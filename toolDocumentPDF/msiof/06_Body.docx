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6DF9" w14:textId="77777777" w:rsidR="001E3BC1" w:rsidRDefault="001E3BC1" w:rsidP="00CC313D">
      <w:pPr>
        <w:pStyle w:val="Heading1"/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>
        <w:t xml:space="preserve">   Overview</w:t>
      </w:r>
    </w:p>
    <w:p w14:paraId="10759525" w14:textId="77777777" w:rsidR="001E3BC1" w:rsidRDefault="005D2A4D" w:rsidP="001E3BC1">
      <w:pPr>
        <w:pStyle w:val="Heading2"/>
      </w:pPr>
      <w:r>
        <w:rPr>
          <w:rFonts w:hint="eastAsia"/>
          <w:lang w:eastAsia="ja-JP"/>
        </w:rPr>
        <w:t>Overview</w:t>
      </w:r>
    </w:p>
    <w:p w14:paraId="09E75BF3" w14:textId="1775C765" w:rsidR="00A74333" w:rsidRDefault="006611BF" w:rsidP="00A74333">
      <w:pPr>
        <w:rPr>
          <w:lang w:eastAsia="ja-JP"/>
        </w:rPr>
      </w:pPr>
      <w:r w:rsidRPr="006611BF">
        <w:t xml:space="preserve">This manual explains the driver module (this module) that controls the MSIOF Interfaces on R-Car </w:t>
      </w:r>
      <w:r w:rsidR="002372DD">
        <w:t>H3/M3/M3N/E3/</w:t>
      </w:r>
      <w:r w:rsidR="00756D0F">
        <w:t>D3/</w:t>
      </w:r>
      <w:r w:rsidR="002372DD">
        <w:t>V3U/V3H</w:t>
      </w:r>
      <w:r w:rsidRPr="006611BF">
        <w:t>.</w:t>
      </w:r>
    </w:p>
    <w:p w14:paraId="0BBF32E7" w14:textId="77777777" w:rsidR="00A74333" w:rsidRPr="00D70588" w:rsidRDefault="00A74333" w:rsidP="00A74333">
      <w:pPr>
        <w:rPr>
          <w:lang w:eastAsia="ja-JP"/>
        </w:rPr>
      </w:pPr>
    </w:p>
    <w:p w14:paraId="41106F2E" w14:textId="77777777" w:rsidR="00A74333" w:rsidRPr="00A74333" w:rsidRDefault="00A74333" w:rsidP="001D1714">
      <w:pPr>
        <w:pStyle w:val="Heading2"/>
      </w:pPr>
      <w:r w:rsidRPr="00A74333">
        <w:rPr>
          <w:rFonts w:hint="eastAsia"/>
          <w:lang w:eastAsia="ja-JP"/>
        </w:rPr>
        <w:t>Function</w:t>
      </w:r>
    </w:p>
    <w:p w14:paraId="2E861872" w14:textId="260BFD40" w:rsidR="006611BF" w:rsidRPr="006611BF" w:rsidRDefault="006611BF" w:rsidP="006611BF">
      <w:pPr>
        <w:tabs>
          <w:tab w:val="num" w:pos="289"/>
        </w:tabs>
        <w:spacing w:after="40" w:line="260" w:lineRule="exact"/>
        <w:ind w:left="289" w:hanging="289"/>
      </w:pPr>
      <w:r w:rsidRPr="006611BF">
        <w:t>This module transmits/receives data to/from a</w:t>
      </w:r>
      <w:r w:rsidR="00A637C6">
        <w:rPr>
          <w:rFonts w:hint="eastAsia"/>
          <w:lang w:eastAsia="ja-JP"/>
        </w:rPr>
        <w:t xml:space="preserve"> device connected to</w:t>
      </w:r>
      <w:r w:rsidRPr="006611BF">
        <w:t xml:space="preserve"> MSIOF on the R-Car </w:t>
      </w:r>
      <w:r w:rsidR="002372DD">
        <w:t>H3/M3/M3N/E3/</w:t>
      </w:r>
      <w:r w:rsidR="00756D0F">
        <w:t>D3/</w:t>
      </w:r>
      <w:r w:rsidR="002372DD">
        <w:t>V3U/V3H</w:t>
      </w:r>
      <w:r w:rsidRPr="006611BF">
        <w:t>.</w:t>
      </w:r>
    </w:p>
    <w:p w14:paraId="696493FF" w14:textId="77777777" w:rsidR="006611BF" w:rsidRPr="006611BF" w:rsidRDefault="006611BF" w:rsidP="006611BF">
      <w:pPr>
        <w:tabs>
          <w:tab w:val="num" w:pos="289"/>
        </w:tabs>
        <w:spacing w:after="40" w:line="260" w:lineRule="exact"/>
        <w:ind w:left="289" w:hanging="289"/>
        <w:rPr>
          <w:lang w:eastAsia="ja-JP"/>
        </w:rPr>
      </w:pPr>
      <w:r w:rsidRPr="006611BF">
        <w:t>The following table lists the function of this module.</w:t>
      </w:r>
    </w:p>
    <w:p w14:paraId="528E7B85" w14:textId="77777777" w:rsidR="006611BF" w:rsidRPr="006611BF" w:rsidRDefault="006611BF" w:rsidP="008A5351">
      <w:pPr>
        <w:spacing w:after="0" w:line="200" w:lineRule="exact"/>
        <w:rPr>
          <w:lang w:eastAsia="ja-JP"/>
        </w:rPr>
      </w:pPr>
    </w:p>
    <w:p w14:paraId="3F258E02" w14:textId="0D10C937" w:rsidR="006611BF" w:rsidRPr="006611BF" w:rsidRDefault="006611BF" w:rsidP="006611B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STYLEREF 1 \s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756D0F" w:rsidRPr="005E67C4">
        <w:rPr>
          <w:b/>
          <w:noProof/>
        </w:rPr>
        <w:fldChar w:fldCharType="end"/>
      </w:r>
      <w:r w:rsidR="00756D0F" w:rsidRPr="005E67C4">
        <w:rPr>
          <w:b/>
        </w:rPr>
        <w:t>.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SEQ Table \* ARABIC \s 1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756D0F" w:rsidRPr="005E67C4">
        <w:rPr>
          <w:b/>
          <w:noProof/>
        </w:rPr>
        <w:fldChar w:fldCharType="end"/>
      </w:r>
      <w:r w:rsidRPr="006611BF">
        <w:rPr>
          <w:b/>
        </w:rPr>
        <w:tab/>
      </w:r>
      <w:r w:rsidRPr="006611BF">
        <w:rPr>
          <w:rFonts w:hint="eastAsia"/>
          <w:b/>
          <w:lang w:eastAsia="ja-JP"/>
        </w:rPr>
        <w:t>Driver Function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7"/>
        <w:gridCol w:w="3933"/>
        <w:gridCol w:w="3101"/>
      </w:tblGrid>
      <w:tr w:rsidR="002200AD" w:rsidRPr="006611BF" w14:paraId="5AE35D39" w14:textId="77777777" w:rsidTr="00B91BEF">
        <w:trPr>
          <w:cantSplit/>
          <w:trHeight w:val="260"/>
          <w:tblHeader/>
        </w:trPr>
        <w:tc>
          <w:tcPr>
            <w:tcW w:w="2717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1EC5C3C3" w14:textId="6B972FCE" w:rsidR="002200AD" w:rsidRPr="006611BF" w:rsidRDefault="00756D0F" w:rsidP="006611B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F</w:t>
            </w:r>
            <w:r w:rsidR="002200AD" w:rsidRPr="006611BF">
              <w:rPr>
                <w:rFonts w:ascii="Arial" w:eastAsia="MS Gothic" w:hAnsi="Arial" w:hint="eastAsia"/>
                <w:sz w:val="18"/>
                <w:lang w:eastAsia="ja-JP"/>
              </w:rPr>
              <w:t>unction</w:t>
            </w:r>
          </w:p>
        </w:tc>
        <w:tc>
          <w:tcPr>
            <w:tcW w:w="3933" w:type="dxa"/>
          </w:tcPr>
          <w:p w14:paraId="437F5BCF" w14:textId="2211E454" w:rsidR="002200AD" w:rsidRPr="006611BF" w:rsidRDefault="00756D0F" w:rsidP="00192F2A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S</w:t>
            </w:r>
            <w:r w:rsidR="002200AD" w:rsidRPr="006611BF">
              <w:rPr>
                <w:rFonts w:ascii="Arial" w:eastAsia="MS Gothic" w:hAnsi="Arial" w:hint="eastAsia"/>
                <w:sz w:val="18"/>
                <w:lang w:eastAsia="ja-JP"/>
              </w:rPr>
              <w:t>upport status (R-Car H</w:t>
            </w:r>
            <w:r w:rsidR="002200AD">
              <w:rPr>
                <w:rFonts w:ascii="Arial" w:eastAsia="MS Gothic" w:hAnsi="Arial"/>
                <w:sz w:val="18"/>
                <w:lang w:eastAsia="ja-JP"/>
              </w:rPr>
              <w:t>3/M3/M3N/E3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/</w:t>
            </w:r>
            <w:r>
              <w:rPr>
                <w:rFonts w:ascii="Arial" w:eastAsia="MS Gothic" w:hAnsi="Arial"/>
                <w:sz w:val="18"/>
                <w:lang w:eastAsia="ja-JP"/>
              </w:rPr>
              <w:t>D3/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V3H</w:t>
            </w:r>
            <w:r w:rsidR="002200AD" w:rsidRPr="006611BF">
              <w:rPr>
                <w:rFonts w:ascii="Arial" w:eastAsia="MS Gothic" w:hAnsi="Arial" w:hint="eastAsia"/>
                <w:sz w:val="18"/>
                <w:lang w:eastAsia="ja-JP"/>
              </w:rPr>
              <w:t>)</w:t>
            </w:r>
          </w:p>
          <w:p w14:paraId="66B7E20E" w14:textId="33F18173" w:rsidR="002200AD" w:rsidRPr="006611BF" w:rsidRDefault="002200AD" w:rsidP="00192F2A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</w:p>
        </w:tc>
        <w:tc>
          <w:tcPr>
            <w:tcW w:w="3101" w:type="dxa"/>
          </w:tcPr>
          <w:p w14:paraId="23F3CBEF" w14:textId="237132F9" w:rsidR="002200AD" w:rsidRPr="006611BF" w:rsidRDefault="002200AD" w:rsidP="00192F2A">
            <w:pPr>
              <w:spacing w:after="0" w:line="260" w:lineRule="exact"/>
              <w:ind w:left="652" w:right="57" w:hanging="595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 xml:space="preserve"> </w:t>
            </w:r>
            <w:r w:rsidR="00756D0F">
              <w:rPr>
                <w:rFonts w:ascii="Arial" w:eastAsia="MS Gothic" w:hAnsi="Arial"/>
                <w:sz w:val="18"/>
                <w:lang w:eastAsia="ja-JP"/>
              </w:rPr>
              <w:t>S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 xml:space="preserve">upport status (R-Car </w:t>
            </w:r>
            <w:r>
              <w:rPr>
                <w:rFonts w:ascii="Arial" w:eastAsia="MS Gothic" w:hAnsi="Arial"/>
                <w:sz w:val="18"/>
                <w:lang w:eastAsia="ja-JP"/>
              </w:rPr>
              <w:t>V3U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)</w:t>
            </w:r>
          </w:p>
        </w:tc>
      </w:tr>
      <w:tr w:rsidR="002200AD" w:rsidRPr="006611BF" w14:paraId="32CD1A43" w14:textId="77777777" w:rsidTr="00B91BEF">
        <w:trPr>
          <w:cantSplit/>
          <w:trHeight w:val="260"/>
          <w:tblHeader/>
        </w:trPr>
        <w:tc>
          <w:tcPr>
            <w:tcW w:w="2717" w:type="dxa"/>
            <w:tcBorders>
              <w:top w:val="single" w:sz="8" w:space="0" w:color="auto"/>
            </w:tcBorders>
            <w:vAlign w:val="center"/>
          </w:tcPr>
          <w:p w14:paraId="5F7C45E5" w14:textId="77777777" w:rsidR="002200AD" w:rsidRPr="006611BF" w:rsidRDefault="002200AD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Number of channels</w:t>
            </w:r>
          </w:p>
        </w:tc>
        <w:tc>
          <w:tcPr>
            <w:tcW w:w="3933" w:type="dxa"/>
            <w:vAlign w:val="center"/>
          </w:tcPr>
          <w:p w14:paraId="314EE870" w14:textId="48BD46BC" w:rsidR="002200AD" w:rsidRPr="006611BF" w:rsidRDefault="002200AD" w:rsidP="00CF648C">
            <w:pPr>
              <w:spacing w:after="0" w:line="260" w:lineRule="exact"/>
              <w:ind w:left="652" w:right="57" w:hanging="595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4</w:t>
            </w:r>
          </w:p>
        </w:tc>
        <w:tc>
          <w:tcPr>
            <w:tcW w:w="3101" w:type="dxa"/>
            <w:vAlign w:val="center"/>
          </w:tcPr>
          <w:p w14:paraId="3D925B80" w14:textId="616A8C62" w:rsidR="002200AD" w:rsidRPr="006611BF" w:rsidRDefault="002200AD" w:rsidP="00CF648C">
            <w:pPr>
              <w:spacing w:after="0" w:line="260" w:lineRule="exact"/>
              <w:ind w:left="652" w:right="57" w:hanging="595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6</w:t>
            </w:r>
          </w:p>
        </w:tc>
      </w:tr>
      <w:tr w:rsidR="002200AD" w:rsidRPr="006611BF" w14:paraId="5FBFE035" w14:textId="77777777" w:rsidTr="00B91BE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0175513D" w14:textId="77777777" w:rsidR="002200AD" w:rsidRPr="006611BF" w:rsidRDefault="002200AD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Channel</w:t>
            </w:r>
          </w:p>
        </w:tc>
        <w:tc>
          <w:tcPr>
            <w:tcW w:w="3933" w:type="dxa"/>
            <w:vAlign w:val="center"/>
          </w:tcPr>
          <w:p w14:paraId="37C24D4B" w14:textId="2C0C87C2" w:rsidR="002200AD" w:rsidRPr="00D242EE" w:rsidRDefault="002200AD" w:rsidP="00192F2A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0 </w:t>
            </w: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~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 Ch3</w:t>
            </w:r>
          </w:p>
        </w:tc>
        <w:tc>
          <w:tcPr>
            <w:tcW w:w="3101" w:type="dxa"/>
            <w:vAlign w:val="center"/>
          </w:tcPr>
          <w:p w14:paraId="0CBA3CEC" w14:textId="7D187E6A" w:rsidR="002200AD" w:rsidRPr="006611BF" w:rsidRDefault="002200AD" w:rsidP="00192F2A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C</w:t>
            </w:r>
            <w:r>
              <w:rPr>
                <w:rFonts w:ascii="Arial" w:eastAsia="MS Gothic" w:hAnsi="Arial"/>
                <w:sz w:val="18"/>
                <w:lang w:eastAsia="ja-JP"/>
              </w:rPr>
              <w:t>h0 ~ Ch5</w:t>
            </w:r>
          </w:p>
        </w:tc>
      </w:tr>
      <w:tr w:rsidR="00B36297" w:rsidRPr="006611BF" w14:paraId="1864540D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5F09389E" w14:textId="77777777" w:rsidR="00B36297" w:rsidRPr="006611BF" w:rsidRDefault="00B36297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Master Mode</w:t>
            </w:r>
          </w:p>
        </w:tc>
        <w:tc>
          <w:tcPr>
            <w:tcW w:w="7034" w:type="dxa"/>
            <w:gridSpan w:val="2"/>
            <w:vAlign w:val="center"/>
          </w:tcPr>
          <w:p w14:paraId="7FCDE202" w14:textId="77777777" w:rsidR="00B36297" w:rsidRPr="006611BF" w:rsidRDefault="00B36297" w:rsidP="00B36297">
            <w:pPr>
              <w:overflowPunct/>
              <w:autoSpaceDE/>
              <w:autoSpaceDN/>
              <w:adjustRightInd/>
              <w:spacing w:after="0" w:line="260" w:lineRule="exact"/>
              <w:ind w:right="57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Support</w:t>
            </w:r>
          </w:p>
        </w:tc>
      </w:tr>
      <w:tr w:rsidR="00A03349" w:rsidRPr="006611BF" w14:paraId="6DDEA50A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5BF92ACC" w14:textId="77777777" w:rsidR="00A03349" w:rsidRPr="006611BF" w:rsidRDefault="00A03349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Slave Mode</w:t>
            </w:r>
          </w:p>
        </w:tc>
        <w:tc>
          <w:tcPr>
            <w:tcW w:w="7034" w:type="dxa"/>
            <w:gridSpan w:val="2"/>
            <w:vAlign w:val="center"/>
          </w:tcPr>
          <w:p w14:paraId="00EBB72B" w14:textId="77777777" w:rsidR="00A03349" w:rsidRPr="00D47691" w:rsidRDefault="00336E00" w:rsidP="00192F2A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Support</w:t>
            </w:r>
          </w:p>
        </w:tc>
      </w:tr>
      <w:tr w:rsidR="00F13EF3" w:rsidRPr="006611BF" w14:paraId="649C3D8E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116E6839" w14:textId="77777777" w:rsidR="00F13EF3" w:rsidRPr="006611BF" w:rsidRDefault="00F13EF3" w:rsidP="00F13EF3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DMA function</w:t>
            </w:r>
          </w:p>
        </w:tc>
        <w:tc>
          <w:tcPr>
            <w:tcW w:w="7034" w:type="dxa"/>
            <w:gridSpan w:val="2"/>
            <w:vAlign w:val="center"/>
          </w:tcPr>
          <w:p w14:paraId="53A10DD3" w14:textId="77777777" w:rsidR="00F13EF3" w:rsidRPr="00D47691" w:rsidDel="00A03349" w:rsidRDefault="00F13EF3" w:rsidP="00F13EF3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47691">
              <w:rPr>
                <w:rFonts w:ascii="Arial" w:eastAsia="MS Gothic" w:hAnsi="Arial" w:hint="eastAsia"/>
                <w:sz w:val="18"/>
                <w:lang w:eastAsia="ja-JP"/>
              </w:rPr>
              <w:t>S</w:t>
            </w:r>
            <w:r w:rsidRPr="00D47691">
              <w:rPr>
                <w:rFonts w:ascii="Arial" w:eastAsia="MS Gothic" w:hAnsi="Arial"/>
                <w:sz w:val="18"/>
                <w:lang w:eastAsia="ja-JP"/>
              </w:rPr>
              <w:t>upport</w:t>
            </w:r>
          </w:p>
        </w:tc>
      </w:tr>
      <w:tr w:rsidR="00F13EF3" w:rsidRPr="006611BF" w14:paraId="19BD13B6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58F24B9F" w14:textId="77777777" w:rsidR="00F13EF3" w:rsidRPr="006611BF" w:rsidRDefault="00F13EF3" w:rsidP="00F13EF3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MSIOF</w:t>
            </w:r>
            <w:r>
              <w:rPr>
                <w:rFonts w:ascii="Arial" w:eastAsia="MS Gothic" w:hAnsi="Arial" w:hint="eastAsia"/>
                <w:sz w:val="18"/>
                <w:lang w:eastAsia="ja-JP"/>
              </w:rPr>
              <w:t xml:space="preserve"> </w:t>
            </w:r>
            <w:r w:rsidRPr="006611BF">
              <w:rPr>
                <w:rFonts w:ascii="Arial" w:eastAsia="MS Gothic" w:hAnsi="Arial"/>
                <w:sz w:val="18"/>
                <w:lang w:eastAsia="ja-JP"/>
              </w:rPr>
              <w:t>Chip</w:t>
            </w:r>
            <w:r w:rsidR="005161D4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Pr="006611BF">
              <w:rPr>
                <w:rFonts w:ascii="Arial" w:eastAsia="MS Gothic" w:hAnsi="Arial"/>
                <w:sz w:val="18"/>
                <w:lang w:eastAsia="ja-JP"/>
              </w:rPr>
              <w:t>select signal</w:t>
            </w:r>
          </w:p>
        </w:tc>
        <w:tc>
          <w:tcPr>
            <w:tcW w:w="7034" w:type="dxa"/>
            <w:gridSpan w:val="2"/>
            <w:vAlign w:val="center"/>
          </w:tcPr>
          <w:p w14:paraId="624C0733" w14:textId="77777777" w:rsidR="00F13EF3" w:rsidRPr="00D47691" w:rsidDel="00A03349" w:rsidRDefault="00F13EF3" w:rsidP="00F13EF3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Hardware control</w:t>
            </w:r>
          </w:p>
        </w:tc>
      </w:tr>
      <w:tr w:rsidR="00F13EF3" w:rsidRPr="006611BF" w14:paraId="6DCD166A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05A9DAFA" w14:textId="77777777" w:rsidR="00F13EF3" w:rsidRPr="006611BF" w:rsidRDefault="00F13EF3" w:rsidP="00F13EF3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Settable w</w:t>
            </w:r>
            <w:r w:rsidRPr="00D47691">
              <w:rPr>
                <w:rFonts w:ascii="Arial" w:eastAsia="MS Gothic" w:hAnsi="Arial" w:hint="eastAsia"/>
                <w:sz w:val="18"/>
                <w:lang w:eastAsia="ja-JP"/>
              </w:rPr>
              <w:t>ord size</w:t>
            </w:r>
          </w:p>
        </w:tc>
        <w:tc>
          <w:tcPr>
            <w:tcW w:w="7034" w:type="dxa"/>
            <w:gridSpan w:val="2"/>
            <w:vAlign w:val="center"/>
          </w:tcPr>
          <w:p w14:paraId="60426297" w14:textId="77777777" w:rsidR="00F13EF3" w:rsidRPr="006611BF" w:rsidRDefault="00F13EF3" w:rsidP="00F13EF3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47691">
              <w:rPr>
                <w:rFonts w:ascii="Arial" w:eastAsia="MS Gothic" w:hAnsi="Arial" w:hint="eastAsia"/>
                <w:sz w:val="18"/>
                <w:lang w:eastAsia="ja-JP"/>
              </w:rPr>
              <w:t>8, 16, 32 bits</w:t>
            </w:r>
          </w:p>
        </w:tc>
      </w:tr>
      <w:tr w:rsidR="00D64958" w:rsidRPr="006611BF" w14:paraId="65EDC7AF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6FE1DF5C" w14:textId="77777777" w:rsidR="00D64958" w:rsidRDefault="00D64958" w:rsidP="00F13EF3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Settable transfer size</w:t>
            </w:r>
          </w:p>
        </w:tc>
        <w:tc>
          <w:tcPr>
            <w:tcW w:w="7034" w:type="dxa"/>
            <w:gridSpan w:val="2"/>
            <w:vAlign w:val="center"/>
          </w:tcPr>
          <w:p w14:paraId="4742BA31" w14:textId="77777777" w:rsidR="00D64958" w:rsidRPr="00D47691" w:rsidRDefault="00D64958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Set multiple of the w</w:t>
            </w:r>
            <w:r>
              <w:rPr>
                <w:rFonts w:ascii="Arial" w:eastAsia="MS Gothic" w:hAnsi="Arial" w:hint="eastAsia"/>
                <w:sz w:val="18"/>
                <w:lang w:eastAsia="ja-JP"/>
              </w:rPr>
              <w:t xml:space="preserve">ord </w:t>
            </w:r>
            <w:r>
              <w:rPr>
                <w:rFonts w:ascii="Arial" w:eastAsia="MS Gothic" w:hAnsi="Arial"/>
                <w:sz w:val="18"/>
                <w:lang w:eastAsia="ja-JP"/>
              </w:rPr>
              <w:t>size</w:t>
            </w:r>
            <w:r w:rsidR="00E5340B">
              <w:rPr>
                <w:rFonts w:ascii="Arial" w:eastAsia="MS Gothic" w:hAnsi="Arial"/>
                <w:sz w:val="18"/>
                <w:lang w:eastAsia="ja-JP"/>
              </w:rPr>
              <w:t xml:space="preserve"> by byte unit.</w:t>
            </w:r>
          </w:p>
        </w:tc>
      </w:tr>
      <w:tr w:rsidR="00AB2E0A" w:rsidRPr="006611BF" w14:paraId="36EF18D4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6E127544" w14:textId="77777777" w:rsidR="00AB2E0A" w:rsidRPr="00AB2E0A" w:rsidRDefault="00AB2E0A" w:rsidP="00AB2E0A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M</w:t>
            </w:r>
            <w:r w:rsidRPr="00AB2E0A">
              <w:rPr>
                <w:rFonts w:ascii="Arial" w:eastAsia="MS Gothic" w:hAnsi="Arial"/>
                <w:sz w:val="18"/>
                <w:lang w:eastAsia="ja-JP"/>
              </w:rPr>
              <w:t xml:space="preserve">odule </w:t>
            </w:r>
            <w:r>
              <w:rPr>
                <w:rFonts w:ascii="Arial" w:eastAsia="MS Gothic" w:hAnsi="Arial"/>
                <w:sz w:val="18"/>
                <w:lang w:eastAsia="ja-JP"/>
              </w:rPr>
              <w:t>C</w:t>
            </w:r>
            <w:r w:rsidRPr="00AB2E0A">
              <w:rPr>
                <w:rFonts w:ascii="Arial" w:eastAsia="MS Gothic" w:hAnsi="Arial"/>
                <w:sz w:val="18"/>
                <w:lang w:eastAsia="ja-JP"/>
              </w:rPr>
              <w:t>lock</w:t>
            </w:r>
          </w:p>
        </w:tc>
        <w:tc>
          <w:tcPr>
            <w:tcW w:w="7034" w:type="dxa"/>
            <w:gridSpan w:val="2"/>
            <w:vAlign w:val="center"/>
          </w:tcPr>
          <w:p w14:paraId="552992BC" w14:textId="4F986EF5" w:rsidR="00AB2E0A" w:rsidRDefault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R</w:t>
            </w:r>
            <w:r w:rsidR="00CF648C">
              <w:rPr>
                <w:rFonts w:ascii="Arial" w:eastAsia="MS Gothic" w:hAnsi="Arial"/>
                <w:sz w:val="18"/>
                <w:lang w:eastAsia="ja-JP"/>
              </w:rPr>
              <w:t>-C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ar 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H3/M3/M3N/E3/</w:t>
            </w:r>
            <w:r>
              <w:rPr>
                <w:rFonts w:ascii="Arial" w:eastAsia="MS Gothic" w:hAnsi="Arial"/>
                <w:sz w:val="18"/>
                <w:lang w:eastAsia="ja-JP"/>
              </w:rPr>
              <w:t>D3/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V3U/V3H</w:t>
            </w:r>
            <w:r w:rsidR="00AB2E0A">
              <w:rPr>
                <w:rFonts w:ascii="Arial" w:eastAsia="MS Gothic" w:hAnsi="Arial"/>
                <w:sz w:val="18"/>
                <w:lang w:eastAsia="ja-JP"/>
              </w:rPr>
              <w:t>:</w:t>
            </w:r>
            <w:r w:rsidR="008D05A1" w:rsidDel="008D05A1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8D05A1">
              <w:rPr>
                <w:rFonts w:ascii="Arial" w:eastAsia="MS Gothic" w:hAnsi="Arial"/>
                <w:sz w:val="18"/>
                <w:lang w:eastAsia="ja-JP"/>
              </w:rPr>
              <w:t>12.5MHz</w:t>
            </w:r>
            <w:r w:rsidR="00B83327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8D05A1">
              <w:rPr>
                <w:rFonts w:ascii="Arial" w:eastAsia="MS Gothic" w:hAnsi="Arial"/>
                <w:sz w:val="18"/>
                <w:lang w:eastAsia="ja-JP"/>
              </w:rPr>
              <w:t>(</w:t>
            </w:r>
            <w:r w:rsidR="00B83327" w:rsidRPr="00B83327">
              <w:rPr>
                <w:rFonts w:ascii="Arial" w:eastAsia="MS Gothic" w:hAnsi="Arial"/>
                <w:sz w:val="18"/>
                <w:lang w:eastAsia="ja-JP"/>
              </w:rPr>
              <w:t>initial value</w:t>
            </w:r>
            <w:r w:rsidR="008D05A1">
              <w:rPr>
                <w:rFonts w:ascii="Arial" w:eastAsia="MS Gothic" w:hAnsi="Arial"/>
                <w:sz w:val="18"/>
                <w:lang w:eastAsia="ja-JP"/>
              </w:rPr>
              <w:t>) - 133.33MHz</w:t>
            </w:r>
          </w:p>
        </w:tc>
      </w:tr>
      <w:tr w:rsidR="00AB2E0A" w:rsidRPr="006611BF" w14:paraId="5121A86E" w14:textId="77777777" w:rsidTr="00BA270F">
        <w:trPr>
          <w:cantSplit/>
          <w:trHeight w:val="260"/>
          <w:tblHeader/>
        </w:trPr>
        <w:tc>
          <w:tcPr>
            <w:tcW w:w="2717" w:type="dxa"/>
            <w:vAlign w:val="center"/>
          </w:tcPr>
          <w:p w14:paraId="0D985163" w14:textId="77777777" w:rsidR="00AB2E0A" w:rsidRDefault="004501BC" w:rsidP="00AB2E0A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both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 xml:space="preserve">Max </w:t>
            </w:r>
            <w:r w:rsidR="00A72133" w:rsidRPr="00A72133">
              <w:rPr>
                <w:rFonts w:ascii="Arial" w:eastAsia="MS Gothic" w:hAnsi="Arial"/>
                <w:sz w:val="18"/>
                <w:lang w:eastAsia="ja-JP"/>
              </w:rPr>
              <w:t xml:space="preserve">transfer </w:t>
            </w:r>
            <w:r w:rsidRPr="004501BC">
              <w:rPr>
                <w:rFonts w:ascii="Arial" w:eastAsia="MS Gothic" w:hAnsi="Arial"/>
                <w:sz w:val="18"/>
                <w:lang w:eastAsia="ja-JP"/>
              </w:rPr>
              <w:t>frequency</w:t>
            </w:r>
          </w:p>
        </w:tc>
        <w:tc>
          <w:tcPr>
            <w:tcW w:w="7034" w:type="dxa"/>
            <w:gridSpan w:val="2"/>
            <w:vAlign w:val="center"/>
          </w:tcPr>
          <w:p w14:paraId="27770AAC" w14:textId="59A731C4" w:rsidR="00E820B0" w:rsidRDefault="00E820B0" w:rsidP="007E7C5E">
            <w:pPr>
              <w:overflowPunct/>
              <w:autoSpaceDE/>
              <w:autoSpaceDN/>
              <w:adjustRightInd/>
              <w:spacing w:after="0" w:line="260" w:lineRule="exact"/>
              <w:ind w:leftChars="52" w:left="104" w:right="57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For R-</w:t>
            </w:r>
            <w:r w:rsidR="008D05A1">
              <w:rPr>
                <w:rFonts w:ascii="Arial" w:eastAsia="MS Gothic" w:hAnsi="Arial"/>
                <w:sz w:val="18"/>
                <w:lang w:eastAsia="ja-JP"/>
              </w:rPr>
              <w:t>C</w:t>
            </w:r>
            <w:r>
              <w:rPr>
                <w:rFonts w:ascii="Arial" w:eastAsia="MS Gothic" w:hAnsi="Arial"/>
                <w:sz w:val="18"/>
                <w:lang w:eastAsia="ja-JP"/>
              </w:rPr>
              <w:t xml:space="preserve">ar 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H3/M3/M3N/E3/</w:t>
            </w:r>
            <w:r w:rsidR="00756D0F">
              <w:rPr>
                <w:rFonts w:ascii="Arial" w:eastAsia="MS Gothic" w:hAnsi="Arial"/>
                <w:sz w:val="18"/>
                <w:lang w:eastAsia="ja-JP"/>
              </w:rPr>
              <w:t>D3/</w:t>
            </w:r>
            <w:r w:rsidR="002372DD">
              <w:rPr>
                <w:rFonts w:ascii="Arial" w:eastAsia="MS Gothic" w:hAnsi="Arial"/>
                <w:sz w:val="18"/>
                <w:lang w:eastAsia="ja-JP"/>
              </w:rPr>
              <w:t>V3U/V3H</w:t>
            </w:r>
            <w:r>
              <w:rPr>
                <w:rFonts w:ascii="Arial" w:eastAsia="MS Gothic" w:hAnsi="Arial"/>
                <w:sz w:val="18"/>
                <w:lang w:eastAsia="ja-JP"/>
              </w:rPr>
              <w:t>:</w:t>
            </w:r>
            <w:r w:rsidR="00C43393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</w:p>
          <w:p w14:paraId="1CE13BCF" w14:textId="77777777" w:rsidR="003B6931" w:rsidRPr="003B6931" w:rsidRDefault="00B83327" w:rsidP="007E7C5E">
            <w:pPr>
              <w:overflowPunct/>
              <w:autoSpaceDE/>
              <w:autoSpaceDN/>
              <w:adjustRightInd/>
              <w:spacing w:after="0" w:line="260" w:lineRule="exact"/>
              <w:ind w:leftChars="52" w:left="104" w:right="57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 xml:space="preserve">  </w:t>
            </w:r>
            <w:r w:rsidR="003B6931" w:rsidRPr="003B6931">
              <w:rPr>
                <w:rFonts w:ascii="Arial" w:eastAsia="MS Gothic" w:hAnsi="Arial"/>
                <w:sz w:val="18"/>
                <w:lang w:eastAsia="ja-JP"/>
              </w:rPr>
              <w:t>MSIOF_SCK clock cycle time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3B6931" w:rsidRPr="003B6931">
              <w:rPr>
                <w:rFonts w:ascii="Arial" w:eastAsia="MS Gothic" w:hAnsi="Arial"/>
                <w:sz w:val="18"/>
                <w:lang w:eastAsia="ja-JP"/>
              </w:rPr>
              <w:t>(when master TX or slave RX)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:</w:t>
            </w:r>
            <w:r w:rsidR="003B6931" w:rsidRPr="003B6931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“</w:t>
            </w:r>
            <w:r w:rsidR="00E820B0">
              <w:rPr>
                <w:rFonts w:ascii="Arial" w:eastAsia="MS Gothic" w:hAnsi="Arial" w:hint="eastAsia"/>
                <w:sz w:val="18"/>
                <w:lang w:eastAsia="ja-JP"/>
              </w:rPr>
              <w:t>M</w:t>
            </w:r>
            <w:r w:rsidR="00E820B0" w:rsidRPr="00AB2E0A">
              <w:rPr>
                <w:rFonts w:ascii="Arial" w:eastAsia="MS Gothic" w:hAnsi="Arial"/>
                <w:sz w:val="18"/>
                <w:lang w:eastAsia="ja-JP"/>
              </w:rPr>
              <w:t xml:space="preserve">odule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C</w:t>
            </w:r>
            <w:r w:rsidR="00E820B0" w:rsidRPr="00AB2E0A">
              <w:rPr>
                <w:rFonts w:ascii="Arial" w:eastAsia="MS Gothic" w:hAnsi="Arial"/>
                <w:sz w:val="18"/>
                <w:lang w:eastAsia="ja-JP"/>
              </w:rPr>
              <w:t>lock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”</w:t>
            </w:r>
            <w:r w:rsidR="00E820B0" w:rsidRPr="003B6931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 xml:space="preserve">/ </w:t>
            </w:r>
            <w:r w:rsidR="003B6931" w:rsidRPr="003B6931">
              <w:rPr>
                <w:rFonts w:ascii="Arial" w:eastAsia="MS Gothic" w:hAnsi="Arial"/>
                <w:sz w:val="18"/>
                <w:lang w:eastAsia="ja-JP"/>
              </w:rPr>
              <w:t>4</w:t>
            </w:r>
          </w:p>
          <w:p w14:paraId="07C02714" w14:textId="77777777" w:rsidR="003B6931" w:rsidRPr="003B6931" w:rsidRDefault="003B6931" w:rsidP="007E7C5E">
            <w:pPr>
              <w:overflowPunct/>
              <w:autoSpaceDE/>
              <w:autoSpaceDN/>
              <w:adjustRightInd/>
              <w:spacing w:after="0" w:line="260" w:lineRule="exact"/>
              <w:ind w:leftChars="52" w:left="104" w:right="57" w:firstLineChars="100" w:firstLine="180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3B6931">
              <w:rPr>
                <w:rFonts w:ascii="Arial" w:eastAsia="MS Gothic" w:hAnsi="Arial"/>
                <w:sz w:val="18"/>
                <w:lang w:eastAsia="ja-JP"/>
              </w:rPr>
              <w:t>MSIOF_SCK clock cycle time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Pr="003B6931">
              <w:rPr>
                <w:rFonts w:ascii="Arial" w:eastAsia="MS Gothic" w:hAnsi="Arial"/>
                <w:sz w:val="18"/>
                <w:lang w:eastAsia="ja-JP"/>
              </w:rPr>
              <w:t>(when master RX or slave TX)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:</w:t>
            </w:r>
            <w:r w:rsidRPr="003B6931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“</w:t>
            </w:r>
            <w:r w:rsidR="00E820B0">
              <w:rPr>
                <w:rFonts w:ascii="Arial" w:eastAsia="MS Gothic" w:hAnsi="Arial" w:hint="eastAsia"/>
                <w:sz w:val="18"/>
                <w:lang w:eastAsia="ja-JP"/>
              </w:rPr>
              <w:t>M</w:t>
            </w:r>
            <w:r w:rsidR="00E820B0" w:rsidRPr="00AB2E0A">
              <w:rPr>
                <w:rFonts w:ascii="Arial" w:eastAsia="MS Gothic" w:hAnsi="Arial"/>
                <w:sz w:val="18"/>
                <w:lang w:eastAsia="ja-JP"/>
              </w:rPr>
              <w:t xml:space="preserve">odule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C</w:t>
            </w:r>
            <w:r w:rsidR="00E820B0" w:rsidRPr="00AB2E0A">
              <w:rPr>
                <w:rFonts w:ascii="Arial" w:eastAsia="MS Gothic" w:hAnsi="Arial"/>
                <w:sz w:val="18"/>
                <w:lang w:eastAsia="ja-JP"/>
              </w:rPr>
              <w:t>lock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”</w:t>
            </w:r>
            <w:r w:rsidR="00E820B0" w:rsidRPr="003B6931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 xml:space="preserve">/ </w:t>
            </w:r>
            <w:r w:rsidRPr="003B6931">
              <w:rPr>
                <w:rFonts w:ascii="Arial" w:eastAsia="MS Gothic" w:hAnsi="Arial"/>
                <w:sz w:val="18"/>
                <w:lang w:eastAsia="ja-JP"/>
              </w:rPr>
              <w:t>8</w:t>
            </w:r>
          </w:p>
          <w:p w14:paraId="71A7EA8D" w14:textId="77777777" w:rsidR="003B6931" w:rsidRPr="00BA38CA" w:rsidRDefault="003B6931" w:rsidP="007E7C5E">
            <w:pPr>
              <w:overflowPunct/>
              <w:autoSpaceDE/>
              <w:autoSpaceDN/>
              <w:adjustRightInd/>
              <w:spacing w:after="0" w:line="260" w:lineRule="exact"/>
              <w:ind w:leftChars="52" w:left="104" w:right="57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</w:p>
          <w:p w14:paraId="51DE1D94" w14:textId="77777777" w:rsidR="00A72133" w:rsidRDefault="00A72133" w:rsidP="007E7C5E">
            <w:pPr>
              <w:overflowPunct/>
              <w:autoSpaceDE/>
              <w:autoSpaceDN/>
              <w:adjustRightInd/>
              <w:spacing w:after="0" w:line="260" w:lineRule="exact"/>
              <w:ind w:leftChars="52" w:left="104" w:right="57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A72133">
              <w:rPr>
                <w:rFonts w:ascii="Arial" w:eastAsia="MS Gothic" w:hAnsi="Arial"/>
                <w:sz w:val="18"/>
                <w:lang w:eastAsia="ja-JP"/>
              </w:rPr>
              <w:t>Please designate the set value which considered an electrical characteristic as the transfer rate designated by application</w:t>
            </w:r>
            <w:r>
              <w:rPr>
                <w:rFonts w:ascii="Arial" w:eastAsia="MS Gothic" w:hAnsi="Arial"/>
                <w:sz w:val="18"/>
                <w:lang w:eastAsia="ja-JP"/>
              </w:rPr>
              <w:t>.</w:t>
            </w:r>
            <w:r w:rsidR="00B83327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(</w:t>
            </w:r>
            <w:r w:rsidR="00E820B0" w:rsidRPr="00E820B0">
              <w:rPr>
                <w:rFonts w:ascii="Arial" w:eastAsia="MS Gothic" w:hAnsi="Arial"/>
                <w:sz w:val="18"/>
                <w:lang w:eastAsia="ja-JP"/>
              </w:rPr>
              <w:t xml:space="preserve">refer to </w:t>
            </w:r>
            <w:r w:rsidR="00E820B0" w:rsidRPr="00B53CAC">
              <w:rPr>
                <w:rFonts w:ascii="Arial" w:hAnsi="Arial"/>
                <w:sz w:val="18"/>
                <w:lang w:eastAsia="ja-JP"/>
              </w:rPr>
              <w:t xml:space="preserve">R-Car Series, </w:t>
            </w:r>
            <w:r w:rsidR="00E820B0">
              <w:rPr>
                <w:rFonts w:ascii="Arial" w:hAnsi="Arial"/>
                <w:sz w:val="18"/>
                <w:lang w:eastAsia="ja-JP"/>
              </w:rPr>
              <w:t>“3rd</w:t>
            </w:r>
            <w:r w:rsidR="00E820B0" w:rsidRPr="00B53CAC">
              <w:rPr>
                <w:rFonts w:ascii="Arial" w:hAnsi="Arial"/>
                <w:sz w:val="18"/>
                <w:lang w:eastAsia="ja-JP"/>
              </w:rPr>
              <w:t xml:space="preserve"> Generation </w:t>
            </w:r>
            <w:r w:rsidR="00E820B0" w:rsidRPr="003B6931">
              <w:rPr>
                <w:rFonts w:ascii="Arial" w:hAnsi="Arial"/>
                <w:sz w:val="18"/>
                <w:lang w:eastAsia="ja-JP"/>
              </w:rPr>
              <w:t>Additional Document for User’s Manual: Hardware</w:t>
            </w:r>
            <w:r w:rsidR="00E820B0">
              <w:rPr>
                <w:rFonts w:ascii="Arial" w:hAnsi="Arial"/>
                <w:sz w:val="18"/>
                <w:lang w:eastAsia="ja-JP"/>
              </w:rPr>
              <w:t>”</w:t>
            </w:r>
            <w:r w:rsidR="00E820B0">
              <w:rPr>
                <w:rFonts w:ascii="Arial" w:eastAsia="MS Gothic" w:hAnsi="Arial"/>
                <w:sz w:val="18"/>
                <w:lang w:eastAsia="ja-JP"/>
              </w:rPr>
              <w:t>)</w:t>
            </w:r>
          </w:p>
        </w:tc>
      </w:tr>
    </w:tbl>
    <w:p w14:paraId="538E9FC7" w14:textId="77777777" w:rsidR="00462BF9" w:rsidRDefault="00462BF9" w:rsidP="008A5351">
      <w:pPr>
        <w:spacing w:after="120" w:line="260" w:lineRule="exact"/>
        <w:ind w:leftChars="100" w:left="200"/>
        <w:rPr>
          <w:lang w:eastAsia="ja-JP"/>
        </w:rPr>
      </w:pPr>
    </w:p>
    <w:p w14:paraId="134772DC" w14:textId="5B3D23AE" w:rsidR="00497581" w:rsidRDefault="00497581" w:rsidP="008A5351">
      <w:pPr>
        <w:spacing w:after="120" w:line="260" w:lineRule="exact"/>
        <w:ind w:leftChars="100" w:left="200"/>
        <w:rPr>
          <w:lang w:eastAsia="ja-JP"/>
        </w:rPr>
      </w:pPr>
      <w:r w:rsidRPr="00497581">
        <w:rPr>
          <w:rFonts w:hint="eastAsia"/>
          <w:lang w:eastAsia="ja-JP"/>
        </w:rPr>
        <w:t xml:space="preserve">When you would like to use DMA transfer, </w:t>
      </w:r>
      <w:r w:rsidR="00724AA3">
        <w:rPr>
          <w:lang w:eastAsia="ja-JP"/>
        </w:rPr>
        <w:t>please s</w:t>
      </w:r>
      <w:r w:rsidR="00DB31FB" w:rsidRPr="00DB31FB">
        <w:rPr>
          <w:lang w:eastAsia="ja-JP"/>
        </w:rPr>
        <w:t xml:space="preserve">et the transfer size to the value calculated by the following </w:t>
      </w:r>
      <w:r w:rsidR="00312779" w:rsidRPr="00312779">
        <w:rPr>
          <w:lang w:eastAsia="ja-JP"/>
        </w:rPr>
        <w:t>Equation</w:t>
      </w:r>
      <w:r w:rsidR="00DB31FB">
        <w:rPr>
          <w:rFonts w:hint="eastAsia"/>
          <w:lang w:eastAsia="ja-JP"/>
        </w:rPr>
        <w:t>1</w:t>
      </w:r>
      <w:r w:rsidR="00DB31FB" w:rsidRPr="00DB31FB">
        <w:rPr>
          <w:lang w:eastAsia="ja-JP"/>
        </w:rPr>
        <w:t>.</w:t>
      </w:r>
      <w:r w:rsidRPr="00497581">
        <w:rPr>
          <w:rFonts w:hint="eastAsia"/>
          <w:lang w:eastAsia="ja-JP"/>
        </w:rPr>
        <w:t xml:space="preserve"> </w:t>
      </w:r>
      <w:r w:rsidR="00DB31FB" w:rsidRPr="00DB31FB">
        <w:rPr>
          <w:lang w:eastAsia="ja-JP"/>
        </w:rPr>
        <w:t xml:space="preserve">Other sizes will </w:t>
      </w:r>
      <w:r w:rsidR="00724AA3">
        <w:rPr>
          <w:lang w:eastAsia="ja-JP"/>
        </w:rPr>
        <w:t>transfer 256m by DMA and transfer the remainder by PIO.</w:t>
      </w:r>
    </w:p>
    <w:p w14:paraId="370E0ECE" w14:textId="77777777" w:rsidR="00DB31FB" w:rsidRDefault="00DB31FB" w:rsidP="00E70999">
      <w:pPr>
        <w:spacing w:after="40" w:line="260" w:lineRule="exact"/>
        <w:ind w:leftChars="100" w:left="489" w:hanging="289"/>
        <w:rPr>
          <w:lang w:eastAsia="ja-JP"/>
        </w:rPr>
      </w:pPr>
      <w:r w:rsidRPr="00DB31FB">
        <w:rPr>
          <w:rFonts w:hint="eastAsia"/>
          <w:lang w:eastAsia="ja-JP"/>
        </w:rPr>
        <w:t>DMA transfer size</w:t>
      </w:r>
      <w:r w:rsidR="00312779">
        <w:rPr>
          <w:lang w:eastAsia="ja-JP"/>
        </w:rPr>
        <w:t xml:space="preserve"> </w:t>
      </w:r>
      <w:r w:rsidRPr="00DB31FB">
        <w:rPr>
          <w:rFonts w:hint="eastAsia"/>
          <w:lang w:eastAsia="ja-JP"/>
        </w:rPr>
        <w:t xml:space="preserve">= 16 + 4n + 256m </w:t>
      </w:r>
      <w:r w:rsidRPr="00DB31FB">
        <w:rPr>
          <w:rFonts w:hint="eastAsia"/>
          <w:lang w:eastAsia="ja-JP"/>
        </w:rPr>
        <w:t>・・・</w:t>
      </w:r>
      <w:r w:rsidRPr="00DB31FB">
        <w:rPr>
          <w:rFonts w:hint="eastAsia"/>
          <w:lang w:eastAsia="ja-JP"/>
        </w:rPr>
        <w:t xml:space="preserve"> (</w:t>
      </w:r>
      <w:r w:rsidR="00312779" w:rsidRPr="00312779">
        <w:rPr>
          <w:lang w:eastAsia="ja-JP"/>
        </w:rPr>
        <w:t>Equation</w:t>
      </w:r>
      <w:r w:rsidRPr="00DB31FB">
        <w:rPr>
          <w:rFonts w:hint="eastAsia"/>
          <w:lang w:eastAsia="ja-JP"/>
        </w:rPr>
        <w:t>1)</w:t>
      </w:r>
    </w:p>
    <w:p w14:paraId="315AC71C" w14:textId="77777777" w:rsidR="00DB31FB" w:rsidRDefault="00DB31FB" w:rsidP="00E70999">
      <w:pPr>
        <w:spacing w:after="40" w:line="260" w:lineRule="exact"/>
        <w:ind w:leftChars="100" w:left="489" w:hanging="289"/>
        <w:rPr>
          <w:lang w:eastAsia="ja-JP"/>
        </w:rPr>
      </w:pPr>
      <w:r>
        <w:rPr>
          <w:lang w:eastAsia="ja-JP"/>
        </w:rPr>
        <w:t xml:space="preserve">  </w:t>
      </w:r>
      <w:r w:rsidRPr="00DB31FB">
        <w:rPr>
          <w:rFonts w:hint="eastAsia"/>
          <w:lang w:eastAsia="ja-JP"/>
        </w:rPr>
        <w:t xml:space="preserve">n: 0, 1, 2, </w:t>
      </w:r>
      <w:r w:rsidRPr="00DB31FB">
        <w:rPr>
          <w:rFonts w:hint="eastAsia"/>
          <w:lang w:eastAsia="ja-JP"/>
        </w:rPr>
        <w:t>～</w:t>
      </w:r>
      <w:r w:rsidRPr="00DB31FB">
        <w:rPr>
          <w:rFonts w:hint="eastAsia"/>
          <w:lang w:eastAsia="ja-JP"/>
        </w:rPr>
        <w:t xml:space="preserve"> 60</w:t>
      </w:r>
    </w:p>
    <w:p w14:paraId="02954196" w14:textId="77777777" w:rsidR="00DB31FB" w:rsidRPr="006611BF" w:rsidRDefault="00DB31FB" w:rsidP="00E70999">
      <w:pPr>
        <w:spacing w:after="40" w:line="260" w:lineRule="exact"/>
        <w:ind w:leftChars="100" w:left="489" w:hanging="289"/>
        <w:rPr>
          <w:lang w:eastAsia="ja-JP"/>
        </w:rPr>
      </w:pPr>
      <w:r>
        <w:rPr>
          <w:lang w:eastAsia="ja-JP"/>
        </w:rPr>
        <w:t xml:space="preserve">  </w:t>
      </w:r>
      <w:r w:rsidR="00F93C00">
        <w:rPr>
          <w:lang w:eastAsia="ja-JP"/>
        </w:rPr>
        <w:t xml:space="preserve">m: </w:t>
      </w:r>
      <w:r w:rsidRPr="00DB31FB">
        <w:rPr>
          <w:lang w:eastAsia="ja-JP"/>
        </w:rPr>
        <w:t>0, 1, 2</w:t>
      </w:r>
      <w:r w:rsidR="00F93C00">
        <w:rPr>
          <w:lang w:eastAsia="ja-JP"/>
        </w:rPr>
        <w:t xml:space="preserve">, </w:t>
      </w:r>
      <w:r w:rsidRPr="00DB31FB">
        <w:rPr>
          <w:lang w:eastAsia="ja-JP"/>
        </w:rPr>
        <w:t>...</w:t>
      </w:r>
    </w:p>
    <w:p w14:paraId="3301C4C0" w14:textId="77777777" w:rsidR="00F93C00" w:rsidRDefault="00F93C00" w:rsidP="008A5351">
      <w:pPr>
        <w:spacing w:after="0" w:line="260" w:lineRule="exact"/>
        <w:ind w:left="289" w:hanging="289"/>
        <w:rPr>
          <w:lang w:eastAsia="ja-JP"/>
        </w:rPr>
      </w:pPr>
    </w:p>
    <w:p w14:paraId="65E5C880" w14:textId="77777777" w:rsidR="00724AA3" w:rsidRDefault="00F93C00" w:rsidP="00E70999">
      <w:pPr>
        <w:spacing w:after="40" w:line="260" w:lineRule="exact"/>
        <w:ind w:leftChars="50" w:left="100" w:firstLineChars="50" w:firstLine="100"/>
        <w:rPr>
          <w:lang w:eastAsia="ja-JP"/>
        </w:rPr>
      </w:pPr>
      <w:r>
        <w:rPr>
          <w:lang w:eastAsia="ja-JP"/>
        </w:rPr>
        <w:t>Ex</w:t>
      </w:r>
      <w:r w:rsidR="00724AA3">
        <w:rPr>
          <w:rFonts w:hint="eastAsia"/>
          <w:lang w:eastAsia="ja-JP"/>
        </w:rPr>
        <w:t xml:space="preserve">) </w:t>
      </w:r>
    </w:p>
    <w:p w14:paraId="3B49C3AC" w14:textId="77777777" w:rsidR="006611BF" w:rsidRDefault="00724AA3" w:rsidP="00E70999">
      <w:pPr>
        <w:spacing w:after="40" w:line="260" w:lineRule="exact"/>
        <w:ind w:leftChars="200" w:left="689" w:hanging="289"/>
        <w:rPr>
          <w:lang w:eastAsia="ja-JP"/>
        </w:rPr>
      </w:pPr>
      <w:r>
        <w:rPr>
          <w:rFonts w:hint="eastAsia"/>
          <w:lang w:eastAsia="ja-JP"/>
        </w:rPr>
        <w:t>In case of 510 byte</w:t>
      </w:r>
      <w:r>
        <w:rPr>
          <w:lang w:eastAsia="ja-JP"/>
        </w:rPr>
        <w:t>s</w:t>
      </w:r>
      <w:r>
        <w:rPr>
          <w:rFonts w:hint="eastAsia"/>
          <w:lang w:eastAsia="ja-JP"/>
        </w:rPr>
        <w:t>, 256 bytes</w:t>
      </w:r>
      <w:r>
        <w:rPr>
          <w:lang w:eastAsia="ja-JP"/>
        </w:rPr>
        <w:t xml:space="preserve"> will be transferred by DMA and 254 bytes will be transferred by PIO.</w:t>
      </w:r>
    </w:p>
    <w:p w14:paraId="17E469EA" w14:textId="77777777" w:rsidR="00724AA3" w:rsidRDefault="00724AA3" w:rsidP="00E70999">
      <w:pPr>
        <w:spacing w:after="40" w:line="260" w:lineRule="exact"/>
        <w:ind w:leftChars="200" w:left="689" w:hanging="289"/>
        <w:rPr>
          <w:lang w:eastAsia="ja-JP"/>
        </w:rPr>
      </w:pPr>
      <w:r>
        <w:rPr>
          <w:rFonts w:hint="eastAsia"/>
          <w:lang w:eastAsia="ja-JP"/>
        </w:rPr>
        <w:t xml:space="preserve">In case of </w:t>
      </w:r>
      <w:r>
        <w:rPr>
          <w:lang w:eastAsia="ja-JP"/>
        </w:rPr>
        <w:t>568 bytes, 256</w:t>
      </w:r>
      <w:r w:rsidR="00F93C00">
        <w:rPr>
          <w:lang w:eastAsia="ja-JP"/>
        </w:rPr>
        <w:t xml:space="preserve"> bytes and</w:t>
      </w:r>
      <w:r>
        <w:rPr>
          <w:lang w:eastAsia="ja-JP"/>
        </w:rPr>
        <w:t xml:space="preserve"> 256 bytes and 56 bytes will be transferred by 3 times DMA.</w:t>
      </w:r>
    </w:p>
    <w:p w14:paraId="30BFF3FA" w14:textId="77777777" w:rsidR="00724AA3" w:rsidRDefault="00724AA3" w:rsidP="00E70999">
      <w:pPr>
        <w:spacing w:after="40" w:line="260" w:lineRule="exact"/>
        <w:ind w:leftChars="200" w:left="689" w:hanging="289"/>
        <w:rPr>
          <w:lang w:eastAsia="ja-JP"/>
        </w:rPr>
      </w:pPr>
      <w:r>
        <w:rPr>
          <w:lang w:eastAsia="ja-JP"/>
        </w:rPr>
        <w:t xml:space="preserve">In case of 266 bytes, </w:t>
      </w:r>
      <w:r>
        <w:rPr>
          <w:rFonts w:hint="eastAsia"/>
          <w:lang w:eastAsia="ja-JP"/>
        </w:rPr>
        <w:t>256 bytes</w:t>
      </w:r>
      <w:r>
        <w:rPr>
          <w:lang w:eastAsia="ja-JP"/>
        </w:rPr>
        <w:t xml:space="preserve"> will be transferred by DMA and</w:t>
      </w:r>
      <w:r w:rsidR="00F93C00">
        <w:rPr>
          <w:lang w:eastAsia="ja-JP"/>
        </w:rPr>
        <w:t xml:space="preserve"> 10</w:t>
      </w:r>
      <w:r>
        <w:rPr>
          <w:lang w:eastAsia="ja-JP"/>
        </w:rPr>
        <w:t xml:space="preserve"> bytes will be transferred by PIO.</w:t>
      </w:r>
    </w:p>
    <w:p w14:paraId="46AC490A" w14:textId="77777777" w:rsidR="00724AA3" w:rsidRPr="006611BF" w:rsidRDefault="00724AA3" w:rsidP="00B91BE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01B82AE4" w14:textId="77777777" w:rsidR="00756D0F" w:rsidRDefault="00756D0F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sz w:val="24"/>
          <w:lang w:eastAsia="ja-JP"/>
        </w:rPr>
      </w:pPr>
      <w:r>
        <w:rPr>
          <w:lang w:eastAsia="ja-JP"/>
        </w:rPr>
        <w:br w:type="page"/>
      </w:r>
    </w:p>
    <w:p w14:paraId="39E953ED" w14:textId="74913556" w:rsidR="00A74333" w:rsidRDefault="00A74333" w:rsidP="006611BF">
      <w:pPr>
        <w:pStyle w:val="Heading2"/>
        <w:rPr>
          <w:lang w:eastAsia="ja-JP"/>
        </w:rPr>
      </w:pPr>
      <w:r w:rsidRPr="00A74333">
        <w:rPr>
          <w:rFonts w:hint="eastAsia"/>
          <w:lang w:eastAsia="ja-JP"/>
        </w:rPr>
        <w:lastRenderedPageBreak/>
        <w:t>C</w:t>
      </w:r>
      <w:r w:rsidR="006611BF" w:rsidRPr="006611BF">
        <w:rPr>
          <w:lang w:eastAsia="ja-JP"/>
        </w:rPr>
        <w:t>onnected device</w:t>
      </w:r>
    </w:p>
    <w:p w14:paraId="51689897" w14:textId="7C3FA7E1" w:rsidR="006611BF" w:rsidRPr="006611BF" w:rsidRDefault="00CD4A2C" w:rsidP="006611BF">
      <w:pPr>
        <w:rPr>
          <w:lang w:eastAsia="ja-JP"/>
        </w:rPr>
      </w:pPr>
      <w:r w:rsidRPr="00CD4A2C">
        <w:rPr>
          <w:lang w:eastAsia="ja-JP"/>
        </w:rPr>
        <w:t>This chapter describes the connected device to MSIOF. Please refer to the following tables for each device.</w:t>
      </w:r>
    </w:p>
    <w:p w14:paraId="34B2C3B4" w14:textId="1FFBE1D1" w:rsidR="006611BF" w:rsidRPr="006611BF" w:rsidRDefault="006611BF" w:rsidP="006611B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STYLEREF 1 \s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756D0F" w:rsidRPr="005E67C4">
        <w:rPr>
          <w:b/>
          <w:noProof/>
        </w:rPr>
        <w:fldChar w:fldCharType="end"/>
      </w:r>
      <w:r w:rsidR="00756D0F" w:rsidRPr="005E67C4">
        <w:rPr>
          <w:b/>
        </w:rPr>
        <w:t>.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SEQ Table \* ARABIC \s 1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2</w:t>
      </w:r>
      <w:r w:rsidR="00756D0F" w:rsidRPr="005E67C4">
        <w:rPr>
          <w:b/>
          <w:noProof/>
        </w:rPr>
        <w:fldChar w:fldCharType="end"/>
      </w:r>
      <w:r w:rsidRPr="006611BF">
        <w:rPr>
          <w:b/>
        </w:rPr>
        <w:tab/>
      </w:r>
      <w:r w:rsidRPr="006611BF">
        <w:rPr>
          <w:rFonts w:hint="eastAsia"/>
          <w:b/>
          <w:lang w:eastAsia="ja-JP"/>
        </w:rPr>
        <w:t>MSIOF Connected device (R-Car H</w:t>
      </w:r>
      <w:r w:rsidR="00A03349">
        <w:rPr>
          <w:b/>
          <w:lang w:eastAsia="ja-JP"/>
        </w:rPr>
        <w:t>3</w:t>
      </w:r>
      <w:r w:rsidR="009B6BA5">
        <w:rPr>
          <w:b/>
          <w:lang w:eastAsia="ja-JP"/>
        </w:rPr>
        <w:t>/M3</w:t>
      </w:r>
      <w:r w:rsidR="009944E7">
        <w:rPr>
          <w:b/>
          <w:lang w:eastAsia="ja-JP"/>
        </w:rPr>
        <w:t>/M3N</w:t>
      </w:r>
      <w:r w:rsidRPr="006611BF">
        <w:rPr>
          <w:rFonts w:hint="eastAsia"/>
          <w:b/>
          <w:lang w:eastAsia="ja-JP"/>
        </w:rPr>
        <w:t>)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2790"/>
        <w:gridCol w:w="2155"/>
        <w:gridCol w:w="2353"/>
      </w:tblGrid>
      <w:tr w:rsidR="006611BF" w:rsidRPr="006611BF" w14:paraId="3BAF6F8E" w14:textId="77777777" w:rsidTr="00BA270F">
        <w:trPr>
          <w:cantSplit/>
          <w:trHeight w:val="260"/>
          <w:tblHeader/>
        </w:trPr>
        <w:tc>
          <w:tcPr>
            <w:tcW w:w="2453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490AAAFB" w14:textId="77777777" w:rsidR="006611BF" w:rsidRPr="006611BF" w:rsidRDefault="006611BF" w:rsidP="006611B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MSIOF Channel</w:t>
            </w:r>
          </w:p>
        </w:tc>
        <w:tc>
          <w:tcPr>
            <w:tcW w:w="2790" w:type="dxa"/>
            <w:tcBorders>
              <w:bottom w:val="single" w:sz="8" w:space="0" w:color="auto"/>
            </w:tcBorders>
          </w:tcPr>
          <w:p w14:paraId="394E29D0" w14:textId="77777777" w:rsidR="006611BF" w:rsidRPr="006611BF" w:rsidRDefault="006611BF" w:rsidP="006611B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Connected device</w:t>
            </w:r>
          </w:p>
        </w:tc>
        <w:tc>
          <w:tcPr>
            <w:tcW w:w="2155" w:type="dxa"/>
            <w:tcBorders>
              <w:bottom w:val="single" w:sz="8" w:space="0" w:color="auto"/>
            </w:tcBorders>
          </w:tcPr>
          <w:p w14:paraId="06A6E71C" w14:textId="77777777" w:rsidR="006611BF" w:rsidRPr="006611BF" w:rsidRDefault="006611BF" w:rsidP="006611B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Support Status</w:t>
            </w:r>
          </w:p>
        </w:tc>
        <w:tc>
          <w:tcPr>
            <w:tcW w:w="2353" w:type="dxa"/>
            <w:tcBorders>
              <w:bottom w:val="single" w:sz="8" w:space="0" w:color="auto"/>
            </w:tcBorders>
          </w:tcPr>
          <w:p w14:paraId="4BFCC8C8" w14:textId="77777777" w:rsidR="006611BF" w:rsidRPr="006611BF" w:rsidRDefault="006611BF" w:rsidP="006611B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Note</w:t>
            </w:r>
          </w:p>
        </w:tc>
      </w:tr>
      <w:tr w:rsidR="006611BF" w:rsidRPr="006611BF" w14:paraId="33C5783D" w14:textId="77777777" w:rsidTr="00BA270F">
        <w:trPr>
          <w:cantSplit/>
          <w:trHeight w:val="260"/>
          <w:tblHeader/>
        </w:trPr>
        <w:tc>
          <w:tcPr>
            <w:tcW w:w="2453" w:type="dxa"/>
            <w:tcBorders>
              <w:top w:val="single" w:sz="8" w:space="0" w:color="auto"/>
            </w:tcBorders>
            <w:vAlign w:val="center"/>
          </w:tcPr>
          <w:p w14:paraId="54577EB0" w14:textId="77777777" w:rsidR="006611BF" w:rsidRPr="006611BF" w:rsidRDefault="006611BF" w:rsidP="00725E4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Ch0</w:t>
            </w:r>
          </w:p>
        </w:tc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14:paraId="3BA4198D" w14:textId="77777777" w:rsidR="006611BF" w:rsidRPr="006611BF" w:rsidRDefault="006611BF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tcBorders>
              <w:top w:val="single" w:sz="8" w:space="0" w:color="auto"/>
            </w:tcBorders>
            <w:vAlign w:val="center"/>
          </w:tcPr>
          <w:p w14:paraId="21751A7B" w14:textId="77777777" w:rsidR="006611BF" w:rsidRPr="006611BF" w:rsidRDefault="000C5F29" w:rsidP="006611BF">
            <w:pPr>
              <w:widowControl w:val="0"/>
              <w:overflowPunct/>
              <w:autoSpaceDE/>
              <w:autoSpaceDN/>
              <w:spacing w:after="0" w:line="240" w:lineRule="auto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tcBorders>
              <w:top w:val="single" w:sz="8" w:space="0" w:color="auto"/>
            </w:tcBorders>
            <w:vAlign w:val="center"/>
          </w:tcPr>
          <w:p w14:paraId="24859583" w14:textId="77777777" w:rsidR="006611BF" w:rsidRPr="006611BF" w:rsidRDefault="006611BF" w:rsidP="006611B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6611BF" w:rsidRPr="006611BF" w14:paraId="12025308" w14:textId="77777777" w:rsidTr="00BA27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39A29819" w14:textId="77777777" w:rsidR="006611BF" w:rsidRPr="006611BF" w:rsidRDefault="006611BF" w:rsidP="00725E4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Ch1</w:t>
            </w:r>
          </w:p>
        </w:tc>
        <w:tc>
          <w:tcPr>
            <w:tcW w:w="2790" w:type="dxa"/>
            <w:vAlign w:val="center"/>
          </w:tcPr>
          <w:p w14:paraId="2DB1CC0D" w14:textId="77777777" w:rsidR="006611BF" w:rsidRPr="006611BF" w:rsidRDefault="00A03349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18EDE7D1" w14:textId="77777777" w:rsidR="006611BF" w:rsidRPr="006611BF" w:rsidRDefault="000C5F29" w:rsidP="006611BF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79E2EF46" w14:textId="77777777" w:rsidR="006611BF" w:rsidRPr="006611BF" w:rsidRDefault="006611BF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6611BF" w:rsidRPr="006611BF" w14:paraId="1CC99B24" w14:textId="77777777" w:rsidTr="00BA27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7E382475" w14:textId="77777777" w:rsidR="006611BF" w:rsidRPr="006611BF" w:rsidRDefault="006611BF" w:rsidP="00725E4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Ch2</w:t>
            </w:r>
          </w:p>
        </w:tc>
        <w:tc>
          <w:tcPr>
            <w:tcW w:w="2790" w:type="dxa"/>
            <w:vAlign w:val="center"/>
          </w:tcPr>
          <w:p w14:paraId="4ADB9271" w14:textId="77777777" w:rsidR="006611BF" w:rsidRPr="006611BF" w:rsidRDefault="006611BF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648DCF4B" w14:textId="77777777" w:rsidR="006611BF" w:rsidRPr="006611BF" w:rsidRDefault="000C5F29" w:rsidP="000914F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2F564CB5" w14:textId="77777777" w:rsidR="006611BF" w:rsidRPr="006611BF" w:rsidRDefault="006611BF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6611BF" w:rsidRPr="006611BF" w14:paraId="2EFCD3B1" w14:textId="77777777" w:rsidTr="00BA27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7D517051" w14:textId="77777777" w:rsidR="006611BF" w:rsidRPr="006611BF" w:rsidRDefault="006611BF" w:rsidP="00725E4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Ch3</w:t>
            </w:r>
          </w:p>
        </w:tc>
        <w:tc>
          <w:tcPr>
            <w:tcW w:w="2790" w:type="dxa"/>
            <w:vAlign w:val="center"/>
          </w:tcPr>
          <w:p w14:paraId="384ED521" w14:textId="77777777" w:rsidR="006611BF" w:rsidRPr="006611BF" w:rsidRDefault="006611BF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435316A6" w14:textId="77777777" w:rsidR="006611BF" w:rsidRPr="006611BF" w:rsidRDefault="000C5F29" w:rsidP="000914F4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6598B8F7" w14:textId="77777777" w:rsidR="006611BF" w:rsidRPr="006611BF" w:rsidRDefault="006611BF" w:rsidP="006611B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</w:tbl>
    <w:p w14:paraId="3451FFB9" w14:textId="77777777" w:rsidR="006611BF" w:rsidRDefault="006611BF" w:rsidP="006611B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8CC2E8E" w14:textId="5408FE4C" w:rsidR="00195525" w:rsidRPr="006611BF" w:rsidRDefault="00195525" w:rsidP="00195525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STYLEREF 1 \s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756D0F" w:rsidRPr="005E67C4">
        <w:rPr>
          <w:b/>
          <w:noProof/>
        </w:rPr>
        <w:fldChar w:fldCharType="end"/>
      </w:r>
      <w:r w:rsidR="00756D0F" w:rsidRPr="005E67C4">
        <w:rPr>
          <w:b/>
        </w:rPr>
        <w:t>.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SEQ Table \* ARABIC \s 1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3</w:t>
      </w:r>
      <w:r w:rsidR="00756D0F" w:rsidRPr="005E67C4">
        <w:rPr>
          <w:b/>
          <w:noProof/>
        </w:rPr>
        <w:fldChar w:fldCharType="end"/>
      </w:r>
      <w:r w:rsidRPr="006611BF">
        <w:rPr>
          <w:b/>
        </w:rPr>
        <w:tab/>
      </w:r>
      <w:r w:rsidRPr="006611BF">
        <w:rPr>
          <w:rFonts w:hint="eastAsia"/>
          <w:b/>
          <w:lang w:eastAsia="ja-JP"/>
        </w:rPr>
        <w:t xml:space="preserve">MSIOF Connected device (R-Car </w:t>
      </w:r>
      <w:r>
        <w:rPr>
          <w:b/>
          <w:lang w:eastAsia="ja-JP"/>
        </w:rPr>
        <w:t>E3</w:t>
      </w:r>
      <w:r w:rsidRPr="006611BF">
        <w:rPr>
          <w:rFonts w:hint="eastAsia"/>
          <w:b/>
          <w:lang w:eastAsia="ja-JP"/>
        </w:rPr>
        <w:t>)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2790"/>
        <w:gridCol w:w="2155"/>
        <w:gridCol w:w="2353"/>
      </w:tblGrid>
      <w:tr w:rsidR="00195525" w:rsidRPr="006611BF" w14:paraId="3A50AB78" w14:textId="77777777" w:rsidTr="00852041">
        <w:trPr>
          <w:cantSplit/>
          <w:trHeight w:val="260"/>
          <w:tblHeader/>
        </w:trPr>
        <w:tc>
          <w:tcPr>
            <w:tcW w:w="2453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5C22C8F6" w14:textId="77777777" w:rsidR="00195525" w:rsidRPr="006611BF" w:rsidRDefault="00195525" w:rsidP="00852041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MSIOF Channel</w:t>
            </w:r>
          </w:p>
        </w:tc>
        <w:tc>
          <w:tcPr>
            <w:tcW w:w="2790" w:type="dxa"/>
            <w:tcBorders>
              <w:bottom w:val="single" w:sz="8" w:space="0" w:color="auto"/>
            </w:tcBorders>
          </w:tcPr>
          <w:p w14:paraId="3D847B3B" w14:textId="77777777" w:rsidR="00195525" w:rsidRPr="006611BF" w:rsidRDefault="00195525" w:rsidP="00852041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Connected device</w:t>
            </w:r>
          </w:p>
        </w:tc>
        <w:tc>
          <w:tcPr>
            <w:tcW w:w="2155" w:type="dxa"/>
            <w:tcBorders>
              <w:bottom w:val="single" w:sz="8" w:space="0" w:color="auto"/>
            </w:tcBorders>
          </w:tcPr>
          <w:p w14:paraId="1E78558F" w14:textId="77777777" w:rsidR="00195525" w:rsidRPr="006611BF" w:rsidRDefault="00195525" w:rsidP="00852041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Support Status</w:t>
            </w:r>
          </w:p>
        </w:tc>
        <w:tc>
          <w:tcPr>
            <w:tcW w:w="2353" w:type="dxa"/>
            <w:tcBorders>
              <w:bottom w:val="single" w:sz="8" w:space="0" w:color="auto"/>
            </w:tcBorders>
          </w:tcPr>
          <w:p w14:paraId="09772199" w14:textId="77777777" w:rsidR="00195525" w:rsidRPr="006611BF" w:rsidRDefault="00195525" w:rsidP="00852041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Note</w:t>
            </w:r>
          </w:p>
        </w:tc>
      </w:tr>
      <w:tr w:rsidR="00195525" w:rsidRPr="006611BF" w14:paraId="6AC6F503" w14:textId="77777777" w:rsidTr="00852041">
        <w:trPr>
          <w:cantSplit/>
          <w:trHeight w:val="260"/>
          <w:tblHeader/>
        </w:trPr>
        <w:tc>
          <w:tcPr>
            <w:tcW w:w="2453" w:type="dxa"/>
            <w:tcBorders>
              <w:top w:val="single" w:sz="8" w:space="0" w:color="auto"/>
            </w:tcBorders>
            <w:vAlign w:val="center"/>
          </w:tcPr>
          <w:p w14:paraId="43CEFFF9" w14:textId="77777777" w:rsidR="00195525" w:rsidRPr="006611BF" w:rsidRDefault="00195525" w:rsidP="00852041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Ch0</w:t>
            </w:r>
          </w:p>
        </w:tc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14:paraId="773EC414" w14:textId="77777777" w:rsidR="00195525" w:rsidRPr="006611BF" w:rsidRDefault="0060743C" w:rsidP="007E7C5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0B39CD">
              <w:rPr>
                <w:rFonts w:ascii="Arial" w:eastAsia="MS Gothic" w:hAnsi="Arial"/>
                <w:sz w:val="18"/>
                <w:lang w:eastAsia="ja-JP"/>
              </w:rPr>
              <w:t>LVDS Control Connector</w:t>
            </w:r>
            <w:r w:rsidRPr="00195525" w:rsidDel="0060743C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 w:rsidR="00195525">
              <w:rPr>
                <w:rFonts w:ascii="Arial" w:eastAsia="MS Gothic" w:hAnsi="Arial"/>
                <w:sz w:val="18"/>
                <w:lang w:eastAsia="ja-JP"/>
              </w:rPr>
              <w:t>– CN41</w:t>
            </w:r>
          </w:p>
        </w:tc>
        <w:tc>
          <w:tcPr>
            <w:tcW w:w="2155" w:type="dxa"/>
            <w:tcBorders>
              <w:top w:val="single" w:sz="8" w:space="0" w:color="auto"/>
            </w:tcBorders>
            <w:vAlign w:val="center"/>
          </w:tcPr>
          <w:p w14:paraId="3DF51E30" w14:textId="77777777" w:rsidR="00195525" w:rsidRPr="006611BF" w:rsidRDefault="000C5F29" w:rsidP="00852041">
            <w:pPr>
              <w:widowControl w:val="0"/>
              <w:overflowPunct/>
              <w:autoSpaceDE/>
              <w:autoSpaceDN/>
              <w:spacing w:after="0" w:line="240" w:lineRule="auto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tcBorders>
              <w:top w:val="single" w:sz="8" w:space="0" w:color="auto"/>
            </w:tcBorders>
            <w:vAlign w:val="center"/>
          </w:tcPr>
          <w:p w14:paraId="7F93F911" w14:textId="77777777" w:rsidR="00195525" w:rsidRPr="006611BF" w:rsidRDefault="00195525" w:rsidP="00852041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195525" w:rsidRPr="006611BF" w14:paraId="4277A0F2" w14:textId="77777777" w:rsidTr="00852041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6DB26D65" w14:textId="77777777" w:rsidR="00195525" w:rsidRPr="006611BF" w:rsidRDefault="00195525" w:rsidP="00852041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Ch1</w:t>
            </w:r>
          </w:p>
        </w:tc>
        <w:tc>
          <w:tcPr>
            <w:tcW w:w="2790" w:type="dxa"/>
            <w:vAlign w:val="center"/>
          </w:tcPr>
          <w:p w14:paraId="711BBEE3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50770CC4" w14:textId="77777777" w:rsidR="00195525" w:rsidRPr="006611BF" w:rsidRDefault="000C5F29" w:rsidP="008520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02319040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195525" w:rsidRPr="006611BF" w14:paraId="114122FC" w14:textId="77777777" w:rsidTr="00852041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02663884" w14:textId="77777777" w:rsidR="00195525" w:rsidRPr="006611BF" w:rsidRDefault="00195525" w:rsidP="00852041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Ch2</w:t>
            </w:r>
          </w:p>
        </w:tc>
        <w:tc>
          <w:tcPr>
            <w:tcW w:w="2790" w:type="dxa"/>
            <w:vAlign w:val="center"/>
          </w:tcPr>
          <w:p w14:paraId="2692C6D8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67E30A5C" w14:textId="77777777" w:rsidR="00195525" w:rsidRPr="006611BF" w:rsidRDefault="000C5F29" w:rsidP="008520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0C115D9E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195525" w:rsidRPr="006611BF" w14:paraId="02F02DFE" w14:textId="77777777" w:rsidTr="00852041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0AE7D3F3" w14:textId="77777777" w:rsidR="00195525" w:rsidRPr="006611BF" w:rsidRDefault="00195525" w:rsidP="00852041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Ch3</w:t>
            </w:r>
          </w:p>
        </w:tc>
        <w:tc>
          <w:tcPr>
            <w:tcW w:w="2790" w:type="dxa"/>
            <w:vAlign w:val="center"/>
          </w:tcPr>
          <w:p w14:paraId="7ABABFCE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695D3A52" w14:textId="77777777" w:rsidR="00195525" w:rsidRPr="006611BF" w:rsidRDefault="000C5F29" w:rsidP="00852041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389338A0" w14:textId="77777777" w:rsidR="00195525" w:rsidRPr="006611BF" w:rsidRDefault="00195525" w:rsidP="00852041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</w:tbl>
    <w:p w14:paraId="532110E9" w14:textId="0A23127B" w:rsidR="00195525" w:rsidRDefault="00195525" w:rsidP="0019552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CFA264F" w14:textId="29FBFFEE" w:rsidR="00756D0F" w:rsidRPr="006611BF" w:rsidRDefault="00756D0F" w:rsidP="00756D0F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Pr="00275CB9">
        <w:rPr>
          <w:b/>
          <w:noProof/>
        </w:rPr>
        <w:fldChar w:fldCharType="begin"/>
      </w:r>
      <w:r w:rsidRPr="00275CB9">
        <w:rPr>
          <w:b/>
          <w:noProof/>
        </w:rPr>
        <w:instrText xml:space="preserve"> STYLEREF 1 \s </w:instrText>
      </w:r>
      <w:r w:rsidRPr="00275CB9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Pr="00275CB9">
        <w:rPr>
          <w:b/>
          <w:noProof/>
        </w:rPr>
        <w:fldChar w:fldCharType="end"/>
      </w:r>
      <w:r w:rsidRPr="00275CB9">
        <w:rPr>
          <w:b/>
        </w:rPr>
        <w:t>.</w:t>
      </w:r>
      <w:r w:rsidRPr="00275CB9">
        <w:rPr>
          <w:b/>
          <w:noProof/>
        </w:rPr>
        <w:fldChar w:fldCharType="begin"/>
      </w:r>
      <w:r w:rsidRPr="00275CB9">
        <w:rPr>
          <w:b/>
          <w:noProof/>
        </w:rPr>
        <w:instrText xml:space="preserve"> SEQ Table \* ARABIC \s 1 </w:instrText>
      </w:r>
      <w:r w:rsidRPr="00275CB9">
        <w:rPr>
          <w:b/>
          <w:noProof/>
        </w:rPr>
        <w:fldChar w:fldCharType="separate"/>
      </w:r>
      <w:r w:rsidR="00042176">
        <w:rPr>
          <w:b/>
          <w:noProof/>
        </w:rPr>
        <w:t>4</w:t>
      </w:r>
      <w:r w:rsidRPr="00275CB9">
        <w:rPr>
          <w:b/>
          <w:noProof/>
        </w:rPr>
        <w:fldChar w:fldCharType="end"/>
      </w:r>
      <w:r w:rsidRPr="006611BF">
        <w:rPr>
          <w:b/>
        </w:rPr>
        <w:tab/>
      </w:r>
      <w:r>
        <w:rPr>
          <w:rFonts w:hint="eastAsia"/>
          <w:b/>
          <w:lang w:eastAsia="ja-JP"/>
        </w:rPr>
        <w:t xml:space="preserve">MSIOF Connected device (R-Car </w:t>
      </w:r>
      <w:r>
        <w:rPr>
          <w:b/>
          <w:lang w:eastAsia="ja-JP"/>
        </w:rPr>
        <w:t>D3</w:t>
      </w:r>
      <w:r w:rsidRPr="006611BF">
        <w:rPr>
          <w:rFonts w:hint="eastAsia"/>
          <w:b/>
          <w:lang w:eastAsia="ja-JP"/>
        </w:rPr>
        <w:t>)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2790"/>
        <w:gridCol w:w="2155"/>
        <w:gridCol w:w="2353"/>
      </w:tblGrid>
      <w:tr w:rsidR="00756D0F" w:rsidRPr="006611BF" w14:paraId="00B59575" w14:textId="77777777" w:rsidTr="00756D0F">
        <w:trPr>
          <w:cantSplit/>
          <w:trHeight w:val="260"/>
          <w:tblHeader/>
        </w:trPr>
        <w:tc>
          <w:tcPr>
            <w:tcW w:w="2453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539C98EA" w14:textId="77777777" w:rsidR="00756D0F" w:rsidRPr="006611BF" w:rsidRDefault="00756D0F" w:rsidP="00756D0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MSIOF Channel</w:t>
            </w:r>
          </w:p>
        </w:tc>
        <w:tc>
          <w:tcPr>
            <w:tcW w:w="2790" w:type="dxa"/>
            <w:tcBorders>
              <w:bottom w:val="single" w:sz="8" w:space="0" w:color="auto"/>
            </w:tcBorders>
          </w:tcPr>
          <w:p w14:paraId="39A3185C" w14:textId="77777777" w:rsidR="00756D0F" w:rsidRPr="006611BF" w:rsidRDefault="00756D0F" w:rsidP="00756D0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Connected device</w:t>
            </w:r>
          </w:p>
        </w:tc>
        <w:tc>
          <w:tcPr>
            <w:tcW w:w="2155" w:type="dxa"/>
            <w:tcBorders>
              <w:bottom w:val="single" w:sz="8" w:space="0" w:color="auto"/>
            </w:tcBorders>
          </w:tcPr>
          <w:p w14:paraId="40EA429C" w14:textId="77777777" w:rsidR="00756D0F" w:rsidRPr="006611BF" w:rsidRDefault="00756D0F" w:rsidP="00756D0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Support Status</w:t>
            </w:r>
          </w:p>
        </w:tc>
        <w:tc>
          <w:tcPr>
            <w:tcW w:w="2353" w:type="dxa"/>
            <w:tcBorders>
              <w:bottom w:val="single" w:sz="8" w:space="0" w:color="auto"/>
            </w:tcBorders>
          </w:tcPr>
          <w:p w14:paraId="760A358F" w14:textId="77777777" w:rsidR="00756D0F" w:rsidRPr="006611BF" w:rsidRDefault="00756D0F" w:rsidP="00756D0F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Note</w:t>
            </w:r>
          </w:p>
        </w:tc>
      </w:tr>
      <w:tr w:rsidR="00756D0F" w:rsidRPr="006611BF" w14:paraId="4CC36479" w14:textId="77777777" w:rsidTr="00756D0F">
        <w:trPr>
          <w:cantSplit/>
          <w:trHeight w:val="260"/>
          <w:tblHeader/>
        </w:trPr>
        <w:tc>
          <w:tcPr>
            <w:tcW w:w="2453" w:type="dxa"/>
            <w:tcBorders>
              <w:top w:val="single" w:sz="8" w:space="0" w:color="auto"/>
            </w:tcBorders>
            <w:vAlign w:val="center"/>
          </w:tcPr>
          <w:p w14:paraId="51334933" w14:textId="77777777" w:rsidR="00756D0F" w:rsidRPr="006611BF" w:rsidRDefault="00756D0F" w:rsidP="00756D0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Ch0</w:t>
            </w:r>
          </w:p>
        </w:tc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14:paraId="378BFD00" w14:textId="77777777" w:rsidR="00756D0F" w:rsidRPr="006611BF" w:rsidRDefault="00756D0F" w:rsidP="00756D0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tcBorders>
              <w:top w:val="single" w:sz="8" w:space="0" w:color="auto"/>
            </w:tcBorders>
            <w:vAlign w:val="center"/>
          </w:tcPr>
          <w:p w14:paraId="1075B548" w14:textId="77777777" w:rsidR="00756D0F" w:rsidRPr="006611BF" w:rsidRDefault="00756D0F" w:rsidP="00756D0F">
            <w:pPr>
              <w:widowControl w:val="0"/>
              <w:overflowPunct/>
              <w:autoSpaceDE/>
              <w:autoSpaceDN/>
              <w:spacing w:after="0" w:line="240" w:lineRule="auto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tcBorders>
              <w:top w:val="single" w:sz="8" w:space="0" w:color="auto"/>
            </w:tcBorders>
            <w:vAlign w:val="center"/>
          </w:tcPr>
          <w:p w14:paraId="0EB83B30" w14:textId="77777777" w:rsidR="00756D0F" w:rsidRPr="006611BF" w:rsidRDefault="00756D0F" w:rsidP="00756D0F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756D0F" w:rsidRPr="006611BF" w14:paraId="2FB112BE" w14:textId="77777777" w:rsidTr="00756D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7EF24D18" w14:textId="77777777" w:rsidR="00756D0F" w:rsidRPr="006611BF" w:rsidRDefault="00756D0F" w:rsidP="00756D0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Ch1</w:t>
            </w:r>
          </w:p>
        </w:tc>
        <w:tc>
          <w:tcPr>
            <w:tcW w:w="2790" w:type="dxa"/>
            <w:vAlign w:val="center"/>
          </w:tcPr>
          <w:p w14:paraId="30849B70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6A4BEC21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7DAEA306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756D0F" w:rsidRPr="006611BF" w14:paraId="4E6BDB63" w14:textId="77777777" w:rsidTr="00756D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3728DCB7" w14:textId="77777777" w:rsidR="00756D0F" w:rsidRPr="006611BF" w:rsidRDefault="00756D0F" w:rsidP="00756D0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Ch2</w:t>
            </w:r>
          </w:p>
        </w:tc>
        <w:tc>
          <w:tcPr>
            <w:tcW w:w="2790" w:type="dxa"/>
            <w:vAlign w:val="center"/>
          </w:tcPr>
          <w:p w14:paraId="35A81C37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0B39CD">
              <w:rPr>
                <w:rFonts w:ascii="Arial" w:eastAsia="MS Gothic" w:hAnsi="Arial"/>
                <w:sz w:val="18"/>
                <w:lang w:eastAsia="ja-JP"/>
              </w:rPr>
              <w:t>LVDS Control Connector</w:t>
            </w:r>
            <w:r w:rsidRPr="00195525" w:rsidDel="0060743C">
              <w:rPr>
                <w:rFonts w:ascii="Arial" w:eastAsia="MS Gothic" w:hAnsi="Arial"/>
                <w:sz w:val="18"/>
                <w:lang w:eastAsia="ja-JP"/>
              </w:rPr>
              <w:t xml:space="preserve"> </w:t>
            </w:r>
            <w:r>
              <w:rPr>
                <w:rFonts w:ascii="Arial" w:eastAsia="MS Gothic" w:hAnsi="Arial"/>
                <w:sz w:val="18"/>
                <w:lang w:eastAsia="ja-JP"/>
              </w:rPr>
              <w:t>– CN41</w:t>
            </w:r>
          </w:p>
        </w:tc>
        <w:tc>
          <w:tcPr>
            <w:tcW w:w="2155" w:type="dxa"/>
            <w:vAlign w:val="center"/>
          </w:tcPr>
          <w:p w14:paraId="0D4F4B9E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36149383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756D0F" w:rsidRPr="006611BF" w14:paraId="70BCCBA2" w14:textId="77777777" w:rsidTr="00756D0F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1ACC33CB" w14:textId="77777777" w:rsidR="00756D0F" w:rsidRPr="006611BF" w:rsidRDefault="00756D0F" w:rsidP="00756D0F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Ch3</w:t>
            </w:r>
          </w:p>
        </w:tc>
        <w:tc>
          <w:tcPr>
            <w:tcW w:w="2790" w:type="dxa"/>
            <w:vAlign w:val="center"/>
          </w:tcPr>
          <w:p w14:paraId="26EBA985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39D324B0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743357D0" w14:textId="77777777" w:rsidR="00756D0F" w:rsidRPr="006611BF" w:rsidRDefault="00756D0F" w:rsidP="00756D0F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</w:tbl>
    <w:p w14:paraId="7E889ED2" w14:textId="77777777" w:rsidR="00756D0F" w:rsidRDefault="00756D0F" w:rsidP="0019552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254514F" w14:textId="729FAA2F" w:rsidR="00B25C20" w:rsidRPr="006611BF" w:rsidRDefault="00B25C20" w:rsidP="00B25C20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STYLEREF 1 \s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756D0F" w:rsidRPr="005E67C4">
        <w:rPr>
          <w:b/>
          <w:noProof/>
        </w:rPr>
        <w:fldChar w:fldCharType="end"/>
      </w:r>
      <w:r w:rsidR="00756D0F" w:rsidRPr="005E67C4">
        <w:rPr>
          <w:b/>
        </w:rPr>
        <w:t>.</w:t>
      </w:r>
      <w:r w:rsidR="00756D0F" w:rsidRPr="005E67C4">
        <w:rPr>
          <w:b/>
          <w:noProof/>
        </w:rPr>
        <w:fldChar w:fldCharType="begin"/>
      </w:r>
      <w:r w:rsidR="00756D0F" w:rsidRPr="005E67C4">
        <w:rPr>
          <w:b/>
          <w:noProof/>
        </w:rPr>
        <w:instrText xml:space="preserve"> SEQ Table \* ARABIC \s 1 </w:instrText>
      </w:r>
      <w:r w:rsidR="00756D0F" w:rsidRPr="005E67C4">
        <w:rPr>
          <w:b/>
          <w:noProof/>
        </w:rPr>
        <w:fldChar w:fldCharType="separate"/>
      </w:r>
      <w:r w:rsidR="00042176">
        <w:rPr>
          <w:b/>
          <w:noProof/>
        </w:rPr>
        <w:t>5</w:t>
      </w:r>
      <w:r w:rsidR="00756D0F" w:rsidRPr="005E67C4">
        <w:rPr>
          <w:b/>
          <w:noProof/>
        </w:rPr>
        <w:fldChar w:fldCharType="end"/>
      </w:r>
      <w:r w:rsidRPr="006611BF">
        <w:rPr>
          <w:b/>
        </w:rPr>
        <w:tab/>
      </w:r>
      <w:r w:rsidRPr="006611BF">
        <w:rPr>
          <w:rFonts w:hint="eastAsia"/>
          <w:b/>
          <w:lang w:eastAsia="ja-JP"/>
        </w:rPr>
        <w:t xml:space="preserve">MSIOF Connected device (R-Car </w:t>
      </w:r>
      <w:r>
        <w:rPr>
          <w:b/>
          <w:lang w:eastAsia="ja-JP"/>
        </w:rPr>
        <w:t>V3U</w:t>
      </w:r>
      <w:r w:rsidRPr="006611BF">
        <w:rPr>
          <w:rFonts w:hint="eastAsia"/>
          <w:b/>
          <w:lang w:eastAsia="ja-JP"/>
        </w:rPr>
        <w:t>)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2790"/>
        <w:gridCol w:w="2155"/>
        <w:gridCol w:w="2353"/>
      </w:tblGrid>
      <w:tr w:rsidR="00B25C20" w:rsidRPr="006611BF" w14:paraId="1F089095" w14:textId="77777777" w:rsidTr="002372DD">
        <w:trPr>
          <w:cantSplit/>
          <w:trHeight w:val="260"/>
          <w:tblHeader/>
        </w:trPr>
        <w:tc>
          <w:tcPr>
            <w:tcW w:w="2453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27C02CFA" w14:textId="77777777" w:rsidR="00B25C20" w:rsidRPr="006611BF" w:rsidRDefault="00B25C20" w:rsidP="002372DD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MSIOF Channel</w:t>
            </w:r>
          </w:p>
        </w:tc>
        <w:tc>
          <w:tcPr>
            <w:tcW w:w="2790" w:type="dxa"/>
            <w:tcBorders>
              <w:bottom w:val="single" w:sz="8" w:space="0" w:color="auto"/>
            </w:tcBorders>
          </w:tcPr>
          <w:p w14:paraId="128A2E3E" w14:textId="77777777" w:rsidR="00B25C20" w:rsidRPr="006611BF" w:rsidRDefault="00B25C20" w:rsidP="002372DD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Connected device</w:t>
            </w:r>
          </w:p>
        </w:tc>
        <w:tc>
          <w:tcPr>
            <w:tcW w:w="2155" w:type="dxa"/>
            <w:tcBorders>
              <w:bottom w:val="single" w:sz="8" w:space="0" w:color="auto"/>
            </w:tcBorders>
          </w:tcPr>
          <w:p w14:paraId="5A1CB592" w14:textId="77777777" w:rsidR="00B25C20" w:rsidRPr="006611BF" w:rsidRDefault="00B25C20" w:rsidP="002372DD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Support Status</w:t>
            </w:r>
          </w:p>
        </w:tc>
        <w:tc>
          <w:tcPr>
            <w:tcW w:w="2353" w:type="dxa"/>
            <w:tcBorders>
              <w:bottom w:val="single" w:sz="8" w:space="0" w:color="auto"/>
            </w:tcBorders>
          </w:tcPr>
          <w:p w14:paraId="1A6E92F5" w14:textId="77777777" w:rsidR="00B25C20" w:rsidRPr="006611BF" w:rsidRDefault="00B25C20" w:rsidP="002372DD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Note</w:t>
            </w:r>
          </w:p>
        </w:tc>
      </w:tr>
      <w:tr w:rsidR="00D242EE" w:rsidRPr="006611BF" w14:paraId="422020CB" w14:textId="77777777" w:rsidTr="002372DD">
        <w:trPr>
          <w:cantSplit/>
          <w:trHeight w:val="260"/>
          <w:tblHeader/>
        </w:trPr>
        <w:tc>
          <w:tcPr>
            <w:tcW w:w="2453" w:type="dxa"/>
            <w:tcBorders>
              <w:top w:val="single" w:sz="8" w:space="0" w:color="auto"/>
            </w:tcBorders>
            <w:vAlign w:val="center"/>
          </w:tcPr>
          <w:p w14:paraId="269F53DC" w14:textId="77777777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Ch0</w:t>
            </w:r>
          </w:p>
        </w:tc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14:paraId="4960ED72" w14:textId="2EA9054A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tcBorders>
              <w:top w:val="single" w:sz="8" w:space="0" w:color="auto"/>
            </w:tcBorders>
          </w:tcPr>
          <w:p w14:paraId="2682160B" w14:textId="3D0B5729" w:rsidR="00D242EE" w:rsidRPr="006611BF" w:rsidRDefault="00D242EE" w:rsidP="00D242EE">
            <w:pPr>
              <w:widowControl w:val="0"/>
              <w:overflowPunct/>
              <w:autoSpaceDE/>
              <w:autoSpaceDN/>
              <w:spacing w:after="0" w:line="240" w:lineRule="auto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tcBorders>
              <w:top w:val="single" w:sz="8" w:space="0" w:color="auto"/>
            </w:tcBorders>
          </w:tcPr>
          <w:p w14:paraId="67945F7D" w14:textId="4E8B4866" w:rsidR="00D242EE" w:rsidRPr="006611BF" w:rsidRDefault="00D242EE" w:rsidP="00D242EE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D242EE" w:rsidRPr="006611BF" w14:paraId="1FEB3397" w14:textId="77777777" w:rsidTr="002372DD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6596D22D" w14:textId="77777777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Ch1</w:t>
            </w:r>
          </w:p>
        </w:tc>
        <w:tc>
          <w:tcPr>
            <w:tcW w:w="2790" w:type="dxa"/>
            <w:vAlign w:val="center"/>
          </w:tcPr>
          <w:p w14:paraId="6609FEA8" w14:textId="0F35AEA9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</w:tcPr>
          <w:p w14:paraId="287B6BF8" w14:textId="771B8B58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</w:tcPr>
          <w:p w14:paraId="21E9C304" w14:textId="5065608C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D242EE" w:rsidRPr="006611BF" w14:paraId="0DB27FA9" w14:textId="77777777" w:rsidTr="002372DD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1D26F81B" w14:textId="77777777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Ch2</w:t>
            </w:r>
          </w:p>
        </w:tc>
        <w:tc>
          <w:tcPr>
            <w:tcW w:w="2790" w:type="dxa"/>
            <w:vAlign w:val="center"/>
          </w:tcPr>
          <w:p w14:paraId="7B08EBE3" w14:textId="0968860D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</w:tcPr>
          <w:p w14:paraId="204E59A1" w14:textId="76BDABCC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</w:tcPr>
          <w:p w14:paraId="78D13A32" w14:textId="5C35BF7D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D242EE" w:rsidRPr="006611BF" w14:paraId="1A805BE5" w14:textId="77777777" w:rsidTr="002372DD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13D834AA" w14:textId="77777777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Ch3</w:t>
            </w:r>
          </w:p>
        </w:tc>
        <w:tc>
          <w:tcPr>
            <w:tcW w:w="2790" w:type="dxa"/>
            <w:vAlign w:val="center"/>
          </w:tcPr>
          <w:p w14:paraId="68690F0F" w14:textId="3D9C6DCD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</w:tcPr>
          <w:p w14:paraId="2173A039" w14:textId="6574A2A0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</w:tcPr>
          <w:p w14:paraId="6BD66227" w14:textId="14FFF614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D242EE" w:rsidRPr="006611BF" w14:paraId="7AEDA003" w14:textId="77777777" w:rsidTr="002372DD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4638B3BE" w14:textId="4F73E7EE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C</w:t>
            </w:r>
            <w:r>
              <w:rPr>
                <w:rFonts w:ascii="Arial" w:eastAsia="MS Gothic" w:hAnsi="Arial"/>
                <w:sz w:val="18"/>
                <w:lang w:eastAsia="ja-JP"/>
              </w:rPr>
              <w:t>h4</w:t>
            </w:r>
          </w:p>
        </w:tc>
        <w:tc>
          <w:tcPr>
            <w:tcW w:w="2790" w:type="dxa"/>
            <w:vAlign w:val="center"/>
          </w:tcPr>
          <w:p w14:paraId="08544C3B" w14:textId="23561FE4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</w:tcPr>
          <w:p w14:paraId="24FD1C7F" w14:textId="468FB528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</w:tcPr>
          <w:p w14:paraId="1D3AFC4C" w14:textId="3A9024AC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D242EE" w:rsidRPr="006611BF" w14:paraId="68785795" w14:textId="77777777" w:rsidTr="002372DD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4E3E3FEB" w14:textId="06CC8571" w:rsidR="00D242EE" w:rsidRPr="006611BF" w:rsidRDefault="00D242EE" w:rsidP="00D242EE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 w:hint="eastAsia"/>
                <w:sz w:val="18"/>
                <w:lang w:eastAsia="ja-JP"/>
              </w:rPr>
              <w:t>C</w:t>
            </w:r>
            <w:r>
              <w:rPr>
                <w:rFonts w:ascii="Arial" w:eastAsia="MS Gothic" w:hAnsi="Arial"/>
                <w:sz w:val="18"/>
                <w:lang w:eastAsia="ja-JP"/>
              </w:rPr>
              <w:t>h5</w:t>
            </w:r>
          </w:p>
        </w:tc>
        <w:tc>
          <w:tcPr>
            <w:tcW w:w="2790" w:type="dxa"/>
            <w:vAlign w:val="center"/>
          </w:tcPr>
          <w:p w14:paraId="45270299" w14:textId="1DA93FE3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</w:tcPr>
          <w:p w14:paraId="049B7476" w14:textId="1225A1FD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456F29"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</w:tcPr>
          <w:p w14:paraId="5ACF9447" w14:textId="46DBB84B" w:rsidR="00D242EE" w:rsidRPr="006611BF" w:rsidRDefault="00D242EE" w:rsidP="00D242EE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DD7E0B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</w:tbl>
    <w:p w14:paraId="2538C8D3" w14:textId="7CCE42CF" w:rsidR="002372DD" w:rsidRPr="000B16D0" w:rsidRDefault="002372DD" w:rsidP="002372D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585CBBAD" w14:textId="4CD13730" w:rsidR="00462BF9" w:rsidRPr="006611BF" w:rsidRDefault="00462BF9" w:rsidP="00462BF9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6611BF">
        <w:rPr>
          <w:b/>
        </w:rPr>
        <w:t xml:space="preserve">Table </w:t>
      </w:r>
      <w:r w:rsidRPr="00275CB9">
        <w:rPr>
          <w:b/>
          <w:noProof/>
        </w:rPr>
        <w:fldChar w:fldCharType="begin"/>
      </w:r>
      <w:r w:rsidRPr="00275CB9">
        <w:rPr>
          <w:b/>
          <w:noProof/>
        </w:rPr>
        <w:instrText xml:space="preserve"> STYLEREF 1 \s </w:instrText>
      </w:r>
      <w:r w:rsidRPr="00275CB9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Pr="00275CB9">
        <w:rPr>
          <w:b/>
          <w:noProof/>
        </w:rPr>
        <w:fldChar w:fldCharType="end"/>
      </w:r>
      <w:r w:rsidRPr="00275CB9">
        <w:rPr>
          <w:b/>
        </w:rPr>
        <w:t>.</w:t>
      </w:r>
      <w:r w:rsidRPr="00275CB9">
        <w:rPr>
          <w:b/>
          <w:noProof/>
        </w:rPr>
        <w:fldChar w:fldCharType="begin"/>
      </w:r>
      <w:r w:rsidRPr="00275CB9">
        <w:rPr>
          <w:b/>
          <w:noProof/>
        </w:rPr>
        <w:instrText xml:space="preserve"> SEQ Table \* ARABIC \s 1 </w:instrText>
      </w:r>
      <w:r w:rsidRPr="00275CB9">
        <w:rPr>
          <w:b/>
          <w:noProof/>
        </w:rPr>
        <w:fldChar w:fldCharType="separate"/>
      </w:r>
      <w:r w:rsidR="00042176">
        <w:rPr>
          <w:b/>
          <w:noProof/>
        </w:rPr>
        <w:t>6</w:t>
      </w:r>
      <w:r w:rsidRPr="00275CB9">
        <w:rPr>
          <w:b/>
          <w:noProof/>
        </w:rPr>
        <w:fldChar w:fldCharType="end"/>
      </w:r>
      <w:r w:rsidRPr="006611BF">
        <w:rPr>
          <w:b/>
        </w:rPr>
        <w:tab/>
      </w:r>
      <w:r>
        <w:rPr>
          <w:rFonts w:hint="eastAsia"/>
          <w:b/>
          <w:lang w:eastAsia="ja-JP"/>
        </w:rPr>
        <w:t xml:space="preserve">MSIOF Connected device (R-Car </w:t>
      </w:r>
      <w:r>
        <w:rPr>
          <w:b/>
          <w:lang w:eastAsia="ja-JP"/>
        </w:rPr>
        <w:t>V3H</w:t>
      </w:r>
      <w:r w:rsidRPr="006611BF">
        <w:rPr>
          <w:rFonts w:hint="eastAsia"/>
          <w:b/>
          <w:lang w:eastAsia="ja-JP"/>
        </w:rPr>
        <w:t>)</w:t>
      </w: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3"/>
        <w:gridCol w:w="2790"/>
        <w:gridCol w:w="2155"/>
        <w:gridCol w:w="2353"/>
      </w:tblGrid>
      <w:tr w:rsidR="00462BF9" w:rsidRPr="006611BF" w14:paraId="5D1CA09A" w14:textId="77777777" w:rsidTr="00462BF9">
        <w:trPr>
          <w:cantSplit/>
          <w:trHeight w:val="260"/>
          <w:tblHeader/>
        </w:trPr>
        <w:tc>
          <w:tcPr>
            <w:tcW w:w="2453" w:type="dxa"/>
            <w:tcBorders>
              <w:bottom w:val="single" w:sz="8" w:space="0" w:color="auto"/>
            </w:tcBorders>
            <w:tcMar>
              <w:top w:w="23" w:type="dxa"/>
              <w:left w:w="23" w:type="dxa"/>
              <w:bottom w:w="23" w:type="dxa"/>
              <w:right w:w="23" w:type="dxa"/>
            </w:tcMar>
          </w:tcPr>
          <w:p w14:paraId="7898B828" w14:textId="77777777" w:rsidR="00462BF9" w:rsidRPr="006611BF" w:rsidRDefault="00462BF9" w:rsidP="00462BF9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MSIOF Channel</w:t>
            </w:r>
          </w:p>
        </w:tc>
        <w:tc>
          <w:tcPr>
            <w:tcW w:w="2790" w:type="dxa"/>
            <w:tcBorders>
              <w:bottom w:val="single" w:sz="8" w:space="0" w:color="auto"/>
            </w:tcBorders>
          </w:tcPr>
          <w:p w14:paraId="15DDCE58" w14:textId="77777777" w:rsidR="00462BF9" w:rsidRPr="006611BF" w:rsidRDefault="00462BF9" w:rsidP="00462BF9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Connected device</w:t>
            </w:r>
          </w:p>
        </w:tc>
        <w:tc>
          <w:tcPr>
            <w:tcW w:w="2155" w:type="dxa"/>
            <w:tcBorders>
              <w:bottom w:val="single" w:sz="8" w:space="0" w:color="auto"/>
            </w:tcBorders>
          </w:tcPr>
          <w:p w14:paraId="7941CA86" w14:textId="77777777" w:rsidR="00462BF9" w:rsidRPr="006611BF" w:rsidRDefault="00462BF9" w:rsidP="00462BF9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Support Status</w:t>
            </w:r>
          </w:p>
        </w:tc>
        <w:tc>
          <w:tcPr>
            <w:tcW w:w="2353" w:type="dxa"/>
            <w:tcBorders>
              <w:bottom w:val="single" w:sz="8" w:space="0" w:color="auto"/>
            </w:tcBorders>
          </w:tcPr>
          <w:p w14:paraId="6C037E99" w14:textId="77777777" w:rsidR="00462BF9" w:rsidRPr="006611BF" w:rsidRDefault="00462BF9" w:rsidP="00462BF9">
            <w:pPr>
              <w:keepNext/>
              <w:overflowPunct/>
              <w:autoSpaceDE/>
              <w:autoSpaceDN/>
              <w:spacing w:after="0" w:line="280" w:lineRule="exact"/>
              <w:ind w:left="57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Note</w:t>
            </w:r>
          </w:p>
        </w:tc>
      </w:tr>
      <w:tr w:rsidR="00462BF9" w:rsidRPr="006611BF" w14:paraId="00F4D148" w14:textId="77777777" w:rsidTr="00462BF9">
        <w:trPr>
          <w:cantSplit/>
          <w:trHeight w:val="260"/>
          <w:tblHeader/>
        </w:trPr>
        <w:tc>
          <w:tcPr>
            <w:tcW w:w="2453" w:type="dxa"/>
            <w:tcBorders>
              <w:top w:val="single" w:sz="8" w:space="0" w:color="auto"/>
            </w:tcBorders>
            <w:vAlign w:val="center"/>
          </w:tcPr>
          <w:p w14:paraId="2E4A18E0" w14:textId="77777777" w:rsidR="00462BF9" w:rsidRPr="006611BF" w:rsidRDefault="00462BF9" w:rsidP="00462BF9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Ch0</w:t>
            </w:r>
          </w:p>
        </w:tc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14:paraId="6BA9168C" w14:textId="62F6A6AF" w:rsidR="00462BF9" w:rsidRPr="00462BF9" w:rsidRDefault="00462BF9" w:rsidP="00462BF9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</w:pPr>
            <w:r>
              <w:rPr>
                <w:rStyle w:val="fontstyle01"/>
              </w:rPr>
              <w:t>CN17 - Multiplexed with JTAG2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signals</w:t>
            </w:r>
          </w:p>
        </w:tc>
        <w:tc>
          <w:tcPr>
            <w:tcW w:w="2155" w:type="dxa"/>
            <w:tcBorders>
              <w:top w:val="single" w:sz="8" w:space="0" w:color="auto"/>
            </w:tcBorders>
            <w:vAlign w:val="center"/>
          </w:tcPr>
          <w:p w14:paraId="50D2FC82" w14:textId="77777777" w:rsidR="00462BF9" w:rsidRPr="006611BF" w:rsidRDefault="00462BF9" w:rsidP="00462BF9">
            <w:pPr>
              <w:widowControl w:val="0"/>
              <w:overflowPunct/>
              <w:autoSpaceDE/>
              <w:autoSpaceDN/>
              <w:spacing w:after="0" w:line="240" w:lineRule="auto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tcBorders>
              <w:top w:val="single" w:sz="8" w:space="0" w:color="auto"/>
            </w:tcBorders>
            <w:vAlign w:val="center"/>
          </w:tcPr>
          <w:p w14:paraId="492DE69C" w14:textId="77777777" w:rsidR="00462BF9" w:rsidRPr="006611BF" w:rsidRDefault="00462BF9" w:rsidP="00462BF9">
            <w:pPr>
              <w:widowControl w:val="0"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462BF9" w:rsidRPr="006611BF" w14:paraId="0E15A79D" w14:textId="77777777" w:rsidTr="00462BF9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4B0D6C21" w14:textId="77777777" w:rsidR="00462BF9" w:rsidRPr="006611BF" w:rsidRDefault="00462BF9" w:rsidP="00462BF9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Ch1</w:t>
            </w:r>
          </w:p>
        </w:tc>
        <w:tc>
          <w:tcPr>
            <w:tcW w:w="2790" w:type="dxa"/>
            <w:vAlign w:val="center"/>
          </w:tcPr>
          <w:p w14:paraId="5CFA17F0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0175315A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07F2F109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462BF9" w:rsidRPr="006611BF" w14:paraId="4593207A" w14:textId="77777777" w:rsidTr="00462BF9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6FCBD9A2" w14:textId="77777777" w:rsidR="00462BF9" w:rsidRPr="006611BF" w:rsidRDefault="00462BF9" w:rsidP="00462BF9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Ch2</w:t>
            </w:r>
          </w:p>
        </w:tc>
        <w:tc>
          <w:tcPr>
            <w:tcW w:w="2790" w:type="dxa"/>
            <w:vAlign w:val="center"/>
          </w:tcPr>
          <w:p w14:paraId="7A6908C2" w14:textId="79E924CC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2A81E819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54B1D708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  <w:tr w:rsidR="00462BF9" w:rsidRPr="006611BF" w14:paraId="6BDAAAE7" w14:textId="77777777" w:rsidTr="00462BF9">
        <w:trPr>
          <w:cantSplit/>
          <w:trHeight w:val="260"/>
          <w:tblHeader/>
        </w:trPr>
        <w:tc>
          <w:tcPr>
            <w:tcW w:w="2453" w:type="dxa"/>
            <w:vAlign w:val="center"/>
          </w:tcPr>
          <w:p w14:paraId="3851C89B" w14:textId="77777777" w:rsidR="00462BF9" w:rsidRPr="006611BF" w:rsidRDefault="00462BF9" w:rsidP="00462BF9">
            <w:pPr>
              <w:keepNext/>
              <w:keepLines/>
              <w:overflowPunct/>
              <w:autoSpaceDE/>
              <w:autoSpaceDN/>
              <w:spacing w:after="0" w:line="280" w:lineRule="exact"/>
              <w:ind w:left="85" w:right="57"/>
              <w:jc w:val="center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Ch3</w:t>
            </w:r>
          </w:p>
        </w:tc>
        <w:tc>
          <w:tcPr>
            <w:tcW w:w="2790" w:type="dxa"/>
            <w:vAlign w:val="center"/>
          </w:tcPr>
          <w:p w14:paraId="3489A572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/>
                <w:sz w:val="18"/>
                <w:lang w:eastAsia="ja-JP"/>
              </w:rPr>
              <w:t>None</w:t>
            </w:r>
          </w:p>
        </w:tc>
        <w:tc>
          <w:tcPr>
            <w:tcW w:w="2155" w:type="dxa"/>
            <w:vAlign w:val="center"/>
          </w:tcPr>
          <w:p w14:paraId="1F9CD6AA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>
              <w:rPr>
                <w:rFonts w:ascii="Arial" w:eastAsia="MS Gothic" w:hAnsi="Arial"/>
                <w:sz w:val="18"/>
                <w:lang w:eastAsia="ja-JP"/>
              </w:rPr>
              <w:t>No</w:t>
            </w:r>
          </w:p>
        </w:tc>
        <w:tc>
          <w:tcPr>
            <w:tcW w:w="2353" w:type="dxa"/>
            <w:vAlign w:val="center"/>
          </w:tcPr>
          <w:p w14:paraId="5EE3FFD6" w14:textId="77777777" w:rsidR="00462BF9" w:rsidRPr="006611BF" w:rsidRDefault="00462BF9" w:rsidP="00462BF9">
            <w:pPr>
              <w:overflowPunct/>
              <w:autoSpaceDE/>
              <w:autoSpaceDN/>
              <w:adjustRightInd/>
              <w:spacing w:after="0" w:line="260" w:lineRule="exact"/>
              <w:ind w:left="652" w:right="57" w:hanging="595"/>
              <w:jc w:val="center"/>
              <w:textAlignment w:val="auto"/>
              <w:rPr>
                <w:rFonts w:ascii="Arial" w:eastAsia="MS Gothic" w:hAnsi="Arial"/>
                <w:sz w:val="18"/>
                <w:lang w:eastAsia="ja-JP"/>
              </w:rPr>
            </w:pPr>
            <w:r w:rsidRPr="006611BF">
              <w:rPr>
                <w:rFonts w:ascii="Arial" w:eastAsia="MS Gothic" w:hAnsi="Arial" w:hint="eastAsia"/>
                <w:sz w:val="18"/>
                <w:lang w:eastAsia="ja-JP"/>
              </w:rPr>
              <w:t>―</w:t>
            </w:r>
          </w:p>
        </w:tc>
      </w:tr>
    </w:tbl>
    <w:p w14:paraId="613CF986" w14:textId="77777777" w:rsidR="00756D0F" w:rsidRDefault="00756D0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1145E57" w14:textId="3A6F8AF8" w:rsidR="002372DD" w:rsidRPr="00756D0F" w:rsidRDefault="002372DD" w:rsidP="002372DD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proofErr w:type="gramStart"/>
      <w:r w:rsidRPr="00756D0F">
        <w:rPr>
          <w:lang w:eastAsia="ja-JP"/>
        </w:rPr>
        <w:lastRenderedPageBreak/>
        <w:t>Note :</w:t>
      </w:r>
      <w:proofErr w:type="gramEnd"/>
      <w:r w:rsidRPr="00756D0F">
        <w:rPr>
          <w:lang w:eastAsia="ja-JP"/>
        </w:rPr>
        <w:t xml:space="preserve"> The MSIOF0, and other functions (e.g. DU_DRGB[1:0] functions) are multiplexed on the same pins as the JTAG2 functions due to the specifications of the R-CarV3H’s pin function controller. Accordingly, when the JTAG2 functions are in use, the MSIOF0 and other functions are not available. Due to the specifications of the R-CarV3H’s JTAG2 interface, the power-supply voltage to the VDDQ_DU pins must be 1.8 V when that interface is to be used. If you will be using the Condor-I board with an expansion board that requires a 3.3</w:t>
      </w:r>
      <w:r w:rsidR="00756D0F">
        <w:rPr>
          <w:lang w:eastAsia="ja-JP"/>
        </w:rPr>
        <w:t xml:space="preserve"> </w:t>
      </w:r>
      <w:r w:rsidRPr="00756D0F">
        <w:rPr>
          <w:lang w:eastAsia="ja-JP"/>
        </w:rPr>
        <w:t>V power supply voltage, the JTAG2 connector (CN26) will not be usable because of the difference in the power-supply voltage.</w:t>
      </w:r>
    </w:p>
    <w:p w14:paraId="369297DC" w14:textId="77777777" w:rsidR="00195525" w:rsidRPr="00756D0F" w:rsidRDefault="00195525" w:rsidP="006611BF">
      <w:pPr>
        <w:overflowPunct/>
        <w:autoSpaceDE/>
        <w:autoSpaceDN/>
        <w:adjustRightInd/>
        <w:spacing w:after="0" w:line="240" w:lineRule="auto"/>
        <w:textAlignment w:val="auto"/>
        <w:rPr>
          <w:b/>
          <w:bCs/>
          <w:lang w:eastAsia="ja-JP"/>
        </w:rPr>
      </w:pPr>
    </w:p>
    <w:p w14:paraId="30D89BE7" w14:textId="77777777" w:rsidR="00A74333" w:rsidRPr="00A74333" w:rsidRDefault="00A74333" w:rsidP="001D1714">
      <w:pPr>
        <w:pStyle w:val="Heading2"/>
        <w:rPr>
          <w:lang w:eastAsia="ja-JP"/>
        </w:rPr>
      </w:pPr>
      <w:r w:rsidRPr="00A74333">
        <w:rPr>
          <w:rFonts w:hint="eastAsia"/>
          <w:lang w:eastAsia="ja-JP"/>
        </w:rPr>
        <w:t>Reference</w:t>
      </w:r>
    </w:p>
    <w:p w14:paraId="00E1C39D" w14:textId="77777777" w:rsidR="00A74333" w:rsidRPr="00A74333" w:rsidRDefault="00A74333" w:rsidP="001D1714">
      <w:pPr>
        <w:pStyle w:val="Heading3"/>
        <w:rPr>
          <w:lang w:eastAsia="ja-JP"/>
        </w:rPr>
      </w:pPr>
      <w:r w:rsidRPr="00A74333">
        <w:rPr>
          <w:rFonts w:hint="eastAsia"/>
          <w:lang w:eastAsia="ja-JP"/>
        </w:rPr>
        <w:t>Standard</w:t>
      </w:r>
    </w:p>
    <w:p w14:paraId="701A1794" w14:textId="77777777" w:rsidR="00A74333" w:rsidRPr="00A74333" w:rsidRDefault="00A74333" w:rsidP="00A74333">
      <w:pPr>
        <w:rPr>
          <w:lang w:eastAsia="ja-JP"/>
        </w:rPr>
      </w:pPr>
      <w:r w:rsidRPr="00A74333">
        <w:rPr>
          <w:lang w:eastAsia="ja-JP"/>
        </w:rPr>
        <w:t>There are no reference documents on standards.</w:t>
      </w:r>
    </w:p>
    <w:p w14:paraId="340775CA" w14:textId="77777777" w:rsidR="00A74333" w:rsidRPr="00A74333" w:rsidRDefault="00A74333" w:rsidP="00A74333">
      <w:pPr>
        <w:rPr>
          <w:lang w:eastAsia="ja-JP"/>
        </w:rPr>
      </w:pPr>
    </w:p>
    <w:p w14:paraId="1D3E907D" w14:textId="77777777" w:rsidR="00A74333" w:rsidRPr="00A74333" w:rsidRDefault="00A74333" w:rsidP="001D1714">
      <w:pPr>
        <w:pStyle w:val="Heading3"/>
      </w:pPr>
      <w:r w:rsidRPr="00A74333">
        <w:rPr>
          <w:rFonts w:hint="eastAsia"/>
          <w:lang w:eastAsia="ja-JP"/>
        </w:rPr>
        <w:t>Related documents</w:t>
      </w:r>
    </w:p>
    <w:p w14:paraId="3A0E9197" w14:textId="1C1837BE" w:rsidR="00A74333" w:rsidRPr="00914E0E" w:rsidRDefault="00A74333" w:rsidP="00A74333">
      <w:pPr>
        <w:rPr>
          <w:lang w:eastAsia="ja-JP"/>
        </w:rPr>
      </w:pPr>
      <w:r w:rsidRPr="00A74333">
        <w:t>The following table shows the document related to this module.</w:t>
      </w:r>
    </w:p>
    <w:p w14:paraId="5BF41A22" w14:textId="2834F772" w:rsidR="000B49DA" w:rsidRPr="00B53CAC" w:rsidRDefault="000B49DA" w:rsidP="000B49DA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B53CAC">
        <w:rPr>
          <w:rFonts w:hint="eastAsia"/>
          <w:b/>
          <w:lang w:eastAsia="ja-JP"/>
        </w:rPr>
        <w:t xml:space="preserve">Table </w:t>
      </w:r>
      <w:r w:rsidR="008B3FB3" w:rsidRPr="005E67C4">
        <w:rPr>
          <w:b/>
          <w:noProof/>
        </w:rPr>
        <w:fldChar w:fldCharType="begin"/>
      </w:r>
      <w:r w:rsidR="008B3FB3" w:rsidRPr="005E67C4">
        <w:rPr>
          <w:b/>
          <w:noProof/>
        </w:rPr>
        <w:instrText xml:space="preserve"> STYLEREF 1 \s </w:instrText>
      </w:r>
      <w:r w:rsidR="008B3FB3" w:rsidRPr="005E67C4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8B3FB3" w:rsidRPr="005E67C4">
        <w:rPr>
          <w:b/>
          <w:noProof/>
        </w:rPr>
        <w:fldChar w:fldCharType="end"/>
      </w:r>
      <w:r w:rsidR="008B3FB3" w:rsidRPr="005E67C4">
        <w:rPr>
          <w:b/>
        </w:rPr>
        <w:t>.</w:t>
      </w:r>
      <w:r w:rsidR="008B3FB3" w:rsidRPr="005E67C4">
        <w:rPr>
          <w:b/>
          <w:noProof/>
        </w:rPr>
        <w:fldChar w:fldCharType="begin"/>
      </w:r>
      <w:r w:rsidR="008B3FB3" w:rsidRPr="005E67C4">
        <w:rPr>
          <w:b/>
          <w:noProof/>
        </w:rPr>
        <w:instrText xml:space="preserve"> SEQ Table \* ARABIC \s 1 </w:instrText>
      </w:r>
      <w:r w:rsidR="008B3FB3" w:rsidRPr="005E67C4">
        <w:rPr>
          <w:b/>
          <w:noProof/>
        </w:rPr>
        <w:fldChar w:fldCharType="separate"/>
      </w:r>
      <w:r w:rsidR="00042176">
        <w:rPr>
          <w:b/>
          <w:noProof/>
        </w:rPr>
        <w:t>7</w:t>
      </w:r>
      <w:r w:rsidR="008B3FB3" w:rsidRPr="005E67C4">
        <w:rPr>
          <w:b/>
          <w:noProof/>
        </w:rPr>
        <w:fldChar w:fldCharType="end"/>
      </w:r>
      <w:r w:rsidRPr="00B53CAC">
        <w:rPr>
          <w:rFonts w:hint="eastAsia"/>
          <w:b/>
          <w:lang w:eastAsia="ja-JP"/>
        </w:rPr>
        <w:tab/>
      </w:r>
      <w:r w:rsidRPr="00B53CAC">
        <w:rPr>
          <w:b/>
          <w:lang w:eastAsia="ja-JP"/>
        </w:rPr>
        <w:t>Related document</w:t>
      </w:r>
      <w:r w:rsidR="000A6F31">
        <w:rPr>
          <w:b/>
          <w:lang w:eastAsia="ja-JP"/>
        </w:rPr>
        <w:t>s</w:t>
      </w:r>
      <w:r w:rsidRPr="00B53CAC">
        <w:rPr>
          <w:b/>
          <w:lang w:eastAsia="ja-JP"/>
        </w:rPr>
        <w:t xml:space="preserve"> (R-Car </w:t>
      </w:r>
      <w:r w:rsidR="002372DD">
        <w:rPr>
          <w:b/>
          <w:lang w:eastAsia="ja-JP"/>
        </w:rPr>
        <w:t>H3/M3/M3N/E3/</w:t>
      </w:r>
      <w:r w:rsidR="008B3FB3">
        <w:rPr>
          <w:b/>
          <w:lang w:eastAsia="ja-JP"/>
        </w:rPr>
        <w:t>D3/</w:t>
      </w:r>
      <w:r w:rsidR="002372DD">
        <w:rPr>
          <w:b/>
          <w:lang w:eastAsia="ja-JP"/>
        </w:rPr>
        <w:t>V3U/V3H</w:t>
      </w:r>
      <w:r w:rsidRPr="00B53CAC">
        <w:rPr>
          <w:b/>
          <w:lang w:eastAsia="ja-JP"/>
        </w:rPr>
        <w:t>)</w:t>
      </w:r>
      <w:r w:rsidR="00B25C20">
        <w:rPr>
          <w:b/>
          <w:lang w:eastAsia="ja-JP"/>
        </w:rPr>
        <w:t xml:space="preserve"> </w:t>
      </w:r>
    </w:p>
    <w:tbl>
      <w:tblPr>
        <w:tblW w:w="9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300"/>
        <w:gridCol w:w="4390"/>
        <w:gridCol w:w="1088"/>
        <w:gridCol w:w="1587"/>
      </w:tblGrid>
      <w:tr w:rsidR="000B49DA" w:rsidRPr="00B53CAC" w14:paraId="78B9ACAB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B60BF" w14:textId="77777777" w:rsidR="000B49DA" w:rsidRPr="00B53CAC" w:rsidRDefault="000B49DA" w:rsidP="00BA270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B53CAC">
              <w:rPr>
                <w:rFonts w:ascii="Arial" w:hAnsi="Arial" w:hint="eastAsia"/>
                <w:b/>
                <w:sz w:val="18"/>
                <w:lang w:eastAsia="ja-JP"/>
              </w:rPr>
              <w:t>N</w:t>
            </w:r>
            <w:r w:rsidRPr="00B53CAC">
              <w:rPr>
                <w:rFonts w:ascii="Arial" w:hAnsi="Arial" w:hint="eastAsia"/>
                <w:b/>
                <w:sz w:val="18"/>
              </w:rPr>
              <w:t>umber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B436B" w14:textId="77777777" w:rsidR="000B49DA" w:rsidRPr="00B53CAC" w:rsidRDefault="000B49DA" w:rsidP="00BA270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B53CAC">
              <w:rPr>
                <w:rFonts w:ascii="Arial" w:hAnsi="Arial"/>
                <w:b/>
                <w:sz w:val="18"/>
              </w:rPr>
              <w:t>Issue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65D61" w14:textId="77777777" w:rsidR="000B49DA" w:rsidRPr="00B53CAC" w:rsidRDefault="000B49DA" w:rsidP="00BA270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B53CAC">
              <w:rPr>
                <w:rFonts w:ascii="Arial" w:hAnsi="Arial"/>
                <w:b/>
                <w:sz w:val="18"/>
              </w:rPr>
              <w:t>Title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290F3B" w14:textId="77777777" w:rsidR="000B49DA" w:rsidRPr="00B53CAC" w:rsidRDefault="000B49DA" w:rsidP="00BA270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B53CAC">
              <w:rPr>
                <w:rFonts w:ascii="Arial" w:hAnsi="Arial"/>
                <w:b/>
                <w:sz w:val="18"/>
              </w:rPr>
              <w:t>Edition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A1EBA" w14:textId="77777777" w:rsidR="000B49DA" w:rsidRPr="00B53CAC" w:rsidRDefault="000B49DA" w:rsidP="00BA270F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</w:rPr>
            </w:pPr>
            <w:r w:rsidRPr="00B53CAC">
              <w:rPr>
                <w:rFonts w:ascii="Arial" w:hAnsi="Arial"/>
                <w:b/>
                <w:sz w:val="18"/>
              </w:rPr>
              <w:t>Data</w:t>
            </w:r>
          </w:p>
        </w:tc>
      </w:tr>
      <w:tr w:rsidR="009A1C19" w:rsidRPr="00B53CAC" w14:paraId="64FF9C35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062219EE" w14:textId="77777777" w:rsidR="009A1C19" w:rsidRDefault="009A1C19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65497209" w14:textId="77777777" w:rsidR="009A1C19" w:rsidRPr="00B53CAC" w:rsidRDefault="009A1C19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 xml:space="preserve">Renesas </w:t>
            </w:r>
            <w:r w:rsidRPr="00B53CAC">
              <w:rPr>
                <w:rFonts w:ascii="Arial" w:hAnsi="Arial" w:hint="eastAsia"/>
                <w:sz w:val="18"/>
              </w:rPr>
              <w:t>E</w:t>
            </w:r>
            <w:r w:rsidRPr="00B53CAC">
              <w:rPr>
                <w:rFonts w:ascii="Arial" w:hAnsi="Arial"/>
                <w:sz w:val="18"/>
              </w:rPr>
              <w:t>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DA8B469" w14:textId="77777777" w:rsidR="009A1C19" w:rsidRPr="00B53CAC" w:rsidRDefault="009A1C1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CAC">
              <w:rPr>
                <w:rFonts w:ascii="Arial" w:hAnsi="Arial"/>
                <w:sz w:val="18"/>
                <w:lang w:eastAsia="ja-JP"/>
              </w:rPr>
              <w:t xml:space="preserve">R-Car Series, </w:t>
            </w:r>
            <w:r>
              <w:rPr>
                <w:rFonts w:ascii="Arial" w:hAnsi="Arial"/>
                <w:sz w:val="18"/>
                <w:lang w:eastAsia="ja-JP"/>
              </w:rPr>
              <w:t>3rd</w:t>
            </w:r>
            <w:r w:rsidRPr="00B53CAC">
              <w:rPr>
                <w:rFonts w:ascii="Arial" w:hAnsi="Arial"/>
                <w:sz w:val="18"/>
                <w:lang w:eastAsia="ja-JP"/>
              </w:rPr>
              <w:t xml:space="preserve"> Generation User’s Manual: Hardware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5C1E049F" w14:textId="40E85423" w:rsidR="009A1C19" w:rsidRDefault="009A1C1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ev.</w:t>
            </w:r>
            <w:r w:rsidR="002372DD">
              <w:rPr>
                <w:rFonts w:ascii="Arial" w:hAnsi="Arial"/>
                <w:sz w:val="18"/>
                <w:lang w:eastAsia="ja-JP"/>
              </w:rPr>
              <w:t>2</w:t>
            </w:r>
            <w:r>
              <w:rPr>
                <w:rFonts w:ascii="Arial" w:hAnsi="Arial"/>
                <w:sz w:val="18"/>
                <w:lang w:eastAsia="ja-JP"/>
              </w:rPr>
              <w:t>.</w:t>
            </w:r>
            <w:r w:rsidR="002372DD">
              <w:rPr>
                <w:rFonts w:ascii="Arial" w:hAnsi="Arial"/>
                <w:sz w:val="18"/>
                <w:lang w:eastAsia="ja-JP"/>
              </w:rPr>
              <w:t>2</w:t>
            </w:r>
            <w:r>
              <w:rPr>
                <w:rFonts w:ascii="Arial" w:hAnsi="Arial"/>
                <w:sz w:val="18"/>
                <w:lang w:eastAsia="ja-JP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06A437DC" w14:textId="6FFED274" w:rsidR="009A1C19" w:rsidRDefault="002372D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2372DD">
              <w:rPr>
                <w:rFonts w:ascii="Arial" w:hAnsi="Arial"/>
                <w:sz w:val="18"/>
                <w:lang w:eastAsia="ja-JP"/>
              </w:rPr>
              <w:t>Jun. 30, 2020</w:t>
            </w:r>
          </w:p>
        </w:tc>
      </w:tr>
      <w:tr w:rsidR="00B9218B" w:rsidRPr="00B53CAC" w14:paraId="45E139D9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3D187A51" w14:textId="77777777" w:rsidR="00B9218B" w:rsidRPr="00B53CAC" w:rsidRDefault="00B9218B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6F193FD4" w14:textId="77777777" w:rsidR="00B9218B" w:rsidRPr="00B53CAC" w:rsidRDefault="00B9218B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36B29004" w14:textId="77777777" w:rsidR="00B9218B" w:rsidRDefault="00B9218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>R-CarH</w:t>
            </w:r>
            <w:r>
              <w:rPr>
                <w:rFonts w:ascii="Arial" w:hAnsi="Arial"/>
                <w:sz w:val="18"/>
              </w:rPr>
              <w:t>3-SiP</w:t>
            </w:r>
            <w:r w:rsidRPr="00B53CA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</w:t>
            </w:r>
            <w:r w:rsidRPr="00B53CAC">
              <w:rPr>
                <w:rFonts w:ascii="Arial" w:hAnsi="Arial"/>
                <w:sz w:val="18"/>
              </w:rPr>
              <w:t xml:space="preserve">ystem </w:t>
            </w:r>
            <w:r>
              <w:rPr>
                <w:rFonts w:ascii="Arial" w:hAnsi="Arial"/>
                <w:sz w:val="18"/>
              </w:rPr>
              <w:t>E</w:t>
            </w:r>
            <w:r w:rsidRPr="00B53CAC">
              <w:rPr>
                <w:rFonts w:ascii="Arial" w:hAnsi="Arial"/>
                <w:sz w:val="18"/>
              </w:rPr>
              <w:t xml:space="preserve">valuation </w:t>
            </w:r>
            <w:r>
              <w:rPr>
                <w:rFonts w:ascii="Arial" w:hAnsi="Arial"/>
                <w:sz w:val="18"/>
              </w:rPr>
              <w:t>B</w:t>
            </w:r>
            <w:r w:rsidRPr="00B53CAC">
              <w:rPr>
                <w:rFonts w:ascii="Arial" w:hAnsi="Arial"/>
                <w:sz w:val="18"/>
              </w:rPr>
              <w:t>oard</w:t>
            </w:r>
          </w:p>
          <w:p w14:paraId="7B4BC7C9" w14:textId="77777777" w:rsidR="00B9218B" w:rsidRDefault="00B9218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Salvator-X Hardware Manual</w:t>
            </w:r>
          </w:p>
          <w:p w14:paraId="253C5E29" w14:textId="77777777" w:rsidR="00B9218B" w:rsidRPr="00B53CAC" w:rsidRDefault="00B9218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B53CAC">
              <w:rPr>
                <w:rFonts w:ascii="Arial" w:hAnsi="Arial"/>
                <w:sz w:val="18"/>
              </w:rPr>
              <w:t>RTP0RC779</w:t>
            </w:r>
            <w:r>
              <w:rPr>
                <w:rFonts w:ascii="Arial" w:hAnsi="Arial"/>
                <w:sz w:val="18"/>
              </w:rPr>
              <w:t>5</w:t>
            </w:r>
            <w:r w:rsidRPr="00B53CAC">
              <w:rPr>
                <w:rFonts w:ascii="Arial" w:hAnsi="Arial"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IPB</w:t>
            </w:r>
            <w:r w:rsidRPr="00B53CAC">
              <w:rPr>
                <w:rFonts w:ascii="Arial" w:hAnsi="Arial"/>
                <w:sz w:val="18"/>
              </w:rPr>
              <w:t>001</w:t>
            </w:r>
            <w:r w:rsidR="008F30C5">
              <w:rPr>
                <w:rFonts w:ascii="Arial" w:hAnsi="Arial"/>
                <w:sz w:val="18"/>
              </w:rPr>
              <w:t>1</w:t>
            </w:r>
            <w:r w:rsidRPr="00B53CAC">
              <w:rPr>
                <w:rFonts w:ascii="Arial" w:hAnsi="Arial"/>
                <w:sz w:val="18"/>
              </w:rPr>
              <w:t>S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17F5135A" w14:textId="77777777" w:rsidR="00B9218B" w:rsidRPr="00B53CAC" w:rsidRDefault="00B9218B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>Rev.</w:t>
            </w:r>
            <w:r w:rsidR="008F30C5">
              <w:rPr>
                <w:rFonts w:ascii="Arial" w:hAnsi="Arial"/>
                <w:sz w:val="18"/>
              </w:rPr>
              <w:t>1</w:t>
            </w:r>
            <w:r w:rsidRPr="00B53CAC">
              <w:rPr>
                <w:rFonts w:ascii="Arial" w:hAnsi="Arial"/>
                <w:sz w:val="18"/>
              </w:rPr>
              <w:t>.0</w:t>
            </w:r>
            <w:r w:rsidR="006C2974">
              <w:rPr>
                <w:rFonts w:ascii="Arial" w:hAnsi="Arial"/>
                <w:sz w:val="18"/>
              </w:rPr>
              <w:t>9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2FF42FF9" w14:textId="77777777" w:rsidR="00B9218B" w:rsidRPr="00B53CAC" w:rsidDel="002C3190" w:rsidRDefault="006C2974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May</w:t>
            </w:r>
            <w:r w:rsidR="00B9218B" w:rsidRPr="00B53CAC">
              <w:rPr>
                <w:rFonts w:ascii="Arial" w:hAnsi="Arial"/>
                <w:sz w:val="18"/>
                <w:lang w:eastAsia="ja-JP"/>
              </w:rPr>
              <w:t xml:space="preserve">. </w:t>
            </w:r>
            <w:r w:rsidR="00FF5885">
              <w:rPr>
                <w:rFonts w:ascii="Arial" w:hAnsi="Arial"/>
                <w:sz w:val="18"/>
                <w:lang w:eastAsia="ja-JP"/>
              </w:rPr>
              <w:t>1</w:t>
            </w:r>
            <w:r>
              <w:rPr>
                <w:rFonts w:ascii="Arial" w:hAnsi="Arial"/>
                <w:sz w:val="18"/>
                <w:lang w:eastAsia="ja-JP"/>
              </w:rPr>
              <w:t>1</w:t>
            </w:r>
            <w:r w:rsidR="00B9218B" w:rsidRPr="00B53CAC">
              <w:rPr>
                <w:rFonts w:ascii="Arial" w:hAnsi="Arial" w:hint="eastAsia"/>
                <w:sz w:val="18"/>
                <w:lang w:eastAsia="ja-JP"/>
              </w:rPr>
              <w:t xml:space="preserve">, </w:t>
            </w:r>
            <w:r w:rsidR="00B9218B" w:rsidRPr="00B53CAC">
              <w:rPr>
                <w:rFonts w:ascii="Arial" w:hAnsi="Arial"/>
                <w:sz w:val="18"/>
              </w:rPr>
              <w:t>201</w:t>
            </w:r>
            <w:r>
              <w:rPr>
                <w:rFonts w:ascii="Arial" w:hAnsi="Arial"/>
                <w:sz w:val="18"/>
              </w:rPr>
              <w:t>7</w:t>
            </w:r>
          </w:p>
        </w:tc>
      </w:tr>
      <w:tr w:rsidR="00FF5885" w:rsidRPr="00B53CAC" w14:paraId="578B696D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6C75243A" w14:textId="77777777" w:rsidR="00FF5885" w:rsidRDefault="00FF5885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64FBC293" w14:textId="77777777" w:rsidR="00FF5885" w:rsidRDefault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296464D5" w14:textId="77777777" w:rsidR="00FF5885" w:rsidRDefault="00FF5885" w:rsidP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B53CAC">
              <w:rPr>
                <w:rFonts w:ascii="Arial" w:hAnsi="Arial"/>
                <w:sz w:val="18"/>
              </w:rPr>
              <w:t>R-Car</w:t>
            </w:r>
            <w:r>
              <w:rPr>
                <w:rFonts w:ascii="Arial" w:hAnsi="Arial"/>
                <w:sz w:val="18"/>
              </w:rPr>
              <w:t>M3-SiP</w:t>
            </w:r>
            <w:r w:rsidRPr="00B53CAC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S</w:t>
            </w:r>
            <w:r w:rsidRPr="00B53CAC">
              <w:rPr>
                <w:rFonts w:ascii="Arial" w:hAnsi="Arial"/>
                <w:sz w:val="18"/>
              </w:rPr>
              <w:t xml:space="preserve">ystem </w:t>
            </w:r>
            <w:r>
              <w:rPr>
                <w:rFonts w:ascii="Arial" w:hAnsi="Arial"/>
                <w:sz w:val="18"/>
              </w:rPr>
              <w:t>E</w:t>
            </w:r>
            <w:r w:rsidRPr="00B53CAC">
              <w:rPr>
                <w:rFonts w:ascii="Arial" w:hAnsi="Arial"/>
                <w:sz w:val="18"/>
              </w:rPr>
              <w:t xml:space="preserve">valuation </w:t>
            </w:r>
            <w:r>
              <w:rPr>
                <w:rFonts w:ascii="Arial" w:hAnsi="Arial"/>
                <w:sz w:val="18"/>
              </w:rPr>
              <w:t>B</w:t>
            </w:r>
            <w:r w:rsidRPr="00B53CAC">
              <w:rPr>
                <w:rFonts w:ascii="Arial" w:hAnsi="Arial"/>
                <w:sz w:val="18"/>
              </w:rPr>
              <w:t>oard</w:t>
            </w:r>
          </w:p>
          <w:p w14:paraId="0B7D1AA5" w14:textId="77777777" w:rsidR="00FF5885" w:rsidRDefault="00FF5885" w:rsidP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Salvator-X Hardware Manual</w:t>
            </w:r>
          </w:p>
          <w:p w14:paraId="5973E88F" w14:textId="77777777" w:rsidR="00FF5885" w:rsidRPr="00B53CAC" w:rsidRDefault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FF5885">
              <w:rPr>
                <w:rFonts w:ascii="Arial" w:hAnsi="Arial" w:hint="eastAsia"/>
                <w:sz w:val="18"/>
              </w:rPr>
              <w:t xml:space="preserve">RTP0RC7796SIPB0011S 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4EAD8DC4" w14:textId="77777777" w:rsidR="00FF5885" w:rsidRPr="00B53CAC" w:rsidRDefault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</w:t>
            </w:r>
            <w:r>
              <w:rPr>
                <w:rFonts w:ascii="Arial" w:hAnsi="Arial"/>
                <w:sz w:val="18"/>
                <w:lang w:eastAsia="ja-JP"/>
              </w:rPr>
              <w:t>0</w:t>
            </w:r>
            <w:r>
              <w:rPr>
                <w:rFonts w:ascii="Arial" w:hAnsi="Arial" w:hint="eastAsia"/>
                <w:sz w:val="18"/>
                <w:lang w:eastAsia="ja-JP"/>
              </w:rPr>
              <w:t>.0</w:t>
            </w:r>
            <w:r w:rsidR="006C2974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73246D8B" w14:textId="77777777" w:rsidR="00FF5885" w:rsidDel="00FF5885" w:rsidRDefault="006C2974" w:rsidP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Oct</w:t>
            </w:r>
            <w:r w:rsidR="00FF5885">
              <w:rPr>
                <w:rFonts w:ascii="Arial" w:hAnsi="Arial" w:hint="eastAsia"/>
                <w:sz w:val="18"/>
                <w:lang w:eastAsia="ja-JP"/>
              </w:rPr>
              <w:t xml:space="preserve">. </w:t>
            </w:r>
            <w:r>
              <w:rPr>
                <w:rFonts w:ascii="Arial" w:hAnsi="Arial"/>
                <w:sz w:val="18"/>
                <w:lang w:eastAsia="ja-JP"/>
              </w:rPr>
              <w:t>3</w:t>
            </w:r>
            <w:r w:rsidR="00FF5885">
              <w:rPr>
                <w:rFonts w:ascii="Arial" w:hAnsi="Arial"/>
                <w:sz w:val="18"/>
                <w:lang w:eastAsia="ja-JP"/>
              </w:rPr>
              <w:t>, 2016</w:t>
            </w:r>
          </w:p>
        </w:tc>
      </w:tr>
      <w:tr w:rsidR="00D35299" w:rsidRPr="00B53CAC" w14:paraId="4CBEEBBC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1A586539" w14:textId="77777777" w:rsidR="00D35299" w:rsidRDefault="00D35299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C300164" w14:textId="77777777" w:rsidR="00D35299" w:rsidRDefault="00D3529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68B23051" w14:textId="77777777" w:rsidR="00D35299" w:rsidRPr="00B53CAC" w:rsidRDefault="00D35299" w:rsidP="00C37DA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D35299">
              <w:rPr>
                <w:rFonts w:ascii="Arial" w:hAnsi="Arial"/>
                <w:sz w:val="18"/>
              </w:rPr>
              <w:t>R-CarH3-SiP/M3-SiP</w:t>
            </w:r>
            <w:r w:rsidR="00C37DA0" w:rsidRPr="00C37DA0">
              <w:rPr>
                <w:rFonts w:ascii="Arial" w:hAnsi="Arial"/>
                <w:sz w:val="18"/>
              </w:rPr>
              <w:t>/M3N-SiP</w:t>
            </w:r>
            <w:r w:rsidRPr="00D35299">
              <w:rPr>
                <w:rFonts w:ascii="Arial" w:hAnsi="Arial"/>
                <w:sz w:val="18"/>
              </w:rPr>
              <w:t xml:space="preserve"> System Evaluation Board</w:t>
            </w:r>
            <w:r w:rsidR="00C37DA0">
              <w:rPr>
                <w:rFonts w:ascii="Arial" w:hAnsi="Arial"/>
                <w:sz w:val="18"/>
              </w:rPr>
              <w:t xml:space="preserve"> </w:t>
            </w:r>
            <w:r w:rsidRPr="00D35299">
              <w:rPr>
                <w:rFonts w:ascii="Arial" w:hAnsi="Arial"/>
                <w:sz w:val="18"/>
              </w:rPr>
              <w:t>Salvator-XS Hardware Manual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16F48F36" w14:textId="77777777" w:rsidR="00D35299" w:rsidRDefault="00D35299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Rev.2.0</w:t>
            </w:r>
            <w:r w:rsidR="00C37DA0">
              <w:rPr>
                <w:rFonts w:ascii="Arial" w:hAnsi="Arial"/>
                <w:sz w:val="18"/>
                <w:lang w:eastAsia="ja-JP"/>
              </w:rPr>
              <w:t>4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3F26C0CA" w14:textId="77777777" w:rsidR="00D35299" w:rsidRDefault="001F69F2" w:rsidP="00FF5885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1F69F2">
              <w:rPr>
                <w:rFonts w:ascii="Arial" w:hAnsi="Arial"/>
                <w:sz w:val="18"/>
                <w:lang w:eastAsia="ja-JP"/>
              </w:rPr>
              <w:t>Jul. 17, 2018</w:t>
            </w:r>
          </w:p>
        </w:tc>
      </w:tr>
      <w:tr w:rsidR="003D4832" w:rsidRPr="00B53CAC" w14:paraId="4134E23E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536669C8" w14:textId="77777777" w:rsidR="003D4832" w:rsidRDefault="003D4832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1AF4F95F" w14:textId="77777777" w:rsidR="003D4832" w:rsidRDefault="003D483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284F9DB" w14:textId="1DDC986A" w:rsidR="000B18B1" w:rsidRPr="00D35299" w:rsidRDefault="003B6931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3B6931">
              <w:rPr>
                <w:rFonts w:ascii="Arial" w:hAnsi="Arial"/>
                <w:sz w:val="18"/>
              </w:rPr>
              <w:t>R-CarE3 System Evaluation Board Ebisu Hardware Manual</w:t>
            </w:r>
            <w:r w:rsidR="004966F2">
              <w:rPr>
                <w:rFonts w:ascii="Arial" w:hAnsi="Arial"/>
                <w:sz w:val="18"/>
              </w:rPr>
              <w:t xml:space="preserve"> </w:t>
            </w:r>
            <w:r w:rsidRPr="003B6931">
              <w:rPr>
                <w:rFonts w:ascii="Arial" w:hAnsi="Arial"/>
                <w:sz w:val="18"/>
              </w:rPr>
              <w:t>RTP0RC77990SEB0010S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02721E27" w14:textId="77777777" w:rsidR="003D4832" w:rsidRDefault="003D483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7E7C5E">
              <w:rPr>
                <w:rFonts w:ascii="Arial" w:hAnsi="Arial"/>
                <w:sz w:val="18"/>
              </w:rPr>
              <w:t>Rev.0.0</w:t>
            </w:r>
            <w:r w:rsidR="006C2974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6EFB7E9B" w14:textId="77777777" w:rsidR="003D4832" w:rsidRDefault="006C2974" w:rsidP="00C4484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</w:rPr>
              <w:t>Apr</w:t>
            </w:r>
            <w:r w:rsidR="001F69F2" w:rsidRPr="001F69F2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>11</w:t>
            </w:r>
            <w:r w:rsidR="001F69F2" w:rsidRPr="001F69F2">
              <w:rPr>
                <w:rFonts w:ascii="Arial" w:hAnsi="Arial"/>
                <w:sz w:val="18"/>
              </w:rPr>
              <w:t>, 2018</w:t>
            </w:r>
          </w:p>
        </w:tc>
      </w:tr>
      <w:tr w:rsidR="001F69F2" w:rsidRPr="00B53CAC" w14:paraId="585C82EA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24D83E84" w14:textId="77777777" w:rsidR="001F69F2" w:rsidRDefault="001F69F2" w:rsidP="00BA270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16E30734" w14:textId="77777777" w:rsidR="001F69F2" w:rsidRDefault="001F69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1E9800AD" w14:textId="77777777" w:rsidR="001F69F2" w:rsidRPr="003B6931" w:rsidRDefault="001F69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1F69F2">
              <w:rPr>
                <w:rFonts w:ascii="Arial" w:hAnsi="Arial"/>
                <w:sz w:val="18"/>
              </w:rPr>
              <w:t>R-CarE3 System Evaluation Board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1F69F2">
              <w:rPr>
                <w:rFonts w:ascii="Arial" w:hAnsi="Arial"/>
                <w:sz w:val="18"/>
              </w:rPr>
              <w:t>Ebisu-4D (E3 board 4xDRAM) Hardware Manual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485EBBD2" w14:textId="77777777" w:rsidR="001F69F2" w:rsidRPr="007E7C5E" w:rsidRDefault="001F69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1F69F2">
              <w:rPr>
                <w:rFonts w:ascii="Arial" w:hAnsi="Arial"/>
                <w:sz w:val="18"/>
              </w:rPr>
              <w:t>Rev.1.01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7558525C" w14:textId="77777777" w:rsidR="001F69F2" w:rsidRPr="001F69F2" w:rsidRDefault="001F69F2" w:rsidP="00C4484D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1F69F2">
              <w:rPr>
                <w:rFonts w:ascii="Arial" w:hAnsi="Arial"/>
                <w:sz w:val="18"/>
              </w:rPr>
              <w:t>Jul. 19, 2018</w:t>
            </w:r>
          </w:p>
        </w:tc>
      </w:tr>
      <w:tr w:rsidR="00B25C20" w:rsidRPr="00B53CAC" w14:paraId="5D4BB63B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17B96346" w14:textId="592B3BFD" w:rsidR="00B25C20" w:rsidRDefault="004966F2" w:rsidP="00B25C2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3E223F49" w14:textId="579E8B39" w:rsidR="00B25C20" w:rsidRDefault="00B25C20" w:rsidP="00B25C2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2989B" w14:textId="5DF9F881" w:rsidR="00B25C20" w:rsidRPr="001F69F2" w:rsidRDefault="007D5F4F" w:rsidP="00B25C2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7D5F4F">
              <w:rPr>
                <w:rFonts w:ascii="Arial" w:hAnsi="Arial" w:cs="Arial"/>
                <w:sz w:val="18"/>
                <w:szCs w:val="18"/>
                <w:lang w:val="en-IN"/>
              </w:rPr>
              <w:t>R-Car V3U Series User's Manual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0A0537EC" w14:textId="59BF5D1B" w:rsidR="00B25C20" w:rsidRPr="001F69F2" w:rsidRDefault="00B25C20" w:rsidP="00B25C2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4A655A">
              <w:rPr>
                <w:rFonts w:ascii="Arial" w:hAnsi="Arial" w:cs="Arial"/>
                <w:sz w:val="18"/>
                <w:szCs w:val="18"/>
                <w:lang w:val="en-IN"/>
              </w:rPr>
              <w:t>Rev.0.5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053F0266" w14:textId="1D63B265" w:rsidR="00B25C20" w:rsidRPr="001F69F2" w:rsidRDefault="007D5F4F" w:rsidP="00B25C20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7D5F4F">
              <w:rPr>
                <w:rFonts w:ascii="Arial" w:hAnsi="Arial" w:cs="Arial"/>
                <w:sz w:val="18"/>
                <w:szCs w:val="18"/>
                <w:lang w:val="en-IN"/>
              </w:rPr>
              <w:t>Jul. 31, 2020</w:t>
            </w:r>
          </w:p>
        </w:tc>
      </w:tr>
      <w:tr w:rsidR="007D5F4F" w:rsidRPr="00B53CAC" w14:paraId="43C707DE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100CA639" w14:textId="76C75B50" w:rsidR="007D5F4F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50519134" w14:textId="5528A393" w:rsidR="007D5F4F" w:rsidRDefault="007D5F4F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C5014" w14:textId="109B2D49" w:rsidR="007D5F4F" w:rsidRPr="001F69F2" w:rsidRDefault="007D5F4F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</w:rPr>
            </w:pPr>
            <w:r w:rsidRPr="004D546F">
              <w:rPr>
                <w:rFonts w:ascii="Arial" w:hAnsi="Arial" w:cs="Arial"/>
                <w:sz w:val="18"/>
                <w:szCs w:val="18"/>
                <w:lang w:val="en-IN"/>
              </w:rPr>
              <w:t>R-CarV3U System Evaluation Board Falcon Hardware Manual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78D90773" w14:textId="14BFA183" w:rsidR="007D5F4F" w:rsidRPr="002372DD" w:rsidRDefault="007D5F4F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2372DD">
              <w:rPr>
                <w:rFonts w:asciiTheme="majorHAnsi" w:hAnsiTheme="majorHAnsi" w:cstheme="majorHAnsi"/>
                <w:sz w:val="18"/>
                <w:szCs w:val="18"/>
              </w:rPr>
              <w:t>Rev.0.01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38FFAE1B" w14:textId="16A3E9BF" w:rsidR="007D5F4F" w:rsidRPr="002372DD" w:rsidRDefault="007D5F4F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2372DD">
              <w:rPr>
                <w:rFonts w:asciiTheme="majorHAnsi" w:hAnsiTheme="majorHAnsi" w:cstheme="majorHAnsi"/>
                <w:sz w:val="18"/>
                <w:szCs w:val="18"/>
              </w:rPr>
              <w:t>Sep. 11, 2020</w:t>
            </w:r>
          </w:p>
        </w:tc>
      </w:tr>
      <w:tr w:rsidR="004966F2" w:rsidRPr="00B53CAC" w14:paraId="57479294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6E686E03" w14:textId="2734CECA" w:rsidR="004966F2" w:rsidRDefault="004966F2" w:rsidP="004966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37516C11" w14:textId="23B26BDA" w:rsidR="004966F2" w:rsidRDefault="004966F2" w:rsidP="004966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2372DD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9AB8F22" w14:textId="0EE05713" w:rsidR="004966F2" w:rsidRPr="004D546F" w:rsidRDefault="004966F2" w:rsidP="004966F2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2372DD">
              <w:rPr>
                <w:rFonts w:ascii="Arial" w:hAnsi="Arial"/>
                <w:sz w:val="18"/>
                <w:lang w:eastAsia="ja-JP"/>
              </w:rPr>
              <w:t>R-Car V3H_2 Additional Document for User’s Manual: Hardware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559EE5B7" w14:textId="6AB564ED" w:rsidR="004966F2" w:rsidRPr="002372DD" w:rsidRDefault="004966F2" w:rsidP="004966F2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2372DD">
              <w:rPr>
                <w:rFonts w:ascii="Arial" w:hAnsi="Arial"/>
                <w:sz w:val="18"/>
                <w:lang w:eastAsia="ja-JP"/>
              </w:rPr>
              <w:t>Rev.0</w:t>
            </w:r>
            <w:r w:rsidR="003D3F90">
              <w:rPr>
                <w:rFonts w:ascii="Arial" w:hAnsi="Arial" w:hint="eastAsia"/>
                <w:sz w:val="18"/>
                <w:lang w:eastAsia="ja-JP"/>
              </w:rPr>
              <w:t>.</w:t>
            </w:r>
            <w:r w:rsidRPr="002372DD">
              <w:rPr>
                <w:rFonts w:ascii="Arial" w:hAnsi="Arial"/>
                <w:sz w:val="18"/>
                <w:lang w:eastAsia="ja-JP"/>
              </w:rPr>
              <w:t>50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4BDF7991" w14:textId="32CFE01E" w:rsidR="004966F2" w:rsidRPr="002372DD" w:rsidRDefault="00F8356E" w:rsidP="004966F2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F8356E">
              <w:rPr>
                <w:rFonts w:ascii="Arial" w:hAnsi="Arial"/>
                <w:sz w:val="18"/>
                <w:lang w:eastAsia="ja-JP"/>
              </w:rPr>
              <w:t>Jul. 31, 2020</w:t>
            </w:r>
          </w:p>
        </w:tc>
      </w:tr>
      <w:tr w:rsidR="004966F2" w:rsidRPr="00B53CAC" w14:paraId="79340662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20733D91" w14:textId="6D6E5E2E" w:rsidR="004966F2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000DB4AD" w14:textId="1F2ABEEC" w:rsidR="004966F2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4966F2">
              <w:rPr>
                <w:rFonts w:ascii="Arial" w:hAnsi="Arial" w:cs="Arial"/>
                <w:sz w:val="18"/>
                <w:szCs w:val="18"/>
                <w:lang w:val="en-IN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11E3" w14:textId="7B327A35" w:rsidR="004966F2" w:rsidRPr="004D546F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4966F2">
              <w:rPr>
                <w:rFonts w:ascii="Arial" w:hAnsi="Arial" w:cs="Arial"/>
                <w:sz w:val="18"/>
                <w:szCs w:val="18"/>
                <w:lang w:val="en-IN"/>
              </w:rPr>
              <w:t>R-CarV3H System Evaluation Board Condor-I Hardware Manual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2A8FFE6B" w14:textId="0CDE2822" w:rsidR="004966F2" w:rsidRPr="00756D0F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  <w:lang w:val="en-IN"/>
              </w:rPr>
            </w:pPr>
            <w:r w:rsidRPr="004966F2">
              <w:rPr>
                <w:rFonts w:ascii="Arial" w:hAnsi="Arial" w:cs="Arial"/>
                <w:sz w:val="18"/>
                <w:szCs w:val="18"/>
                <w:lang w:val="en-IN"/>
              </w:rPr>
              <w:t>Rev.0.02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712024E3" w14:textId="068EC555" w:rsidR="004966F2" w:rsidRPr="002372DD" w:rsidRDefault="004966F2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Theme="majorHAnsi" w:hAnsiTheme="majorHAnsi" w:cstheme="majorHAnsi"/>
                <w:sz w:val="18"/>
                <w:szCs w:val="18"/>
              </w:rPr>
            </w:pPr>
            <w:r w:rsidRPr="004966F2">
              <w:rPr>
                <w:rFonts w:ascii="Arial" w:hAnsi="Arial" w:cs="Arial"/>
                <w:sz w:val="18"/>
                <w:szCs w:val="18"/>
                <w:lang w:val="en-IN"/>
              </w:rPr>
              <w:t>Nov. 11, 2020</w:t>
            </w:r>
          </w:p>
        </w:tc>
      </w:tr>
      <w:tr w:rsidR="008B3FB3" w:rsidRPr="00B53CAC" w14:paraId="3EF1599D" w14:textId="77777777" w:rsidTr="00756D0F">
        <w:trPr>
          <w:jc w:val="center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</w:tcBorders>
          </w:tcPr>
          <w:p w14:paraId="1F276371" w14:textId="7F38B8ED" w:rsidR="008B3FB3" w:rsidRDefault="008B3FB3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51EB001" w14:textId="5A6503D1" w:rsidR="008B3FB3" w:rsidRPr="004966F2" w:rsidRDefault="008B3FB3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4966F2">
              <w:rPr>
                <w:rFonts w:ascii="Arial" w:hAnsi="Arial" w:cs="Arial"/>
                <w:sz w:val="18"/>
                <w:szCs w:val="18"/>
                <w:lang w:val="en-IN"/>
              </w:rPr>
              <w:t>Renesas Electronics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2FAEB" w14:textId="1C4B04EF" w:rsidR="008B3FB3" w:rsidRPr="004966F2" w:rsidRDefault="008B3FB3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8F2BEB">
              <w:rPr>
                <w:rFonts w:ascii="Arial" w:hAnsi="Arial" w:cs="Arial"/>
                <w:sz w:val="18"/>
                <w:szCs w:val="18"/>
                <w:lang w:val="en-IN"/>
              </w:rPr>
              <w:t>R-CarD3 System Evaluation Board Hardware Manual RTP0RC77995SEB0010S</w:t>
            </w:r>
          </w:p>
        </w:tc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</w:tcPr>
          <w:p w14:paraId="1B70DA12" w14:textId="58AF411F" w:rsidR="008B3FB3" w:rsidRPr="004966F2" w:rsidRDefault="008B3FB3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8F2BEB">
              <w:rPr>
                <w:rFonts w:ascii="Arial" w:hAnsi="Arial" w:cs="Arial"/>
                <w:sz w:val="18"/>
                <w:szCs w:val="18"/>
                <w:lang w:val="en-IN"/>
              </w:rPr>
              <w:t>Rev.1.20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</w:tcPr>
          <w:p w14:paraId="536AB011" w14:textId="3333BE5A" w:rsidR="008B3FB3" w:rsidRPr="004966F2" w:rsidRDefault="008B3FB3" w:rsidP="007D5F4F">
            <w:pPr>
              <w:keepNext/>
              <w:keepLines/>
              <w:spacing w:before="20" w:after="60" w:line="220" w:lineRule="exact"/>
              <w:ind w:left="57" w:right="57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8F2BEB">
              <w:rPr>
                <w:rFonts w:ascii="Arial" w:hAnsi="Arial" w:cs="Arial"/>
                <w:sz w:val="18"/>
                <w:szCs w:val="18"/>
                <w:lang w:val="en-IN"/>
              </w:rPr>
              <w:t>Jul. 25, 2017</w:t>
            </w:r>
          </w:p>
        </w:tc>
      </w:tr>
    </w:tbl>
    <w:p w14:paraId="181D5DC0" w14:textId="77777777" w:rsidR="008B3FB3" w:rsidRDefault="008B3FB3" w:rsidP="00A74333">
      <w:pPr>
        <w:rPr>
          <w:lang w:eastAsia="ja-JP"/>
        </w:rPr>
      </w:pPr>
    </w:p>
    <w:p w14:paraId="20D37CBF" w14:textId="77777777" w:rsidR="008B3FB3" w:rsidRDefault="008B3FB3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302EACF" w14:textId="77777777" w:rsidR="008B3FB3" w:rsidRDefault="008B3FB3" w:rsidP="00B91BEF">
      <w:pPr>
        <w:pStyle w:val="Heading2"/>
        <w:rPr>
          <w:lang w:eastAsia="ja-JP"/>
        </w:rPr>
      </w:pPr>
      <w:r>
        <w:rPr>
          <w:lang w:eastAsia="ja-JP"/>
        </w:rPr>
        <w:lastRenderedPageBreak/>
        <w:t>Restriction</w:t>
      </w:r>
    </w:p>
    <w:p w14:paraId="79A0FCF2" w14:textId="006858D7" w:rsidR="00421856" w:rsidRDefault="008B3FB3" w:rsidP="008B3FB3">
      <w:pPr>
        <w:rPr>
          <w:lang w:eastAsia="ja-JP"/>
        </w:rPr>
      </w:pPr>
      <w:r>
        <w:rPr>
          <w:rStyle w:val="fontstyle01"/>
        </w:rPr>
        <w:t>There is no restriction in this module.</w:t>
      </w:r>
    </w:p>
    <w:p w14:paraId="69B2ABC6" w14:textId="77777777" w:rsidR="004819FE" w:rsidRPr="004F3D88" w:rsidRDefault="004819FE">
      <w:pPr>
        <w:rPr>
          <w:lang w:eastAsia="ja-JP"/>
        </w:rPr>
      </w:pPr>
    </w:p>
    <w:p w14:paraId="0674B0D6" w14:textId="77777777" w:rsidR="004819FE" w:rsidRPr="00A74333" w:rsidRDefault="004819FE" w:rsidP="004819FE">
      <w:pPr>
        <w:pStyle w:val="Heading2"/>
        <w:rPr>
          <w:lang w:eastAsia="ja-JP"/>
        </w:rPr>
      </w:pPr>
      <w:r>
        <w:rPr>
          <w:rFonts w:hint="eastAsia"/>
          <w:lang w:eastAsia="ja-JP"/>
        </w:rPr>
        <w:t>Notice</w:t>
      </w:r>
    </w:p>
    <w:p w14:paraId="45B0C1E1" w14:textId="77777777" w:rsidR="004819FE" w:rsidRDefault="004819FE" w:rsidP="004819FE">
      <w:pPr>
        <w:rPr>
          <w:lang w:eastAsia="ja-JP"/>
        </w:rPr>
      </w:pPr>
      <w:r>
        <w:rPr>
          <w:lang w:eastAsia="ja-JP"/>
        </w:rPr>
        <w:t>When once of transmission exceeds 256</w:t>
      </w:r>
      <w:r w:rsidR="005C7B87">
        <w:rPr>
          <w:lang w:eastAsia="ja-JP"/>
        </w:rPr>
        <w:t xml:space="preserve"> </w:t>
      </w:r>
      <w:r>
        <w:rPr>
          <w:lang w:eastAsia="ja-JP"/>
        </w:rPr>
        <w:t>byte, it's possible to transfer with 2</w:t>
      </w:r>
      <w:r w:rsidR="005C7B87">
        <w:rPr>
          <w:lang w:eastAsia="ja-JP"/>
        </w:rPr>
        <w:t xml:space="preserve"> </w:t>
      </w:r>
      <w:r>
        <w:rPr>
          <w:lang w:eastAsia="ja-JP"/>
        </w:rPr>
        <w:t>group. (But present driver is not supported.)</w:t>
      </w:r>
    </w:p>
    <w:p w14:paraId="290AC129" w14:textId="77777777" w:rsidR="004819FE" w:rsidRDefault="004819FE" w:rsidP="004819FE">
      <w:pPr>
        <w:rPr>
          <w:lang w:eastAsia="ja-JP"/>
        </w:rPr>
      </w:pPr>
      <w:r>
        <w:rPr>
          <w:lang w:eastAsia="ja-JP"/>
        </w:rPr>
        <w:t xml:space="preserve">When being used in </w:t>
      </w:r>
      <w:proofErr w:type="gramStart"/>
      <w:r>
        <w:rPr>
          <w:lang w:eastAsia="ja-JP"/>
        </w:rPr>
        <w:t>256</w:t>
      </w:r>
      <w:r w:rsidR="005C7B87">
        <w:rPr>
          <w:lang w:eastAsia="ja-JP"/>
        </w:rPr>
        <w:t xml:space="preserve"> </w:t>
      </w:r>
      <w:r>
        <w:rPr>
          <w:lang w:eastAsia="ja-JP"/>
        </w:rPr>
        <w:t>byte</w:t>
      </w:r>
      <w:proofErr w:type="gramEnd"/>
      <w:r>
        <w:rPr>
          <w:lang w:eastAsia="ja-JP"/>
        </w:rPr>
        <w:t xml:space="preserve"> x 2group, a SS signal is asserted by the 512</w:t>
      </w:r>
      <w:r w:rsidR="005C7B87">
        <w:rPr>
          <w:lang w:eastAsia="ja-JP"/>
        </w:rPr>
        <w:t xml:space="preserve"> </w:t>
      </w:r>
      <w:r>
        <w:rPr>
          <w:lang w:eastAsia="ja-JP"/>
        </w:rPr>
        <w:t>byte unit.</w:t>
      </w:r>
    </w:p>
    <w:p w14:paraId="1CA1155E" w14:textId="77777777" w:rsidR="004819FE" w:rsidRDefault="004819FE" w:rsidP="004819FE">
      <w:pPr>
        <w:rPr>
          <w:lang w:eastAsia="ja-JP"/>
        </w:rPr>
      </w:pPr>
      <w:r>
        <w:rPr>
          <w:lang w:eastAsia="ja-JP"/>
        </w:rPr>
        <w:t>When an asserting period of a SS signal requires more than 512 bytes, control by GPIO is needed.</w:t>
      </w:r>
    </w:p>
    <w:p w14:paraId="6ABD77F6" w14:textId="77777777" w:rsidR="001E0D20" w:rsidRPr="001E0D20" w:rsidRDefault="009A563E" w:rsidP="004819FE">
      <w:pPr>
        <w:rPr>
          <w:lang w:eastAsia="ja-JP"/>
        </w:rPr>
      </w:pPr>
      <w:r w:rsidRPr="009A563E">
        <w:rPr>
          <w:lang w:eastAsia="ja-JP"/>
        </w:rPr>
        <w:t>The DTDL of SITMDR1/SIRMDR1 is set the fixed value (2 clock cycle delay) in case of R-Car H3 Ver.3.0 by the H/W specification.</w:t>
      </w:r>
    </w:p>
    <w:bookmarkEnd w:id="0"/>
    <w:bookmarkEnd w:id="1"/>
    <w:bookmarkEnd w:id="2"/>
    <w:bookmarkEnd w:id="3"/>
    <w:bookmarkEnd w:id="4"/>
    <w:bookmarkEnd w:id="5"/>
    <w:bookmarkEnd w:id="6"/>
    <w:p w14:paraId="01AFF6C8" w14:textId="77777777" w:rsidR="002F4162" w:rsidRDefault="00D147FC" w:rsidP="00EF44D1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   </w:t>
      </w:r>
      <w:r w:rsidR="00EF44D1">
        <w:rPr>
          <w:rFonts w:hint="eastAsia"/>
          <w:lang w:eastAsia="ja-JP"/>
        </w:rPr>
        <w:t>Operating Environment</w:t>
      </w:r>
    </w:p>
    <w:p w14:paraId="569B0509" w14:textId="77777777" w:rsidR="00EF44D1" w:rsidRDefault="00D147FC" w:rsidP="00D147FC">
      <w:pPr>
        <w:pStyle w:val="Heading2"/>
        <w:rPr>
          <w:lang w:eastAsia="ja-JP"/>
        </w:rPr>
      </w:pPr>
      <w:r>
        <w:rPr>
          <w:rFonts w:hint="eastAsia"/>
          <w:lang w:eastAsia="ja-JP"/>
        </w:rPr>
        <w:t>Hardware Envi</w:t>
      </w:r>
      <w:r w:rsidR="00964407">
        <w:rPr>
          <w:rFonts w:hint="eastAsia"/>
          <w:lang w:eastAsia="ja-JP"/>
        </w:rPr>
        <w:t>r</w:t>
      </w:r>
      <w:r>
        <w:rPr>
          <w:rFonts w:hint="eastAsia"/>
          <w:lang w:eastAsia="ja-JP"/>
        </w:rPr>
        <w:t>onment</w:t>
      </w:r>
    </w:p>
    <w:p w14:paraId="3AB49202" w14:textId="6C4DD52D" w:rsidR="00A43069" w:rsidRPr="00EF44D1" w:rsidRDefault="00D147FC" w:rsidP="001E3BC1">
      <w:pPr>
        <w:rPr>
          <w:lang w:eastAsia="ja-JP"/>
        </w:rPr>
      </w:pPr>
      <w:r w:rsidRPr="00D147FC">
        <w:rPr>
          <w:lang w:eastAsia="ja-JP"/>
        </w:rPr>
        <w:t>The following table lists the hardware needed to use this module.</w:t>
      </w:r>
    </w:p>
    <w:p w14:paraId="3C5228C6" w14:textId="06CA2EF6" w:rsidR="00D147FC" w:rsidRPr="00D147FC" w:rsidRDefault="00D147FC" w:rsidP="00D147FC">
      <w:pPr>
        <w:keepNext/>
        <w:keepLines/>
        <w:spacing w:after="160" w:line="260" w:lineRule="exact"/>
        <w:ind w:left="1077" w:hanging="1077"/>
        <w:rPr>
          <w:b/>
          <w:lang w:eastAsia="ja-JP"/>
        </w:rPr>
      </w:pPr>
      <w:r w:rsidRPr="00D147FC">
        <w:rPr>
          <w:b/>
        </w:rPr>
        <w:t xml:space="preserve">Table </w:t>
      </w:r>
      <w:r w:rsidR="008B3FB3" w:rsidRPr="00275CB9">
        <w:rPr>
          <w:b/>
          <w:noProof/>
        </w:rPr>
        <w:fldChar w:fldCharType="begin"/>
      </w:r>
      <w:r w:rsidR="008B3FB3" w:rsidRPr="00275CB9">
        <w:rPr>
          <w:b/>
          <w:noProof/>
        </w:rPr>
        <w:instrText xml:space="preserve"> STYLEREF 1 \s </w:instrText>
      </w:r>
      <w:r w:rsidR="008B3FB3" w:rsidRPr="00275CB9">
        <w:rPr>
          <w:b/>
          <w:noProof/>
        </w:rPr>
        <w:fldChar w:fldCharType="separate"/>
      </w:r>
      <w:r w:rsidR="00042176">
        <w:rPr>
          <w:b/>
          <w:noProof/>
        </w:rPr>
        <w:t>2</w:t>
      </w:r>
      <w:r w:rsidR="008B3FB3" w:rsidRPr="00275CB9">
        <w:rPr>
          <w:b/>
          <w:noProof/>
        </w:rPr>
        <w:fldChar w:fldCharType="end"/>
      </w:r>
      <w:r w:rsidR="008B3FB3" w:rsidRPr="00275CB9">
        <w:rPr>
          <w:b/>
        </w:rPr>
        <w:t>.</w:t>
      </w:r>
      <w:r w:rsidR="008B3FB3" w:rsidRPr="00275CB9">
        <w:rPr>
          <w:b/>
          <w:noProof/>
        </w:rPr>
        <w:fldChar w:fldCharType="begin"/>
      </w:r>
      <w:r w:rsidR="008B3FB3" w:rsidRPr="00275CB9">
        <w:rPr>
          <w:b/>
          <w:noProof/>
        </w:rPr>
        <w:instrText xml:space="preserve"> SEQ Table \* ARABIC \s 1 </w:instrText>
      </w:r>
      <w:r w:rsidR="008B3FB3" w:rsidRPr="00275CB9">
        <w:rPr>
          <w:b/>
          <w:noProof/>
        </w:rPr>
        <w:fldChar w:fldCharType="separate"/>
      </w:r>
      <w:r w:rsidR="00042176">
        <w:rPr>
          <w:b/>
          <w:noProof/>
        </w:rPr>
        <w:t>1</w:t>
      </w:r>
      <w:r w:rsidR="008B3FB3" w:rsidRPr="00275CB9">
        <w:rPr>
          <w:b/>
          <w:noProof/>
        </w:rPr>
        <w:fldChar w:fldCharType="end"/>
      </w:r>
      <w:r w:rsidRPr="00D147FC">
        <w:rPr>
          <w:b/>
        </w:rPr>
        <w:tab/>
      </w:r>
      <w:r w:rsidRPr="00D147FC">
        <w:rPr>
          <w:b/>
          <w:lang w:eastAsia="ja-JP"/>
        </w:rPr>
        <w:t>Hardware specification</w:t>
      </w:r>
      <w:r w:rsidRPr="00D147FC">
        <w:rPr>
          <w:rFonts w:hint="eastAsia"/>
          <w:b/>
          <w:lang w:eastAsia="ja-JP"/>
        </w:rPr>
        <w:t xml:space="preserve"> (R-Car H</w:t>
      </w:r>
      <w:r w:rsidR="00990BB8">
        <w:rPr>
          <w:b/>
          <w:lang w:eastAsia="ja-JP"/>
        </w:rPr>
        <w:t>3</w:t>
      </w:r>
      <w:r w:rsidR="00B96F62">
        <w:rPr>
          <w:b/>
          <w:lang w:eastAsia="ja-JP"/>
        </w:rPr>
        <w:t>/M3</w:t>
      </w:r>
      <w:r w:rsidR="009944E7">
        <w:rPr>
          <w:b/>
          <w:lang w:eastAsia="ja-JP"/>
        </w:rPr>
        <w:t>/M3N</w:t>
      </w:r>
      <w:r w:rsidR="008D5B82">
        <w:rPr>
          <w:b/>
          <w:lang w:eastAsia="ja-JP"/>
        </w:rPr>
        <w:t>/E3</w:t>
      </w:r>
      <w:r w:rsidR="004966F2">
        <w:rPr>
          <w:b/>
          <w:lang w:eastAsia="ja-JP"/>
        </w:rPr>
        <w:t>/</w:t>
      </w:r>
      <w:r w:rsidR="008B3FB3">
        <w:rPr>
          <w:b/>
          <w:lang w:eastAsia="ja-JP"/>
        </w:rPr>
        <w:t>D3/</w:t>
      </w:r>
      <w:r w:rsidR="004966F2">
        <w:rPr>
          <w:b/>
          <w:lang w:eastAsia="ja-JP"/>
        </w:rPr>
        <w:t>V3U/V3H</w:t>
      </w:r>
      <w:r w:rsidRPr="00D147FC">
        <w:rPr>
          <w:rFonts w:hint="eastAsia"/>
          <w:b/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076"/>
        <w:gridCol w:w="1289"/>
        <w:gridCol w:w="2367"/>
      </w:tblGrid>
      <w:tr w:rsidR="00D147FC" w:rsidRPr="00D147FC" w14:paraId="3240CDB4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6F309CC" w14:textId="77777777" w:rsidR="00D147FC" w:rsidRPr="00D147FC" w:rsidRDefault="00D147FC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b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4CBB718" w14:textId="77777777" w:rsidR="00D147FC" w:rsidRPr="00D147FC" w:rsidRDefault="00D147FC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b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63BE158" w14:textId="77777777" w:rsidR="00D147FC" w:rsidRPr="00D147FC" w:rsidRDefault="00D147FC" w:rsidP="00D147FC">
            <w:pPr>
              <w:keepNext/>
              <w:keepLines/>
              <w:spacing w:before="20" w:after="60" w:line="220" w:lineRule="exact"/>
              <w:ind w:left="57" w:right="57"/>
              <w:jc w:val="center"/>
              <w:rPr>
                <w:rFonts w:ascii="Arial" w:hAnsi="Arial"/>
                <w:b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b/>
                <w:sz w:val="18"/>
                <w:lang w:eastAsia="ja-JP"/>
              </w:rPr>
              <w:t>Manufacture</w:t>
            </w:r>
          </w:p>
        </w:tc>
      </w:tr>
      <w:tr w:rsidR="00D147FC" w:rsidRPr="00D147FC" w14:paraId="42642C83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7B2038F8" w14:textId="77777777" w:rsidR="00D147FC" w:rsidRPr="00D147FC" w:rsidRDefault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sz w:val="18"/>
                <w:lang w:eastAsia="ja-JP"/>
              </w:rPr>
              <w:t>R-CarH</w:t>
            </w:r>
            <w:r w:rsidR="00990BB8">
              <w:rPr>
                <w:rFonts w:ascii="Arial" w:hAnsi="Arial"/>
                <w:sz w:val="18"/>
                <w:lang w:eastAsia="ja-JP"/>
              </w:rPr>
              <w:t>3</w:t>
            </w:r>
            <w:r w:rsidR="006140C0">
              <w:rPr>
                <w:rFonts w:ascii="Arial" w:hAnsi="Arial" w:hint="eastAsia"/>
                <w:sz w:val="18"/>
                <w:lang w:eastAsia="ja-JP"/>
              </w:rPr>
              <w:t>-Si</w:t>
            </w:r>
            <w:r w:rsidR="00B9218B">
              <w:rPr>
                <w:rFonts w:ascii="Arial" w:hAnsi="Arial"/>
                <w:sz w:val="18"/>
                <w:lang w:eastAsia="ja-JP"/>
              </w:rPr>
              <w:t>P</w:t>
            </w:r>
            <w:r w:rsidRPr="00D147FC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="002844E3" w:rsidRPr="00192F2A">
              <w:rPr>
                <w:rFonts w:ascii="Arial" w:hAnsi="Arial"/>
                <w:sz w:val="18"/>
                <w:lang w:eastAsia="ja-JP"/>
              </w:rPr>
              <w:t>System Evaluation</w:t>
            </w:r>
            <w:r w:rsidRPr="00D147FC">
              <w:rPr>
                <w:rFonts w:ascii="Arial" w:hAnsi="Arial" w:hint="eastAsia"/>
                <w:sz w:val="18"/>
                <w:lang w:eastAsia="ja-JP"/>
              </w:rPr>
              <w:t xml:space="preserve"> Board </w:t>
            </w:r>
            <w:r w:rsidR="00990BB8">
              <w:rPr>
                <w:rFonts w:ascii="Arial" w:hAnsi="Arial"/>
                <w:sz w:val="18"/>
                <w:lang w:eastAsia="ja-JP"/>
              </w:rPr>
              <w:t>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E368658" w14:textId="77777777" w:rsidR="00D147FC" w:rsidRPr="00D147FC" w:rsidRDefault="00D147FC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2CCCA860" w14:textId="77777777" w:rsidR="00D147FC" w:rsidRPr="00D147FC" w:rsidRDefault="00D147FC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DA4B72" w:rsidRPr="00D147FC" w14:paraId="69464CEA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180C7BED" w14:textId="77777777" w:rsidR="00DA4B72" w:rsidRPr="00D147FC" w:rsidRDefault="00DA4B72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D147FC">
              <w:rPr>
                <w:rFonts w:ascii="Arial" w:hAnsi="Arial" w:hint="eastAsia"/>
                <w:sz w:val="18"/>
                <w:lang w:eastAsia="ja-JP"/>
              </w:rPr>
              <w:t>R-Car</w:t>
            </w:r>
            <w:r>
              <w:rPr>
                <w:rFonts w:ascii="Arial" w:hAnsi="Arial" w:hint="eastAsia"/>
                <w:sz w:val="18"/>
                <w:lang w:eastAsia="ja-JP"/>
              </w:rPr>
              <w:t>M</w:t>
            </w:r>
            <w:r>
              <w:rPr>
                <w:rFonts w:ascii="Arial" w:hAnsi="Arial"/>
                <w:sz w:val="18"/>
                <w:lang w:eastAsia="ja-JP"/>
              </w:rPr>
              <w:t>3</w:t>
            </w:r>
            <w:r>
              <w:rPr>
                <w:rFonts w:ascii="Arial" w:hAnsi="Arial" w:hint="eastAsia"/>
                <w:sz w:val="18"/>
                <w:lang w:eastAsia="ja-JP"/>
              </w:rPr>
              <w:t>-Si</w:t>
            </w:r>
            <w:r>
              <w:rPr>
                <w:rFonts w:ascii="Arial" w:hAnsi="Arial"/>
                <w:sz w:val="18"/>
                <w:lang w:eastAsia="ja-JP"/>
              </w:rPr>
              <w:t>P</w:t>
            </w:r>
            <w:r w:rsidRPr="00D147FC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192F2A">
              <w:rPr>
                <w:rFonts w:ascii="Arial" w:hAnsi="Arial"/>
                <w:sz w:val="18"/>
                <w:lang w:eastAsia="ja-JP"/>
              </w:rPr>
              <w:t>System Evaluation</w:t>
            </w:r>
            <w:r w:rsidRPr="00D147FC">
              <w:rPr>
                <w:rFonts w:ascii="Arial" w:hAnsi="Arial" w:hint="eastAsia"/>
                <w:sz w:val="18"/>
                <w:lang w:eastAsia="ja-JP"/>
              </w:rPr>
              <w:t xml:space="preserve"> Board </w:t>
            </w:r>
            <w:r>
              <w:rPr>
                <w:rFonts w:ascii="Arial" w:hAnsi="Arial"/>
                <w:sz w:val="18"/>
                <w:lang w:eastAsia="ja-JP"/>
              </w:rPr>
              <w:t>Salvator-X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31FB00E0" w14:textId="77777777" w:rsidR="00DA4B72" w:rsidRPr="00D147FC" w:rsidRDefault="00DA4B7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055D59AF" w14:textId="77777777" w:rsidR="00DA4B72" w:rsidRPr="00D147FC" w:rsidRDefault="00DA4B7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BD489E" w:rsidRPr="00D147FC" w14:paraId="187D72D1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49018BA4" w14:textId="77777777" w:rsidR="00BD489E" w:rsidRPr="00D147FC" w:rsidRDefault="00BD489E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BD489E">
              <w:rPr>
                <w:rFonts w:ascii="Arial" w:hAnsi="Arial"/>
                <w:sz w:val="18"/>
                <w:lang w:eastAsia="ja-JP"/>
              </w:rPr>
              <w:t>R-CarH3-SiP/M3-SiP</w:t>
            </w:r>
            <w:r w:rsidR="00966FA2" w:rsidRPr="00966FA2">
              <w:rPr>
                <w:rFonts w:ascii="Arial" w:hAnsi="Arial"/>
                <w:sz w:val="18"/>
                <w:lang w:eastAsia="ja-JP"/>
              </w:rPr>
              <w:t>/M3N-SiP</w:t>
            </w:r>
            <w:r w:rsidRPr="00BD489E">
              <w:rPr>
                <w:rFonts w:ascii="Arial" w:hAnsi="Arial"/>
                <w:sz w:val="18"/>
                <w:lang w:eastAsia="ja-JP"/>
              </w:rPr>
              <w:t xml:space="preserve"> System Evaluation Board Salvator-XS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5B56FC3A" w14:textId="77777777" w:rsidR="00BD489E" w:rsidRDefault="00BD489E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3171B42" w14:textId="77777777" w:rsidR="00BD489E" w:rsidRDefault="00BD489E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8D5B82" w:rsidRPr="00D147FC" w14:paraId="41186F5C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1FAA8C7A" w14:textId="77777777" w:rsidR="008D5B82" w:rsidRPr="008D5B82" w:rsidRDefault="0002412B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02412B">
              <w:rPr>
                <w:rFonts w:ascii="Arial" w:hAnsi="Arial"/>
                <w:sz w:val="18"/>
                <w:lang w:eastAsia="ja-JP"/>
              </w:rPr>
              <w:t>R-CarE3 System Evaluation Board Ebisu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CDBE1E9" w14:textId="77777777" w:rsidR="008D5B82" w:rsidRDefault="008D5B8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4A768D52" w14:textId="77777777" w:rsidR="008D5B82" w:rsidRDefault="008D5B82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040B90" w:rsidRPr="00D147FC" w14:paraId="082F0764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6174FDD4" w14:textId="77777777" w:rsidR="00040B90" w:rsidRPr="0002412B" w:rsidRDefault="00040B9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040B90">
              <w:rPr>
                <w:rFonts w:ascii="Arial" w:hAnsi="Arial"/>
                <w:sz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603A8CF3" w14:textId="77777777" w:rsidR="00040B90" w:rsidRDefault="00040B90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413E2570" w14:textId="77777777" w:rsidR="00040B90" w:rsidRDefault="00040B90" w:rsidP="00D147FC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B25C20" w:rsidRPr="00D147FC" w14:paraId="07AC6D67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662A1CCF" w14:textId="7B806A4F" w:rsidR="00B25C20" w:rsidRPr="00040B90" w:rsidRDefault="00B25C20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-CarV3U</w:t>
            </w:r>
            <w:r w:rsidRPr="005C542A">
              <w:rPr>
                <w:rFonts w:ascii="Arial" w:hAnsi="Arial"/>
                <w:sz w:val="18"/>
                <w:lang w:eastAsia="ja-JP"/>
              </w:rPr>
              <w:t xml:space="preserve"> System Evaluation Board</w:t>
            </w:r>
            <w:r>
              <w:rPr>
                <w:rFonts w:ascii="Arial" w:hAnsi="Arial"/>
                <w:sz w:val="18"/>
                <w:lang w:eastAsia="ja-JP"/>
              </w:rPr>
              <w:t xml:space="preserve"> Falcon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8A02C27" w14:textId="087B4C05" w:rsidR="00B25C20" w:rsidRDefault="00B25C20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33CAD725" w14:textId="7D1FFDE8" w:rsidR="00B25C20" w:rsidRDefault="00B25C20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4966F2" w:rsidRPr="00D147FC" w14:paraId="0E61D74C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3042CEE1" w14:textId="022CDDDB" w:rsidR="004966F2" w:rsidRDefault="004966F2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966F2">
              <w:rPr>
                <w:rFonts w:ascii="Arial" w:hAnsi="Arial"/>
                <w:sz w:val="18"/>
                <w:lang w:eastAsia="ja-JP"/>
              </w:rPr>
              <w:t>R-CarV3H System Evaluation Board Condor-I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0E0762A3" w14:textId="275B9DE0" w:rsidR="004966F2" w:rsidRDefault="004966F2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4C5FB2F9" w14:textId="48ABD1EE" w:rsidR="004966F2" w:rsidRDefault="004966F2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966F2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  <w:tr w:rsidR="008B3FB3" w:rsidRPr="00D147FC" w14:paraId="054CD788" w14:textId="77777777" w:rsidTr="00F466A0">
        <w:trPr>
          <w:cantSplit/>
          <w:trHeight w:val="260"/>
          <w:tblHeader/>
        </w:trPr>
        <w:tc>
          <w:tcPr>
            <w:tcW w:w="3122" w:type="pct"/>
            <w:shd w:val="clear" w:color="auto" w:fill="auto"/>
            <w:vAlign w:val="center"/>
          </w:tcPr>
          <w:p w14:paraId="7346BC42" w14:textId="4AE6CE11" w:rsidR="008B3FB3" w:rsidRPr="004966F2" w:rsidRDefault="008B3FB3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E3CCC">
              <w:rPr>
                <w:rFonts w:ascii="Arial" w:hAnsi="Arial"/>
                <w:sz w:val="18"/>
                <w:lang w:eastAsia="ja-JP"/>
              </w:rPr>
              <w:t>R-CarD3 System Evaluation Board Draak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7BB12D07" w14:textId="492AA007" w:rsidR="008B3FB3" w:rsidRDefault="008B3FB3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57196BE3" w14:textId="0C3C1382" w:rsidR="008B3FB3" w:rsidRPr="004966F2" w:rsidRDefault="008B3FB3" w:rsidP="00B25C20">
            <w:pPr>
              <w:keepNext/>
              <w:keepLines/>
              <w:tabs>
                <w:tab w:val="left" w:pos="1761"/>
              </w:tabs>
              <w:spacing w:before="20" w:after="6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4966F2">
              <w:rPr>
                <w:rFonts w:ascii="Arial" w:hAnsi="Arial"/>
                <w:sz w:val="18"/>
                <w:lang w:eastAsia="ja-JP"/>
              </w:rPr>
              <w:t>Renesas Electronics</w:t>
            </w:r>
          </w:p>
        </w:tc>
      </w:tr>
    </w:tbl>
    <w:p w14:paraId="1C545464" w14:textId="77777777" w:rsidR="00E748B8" w:rsidRDefault="00E748B8" w:rsidP="00B91BEF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A364748" w14:textId="77777777" w:rsidR="00A74333" w:rsidRDefault="00A74333" w:rsidP="00A74333">
      <w:pPr>
        <w:pStyle w:val="Heading2"/>
      </w:pPr>
      <w:r>
        <w:rPr>
          <w:rFonts w:hint="eastAsia"/>
          <w:lang w:eastAsia="ja-JP"/>
        </w:rPr>
        <w:t>M</w:t>
      </w:r>
      <w:r w:rsidRPr="00530621">
        <w:t>odule Configuration</w:t>
      </w:r>
    </w:p>
    <w:p w14:paraId="3F5995E2" w14:textId="77777777" w:rsidR="00A74333" w:rsidRPr="00530621" w:rsidRDefault="00A74333" w:rsidP="00A74333">
      <w:pPr>
        <w:rPr>
          <w:lang w:eastAsia="ja-JP"/>
        </w:rPr>
      </w:pPr>
      <w:r w:rsidRPr="00530621">
        <w:rPr>
          <w:lang w:eastAsia="ja-JP"/>
        </w:rPr>
        <w:t>The following figure shows the configuration of this module.</w:t>
      </w:r>
    </w:p>
    <w:p w14:paraId="6AD7DB30" w14:textId="77777777" w:rsidR="00A74333" w:rsidRPr="00530621" w:rsidRDefault="001F4B86" w:rsidP="00A74333">
      <w:pPr>
        <w:keepNext/>
        <w:keepLines/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spacing w:before="100" w:after="60" w:line="260" w:lineRule="auto"/>
        <w:jc w:val="center"/>
        <w:rPr>
          <w:rFonts w:ascii="Arial" w:hAnsi="Arial"/>
          <w:noProof/>
          <w:sz w:val="18"/>
        </w:rPr>
      </w:pPr>
      <w:r>
        <w:rPr>
          <w:rFonts w:ascii="Arial" w:eastAsia="MS PGothic" w:hAnsi="Arial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70FDE324" wp14:editId="2A10EEC5">
                <wp:extent cx="4540250" cy="3479800"/>
                <wp:effectExtent l="0" t="0" r="0" b="6350"/>
                <wp:docPr id="34" name="キャンバス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テキスト ボックス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6" y="1981799"/>
                            <a:ext cx="2139778" cy="110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C4AEF9" w14:textId="77777777" w:rsidR="00462BF9" w:rsidRPr="001C0781" w:rsidRDefault="00462BF9" w:rsidP="002A0236">
                              <w:pPr>
                                <w:spacing w:after="0" w:line="240" w:lineRule="auto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</w:rPr>
                                <w:t xml:space="preserve"> MSIOF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テキスト ボックス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49204" y="1067400"/>
                            <a:ext cx="2479027" cy="3048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BFBFBF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AD813" w14:textId="77777777" w:rsidR="00462BF9" w:rsidRPr="001C0781" w:rsidRDefault="00462BF9" w:rsidP="00D94473">
                              <w:pPr>
                                <w:spacing w:afterLines="50" w:after="12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</w:rPr>
                                <w:t>SPI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 Device Core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8" name="直線コネクタ 145"/>
                        <wps:cNvCnPr>
                          <a:cxnSpLocks noChangeShapeType="1"/>
                        </wps:cNvCnPr>
                        <wps:spPr bwMode="auto">
                          <a:xfrm>
                            <a:off x="116801" y="457800"/>
                            <a:ext cx="371864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テキスト ボックス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47904" y="76800"/>
                            <a:ext cx="2479327" cy="2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3B368A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lang w:eastAsia="ja-JP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" name="テキスト ボックス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04" y="610200"/>
                            <a:ext cx="2479327" cy="2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A59D88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lang w:eastAsia="ja-JP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lang w:eastAsia="ja-JP"/>
                                </w:rPr>
                                <w:t>SPI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lang w:eastAsia="ja-JP"/>
                                </w:rPr>
                                <w:t xml:space="preserve"> Device Driver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テキスト ボックス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49204" y="1372200"/>
                            <a:ext cx="2479027" cy="3048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BFBFBF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3D354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MSIOF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 Driver Module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直線コネクタ 151"/>
                        <wps:cNvCnPr>
                          <a:cxnSpLocks noChangeShapeType="1"/>
                        </wps:cNvCnPr>
                        <wps:spPr bwMode="auto">
                          <a:xfrm>
                            <a:off x="78101" y="1829400"/>
                            <a:ext cx="371854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テキスト ボックス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46511" y="3234462"/>
                            <a:ext cx="1074412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DD9DE7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</w:rPr>
                                <w:t>SPI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 Device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テキスト ボックス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099434" y="3048600"/>
                            <a:ext cx="1133512" cy="22860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BFBFBF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CEFFD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Target Part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テキスト ボックス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983233" y="153000"/>
                            <a:ext cx="1123612" cy="2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A1AA6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lang w:eastAsia="ja-JP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テキスト ボックス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983233" y="1067400"/>
                            <a:ext cx="1123612" cy="2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8E744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テキスト ボックス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983233" y="2210400"/>
                            <a:ext cx="1123612" cy="2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2587A" w14:textId="77777777" w:rsidR="00462BF9" w:rsidRPr="001C0781" w:rsidRDefault="00462BF9" w:rsidP="002A023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直線矢印コネクタ 159"/>
                        <wps:cNvCnPr>
                          <a:cxnSpLocks noChangeShapeType="1"/>
                        </wps:cNvCnPr>
                        <wps:spPr bwMode="auto">
                          <a:xfrm>
                            <a:off x="1587517" y="305400"/>
                            <a:ext cx="1200" cy="30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線矢印コネクタ 96"/>
                        <wps:cNvCnPr>
                          <a:cxnSpLocks noChangeShapeType="1"/>
                        </wps:cNvCnPr>
                        <wps:spPr bwMode="auto">
                          <a:xfrm>
                            <a:off x="1588717" y="8388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直線矢印コネクタ 97"/>
                        <wps:cNvCnPr>
                          <a:cxnSpLocks noChangeShapeType="1"/>
                        </wps:cNvCnPr>
                        <wps:spPr bwMode="auto">
                          <a:xfrm>
                            <a:off x="1588717" y="1677000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テキスト ボックス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7" y="2134200"/>
                            <a:ext cx="1905021" cy="81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20B8AB" w14:textId="164D5CE7" w:rsidR="00462BF9" w:rsidRDefault="00462BF9" w:rsidP="00192F2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1C078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</w:rPr>
                                <w:t>Ch0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, </w:t>
                              </w:r>
                              <w:r w:rsidRPr="00D4769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Ch1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, </w:t>
                              </w:r>
                              <w:r w:rsidRPr="00D4769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Ch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, </w:t>
                              </w:r>
                              <w:r w:rsidRPr="00D47691"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Ch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3,Ch4</w:t>
                              </w:r>
                              <w:r w:rsidRPr="00D242EE">
                                <w:rPr>
                                  <w:rFonts w:asciiTheme="majorHAnsi" w:eastAsia="MS Gothic" w:hAnsiTheme="majorHAnsi" w:cstheme="majorHAnsi"/>
                                  <w:sz w:val="14"/>
                                  <w:szCs w:val="14"/>
                                  <w:lang w:eastAsia="ja-JP"/>
                                </w:rPr>
                                <w:t>*1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, Ch5</w:t>
                              </w:r>
                              <w:r w:rsidRPr="00322735">
                                <w:rPr>
                                  <w:rFonts w:asciiTheme="majorHAnsi" w:eastAsia="MS Gothic" w:hAnsiTheme="majorHAnsi" w:cstheme="majorHAnsi"/>
                                  <w:sz w:val="14"/>
                                  <w:szCs w:val="14"/>
                                  <w:lang w:eastAsia="ja-JP"/>
                                </w:rPr>
                                <w:t>*1</w:t>
                              </w: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(H3/M3/M3N:Salvator-X)</w:t>
                              </w:r>
                            </w:p>
                            <w:p w14:paraId="51592634" w14:textId="126CC65B" w:rsidR="00462BF9" w:rsidRDefault="00462BF9" w:rsidP="00192F2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(R-Car E3:Ebisu)</w:t>
                              </w:r>
                            </w:p>
                            <w:p w14:paraId="720239BE" w14:textId="1399DF8A" w:rsidR="00462BF9" w:rsidRDefault="00462BF9" w:rsidP="00192F2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(R-Car D3:Draak)</w:t>
                              </w:r>
                            </w:p>
                            <w:p w14:paraId="4D3CD960" w14:textId="0A37BAD8" w:rsidR="00462BF9" w:rsidRDefault="00462BF9" w:rsidP="00192F2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(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R-Car V3U: Falcon)</w:t>
                              </w:r>
                            </w:p>
                            <w:p w14:paraId="02E7D9E2" w14:textId="77777777" w:rsidR="00462BF9" w:rsidRDefault="00462BF9" w:rsidP="008B3FB3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HAnsi" w:eastAsia="MS Gothic" w:hAnsiTheme="majorHAnsi" w:cstheme="majorHAnsi" w:hint="eastAsia"/>
                                  <w:sz w:val="18"/>
                                  <w:szCs w:val="18"/>
                                  <w:lang w:eastAsia="ja-JP"/>
                                </w:rPr>
                                <w:t>(</w:t>
                              </w:r>
                              <w:r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  <w:t>R-Car V3H: Condor-I)</w:t>
                              </w:r>
                            </w:p>
                            <w:p w14:paraId="1707AC30" w14:textId="77777777" w:rsidR="00462BF9" w:rsidRPr="001C0781" w:rsidRDefault="00462BF9" w:rsidP="00192F2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eastAsia="MS Gothic" w:hAnsiTheme="majorHAnsi" w:cstheme="majorHAnsi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2686050" y="2600325"/>
                            <a:ext cx="18256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CBB71D" w14:textId="7C0AB4D5" w:rsidR="00462BF9" w:rsidRPr="00D242EE" w:rsidRDefault="00462BF9">
                              <w:pPr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</w:pPr>
                              <w:r w:rsidRPr="00D242EE"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  <w:t xml:space="preserve">*1 </w:t>
                              </w:r>
                              <w:r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  <w:t>C</w:t>
                              </w:r>
                              <w:r w:rsidRPr="00D242EE">
                                <w:rPr>
                                  <w:sz w:val="16"/>
                                  <w:szCs w:val="16"/>
                                  <w:lang w:eastAsia="ja-JP"/>
                                </w:rPr>
                                <w:t>h4, Ch5 is supported only in V3U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3" idx="2"/>
                          <a:endCxn id="24" idx="0"/>
                        </wps:cNvCnPr>
                        <wps:spPr>
                          <a:xfrm flipH="1">
                            <a:off x="1583717" y="2949934"/>
                            <a:ext cx="3801" cy="28452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FDE324" id="キャンバス 99" o:spid="_x0000_s1026" editas="canvas" style="width:357.5pt;height:274pt;mso-position-horizontal-relative:char;mso-position-vertical-relative:line" coordsize="45402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402;height:347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2" o:spid="_x0000_s1028" type="#_x0000_t202" style="position:absolute;left:5080;top:19817;width:21397;height:1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" filled="f">
                  <v:textbox inset="0,0,0,0">
                    <w:txbxContent>
                      <w:p w14:paraId="25C4AEF9" w14:textId="77777777" w:rsidR="00462BF9" w:rsidRPr="001C0781" w:rsidRDefault="00462BF9" w:rsidP="002A0236">
                        <w:pPr>
                          <w:spacing w:after="0" w:line="240" w:lineRule="auto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</w:rPr>
                          <w:t xml:space="preserve"> MSIOF</w:t>
                        </w:r>
                      </w:p>
                    </w:txbxContent>
                  </v:textbox>
                </v:shape>
                <v:shape id="テキスト ボックス 144" o:spid="_x0000_s1029" type="#_x0000_t202" style="position:absolute;left:3492;top:10674;width:24790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" fillcolor="#bfbfbf">
                  <v:fill r:id="rId11" o:title="" type="pattern"/>
                  <v:textbox inset="0,0,0,0">
                    <w:txbxContent>
                      <w:p w14:paraId="196AD813" w14:textId="77777777" w:rsidR="00462BF9" w:rsidRPr="001C0781" w:rsidRDefault="00462BF9" w:rsidP="00D94473">
                        <w:pPr>
                          <w:spacing w:afterLines="50" w:after="12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</w:rPr>
                          <w:t>SPI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 Device Core</w:t>
                        </w:r>
                      </w:p>
                    </w:txbxContent>
                  </v:textbox>
                </v:shape>
                <v:line id="直線コネクタ 145" o:spid="_x0000_s1030" style="position:absolute;visibility:visible;mso-wrap-style:square" from="1168,4578" to="38354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    <v:shape id="テキスト ボックス 146" o:spid="_x0000_s1031" type="#_x0000_t202" style="position:absolute;left:3479;top:768;width:24793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" filled="f">
                  <v:textbox inset="0,0,0,0">
                    <w:txbxContent>
                      <w:p w14:paraId="3C3B368A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lang w:eastAsia="ja-JP"/>
                          </w:rPr>
                          <w:t>Application</w:t>
                        </w:r>
                      </w:p>
                    </w:txbxContent>
                  </v:textbox>
                </v:shape>
                <v:shape id="テキスト ボックス 147" o:spid="_x0000_s1032" type="#_x0000_t202" style="position:absolute;left:3492;top:6102;width:24793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" filled="f">
                  <v:textbox inset="0,0,0,0">
                    <w:txbxContent>
                      <w:p w14:paraId="3DA59D88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lang w:eastAsia="ja-JP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lang w:eastAsia="ja-JP"/>
                          </w:rPr>
                          <w:t>SPI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lang w:eastAsia="ja-JP"/>
                          </w:rPr>
                          <w:t xml:space="preserve"> Device Driver</w:t>
                        </w:r>
                      </w:p>
                    </w:txbxContent>
                  </v:textbox>
                </v:shape>
                <v:shape id="テキスト ボックス 148" o:spid="_x0000_s1033" type="#_x0000_t202" style="position:absolute;left:3492;top:13722;width:247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" fillcolor="#bfbfbf">
                  <v:fill r:id="rId11" o:title="" type="pattern"/>
                  <v:textbox inset="0,0,0,0">
                    <w:txbxContent>
                      <w:p w14:paraId="3423D354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MSIOF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 Driver Module</w:t>
                        </w:r>
                      </w:p>
                    </w:txbxContent>
                  </v:textbox>
                </v:shape>
                <v:line id="直線コネクタ 151" o:spid="_x0000_s1034" style="position:absolute;visibility:visible;mso-wrap-style:square" from="781,18294" to="37966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    <v:shape id="テキスト ボックス 154" o:spid="_x0000_s1035" type="#_x0000_t202" style="position:absolute;left:10465;top:32344;width:107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" filled="f">
                  <v:textbox inset="0,0,0,0">
                    <w:txbxContent>
                      <w:p w14:paraId="05DD9DE7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</w:rPr>
                          <w:t>SPI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 Device</w:t>
                        </w:r>
                      </w:p>
                    </w:txbxContent>
                  </v:textbox>
                </v:shape>
                <v:shape id="テキスト ボックス 155" o:spid="_x0000_s1036" type="#_x0000_t202" style="position:absolute;left:30994;top:30486;width:1133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" fillcolor="#bfbfbf">
                  <v:fill r:id="rId11" o:title="" type="pattern"/>
                  <v:textbox inset="0,0,0,0">
                    <w:txbxContent>
                      <w:p w14:paraId="5E2CEFFD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Target Part</w:t>
                        </w:r>
                      </w:p>
                    </w:txbxContent>
                  </v:textbox>
                </v:shape>
                <v:shape id="テキスト ボックス 156" o:spid="_x0000_s1037" type="#_x0000_t202" style="position:absolute;left:29832;top:1530;width:1123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<v:textbox inset="0,0,0,0">
                    <w:txbxContent>
                      <w:p w14:paraId="769A1AA6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lang w:eastAsia="ja-JP"/>
                          </w:rPr>
                          <w:t>User Mode</w:t>
                        </w:r>
                      </w:p>
                    </w:txbxContent>
                  </v:textbox>
                </v:shape>
                <v:shape id="テキスト ボックス 157" o:spid="_x0000_s1038" type="#_x0000_t202" style="position:absolute;left:29832;top:10674;width:1123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<v:textbox inset="0,0,0,0">
                    <w:txbxContent>
                      <w:p w14:paraId="5FE8E744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Kernel Mode</w:t>
                        </w:r>
                      </w:p>
                    </w:txbxContent>
                  </v:textbox>
                </v:shape>
                <v:shape id="テキスト ボックス 158" o:spid="_x0000_s1039" type="#_x0000_t202" style="position:absolute;left:29832;top:22104;width:11236;height: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<v:textbox inset="0,0,0,0">
                    <w:txbxContent>
                      <w:p w14:paraId="7B72587A" w14:textId="77777777" w:rsidR="00462BF9" w:rsidRPr="001C0781" w:rsidRDefault="00462BF9" w:rsidP="002A0236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Hardware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59" o:spid="_x0000_s1040" type="#_x0000_t32" style="position:absolute;left:15875;top:3054;width:1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">
                  <v:stroke startarrow="block" endarrow="block"/>
                </v:shape>
                <v:shape id="直線矢印コネクタ 96" o:spid="_x0000_s1041" type="#_x0000_t32" style="position:absolute;left:15887;top:838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">
                  <v:stroke startarrow="block" endarrow="block"/>
                </v:shape>
                <v:shape id="直線矢印コネクタ 97" o:spid="_x0000_s1042" type="#_x0000_t32" style="position:absolute;left:15887;top:1677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">
                  <v:stroke startarrow="block" endarrow="block"/>
                </v:shape>
                <v:shape id="テキスト ボックス 153" o:spid="_x0000_s1043" type="#_x0000_t202" style="position:absolute;left:6350;top:21342;width:19050;height:8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" filled="f">
                  <v:textbox inset="0,0,0,0">
                    <w:txbxContent>
                      <w:p w14:paraId="1B20B8AB" w14:textId="164D5CE7" w:rsidR="00462BF9" w:rsidRDefault="00462BF9" w:rsidP="00192F2A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 w:rsidRPr="001C078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</w:rPr>
                          <w:t>Ch0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, </w:t>
                        </w:r>
                        <w:r w:rsidRPr="00D4769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Ch1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, </w:t>
                        </w:r>
                        <w:r w:rsidRPr="00D4769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Ch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2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, </w:t>
                        </w:r>
                        <w:r w:rsidRPr="00D47691"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Ch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3,Ch4</w:t>
                        </w:r>
                        <w:r w:rsidRPr="00D242EE">
                          <w:rPr>
                            <w:rFonts w:asciiTheme="majorHAnsi" w:eastAsia="MS Gothic" w:hAnsiTheme="majorHAnsi" w:cstheme="majorHAnsi"/>
                            <w:sz w:val="14"/>
                            <w:szCs w:val="14"/>
                            <w:lang w:eastAsia="ja-JP"/>
                          </w:rPr>
                          <w:t>*1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, Ch5</w:t>
                        </w:r>
                        <w:r w:rsidRPr="00322735">
                          <w:rPr>
                            <w:rFonts w:asciiTheme="majorHAnsi" w:eastAsia="MS Gothic" w:hAnsiTheme="majorHAnsi" w:cstheme="majorHAnsi"/>
                            <w:sz w:val="14"/>
                            <w:szCs w:val="14"/>
                            <w:lang w:eastAsia="ja-JP"/>
                          </w:rPr>
                          <w:t>*1</w:t>
                        </w: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(H3/M3/M3N:Salvator-X)</w:t>
                        </w:r>
                      </w:p>
                      <w:p w14:paraId="51592634" w14:textId="126CC65B" w:rsidR="00462BF9" w:rsidRDefault="00462BF9" w:rsidP="00192F2A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(R-Car E3:Ebisu)</w:t>
                        </w:r>
                      </w:p>
                      <w:p w14:paraId="720239BE" w14:textId="1399DF8A" w:rsidR="00462BF9" w:rsidRDefault="00462BF9" w:rsidP="00192F2A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(R-Car D3:Draak)</w:t>
                        </w:r>
                      </w:p>
                      <w:p w14:paraId="4D3CD960" w14:textId="0A37BAD8" w:rsidR="00462BF9" w:rsidRDefault="00462BF9" w:rsidP="00192F2A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(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R-Car V3U: Falcon)</w:t>
                        </w:r>
                      </w:p>
                      <w:p w14:paraId="02E7D9E2" w14:textId="77777777" w:rsidR="00462BF9" w:rsidRDefault="00462BF9" w:rsidP="008B3FB3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HAnsi" w:eastAsia="MS Gothic" w:hAnsiTheme="majorHAnsi" w:cstheme="majorHAnsi" w:hint="eastAsia"/>
                            <w:sz w:val="18"/>
                            <w:szCs w:val="18"/>
                            <w:lang w:eastAsia="ja-JP"/>
                          </w:rPr>
                          <w:t>(</w:t>
                        </w:r>
                        <w:r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  <w:t>R-Car V3H: Condor-I)</w:t>
                        </w:r>
                      </w:p>
                      <w:p w14:paraId="1707AC30" w14:textId="77777777" w:rsidR="00462BF9" w:rsidRPr="001C0781" w:rsidRDefault="00462BF9" w:rsidP="00192F2A">
                        <w:pPr>
                          <w:spacing w:after="0" w:line="240" w:lineRule="auto"/>
                          <w:jc w:val="center"/>
                          <w:rPr>
                            <w:rFonts w:asciiTheme="majorHAnsi" w:eastAsia="MS Gothic" w:hAnsiTheme="majorHAnsi" w:cstheme="majorHAnsi"/>
                            <w:sz w:val="18"/>
                            <w:szCs w:val="18"/>
                            <w:lang w:eastAsia="ja-JP"/>
                          </w:rPr>
                        </w:pPr>
                      </w:p>
                    </w:txbxContent>
                  </v:textbox>
                </v:shape>
                <v:shape id="テキスト ボックス 14" o:spid="_x0000_s1044" type="#_x0000_t202" style="position:absolute;left:26860;top:26003;width:1825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47CBB71D" w14:textId="7C0AB4D5" w:rsidR="00462BF9" w:rsidRPr="00D242EE" w:rsidRDefault="00462BF9">
                        <w:pPr>
                          <w:rPr>
                            <w:sz w:val="16"/>
                            <w:szCs w:val="16"/>
                            <w:lang w:eastAsia="ja-JP"/>
                          </w:rPr>
                        </w:pPr>
                        <w:r w:rsidRPr="00D242EE">
                          <w:rPr>
                            <w:sz w:val="16"/>
                            <w:szCs w:val="16"/>
                            <w:lang w:eastAsia="ja-JP"/>
                          </w:rPr>
                          <w:t xml:space="preserve">*1 </w:t>
                        </w:r>
                        <w:r>
                          <w:rPr>
                            <w:sz w:val="16"/>
                            <w:szCs w:val="16"/>
                            <w:lang w:eastAsia="ja-JP"/>
                          </w:rPr>
                          <w:t>C</w:t>
                        </w:r>
                        <w:r w:rsidRPr="00D242EE">
                          <w:rPr>
                            <w:sz w:val="16"/>
                            <w:szCs w:val="16"/>
                            <w:lang w:eastAsia="ja-JP"/>
                          </w:rPr>
                          <w:t>h4, Ch5 is supported only in V3U</w:t>
                        </w:r>
                      </w:p>
                    </w:txbxContent>
                  </v:textbox>
                </v:shape>
                <v:shape id="Straight Arrow Connector 40" o:spid="_x0000_s1045" type="#_x0000_t32" style="position:absolute;left:15837;top:29499;width:38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" strokecolor="black [3040]">
                  <v:stroke startarrow="block" endarrow="block"/>
                </v:shape>
                <w10:anchorlock/>
              </v:group>
            </w:pict>
          </mc:Fallback>
        </mc:AlternateContent>
      </w:r>
    </w:p>
    <w:p w14:paraId="6FB28C2B" w14:textId="33698606" w:rsidR="008B3FB3" w:rsidRPr="00530621" w:rsidRDefault="00A74333" w:rsidP="00A74333">
      <w:pPr>
        <w:keepLines/>
        <w:spacing w:line="260" w:lineRule="exact"/>
        <w:jc w:val="center"/>
        <w:rPr>
          <w:b/>
          <w:lang w:eastAsia="ja-JP"/>
        </w:rPr>
      </w:pPr>
      <w:r w:rsidRPr="00530621">
        <w:rPr>
          <w:b/>
        </w:rPr>
        <w:t xml:space="preserve">Figure </w:t>
      </w:r>
      <w:r>
        <w:rPr>
          <w:rFonts w:hint="eastAsia"/>
          <w:b/>
          <w:lang w:eastAsia="ja-JP"/>
        </w:rPr>
        <w:t>2</w:t>
      </w:r>
      <w:r w:rsidRPr="00530621">
        <w:rPr>
          <w:b/>
        </w:rPr>
        <w:t xml:space="preserve">.1   </w:t>
      </w:r>
      <w:r w:rsidR="002A0236" w:rsidRPr="002A0236">
        <w:rPr>
          <w:b/>
          <w:lang w:eastAsia="ja-JP"/>
        </w:rPr>
        <w:t xml:space="preserve">Module configuration (R-Car </w:t>
      </w:r>
      <w:r w:rsidR="002372DD">
        <w:rPr>
          <w:b/>
          <w:lang w:eastAsia="ja-JP"/>
        </w:rPr>
        <w:t>H3/M3/M3N/E3/</w:t>
      </w:r>
      <w:r w:rsidR="008B3FB3">
        <w:rPr>
          <w:b/>
          <w:lang w:eastAsia="ja-JP"/>
        </w:rPr>
        <w:t>D3/</w:t>
      </w:r>
      <w:r w:rsidR="002372DD">
        <w:rPr>
          <w:b/>
          <w:lang w:eastAsia="ja-JP"/>
        </w:rPr>
        <w:t>V3U/V3H</w:t>
      </w:r>
      <w:r w:rsidR="002A0236" w:rsidRPr="002A0236">
        <w:rPr>
          <w:b/>
          <w:lang w:eastAsia="ja-JP"/>
        </w:rPr>
        <w:t>)</w:t>
      </w:r>
    </w:p>
    <w:p w14:paraId="118737D2" w14:textId="77777777" w:rsidR="00A74333" w:rsidRPr="00530621" w:rsidRDefault="00A74333" w:rsidP="00B91BEF">
      <w:pPr>
        <w:keepLines/>
        <w:spacing w:line="260" w:lineRule="exact"/>
        <w:rPr>
          <w:lang w:eastAsia="ja-JP"/>
        </w:rPr>
      </w:pPr>
    </w:p>
    <w:p w14:paraId="0B752678" w14:textId="77777777" w:rsidR="00A74333" w:rsidRDefault="00A74333" w:rsidP="00A74333">
      <w:pPr>
        <w:pStyle w:val="Heading2"/>
      </w:pPr>
      <w:r>
        <w:rPr>
          <w:rFonts w:hint="eastAsia"/>
          <w:lang w:eastAsia="ja-JP"/>
        </w:rPr>
        <w:t>S</w:t>
      </w:r>
      <w:r w:rsidRPr="00530621">
        <w:t xml:space="preserve">tate Transition </w:t>
      </w:r>
      <w:r>
        <w:rPr>
          <w:rFonts w:hint="eastAsia"/>
          <w:lang w:eastAsia="ja-JP"/>
        </w:rPr>
        <w:t>D</w:t>
      </w:r>
      <w:r w:rsidRPr="00530621">
        <w:t>iagram</w:t>
      </w:r>
    </w:p>
    <w:p w14:paraId="59910933" w14:textId="72475D75" w:rsidR="00E748B8" w:rsidRDefault="00A74333" w:rsidP="00B91BEF">
      <w:pPr>
        <w:rPr>
          <w:lang w:eastAsia="ja-JP"/>
        </w:rPr>
      </w:pPr>
      <w:r w:rsidRPr="00530621">
        <w:rPr>
          <w:lang w:eastAsia="ja-JP"/>
        </w:rPr>
        <w:t>There is no state transition diagram for this module.</w:t>
      </w:r>
      <w:r w:rsidR="00E748B8">
        <w:rPr>
          <w:lang w:eastAsia="ja-JP"/>
        </w:rPr>
        <w:br w:type="page"/>
      </w:r>
    </w:p>
    <w:p w14:paraId="2C1ADC9E" w14:textId="77777777" w:rsidR="00E748B8" w:rsidRDefault="00E748B8" w:rsidP="00E748B8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   External Interface</w:t>
      </w:r>
    </w:p>
    <w:p w14:paraId="1D8E733D" w14:textId="77777777" w:rsidR="00E748B8" w:rsidRDefault="00A74333" w:rsidP="001E3BC1">
      <w:pPr>
        <w:rPr>
          <w:lang w:eastAsia="ja-JP"/>
        </w:rPr>
      </w:pPr>
      <w:r w:rsidRPr="00A74333">
        <w:rPr>
          <w:lang w:eastAsia="ja-JP"/>
        </w:rPr>
        <w:t>Detailed explanation is skipped because the external interface of this module is based on Linux.</w:t>
      </w:r>
    </w:p>
    <w:p w14:paraId="7CE7BCD4" w14:textId="77777777" w:rsidR="00620B81" w:rsidRDefault="00620B81" w:rsidP="001E3BC1">
      <w:pPr>
        <w:rPr>
          <w:lang w:eastAsia="ja-JP"/>
        </w:rPr>
      </w:pPr>
    </w:p>
    <w:p w14:paraId="614410C4" w14:textId="77777777" w:rsidR="00F13C42" w:rsidRDefault="00F13C42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0B4423DF" w14:textId="77777777" w:rsidR="001372A0" w:rsidRDefault="00F13C42" w:rsidP="00F13C4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   Integration</w:t>
      </w:r>
    </w:p>
    <w:p w14:paraId="5020CE5E" w14:textId="77777777" w:rsidR="00F13C42" w:rsidRDefault="00F13C42" w:rsidP="00F13C42">
      <w:pPr>
        <w:pStyle w:val="Heading2"/>
        <w:rPr>
          <w:lang w:eastAsia="ja-JP"/>
        </w:rPr>
      </w:pPr>
      <w:r>
        <w:rPr>
          <w:rFonts w:hint="eastAsia"/>
          <w:lang w:eastAsia="ja-JP"/>
        </w:rPr>
        <w:t>Directory Configuration</w:t>
      </w:r>
    </w:p>
    <w:p w14:paraId="1599DA5F" w14:textId="77777777" w:rsidR="00A74333" w:rsidRPr="00A74333" w:rsidRDefault="00A74333" w:rsidP="00A74333">
      <w:pPr>
        <w:rPr>
          <w:lang w:eastAsia="ja-JP"/>
        </w:rPr>
      </w:pPr>
      <w:r w:rsidRPr="00A74333">
        <w:rPr>
          <w:lang w:eastAsia="ja-JP"/>
        </w:rPr>
        <w:t>The directory configuration is shown below.</w:t>
      </w:r>
    </w:p>
    <w:p w14:paraId="4A5B2968" w14:textId="77777777" w:rsidR="00A74333" w:rsidRPr="00A74333" w:rsidRDefault="001F4B86" w:rsidP="007E7C5E">
      <w:pPr>
        <w:keepNext/>
        <w:keepLines/>
        <w:pBdr>
          <w:top w:val="single" w:sz="6" w:space="5" w:color="auto"/>
          <w:left w:val="single" w:sz="6" w:space="5" w:color="auto"/>
          <w:bottom w:val="single" w:sz="6" w:space="5" w:color="auto"/>
          <w:right w:val="single" w:sz="6" w:space="5" w:color="auto"/>
        </w:pBdr>
        <w:spacing w:before="100" w:after="60" w:line="259" w:lineRule="auto"/>
        <w:jc w:val="center"/>
        <w:rPr>
          <w:rFonts w:ascii="Arial" w:hAnsi="Arial"/>
          <w:noProof/>
          <w:sz w:val="18"/>
        </w:rPr>
      </w:pPr>
      <w:r>
        <w:rPr>
          <w:rFonts w:asciiTheme="majorHAnsi" w:eastAsia="MS PGothic" w:hAnsiTheme="majorHAnsi" w:cstheme="majorHAnsi"/>
          <w:noProof/>
        </w:rPr>
        <mc:AlternateContent>
          <mc:Choice Requires="wpc">
            <w:drawing>
              <wp:inline distT="0" distB="0" distL="0" distR="0" wp14:anchorId="2CEF9327" wp14:editId="7DED1808">
                <wp:extent cx="5772785" cy="1192530"/>
                <wp:effectExtent l="0" t="0" r="635" b="1905"/>
                <wp:docPr id="21" name="キャンバ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直線コネクタ 1"/>
                        <wps:cNvCnPr>
                          <a:cxnSpLocks noChangeShapeType="1"/>
                        </wps:cNvCnPr>
                        <wps:spPr bwMode="auto">
                          <a:xfrm>
                            <a:off x="81915" y="267335"/>
                            <a:ext cx="542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テキスト ボックス 28"/>
                        <wps:cNvSpPr txBox="1">
                          <a:spLocks noChangeArrowheads="1"/>
                        </wps:cNvSpPr>
                        <wps:spPr bwMode="auto">
                          <a:xfrm>
                            <a:off x="662940" y="133985"/>
                            <a:ext cx="9296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0F4E1" w14:textId="77777777" w:rsidR="00462BF9" w:rsidRDefault="00462BF9" w:rsidP="002A0236">
                              <w:pPr>
                                <w:pStyle w:val="NormalWeb"/>
                              </w:pP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drivers/spi/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テキスト ボックス 28"/>
                        <wps:cNvSpPr txBox="1">
                          <a:spLocks noChangeArrowheads="1"/>
                        </wps:cNvSpPr>
                        <wps:spPr bwMode="auto">
                          <a:xfrm>
                            <a:off x="662940" y="617220"/>
                            <a:ext cx="9296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EE30B" w14:textId="77777777" w:rsidR="00462BF9" w:rsidRDefault="00462BF9" w:rsidP="002A0236">
                              <w:pPr>
                                <w:pStyle w:val="NormalWeb"/>
                              </w:pP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include/linux/spi/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テキスト ボックス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77160" y="145415"/>
                            <a:ext cx="29444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B8F12" w14:textId="77777777" w:rsidR="00462BF9" w:rsidRDefault="00462BF9" w:rsidP="002A0236">
                              <w:pPr>
                                <w:pStyle w:val="NormalWeb"/>
                              </w:pP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spi-sh-msiof.c</w:t>
                              </w:r>
                              <w:r>
                                <w:rPr>
                                  <w:rFonts w:ascii="Arial" w:hAnsi="Arial"/>
                                  <w:kern w:val="2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: MSIOF driver source file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テキスト ボックス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77160" y="621030"/>
                            <a:ext cx="29444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8A634" w14:textId="77777777" w:rsidR="00462BF9" w:rsidRDefault="00462BF9" w:rsidP="002A0236">
                              <w:pPr>
                                <w:pStyle w:val="NormalWeb"/>
                              </w:pP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sh_msiof.h</w:t>
                              </w:r>
                              <w:r>
                                <w:rPr>
                                  <w:rFonts w:ascii="Arial" w:hAnsi="Arial"/>
                                  <w:kern w:val="2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 w:hint="eastAsia"/>
                                  <w:kern w:val="2"/>
                                  <w:sz w:val="18"/>
                                  <w:szCs w:val="18"/>
                                </w:rPr>
                                <w:t>: MSIOF driver header file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直線コネクタ 18"/>
                        <wps:cNvCnPr>
                          <a:cxnSpLocks noChangeShapeType="1"/>
                        </wps:cNvCnPr>
                        <wps:spPr bwMode="auto">
                          <a:xfrm>
                            <a:off x="314325" y="267335"/>
                            <a:ext cx="635" cy="499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線コネクタ 19"/>
                        <wps:cNvCnPr>
                          <a:cxnSpLocks noChangeShapeType="1"/>
                        </wps:cNvCnPr>
                        <wps:spPr bwMode="auto">
                          <a:xfrm>
                            <a:off x="314325" y="755650"/>
                            <a:ext cx="309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線コネクタ 20"/>
                        <wps:cNvCnPr>
                          <a:cxnSpLocks noChangeShapeType="1"/>
                        </wps:cNvCnPr>
                        <wps:spPr bwMode="auto">
                          <a:xfrm>
                            <a:off x="1631315" y="294005"/>
                            <a:ext cx="9486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線コネクタ 21"/>
                        <wps:cNvCnPr>
                          <a:cxnSpLocks noChangeShapeType="1"/>
                        </wps:cNvCnPr>
                        <wps:spPr bwMode="auto">
                          <a:xfrm>
                            <a:off x="1637030" y="767080"/>
                            <a:ext cx="942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EF9327" id="キャンバス 30" o:spid="_x0000_s1046" editas="canvas" style="width:454.55pt;height:93.9pt;mso-position-horizontal-relative:char;mso-position-vertical-relative:line" coordsize="57727,1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">
                <v:shape id="_x0000_s1047" type="#_x0000_t75" style="position:absolute;width:57727;height:11925;visibility:visible;mso-wrap-style:square">
                  <v:fill o:detectmouseclick="t"/>
                  <v:path o:connecttype="none"/>
                </v:shape>
                <v:line id="直線コネクタ 1" o:spid="_x0000_s1048" style="position:absolute;visibility:visible;mso-wrap-style:square" from="819,2673" to="624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テキスト ボックス 28" o:spid="_x0000_s1049" type="#_x0000_t202" style="position:absolute;left:6629;top:1339;width:92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0A60F4E1" w14:textId="77777777" w:rsidR="00462BF9" w:rsidRDefault="00462BF9" w:rsidP="002A0236">
                        <w:pPr>
                          <w:pStyle w:val="NormalWeb"/>
                        </w:pP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drivers/spi/</w:t>
                        </w:r>
                      </w:p>
                    </w:txbxContent>
                  </v:textbox>
                </v:shape>
                <v:shape id="テキスト ボックス 28" o:spid="_x0000_s1050" type="#_x0000_t202" style="position:absolute;left:6629;top:6172;width:92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14:paraId="250EE30B" w14:textId="77777777" w:rsidR="00462BF9" w:rsidRDefault="00462BF9" w:rsidP="002A0236">
                        <w:pPr>
                          <w:pStyle w:val="NormalWeb"/>
                        </w:pP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include/linux/spi/</w:t>
                        </w:r>
                      </w:p>
                    </w:txbxContent>
                  </v:textbox>
                </v:shape>
                <v:shape id="テキスト ボックス 28" o:spid="_x0000_s1051" type="#_x0000_t202" style="position:absolute;left:26771;top:1454;width:29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059B8F12" w14:textId="77777777" w:rsidR="00462BF9" w:rsidRDefault="00462BF9" w:rsidP="002A0236">
                        <w:pPr>
                          <w:pStyle w:val="NormalWeb"/>
                        </w:pP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spi-sh-msiof.c</w:t>
                        </w:r>
                        <w:r>
                          <w:rPr>
                            <w:rFonts w:ascii="Arial" w:hAnsi="Arial"/>
                            <w:kern w:val="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: MSIOF driver source file</w:t>
                        </w:r>
                      </w:p>
                    </w:txbxContent>
                  </v:textbox>
                </v:shape>
                <v:shape id="テキスト ボックス 28" o:spid="_x0000_s1052" type="#_x0000_t202" style="position:absolute;left:26771;top:6210;width:294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28F8A634" w14:textId="77777777" w:rsidR="00462BF9" w:rsidRDefault="00462BF9" w:rsidP="002A0236">
                        <w:pPr>
                          <w:pStyle w:val="NormalWeb"/>
                        </w:pP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sh_msiof.h</w:t>
                        </w:r>
                        <w:r>
                          <w:rPr>
                            <w:rFonts w:ascii="Arial" w:hAnsi="Arial"/>
                            <w:kern w:val="2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Arial" w:hAnsi="Arial" w:hint="eastAsia"/>
                            <w:kern w:val="2"/>
                            <w:sz w:val="18"/>
                            <w:szCs w:val="18"/>
                          </w:rPr>
                          <w:t>: MSIOF driver header file</w:t>
                        </w:r>
                      </w:p>
                    </w:txbxContent>
                  </v:textbox>
                </v:shape>
                <v:line id="直線コネクタ 18" o:spid="_x0000_s1053" style="position:absolute;visibility:visible;mso-wrap-style:square" from="3143,2673" to="3149,7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直線コネクタ 19" o:spid="_x0000_s1054" style="position:absolute;visibility:visible;mso-wrap-style:square" from="3143,7556" to="6242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直線コネクタ 20" o:spid="_x0000_s1055" style="position:absolute;visibility:visible;mso-wrap-style:square" from="16313,2940" to="25800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直線コネクタ 21" o:spid="_x0000_s1056" style="position:absolute;visibility:visible;mso-wrap-style:square" from="16370,7670" to="25800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26504BC8" w14:textId="7DD3BFB9" w:rsidR="0036093C" w:rsidRDefault="0036093C" w:rsidP="007E7C5E">
      <w:pPr>
        <w:pStyle w:val="Caption"/>
        <w:keepNext/>
        <w:keepLines/>
        <w:spacing w:line="260" w:lineRule="exact"/>
        <w:jc w:val="center"/>
      </w:pPr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 w:rsidR="00DA0E04"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1</w:t>
      </w:r>
      <w:r w:rsidR="000913FD">
        <w:rPr>
          <w:noProof/>
        </w:rPr>
        <w:fldChar w:fldCharType="end"/>
      </w:r>
      <w:r>
        <w:t xml:space="preserve"> </w:t>
      </w:r>
      <w:r w:rsidRPr="0036093C">
        <w:t xml:space="preserve">Directory Configuration (R-Car </w:t>
      </w:r>
      <w:r w:rsidR="002372DD">
        <w:t>H3/M3/M3N/E3/</w:t>
      </w:r>
      <w:r w:rsidR="00E52E56">
        <w:t>D3/</w:t>
      </w:r>
      <w:r w:rsidR="002372DD">
        <w:t>V3U/V3H</w:t>
      </w:r>
      <w:r w:rsidRPr="0036093C">
        <w:t>)</w:t>
      </w:r>
    </w:p>
    <w:p w14:paraId="7177F8B1" w14:textId="77777777" w:rsidR="00330285" w:rsidRDefault="0033028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28C919E" w14:textId="77777777" w:rsidR="00330285" w:rsidRPr="00D47691" w:rsidRDefault="00330285" w:rsidP="00D411B4">
      <w:pPr>
        <w:pStyle w:val="Heading2"/>
        <w:pageBreakBefore/>
        <w:ind w:left="800" w:hanging="800"/>
        <w:rPr>
          <w:lang w:eastAsia="ja-JP"/>
        </w:rPr>
      </w:pPr>
      <w:bookmarkStart w:id="7" w:name="_Ref374541453"/>
      <w:r w:rsidRPr="00D47691">
        <w:rPr>
          <w:rFonts w:hint="eastAsia"/>
          <w:lang w:eastAsia="ja-JP"/>
        </w:rPr>
        <w:lastRenderedPageBreak/>
        <w:t>Integration Procedure</w:t>
      </w:r>
      <w:bookmarkEnd w:id="7"/>
    </w:p>
    <w:p w14:paraId="05BB22DC" w14:textId="77777777" w:rsidR="00BA270F" w:rsidRDefault="00304BB4" w:rsidP="00D123B5">
      <w:pPr>
        <w:rPr>
          <w:lang w:eastAsia="ja-JP"/>
        </w:rPr>
      </w:pPr>
      <w:r w:rsidRPr="00304BB4">
        <w:rPr>
          <w:lang w:eastAsia="ja-JP"/>
        </w:rPr>
        <w:t>Add the setting of the channel to be used.</w:t>
      </w:r>
      <w:r>
        <w:rPr>
          <w:lang w:eastAsia="ja-JP"/>
        </w:rPr>
        <w:br/>
      </w:r>
      <w:r w:rsidRPr="00304BB4">
        <w:rPr>
          <w:lang w:eastAsia="ja-JP"/>
        </w:rPr>
        <w:t xml:space="preserve">Add "Pin Function", "Clock setting", "Channel Node setting", "sub node setting" to the device tree and add the </w:t>
      </w:r>
      <w:r w:rsidR="00DB14BB" w:rsidRPr="00DB14BB">
        <w:rPr>
          <w:lang w:eastAsia="ja-JP"/>
        </w:rPr>
        <w:t>compatible</w:t>
      </w:r>
      <w:r w:rsidR="00DB14BB">
        <w:rPr>
          <w:lang w:eastAsia="ja-JP"/>
        </w:rPr>
        <w:t xml:space="preserve"> </w:t>
      </w:r>
      <w:r w:rsidRPr="00304BB4">
        <w:rPr>
          <w:lang w:eastAsia="ja-JP"/>
        </w:rPr>
        <w:t xml:space="preserve">value of the sub node to </w:t>
      </w:r>
      <w:proofErr w:type="spellStart"/>
      <w:r w:rsidRPr="00304BB4">
        <w:rPr>
          <w:lang w:eastAsia="ja-JP"/>
        </w:rPr>
        <w:t>spidev.c</w:t>
      </w:r>
      <w:proofErr w:type="spellEnd"/>
      <w:r w:rsidRPr="00304BB4">
        <w:rPr>
          <w:lang w:eastAsia="ja-JP"/>
        </w:rPr>
        <w:t>.</w:t>
      </w:r>
      <w:r w:rsidR="00BA270F">
        <w:rPr>
          <w:lang w:eastAsia="ja-JP"/>
        </w:rPr>
        <w:br/>
      </w:r>
    </w:p>
    <w:p w14:paraId="7734F7D5" w14:textId="77777777" w:rsidR="00304BB4" w:rsidRDefault="00BA270F" w:rsidP="007E7C5E">
      <w:pPr>
        <w:pStyle w:val="Heading3"/>
        <w:rPr>
          <w:lang w:eastAsia="ja-JP"/>
        </w:rPr>
      </w:pPr>
      <w:r w:rsidRPr="00BA270F">
        <w:rPr>
          <w:lang w:eastAsia="ja-JP"/>
        </w:rPr>
        <w:t>Device tree setting</w:t>
      </w:r>
    </w:p>
    <w:p w14:paraId="5FA67450" w14:textId="3AD9E39F" w:rsidR="00E52E56" w:rsidRDefault="00592826" w:rsidP="00E52E56">
      <w:pPr>
        <w:rPr>
          <w:lang w:eastAsia="ja-JP"/>
        </w:rPr>
      </w:pPr>
      <w:r w:rsidRPr="00592826">
        <w:rPr>
          <w:lang w:eastAsia="ja-JP"/>
        </w:rPr>
        <w:t>Typical editing examples are shown below.</w:t>
      </w:r>
      <w:r w:rsidR="00DA68A4" w:rsidRPr="00DA68A4">
        <w:t xml:space="preserve"> </w:t>
      </w:r>
      <w:r w:rsidR="00DA68A4" w:rsidRPr="00DA68A4">
        <w:rPr>
          <w:lang w:eastAsia="ja-JP"/>
        </w:rPr>
        <w:t>The device tree file name varies depending on the board to be used.</w:t>
      </w:r>
      <w:r w:rsidR="001E2CBD">
        <w:rPr>
          <w:lang w:eastAsia="ja-JP"/>
        </w:rPr>
        <w:br/>
      </w:r>
      <w:r w:rsidR="00DA68A4" w:rsidRPr="00DA68A4">
        <w:rPr>
          <w:lang w:eastAsia="ja-JP"/>
        </w:rPr>
        <w:t>Please refer to the user</w:t>
      </w:r>
      <w:r w:rsidR="00E0179C">
        <w:rPr>
          <w:lang w:eastAsia="ja-JP"/>
        </w:rPr>
        <w:t>’s</w:t>
      </w:r>
      <w:r w:rsidR="00DA68A4" w:rsidRPr="00DA68A4">
        <w:rPr>
          <w:lang w:eastAsia="ja-JP"/>
        </w:rPr>
        <w:t xml:space="preserve"> manual of </w:t>
      </w:r>
      <w:r w:rsidR="00E0179C">
        <w:rPr>
          <w:lang w:eastAsia="ja-JP"/>
        </w:rPr>
        <w:t>K</w:t>
      </w:r>
      <w:r w:rsidR="00DA68A4" w:rsidRPr="00DA68A4">
        <w:rPr>
          <w:lang w:eastAsia="ja-JP"/>
        </w:rPr>
        <w:t>ernel</w:t>
      </w:r>
      <w:r w:rsidR="00E0179C">
        <w:rPr>
          <w:lang w:eastAsia="ja-JP"/>
        </w:rPr>
        <w:t xml:space="preserve"> Core</w:t>
      </w:r>
      <w:r w:rsidR="00DA68A4" w:rsidRPr="00DA68A4">
        <w:rPr>
          <w:lang w:eastAsia="ja-JP"/>
        </w:rPr>
        <w:t xml:space="preserve"> for the device tree file name.</w:t>
      </w:r>
      <w:r w:rsidR="00DA68A4">
        <w:rPr>
          <w:lang w:eastAsia="ja-JP"/>
        </w:rPr>
        <w:br/>
      </w:r>
      <w:r w:rsidR="001E2CBD">
        <w:rPr>
          <w:lang w:eastAsia="ja-JP"/>
        </w:rPr>
        <w:br/>
      </w:r>
      <w:r w:rsidR="00E0179C">
        <w:rPr>
          <w:rFonts w:ascii="MS Mincho" w:hAnsi="MS Mincho" w:cs="MS Mincho" w:hint="eastAsia"/>
          <w:lang w:eastAsia="ja-JP"/>
        </w:rPr>
        <w:t>・</w:t>
      </w:r>
      <w:r w:rsidR="0040194D">
        <w:rPr>
          <w:lang w:eastAsia="ja-JP"/>
        </w:rPr>
        <w:t xml:space="preserve">Example for </w:t>
      </w:r>
      <w:r w:rsidR="001E2CBD">
        <w:rPr>
          <w:lang w:eastAsia="ja-JP"/>
        </w:rPr>
        <w:t>R-Car H3 Ver.3.0 or later</w:t>
      </w:r>
      <w:r w:rsidR="00A25651">
        <w:rPr>
          <w:lang w:eastAsia="ja-JP"/>
        </w:rPr>
        <w:t>(</w:t>
      </w:r>
      <w:r w:rsidR="0040194D">
        <w:rPr>
          <w:lang w:eastAsia="ja-JP"/>
        </w:rPr>
        <w:t xml:space="preserve">In case of </w:t>
      </w:r>
      <w:r w:rsidR="00A25651">
        <w:rPr>
          <w:lang w:eastAsia="ja-JP"/>
        </w:rPr>
        <w:t>Salvator-XS board)</w:t>
      </w:r>
      <w:r w:rsidR="0002412B">
        <w:rPr>
          <w:lang w:eastAsia="ja-JP"/>
        </w:rPr>
        <w:br/>
      </w:r>
      <w:r w:rsidR="00E0179C">
        <w:rPr>
          <w:lang w:eastAsia="ja-JP"/>
        </w:rPr>
        <w:t xml:space="preserve">  </w:t>
      </w:r>
      <w:r w:rsidR="001E2CBD">
        <w:rPr>
          <w:lang w:eastAsia="ja-JP"/>
        </w:rPr>
        <w:t>File path:</w:t>
      </w:r>
      <w:r w:rsidR="00D123B5">
        <w:rPr>
          <w:rFonts w:hint="eastAsia"/>
          <w:lang w:eastAsia="ja-JP"/>
        </w:rPr>
        <w:t xml:space="preserve"> arch/arm</w:t>
      </w:r>
      <w:r w:rsidR="00990BB8">
        <w:rPr>
          <w:lang w:eastAsia="ja-JP"/>
        </w:rPr>
        <w:t>64</w:t>
      </w:r>
      <w:r w:rsidR="00D123B5">
        <w:rPr>
          <w:rFonts w:hint="eastAsia"/>
          <w:lang w:eastAsia="ja-JP"/>
        </w:rPr>
        <w:t>/boot/</w:t>
      </w:r>
      <w:proofErr w:type="spellStart"/>
      <w:r w:rsidR="00D123B5">
        <w:rPr>
          <w:rFonts w:hint="eastAsia"/>
          <w:lang w:eastAsia="ja-JP"/>
        </w:rPr>
        <w:t>dts</w:t>
      </w:r>
      <w:proofErr w:type="spellEnd"/>
      <w:r w:rsidR="00D123B5">
        <w:rPr>
          <w:rFonts w:hint="eastAsia"/>
          <w:lang w:eastAsia="ja-JP"/>
        </w:rPr>
        <w:t>/</w:t>
      </w:r>
      <w:proofErr w:type="spellStart"/>
      <w:r w:rsidR="008E29FA">
        <w:rPr>
          <w:lang w:eastAsia="ja-JP"/>
        </w:rPr>
        <w:t>renesas</w:t>
      </w:r>
      <w:proofErr w:type="spellEnd"/>
      <w:r w:rsidR="008E29FA">
        <w:rPr>
          <w:lang w:eastAsia="ja-JP"/>
        </w:rPr>
        <w:t>/</w:t>
      </w:r>
      <w:r w:rsidR="000C47DA">
        <w:rPr>
          <w:lang w:eastAsia="ja-JP"/>
        </w:rPr>
        <w:t>r</w:t>
      </w:r>
      <w:r w:rsidR="000C47DA" w:rsidRPr="0067108F">
        <w:rPr>
          <w:lang w:eastAsia="ja-JP"/>
        </w:rPr>
        <w:t>8a7795</w:t>
      </w:r>
      <w:r w:rsidR="00E52E56">
        <w:rPr>
          <w:lang w:eastAsia="ja-JP"/>
        </w:rPr>
        <w:t>1</w:t>
      </w:r>
      <w:r w:rsidR="000C47DA" w:rsidRPr="0067108F">
        <w:rPr>
          <w:lang w:eastAsia="ja-JP"/>
        </w:rPr>
        <w:t>-salvator-xs-4x2g.dts</w:t>
      </w:r>
      <w:r w:rsidR="001E2CBD">
        <w:rPr>
          <w:lang w:eastAsia="ja-JP"/>
        </w:rPr>
        <w:br/>
      </w:r>
      <w:r w:rsidR="001E2CBD">
        <w:rPr>
          <w:lang w:eastAsia="ja-JP"/>
        </w:rPr>
        <w:br/>
      </w:r>
      <w:r w:rsidR="00E0179C">
        <w:rPr>
          <w:rFonts w:hint="eastAsia"/>
          <w:lang w:eastAsia="ja-JP"/>
        </w:rPr>
        <w:t>・</w:t>
      </w:r>
      <w:r w:rsidR="0040194D">
        <w:rPr>
          <w:lang w:eastAsia="ja-JP"/>
        </w:rPr>
        <w:t xml:space="preserve">Example </w:t>
      </w:r>
      <w:r w:rsidR="001E2CBD">
        <w:rPr>
          <w:lang w:eastAsia="ja-JP"/>
        </w:rPr>
        <w:t>for R-Car E3</w:t>
      </w:r>
      <w:r w:rsidR="00A25651">
        <w:rPr>
          <w:lang w:eastAsia="ja-JP"/>
        </w:rPr>
        <w:t>(</w:t>
      </w:r>
      <w:r w:rsidR="0040194D">
        <w:rPr>
          <w:lang w:eastAsia="ja-JP"/>
        </w:rPr>
        <w:t xml:space="preserve">In case of </w:t>
      </w:r>
      <w:r w:rsidR="00A25651">
        <w:rPr>
          <w:lang w:eastAsia="ja-JP"/>
        </w:rPr>
        <w:t>Ebis</w:t>
      </w:r>
      <w:r w:rsidR="009779BF">
        <w:rPr>
          <w:lang w:eastAsia="ja-JP"/>
        </w:rPr>
        <w:t>u</w:t>
      </w:r>
      <w:r w:rsidR="00A25651">
        <w:rPr>
          <w:lang w:eastAsia="ja-JP"/>
        </w:rPr>
        <w:t xml:space="preserve"> board)</w:t>
      </w:r>
      <w:r w:rsidR="001E2CBD">
        <w:rPr>
          <w:lang w:eastAsia="ja-JP"/>
        </w:rPr>
        <w:br/>
      </w:r>
      <w:r w:rsidR="00E0179C">
        <w:rPr>
          <w:lang w:eastAsia="ja-JP"/>
        </w:rPr>
        <w:t xml:space="preserve">  </w:t>
      </w:r>
      <w:r w:rsidR="001E2CBD">
        <w:rPr>
          <w:lang w:eastAsia="ja-JP"/>
        </w:rPr>
        <w:t xml:space="preserve">File path: </w:t>
      </w:r>
      <w:r w:rsidR="001E2CBD">
        <w:rPr>
          <w:rFonts w:hint="eastAsia"/>
          <w:lang w:eastAsia="ja-JP"/>
        </w:rPr>
        <w:t>arch/arm</w:t>
      </w:r>
      <w:r w:rsidR="001E2CBD">
        <w:rPr>
          <w:lang w:eastAsia="ja-JP"/>
        </w:rPr>
        <w:t>64</w:t>
      </w:r>
      <w:r w:rsidR="001E2CBD">
        <w:rPr>
          <w:rFonts w:hint="eastAsia"/>
          <w:lang w:eastAsia="ja-JP"/>
        </w:rPr>
        <w:t>/boot/</w:t>
      </w:r>
      <w:proofErr w:type="spellStart"/>
      <w:r w:rsidR="001E2CBD">
        <w:rPr>
          <w:rFonts w:hint="eastAsia"/>
          <w:lang w:eastAsia="ja-JP"/>
        </w:rPr>
        <w:t>dts</w:t>
      </w:r>
      <w:proofErr w:type="spellEnd"/>
      <w:r w:rsidR="001E2CBD">
        <w:rPr>
          <w:rFonts w:hint="eastAsia"/>
          <w:lang w:eastAsia="ja-JP"/>
        </w:rPr>
        <w:t>/</w:t>
      </w:r>
      <w:proofErr w:type="spellStart"/>
      <w:r w:rsidR="001E2CBD">
        <w:rPr>
          <w:lang w:eastAsia="ja-JP"/>
        </w:rPr>
        <w:t>renesas</w:t>
      </w:r>
      <w:proofErr w:type="spellEnd"/>
      <w:r w:rsidR="001E2CBD">
        <w:rPr>
          <w:lang w:eastAsia="ja-JP"/>
        </w:rPr>
        <w:t>/</w:t>
      </w:r>
      <w:r w:rsidR="009779BF">
        <w:rPr>
          <w:lang w:eastAsia="ja-JP"/>
        </w:rPr>
        <w:t>r</w:t>
      </w:r>
      <w:r w:rsidR="001E2CBD">
        <w:rPr>
          <w:lang w:eastAsia="ja-JP"/>
        </w:rPr>
        <w:t>8a779</w:t>
      </w:r>
      <w:r w:rsidR="00A25651">
        <w:rPr>
          <w:lang w:eastAsia="ja-JP"/>
        </w:rPr>
        <w:t>9</w:t>
      </w:r>
      <w:r w:rsidR="001E2CBD">
        <w:rPr>
          <w:lang w:eastAsia="ja-JP"/>
        </w:rPr>
        <w:t>0-ebisu.dts</w:t>
      </w:r>
      <w:r w:rsidR="0040194D">
        <w:rPr>
          <w:lang w:eastAsia="ja-JP"/>
        </w:rPr>
        <w:br/>
      </w:r>
      <w:r w:rsidR="001221FB">
        <w:rPr>
          <w:lang w:eastAsia="ja-JP"/>
        </w:rPr>
        <w:br/>
      </w:r>
      <w:r w:rsidR="00E52E56">
        <w:rPr>
          <w:rFonts w:hint="eastAsia"/>
          <w:lang w:eastAsia="ja-JP"/>
        </w:rPr>
        <w:t>・</w:t>
      </w:r>
      <w:r w:rsidR="00E52E56">
        <w:rPr>
          <w:lang w:eastAsia="ja-JP"/>
        </w:rPr>
        <w:t>Example for R-Car D3 (In case of Draak board)</w:t>
      </w:r>
      <w:r w:rsidR="00E52E56">
        <w:rPr>
          <w:lang w:eastAsia="ja-JP"/>
        </w:rPr>
        <w:br/>
        <w:t xml:space="preserve">  File path: </w:t>
      </w:r>
      <w:r w:rsidR="00E52E56">
        <w:rPr>
          <w:rFonts w:hint="eastAsia"/>
          <w:lang w:eastAsia="ja-JP"/>
        </w:rPr>
        <w:t>arch/arm</w:t>
      </w:r>
      <w:r w:rsidR="00E52E56">
        <w:rPr>
          <w:lang w:eastAsia="ja-JP"/>
        </w:rPr>
        <w:t>64</w:t>
      </w:r>
      <w:r w:rsidR="00E52E56">
        <w:rPr>
          <w:rFonts w:hint="eastAsia"/>
          <w:lang w:eastAsia="ja-JP"/>
        </w:rPr>
        <w:t>/boot/</w:t>
      </w:r>
      <w:proofErr w:type="spellStart"/>
      <w:r w:rsidR="00E52E56">
        <w:rPr>
          <w:rFonts w:hint="eastAsia"/>
          <w:lang w:eastAsia="ja-JP"/>
        </w:rPr>
        <w:t>dts</w:t>
      </w:r>
      <w:proofErr w:type="spellEnd"/>
      <w:r w:rsidR="00E52E56">
        <w:rPr>
          <w:rFonts w:hint="eastAsia"/>
          <w:lang w:eastAsia="ja-JP"/>
        </w:rPr>
        <w:t>/</w:t>
      </w:r>
      <w:proofErr w:type="spellStart"/>
      <w:r w:rsidR="00E52E56">
        <w:rPr>
          <w:lang w:eastAsia="ja-JP"/>
        </w:rPr>
        <w:t>renesas</w:t>
      </w:r>
      <w:proofErr w:type="spellEnd"/>
      <w:r w:rsidR="00E52E56">
        <w:rPr>
          <w:lang w:eastAsia="ja-JP"/>
        </w:rPr>
        <w:t>/r8a77995-draak.dts</w:t>
      </w:r>
      <w:r w:rsidR="00E52E56">
        <w:rPr>
          <w:lang w:eastAsia="ja-JP"/>
        </w:rPr>
        <w:br/>
      </w:r>
    </w:p>
    <w:p w14:paraId="0FC9034C" w14:textId="77777777" w:rsidR="00E52E56" w:rsidRDefault="00E52E56" w:rsidP="00E52E56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Example for R-Car V3U (In case of Falcon board)</w:t>
      </w:r>
      <w:r>
        <w:rPr>
          <w:lang w:eastAsia="ja-JP"/>
        </w:rPr>
        <w:br/>
        <w:t xml:space="preserve">  File path: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lang w:eastAsia="ja-JP"/>
        </w:rPr>
        <w:t>renesas</w:t>
      </w:r>
      <w:proofErr w:type="spellEnd"/>
      <w:r>
        <w:rPr>
          <w:lang w:eastAsia="ja-JP"/>
        </w:rPr>
        <w:t>/r8a779a0-falcon.dts</w:t>
      </w:r>
      <w:r>
        <w:rPr>
          <w:lang w:eastAsia="ja-JP"/>
        </w:rPr>
        <w:br/>
      </w:r>
    </w:p>
    <w:p w14:paraId="2D90331B" w14:textId="77777777" w:rsidR="00E52E56" w:rsidRDefault="00E52E56" w:rsidP="00E52E56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Example for R-Car V3H (In case of Condor-I board)</w:t>
      </w:r>
      <w:r>
        <w:rPr>
          <w:lang w:eastAsia="ja-JP"/>
        </w:rPr>
        <w:br/>
        <w:t xml:space="preserve">  File path: </w:t>
      </w:r>
      <w:r>
        <w:rPr>
          <w:rFonts w:hint="eastAsia"/>
          <w:lang w:eastAsia="ja-JP"/>
        </w:rPr>
        <w:t>arch/arm</w:t>
      </w:r>
      <w:r>
        <w:rPr>
          <w:lang w:eastAsia="ja-JP"/>
        </w:rPr>
        <w:t>64</w:t>
      </w:r>
      <w:r>
        <w:rPr>
          <w:rFonts w:hint="eastAsia"/>
          <w:lang w:eastAsia="ja-JP"/>
        </w:rPr>
        <w:t>/boot/</w:t>
      </w:r>
      <w:proofErr w:type="spellStart"/>
      <w:r>
        <w:rPr>
          <w:rFonts w:hint="eastAsia"/>
          <w:lang w:eastAsia="ja-JP"/>
        </w:rPr>
        <w:t>dts</w:t>
      </w:r>
      <w:proofErr w:type="spellEnd"/>
      <w:r>
        <w:rPr>
          <w:rFonts w:hint="eastAsia"/>
          <w:lang w:eastAsia="ja-JP"/>
        </w:rPr>
        <w:t>/</w:t>
      </w:r>
      <w:proofErr w:type="spellStart"/>
      <w:r>
        <w:rPr>
          <w:lang w:eastAsia="ja-JP"/>
        </w:rPr>
        <w:t>renesas</w:t>
      </w:r>
      <w:proofErr w:type="spellEnd"/>
      <w:r>
        <w:rPr>
          <w:lang w:eastAsia="ja-JP"/>
        </w:rPr>
        <w:t>/r8a77980-condor.dts</w:t>
      </w:r>
      <w:r>
        <w:rPr>
          <w:lang w:eastAsia="ja-JP"/>
        </w:rPr>
        <w:br/>
      </w:r>
      <w:r>
        <w:rPr>
          <w:lang w:eastAsia="ja-JP"/>
        </w:rPr>
        <w:br/>
        <w:t>E</w:t>
      </w:r>
      <w:r w:rsidRPr="001221FB">
        <w:rPr>
          <w:lang w:eastAsia="ja-JP"/>
        </w:rPr>
        <w:t xml:space="preserve">dit </w:t>
      </w:r>
      <w:r>
        <w:rPr>
          <w:rFonts w:hint="eastAsia"/>
          <w:lang w:eastAsia="ja-JP"/>
        </w:rPr>
        <w:t>t</w:t>
      </w:r>
      <w:r w:rsidRPr="001221FB">
        <w:rPr>
          <w:lang w:eastAsia="ja-JP"/>
        </w:rPr>
        <w:t>he device tree as follows.</w:t>
      </w:r>
      <w:r>
        <w:rPr>
          <w:lang w:eastAsia="ja-JP"/>
        </w:rPr>
        <w:br/>
        <w:t>- 4.2.1.1 Pin Function setting</w:t>
      </w:r>
      <w:r>
        <w:rPr>
          <w:lang w:eastAsia="ja-JP"/>
        </w:rPr>
        <w:br/>
        <w:t>- 4.2.1.2 Clock setting</w:t>
      </w:r>
      <w:r>
        <w:rPr>
          <w:lang w:eastAsia="ja-JP"/>
        </w:rPr>
        <w:br/>
        <w:t>- 4.2.1.3 Channel Node setting</w:t>
      </w:r>
      <w:r>
        <w:rPr>
          <w:lang w:eastAsia="ja-JP"/>
        </w:rPr>
        <w:br/>
        <w:t>- 4.2.1.4 sub node setting</w:t>
      </w:r>
      <w:r w:rsidDel="00EE7530">
        <w:rPr>
          <w:lang w:eastAsia="ja-JP"/>
        </w:rPr>
        <w:t xml:space="preserve"> </w:t>
      </w:r>
    </w:p>
    <w:p w14:paraId="40B5396A" w14:textId="7A55DCC9" w:rsidR="000A3570" w:rsidRDefault="0040194D" w:rsidP="00D242EE">
      <w:pPr>
        <w:rPr>
          <w:lang w:eastAsia="ja-JP"/>
        </w:rPr>
      </w:pPr>
      <w:r>
        <w:rPr>
          <w:lang w:eastAsia="ja-JP"/>
        </w:rPr>
        <w:br/>
      </w:r>
    </w:p>
    <w:p w14:paraId="03687E9D" w14:textId="77777777" w:rsidR="00601283" w:rsidRDefault="00BA270F" w:rsidP="00D242EE">
      <w:pPr>
        <w:pStyle w:val="Heading4"/>
        <w:pageBreakBefore/>
        <w:ind w:left="800" w:hanging="800"/>
        <w:rPr>
          <w:lang w:eastAsia="ja-JP"/>
        </w:rPr>
      </w:pPr>
      <w:bookmarkStart w:id="8" w:name="_Ref1655492"/>
      <w:r w:rsidRPr="00304BB4">
        <w:rPr>
          <w:lang w:eastAsia="ja-JP"/>
        </w:rPr>
        <w:lastRenderedPageBreak/>
        <w:t>Pin Function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setting</w:t>
      </w:r>
      <w:bookmarkEnd w:id="8"/>
    </w:p>
    <w:p w14:paraId="5ACDFE1D" w14:textId="4B03F56B" w:rsidR="000A5255" w:rsidRDefault="00D123B5" w:rsidP="00D123B5">
      <w:pPr>
        <w:rPr>
          <w:lang w:eastAsia="ja-JP"/>
        </w:rPr>
      </w:pPr>
      <w:r w:rsidRPr="00D123B5">
        <w:rPr>
          <w:lang w:eastAsia="ja-JP"/>
        </w:rPr>
        <w:t xml:space="preserve">The editing contents are shown in </w:t>
      </w:r>
      <w:r w:rsidR="00E52E56" w:rsidRPr="00E40AC6">
        <w:rPr>
          <w:lang w:eastAsia="ja-JP"/>
        </w:rPr>
        <w:t>Figure 4-2</w:t>
      </w:r>
      <w:r w:rsidR="00063A4C">
        <w:rPr>
          <w:lang w:eastAsia="ja-JP"/>
        </w:rPr>
        <w:t xml:space="preserve"> </w:t>
      </w:r>
      <w:r w:rsidR="00A25651">
        <w:rPr>
          <w:lang w:eastAsia="ja-JP"/>
        </w:rPr>
        <w:t>(</w:t>
      </w:r>
      <w:r w:rsidR="0040194D">
        <w:rPr>
          <w:lang w:eastAsia="ja-JP"/>
        </w:rPr>
        <w:t>E</w:t>
      </w:r>
      <w:r w:rsidR="00A25651">
        <w:rPr>
          <w:lang w:eastAsia="ja-JP"/>
        </w:rPr>
        <w:t>xample for</w:t>
      </w:r>
      <w:r w:rsidR="00A25651" w:rsidRPr="00A25651">
        <w:rPr>
          <w:lang w:eastAsia="ja-JP"/>
        </w:rPr>
        <w:t xml:space="preserve"> </w:t>
      </w:r>
      <w:r w:rsidR="00A25651">
        <w:rPr>
          <w:lang w:eastAsia="ja-JP"/>
        </w:rPr>
        <w:t>r</w:t>
      </w:r>
      <w:r w:rsidR="00A25651" w:rsidRPr="0067108F">
        <w:rPr>
          <w:lang w:eastAsia="ja-JP"/>
        </w:rPr>
        <w:t>8a7795</w:t>
      </w:r>
      <w:r w:rsidR="007B7ED2">
        <w:rPr>
          <w:lang w:eastAsia="ja-JP"/>
        </w:rPr>
        <w:t>1</w:t>
      </w:r>
      <w:r w:rsidR="00A25651" w:rsidRPr="0067108F">
        <w:rPr>
          <w:lang w:eastAsia="ja-JP"/>
        </w:rPr>
        <w:t>-salvator-xs-4x2g.dts</w:t>
      </w:r>
      <w:r w:rsidR="00A25651">
        <w:rPr>
          <w:lang w:eastAsia="ja-JP"/>
        </w:rPr>
        <w:t>)</w:t>
      </w:r>
      <w:r w:rsidRPr="00D123B5">
        <w:rPr>
          <w:lang w:eastAsia="ja-JP"/>
        </w:rPr>
        <w:t>.</w:t>
      </w:r>
    </w:p>
    <w:p w14:paraId="2B9A7767" w14:textId="77777777" w:rsidR="00BA270F" w:rsidRDefault="001F4B86" w:rsidP="0036093C">
      <w:pPr>
        <w:pStyle w:val="box"/>
      </w:pPr>
      <w:r w:rsidRPr="007E7C5E">
        <w:rPr>
          <w:rFonts w:ascii="Times New Roman" w:hAnsi="Times New Roman"/>
          <w:sz w:val="20"/>
        </w:rPr>
        <mc:AlternateContent>
          <mc:Choice Requires="wpc">
            <w:drawing>
              <wp:inline distT="0" distB="0" distL="0" distR="0" wp14:anchorId="0BBFD515" wp14:editId="595E48F0">
                <wp:extent cx="6159500" cy="4251279"/>
                <wp:effectExtent l="0" t="0" r="0" b="0"/>
                <wp:docPr id="4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2" y="40939"/>
                            <a:ext cx="5451158" cy="4169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F5F27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38620C">
                                <w:t xml:space="preserve"> </w:t>
                              </w:r>
                              <w:r>
                                <w:rPr>
                                  <w:lang w:eastAsia="ja-JP"/>
                                </w:rPr>
                                <w:t>&amp;pfc {</w:t>
                              </w:r>
                            </w:p>
                            <w:p w14:paraId="74F20C9E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msiof0_pins: spi0 {</w:t>
                              </w:r>
                            </w:p>
                            <w:p w14:paraId="04DB051C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groups = "msiof0_clk", "msiof0_sync",</w:t>
                              </w:r>
                            </w:p>
                            <w:p w14:paraId="615FB273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 "msiof0_rxd</w:t>
                              </w:r>
                              <w:r>
                                <w:rPr>
                                  <w:lang w:eastAsia="ja-JP"/>
                                </w:rPr>
                                <w:t>",  "msiof0_txd";</w:t>
                              </w:r>
                            </w:p>
                            <w:p w14:paraId="2F4DD738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function = "msiof0";</w:t>
                              </w:r>
                            </w:p>
                            <w:p w14:paraId="58465955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1DDDF17D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  <w:p w14:paraId="6686198E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msiof1_pins: spi1 {</w:t>
                              </w:r>
                            </w:p>
                            <w:p w14:paraId="418F51ED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groups = "msiof1_clk_c", "msiof1_sync_c",</w:t>
                              </w:r>
                            </w:p>
                            <w:p w14:paraId="3246B5CF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 "msiof1_rxd_c",  "msiof1_txd_c";</w:t>
                              </w:r>
                            </w:p>
                            <w:p w14:paraId="5DB98F54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function = "msiof1";</w:t>
                              </w:r>
                            </w:p>
                            <w:p w14:paraId="32BC6E25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01DA591D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  <w:p w14:paraId="30994E94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msiof2_pins: spi2 {</w:t>
                              </w:r>
                            </w:p>
                            <w:p w14:paraId="04686195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groups = "msiof2_clk_b", "msiof2_sync_b",</w:t>
                              </w:r>
                            </w:p>
                            <w:p w14:paraId="33744521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 "msiof2_rxd_b",  "msiof2_txd_b";</w:t>
                              </w:r>
                            </w:p>
                            <w:p w14:paraId="0E8CDF14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function = "msiof2";</w:t>
                              </w:r>
                            </w:p>
                            <w:p w14:paraId="4D56BECF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13E2DC0D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  <w:p w14:paraId="012091D4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msiof3_pins: spi3 {</w:t>
                              </w:r>
                            </w:p>
                            <w:p w14:paraId="598720D8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groups = "msiof3_clk_d", "msiof3_sync_d",</w:t>
                              </w:r>
                            </w:p>
                            <w:p w14:paraId="3003EC77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 "msiof3_rxd_d",  "msiof3_txd_d";</w:t>
                              </w:r>
                            </w:p>
                            <w:p w14:paraId="2193690C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function = "msiof3";</w:t>
                              </w:r>
                            </w:p>
                            <w:p w14:paraId="2F31C6B4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23A0BCF6" w14:textId="77777777" w:rsidR="00462BF9" w:rsidRDefault="00462BF9" w:rsidP="000A525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BFD515" id="キャンバス 46" o:spid="_x0000_s1057" editas="canvas" style="width:485pt;height:334.75pt;mso-position-horizontal-relative:char;mso-position-vertical-relative:line" coordsize="61595,4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">
                <v:shape id="_x0000_s1058" type="#_x0000_t75" style="position:absolute;width:61595;height:42506;visibility:visible;mso-wrap-style:square">
                  <v:fill o:detectmouseclick="t"/>
                  <v:path o:connecttype="none"/>
                </v:shape>
                <v:shape id="_x0000_s1059" type="#_x0000_t202" style="position:absolute;left:735;top:409;width:54512;height:4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" stroked="f">
                  <v:textbox inset="5.85pt,.7pt,5.85pt,.7pt">
                    <w:txbxContent>
                      <w:p w14:paraId="19FF5F27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38620C">
                          <w:t xml:space="preserve"> </w:t>
                        </w:r>
                        <w:r>
                          <w:rPr>
                            <w:lang w:eastAsia="ja-JP"/>
                          </w:rPr>
                          <w:t>&amp;pfc {</w:t>
                        </w:r>
                      </w:p>
                      <w:p w14:paraId="74F20C9E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msiof0_pins: spi0 {</w:t>
                        </w:r>
                      </w:p>
                      <w:p w14:paraId="04DB051C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groups = "msiof0_clk", "msiof0_sync",</w:t>
                        </w:r>
                      </w:p>
                      <w:p w14:paraId="615FB273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 xml:space="preserve"> "msiof0_rxd",  "msiof0_txd";</w:t>
                        </w:r>
                      </w:p>
                      <w:p w14:paraId="2F4DD738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function = "msiof0";</w:t>
                        </w:r>
                      </w:p>
                      <w:p w14:paraId="58465955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1DDDF17D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  <w:p w14:paraId="6686198E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msiof1_pins: spi1 {</w:t>
                        </w:r>
                      </w:p>
                      <w:p w14:paraId="418F51ED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groups = "msiof1_clk_c", "msiof1_sync_c",</w:t>
                        </w:r>
                      </w:p>
                      <w:p w14:paraId="3246B5CF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 xml:space="preserve"> "msiof1_rxd_c",  "msiof1_txd_c";</w:t>
                        </w:r>
                      </w:p>
                      <w:p w14:paraId="5DB98F54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function = "msiof1";</w:t>
                        </w:r>
                      </w:p>
                      <w:p w14:paraId="32BC6E25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01DA591D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  <w:p w14:paraId="30994E94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msiof2_pins: spi2 {</w:t>
                        </w:r>
                      </w:p>
                      <w:p w14:paraId="04686195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groups = "msiof2_clk_b", "msiof2_sync_b",</w:t>
                        </w:r>
                      </w:p>
                      <w:p w14:paraId="33744521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 xml:space="preserve"> "msiof2_rxd_b",  "msiof2_txd_b";</w:t>
                        </w:r>
                      </w:p>
                      <w:p w14:paraId="0E8CDF14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function = "msiof2";</w:t>
                        </w:r>
                      </w:p>
                      <w:p w14:paraId="4D56BECF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13E2DC0D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  <w:p w14:paraId="012091D4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msiof3_pins: spi3 {</w:t>
                        </w:r>
                      </w:p>
                      <w:p w14:paraId="598720D8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groups = "msiof3_clk_d", "msiof3_sync_d",</w:t>
                        </w:r>
                      </w:p>
                      <w:p w14:paraId="3003EC77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 xml:space="preserve"> "msiof3_rxd_d",  "msiof3_txd_d";</w:t>
                        </w:r>
                      </w:p>
                      <w:p w14:paraId="2193690C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function = "msiof3";</w:t>
                        </w:r>
                      </w:p>
                      <w:p w14:paraId="2F31C6B4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23A0BCF6" w14:textId="77777777" w:rsidR="00462BF9" w:rsidRDefault="00462BF9" w:rsidP="000A525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E36E3A" w14:textId="0EE8D5AC" w:rsidR="0036093C" w:rsidRDefault="0036093C" w:rsidP="00DA0E04">
      <w:pPr>
        <w:pStyle w:val="Caption"/>
        <w:keepLines/>
        <w:spacing w:line="260" w:lineRule="exact"/>
        <w:jc w:val="center"/>
      </w:pPr>
      <w:bookmarkStart w:id="9" w:name="_Ref535936468"/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 w:rsidR="00DA0E04"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2</w:t>
      </w:r>
      <w:r w:rsidR="000913FD">
        <w:rPr>
          <w:noProof/>
        </w:rPr>
        <w:fldChar w:fldCharType="end"/>
      </w:r>
      <w:bookmarkEnd w:id="9"/>
      <w:r>
        <w:t xml:space="preserve"> </w:t>
      </w:r>
      <w:r w:rsidRPr="0036093C">
        <w:t>Pin Function setting (</w:t>
      </w:r>
      <w:r w:rsidR="0040194D">
        <w:rPr>
          <w:lang w:eastAsia="ja-JP"/>
        </w:rPr>
        <w:t>E</w:t>
      </w:r>
      <w:r w:rsidR="00A25651">
        <w:rPr>
          <w:lang w:eastAsia="ja-JP"/>
        </w:rPr>
        <w:t>xample for</w:t>
      </w:r>
      <w:r w:rsidR="00A25651" w:rsidRPr="00A25651">
        <w:rPr>
          <w:lang w:eastAsia="ja-JP"/>
        </w:rPr>
        <w:t xml:space="preserve"> </w:t>
      </w:r>
      <w:r w:rsidR="00A25651">
        <w:rPr>
          <w:lang w:eastAsia="ja-JP"/>
        </w:rPr>
        <w:t>r</w:t>
      </w:r>
      <w:r w:rsidR="00A25651" w:rsidRPr="0067108F">
        <w:rPr>
          <w:lang w:eastAsia="ja-JP"/>
        </w:rPr>
        <w:t>8a7795</w:t>
      </w:r>
      <w:r w:rsidR="000E5B1E">
        <w:rPr>
          <w:lang w:eastAsia="ja-JP"/>
        </w:rPr>
        <w:t>1</w:t>
      </w:r>
      <w:r w:rsidR="00A25651" w:rsidRPr="0067108F">
        <w:rPr>
          <w:lang w:eastAsia="ja-JP"/>
        </w:rPr>
        <w:t>-salvator-xs-4x2g.dts</w:t>
      </w:r>
      <w:r w:rsidRPr="0036093C">
        <w:t>)</w:t>
      </w:r>
    </w:p>
    <w:p w14:paraId="33088FAC" w14:textId="71EAE103" w:rsidR="00A25651" w:rsidRPr="008D64FC" w:rsidRDefault="00A25651" w:rsidP="00D242EE">
      <w:r w:rsidRPr="00D123B5">
        <w:rPr>
          <w:lang w:eastAsia="ja-JP"/>
        </w:rPr>
        <w:t xml:space="preserve">The editing contents are shown in </w:t>
      </w:r>
      <w:r w:rsidR="00E52E56" w:rsidRPr="00E40AC6">
        <w:rPr>
          <w:lang w:eastAsia="ja-JP"/>
        </w:rPr>
        <w:t>Figure 4-</w:t>
      </w:r>
      <w:r w:rsidR="00E52E56">
        <w:rPr>
          <w:lang w:eastAsia="ja-JP"/>
        </w:rPr>
        <w:t>3</w:t>
      </w:r>
      <w:r>
        <w:rPr>
          <w:lang w:eastAsia="ja-JP"/>
        </w:rPr>
        <w:t xml:space="preserve"> (Example for </w:t>
      </w:r>
      <w:r w:rsidR="00B25C20">
        <w:rPr>
          <w:lang w:eastAsia="ja-JP"/>
        </w:rPr>
        <w:t>r</w:t>
      </w:r>
      <w:r>
        <w:rPr>
          <w:lang w:eastAsia="ja-JP"/>
        </w:rPr>
        <w:t>8a779</w:t>
      </w:r>
      <w:r w:rsidR="00694034">
        <w:rPr>
          <w:lang w:eastAsia="ja-JP"/>
        </w:rPr>
        <w:t>9</w:t>
      </w:r>
      <w:r>
        <w:rPr>
          <w:lang w:eastAsia="ja-JP"/>
        </w:rPr>
        <w:t>0-ebisu.dts)</w:t>
      </w:r>
      <w:r w:rsidRPr="00D123B5">
        <w:rPr>
          <w:lang w:eastAsia="ja-JP"/>
        </w:rPr>
        <w:t>.</w:t>
      </w:r>
    </w:p>
    <w:tbl>
      <w:tblPr>
        <w:tblStyle w:val="TableGrid"/>
        <w:tblW w:w="9978" w:type="dxa"/>
        <w:tblInd w:w="-95" w:type="dxa"/>
        <w:tblLook w:val="04A0" w:firstRow="1" w:lastRow="0" w:firstColumn="1" w:lastColumn="0" w:noHBand="0" w:noVBand="1"/>
      </w:tblPr>
      <w:tblGrid>
        <w:gridCol w:w="9978"/>
      </w:tblGrid>
      <w:tr w:rsidR="00F675C3" w14:paraId="45B44547" w14:textId="77777777" w:rsidTr="00CC57C5">
        <w:trPr>
          <w:trHeight w:val="2060"/>
        </w:trPr>
        <w:tc>
          <w:tcPr>
            <w:tcW w:w="9978" w:type="dxa"/>
          </w:tcPr>
          <w:p w14:paraId="6A7C82D6" w14:textId="213AC6DA" w:rsidR="00F675C3" w:rsidRDefault="00C43393" w:rsidP="007E7C5E">
            <w:pPr>
              <w:keepNext/>
              <w:keepLines/>
              <w:spacing w:line="2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2115E1" wp14:editId="30942364">
                      <wp:simplePos x="0" y="0"/>
                      <wp:positionH relativeFrom="column">
                        <wp:posOffset>-15011</wp:posOffset>
                      </wp:positionH>
                      <wp:positionV relativeFrom="paragraph">
                        <wp:posOffset>47549</wp:posOffset>
                      </wp:positionV>
                      <wp:extent cx="6225235" cy="1207827"/>
                      <wp:effectExtent l="0" t="0" r="4445" b="0"/>
                      <wp:wrapNone/>
                      <wp:docPr id="61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5235" cy="12078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0C3F6E" w14:textId="77777777" w:rsidR="00462BF9" w:rsidRDefault="00462BF9" w:rsidP="00F675C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 w:rsidRPr="0038620C">
                                    <w:t xml:space="preserve"> 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&amp;pfc {</w:t>
                                  </w:r>
                                </w:p>
                                <w:p w14:paraId="6AEA3E31" w14:textId="77777777" w:rsidR="00462BF9" w:rsidRDefault="00462BF9" w:rsidP="00F675C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msiof0_pins: spi0 {</w:t>
                                  </w:r>
                                </w:p>
                                <w:p w14:paraId="3760D8D5" w14:textId="77777777" w:rsidR="00462BF9" w:rsidRDefault="00462BF9" w:rsidP="00F675C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"msiof0_clk", "msiof0_sync",</w:t>
                                  </w:r>
                                </w:p>
                                <w:p w14:paraId="196B471C" w14:textId="77777777" w:rsidR="00462BF9" w:rsidRDefault="00462BF9" w:rsidP="00F675C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 xml:space="preserve"> "msiof0_rxd", "msiof0_txd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";</w:t>
                                  </w:r>
                                </w:p>
                                <w:p w14:paraId="7471DE1F" w14:textId="2F3A554F" w:rsidR="00462BF9" w:rsidRDefault="00462BF9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"msiof0";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};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};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115E1" id="Text Box 48" o:spid="_x0000_s1060" type="#_x0000_t202" style="position:absolute;margin-left:-1.2pt;margin-top:3.75pt;width:490.2pt;height:9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" stroked="f">
                      <v:textbox inset="5.85pt,.7pt,5.85pt,.7pt">
                        <w:txbxContent>
                          <w:p w14:paraId="420C3F6E" w14:textId="77777777" w:rsidR="00462BF9" w:rsidRDefault="00462BF9" w:rsidP="00F675C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 w:rsidRPr="0038620C">
                              <w:t xml:space="preserve"> </w:t>
                            </w:r>
                            <w:r>
                              <w:rPr>
                                <w:lang w:eastAsia="ja-JP"/>
                              </w:rPr>
                              <w:t>&amp;pfc {</w:t>
                            </w:r>
                          </w:p>
                          <w:p w14:paraId="6AEA3E31" w14:textId="77777777" w:rsidR="00462BF9" w:rsidRDefault="00462BF9" w:rsidP="00F675C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msiof0_pins: spi0 {</w:t>
                            </w:r>
                          </w:p>
                          <w:p w14:paraId="3760D8D5" w14:textId="77777777" w:rsidR="00462BF9" w:rsidRDefault="00462BF9" w:rsidP="00F675C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"msiof0_clk", "msiof0_sync",</w:t>
                            </w:r>
                          </w:p>
                          <w:p w14:paraId="196B471C" w14:textId="77777777" w:rsidR="00462BF9" w:rsidRDefault="00462BF9" w:rsidP="00F675C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 xml:space="preserve"> "msiof0_rxd", "msiof0_txd";</w:t>
                            </w:r>
                          </w:p>
                          <w:p w14:paraId="7471DE1F" w14:textId="2F3A554F" w:rsidR="00462BF9" w:rsidRDefault="00462BF9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"msiof0";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};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};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32C2C2" w14:textId="358BF113" w:rsidR="00C43393" w:rsidRDefault="0036093C" w:rsidP="00D242EE">
      <w:pPr>
        <w:pStyle w:val="Caption"/>
        <w:jc w:val="center"/>
        <w:rPr>
          <w:lang w:eastAsia="ja-JP"/>
        </w:rPr>
      </w:pPr>
      <w:bookmarkStart w:id="10" w:name="_Ref535936506"/>
      <w:r>
        <w:t xml:space="preserve">Figure </w:t>
      </w:r>
      <w:r w:rsidR="000913FD">
        <w:rPr>
          <w:b w:val="0"/>
          <w:bCs w:val="0"/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b w:val="0"/>
          <w:bCs w:val="0"/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b w:val="0"/>
          <w:bCs w:val="0"/>
          <w:noProof/>
        </w:rPr>
        <w:fldChar w:fldCharType="end"/>
      </w:r>
      <w:r w:rsidR="00DA0E04">
        <w:noBreakHyphen/>
      </w:r>
      <w:r w:rsidR="000913FD">
        <w:rPr>
          <w:b w:val="0"/>
          <w:bCs w:val="0"/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b w:val="0"/>
          <w:bCs w:val="0"/>
          <w:noProof/>
        </w:rPr>
        <w:fldChar w:fldCharType="separate"/>
      </w:r>
      <w:r w:rsidR="00042176">
        <w:rPr>
          <w:noProof/>
        </w:rPr>
        <w:t>3</w:t>
      </w:r>
      <w:r w:rsidR="000913FD">
        <w:rPr>
          <w:b w:val="0"/>
          <w:bCs w:val="0"/>
          <w:noProof/>
        </w:rPr>
        <w:fldChar w:fldCharType="end"/>
      </w:r>
      <w:bookmarkEnd w:id="10"/>
      <w:r>
        <w:t xml:space="preserve"> </w:t>
      </w:r>
      <w:r w:rsidRPr="0036093C">
        <w:t>Pin Function setting (</w:t>
      </w:r>
      <w:r w:rsidR="00A25651">
        <w:rPr>
          <w:lang w:eastAsia="ja-JP"/>
        </w:rPr>
        <w:t xml:space="preserve">Example for </w:t>
      </w:r>
      <w:r w:rsidR="00C43393">
        <w:rPr>
          <w:lang w:eastAsia="ja-JP"/>
        </w:rPr>
        <w:t>r</w:t>
      </w:r>
      <w:r w:rsidR="00A25651">
        <w:rPr>
          <w:lang w:eastAsia="ja-JP"/>
        </w:rPr>
        <w:t>8a77990-ebisu.dts</w:t>
      </w:r>
      <w:r w:rsidRPr="0036093C">
        <w:t>)</w:t>
      </w:r>
    </w:p>
    <w:p w14:paraId="76F7B891" w14:textId="77777777" w:rsidR="00E52E56" w:rsidRDefault="00E52E56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86A3B0F" w14:textId="7A570214" w:rsidR="00E52E56" w:rsidRPr="008D64FC" w:rsidRDefault="00E52E56" w:rsidP="00E52E56">
      <w:r w:rsidRPr="00D123B5">
        <w:rPr>
          <w:lang w:eastAsia="ja-JP"/>
        </w:rPr>
        <w:lastRenderedPageBreak/>
        <w:t xml:space="preserve">The editing contents are shown in </w:t>
      </w:r>
      <w:r>
        <w:rPr>
          <w:lang w:eastAsia="ja-JP"/>
        </w:rPr>
        <w:t>Figure 4-4 (Example for r8a77995-draak.dts)</w:t>
      </w:r>
      <w:r w:rsidRPr="00D123B5">
        <w:rPr>
          <w:lang w:eastAsia="ja-JP"/>
        </w:rPr>
        <w:t>.</w:t>
      </w:r>
    </w:p>
    <w:tbl>
      <w:tblPr>
        <w:tblStyle w:val="TableGrid"/>
        <w:tblW w:w="9748" w:type="dxa"/>
        <w:tblInd w:w="-95" w:type="dxa"/>
        <w:tblLook w:val="04A0" w:firstRow="1" w:lastRow="0" w:firstColumn="1" w:lastColumn="0" w:noHBand="0" w:noVBand="1"/>
      </w:tblPr>
      <w:tblGrid>
        <w:gridCol w:w="9748"/>
      </w:tblGrid>
      <w:tr w:rsidR="00E52E56" w14:paraId="799DA36F" w14:textId="77777777" w:rsidTr="00CC57C5">
        <w:trPr>
          <w:trHeight w:val="3558"/>
        </w:trPr>
        <w:tc>
          <w:tcPr>
            <w:tcW w:w="9748" w:type="dxa"/>
          </w:tcPr>
          <w:p w14:paraId="2E687D5A" w14:textId="77777777" w:rsidR="00E52E56" w:rsidRDefault="00E52E56" w:rsidP="00462BF9">
            <w:pPr>
              <w:keepNext/>
              <w:keepLines/>
              <w:spacing w:line="2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29F784" wp14:editId="49DA8A2B">
                      <wp:simplePos x="0" y="0"/>
                      <wp:positionH relativeFrom="column">
                        <wp:posOffset>-15011</wp:posOffset>
                      </wp:positionH>
                      <wp:positionV relativeFrom="paragraph">
                        <wp:posOffset>52603</wp:posOffset>
                      </wp:positionV>
                      <wp:extent cx="5735116" cy="2157984"/>
                      <wp:effectExtent l="0" t="0" r="0" b="0"/>
                      <wp:wrapNone/>
                      <wp:docPr id="41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116" cy="2157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06A577" w14:textId="60EC33F8" w:rsidR="00462BF9" w:rsidRDefault="00462BF9" w:rsidP="00E52E56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 w:rsidRPr="0038620C">
                                    <w:t xml:space="preserve"> 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&amp;pfc {</w:t>
                                  </w:r>
                                </w:p>
                                <w:p w14:paraId="1A4015B8" w14:textId="00BD05BF" w:rsidR="00B91BEF" w:rsidRDefault="00B91BEF" w:rsidP="00B91BEF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msiof0_pins: spi0 {</w:t>
                                  </w:r>
                                </w:p>
                                <w:p w14:paraId="278DF901" w14:textId="50BAFD29" w:rsidR="00B91BEF" w:rsidRDefault="00B91BEF" w:rsidP="00B91BEF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"msiof0_clk", "msiof0_sync",</w:t>
                                  </w:r>
                                </w:p>
                                <w:p w14:paraId="0C9667F2" w14:textId="602F51F2" w:rsidR="00B91BEF" w:rsidRDefault="00B91BEF" w:rsidP="00B91BEF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 xml:space="preserve"> "msiof0_rxd", "msiof0_txd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";</w:t>
                                  </w:r>
                                </w:p>
                                <w:p w14:paraId="60928ED4" w14:textId="4ABF6FBB" w:rsidR="00B91BEF" w:rsidRDefault="00B91BEF" w:rsidP="00B91BEF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"msiof0";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};</w:t>
                                  </w:r>
                                </w:p>
                                <w:p w14:paraId="41B1F2E2" w14:textId="77777777" w:rsidR="00B91BEF" w:rsidRDefault="00B91BEF" w:rsidP="00B91BEF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21069056" w14:textId="77777777" w:rsidR="00462BF9" w:rsidRDefault="00462BF9" w:rsidP="00E52E56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msiof2_pins: spi2 {</w:t>
                                  </w:r>
                                </w:p>
                                <w:p w14:paraId="13DBFF5F" w14:textId="4011FE96" w:rsidR="00462BF9" w:rsidRDefault="00462BF9" w:rsidP="00E52E56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"msiof2_clk", "msiof2_sync</w:t>
                                  </w:r>
                                  <w:r w:rsidR="00B91BEF">
                                    <w:rPr>
                                      <w:lang w:eastAsia="ja-JP"/>
                                    </w:rPr>
                                    <w:t>_b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",</w:t>
                                  </w:r>
                                </w:p>
                                <w:p w14:paraId="79E0A7F7" w14:textId="77777777" w:rsidR="00462BF9" w:rsidRDefault="00462BF9" w:rsidP="00E52E56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 xml:space="preserve"> "msiof2_rxd", "msiof2_txd";</w:t>
                                  </w:r>
                                </w:p>
                                <w:p w14:paraId="3A98A15F" w14:textId="77777777" w:rsidR="00462BF9" w:rsidRDefault="00462BF9" w:rsidP="00E52E56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"msiof2";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};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};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9F7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61" type="#_x0000_t202" style="position:absolute;margin-left:-1.2pt;margin-top:4.15pt;width:451.6pt;height:16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" stroked="f">
                      <v:textbox inset="5.85pt,.7pt,5.85pt,.7pt">
                        <w:txbxContent>
                          <w:p w14:paraId="3306A577" w14:textId="60EC33F8" w:rsidR="00462BF9" w:rsidRDefault="00462BF9" w:rsidP="00E52E56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 w:rsidRPr="0038620C">
                              <w:t xml:space="preserve"> </w:t>
                            </w:r>
                            <w:r>
                              <w:rPr>
                                <w:lang w:eastAsia="ja-JP"/>
                              </w:rPr>
                              <w:t>&amp;pfc {</w:t>
                            </w:r>
                          </w:p>
                          <w:p w14:paraId="1A4015B8" w14:textId="00BD05BF" w:rsidR="00B91BEF" w:rsidRDefault="00B91BEF" w:rsidP="00B91BEF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msiof0_pins: spi0 {</w:t>
                            </w:r>
                          </w:p>
                          <w:p w14:paraId="278DF901" w14:textId="50BAFD29" w:rsidR="00B91BEF" w:rsidRDefault="00B91BEF" w:rsidP="00B91BEF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"msiof0_clk", "msiof0_sync",</w:t>
                            </w:r>
                          </w:p>
                          <w:p w14:paraId="0C9667F2" w14:textId="602F51F2" w:rsidR="00B91BEF" w:rsidRDefault="00B91BEF" w:rsidP="00B91BEF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 xml:space="preserve"> "msiof0_rxd", "msiof0_txd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";</w:t>
                            </w:r>
                            <w:proofErr w:type="gramEnd"/>
                          </w:p>
                          <w:p w14:paraId="60928ED4" w14:textId="4ABF6FBB" w:rsidR="00B91BEF" w:rsidRDefault="00B91BEF" w:rsidP="00B91BEF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"msiof0";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};</w:t>
                            </w:r>
                            <w:proofErr w:type="gramEnd"/>
                          </w:p>
                          <w:p w14:paraId="41B1F2E2" w14:textId="77777777" w:rsidR="00B91BEF" w:rsidRDefault="00B91BEF" w:rsidP="00B91BEF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</w:p>
                          <w:p w14:paraId="21069056" w14:textId="77777777" w:rsidR="00462BF9" w:rsidRDefault="00462BF9" w:rsidP="00E52E56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msiof2_pins: spi2 {</w:t>
                            </w:r>
                          </w:p>
                          <w:p w14:paraId="13DBFF5F" w14:textId="4011FE96" w:rsidR="00462BF9" w:rsidRDefault="00462BF9" w:rsidP="00E52E56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"msiof2_clk", "msiof2_sync</w:t>
                            </w:r>
                            <w:r w:rsidR="00B91BEF">
                              <w:rPr>
                                <w:lang w:eastAsia="ja-JP"/>
                              </w:rPr>
                              <w:t>_b</w:t>
                            </w:r>
                            <w:r>
                              <w:rPr>
                                <w:lang w:eastAsia="ja-JP"/>
                              </w:rPr>
                              <w:t>",</w:t>
                            </w:r>
                          </w:p>
                          <w:p w14:paraId="79E0A7F7" w14:textId="77777777" w:rsidR="00462BF9" w:rsidRDefault="00462BF9" w:rsidP="00E52E56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 xml:space="preserve"> "msiof2_rxd", "msiof2_txd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";</w:t>
                            </w:r>
                            <w:proofErr w:type="gramEnd"/>
                          </w:p>
                          <w:p w14:paraId="3A98A15F" w14:textId="77777777" w:rsidR="00462BF9" w:rsidRDefault="00462BF9" w:rsidP="00E52E56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"msiof2";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};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hint="eastAsia"/>
                                <w:lang w:eastAsia="ja-JP"/>
                              </w:rPr>
                              <w:t>};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F93CCF1" w14:textId="5D92C733" w:rsidR="00E52E56" w:rsidRDefault="00E52E56" w:rsidP="00E52E56">
      <w:pPr>
        <w:pStyle w:val="Caption"/>
        <w:jc w:val="center"/>
        <w:rPr>
          <w:lang w:eastAsia="ja-JP"/>
        </w:rPr>
      </w:pPr>
      <w:r>
        <w:t xml:space="preserve">Figure </w:t>
      </w:r>
      <w:r>
        <w:rPr>
          <w:b w:val="0"/>
          <w:bCs w:val="0"/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b w:val="0"/>
          <w:bCs w:val="0"/>
          <w:noProof/>
        </w:rPr>
        <w:fldChar w:fldCharType="separate"/>
      </w:r>
      <w:r w:rsidR="00042176">
        <w:rPr>
          <w:noProof/>
        </w:rPr>
        <w:t>4</w:t>
      </w:r>
      <w:r>
        <w:rPr>
          <w:b w:val="0"/>
          <w:bCs w:val="0"/>
          <w:noProof/>
        </w:rPr>
        <w:fldChar w:fldCharType="end"/>
      </w:r>
      <w:r>
        <w:noBreakHyphen/>
      </w:r>
      <w:r>
        <w:rPr>
          <w:b w:val="0"/>
          <w:bCs w:val="0"/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b w:val="0"/>
          <w:bCs w:val="0"/>
          <w:noProof/>
        </w:rPr>
        <w:fldChar w:fldCharType="separate"/>
      </w:r>
      <w:r w:rsidR="00042176">
        <w:rPr>
          <w:noProof/>
        </w:rPr>
        <w:t>4</w:t>
      </w:r>
      <w:r>
        <w:rPr>
          <w:b w:val="0"/>
          <w:bCs w:val="0"/>
          <w:noProof/>
        </w:rPr>
        <w:fldChar w:fldCharType="end"/>
      </w:r>
      <w:r>
        <w:t xml:space="preserve"> </w:t>
      </w:r>
      <w:r w:rsidRPr="0036093C">
        <w:t>Pin Function setting (</w:t>
      </w:r>
      <w:r>
        <w:rPr>
          <w:lang w:eastAsia="ja-JP"/>
        </w:rPr>
        <w:t>Example for r8a77995-draak.dts</w:t>
      </w:r>
      <w:r w:rsidRPr="0036093C">
        <w:t>)</w:t>
      </w:r>
    </w:p>
    <w:p w14:paraId="196ABDCE" w14:textId="38ABCE33" w:rsidR="00D242EE" w:rsidRDefault="00D242EE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36E6E5EA" w14:textId="321239EB" w:rsidR="00C43393" w:rsidRPr="008D64FC" w:rsidRDefault="00C43393" w:rsidP="00C43393">
      <w:r w:rsidRPr="00D123B5">
        <w:rPr>
          <w:lang w:eastAsia="ja-JP"/>
        </w:rPr>
        <w:t xml:space="preserve">The editing contents are shown in </w:t>
      </w:r>
      <w:r w:rsidR="00E52E56" w:rsidRPr="00E40AC6">
        <w:rPr>
          <w:lang w:eastAsia="ja-JP"/>
        </w:rPr>
        <w:t>Figure 4-</w:t>
      </w:r>
      <w:r w:rsidR="00E52E56">
        <w:rPr>
          <w:lang w:eastAsia="ja-JP"/>
        </w:rPr>
        <w:t>5</w:t>
      </w:r>
      <w:r>
        <w:rPr>
          <w:lang w:eastAsia="ja-JP"/>
        </w:rPr>
        <w:t xml:space="preserve"> (Example for r8a779a0-falcon.dts)</w:t>
      </w:r>
      <w:r w:rsidRPr="00D123B5">
        <w:rPr>
          <w:lang w:eastAsia="ja-JP"/>
        </w:rPr>
        <w:t>.</w:t>
      </w:r>
    </w:p>
    <w:tbl>
      <w:tblPr>
        <w:tblStyle w:val="TableGrid"/>
        <w:tblW w:w="9729" w:type="dxa"/>
        <w:tblInd w:w="-95" w:type="dxa"/>
        <w:tblLook w:val="04A0" w:firstRow="1" w:lastRow="0" w:firstColumn="1" w:lastColumn="0" w:noHBand="0" w:noVBand="1"/>
      </w:tblPr>
      <w:tblGrid>
        <w:gridCol w:w="9729"/>
      </w:tblGrid>
      <w:tr w:rsidR="00C43393" w14:paraId="05D463B2" w14:textId="77777777" w:rsidTr="002372DD">
        <w:trPr>
          <w:trHeight w:val="5986"/>
        </w:trPr>
        <w:tc>
          <w:tcPr>
            <w:tcW w:w="9729" w:type="dxa"/>
          </w:tcPr>
          <w:p w14:paraId="530F1CE5" w14:textId="33840350" w:rsidR="00C43393" w:rsidRDefault="00C43393" w:rsidP="002372DD">
            <w:pPr>
              <w:keepNext/>
              <w:keepLines/>
              <w:spacing w:line="260" w:lineRule="exac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7FD28D" wp14:editId="0CBD0D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10161</wp:posOffset>
                      </wp:positionV>
                      <wp:extent cx="5705475" cy="3714750"/>
                      <wp:effectExtent l="0" t="0" r="9525" b="0"/>
                      <wp:wrapNone/>
                      <wp:docPr id="15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5475" cy="3714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AE240D" w14:textId="77777777" w:rsidR="00462BF9" w:rsidRDefault="00462BF9" w:rsidP="00C4339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 w:rsidRPr="0038620C">
                                    <w:t xml:space="preserve"> 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&amp;pfc {</w:t>
                                  </w:r>
                                </w:p>
                                <w:p w14:paraId="75A9C5BC" w14:textId="77777777" w:rsidR="00462BF9" w:rsidRDefault="00462BF9" w:rsidP="00C43393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msiof0_pins: spi0 {</w:t>
                                  </w:r>
                                </w:p>
                                <w:p w14:paraId="1C656793" w14:textId="11FD68D7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"msiof0_clk", "msiof0_sync",</w:t>
                                  </w:r>
                                </w:p>
                                <w:p w14:paraId="79432ECB" w14:textId="4D4EDDAA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"msiof0_rxd", "msiof0_txd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t>";</w:t>
                                  </w:r>
                                </w:p>
                                <w:p w14:paraId="0AE4CE79" w14:textId="77777777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"msiof0";</w:t>
                                  </w:r>
                                </w:p>
                                <w:p w14:paraId="25FD4082" w14:textId="48698ACF" w:rsidR="00462BF9" w:rsidRDefault="00462BF9" w:rsidP="002372DD">
                                  <w:pPr>
                                    <w:spacing w:after="0" w:line="260" w:lineRule="exact"/>
                                    <w:ind w:left="799" w:firstLine="799"/>
                                    <w:rPr>
                                      <w:lang w:eastAsia="ja-JP"/>
                                    </w:rPr>
                                  </w:pPr>
                                  <w:r w:rsidRPr="00AC5D0E">
                                    <w:rPr>
                                      <w:lang w:eastAsia="ja-JP"/>
                                    </w:rPr>
                                    <w:t>power-source = &lt;1800&gt;;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  <w:t>};</w:t>
                                  </w:r>
                                </w:p>
                                <w:p w14:paraId="33C719C3" w14:textId="77777777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55795FD1" w14:textId="5CA151AC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msiof1_pins: spi1 {</w:t>
                                  </w:r>
                                </w:p>
                                <w:p w14:paraId="2C5DBC67" w14:textId="423DC88F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"msiof1_clk", "msiof1_sync",</w:t>
                                  </w:r>
                                </w:p>
                                <w:p w14:paraId="23118F57" w14:textId="57EF8190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"msiof1_rxd", "msiof1_txd";</w:t>
                                  </w:r>
                                </w:p>
                                <w:p w14:paraId="73B4C0DD" w14:textId="0BA72D81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"msiof1";</w:t>
                                  </w:r>
                                </w:p>
                                <w:p w14:paraId="278973C6" w14:textId="4EAE0135" w:rsidR="00462BF9" w:rsidRDefault="00462BF9" w:rsidP="002372DD">
                                  <w:pPr>
                                    <w:spacing w:after="0" w:line="260" w:lineRule="exact"/>
                                    <w:ind w:left="799" w:firstLine="799"/>
                                    <w:rPr>
                                      <w:lang w:eastAsia="ja-JP"/>
                                    </w:rPr>
                                  </w:pPr>
                                  <w:r w:rsidRPr="00AC5D0E">
                                    <w:rPr>
                                      <w:lang w:eastAsia="ja-JP"/>
                                    </w:rPr>
                                    <w:t>power-source = &lt;1800&gt;;</w:t>
                                  </w:r>
                                </w:p>
                                <w:p w14:paraId="7857CA54" w14:textId="504E5702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};</w:t>
                                  </w:r>
                                </w:p>
                                <w:p w14:paraId="1ABA7494" w14:textId="77777777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5AF9F605" w14:textId="59D3503F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msiof2_pins: spi2 {</w:t>
                                  </w:r>
                                </w:p>
                                <w:p w14:paraId="4260013F" w14:textId="1C66A865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groups = "msiof2_clk", "msiof2_sync",</w:t>
                                  </w:r>
                                </w:p>
                                <w:p w14:paraId="781CA925" w14:textId="3CC8B4EE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"msiof2_rxd", "msiof2_txd";</w:t>
                                  </w:r>
                                </w:p>
                                <w:p w14:paraId="7E91F9C8" w14:textId="70E5415C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</w: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function = "msiof2";</w:t>
                                  </w:r>
                                </w:p>
                                <w:p w14:paraId="26095372" w14:textId="5B6E9676" w:rsidR="00462BF9" w:rsidRDefault="00462BF9" w:rsidP="002372DD">
                                  <w:pPr>
                                    <w:spacing w:after="0" w:line="260" w:lineRule="exact"/>
                                    <w:ind w:left="799" w:firstLine="799"/>
                                    <w:rPr>
                                      <w:lang w:eastAsia="ja-JP"/>
                                    </w:rPr>
                                  </w:pPr>
                                  <w:r w:rsidRPr="00AC5D0E">
                                    <w:rPr>
                                      <w:lang w:eastAsia="ja-JP"/>
                                    </w:rPr>
                                    <w:t>power-source = &lt;1800&gt;;</w:t>
                                  </w:r>
                                </w:p>
                                <w:p w14:paraId="7BAA3F02" w14:textId="65144953" w:rsidR="00462BF9" w:rsidRDefault="00462BF9" w:rsidP="00D242EE">
                                  <w:pPr>
                                    <w:spacing w:after="0" w:line="260" w:lineRule="exact"/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ab/>
                                    <w:t>};</w:t>
                                  </w:r>
                                  <w:r>
                                    <w:rPr>
                                      <w:lang w:eastAsia="ja-JP"/>
                                    </w:rPr>
                                    <w:br/>
                                  </w:r>
                                  <w:r>
                                    <w:rPr>
                                      <w:rFonts w:hint="eastAsia"/>
                                      <w:lang w:eastAsia="ja-JP"/>
                                    </w:rPr>
                                    <w:t>};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FD28D" id="_x0000_s1062" type="#_x0000_t202" style="position:absolute;margin-left:0;margin-top:.8pt;width:449.25pt;height:2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" stroked="f">
                      <v:textbox inset="5.85pt,.7pt,5.85pt,.7pt">
                        <w:txbxContent>
                          <w:p w14:paraId="2AAE240D" w14:textId="77777777" w:rsidR="00462BF9" w:rsidRDefault="00462BF9" w:rsidP="00C4339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 w:rsidRPr="0038620C">
                              <w:t xml:space="preserve"> </w:t>
                            </w:r>
                            <w:r>
                              <w:rPr>
                                <w:lang w:eastAsia="ja-JP"/>
                              </w:rPr>
                              <w:t>&amp;pfc {</w:t>
                            </w:r>
                          </w:p>
                          <w:p w14:paraId="75A9C5BC" w14:textId="77777777" w:rsidR="00462BF9" w:rsidRDefault="00462BF9" w:rsidP="00C43393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msiof0_pins: spi0 {</w:t>
                            </w:r>
                          </w:p>
                          <w:p w14:paraId="1C656793" w14:textId="11FD68D7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"msiof0_clk", "msiof0_sync",</w:t>
                            </w:r>
                          </w:p>
                          <w:p w14:paraId="79432ECB" w14:textId="4D4EDDAA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"msiof0_rxd", "msiof0_txd";</w:t>
                            </w:r>
                          </w:p>
                          <w:p w14:paraId="0AE4CE79" w14:textId="77777777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"msiof0";</w:t>
                            </w:r>
                          </w:p>
                          <w:p w14:paraId="25FD4082" w14:textId="48698ACF" w:rsidR="00462BF9" w:rsidRDefault="00462BF9" w:rsidP="002372DD">
                            <w:pPr>
                              <w:spacing w:after="0" w:line="260" w:lineRule="exact"/>
                              <w:ind w:left="799" w:firstLine="799"/>
                              <w:rPr>
                                <w:lang w:eastAsia="ja-JP"/>
                              </w:rPr>
                            </w:pPr>
                            <w:r w:rsidRPr="00AC5D0E">
                              <w:rPr>
                                <w:lang w:eastAsia="ja-JP"/>
                              </w:rPr>
                              <w:t>power-source = &lt;1800&gt;;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  <w:t>};</w:t>
                            </w:r>
                          </w:p>
                          <w:p w14:paraId="33C719C3" w14:textId="77777777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</w:p>
                          <w:p w14:paraId="55795FD1" w14:textId="5CA151AC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msiof1_pins: spi1 {</w:t>
                            </w:r>
                          </w:p>
                          <w:p w14:paraId="2C5DBC67" w14:textId="423DC88F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"msiof1_clk", "msiof1_sync",</w:t>
                            </w:r>
                          </w:p>
                          <w:p w14:paraId="23118F57" w14:textId="57EF8190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"msiof1_rxd", "msiof1_txd";</w:t>
                            </w:r>
                          </w:p>
                          <w:p w14:paraId="73B4C0DD" w14:textId="0BA72D81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"msiof1";</w:t>
                            </w:r>
                          </w:p>
                          <w:p w14:paraId="278973C6" w14:textId="4EAE0135" w:rsidR="00462BF9" w:rsidRDefault="00462BF9" w:rsidP="002372DD">
                            <w:pPr>
                              <w:spacing w:after="0" w:line="260" w:lineRule="exact"/>
                              <w:ind w:left="799" w:firstLine="799"/>
                              <w:rPr>
                                <w:lang w:eastAsia="ja-JP"/>
                              </w:rPr>
                            </w:pPr>
                            <w:r w:rsidRPr="00AC5D0E">
                              <w:rPr>
                                <w:lang w:eastAsia="ja-JP"/>
                              </w:rPr>
                              <w:t>power-source = &lt;1800&gt;;</w:t>
                            </w:r>
                          </w:p>
                          <w:p w14:paraId="7857CA54" w14:textId="504E5702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};</w:t>
                            </w:r>
                          </w:p>
                          <w:p w14:paraId="1ABA7494" w14:textId="77777777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</w:p>
                          <w:p w14:paraId="5AF9F605" w14:textId="59D3503F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msiof2_pins: spi2 {</w:t>
                            </w:r>
                          </w:p>
                          <w:p w14:paraId="4260013F" w14:textId="1C66A865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groups = "msiof2_clk", "msiof2_sync",</w:t>
                            </w:r>
                          </w:p>
                          <w:p w14:paraId="781CA925" w14:textId="3CC8B4EE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"msiof2_rxd", "msiof2_txd";</w:t>
                            </w:r>
                          </w:p>
                          <w:p w14:paraId="7E91F9C8" w14:textId="70E5415C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>function = "msiof2";</w:t>
                            </w:r>
                          </w:p>
                          <w:p w14:paraId="26095372" w14:textId="5B6E9676" w:rsidR="00462BF9" w:rsidRDefault="00462BF9" w:rsidP="002372DD">
                            <w:pPr>
                              <w:spacing w:after="0" w:line="260" w:lineRule="exact"/>
                              <w:ind w:left="799" w:firstLine="799"/>
                              <w:rPr>
                                <w:lang w:eastAsia="ja-JP"/>
                              </w:rPr>
                            </w:pPr>
                            <w:r w:rsidRPr="00AC5D0E">
                              <w:rPr>
                                <w:lang w:eastAsia="ja-JP"/>
                              </w:rPr>
                              <w:t>power-source = &lt;1800&gt;;</w:t>
                            </w:r>
                          </w:p>
                          <w:p w14:paraId="7BAA3F02" w14:textId="65144953" w:rsidR="00462BF9" w:rsidRDefault="00462BF9" w:rsidP="00D242EE">
                            <w:pPr>
                              <w:spacing w:after="0" w:line="26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>};</w:t>
                            </w:r>
                            <w:r>
                              <w:rPr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};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0169B9" w14:textId="07A1F1C1" w:rsidR="00C43393" w:rsidRDefault="00C43393" w:rsidP="00C43393">
      <w:pPr>
        <w:pStyle w:val="Caption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042176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 w:rsidR="00042176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36093C">
        <w:t>Pin Function setting (</w:t>
      </w:r>
      <w:r>
        <w:rPr>
          <w:lang w:eastAsia="ja-JP"/>
        </w:rPr>
        <w:t>Example for r8a779a0-falcon.dts</w:t>
      </w:r>
      <w:r w:rsidRPr="0036093C">
        <w:t>)</w:t>
      </w:r>
    </w:p>
    <w:p w14:paraId="177F2E25" w14:textId="77777777" w:rsidR="00E52E56" w:rsidRDefault="00E52E56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6163A245" w14:textId="48341692" w:rsidR="004966F2" w:rsidRPr="00756D0F" w:rsidRDefault="004966F2" w:rsidP="004966F2">
      <w:r w:rsidRPr="00756D0F"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E1B45A9" wp14:editId="2B0CB4DA">
                <wp:simplePos x="0" y="0"/>
                <wp:positionH relativeFrom="column">
                  <wp:posOffset>1905</wp:posOffset>
                </wp:positionH>
                <wp:positionV relativeFrom="paragraph">
                  <wp:posOffset>292100</wp:posOffset>
                </wp:positionV>
                <wp:extent cx="6334925" cy="3965575"/>
                <wp:effectExtent l="0" t="0" r="0" b="0"/>
                <wp:wrapNone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6105525" cy="3767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1155E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>&amp;pfc {</w:t>
                              </w:r>
                            </w:p>
                            <w:p w14:paraId="658D8A77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msiof0_pins: spi0 {</w:t>
                              </w:r>
                            </w:p>
                            <w:p w14:paraId="0205F6D6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groups = "msiof_clk", "msiof0_sync",</w:t>
                              </w:r>
                            </w:p>
                            <w:p w14:paraId="39DB3008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 xml:space="preserve"> "msiof0_rxd</w:t>
                              </w:r>
                              <w:r w:rsidRPr="00756D0F">
                                <w:rPr>
                                  <w:lang w:eastAsia="ja-JP"/>
                                </w:rPr>
                                <w:t>",  "msiof0_txd";</w:t>
                              </w:r>
                            </w:p>
                            <w:p w14:paraId="28CE76E8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function = "msiof0";</w:t>
                              </w:r>
                            </w:p>
                            <w:p w14:paraId="13B45E27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098CB6AB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msiof1_pins: spi1 {</w:t>
                              </w:r>
                            </w:p>
                            <w:p w14:paraId="76486FF2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groups = "msiof1_clk", "msiof1_sync",</w:t>
                              </w:r>
                            </w:p>
                            <w:p w14:paraId="53FB8F19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 xml:space="preserve"> "msiof1_rxd",  "msiof1_txd";</w:t>
                              </w:r>
                            </w:p>
                            <w:p w14:paraId="74AD9968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function = "msiof1";</w:t>
                              </w:r>
                            </w:p>
                            <w:p w14:paraId="42E31721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1CFB19A4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msiof2_pins: spi2 {</w:t>
                              </w:r>
                            </w:p>
                            <w:p w14:paraId="68137B72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groups = "msiof2_clk", "msiof2_sync",</w:t>
                              </w:r>
                            </w:p>
                            <w:p w14:paraId="4E73C092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 xml:space="preserve"> "msiof2_rxd",  "msiof2_txd";</w:t>
                              </w:r>
                            </w:p>
                            <w:p w14:paraId="49AF7A0E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function = "msiof2";</w:t>
                              </w:r>
                            </w:p>
                            <w:p w14:paraId="6BEA3CD5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142C97BD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msiof3_pins: spi3 {</w:t>
                              </w:r>
                            </w:p>
                            <w:p w14:paraId="0DC5F7EB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groups = "msiof3_clk", "msiof3_sync",</w:t>
                              </w:r>
                            </w:p>
                            <w:p w14:paraId="7EC4A611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 xml:space="preserve"> "msiof3_rxd",  "msiof3_txd";</w:t>
                              </w:r>
                            </w:p>
                            <w:p w14:paraId="5923E71D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</w: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function = "msiof3";</w:t>
                              </w:r>
                            </w:p>
                            <w:p w14:paraId="51663700" w14:textId="77777777" w:rsidR="00462BF9" w:rsidRPr="00756D0F" w:rsidRDefault="00462BF9" w:rsidP="004966F2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 w:rsidRPr="00756D0F"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5958D151" w14:textId="77777777" w:rsidR="00462BF9" w:rsidRPr="00756D0F" w:rsidRDefault="00462BF9" w:rsidP="004966F2">
                              <w:r w:rsidRPr="00756D0F">
                                <w:t>};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B45A9" id="Canvas 59" o:spid="_x0000_s1063" editas="canvas" style="position:absolute;margin-left:.15pt;margin-top:23pt;width:498.8pt;height:312.25pt;z-index:251663360;mso-position-horizontal-relative:text;mso-position-vertical-relative:text;mso-width-relative:margin;mso-height-relative:margin" coordsize="63347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">
                <v:shape id="_x0000_s1064" type="#_x0000_t75" style="position:absolute;width:63347;height:39655;visibility:visible;mso-wrap-style:square">
                  <v:fill o:detectmouseclick="t"/>
                  <v:path o:connecttype="none"/>
                </v:shape>
                <v:shape id="Text Box 60" o:spid="_x0000_s1065" type="#_x0000_t202" style="position:absolute;width:61055;height:3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35B1155E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>&amp;pfc {</w:t>
                        </w:r>
                      </w:p>
                      <w:p w14:paraId="658D8A77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msiof0_pins: spi0 {</w:t>
                        </w:r>
                      </w:p>
                      <w:p w14:paraId="0205F6D6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groups = "msiof_clk", "msiof0_sync",</w:t>
                        </w:r>
                      </w:p>
                      <w:p w14:paraId="39DB3008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 xml:space="preserve"> "msiof0_rxd",  "msiof0_txd";</w:t>
                        </w:r>
                      </w:p>
                      <w:p w14:paraId="28CE76E8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function = "msiof0";</w:t>
                        </w:r>
                      </w:p>
                      <w:p w14:paraId="13B45E27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098CB6AB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msiof1_pins: spi1 {</w:t>
                        </w:r>
                      </w:p>
                      <w:p w14:paraId="76486FF2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groups = "msiof1_clk", "msiof1_sync",</w:t>
                        </w:r>
                      </w:p>
                      <w:p w14:paraId="53FB8F19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 xml:space="preserve"> "msiof1_rxd",  "msiof1_txd";</w:t>
                        </w:r>
                      </w:p>
                      <w:p w14:paraId="74AD9968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function = "msiof1";</w:t>
                        </w:r>
                      </w:p>
                      <w:p w14:paraId="42E31721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1CFB19A4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msiof2_pins: spi2 {</w:t>
                        </w:r>
                      </w:p>
                      <w:p w14:paraId="68137B72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groups = "msiof2_clk", "msiof2_sync",</w:t>
                        </w:r>
                      </w:p>
                      <w:p w14:paraId="4E73C092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 xml:space="preserve"> "msiof2_rxd",  "msiof2_txd";</w:t>
                        </w:r>
                      </w:p>
                      <w:p w14:paraId="49AF7A0E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function = "msiof2";</w:t>
                        </w:r>
                      </w:p>
                      <w:p w14:paraId="6BEA3CD5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142C97BD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msiof3_pins: spi3 {</w:t>
                        </w:r>
                      </w:p>
                      <w:p w14:paraId="0DC5F7EB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groups = "msiof3_clk", "msiof3_sync",</w:t>
                        </w:r>
                      </w:p>
                      <w:p w14:paraId="7EC4A611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 xml:space="preserve"> "msiof3_rxd",  "msiof3_txd";</w:t>
                        </w:r>
                      </w:p>
                      <w:p w14:paraId="5923E71D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</w:r>
                        <w:r w:rsidRPr="00756D0F">
                          <w:rPr>
                            <w:lang w:eastAsia="ja-JP"/>
                          </w:rPr>
                          <w:tab/>
                          <w:t>function = "msiof3";</w:t>
                        </w:r>
                      </w:p>
                      <w:p w14:paraId="51663700" w14:textId="77777777" w:rsidR="00462BF9" w:rsidRPr="00756D0F" w:rsidRDefault="00462BF9" w:rsidP="004966F2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 w:rsidRPr="00756D0F"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5958D151" w14:textId="77777777" w:rsidR="00462BF9" w:rsidRPr="00756D0F" w:rsidRDefault="00462BF9" w:rsidP="004966F2">
                        <w:r w:rsidRPr="00756D0F">
                          <w:t>};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56D0F">
        <w:t xml:space="preserve">The editing contents shown in </w:t>
      </w:r>
      <w:r w:rsidR="00E52E56" w:rsidRPr="00E40AC6">
        <w:t>Figure 4-</w:t>
      </w:r>
      <w:r w:rsidR="00E52E56">
        <w:t xml:space="preserve">6 </w:t>
      </w:r>
      <w:r w:rsidRPr="00756D0F">
        <w:t>(Example for r8a77980-condor.dts)</w:t>
      </w:r>
    </w:p>
    <w:p w14:paraId="465508E2" w14:textId="5DDB7D79" w:rsidR="004966F2" w:rsidRPr="004966F2" w:rsidRDefault="004966F2" w:rsidP="004966F2"/>
    <w:p w14:paraId="47429B72" w14:textId="77777777" w:rsidR="004966F2" w:rsidRPr="004966F2" w:rsidRDefault="004966F2" w:rsidP="004966F2"/>
    <w:p w14:paraId="615239FB" w14:textId="77777777" w:rsidR="004966F2" w:rsidRPr="004966F2" w:rsidRDefault="004966F2" w:rsidP="004966F2"/>
    <w:p w14:paraId="2A873CA9" w14:textId="77777777" w:rsidR="004966F2" w:rsidRPr="004966F2" w:rsidRDefault="004966F2" w:rsidP="004966F2"/>
    <w:p w14:paraId="212ED725" w14:textId="77777777" w:rsidR="004966F2" w:rsidRPr="004966F2" w:rsidRDefault="004966F2" w:rsidP="004966F2"/>
    <w:p w14:paraId="1D005F50" w14:textId="77777777" w:rsidR="004966F2" w:rsidRPr="004966F2" w:rsidRDefault="004966F2" w:rsidP="004966F2"/>
    <w:p w14:paraId="325554BC" w14:textId="77777777" w:rsidR="004966F2" w:rsidRPr="004966F2" w:rsidRDefault="004966F2" w:rsidP="004966F2"/>
    <w:p w14:paraId="0EA06D84" w14:textId="77777777" w:rsidR="004966F2" w:rsidRPr="004966F2" w:rsidRDefault="004966F2" w:rsidP="004966F2"/>
    <w:p w14:paraId="3B9623CA" w14:textId="77777777" w:rsidR="004966F2" w:rsidRPr="004966F2" w:rsidRDefault="004966F2" w:rsidP="004966F2"/>
    <w:p w14:paraId="09E7D720" w14:textId="77777777" w:rsidR="004966F2" w:rsidRPr="004966F2" w:rsidRDefault="004966F2" w:rsidP="004966F2"/>
    <w:p w14:paraId="1E3498D4" w14:textId="77777777" w:rsidR="004966F2" w:rsidRPr="004966F2" w:rsidRDefault="004966F2" w:rsidP="004966F2"/>
    <w:p w14:paraId="62D7CB50" w14:textId="77777777" w:rsidR="004966F2" w:rsidRPr="004966F2" w:rsidRDefault="004966F2" w:rsidP="004966F2"/>
    <w:p w14:paraId="0B9FB526" w14:textId="77777777" w:rsidR="004966F2" w:rsidRPr="004966F2" w:rsidRDefault="004966F2" w:rsidP="004966F2"/>
    <w:p w14:paraId="42D846A7" w14:textId="62071BF5" w:rsidR="004966F2" w:rsidRPr="004966F2" w:rsidRDefault="004966F2" w:rsidP="004966F2">
      <w:pPr>
        <w:pStyle w:val="Caption"/>
        <w:jc w:val="center"/>
      </w:pPr>
      <w:r w:rsidRPr="00756D0F">
        <w:t xml:space="preserve">Figure </w:t>
      </w:r>
      <w:r w:rsidR="00F333A5">
        <w:rPr>
          <w:noProof/>
        </w:rPr>
        <w:fldChar w:fldCharType="begin"/>
      </w:r>
      <w:r w:rsidR="00F333A5">
        <w:rPr>
          <w:noProof/>
        </w:rPr>
        <w:instrText xml:space="preserve"> STYLEREF 1 \s </w:instrText>
      </w:r>
      <w:r w:rsidR="00F333A5">
        <w:rPr>
          <w:noProof/>
        </w:rPr>
        <w:fldChar w:fldCharType="separate"/>
      </w:r>
      <w:r w:rsidR="00042176">
        <w:rPr>
          <w:noProof/>
        </w:rPr>
        <w:t>4</w:t>
      </w:r>
      <w:r w:rsidR="00F333A5">
        <w:rPr>
          <w:noProof/>
        </w:rPr>
        <w:fldChar w:fldCharType="end"/>
      </w:r>
      <w:r w:rsidRPr="00756D0F">
        <w:noBreakHyphen/>
      </w:r>
      <w:r w:rsidR="00F333A5">
        <w:rPr>
          <w:noProof/>
        </w:rPr>
        <w:fldChar w:fldCharType="begin"/>
      </w:r>
      <w:r w:rsidR="00F333A5">
        <w:rPr>
          <w:noProof/>
        </w:rPr>
        <w:instrText xml:space="preserve"> SEQ Figure \* ARABIC \s 1 </w:instrText>
      </w:r>
      <w:r w:rsidR="00F333A5">
        <w:rPr>
          <w:noProof/>
        </w:rPr>
        <w:fldChar w:fldCharType="separate"/>
      </w:r>
      <w:r w:rsidR="00042176">
        <w:rPr>
          <w:noProof/>
        </w:rPr>
        <w:t>6</w:t>
      </w:r>
      <w:r w:rsidR="00F333A5">
        <w:rPr>
          <w:noProof/>
        </w:rPr>
        <w:fldChar w:fldCharType="end"/>
      </w:r>
      <w:r w:rsidRPr="00756D0F">
        <w:t xml:space="preserve"> Pin Function setting (Example for r8a77980-condor.dts</w:t>
      </w:r>
      <w:r w:rsidR="00E52E56">
        <w:t>)</w:t>
      </w:r>
    </w:p>
    <w:p w14:paraId="58F5E547" w14:textId="77777777" w:rsidR="00F713A5" w:rsidRDefault="00BA270F" w:rsidP="00D242EE">
      <w:pPr>
        <w:pStyle w:val="Heading4"/>
        <w:pageBreakBefore/>
        <w:ind w:left="800" w:hanging="800"/>
        <w:rPr>
          <w:lang w:eastAsia="ja-JP"/>
        </w:rPr>
      </w:pPr>
      <w:bookmarkStart w:id="11" w:name="_Ref1655537"/>
      <w:r w:rsidRPr="00304BB4">
        <w:rPr>
          <w:lang w:eastAsia="ja-JP"/>
        </w:rPr>
        <w:lastRenderedPageBreak/>
        <w:t>Clock setting</w:t>
      </w:r>
      <w:bookmarkEnd w:id="11"/>
    </w:p>
    <w:p w14:paraId="6C69CD6D" w14:textId="77777777" w:rsidR="0038620C" w:rsidRDefault="00BA270F" w:rsidP="007E7C5E">
      <w:pPr>
        <w:rPr>
          <w:lang w:eastAsia="ja-JP"/>
        </w:rPr>
      </w:pPr>
      <w:r w:rsidRPr="00BA270F">
        <w:rPr>
          <w:lang w:eastAsia="ja-JP"/>
        </w:rPr>
        <w:t>Define the original clock for generating the bus speed.</w:t>
      </w:r>
    </w:p>
    <w:p w14:paraId="31FAB95F" w14:textId="77777777" w:rsidR="005D38AB" w:rsidRPr="00DB14BB" w:rsidRDefault="005D38AB" w:rsidP="007E7C5E">
      <w:pPr>
        <w:rPr>
          <w:lang w:eastAsia="ja-JP"/>
        </w:rPr>
      </w:pPr>
    </w:p>
    <w:p w14:paraId="7AA64534" w14:textId="77777777" w:rsidR="00BA270F" w:rsidRDefault="0038620C">
      <w:pPr>
        <w:pStyle w:val="box"/>
      </w:pPr>
      <w:r>
        <mc:AlternateContent>
          <mc:Choice Requires="wpc">
            <w:drawing>
              <wp:inline distT="0" distB="0" distL="0" distR="0" wp14:anchorId="67B07E46" wp14:editId="78E92ECC">
                <wp:extent cx="6200140" cy="1078173"/>
                <wp:effectExtent l="0" t="0" r="0" b="8255"/>
                <wp:docPr id="39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234" y="34048"/>
                            <a:ext cx="5497156" cy="1009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9741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/* module clock */</w:t>
                              </w:r>
                            </w:p>
                            <w:p w14:paraId="4FBB6497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&amp;msiof_ref_clk {</w:t>
                              </w:r>
                            </w:p>
                            <w:p w14:paraId="630ED5BC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clock-frequency = &lt;</w:t>
                              </w:r>
                              <w:r w:rsidRPr="0038620C">
                                <w:rPr>
                                  <w:lang w:eastAsia="ja-JP"/>
                                </w:rPr>
                                <w:t>133333333</w:t>
                              </w:r>
                              <w:r>
                                <w:rPr>
                                  <w:lang w:eastAsia="ja-JP"/>
                                </w:rPr>
                                <w:t>&gt;; *1</w:t>
                              </w:r>
                            </w:p>
                            <w:p w14:paraId="41ADC823" w14:textId="214CB065" w:rsidR="00462BF9" w:rsidRDefault="00462BF9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};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 xml:space="preserve">*1 </w:t>
                              </w:r>
                              <w:r w:rsidRPr="00FC211F">
                                <w:rPr>
                                  <w:lang w:eastAsia="ja-JP"/>
                                </w:rPr>
                                <w:t>Please set a value based on electrical characteristics.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B07E46" id="_x0000_s1066" editas="canvas" style="width:488.2pt;height:84.9pt;mso-position-horizontal-relative:char;mso-position-vertical-relative:line" coordsize="62001,1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">
                <v:shape id="_x0000_s1067" type="#_x0000_t75" style="position:absolute;width:62001;height:10775;visibility:visible;mso-wrap-style:square">
                  <v:fill o:detectmouseclick="t"/>
                  <v:path o:connecttype="none"/>
                </v:shape>
                <v:shape id="_x0000_s1068" type="#_x0000_t202" style="position:absolute;left:682;top:340;width:54971;height:10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" stroked="f">
                  <v:textbox inset="5.85pt,.7pt,5.85pt,.7pt">
                    <w:txbxContent>
                      <w:p w14:paraId="2DD49741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/* module clock */</w:t>
                        </w:r>
                      </w:p>
                      <w:p w14:paraId="4FBB6497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&amp;msiof_ref_clk {</w:t>
                        </w:r>
                      </w:p>
                      <w:p w14:paraId="630ED5BC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clock-frequency = &lt;</w:t>
                        </w:r>
                        <w:r w:rsidRPr="0038620C">
                          <w:rPr>
                            <w:lang w:eastAsia="ja-JP"/>
                          </w:rPr>
                          <w:t>133333333</w:t>
                        </w:r>
                        <w:r>
                          <w:rPr>
                            <w:lang w:eastAsia="ja-JP"/>
                          </w:rPr>
                          <w:t>&gt;; *1</w:t>
                        </w:r>
                      </w:p>
                      <w:p w14:paraId="41ADC823" w14:textId="214CB065" w:rsidR="00462BF9" w:rsidRDefault="00462BF9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};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  <w:t xml:space="preserve">*1 </w:t>
                        </w:r>
                        <w:r w:rsidRPr="00FC211F">
                          <w:rPr>
                            <w:lang w:eastAsia="ja-JP"/>
                          </w:rPr>
                          <w:t>Please set a value based on electrical characteristics.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B9D7F9" w14:textId="1882EC57" w:rsidR="0038620C" w:rsidRDefault="0036093C" w:rsidP="007E7C5E">
      <w:pPr>
        <w:pStyle w:val="Caption"/>
        <w:jc w:val="center"/>
        <w:rPr>
          <w:sz w:val="20"/>
          <w:szCs w:val="20"/>
          <w:lang w:eastAsia="ja-JP"/>
        </w:rPr>
      </w:pPr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 w:rsidR="00DA0E04"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7</w:t>
      </w:r>
      <w:r w:rsidR="000913FD">
        <w:rPr>
          <w:noProof/>
        </w:rPr>
        <w:fldChar w:fldCharType="end"/>
      </w:r>
      <w:r>
        <w:t xml:space="preserve"> </w:t>
      </w:r>
      <w:r w:rsidR="00BA270F" w:rsidRPr="007E7C5E">
        <w:rPr>
          <w:sz w:val="20"/>
          <w:szCs w:val="20"/>
          <w:lang w:eastAsia="ja-JP"/>
        </w:rPr>
        <w:t>Clock setting</w:t>
      </w:r>
    </w:p>
    <w:p w14:paraId="13240CEB" w14:textId="77777777" w:rsidR="00BA270F" w:rsidRDefault="00BA270F" w:rsidP="007E7C5E">
      <w:pPr>
        <w:pStyle w:val="Heading4"/>
        <w:keepNext/>
        <w:rPr>
          <w:lang w:eastAsia="ja-JP"/>
        </w:rPr>
      </w:pPr>
      <w:bookmarkStart w:id="12" w:name="_Ref1655556"/>
      <w:r w:rsidRPr="00BA270F">
        <w:rPr>
          <w:lang w:eastAsia="ja-JP"/>
        </w:rPr>
        <w:lastRenderedPageBreak/>
        <w:t>Channel Node setting</w:t>
      </w:r>
      <w:bookmarkEnd w:id="12"/>
    </w:p>
    <w:p w14:paraId="69106112" w14:textId="77777777" w:rsidR="00297334" w:rsidRDefault="009A1386" w:rsidP="007E7C5E">
      <w:pPr>
        <w:keepNext/>
        <w:keepLines/>
        <w:rPr>
          <w:lang w:eastAsia="ja-JP"/>
        </w:rPr>
      </w:pPr>
      <w:r w:rsidRPr="009A1386">
        <w:rPr>
          <w:lang w:eastAsia="ja-JP"/>
        </w:rPr>
        <w:t>Enable status property</w:t>
      </w:r>
      <w:r>
        <w:rPr>
          <w:lang w:eastAsia="ja-JP"/>
        </w:rPr>
        <w:t>.</w:t>
      </w:r>
    </w:p>
    <w:p w14:paraId="3468D73E" w14:textId="77777777" w:rsidR="009A1386" w:rsidRDefault="00297334" w:rsidP="007E7C5E">
      <w:pPr>
        <w:pStyle w:val="box"/>
        <w:spacing w:line="259" w:lineRule="auto"/>
      </w:pPr>
      <w:r>
        <mc:AlternateContent>
          <mc:Choice Requires="wpc">
            <w:drawing>
              <wp:inline distT="0" distB="0" distL="0" distR="0" wp14:anchorId="24B5537A" wp14:editId="5B504377">
                <wp:extent cx="6159500" cy="5956632"/>
                <wp:effectExtent l="0" t="0" r="0" b="6350"/>
                <wp:docPr id="37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2" y="45498"/>
                            <a:ext cx="5451158" cy="58707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49900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&amp;msiof0 {</w:t>
                              </w:r>
                            </w:p>
                            <w:p w14:paraId="4C4E6626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pinctrl-0 = &lt;&amp;msiof0_pins</w:t>
                              </w:r>
                              <w:r>
                                <w:rPr>
                                  <w:lang w:eastAsia="ja-JP"/>
                                </w:rPr>
                                <w:t>&gt;;</w:t>
                              </w:r>
                            </w:p>
                            <w:p w14:paraId="76B18EC7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pinctrl-names = "default";</w:t>
                              </w:r>
                            </w:p>
                            <w:p w14:paraId="14BF535E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Please use exclusively to the rcar_sound node */</w:t>
                              </w:r>
                            </w:p>
                            <w:p w14:paraId="68F103FF" w14:textId="049834F0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status = "okay"; */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 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};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&amp;msiof1 {</w:t>
                              </w:r>
                            </w:p>
                            <w:p w14:paraId="0133402B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pinctrl-0 = &lt;&amp;msiof1_pins&gt;;</w:t>
                              </w:r>
                            </w:p>
                            <w:p w14:paraId="26316A6B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pinctrl-names = "default";</w:t>
                              </w:r>
                            </w:p>
                            <w:p w14:paraId="50CC5892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In case of using this node, please enable this property */</w:t>
                              </w:r>
                            </w:p>
                            <w:p w14:paraId="7F09D773" w14:textId="3C3EBC11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status = "okay"; */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 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};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&amp;msiof2 {</w:t>
                              </w:r>
                            </w:p>
                            <w:p w14:paraId="379B430D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pinctrl-0 = &lt;&amp;msiof2_pins&gt;;</w:t>
                              </w:r>
                            </w:p>
                            <w:p w14:paraId="5A680F54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pinctrl-names = "default";</w:t>
                              </w:r>
                            </w:p>
                            <w:p w14:paraId="6520FFE6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In case of using this node, please enable this property */</w:t>
                              </w:r>
                            </w:p>
                            <w:p w14:paraId="14EC26FC" w14:textId="03EF9CF3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status = "okay"; */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 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};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&amp;msiof3 {</w:t>
                              </w:r>
                            </w:p>
                            <w:p w14:paraId="42A04493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pinctrl-0 = &lt;&amp;msiof3_pins&gt;;</w:t>
                              </w:r>
                            </w:p>
                            <w:p w14:paraId="197389A1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pinctrl-names = "default";</w:t>
                              </w:r>
                            </w:p>
                            <w:p w14:paraId="0073B13F" w14:textId="77777777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In case of using this node, please enable this property */</w:t>
                              </w:r>
                            </w:p>
                            <w:p w14:paraId="28EDB0DC" w14:textId="614A9B1D" w:rsidR="00462BF9" w:rsidRDefault="00462BF9" w:rsidP="00601283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/* status = "okay"; */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 </w:t>
                              </w:r>
                              <w:r>
                                <w:rPr>
                                  <w:lang w:eastAsia="ja-JP"/>
                                </w:rPr>
                                <w:br/>
                                <w:t>};</w:t>
                              </w:r>
                            </w:p>
                            <w:p w14:paraId="41A6C090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5537A" id="_x0000_s1069" editas="canvas" style="width:485pt;height:469.05pt;mso-position-horizontal-relative:char;mso-position-vertical-relative:line" coordsize="61595,59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">
                <v:shape id="_x0000_s1070" type="#_x0000_t75" style="position:absolute;width:61595;height:59563;visibility:visible;mso-wrap-style:square">
                  <v:fill o:detectmouseclick="t"/>
                  <v:path o:connecttype="none"/>
                </v:shape>
                <v:shape id="_x0000_s1071" type="#_x0000_t202" style="position:absolute;left:735;top:454;width:54512;height:58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" stroked="f">
                  <v:textbox inset="5.85pt,.7pt,5.85pt,.7pt">
                    <w:txbxContent>
                      <w:p w14:paraId="36649900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&amp;msiof0 {</w:t>
                        </w:r>
                      </w:p>
                      <w:p w14:paraId="4C4E6626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pinctrl-0 = &lt;&amp;msiof0_pins&gt;;</w:t>
                        </w:r>
                      </w:p>
                      <w:p w14:paraId="76B18EC7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pinctrl-names = "default";</w:t>
                        </w:r>
                      </w:p>
                      <w:p w14:paraId="14BF535E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Please use exclusively to the rcar_sound node */</w:t>
                        </w:r>
                      </w:p>
                      <w:p w14:paraId="68F103FF" w14:textId="049834F0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status = "okay"; */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tab/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 </w:t>
                        </w:r>
                        <w:r>
                          <w:rPr>
                            <w:lang w:eastAsia="ja-JP"/>
                          </w:rPr>
                          <w:br/>
                          <w:t>};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  <w:t>&amp;msiof1 {</w:t>
                        </w:r>
                      </w:p>
                      <w:p w14:paraId="0133402B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pinctrl-0 = &lt;&amp;msiof1_pins&gt;;</w:t>
                        </w:r>
                      </w:p>
                      <w:p w14:paraId="26316A6B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pinctrl-names = "default";</w:t>
                        </w:r>
                      </w:p>
                      <w:p w14:paraId="50CC5892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In case of using this node, please enable this property */</w:t>
                        </w:r>
                      </w:p>
                      <w:p w14:paraId="7F09D773" w14:textId="3C3EBC11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status = "okay"; */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tab/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 </w:t>
                        </w:r>
                        <w:r>
                          <w:rPr>
                            <w:lang w:eastAsia="ja-JP"/>
                          </w:rPr>
                          <w:br/>
                          <w:t>};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  <w:t>&amp;msiof2 {</w:t>
                        </w:r>
                      </w:p>
                      <w:p w14:paraId="379B430D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pinctrl-0 = &lt;&amp;msiof2_pins&gt;;</w:t>
                        </w:r>
                      </w:p>
                      <w:p w14:paraId="5A680F54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pinctrl-names = "default";</w:t>
                        </w:r>
                      </w:p>
                      <w:p w14:paraId="6520FFE6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In case of using this node, please enable this property */</w:t>
                        </w:r>
                      </w:p>
                      <w:p w14:paraId="14EC26FC" w14:textId="03EF9CF3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status = "okay"; */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tab/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 </w:t>
                        </w:r>
                        <w:r>
                          <w:rPr>
                            <w:lang w:eastAsia="ja-JP"/>
                          </w:rPr>
                          <w:br/>
                          <w:t>};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  <w:t>&amp;msiof3 {</w:t>
                        </w:r>
                      </w:p>
                      <w:p w14:paraId="42A04493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pinctrl-0 = &lt;&amp;msiof3_pins&gt;;</w:t>
                        </w:r>
                      </w:p>
                      <w:p w14:paraId="197389A1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pinctrl-names = "default";</w:t>
                        </w:r>
                      </w:p>
                      <w:p w14:paraId="0073B13F" w14:textId="77777777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In case of using this node, please enable this property */</w:t>
                        </w:r>
                      </w:p>
                      <w:p w14:paraId="28EDB0DC" w14:textId="614A9B1D" w:rsidR="00462BF9" w:rsidRDefault="00462BF9" w:rsidP="00601283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/* status = "okay"; */</w:t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br/>
                        </w:r>
                        <w:r>
                          <w:rPr>
                            <w:lang w:eastAsia="ja-JP"/>
                          </w:rPr>
                          <w:tab/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 </w:t>
                        </w:r>
                        <w:r>
                          <w:rPr>
                            <w:lang w:eastAsia="ja-JP"/>
                          </w:rPr>
                          <w:br/>
                          <w:t>};</w:t>
                        </w:r>
                      </w:p>
                      <w:p w14:paraId="41A6C090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1627FC" w14:textId="0E841EA7" w:rsidR="00297334" w:rsidRPr="007E7C5E" w:rsidRDefault="00DA0E04" w:rsidP="007E7C5E">
      <w:pPr>
        <w:pStyle w:val="Caption"/>
        <w:keepLines/>
        <w:spacing w:line="260" w:lineRule="exact"/>
        <w:jc w:val="center"/>
        <w:rPr>
          <w:sz w:val="20"/>
          <w:lang w:eastAsia="ja-JP"/>
        </w:rPr>
      </w:pPr>
      <w:bookmarkStart w:id="13" w:name="_Ref508387142"/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8</w:t>
      </w:r>
      <w:r w:rsidR="000913FD">
        <w:rPr>
          <w:noProof/>
        </w:rPr>
        <w:fldChar w:fldCharType="end"/>
      </w:r>
      <w:bookmarkEnd w:id="13"/>
      <w:r>
        <w:t xml:space="preserve"> </w:t>
      </w:r>
      <w:r w:rsidR="009A1386" w:rsidRPr="007E7C5E">
        <w:rPr>
          <w:sz w:val="20"/>
          <w:szCs w:val="20"/>
        </w:rPr>
        <w:t>Channel Node setting</w:t>
      </w:r>
    </w:p>
    <w:p w14:paraId="22A5E802" w14:textId="77777777" w:rsidR="009A1386" w:rsidRDefault="009A1386" w:rsidP="00297334">
      <w:pPr>
        <w:rPr>
          <w:lang w:eastAsia="ja-JP"/>
        </w:rPr>
      </w:pPr>
    </w:p>
    <w:p w14:paraId="51C26127" w14:textId="77777777" w:rsidR="009A1386" w:rsidRDefault="009A1386" w:rsidP="007E7C5E">
      <w:pPr>
        <w:pStyle w:val="Heading4"/>
        <w:keepNext/>
        <w:rPr>
          <w:lang w:eastAsia="ja-JP"/>
        </w:rPr>
      </w:pPr>
      <w:bookmarkStart w:id="14" w:name="_Ref1655568"/>
      <w:r w:rsidRPr="009A1386">
        <w:rPr>
          <w:lang w:eastAsia="ja-JP"/>
        </w:rPr>
        <w:lastRenderedPageBreak/>
        <w:t>sub node setting</w:t>
      </w:r>
      <w:bookmarkEnd w:id="14"/>
    </w:p>
    <w:p w14:paraId="2915F980" w14:textId="21857FBF" w:rsidR="009A1386" w:rsidRDefault="009A1386" w:rsidP="007E7C5E">
      <w:pPr>
        <w:keepNext/>
        <w:keepLines/>
        <w:rPr>
          <w:lang w:eastAsia="ja-JP"/>
        </w:rPr>
      </w:pPr>
      <w:r w:rsidRPr="009A1386">
        <w:rPr>
          <w:lang w:eastAsia="ja-JP"/>
        </w:rPr>
        <w:t xml:space="preserve">Add a </w:t>
      </w:r>
      <w:proofErr w:type="spellStart"/>
      <w:r w:rsidRPr="009A1386">
        <w:rPr>
          <w:lang w:eastAsia="ja-JP"/>
        </w:rPr>
        <w:t>subnode</w:t>
      </w:r>
      <w:proofErr w:type="spellEnd"/>
      <w:r w:rsidRPr="009A1386">
        <w:rPr>
          <w:lang w:eastAsia="ja-JP"/>
        </w:rPr>
        <w:t xml:space="preserve"> to the channel node in </w:t>
      </w:r>
      <w:r w:rsidR="00DA0E04">
        <w:rPr>
          <w:lang w:eastAsia="ja-JP"/>
        </w:rPr>
        <w:fldChar w:fldCharType="begin"/>
      </w:r>
      <w:r w:rsidR="00DA0E04">
        <w:rPr>
          <w:lang w:eastAsia="ja-JP"/>
        </w:rPr>
        <w:instrText xml:space="preserve"> REF _Ref508387142 \h </w:instrText>
      </w:r>
      <w:r w:rsidR="00DA0E04">
        <w:rPr>
          <w:lang w:eastAsia="ja-JP"/>
        </w:rPr>
      </w:r>
      <w:r w:rsidR="00DA0E04">
        <w:rPr>
          <w:lang w:eastAsia="ja-JP"/>
        </w:rPr>
        <w:fldChar w:fldCharType="separate"/>
      </w:r>
      <w:r w:rsidR="00042176">
        <w:t xml:space="preserve">Figure </w:t>
      </w:r>
      <w:r w:rsidR="00042176">
        <w:rPr>
          <w:noProof/>
        </w:rPr>
        <w:t>4</w:t>
      </w:r>
      <w:r w:rsidR="00042176">
        <w:noBreakHyphen/>
      </w:r>
      <w:r w:rsidR="00042176">
        <w:rPr>
          <w:noProof/>
        </w:rPr>
        <w:t>8</w:t>
      </w:r>
      <w:r w:rsidR="00DA0E04">
        <w:rPr>
          <w:lang w:eastAsia="ja-JP"/>
        </w:rPr>
        <w:fldChar w:fldCharType="end"/>
      </w:r>
      <w:r w:rsidRPr="009A1386">
        <w:rPr>
          <w:lang w:eastAsia="ja-JP"/>
        </w:rPr>
        <w:t>.</w:t>
      </w:r>
      <w:r>
        <w:rPr>
          <w:lang w:eastAsia="ja-JP"/>
        </w:rPr>
        <w:t xml:space="preserve"> </w:t>
      </w:r>
      <w:proofErr w:type="spellStart"/>
      <w:r w:rsidRPr="009A1386">
        <w:rPr>
          <w:lang w:eastAsia="ja-JP"/>
        </w:rPr>
        <w:t>Subnode</w:t>
      </w:r>
      <w:proofErr w:type="spellEnd"/>
      <w:r w:rsidRPr="009A1386">
        <w:rPr>
          <w:lang w:eastAsia="ja-JP"/>
        </w:rPr>
        <w:t xml:space="preserve"> is partially defined in master mode and slave mode.</w:t>
      </w:r>
      <w:r w:rsidR="00F713A5">
        <w:rPr>
          <w:lang w:eastAsia="ja-JP"/>
        </w:rPr>
        <w:br/>
      </w:r>
      <w:r w:rsidR="00F713A5">
        <w:rPr>
          <w:lang w:eastAsia="ja-JP"/>
        </w:rPr>
        <w:br/>
        <w:t>Use the slave device name of the connection destination as the compatible value. The following form is ideal.</w:t>
      </w:r>
      <w:r w:rsidR="00F713A5">
        <w:rPr>
          <w:lang w:eastAsia="ja-JP"/>
        </w:rPr>
        <w:br/>
        <w:t xml:space="preserve">  Maker name, slave device name</w:t>
      </w:r>
      <w:r w:rsidR="00F713A5">
        <w:rPr>
          <w:lang w:eastAsia="ja-JP"/>
        </w:rPr>
        <w:br/>
      </w:r>
      <w:r w:rsidR="00F713A5">
        <w:rPr>
          <w:lang w:eastAsia="ja-JP"/>
        </w:rPr>
        <w:br/>
      </w:r>
      <w:r w:rsidR="00DB14BB" w:rsidRPr="00DB14BB">
        <w:rPr>
          <w:lang w:eastAsia="ja-JP"/>
        </w:rPr>
        <w:t xml:space="preserve">The editing contents sample for master mode are shown in </w:t>
      </w:r>
      <w:r w:rsidR="00DA0E04">
        <w:rPr>
          <w:lang w:eastAsia="ja-JP"/>
        </w:rPr>
        <w:fldChar w:fldCharType="begin"/>
      </w:r>
      <w:r w:rsidR="00DA0E04">
        <w:rPr>
          <w:lang w:eastAsia="ja-JP"/>
        </w:rPr>
        <w:instrText xml:space="preserve"> REF _Ref508386983 \h </w:instrText>
      </w:r>
      <w:r w:rsidR="00DA0E04">
        <w:rPr>
          <w:lang w:eastAsia="ja-JP"/>
        </w:rPr>
      </w:r>
      <w:r w:rsidR="00DA0E04">
        <w:rPr>
          <w:lang w:eastAsia="ja-JP"/>
        </w:rPr>
        <w:fldChar w:fldCharType="separate"/>
      </w:r>
      <w:r w:rsidR="00042176">
        <w:t xml:space="preserve">Figure </w:t>
      </w:r>
      <w:r w:rsidR="00042176">
        <w:rPr>
          <w:noProof/>
        </w:rPr>
        <w:t>4</w:t>
      </w:r>
      <w:r w:rsidR="00042176">
        <w:noBreakHyphen/>
      </w:r>
      <w:r w:rsidR="00042176">
        <w:rPr>
          <w:noProof/>
        </w:rPr>
        <w:t>9</w:t>
      </w:r>
      <w:r w:rsidR="00DA0E04">
        <w:rPr>
          <w:lang w:eastAsia="ja-JP"/>
        </w:rPr>
        <w:fldChar w:fldCharType="end"/>
      </w:r>
      <w:r w:rsidR="00DB14BB">
        <w:rPr>
          <w:lang w:eastAsia="ja-JP"/>
        </w:rPr>
        <w:t>.</w:t>
      </w:r>
    </w:p>
    <w:p w14:paraId="4B115F4B" w14:textId="77777777" w:rsidR="00F713A5" w:rsidRDefault="0038620C">
      <w:pPr>
        <w:pStyle w:val="box"/>
      </w:pPr>
      <w:r>
        <mc:AlternateContent>
          <mc:Choice Requires="wpc">
            <w:drawing>
              <wp:inline distT="0" distB="0" distL="0" distR="0" wp14:anchorId="31390565" wp14:editId="7390D35F">
                <wp:extent cx="6159500" cy="1574359"/>
                <wp:effectExtent l="0" t="0" r="0" b="0"/>
                <wp:docPr id="43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2" y="86412"/>
                            <a:ext cx="5451158" cy="1440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607BA" w14:textId="77777777" w:rsidR="00462BF9" w:rsidRDefault="00462BF9" w:rsidP="007E7C5E">
                              <w:pPr>
                                <w:spacing w:after="0" w:line="260" w:lineRule="exact"/>
                                <w:ind w:firstLineChars="400" w:firstLine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</w:t>
                              </w:r>
                            </w:p>
                            <w:p w14:paraId="08C3592B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slavedev {</w:t>
                              </w:r>
                            </w:p>
                            <w:p w14:paraId="49407DFE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compatible = "</w:t>
                              </w:r>
                              <w:r>
                                <w:t>m</w:t>
                              </w:r>
                              <w:r w:rsidRPr="000A5255">
                                <w:rPr>
                                  <w:lang w:eastAsia="ja-JP"/>
                                </w:rPr>
                                <w:t>aker</w:t>
                              </w:r>
                              <w:r>
                                <w:rPr>
                                  <w:lang w:eastAsia="ja-JP"/>
                                </w:rPr>
                                <w:t>,slavedev";</w:t>
                              </w:r>
                            </w:p>
                            <w:p w14:paraId="4A2E5C07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reg = &lt;0&gt;;</w:t>
                              </w:r>
                            </w:p>
                            <w:p w14:paraId="6F8D61D1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spi-max-frequency = &lt;16666666&gt;;</w:t>
                              </w:r>
                            </w:p>
                            <w:p w14:paraId="1DEE70A2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spi-cpha;</w:t>
                              </w:r>
                            </w:p>
                            <w:p w14:paraId="5F63CB4B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spi-cpol;</w:t>
                              </w:r>
                            </w:p>
                            <w:p w14:paraId="127AF14A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11874CB9" w14:textId="77777777" w:rsidR="00462BF9" w:rsidRDefault="00462BF9" w:rsidP="0038620C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390565" id="_x0000_s1072" editas="canvas" style="width:485pt;height:123.95pt;mso-position-horizontal-relative:char;mso-position-vertical-relative:line" coordsize="61595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">
                <v:shape id="_x0000_s1073" type="#_x0000_t75" style="position:absolute;width:61595;height:15741;visibility:visible;mso-wrap-style:square">
                  <v:fill o:detectmouseclick="t"/>
                  <v:path o:connecttype="none"/>
                </v:shape>
                <v:shape id="_x0000_s1074" type="#_x0000_t202" style="position:absolute;left:735;top:864;width:54512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" stroked="f">
                  <v:textbox inset="5.85pt,.7pt,5.85pt,.7pt">
                    <w:txbxContent>
                      <w:p w14:paraId="79E607BA" w14:textId="77777777" w:rsidR="00462BF9" w:rsidRDefault="00462BF9" w:rsidP="007E7C5E">
                        <w:pPr>
                          <w:spacing w:after="0" w:line="260" w:lineRule="exact"/>
                          <w:ind w:firstLineChars="400" w:firstLine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</w:t>
                        </w:r>
                      </w:p>
                      <w:p w14:paraId="08C3592B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slavedev {</w:t>
                        </w:r>
                      </w:p>
                      <w:p w14:paraId="49407DFE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compatible = "</w:t>
                        </w:r>
                        <w:r>
                          <w:t>m</w:t>
                        </w:r>
                        <w:r w:rsidRPr="000A5255">
                          <w:rPr>
                            <w:lang w:eastAsia="ja-JP"/>
                          </w:rPr>
                          <w:t>aker</w:t>
                        </w:r>
                        <w:r>
                          <w:rPr>
                            <w:lang w:eastAsia="ja-JP"/>
                          </w:rPr>
                          <w:t>,slavedev";</w:t>
                        </w:r>
                      </w:p>
                      <w:p w14:paraId="4A2E5C07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reg = &lt;0&gt;;</w:t>
                        </w:r>
                      </w:p>
                      <w:p w14:paraId="6F8D61D1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spi-max-frequency = &lt;16666666&gt;;</w:t>
                        </w:r>
                      </w:p>
                      <w:p w14:paraId="1DEE70A2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spi-cpha;</w:t>
                        </w:r>
                      </w:p>
                      <w:p w14:paraId="5F63CB4B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spi-cpol;</w:t>
                        </w:r>
                      </w:p>
                      <w:p w14:paraId="127AF14A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11874CB9" w14:textId="77777777" w:rsidR="00462BF9" w:rsidRDefault="00462BF9" w:rsidP="0038620C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819822" w14:textId="2A637BA1" w:rsidR="0038620C" w:rsidRPr="007E7C5E" w:rsidRDefault="00DA0E04" w:rsidP="007E7C5E">
      <w:pPr>
        <w:pStyle w:val="Caption"/>
        <w:keepLines/>
        <w:spacing w:line="260" w:lineRule="exact"/>
        <w:jc w:val="center"/>
        <w:rPr>
          <w:sz w:val="20"/>
          <w:lang w:eastAsia="ja-JP"/>
        </w:rPr>
      </w:pPr>
      <w:bookmarkStart w:id="15" w:name="_Ref508386983"/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9</w:t>
      </w:r>
      <w:r w:rsidR="000913FD">
        <w:rPr>
          <w:noProof/>
        </w:rPr>
        <w:fldChar w:fldCharType="end"/>
      </w:r>
      <w:bookmarkEnd w:id="15"/>
      <w:r>
        <w:t xml:space="preserve"> </w:t>
      </w:r>
      <w:proofErr w:type="spellStart"/>
      <w:r w:rsidR="00F713A5" w:rsidRPr="007E7C5E">
        <w:rPr>
          <w:sz w:val="20"/>
          <w:szCs w:val="20"/>
        </w:rPr>
        <w:t>Subnode</w:t>
      </w:r>
      <w:proofErr w:type="spellEnd"/>
      <w:r w:rsidR="00F713A5" w:rsidRPr="007E7C5E">
        <w:rPr>
          <w:sz w:val="20"/>
          <w:szCs w:val="20"/>
        </w:rPr>
        <w:t xml:space="preserve"> definition for master mode</w:t>
      </w:r>
    </w:p>
    <w:p w14:paraId="2AB65307" w14:textId="77777777" w:rsidR="000A5255" w:rsidRDefault="000A5255" w:rsidP="000A525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F9C04FE" w14:textId="313129B8" w:rsidR="00F713A5" w:rsidRDefault="00DB14BB" w:rsidP="00F713A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 w:rsidRPr="00DB14BB">
        <w:rPr>
          <w:lang w:eastAsia="ja-JP"/>
        </w:rPr>
        <w:t xml:space="preserve">The </w:t>
      </w:r>
      <w:proofErr w:type="spellStart"/>
      <w:r w:rsidRPr="00DB14BB">
        <w:rPr>
          <w:lang w:eastAsia="ja-JP"/>
        </w:rPr>
        <w:t>subnode</w:t>
      </w:r>
      <w:proofErr w:type="spellEnd"/>
      <w:r w:rsidRPr="00DB14BB">
        <w:rPr>
          <w:lang w:eastAsia="ja-JP"/>
        </w:rPr>
        <w:t xml:space="preserve"> name in slave mode is "slave".</w:t>
      </w:r>
      <w:r>
        <w:rPr>
          <w:lang w:eastAsia="ja-JP"/>
        </w:rPr>
        <w:br/>
      </w:r>
      <w:r w:rsidRPr="00DB14BB">
        <w:rPr>
          <w:lang w:eastAsia="ja-JP"/>
        </w:rPr>
        <w:t xml:space="preserve">The editing contents sample for </w:t>
      </w:r>
      <w:r>
        <w:rPr>
          <w:lang w:eastAsia="ja-JP"/>
        </w:rPr>
        <w:t>slave</w:t>
      </w:r>
      <w:r w:rsidRPr="00DB14BB">
        <w:rPr>
          <w:lang w:eastAsia="ja-JP"/>
        </w:rPr>
        <w:t xml:space="preserve"> mode are shown in </w:t>
      </w:r>
      <w:r w:rsidR="00DA0E04">
        <w:rPr>
          <w:lang w:eastAsia="ja-JP"/>
        </w:rPr>
        <w:fldChar w:fldCharType="begin"/>
      </w:r>
      <w:r w:rsidR="00DA0E04">
        <w:rPr>
          <w:lang w:eastAsia="ja-JP"/>
        </w:rPr>
        <w:instrText xml:space="preserve"> REF _Ref508386948 \h </w:instrText>
      </w:r>
      <w:r w:rsidR="00DA0E04">
        <w:rPr>
          <w:lang w:eastAsia="ja-JP"/>
        </w:rPr>
      </w:r>
      <w:r w:rsidR="00DA0E04">
        <w:rPr>
          <w:lang w:eastAsia="ja-JP"/>
        </w:rPr>
        <w:fldChar w:fldCharType="separate"/>
      </w:r>
      <w:r w:rsidR="00042176">
        <w:t xml:space="preserve">Figure </w:t>
      </w:r>
      <w:r w:rsidR="00042176">
        <w:rPr>
          <w:noProof/>
        </w:rPr>
        <w:t>4</w:t>
      </w:r>
      <w:r w:rsidR="00042176">
        <w:noBreakHyphen/>
      </w:r>
      <w:r w:rsidR="00042176">
        <w:rPr>
          <w:noProof/>
        </w:rPr>
        <w:t>10</w:t>
      </w:r>
      <w:r w:rsidR="00DA0E04">
        <w:rPr>
          <w:lang w:eastAsia="ja-JP"/>
        </w:rPr>
        <w:fldChar w:fldCharType="end"/>
      </w:r>
      <w:r>
        <w:rPr>
          <w:lang w:eastAsia="ja-JP"/>
        </w:rPr>
        <w:t>.</w:t>
      </w:r>
      <w:r>
        <w:rPr>
          <w:lang w:eastAsia="ja-JP"/>
        </w:rPr>
        <w:br/>
      </w:r>
    </w:p>
    <w:p w14:paraId="0F7848C3" w14:textId="77777777" w:rsidR="00746E9C" w:rsidRDefault="00F713A5">
      <w:pPr>
        <w:pStyle w:val="box"/>
      </w:pPr>
      <w:r>
        <mc:AlternateContent>
          <mc:Choice Requires="wpc">
            <w:drawing>
              <wp:inline distT="0" distB="0" distL="0" distR="0" wp14:anchorId="1609E1FE" wp14:editId="142F9821">
                <wp:extent cx="6159500" cy="1609725"/>
                <wp:effectExtent l="0" t="0" r="0" b="0"/>
                <wp:docPr id="51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2" y="86401"/>
                            <a:ext cx="5451158" cy="14280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C53A2" w14:textId="77777777" w:rsidR="00462BF9" w:rsidRDefault="00462BF9" w:rsidP="00F713A5">
                              <w:pPr>
                                <w:spacing w:after="0" w:line="260" w:lineRule="exact"/>
                                <w:ind w:firstLineChars="400" w:firstLine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spi</w:t>
                              </w:r>
                              <w:r>
                                <w:rPr>
                                  <w:lang w:eastAsia="ja-JP"/>
                                </w:rPr>
                                <w:t>-</w:t>
                              </w:r>
                              <w:r>
                                <w:rPr>
                                  <w:lang w:eastAsia="ja-JP"/>
                                </w:rPr>
                                <w:t>slave;</w:t>
                              </w:r>
                            </w:p>
                            <w:p w14:paraId="6691539A" w14:textId="77777777" w:rsidR="00462BF9" w:rsidRPr="00EC3607" w:rsidRDefault="00462BF9" w:rsidP="00F713A5">
                              <w:pPr>
                                <w:spacing w:after="0" w:line="260" w:lineRule="exact"/>
                                <w:ind w:firstLineChars="400" w:firstLine="800"/>
                                <w:rPr>
                                  <w:lang w:eastAsia="ja-JP"/>
                                </w:rPr>
                              </w:pPr>
                            </w:p>
                            <w:p w14:paraId="70412E68" w14:textId="77777777" w:rsidR="00462BF9" w:rsidRDefault="00462BF9" w:rsidP="00F713A5">
                              <w:pPr>
                                <w:spacing w:after="0" w:line="260" w:lineRule="exact"/>
                                <w:ind w:firstLineChars="400" w:firstLine="800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/* </w:t>
                              </w:r>
                              <w:r w:rsidRPr="00601283">
                                <w:rPr>
                                  <w:lang w:eastAsia="ja-JP"/>
                                </w:rPr>
                                <w:t>Add a subnode.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*/</w:t>
                              </w:r>
                            </w:p>
                            <w:p w14:paraId="0F9E4877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slave {</w:t>
                              </w:r>
                            </w:p>
                            <w:p w14:paraId="464EBA4C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compatible = "</w:t>
                              </w:r>
                              <w:r>
                                <w:t>m</w:t>
                              </w:r>
                              <w:r w:rsidRPr="000A5255">
                                <w:rPr>
                                  <w:lang w:eastAsia="ja-JP"/>
                                </w:rPr>
                                <w:t>aker</w:t>
                              </w:r>
                              <w:r>
                                <w:rPr>
                                  <w:lang w:eastAsia="ja-JP"/>
                                </w:rPr>
                                <w:t>,slavedev";</w:t>
                              </w:r>
                            </w:p>
                            <w:p w14:paraId="554DD0DF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spi-cpha;</w:t>
                              </w:r>
                            </w:p>
                            <w:p w14:paraId="2552DDFE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lang w:eastAsia="ja-JP"/>
                                </w:rPr>
                                <w:tab/>
                                <w:t>spi-cpol;</w:t>
                              </w:r>
                            </w:p>
                            <w:p w14:paraId="771B3116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ab/>
                                <w:t>};</w:t>
                              </w:r>
                            </w:p>
                            <w:p w14:paraId="693714B2" w14:textId="77777777" w:rsidR="00462BF9" w:rsidRDefault="00462BF9" w:rsidP="00F713A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9E1FE" id="_x0000_s1075" editas="canvas" style="width:485pt;height:126.75pt;mso-position-horizontal-relative:char;mso-position-vertical-relative:line" coordsize="61595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">
                <v:shape id="_x0000_s1076" type="#_x0000_t75" style="position:absolute;width:61595;height:16097;visibility:visible;mso-wrap-style:square">
                  <v:fill o:detectmouseclick="t"/>
                  <v:path o:connecttype="none"/>
                </v:shape>
                <v:shape id="_x0000_s1077" type="#_x0000_t202" style="position:absolute;left:735;top:864;width:54512;height:1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" stroked="f">
                  <v:textbox inset="5.85pt,.7pt,5.85pt,.7pt">
                    <w:txbxContent>
                      <w:p w14:paraId="532C53A2" w14:textId="77777777" w:rsidR="00462BF9" w:rsidRDefault="00462BF9" w:rsidP="00F713A5">
                        <w:pPr>
                          <w:spacing w:after="0" w:line="260" w:lineRule="exact"/>
                          <w:ind w:firstLineChars="400" w:firstLine="800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spi</w:t>
                        </w:r>
                        <w:r>
                          <w:rPr>
                            <w:lang w:eastAsia="ja-JP"/>
                          </w:rPr>
                          <w:t>-slave;</w:t>
                        </w:r>
                      </w:p>
                      <w:p w14:paraId="6691539A" w14:textId="77777777" w:rsidR="00462BF9" w:rsidRPr="00EC3607" w:rsidRDefault="00462BF9" w:rsidP="00F713A5">
                        <w:pPr>
                          <w:spacing w:after="0" w:line="260" w:lineRule="exact"/>
                          <w:ind w:firstLineChars="400" w:firstLine="800"/>
                          <w:rPr>
                            <w:lang w:eastAsia="ja-JP"/>
                          </w:rPr>
                        </w:pPr>
                      </w:p>
                      <w:p w14:paraId="70412E68" w14:textId="77777777" w:rsidR="00462BF9" w:rsidRDefault="00462BF9" w:rsidP="00F713A5">
                        <w:pPr>
                          <w:spacing w:after="0" w:line="260" w:lineRule="exact"/>
                          <w:ind w:firstLineChars="400" w:firstLine="800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/* </w:t>
                        </w:r>
                        <w:r w:rsidRPr="00601283">
                          <w:rPr>
                            <w:lang w:eastAsia="ja-JP"/>
                          </w:rPr>
                          <w:t>Add a subnode.</w:t>
                        </w:r>
                        <w:r>
                          <w:rPr>
                            <w:lang w:eastAsia="ja-JP"/>
                          </w:rPr>
                          <w:t xml:space="preserve"> */</w:t>
                        </w:r>
                      </w:p>
                      <w:p w14:paraId="0F9E4877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slave {</w:t>
                        </w:r>
                      </w:p>
                      <w:p w14:paraId="464EBA4C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compatible = "</w:t>
                        </w:r>
                        <w:r>
                          <w:t>m</w:t>
                        </w:r>
                        <w:r w:rsidRPr="000A5255">
                          <w:rPr>
                            <w:lang w:eastAsia="ja-JP"/>
                          </w:rPr>
                          <w:t>aker</w:t>
                        </w:r>
                        <w:r>
                          <w:rPr>
                            <w:lang w:eastAsia="ja-JP"/>
                          </w:rPr>
                          <w:t>,slavedev";</w:t>
                        </w:r>
                      </w:p>
                      <w:p w14:paraId="554DD0DF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spi-cpha;</w:t>
                        </w:r>
                      </w:p>
                      <w:p w14:paraId="2552DDFE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</w:r>
                        <w:r>
                          <w:rPr>
                            <w:lang w:eastAsia="ja-JP"/>
                          </w:rPr>
                          <w:tab/>
                          <w:t>spi-cpol;</w:t>
                        </w:r>
                      </w:p>
                      <w:p w14:paraId="771B3116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ab/>
                          <w:t>};</w:t>
                        </w:r>
                      </w:p>
                      <w:p w14:paraId="693714B2" w14:textId="77777777" w:rsidR="00462BF9" w:rsidRDefault="00462BF9" w:rsidP="00F713A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8C1511" w14:textId="5B5B0D2C" w:rsidR="00F713A5" w:rsidRPr="007E7C5E" w:rsidRDefault="00DA0E04" w:rsidP="007E7C5E">
      <w:pPr>
        <w:pStyle w:val="Caption"/>
        <w:keepLines/>
        <w:spacing w:line="260" w:lineRule="exact"/>
        <w:jc w:val="center"/>
        <w:rPr>
          <w:sz w:val="20"/>
        </w:rPr>
      </w:pPr>
      <w:bookmarkStart w:id="16" w:name="_Ref508386948"/>
      <w:r>
        <w:t xml:space="preserve">Figure </w:t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STYLEREF 1 \s </w:instrText>
      </w:r>
      <w:r w:rsidR="000913FD">
        <w:rPr>
          <w:noProof/>
        </w:rPr>
        <w:fldChar w:fldCharType="separate"/>
      </w:r>
      <w:r w:rsidR="00042176">
        <w:rPr>
          <w:noProof/>
        </w:rPr>
        <w:t>4</w:t>
      </w:r>
      <w:r w:rsidR="000913FD">
        <w:rPr>
          <w:noProof/>
        </w:rPr>
        <w:fldChar w:fldCharType="end"/>
      </w:r>
      <w:r>
        <w:noBreakHyphen/>
      </w:r>
      <w:r w:rsidR="000913FD">
        <w:rPr>
          <w:noProof/>
        </w:rPr>
        <w:fldChar w:fldCharType="begin"/>
      </w:r>
      <w:r w:rsidR="000913FD">
        <w:rPr>
          <w:noProof/>
        </w:rPr>
        <w:instrText xml:space="preserve"> SEQ Figure \* ARABIC \s 1 </w:instrText>
      </w:r>
      <w:r w:rsidR="000913FD">
        <w:rPr>
          <w:noProof/>
        </w:rPr>
        <w:fldChar w:fldCharType="separate"/>
      </w:r>
      <w:r w:rsidR="00042176">
        <w:rPr>
          <w:noProof/>
        </w:rPr>
        <w:t>10</w:t>
      </w:r>
      <w:r w:rsidR="000913FD">
        <w:rPr>
          <w:noProof/>
        </w:rPr>
        <w:fldChar w:fldCharType="end"/>
      </w:r>
      <w:bookmarkEnd w:id="16"/>
      <w:r>
        <w:t xml:space="preserve"> </w:t>
      </w:r>
      <w:proofErr w:type="spellStart"/>
      <w:r w:rsidR="00746E9C" w:rsidRPr="007E7C5E">
        <w:rPr>
          <w:sz w:val="20"/>
          <w:szCs w:val="20"/>
          <w:lang w:eastAsia="ja-JP"/>
        </w:rPr>
        <w:t>Subnode</w:t>
      </w:r>
      <w:proofErr w:type="spellEnd"/>
      <w:r w:rsidR="00746E9C" w:rsidRPr="007E7C5E">
        <w:rPr>
          <w:sz w:val="20"/>
          <w:szCs w:val="20"/>
          <w:lang w:eastAsia="ja-JP"/>
        </w:rPr>
        <w:t xml:space="preserve"> definition for slave mode</w:t>
      </w:r>
    </w:p>
    <w:p w14:paraId="5D10F7CE" w14:textId="77777777" w:rsidR="00EC3607" w:rsidRPr="00EC3607" w:rsidRDefault="00EC3607" w:rsidP="000A5255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27DB7161" w14:textId="77777777" w:rsidR="000E5B1E" w:rsidRDefault="000E5B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/>
          <w:b/>
          <w:lang w:eastAsia="ja-JP"/>
        </w:rPr>
      </w:pPr>
      <w:r>
        <w:rPr>
          <w:lang w:eastAsia="ja-JP"/>
        </w:rPr>
        <w:br w:type="page"/>
      </w:r>
    </w:p>
    <w:p w14:paraId="6EFF7060" w14:textId="157AECCF" w:rsidR="00C840D5" w:rsidRDefault="00C840D5" w:rsidP="007E7C5E">
      <w:pPr>
        <w:pStyle w:val="Heading3"/>
        <w:rPr>
          <w:lang w:eastAsia="ja-JP"/>
        </w:rPr>
      </w:pPr>
      <w:r>
        <w:rPr>
          <w:lang w:eastAsia="ja-JP"/>
        </w:rPr>
        <w:lastRenderedPageBreak/>
        <w:t xml:space="preserve">Add </w:t>
      </w:r>
      <w:proofErr w:type="spellStart"/>
      <w:r w:rsidRPr="00C840D5">
        <w:rPr>
          <w:lang w:eastAsia="ja-JP"/>
        </w:rPr>
        <w:t>userspace</w:t>
      </w:r>
      <w:proofErr w:type="spellEnd"/>
      <w:r w:rsidRPr="00C840D5">
        <w:rPr>
          <w:lang w:eastAsia="ja-JP"/>
        </w:rPr>
        <w:t xml:space="preserve"> interface</w:t>
      </w:r>
    </w:p>
    <w:p w14:paraId="58870B35" w14:textId="77777777" w:rsidR="00C840D5" w:rsidRDefault="00C840D5" w:rsidP="007E7C5E">
      <w:pPr>
        <w:keepNext/>
        <w:keepLines/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 w:rsidRPr="00C840D5">
        <w:rPr>
          <w:lang w:eastAsia="ja-JP"/>
        </w:rPr>
        <w:t xml:space="preserve">Add the compatible value of the </w:t>
      </w:r>
      <w:proofErr w:type="spellStart"/>
      <w:r w:rsidRPr="00C840D5">
        <w:rPr>
          <w:lang w:eastAsia="ja-JP"/>
        </w:rPr>
        <w:t>subnode</w:t>
      </w:r>
      <w:proofErr w:type="spellEnd"/>
      <w:r w:rsidRPr="00C840D5">
        <w:rPr>
          <w:lang w:eastAsia="ja-JP"/>
        </w:rPr>
        <w:t xml:space="preserve"> to the next file.</w:t>
      </w:r>
    </w:p>
    <w:p w14:paraId="4FC5E5AA" w14:textId="77777777" w:rsidR="00C840D5" w:rsidRDefault="00C840D5" w:rsidP="007E7C5E">
      <w:pPr>
        <w:keepNext/>
        <w:keepLines/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proofErr w:type="gramStart"/>
      <w:r>
        <w:rPr>
          <w:rFonts w:hint="eastAsia"/>
          <w:lang w:eastAsia="ja-JP"/>
        </w:rPr>
        <w:t>f</w:t>
      </w:r>
      <w:r>
        <w:rPr>
          <w:lang w:eastAsia="ja-JP"/>
        </w:rPr>
        <w:t>ile :</w:t>
      </w:r>
      <w:proofErr w:type="gramEnd"/>
      <w:r>
        <w:rPr>
          <w:lang w:eastAsia="ja-JP"/>
        </w:rPr>
        <w:t xml:space="preserve"> </w:t>
      </w:r>
      <w:r w:rsidRPr="00C840D5">
        <w:rPr>
          <w:lang w:eastAsia="ja-JP"/>
        </w:rPr>
        <w:t>drivers/</w:t>
      </w:r>
      <w:proofErr w:type="spellStart"/>
      <w:r w:rsidRPr="00C840D5">
        <w:rPr>
          <w:lang w:eastAsia="ja-JP"/>
        </w:rPr>
        <w:t>spi</w:t>
      </w:r>
      <w:proofErr w:type="spellEnd"/>
      <w:r w:rsidRPr="00C840D5">
        <w:rPr>
          <w:lang w:eastAsia="ja-JP"/>
        </w:rPr>
        <w:t>/</w:t>
      </w:r>
      <w:proofErr w:type="spellStart"/>
      <w:r w:rsidRPr="00C840D5">
        <w:rPr>
          <w:lang w:eastAsia="ja-JP"/>
        </w:rPr>
        <w:t>spidev.c</w:t>
      </w:r>
      <w:proofErr w:type="spellEnd"/>
    </w:p>
    <w:p w14:paraId="76089CCC" w14:textId="77777777" w:rsidR="00DB14BB" w:rsidRPr="00DB14BB" w:rsidRDefault="00DB14BB" w:rsidP="007E7C5E">
      <w:pPr>
        <w:keepNext/>
        <w:keepLines/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4374297B" w14:textId="77777777" w:rsidR="00DB14BB" w:rsidRDefault="000A5255">
      <w:pPr>
        <w:pStyle w:val="box"/>
      </w:pPr>
      <w:r>
        <mc:AlternateContent>
          <mc:Choice Requires="wpc">
            <w:drawing>
              <wp:inline distT="0" distB="0" distL="0" distR="0" wp14:anchorId="00EBEF14" wp14:editId="763F7182">
                <wp:extent cx="6159500" cy="978011"/>
                <wp:effectExtent l="0" t="0" r="0" b="0"/>
                <wp:docPr id="45" name="キャンバス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2" y="38988"/>
                            <a:ext cx="5451158" cy="939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14D91" w14:textId="77777777" w:rsidR="00462BF9" w:rsidRDefault="00462BF9" w:rsidP="000A525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static const struct of_device_id spidev_dt_</w:t>
                              </w:r>
                              <w:r>
                                <w:rPr>
                                  <w:lang w:eastAsia="ja-JP"/>
                                </w:rPr>
                                <w:t>ids[] = {</w:t>
                              </w:r>
                            </w:p>
                            <w:p w14:paraId="3489674E" w14:textId="77777777" w:rsidR="00462BF9" w:rsidRDefault="00462BF9" w:rsidP="000A525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      . . .</w:t>
                              </w:r>
                            </w:p>
                            <w:p w14:paraId="164CE016" w14:textId="77777777" w:rsidR="00462BF9" w:rsidRDefault="00462BF9" w:rsidP="000A525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        { .compatible = "</w:t>
                              </w:r>
                              <w:r>
                                <w:t>m</w:t>
                              </w:r>
                              <w:r w:rsidRPr="000A5255">
                                <w:rPr>
                                  <w:lang w:eastAsia="ja-JP"/>
                                </w:rPr>
                                <w:t>aker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,slavedev" },     &lt;-- </w:t>
                              </w:r>
                              <w:r w:rsidRPr="000A5255">
                                <w:rPr>
                                  <w:lang w:eastAsia="ja-JP"/>
                                </w:rPr>
                                <w:t>Add this line</w:t>
                              </w:r>
                              <w:r>
                                <w:rPr>
                                  <w:lang w:eastAsia="ja-JP"/>
                                </w:rPr>
                                <w:t>.</w:t>
                              </w:r>
                            </w:p>
                            <w:p w14:paraId="1E3D656D" w14:textId="77777777" w:rsidR="00462BF9" w:rsidRDefault="00462BF9" w:rsidP="000A5255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 xml:space="preserve">        {},</w:t>
                              </w:r>
                            </w:p>
                            <w:p w14:paraId="3468D5FC" w14:textId="77777777" w:rsidR="00462BF9" w:rsidRDefault="00462BF9">
                              <w:pPr>
                                <w:spacing w:after="0" w:line="260" w:lineRule="exact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EBEF14" id="_x0000_s1078" editas="canvas" style="width:485pt;height:77pt;mso-position-horizontal-relative:char;mso-position-vertical-relative:line" coordsize="61595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">
                <v:shape id="_x0000_s1079" type="#_x0000_t75" style="position:absolute;width:61595;height:9779;visibility:visible;mso-wrap-style:square">
                  <v:fill o:detectmouseclick="t"/>
                  <v:path o:connecttype="none"/>
                </v:shape>
                <v:shape id="_x0000_s1080" type="#_x0000_t202" style="position:absolute;left:735;top:389;width:54512;height:9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" stroked="f">
                  <v:textbox inset="5.85pt,.7pt,5.85pt,.7pt">
                    <w:txbxContent>
                      <w:p w14:paraId="0D814D91" w14:textId="77777777" w:rsidR="00462BF9" w:rsidRDefault="00462BF9" w:rsidP="000A525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static const struct of_device_id spidev_dt_ids[] = {</w:t>
                        </w:r>
                      </w:p>
                      <w:p w14:paraId="3489674E" w14:textId="77777777" w:rsidR="00462BF9" w:rsidRDefault="00462BF9" w:rsidP="000A525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lang w:eastAsia="ja-JP"/>
                          </w:rPr>
                          <w:t xml:space="preserve">       . . .</w:t>
                        </w:r>
                      </w:p>
                      <w:p w14:paraId="164CE016" w14:textId="77777777" w:rsidR="00462BF9" w:rsidRDefault="00462BF9" w:rsidP="000A525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        { .compatible = "</w:t>
                        </w:r>
                        <w:r>
                          <w:t>m</w:t>
                        </w:r>
                        <w:r w:rsidRPr="000A5255">
                          <w:rPr>
                            <w:lang w:eastAsia="ja-JP"/>
                          </w:rPr>
                          <w:t>aker</w:t>
                        </w:r>
                        <w:r>
                          <w:rPr>
                            <w:lang w:eastAsia="ja-JP"/>
                          </w:rPr>
                          <w:t xml:space="preserve">,slavedev" },     &lt;-- </w:t>
                        </w:r>
                        <w:r w:rsidRPr="000A5255">
                          <w:rPr>
                            <w:lang w:eastAsia="ja-JP"/>
                          </w:rPr>
                          <w:t>Add this line</w:t>
                        </w:r>
                        <w:r>
                          <w:rPr>
                            <w:lang w:eastAsia="ja-JP"/>
                          </w:rPr>
                          <w:t>.</w:t>
                        </w:r>
                      </w:p>
                      <w:p w14:paraId="1E3D656D" w14:textId="77777777" w:rsidR="00462BF9" w:rsidRDefault="00462BF9" w:rsidP="000A5255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 xml:space="preserve">        {},</w:t>
                        </w:r>
                      </w:p>
                      <w:p w14:paraId="3468D5FC" w14:textId="77777777" w:rsidR="00462BF9" w:rsidRDefault="00462BF9">
                        <w:pPr>
                          <w:spacing w:after="0" w:line="260" w:lineRule="exact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6838C3" w14:textId="601A9E83" w:rsidR="000A5255" w:rsidRPr="007E7C5E" w:rsidRDefault="00DB14BB" w:rsidP="007E7C5E">
      <w:pPr>
        <w:pStyle w:val="Caption"/>
        <w:keepLines/>
        <w:spacing w:line="260" w:lineRule="exact"/>
        <w:jc w:val="center"/>
        <w:rPr>
          <w:sz w:val="20"/>
          <w:lang w:eastAsia="ja-JP"/>
        </w:rPr>
      </w:pPr>
      <w:r w:rsidRPr="007E7C5E">
        <w:rPr>
          <w:sz w:val="20"/>
          <w:szCs w:val="20"/>
        </w:rPr>
        <w:t xml:space="preserve">Figure </w:t>
      </w:r>
      <w:r w:rsidR="00580AC0">
        <w:rPr>
          <w:noProof/>
        </w:rPr>
        <w:fldChar w:fldCharType="begin"/>
      </w:r>
      <w:r w:rsidR="00580AC0">
        <w:rPr>
          <w:noProof/>
        </w:rPr>
        <w:instrText xml:space="preserve"> STYLEREF 1 \s </w:instrText>
      </w:r>
      <w:r w:rsidR="00580AC0">
        <w:rPr>
          <w:noProof/>
        </w:rPr>
        <w:fldChar w:fldCharType="separate"/>
      </w:r>
      <w:r w:rsidR="00042176">
        <w:rPr>
          <w:noProof/>
        </w:rPr>
        <w:t>4</w:t>
      </w:r>
      <w:r w:rsidR="00580AC0">
        <w:rPr>
          <w:noProof/>
        </w:rPr>
        <w:fldChar w:fldCharType="end"/>
      </w:r>
      <w:r w:rsidR="00580AC0">
        <w:noBreakHyphen/>
      </w:r>
      <w:r w:rsidR="00580AC0">
        <w:rPr>
          <w:noProof/>
        </w:rPr>
        <w:fldChar w:fldCharType="begin"/>
      </w:r>
      <w:r w:rsidR="00580AC0">
        <w:rPr>
          <w:noProof/>
        </w:rPr>
        <w:instrText xml:space="preserve"> SEQ Figure \* ARABIC \s 1 </w:instrText>
      </w:r>
      <w:r w:rsidR="00580AC0">
        <w:rPr>
          <w:noProof/>
        </w:rPr>
        <w:fldChar w:fldCharType="separate"/>
      </w:r>
      <w:r w:rsidR="00042176">
        <w:rPr>
          <w:noProof/>
        </w:rPr>
        <w:t>11</w:t>
      </w:r>
      <w:r w:rsidR="00580AC0">
        <w:rPr>
          <w:noProof/>
        </w:rPr>
        <w:fldChar w:fldCharType="end"/>
      </w:r>
      <w:r w:rsidR="003C2F6C" w:rsidRPr="00A74333">
        <w:rPr>
          <w:b w:val="0"/>
        </w:rPr>
        <w:t xml:space="preserve"> </w:t>
      </w:r>
      <w:r w:rsidR="00746E9C" w:rsidRPr="007E7C5E">
        <w:rPr>
          <w:sz w:val="20"/>
          <w:szCs w:val="20"/>
        </w:rPr>
        <w:t>U</w:t>
      </w:r>
      <w:r w:rsidRPr="007E7C5E">
        <w:rPr>
          <w:sz w:val="20"/>
          <w:szCs w:val="20"/>
          <w:lang w:eastAsia="ja-JP"/>
        </w:rPr>
        <w:t>ser</w:t>
      </w:r>
      <w:r w:rsidR="00746E9C" w:rsidRPr="007E7C5E">
        <w:rPr>
          <w:sz w:val="20"/>
          <w:szCs w:val="20"/>
          <w:lang w:eastAsia="ja-JP"/>
        </w:rPr>
        <w:t xml:space="preserve"> </w:t>
      </w:r>
      <w:r w:rsidRPr="007E7C5E">
        <w:rPr>
          <w:sz w:val="20"/>
          <w:szCs w:val="20"/>
          <w:lang w:eastAsia="ja-JP"/>
        </w:rPr>
        <w:t>space interface</w:t>
      </w:r>
    </w:p>
    <w:p w14:paraId="6B566BF3" w14:textId="77777777" w:rsidR="006115EA" w:rsidRDefault="006115EA" w:rsidP="00D123B5">
      <w:pPr>
        <w:rPr>
          <w:lang w:eastAsia="ja-JP"/>
        </w:rPr>
      </w:pPr>
    </w:p>
    <w:p w14:paraId="6D7844AF" w14:textId="77777777" w:rsidR="00DB14BB" w:rsidRDefault="00DB14BB" w:rsidP="007E7C5E">
      <w:pPr>
        <w:pStyle w:val="Heading3"/>
        <w:rPr>
          <w:lang w:eastAsia="ja-JP"/>
        </w:rPr>
      </w:pPr>
      <w:r>
        <w:rPr>
          <w:lang w:eastAsia="ja-JP"/>
        </w:rPr>
        <w:t xml:space="preserve">Kernel </w:t>
      </w:r>
      <w:r>
        <w:rPr>
          <w:rFonts w:hint="eastAsia"/>
          <w:lang w:eastAsia="ja-JP"/>
        </w:rPr>
        <w:t>c</w:t>
      </w:r>
      <w:r>
        <w:rPr>
          <w:lang w:eastAsia="ja-JP"/>
        </w:rPr>
        <w:t>onfiguration</w:t>
      </w:r>
    </w:p>
    <w:p w14:paraId="39EFCDB5" w14:textId="77777777" w:rsidR="0063629F" w:rsidRDefault="00A74333" w:rsidP="007E7C5E">
      <w:pPr>
        <w:keepNext/>
        <w:keepLines/>
        <w:rPr>
          <w:lang w:eastAsia="ja-JP"/>
        </w:rPr>
      </w:pPr>
      <w:r w:rsidRPr="00A74333">
        <w:rPr>
          <w:lang w:eastAsia="ja-JP"/>
        </w:rPr>
        <w:t>To enable the function of this module, make the following set</w:t>
      </w:r>
      <w:r w:rsidR="007F2C08">
        <w:rPr>
          <w:lang w:eastAsia="ja-JP"/>
        </w:rPr>
        <w:t>ting with Kernel Configuration.</w:t>
      </w:r>
      <w:r w:rsidR="007F2C08" w:rsidRPr="007F2C08">
        <w:rPr>
          <w:lang w:eastAsia="ja-JP"/>
        </w:rPr>
        <w:t xml:space="preserve"> The changes affect after re-build</w:t>
      </w:r>
      <w:r w:rsidR="006A5678">
        <w:rPr>
          <w:lang w:eastAsia="ja-JP"/>
        </w:rPr>
        <w:t>ing</w:t>
      </w:r>
      <w:r w:rsidR="007F2C08" w:rsidRPr="007F2C08">
        <w:rPr>
          <w:lang w:eastAsia="ja-JP"/>
        </w:rPr>
        <w:t xml:space="preserve"> the kernel.</w:t>
      </w:r>
      <w:r w:rsidR="00DB14BB">
        <w:rPr>
          <w:lang w:eastAsia="ja-JP"/>
        </w:rPr>
        <w:br/>
      </w:r>
    </w:p>
    <w:p w14:paraId="3FB37464" w14:textId="77777777" w:rsidR="0063629F" w:rsidRPr="00330285" w:rsidRDefault="001F4B86" w:rsidP="007E7C5E">
      <w:pPr>
        <w:keepNext/>
        <w:keepLines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after="60" w:line="240" w:lineRule="atLeast"/>
        <w:ind w:left="142" w:right="142"/>
        <w:jc w:val="center"/>
        <w:rPr>
          <w:rFonts w:ascii="Arial" w:eastAsia="MS Gothic" w:hAnsi="Arial"/>
          <w:sz w:val="18"/>
          <w:lang w:eastAsia="ja-JP"/>
        </w:rPr>
      </w:pPr>
      <w:r>
        <w:rPr>
          <w:rFonts w:ascii="MS PGothic" w:eastAsia="MS PGothic" w:hAnsi="MS PGothic"/>
          <w:noProof/>
          <w:kern w:val="2"/>
          <w:sz w:val="21"/>
          <w:szCs w:val="21"/>
        </w:rPr>
        <mc:AlternateContent>
          <mc:Choice Requires="wpc">
            <w:drawing>
              <wp:inline distT="0" distB="0" distL="0" distR="0" wp14:anchorId="7AF27E9C" wp14:editId="43F0321D">
                <wp:extent cx="6064250" cy="1590260"/>
                <wp:effectExtent l="0" t="0" r="0" b="0"/>
                <wp:docPr id="49" name="キャンバ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268"/>
                            <a:ext cx="6043250" cy="13895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0C110" w14:textId="77777777" w:rsidR="00462BF9" w:rsidRPr="007E7C5E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2A0236">
                                <w:rPr>
                                  <w:rFonts w:ascii="Courier New" w:eastAsia="MS PGothic" w:hAnsi="Courier New" w:cs="Courier New"/>
                                  <w:sz w:val="18"/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 xml:space="preserve">Device </w:t>
                              </w:r>
                              <w:r w:rsidRPr="007E7C5E">
                                <w:rPr>
                                  <w:lang w:eastAsia="ja-JP"/>
                                </w:rPr>
                                <w:t>Drivers  ---&gt;</w:t>
                              </w:r>
                            </w:p>
                            <w:p w14:paraId="7BCB6980" w14:textId="77777777" w:rsidR="00462BF9" w:rsidRPr="007E7C5E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[*] SPI support  --&gt;</w:t>
                              </w:r>
                            </w:p>
                            <w:p w14:paraId="459B3E46" w14:textId="77777777" w:rsidR="00462BF9" w:rsidRPr="007E7C5E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--- SPI support</w:t>
                              </w:r>
                            </w:p>
                            <w:p w14:paraId="6FB0D71F" w14:textId="77777777" w:rsidR="00462BF9" w:rsidRPr="007E7C5E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 xml:space="preserve"> &lt;*&gt;</w:t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SuperH MSIOF SPI Controller</w:t>
                              </w:r>
                            </w:p>
                            <w:p w14:paraId="6E39BC57" w14:textId="77777777" w:rsidR="00462BF9" w:rsidRPr="007E7C5E" w:rsidRDefault="00462BF9" w:rsidP="00B82BF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...</w:t>
                              </w:r>
                            </w:p>
                            <w:p w14:paraId="37FB4E04" w14:textId="77777777" w:rsidR="00462BF9" w:rsidRPr="007E7C5E" w:rsidRDefault="00462BF9" w:rsidP="00B82BF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*** SPI Protocol Masters ***</w:t>
                              </w:r>
                            </w:p>
                            <w:p w14:paraId="3EECC565" w14:textId="77777777" w:rsidR="00462BF9" w:rsidRPr="007E7C5E" w:rsidRDefault="00462BF9" w:rsidP="00B82BF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 xml:space="preserve"> &lt;*&gt;</w:t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User mode SPI device driver support</w:t>
                              </w:r>
                            </w:p>
                            <w:p w14:paraId="1C5D9AA5" w14:textId="77777777" w:rsidR="00462BF9" w:rsidRPr="007E7C5E" w:rsidRDefault="00462BF9" w:rsidP="00DB14BB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</w:r>
                              <w:r w:rsidRPr="007E7C5E">
                                <w:rPr>
                                  <w:lang w:eastAsia="ja-JP"/>
                                </w:rPr>
                                <w:tab/>
                                <w:t>...</w:t>
                              </w:r>
                            </w:p>
                            <w:p w14:paraId="4E027572" w14:textId="77777777" w:rsidR="00462BF9" w:rsidRPr="007E7C5E" w:rsidRDefault="00462BF9" w:rsidP="00B82BF1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lang w:eastAsia="ja-JP"/>
                                </w:rPr>
                              </w:pPr>
                              <w:r w:rsidRPr="007E7C5E">
                                <w:rPr>
                                  <w:lang w:eastAsia="ja-JP"/>
                                </w:rPr>
                                <w:t xml:space="preserve">                   [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</w:t>
                              </w:r>
                              <w:r w:rsidRPr="007E7C5E">
                                <w:rPr>
                                  <w:lang w:eastAsia="ja-JP"/>
                                </w:rPr>
                                <w:t>]   SPI slave protocol handlers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 *1</w:t>
                              </w:r>
                            </w:p>
                            <w:p w14:paraId="4F607785" w14:textId="77777777" w:rsidR="00462BF9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vertAlign w:val="superscript"/>
                                </w:rPr>
                              </w:pPr>
                            </w:p>
                            <w:p w14:paraId="42D612BE" w14:textId="77777777" w:rsidR="00462BF9" w:rsidRPr="007F2C08" w:rsidRDefault="00462BF9" w:rsidP="0063629F">
                              <w:pPr>
                                <w:tabs>
                                  <w:tab w:val="left" w:pos="600"/>
                                  <w:tab w:val="left" w:pos="1200"/>
                                  <w:tab w:val="left" w:pos="1800"/>
                                  <w:tab w:val="left" w:pos="2400"/>
                                  <w:tab w:val="left" w:pos="3000"/>
                                  <w:tab w:val="left" w:pos="3600"/>
                                </w:tabs>
                                <w:spacing w:after="0" w:line="240" w:lineRule="auto"/>
                                <w:rPr>
                                  <w:rFonts w:ascii="Courier New" w:eastAsia="MS PGothic" w:hAnsi="Courier New" w:cs="Courier New"/>
                                  <w:sz w:val="18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F27E9C" id="キャンバス 49" o:spid="_x0000_s1081" editas="canvas" style="width:477.5pt;height:125.2pt;mso-position-horizontal-relative:char;mso-position-vertical-relative:line" coordsize="60642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">
                <v:shape id="_x0000_s1082" type="#_x0000_t75" style="position:absolute;width:60642;height:15900;visibility:visible;mso-wrap-style:square">
                  <v:fill o:detectmouseclick="t"/>
                  <v:path o:connecttype="none"/>
                </v:shape>
                <v:shape id="Text Box 34" o:spid="_x0000_s1083" type="#_x0000_t202" style="position:absolute;top:1052;width:60432;height:1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610C110" w14:textId="77777777" w:rsidR="00462BF9" w:rsidRPr="007E7C5E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2A0236">
                          <w:rPr>
                            <w:rFonts w:ascii="Courier New" w:eastAsia="MS PGothic" w:hAnsi="Courier New" w:cs="Courier New"/>
                            <w:sz w:val="18"/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>Device Drivers  ---&gt;</w:t>
                        </w:r>
                      </w:p>
                      <w:p w14:paraId="7BCB6980" w14:textId="77777777" w:rsidR="00462BF9" w:rsidRPr="007E7C5E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>[*] SPI support  --&gt;</w:t>
                        </w:r>
                      </w:p>
                      <w:p w14:paraId="459B3E46" w14:textId="77777777" w:rsidR="00462BF9" w:rsidRPr="007E7C5E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>--- SPI support</w:t>
                        </w:r>
                      </w:p>
                      <w:p w14:paraId="6FB0D71F" w14:textId="77777777" w:rsidR="00462BF9" w:rsidRPr="007E7C5E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 xml:space="preserve"> &lt;*&gt;</w:t>
                        </w:r>
                        <w:r w:rsidRPr="007E7C5E">
                          <w:rPr>
                            <w:lang w:eastAsia="ja-JP"/>
                          </w:rPr>
                          <w:tab/>
                          <w:t>SuperH MSIOF SPI Controller</w:t>
                        </w:r>
                      </w:p>
                      <w:p w14:paraId="6E39BC57" w14:textId="77777777" w:rsidR="00462BF9" w:rsidRPr="007E7C5E" w:rsidRDefault="00462BF9" w:rsidP="00B82BF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>...</w:t>
                        </w:r>
                      </w:p>
                      <w:p w14:paraId="37FB4E04" w14:textId="77777777" w:rsidR="00462BF9" w:rsidRPr="007E7C5E" w:rsidRDefault="00462BF9" w:rsidP="00B82BF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>*** SPI Protocol Masters ***</w:t>
                        </w:r>
                      </w:p>
                      <w:p w14:paraId="3EECC565" w14:textId="77777777" w:rsidR="00462BF9" w:rsidRPr="007E7C5E" w:rsidRDefault="00462BF9" w:rsidP="00B82BF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 xml:space="preserve"> &lt;*&gt;</w:t>
                        </w:r>
                        <w:r w:rsidRPr="007E7C5E">
                          <w:rPr>
                            <w:lang w:eastAsia="ja-JP"/>
                          </w:rPr>
                          <w:tab/>
                          <w:t>User mode SPI device driver support</w:t>
                        </w:r>
                      </w:p>
                      <w:p w14:paraId="1C5D9AA5" w14:textId="77777777" w:rsidR="00462BF9" w:rsidRPr="007E7C5E" w:rsidRDefault="00462BF9" w:rsidP="00DB14BB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</w:r>
                        <w:r w:rsidRPr="007E7C5E">
                          <w:rPr>
                            <w:lang w:eastAsia="ja-JP"/>
                          </w:rPr>
                          <w:tab/>
                          <w:t>...</w:t>
                        </w:r>
                      </w:p>
                      <w:p w14:paraId="4E027572" w14:textId="77777777" w:rsidR="00462BF9" w:rsidRPr="007E7C5E" w:rsidRDefault="00462BF9" w:rsidP="00B82BF1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lang w:eastAsia="ja-JP"/>
                          </w:rPr>
                        </w:pPr>
                        <w:r w:rsidRPr="007E7C5E">
                          <w:rPr>
                            <w:lang w:eastAsia="ja-JP"/>
                          </w:rPr>
                          <w:t xml:space="preserve">                   [</w:t>
                        </w:r>
                        <w:r>
                          <w:rPr>
                            <w:lang w:eastAsia="ja-JP"/>
                          </w:rPr>
                          <w:t xml:space="preserve"> </w:t>
                        </w:r>
                        <w:r w:rsidRPr="007E7C5E">
                          <w:rPr>
                            <w:lang w:eastAsia="ja-JP"/>
                          </w:rPr>
                          <w:t>]   SPI slave protocol handlers</w:t>
                        </w:r>
                        <w:r>
                          <w:rPr>
                            <w:lang w:eastAsia="ja-JP"/>
                          </w:rPr>
                          <w:t xml:space="preserve"> *1</w:t>
                        </w:r>
                      </w:p>
                      <w:p w14:paraId="4F607785" w14:textId="77777777" w:rsidR="00462BF9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vertAlign w:val="superscript"/>
                          </w:rPr>
                        </w:pPr>
                      </w:p>
                      <w:p w14:paraId="42D612BE" w14:textId="77777777" w:rsidR="00462BF9" w:rsidRPr="007F2C08" w:rsidRDefault="00462BF9" w:rsidP="0063629F">
                        <w:pPr>
                          <w:tabs>
                            <w:tab w:val="left" w:pos="600"/>
                            <w:tab w:val="left" w:pos="1200"/>
                            <w:tab w:val="left" w:pos="1800"/>
                            <w:tab w:val="left" w:pos="2400"/>
                            <w:tab w:val="left" w:pos="3000"/>
                            <w:tab w:val="left" w:pos="3600"/>
                          </w:tabs>
                          <w:spacing w:after="0" w:line="240" w:lineRule="auto"/>
                          <w:rPr>
                            <w:rFonts w:ascii="Courier New" w:eastAsia="MS PGothic" w:hAnsi="Courier New" w:cs="Courier New"/>
                            <w:sz w:val="18"/>
                            <w:vertAlign w:val="superscript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84FFC9" w14:textId="3397FC8E" w:rsidR="00330285" w:rsidRPr="00B52910" w:rsidRDefault="00330285" w:rsidP="007E7C5E">
      <w:pPr>
        <w:pStyle w:val="Caption"/>
        <w:keepNext/>
        <w:keepLines/>
        <w:spacing w:line="260" w:lineRule="exact"/>
        <w:jc w:val="center"/>
        <w:rPr>
          <w:lang w:eastAsia="ja-JP"/>
        </w:rPr>
      </w:pPr>
      <w:r w:rsidRPr="001E03AF">
        <w:rPr>
          <w:sz w:val="20"/>
          <w:szCs w:val="20"/>
          <w:lang w:eastAsia="ja-JP"/>
        </w:rPr>
        <w:t xml:space="preserve">Figure </w:t>
      </w:r>
      <w:r w:rsidR="00580AC0">
        <w:rPr>
          <w:noProof/>
        </w:rPr>
        <w:fldChar w:fldCharType="begin"/>
      </w:r>
      <w:r w:rsidR="00580AC0">
        <w:rPr>
          <w:noProof/>
        </w:rPr>
        <w:instrText xml:space="preserve"> STYLEREF 1 \s </w:instrText>
      </w:r>
      <w:r w:rsidR="00580AC0">
        <w:rPr>
          <w:noProof/>
        </w:rPr>
        <w:fldChar w:fldCharType="separate"/>
      </w:r>
      <w:r w:rsidR="00042176">
        <w:rPr>
          <w:noProof/>
        </w:rPr>
        <w:t>4</w:t>
      </w:r>
      <w:r w:rsidR="00580AC0">
        <w:rPr>
          <w:noProof/>
        </w:rPr>
        <w:fldChar w:fldCharType="end"/>
      </w:r>
      <w:r w:rsidR="00580AC0">
        <w:noBreakHyphen/>
      </w:r>
      <w:r w:rsidR="00580AC0">
        <w:rPr>
          <w:noProof/>
        </w:rPr>
        <w:fldChar w:fldCharType="begin"/>
      </w:r>
      <w:r w:rsidR="00580AC0">
        <w:rPr>
          <w:noProof/>
        </w:rPr>
        <w:instrText xml:space="preserve"> SEQ Figure \* ARABIC \s 1 </w:instrText>
      </w:r>
      <w:r w:rsidR="00580AC0">
        <w:rPr>
          <w:noProof/>
        </w:rPr>
        <w:fldChar w:fldCharType="separate"/>
      </w:r>
      <w:r w:rsidR="00042176">
        <w:rPr>
          <w:noProof/>
        </w:rPr>
        <w:t>12</w:t>
      </w:r>
      <w:r w:rsidR="00580AC0">
        <w:rPr>
          <w:noProof/>
        </w:rPr>
        <w:fldChar w:fldCharType="end"/>
      </w:r>
      <w:r w:rsidR="003C2F6C" w:rsidRPr="00A74333">
        <w:rPr>
          <w:b w:val="0"/>
        </w:rPr>
        <w:t xml:space="preserve"> </w:t>
      </w:r>
      <w:r w:rsidRPr="001E03AF">
        <w:rPr>
          <w:sz w:val="20"/>
          <w:szCs w:val="20"/>
          <w:lang w:eastAsia="ja-JP"/>
        </w:rPr>
        <w:t>Kernel conf</w:t>
      </w:r>
      <w:r w:rsidR="00A1101B" w:rsidRPr="001E03AF">
        <w:rPr>
          <w:sz w:val="20"/>
          <w:szCs w:val="20"/>
          <w:lang w:eastAsia="ja-JP"/>
        </w:rPr>
        <w:t>igurat</w:t>
      </w:r>
      <w:r w:rsidR="007F2C08" w:rsidRPr="001E03AF">
        <w:rPr>
          <w:sz w:val="20"/>
          <w:szCs w:val="20"/>
          <w:lang w:eastAsia="ja-JP"/>
        </w:rPr>
        <w:t>ion (</w:t>
      </w:r>
      <w:r w:rsidR="00DF2CD2" w:rsidRPr="001E03AF">
        <w:rPr>
          <w:sz w:val="20"/>
          <w:szCs w:val="20"/>
          <w:lang w:eastAsia="ja-JP"/>
        </w:rPr>
        <w:t xml:space="preserve">R-Car </w:t>
      </w:r>
      <w:r w:rsidR="002372DD">
        <w:rPr>
          <w:sz w:val="20"/>
          <w:szCs w:val="20"/>
          <w:lang w:eastAsia="ja-JP"/>
        </w:rPr>
        <w:t>H3/M3/M3N/E3/</w:t>
      </w:r>
      <w:r w:rsidR="00E52E56">
        <w:rPr>
          <w:sz w:val="20"/>
          <w:szCs w:val="20"/>
          <w:lang w:eastAsia="ja-JP"/>
        </w:rPr>
        <w:t>D3/</w:t>
      </w:r>
      <w:r w:rsidR="002372DD">
        <w:rPr>
          <w:sz w:val="20"/>
          <w:szCs w:val="20"/>
          <w:lang w:eastAsia="ja-JP"/>
        </w:rPr>
        <w:t>V3U/V3H</w:t>
      </w:r>
      <w:r w:rsidRPr="001E03AF">
        <w:rPr>
          <w:sz w:val="20"/>
          <w:szCs w:val="20"/>
          <w:lang w:eastAsia="ja-JP"/>
        </w:rPr>
        <w:t>)</w:t>
      </w:r>
    </w:p>
    <w:p w14:paraId="2355AB98" w14:textId="77777777" w:rsidR="007F2C08" w:rsidRDefault="00482D0D" w:rsidP="00192F2A">
      <w:pPr>
        <w:tabs>
          <w:tab w:val="left" w:pos="851"/>
        </w:tabs>
        <w:rPr>
          <w:lang w:eastAsia="ja-JP"/>
        </w:rPr>
      </w:pPr>
      <w:r w:rsidRPr="00482D0D">
        <w:rPr>
          <w:lang w:eastAsia="ja-JP"/>
        </w:rPr>
        <w:t xml:space="preserve">Notes:    *1: Please set if you want to enable </w:t>
      </w:r>
      <w:r w:rsidR="004A7F42">
        <w:rPr>
          <w:lang w:eastAsia="ja-JP"/>
        </w:rPr>
        <w:t>SPI Slave mode</w:t>
      </w:r>
      <w:r w:rsidRPr="00482D0D">
        <w:rPr>
          <w:lang w:eastAsia="ja-JP"/>
        </w:rPr>
        <w:t>.</w:t>
      </w:r>
      <w:r w:rsidR="004A7F42">
        <w:rPr>
          <w:lang w:eastAsia="ja-JP"/>
        </w:rPr>
        <w:br/>
      </w:r>
    </w:p>
    <w:p w14:paraId="28A4BD70" w14:textId="77777777" w:rsidR="00A1101B" w:rsidRDefault="00A1101B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30435A6" w14:textId="77777777" w:rsidR="008717E7" w:rsidRDefault="008717E7" w:rsidP="008717E7">
      <w:pPr>
        <w:pStyle w:val="Heading2"/>
        <w:rPr>
          <w:lang w:eastAsia="ja-JP"/>
        </w:rPr>
      </w:pPr>
      <w:r>
        <w:rPr>
          <w:rFonts w:hint="eastAsia"/>
          <w:lang w:eastAsia="ja-JP"/>
        </w:rPr>
        <w:lastRenderedPageBreak/>
        <w:t>Option Setting</w:t>
      </w:r>
    </w:p>
    <w:p w14:paraId="638AF17A" w14:textId="77777777" w:rsidR="008717E7" w:rsidRDefault="008717E7" w:rsidP="008717E7">
      <w:pPr>
        <w:pStyle w:val="Heading3"/>
        <w:rPr>
          <w:lang w:eastAsia="ja-JP"/>
        </w:rPr>
      </w:pPr>
      <w:r>
        <w:rPr>
          <w:rFonts w:hint="eastAsia"/>
          <w:lang w:eastAsia="ja-JP"/>
        </w:rPr>
        <w:t>Module Parameters</w:t>
      </w:r>
    </w:p>
    <w:p w14:paraId="645EBCCB" w14:textId="77777777" w:rsidR="008717E7" w:rsidRDefault="008717E7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217DB208" w14:textId="77777777" w:rsidR="008717E7" w:rsidRDefault="008717E7" w:rsidP="001E3BC1">
      <w:pPr>
        <w:rPr>
          <w:lang w:eastAsia="ja-JP"/>
        </w:rPr>
      </w:pPr>
    </w:p>
    <w:p w14:paraId="6E23A12A" w14:textId="77777777" w:rsidR="008717E7" w:rsidRDefault="008717E7" w:rsidP="008717E7">
      <w:pPr>
        <w:pStyle w:val="Heading3"/>
        <w:rPr>
          <w:lang w:eastAsia="ja-JP"/>
        </w:rPr>
      </w:pPr>
      <w:r>
        <w:rPr>
          <w:rFonts w:hint="eastAsia"/>
          <w:lang w:eastAsia="ja-JP"/>
        </w:rPr>
        <w:t>Kernel Parameters</w:t>
      </w:r>
    </w:p>
    <w:p w14:paraId="67EAB44D" w14:textId="77777777" w:rsidR="008717E7" w:rsidRDefault="008717E7" w:rsidP="001E3BC1">
      <w:pPr>
        <w:rPr>
          <w:lang w:eastAsia="ja-JP"/>
        </w:rPr>
      </w:pPr>
      <w:r w:rsidRPr="008717E7">
        <w:rPr>
          <w:lang w:eastAsia="ja-JP"/>
        </w:rPr>
        <w:t>There are no module parameters.</w:t>
      </w:r>
    </w:p>
    <w:p w14:paraId="3213EB7B" w14:textId="77777777" w:rsidR="00D156A9" w:rsidRDefault="00D156A9" w:rsidP="001E3BC1">
      <w:pPr>
        <w:rPr>
          <w:lang w:eastAsia="ja-JP"/>
        </w:rPr>
      </w:pPr>
    </w:p>
    <w:p w14:paraId="413D8AAD" w14:textId="77777777" w:rsidR="002256EA" w:rsidRDefault="002256EA">
      <w:pPr>
        <w:rPr>
          <w:lang w:eastAsia="ja-JP"/>
        </w:rPr>
      </w:pPr>
    </w:p>
    <w:sectPr w:rsidR="002256EA" w:rsidSect="001E3BC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1471" w14:textId="77777777" w:rsidR="0088507B" w:rsidRDefault="0088507B">
      <w:r>
        <w:separator/>
      </w:r>
    </w:p>
  </w:endnote>
  <w:endnote w:type="continuationSeparator" w:id="0">
    <w:p w14:paraId="27ED726C" w14:textId="77777777" w:rsidR="0088507B" w:rsidRDefault="0088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HGPGothicE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3D3F" w14:textId="5E688B65" w:rsidR="00462BF9" w:rsidRDefault="00374C21">
    <w:pPr>
      <w:pStyle w:val="Footer"/>
      <w:rPr>
        <w:lang w:eastAsia="ja-JP"/>
      </w:rPr>
    </w:pPr>
    <w:fldSimple w:instr=" DOCPROPERTY  Category  \* MERGEFORMAT ">
      <w:ins w:id="17" w:author="Author">
        <w:r w:rsidR="00042176">
          <w:t>Rev.3.1.0</w:t>
        </w:r>
      </w:ins>
      <w:del w:id="18" w:author="Author">
        <w:r w:rsidR="00CC57C5" w:rsidDel="00042176">
          <w:delText>Rev.3.00</w:delText>
        </w:r>
      </w:del>
    </w:fldSimple>
    <w:r w:rsidR="00462BF9">
      <w:tab/>
    </w:r>
    <w:r w:rsidR="00462BF9">
      <w:tab/>
      <w:t xml:space="preserve">Page </w:t>
    </w:r>
    <w:r w:rsidR="00462BF9">
      <w:rPr>
        <w:rStyle w:val="PageNumber"/>
      </w:rPr>
      <w:fldChar w:fldCharType="begin"/>
    </w:r>
    <w:r w:rsidR="00462BF9">
      <w:rPr>
        <w:rStyle w:val="PageNumber"/>
      </w:rPr>
      <w:instrText xml:space="preserve"> PAGE </w:instrText>
    </w:r>
    <w:r w:rsidR="00462BF9">
      <w:rPr>
        <w:rStyle w:val="PageNumber"/>
      </w:rPr>
      <w:fldChar w:fldCharType="separate"/>
    </w:r>
    <w:r w:rsidR="007B7ED2">
      <w:rPr>
        <w:rStyle w:val="PageNumber"/>
        <w:noProof/>
      </w:rPr>
      <w:t>11</w:t>
    </w:r>
    <w:r w:rsidR="00462BF9">
      <w:rPr>
        <w:rStyle w:val="PageNumber"/>
      </w:rPr>
      <w:fldChar w:fldCharType="end"/>
    </w:r>
    <w:r w:rsidR="00462BF9">
      <w:rPr>
        <w:rStyle w:val="PageNumber"/>
        <w:rFonts w:hint="eastAsia"/>
        <w:lang w:eastAsia="ja-JP"/>
      </w:rPr>
      <w:t xml:space="preserve"> of </w:t>
    </w:r>
    <w:r w:rsidR="00462BF9">
      <w:rPr>
        <w:rStyle w:val="PageNumber"/>
      </w:rPr>
      <w:fldChar w:fldCharType="begin"/>
    </w:r>
    <w:r w:rsidR="00462BF9">
      <w:rPr>
        <w:rStyle w:val="PageNumber"/>
      </w:rPr>
      <w:instrText xml:space="preserve"> NUMPAGES </w:instrText>
    </w:r>
    <w:r w:rsidR="00462BF9">
      <w:rPr>
        <w:rStyle w:val="PageNumber"/>
      </w:rPr>
      <w:fldChar w:fldCharType="separate"/>
    </w:r>
    <w:r w:rsidR="007B7ED2">
      <w:rPr>
        <w:rStyle w:val="PageNumber"/>
        <w:noProof/>
      </w:rPr>
      <w:t>19</w:t>
    </w:r>
    <w:r w:rsidR="00462BF9">
      <w:rPr>
        <w:rStyle w:val="PageNumber"/>
      </w:rPr>
      <w:fldChar w:fldCharType="end"/>
    </w:r>
  </w:p>
  <w:p w14:paraId="23E96ABD" w14:textId="6BB89C0C" w:rsidR="00462BF9" w:rsidRDefault="00374C21">
    <w:pPr>
      <w:pStyle w:val="Footer"/>
    </w:pPr>
    <w:fldSimple w:instr=" COMMENTS   \* MERGEFORMAT ">
      <w:ins w:id="19" w:author="Author">
        <w:r w:rsidR="00042176">
          <w:t>Dec. 25, 2023</w:t>
        </w:r>
      </w:ins>
      <w:del w:id="20" w:author="Author">
        <w:r w:rsidR="00CC57C5" w:rsidDel="00042176">
          <w:delText>Dec. 10, 2021</w:delText>
        </w:r>
      </w:del>
    </w:fldSimple>
    <w:r w:rsidR="00462BF9">
      <w:rPr>
        <w:noProof/>
      </w:rPr>
      <w:drawing>
        <wp:anchor distT="0" distB="0" distL="114300" distR="114300" simplePos="0" relativeHeight="251658240" behindDoc="0" locked="0" layoutInCell="1" allowOverlap="1" wp14:anchorId="4D5246EA" wp14:editId="68775553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62BF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AB46" w14:textId="244769F4" w:rsidR="00462BF9" w:rsidRDefault="00462BF9" w:rsidP="009F614E">
    <w:pPr>
      <w:pStyle w:val="Footer"/>
      <w:tabs>
        <w:tab w:val="left" w:pos="1800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AD0494B" wp14:editId="5398BE2D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fldSimple w:instr=" DOCPROPERTY  Category  \* MERGEFORMAT ">
      <w:ins w:id="21" w:author="Author">
        <w:r w:rsidR="00042176">
          <w:t>Rev.3.1.0</w:t>
        </w:r>
      </w:ins>
      <w:del w:id="22" w:author="Author">
        <w:r w:rsidR="00CC57C5" w:rsidDel="00042176">
          <w:delText>Rev.3.00</w:delText>
        </w:r>
      </w:del>
    </w:fldSimple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7ED2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B7ED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F55380" w14:textId="62B87733" w:rsidR="00462BF9" w:rsidRDefault="00374C21">
    <w:pPr>
      <w:pStyle w:val="Footer"/>
    </w:pPr>
    <w:fldSimple w:instr=" COMMENTS   \* MERGEFORMAT ">
      <w:ins w:id="23" w:author="Author">
        <w:r w:rsidR="00042176">
          <w:t>Dec. 25, 2023</w:t>
        </w:r>
      </w:ins>
      <w:del w:id="24" w:author="Author">
        <w:r w:rsidR="00CC57C5" w:rsidDel="00042176">
          <w:delText>Dec. 10, 2021</w:delText>
        </w:r>
      </w:del>
    </w:fldSimple>
    <w:r w:rsidR="00462BF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7828" w14:textId="77777777" w:rsidR="0088507B" w:rsidRDefault="0088507B">
      <w:r>
        <w:separator/>
      </w:r>
    </w:p>
  </w:footnote>
  <w:footnote w:type="continuationSeparator" w:id="0">
    <w:p w14:paraId="52165ED4" w14:textId="77777777" w:rsidR="0088507B" w:rsidRDefault="00885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4812" w14:textId="75B2DF6F" w:rsidR="00462BF9" w:rsidRPr="001E3BC1" w:rsidRDefault="00374C21" w:rsidP="001E3BC1">
    <w:pPr>
      <w:pStyle w:val="Header"/>
    </w:pPr>
    <w:fldSimple w:instr=" TITLE   \* MERGEFORMAT ">
      <w:r w:rsidR="00042176">
        <w:t>Linux Interface Specification Device Driver MSIOF</w:t>
      </w:r>
    </w:fldSimple>
    <w:r w:rsidR="00462BF9">
      <w:tab/>
    </w:r>
    <w:r w:rsidR="00462BF9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6F1D49B" wp14:editId="16762410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3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BB58E" w14:textId="77777777" w:rsidR="00462BF9" w:rsidRPr="00EE14ED" w:rsidRDefault="00462BF9" w:rsidP="001F4B86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F1D49B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84" type="#_x0000_t202" style="position:absolute;margin-left:238.15pt;margin-top:34pt;width:119.3pt;height: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" stroked="f">
              <v:textbox>
                <w:txbxContent>
                  <w:p w14:paraId="7ECBB58E" w14:textId="77777777" w:rsidR="00462BF9" w:rsidRPr="00EE14ED" w:rsidRDefault="00462BF9" w:rsidP="001F4B86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462BF9">
      <w:tab/>
    </w:r>
    <w:r w:rsidR="00462BF9" w:rsidRPr="004172A1">
      <w:rPr>
        <w:b/>
      </w:rPr>
      <w:fldChar w:fldCharType="begin"/>
    </w:r>
    <w:r w:rsidR="00462BF9" w:rsidRPr="004172A1">
      <w:rPr>
        <w:b/>
      </w:rPr>
      <w:instrText xml:space="preserve"> </w:instrText>
    </w:r>
    <w:r w:rsidR="00462BF9" w:rsidRPr="004172A1">
      <w:rPr>
        <w:rFonts w:hint="eastAsia"/>
        <w:b/>
      </w:rPr>
      <w:instrText>STYLEREF  "1" \n  \* MERGEFORMAT</w:instrText>
    </w:r>
    <w:r w:rsidR="00462BF9" w:rsidRPr="004172A1">
      <w:rPr>
        <w:b/>
      </w:rPr>
      <w:instrText xml:space="preserve"> </w:instrText>
    </w:r>
    <w:r w:rsidR="00462BF9" w:rsidRPr="004172A1">
      <w:rPr>
        <w:b/>
      </w:rPr>
      <w:fldChar w:fldCharType="separate"/>
    </w:r>
    <w:r w:rsidR="00042176" w:rsidRPr="00042176">
      <w:rPr>
        <w:b/>
        <w:bCs/>
        <w:noProof/>
      </w:rPr>
      <w:t>4</w:t>
    </w:r>
    <w:r w:rsidR="00462BF9" w:rsidRPr="004172A1">
      <w:rPr>
        <w:b/>
      </w:rPr>
      <w:fldChar w:fldCharType="end"/>
    </w:r>
    <w:r w:rsidR="00462BF9" w:rsidRPr="004172A1">
      <w:rPr>
        <w:b/>
      </w:rPr>
      <w:t xml:space="preserve">.   </w:t>
    </w:r>
    <w:r w:rsidR="00462BF9" w:rsidRPr="004172A1">
      <w:rPr>
        <w:b/>
      </w:rPr>
      <w:fldChar w:fldCharType="begin"/>
    </w:r>
    <w:r w:rsidR="00462BF9" w:rsidRPr="004172A1">
      <w:rPr>
        <w:b/>
      </w:rPr>
      <w:instrText xml:space="preserve"> </w:instrText>
    </w:r>
    <w:r w:rsidR="00462BF9" w:rsidRPr="004172A1">
      <w:rPr>
        <w:rFonts w:hint="eastAsia"/>
        <w:b/>
      </w:rPr>
      <w:instrText>STYLEREF  "1"  \* MERGEFORMAT</w:instrText>
    </w:r>
    <w:r w:rsidR="00462BF9" w:rsidRPr="004172A1">
      <w:rPr>
        <w:b/>
      </w:rPr>
      <w:instrText xml:space="preserve"> </w:instrText>
    </w:r>
    <w:r w:rsidR="00462BF9" w:rsidRPr="004172A1">
      <w:rPr>
        <w:b/>
      </w:rPr>
      <w:fldChar w:fldCharType="separate"/>
    </w:r>
    <w:r w:rsidR="00042176" w:rsidRPr="00042176">
      <w:rPr>
        <w:b/>
        <w:bCs/>
        <w:noProof/>
      </w:rPr>
      <w:t>Integration</w:t>
    </w:r>
    <w:r w:rsidR="00462BF9" w:rsidRPr="004172A1"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1909" w14:textId="77777777" w:rsidR="00462BF9" w:rsidRDefault="00462BF9" w:rsidP="001E3BC1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113495" wp14:editId="401B1364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110" cy="232410"/>
              <wp:effectExtent l="0" t="3175" r="3810" b="254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232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49DA7" w14:textId="77777777" w:rsidR="00462BF9" w:rsidRPr="00EE14ED" w:rsidRDefault="00462BF9" w:rsidP="001124E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113495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0;text-align:left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" stroked="f">
              <v:textbox>
                <w:txbxContent>
                  <w:p w14:paraId="08149DA7" w14:textId="77777777" w:rsidR="00462BF9" w:rsidRPr="00EE14ED" w:rsidRDefault="00462BF9" w:rsidP="001124E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69C3C64E" wp14:editId="169B9C85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9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235C4"/>
    <w:multiLevelType w:val="multilevel"/>
    <w:tmpl w:val="FF8C2FF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58EF0723"/>
    <w:multiLevelType w:val="hybridMultilevel"/>
    <w:tmpl w:val="F524F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207927804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6614392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57619558">
    <w:abstractNumId w:val="11"/>
  </w:num>
  <w:num w:numId="4" w16cid:durableId="587270853">
    <w:abstractNumId w:val="9"/>
  </w:num>
  <w:num w:numId="5" w16cid:durableId="1396119828">
    <w:abstractNumId w:val="17"/>
  </w:num>
  <w:num w:numId="6" w16cid:durableId="432743407">
    <w:abstractNumId w:val="4"/>
  </w:num>
  <w:num w:numId="7" w16cid:durableId="489638496">
    <w:abstractNumId w:val="5"/>
  </w:num>
  <w:num w:numId="8" w16cid:durableId="1645502629">
    <w:abstractNumId w:val="19"/>
  </w:num>
  <w:num w:numId="9" w16cid:durableId="1183478429">
    <w:abstractNumId w:val="21"/>
  </w:num>
  <w:num w:numId="10" w16cid:durableId="1806042213">
    <w:abstractNumId w:val="14"/>
  </w:num>
  <w:num w:numId="11" w16cid:durableId="1548448281">
    <w:abstractNumId w:val="12"/>
  </w:num>
  <w:num w:numId="12" w16cid:durableId="1954899510">
    <w:abstractNumId w:val="16"/>
  </w:num>
  <w:num w:numId="13" w16cid:durableId="1875194197">
    <w:abstractNumId w:val="18"/>
  </w:num>
  <w:num w:numId="14" w16cid:durableId="1126463264">
    <w:abstractNumId w:val="6"/>
  </w:num>
  <w:num w:numId="15" w16cid:durableId="546063948">
    <w:abstractNumId w:val="3"/>
  </w:num>
  <w:num w:numId="16" w16cid:durableId="805469993">
    <w:abstractNumId w:val="13"/>
  </w:num>
  <w:num w:numId="17" w16cid:durableId="1967084490">
    <w:abstractNumId w:val="10"/>
  </w:num>
  <w:num w:numId="18" w16cid:durableId="1035737525">
    <w:abstractNumId w:val="7"/>
  </w:num>
  <w:num w:numId="19" w16cid:durableId="486019772">
    <w:abstractNumId w:val="15"/>
  </w:num>
  <w:num w:numId="20" w16cid:durableId="2063601811">
    <w:abstractNumId w:val="1"/>
  </w:num>
  <w:num w:numId="21" w16cid:durableId="2113279133">
    <w:abstractNumId w:val="2"/>
  </w:num>
  <w:num w:numId="22" w16cid:durableId="2019115330">
    <w:abstractNumId w:val="8"/>
  </w:num>
  <w:num w:numId="23" w16cid:durableId="487016308">
    <w:abstractNumId w:val="20"/>
  </w:num>
  <w:num w:numId="24" w16cid:durableId="1454598853">
    <w:abstractNumId w:val="11"/>
  </w:num>
  <w:num w:numId="25" w16cid:durableId="860247314">
    <w:abstractNumId w:val="11"/>
  </w:num>
  <w:num w:numId="26" w16cid:durableId="3091429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7"/>
  <w:displayHorizontalDrawingGridEvery w:val="2"/>
  <w:displayVerticalDrawingGridEvery w:val="2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C1"/>
    <w:rsid w:val="0002412B"/>
    <w:rsid w:val="00024BE2"/>
    <w:rsid w:val="000310E3"/>
    <w:rsid w:val="00036B2E"/>
    <w:rsid w:val="000373BB"/>
    <w:rsid w:val="00040B90"/>
    <w:rsid w:val="00042176"/>
    <w:rsid w:val="0004631B"/>
    <w:rsid w:val="00063A4C"/>
    <w:rsid w:val="00064D82"/>
    <w:rsid w:val="0007012A"/>
    <w:rsid w:val="00071D63"/>
    <w:rsid w:val="00082BD3"/>
    <w:rsid w:val="00086087"/>
    <w:rsid w:val="000913FD"/>
    <w:rsid w:val="000914F4"/>
    <w:rsid w:val="00097154"/>
    <w:rsid w:val="000A3570"/>
    <w:rsid w:val="000A5255"/>
    <w:rsid w:val="000A6F31"/>
    <w:rsid w:val="000B16D0"/>
    <w:rsid w:val="000B18B1"/>
    <w:rsid w:val="000B49DA"/>
    <w:rsid w:val="000C148C"/>
    <w:rsid w:val="000C47DA"/>
    <w:rsid w:val="000C5F29"/>
    <w:rsid w:val="000D2361"/>
    <w:rsid w:val="000E5B1E"/>
    <w:rsid w:val="000F5D2C"/>
    <w:rsid w:val="0010472D"/>
    <w:rsid w:val="001124E8"/>
    <w:rsid w:val="00112903"/>
    <w:rsid w:val="0011516D"/>
    <w:rsid w:val="0012018D"/>
    <w:rsid w:val="001221FB"/>
    <w:rsid w:val="00125B02"/>
    <w:rsid w:val="00126AC7"/>
    <w:rsid w:val="001372A0"/>
    <w:rsid w:val="00153603"/>
    <w:rsid w:val="00154D52"/>
    <w:rsid w:val="00160716"/>
    <w:rsid w:val="00163255"/>
    <w:rsid w:val="001837B4"/>
    <w:rsid w:val="00192F2A"/>
    <w:rsid w:val="00195525"/>
    <w:rsid w:val="001A495F"/>
    <w:rsid w:val="001A6461"/>
    <w:rsid w:val="001A6507"/>
    <w:rsid w:val="001B2E33"/>
    <w:rsid w:val="001B3386"/>
    <w:rsid w:val="001B544D"/>
    <w:rsid w:val="001C16BE"/>
    <w:rsid w:val="001C5B60"/>
    <w:rsid w:val="001D1714"/>
    <w:rsid w:val="001D5DD9"/>
    <w:rsid w:val="001D780A"/>
    <w:rsid w:val="001E03AF"/>
    <w:rsid w:val="001E0D20"/>
    <w:rsid w:val="001E2CBD"/>
    <w:rsid w:val="001E3BC1"/>
    <w:rsid w:val="001F3428"/>
    <w:rsid w:val="001F4B86"/>
    <w:rsid w:val="001F69F2"/>
    <w:rsid w:val="00200F92"/>
    <w:rsid w:val="0021217F"/>
    <w:rsid w:val="00217223"/>
    <w:rsid w:val="002200AD"/>
    <w:rsid w:val="00221B46"/>
    <w:rsid w:val="00221D4E"/>
    <w:rsid w:val="002256EA"/>
    <w:rsid w:val="00233E17"/>
    <w:rsid w:val="00235FAB"/>
    <w:rsid w:val="002372DD"/>
    <w:rsid w:val="002378D6"/>
    <w:rsid w:val="002443CF"/>
    <w:rsid w:val="00245E3C"/>
    <w:rsid w:val="00255F0D"/>
    <w:rsid w:val="002643EB"/>
    <w:rsid w:val="002646B4"/>
    <w:rsid w:val="00265A5B"/>
    <w:rsid w:val="0027546A"/>
    <w:rsid w:val="002844E3"/>
    <w:rsid w:val="002873F1"/>
    <w:rsid w:val="00292EB3"/>
    <w:rsid w:val="00294406"/>
    <w:rsid w:val="00297334"/>
    <w:rsid w:val="002A0236"/>
    <w:rsid w:val="002A458A"/>
    <w:rsid w:val="002A5CDD"/>
    <w:rsid w:val="002C3190"/>
    <w:rsid w:val="002D008D"/>
    <w:rsid w:val="002D55F1"/>
    <w:rsid w:val="002D63F8"/>
    <w:rsid w:val="002E21C8"/>
    <w:rsid w:val="002F395F"/>
    <w:rsid w:val="002F4162"/>
    <w:rsid w:val="00304BB4"/>
    <w:rsid w:val="003078FA"/>
    <w:rsid w:val="00312779"/>
    <w:rsid w:val="003129A4"/>
    <w:rsid w:val="00317661"/>
    <w:rsid w:val="00320547"/>
    <w:rsid w:val="00320BDB"/>
    <w:rsid w:val="00326B62"/>
    <w:rsid w:val="00330285"/>
    <w:rsid w:val="003329E1"/>
    <w:rsid w:val="00336E00"/>
    <w:rsid w:val="0034737B"/>
    <w:rsid w:val="00347B2F"/>
    <w:rsid w:val="00354FB9"/>
    <w:rsid w:val="0036093C"/>
    <w:rsid w:val="00362EF1"/>
    <w:rsid w:val="00371124"/>
    <w:rsid w:val="00371E80"/>
    <w:rsid w:val="0037402D"/>
    <w:rsid w:val="00374C21"/>
    <w:rsid w:val="0038620C"/>
    <w:rsid w:val="00393A48"/>
    <w:rsid w:val="003955B7"/>
    <w:rsid w:val="003A5029"/>
    <w:rsid w:val="003A5D4C"/>
    <w:rsid w:val="003B4B01"/>
    <w:rsid w:val="003B6931"/>
    <w:rsid w:val="003C2F6C"/>
    <w:rsid w:val="003C325F"/>
    <w:rsid w:val="003C37A1"/>
    <w:rsid w:val="003C5C1D"/>
    <w:rsid w:val="003C6AE6"/>
    <w:rsid w:val="003D00E2"/>
    <w:rsid w:val="003D0518"/>
    <w:rsid w:val="003D3F90"/>
    <w:rsid w:val="003D4832"/>
    <w:rsid w:val="003D5163"/>
    <w:rsid w:val="003E01A3"/>
    <w:rsid w:val="003F12F1"/>
    <w:rsid w:val="003F60B8"/>
    <w:rsid w:val="0040194D"/>
    <w:rsid w:val="00411DD1"/>
    <w:rsid w:val="00421856"/>
    <w:rsid w:val="00421ECC"/>
    <w:rsid w:val="00426983"/>
    <w:rsid w:val="00435242"/>
    <w:rsid w:val="004501BC"/>
    <w:rsid w:val="00451154"/>
    <w:rsid w:val="00461A12"/>
    <w:rsid w:val="00462BF9"/>
    <w:rsid w:val="00464746"/>
    <w:rsid w:val="00467D83"/>
    <w:rsid w:val="00473CBE"/>
    <w:rsid w:val="004819FE"/>
    <w:rsid w:val="00481A9A"/>
    <w:rsid w:val="00482D0D"/>
    <w:rsid w:val="004933CF"/>
    <w:rsid w:val="004966F2"/>
    <w:rsid w:val="00497581"/>
    <w:rsid w:val="004A7F42"/>
    <w:rsid w:val="004B32D4"/>
    <w:rsid w:val="004B6B73"/>
    <w:rsid w:val="004B75A8"/>
    <w:rsid w:val="004C313E"/>
    <w:rsid w:val="004D263E"/>
    <w:rsid w:val="004D45A7"/>
    <w:rsid w:val="004D546F"/>
    <w:rsid w:val="004E19D4"/>
    <w:rsid w:val="004E6D73"/>
    <w:rsid w:val="004F3D88"/>
    <w:rsid w:val="00500DF9"/>
    <w:rsid w:val="005011B6"/>
    <w:rsid w:val="005026BE"/>
    <w:rsid w:val="00507051"/>
    <w:rsid w:val="0051183E"/>
    <w:rsid w:val="00513A61"/>
    <w:rsid w:val="005161D4"/>
    <w:rsid w:val="005173A4"/>
    <w:rsid w:val="00524150"/>
    <w:rsid w:val="005338E2"/>
    <w:rsid w:val="0054092D"/>
    <w:rsid w:val="00570636"/>
    <w:rsid w:val="00580A93"/>
    <w:rsid w:val="00580AC0"/>
    <w:rsid w:val="00586062"/>
    <w:rsid w:val="00592826"/>
    <w:rsid w:val="0059570A"/>
    <w:rsid w:val="00596171"/>
    <w:rsid w:val="00596D9A"/>
    <w:rsid w:val="005B25C7"/>
    <w:rsid w:val="005B4A28"/>
    <w:rsid w:val="005C7B87"/>
    <w:rsid w:val="005D2A4D"/>
    <w:rsid w:val="005D38AB"/>
    <w:rsid w:val="005E3938"/>
    <w:rsid w:val="005E7CB1"/>
    <w:rsid w:val="00601283"/>
    <w:rsid w:val="0060743C"/>
    <w:rsid w:val="006115EA"/>
    <w:rsid w:val="00613FD8"/>
    <w:rsid w:val="006140C0"/>
    <w:rsid w:val="00620B81"/>
    <w:rsid w:val="0063009D"/>
    <w:rsid w:val="0063629F"/>
    <w:rsid w:val="006611BF"/>
    <w:rsid w:val="00663F9D"/>
    <w:rsid w:val="00664AF2"/>
    <w:rsid w:val="006813F2"/>
    <w:rsid w:val="00685C4B"/>
    <w:rsid w:val="00694034"/>
    <w:rsid w:val="006A5678"/>
    <w:rsid w:val="006A702C"/>
    <w:rsid w:val="006C13B1"/>
    <w:rsid w:val="006C2974"/>
    <w:rsid w:val="006C6720"/>
    <w:rsid w:val="006D63D2"/>
    <w:rsid w:val="006D695B"/>
    <w:rsid w:val="006E1F5F"/>
    <w:rsid w:val="006E3BBF"/>
    <w:rsid w:val="006E42D6"/>
    <w:rsid w:val="006E6902"/>
    <w:rsid w:val="006F78DF"/>
    <w:rsid w:val="00701A47"/>
    <w:rsid w:val="00705231"/>
    <w:rsid w:val="00711C84"/>
    <w:rsid w:val="00711EDE"/>
    <w:rsid w:val="00721533"/>
    <w:rsid w:val="007225A3"/>
    <w:rsid w:val="00724AA3"/>
    <w:rsid w:val="00725088"/>
    <w:rsid w:val="00725E4F"/>
    <w:rsid w:val="0072690D"/>
    <w:rsid w:val="00740FB0"/>
    <w:rsid w:val="007431F9"/>
    <w:rsid w:val="007440D6"/>
    <w:rsid w:val="00746E9C"/>
    <w:rsid w:val="00756D0F"/>
    <w:rsid w:val="00763814"/>
    <w:rsid w:val="0077060E"/>
    <w:rsid w:val="00772E34"/>
    <w:rsid w:val="007832B6"/>
    <w:rsid w:val="00792232"/>
    <w:rsid w:val="00795A3E"/>
    <w:rsid w:val="007A0BA5"/>
    <w:rsid w:val="007A28EE"/>
    <w:rsid w:val="007B3BD7"/>
    <w:rsid w:val="007B521C"/>
    <w:rsid w:val="007B7ED2"/>
    <w:rsid w:val="007D21E1"/>
    <w:rsid w:val="007D5F4F"/>
    <w:rsid w:val="007E09D5"/>
    <w:rsid w:val="007E18E0"/>
    <w:rsid w:val="007E7C5E"/>
    <w:rsid w:val="007F17B0"/>
    <w:rsid w:val="007F2C08"/>
    <w:rsid w:val="00800B8E"/>
    <w:rsid w:val="00801A84"/>
    <w:rsid w:val="00805B8E"/>
    <w:rsid w:val="008147E9"/>
    <w:rsid w:val="00815811"/>
    <w:rsid w:val="00822AD1"/>
    <w:rsid w:val="008439DB"/>
    <w:rsid w:val="00845810"/>
    <w:rsid w:val="00852041"/>
    <w:rsid w:val="00863991"/>
    <w:rsid w:val="008653E7"/>
    <w:rsid w:val="008662F1"/>
    <w:rsid w:val="008717E7"/>
    <w:rsid w:val="00876650"/>
    <w:rsid w:val="00881F7F"/>
    <w:rsid w:val="0088507B"/>
    <w:rsid w:val="00885A70"/>
    <w:rsid w:val="00885EC4"/>
    <w:rsid w:val="008A5351"/>
    <w:rsid w:val="008B3FB3"/>
    <w:rsid w:val="008B5520"/>
    <w:rsid w:val="008B6908"/>
    <w:rsid w:val="008B767B"/>
    <w:rsid w:val="008C235E"/>
    <w:rsid w:val="008C3241"/>
    <w:rsid w:val="008C6D28"/>
    <w:rsid w:val="008D05A1"/>
    <w:rsid w:val="008D2135"/>
    <w:rsid w:val="008D5B82"/>
    <w:rsid w:val="008D64FC"/>
    <w:rsid w:val="008D722E"/>
    <w:rsid w:val="008E002A"/>
    <w:rsid w:val="008E29FA"/>
    <w:rsid w:val="008E41F6"/>
    <w:rsid w:val="008F30C5"/>
    <w:rsid w:val="008F30EF"/>
    <w:rsid w:val="008F75A5"/>
    <w:rsid w:val="00904891"/>
    <w:rsid w:val="00914E0E"/>
    <w:rsid w:val="00915BD8"/>
    <w:rsid w:val="00927FAC"/>
    <w:rsid w:val="00942FE2"/>
    <w:rsid w:val="009617F4"/>
    <w:rsid w:val="009618F3"/>
    <w:rsid w:val="00963C2E"/>
    <w:rsid w:val="0096433A"/>
    <w:rsid w:val="00964407"/>
    <w:rsid w:val="00964876"/>
    <w:rsid w:val="00966287"/>
    <w:rsid w:val="00966FA2"/>
    <w:rsid w:val="00971470"/>
    <w:rsid w:val="009779BF"/>
    <w:rsid w:val="0098568D"/>
    <w:rsid w:val="00990BB8"/>
    <w:rsid w:val="00992676"/>
    <w:rsid w:val="009944E7"/>
    <w:rsid w:val="009A1386"/>
    <w:rsid w:val="009A1C19"/>
    <w:rsid w:val="009A563E"/>
    <w:rsid w:val="009B2A8F"/>
    <w:rsid w:val="009B6BA5"/>
    <w:rsid w:val="009C3504"/>
    <w:rsid w:val="009D435A"/>
    <w:rsid w:val="009E595A"/>
    <w:rsid w:val="009E7FCE"/>
    <w:rsid w:val="009F614E"/>
    <w:rsid w:val="00A03349"/>
    <w:rsid w:val="00A034B8"/>
    <w:rsid w:val="00A05B7B"/>
    <w:rsid w:val="00A06CF9"/>
    <w:rsid w:val="00A1101B"/>
    <w:rsid w:val="00A114A5"/>
    <w:rsid w:val="00A12390"/>
    <w:rsid w:val="00A15D88"/>
    <w:rsid w:val="00A21E9E"/>
    <w:rsid w:val="00A24584"/>
    <w:rsid w:val="00A25651"/>
    <w:rsid w:val="00A32183"/>
    <w:rsid w:val="00A34ED5"/>
    <w:rsid w:val="00A350B5"/>
    <w:rsid w:val="00A376BD"/>
    <w:rsid w:val="00A40A0B"/>
    <w:rsid w:val="00A43069"/>
    <w:rsid w:val="00A43AEB"/>
    <w:rsid w:val="00A43C4E"/>
    <w:rsid w:val="00A44893"/>
    <w:rsid w:val="00A6285E"/>
    <w:rsid w:val="00A637C6"/>
    <w:rsid w:val="00A71976"/>
    <w:rsid w:val="00A72133"/>
    <w:rsid w:val="00A74333"/>
    <w:rsid w:val="00A751EF"/>
    <w:rsid w:val="00A80AFA"/>
    <w:rsid w:val="00A80E43"/>
    <w:rsid w:val="00A81459"/>
    <w:rsid w:val="00A85696"/>
    <w:rsid w:val="00A87D77"/>
    <w:rsid w:val="00A92940"/>
    <w:rsid w:val="00AA0E4B"/>
    <w:rsid w:val="00AA405E"/>
    <w:rsid w:val="00AA7408"/>
    <w:rsid w:val="00AB2E0A"/>
    <w:rsid w:val="00AB790F"/>
    <w:rsid w:val="00AC4E47"/>
    <w:rsid w:val="00AC5B5D"/>
    <w:rsid w:val="00AC5D0E"/>
    <w:rsid w:val="00AD20B0"/>
    <w:rsid w:val="00AD2C0F"/>
    <w:rsid w:val="00AD4F19"/>
    <w:rsid w:val="00AF6FCE"/>
    <w:rsid w:val="00B01AE2"/>
    <w:rsid w:val="00B074FF"/>
    <w:rsid w:val="00B17233"/>
    <w:rsid w:val="00B25C20"/>
    <w:rsid w:val="00B3303D"/>
    <w:rsid w:val="00B36297"/>
    <w:rsid w:val="00B36EC1"/>
    <w:rsid w:val="00B51DAE"/>
    <w:rsid w:val="00B52910"/>
    <w:rsid w:val="00B57A9B"/>
    <w:rsid w:val="00B615CD"/>
    <w:rsid w:val="00B65B1E"/>
    <w:rsid w:val="00B65F78"/>
    <w:rsid w:val="00B67792"/>
    <w:rsid w:val="00B70BAB"/>
    <w:rsid w:val="00B71794"/>
    <w:rsid w:val="00B82BF1"/>
    <w:rsid w:val="00B83327"/>
    <w:rsid w:val="00B91BEF"/>
    <w:rsid w:val="00B9218B"/>
    <w:rsid w:val="00B9300E"/>
    <w:rsid w:val="00B96F62"/>
    <w:rsid w:val="00BA02D6"/>
    <w:rsid w:val="00BA270F"/>
    <w:rsid w:val="00BA38CA"/>
    <w:rsid w:val="00BA63BA"/>
    <w:rsid w:val="00BB0C08"/>
    <w:rsid w:val="00BB31D7"/>
    <w:rsid w:val="00BB3778"/>
    <w:rsid w:val="00BB4823"/>
    <w:rsid w:val="00BC26A8"/>
    <w:rsid w:val="00BD2C49"/>
    <w:rsid w:val="00BD489E"/>
    <w:rsid w:val="00BD4EDA"/>
    <w:rsid w:val="00BE4716"/>
    <w:rsid w:val="00BF06FD"/>
    <w:rsid w:val="00BF6944"/>
    <w:rsid w:val="00C06D0E"/>
    <w:rsid w:val="00C11C8C"/>
    <w:rsid w:val="00C16FC9"/>
    <w:rsid w:val="00C222AF"/>
    <w:rsid w:val="00C27C26"/>
    <w:rsid w:val="00C37DA0"/>
    <w:rsid w:val="00C42C95"/>
    <w:rsid w:val="00C43393"/>
    <w:rsid w:val="00C4484D"/>
    <w:rsid w:val="00C4525F"/>
    <w:rsid w:val="00C45753"/>
    <w:rsid w:val="00C51377"/>
    <w:rsid w:val="00C52D25"/>
    <w:rsid w:val="00C73105"/>
    <w:rsid w:val="00C840D5"/>
    <w:rsid w:val="00C84AC1"/>
    <w:rsid w:val="00C860C3"/>
    <w:rsid w:val="00C96A4D"/>
    <w:rsid w:val="00CB4D6E"/>
    <w:rsid w:val="00CC313D"/>
    <w:rsid w:val="00CC3AAF"/>
    <w:rsid w:val="00CC57C5"/>
    <w:rsid w:val="00CC6EAD"/>
    <w:rsid w:val="00CD23D3"/>
    <w:rsid w:val="00CD4A2C"/>
    <w:rsid w:val="00CF0526"/>
    <w:rsid w:val="00CF3EBC"/>
    <w:rsid w:val="00CF648C"/>
    <w:rsid w:val="00D04062"/>
    <w:rsid w:val="00D123B5"/>
    <w:rsid w:val="00D147FC"/>
    <w:rsid w:val="00D151CD"/>
    <w:rsid w:val="00D156A9"/>
    <w:rsid w:val="00D21FA1"/>
    <w:rsid w:val="00D242EE"/>
    <w:rsid w:val="00D35299"/>
    <w:rsid w:val="00D368A8"/>
    <w:rsid w:val="00D40E49"/>
    <w:rsid w:val="00D411B4"/>
    <w:rsid w:val="00D47691"/>
    <w:rsid w:val="00D5095F"/>
    <w:rsid w:val="00D556D0"/>
    <w:rsid w:val="00D62765"/>
    <w:rsid w:val="00D64958"/>
    <w:rsid w:val="00D70588"/>
    <w:rsid w:val="00D71792"/>
    <w:rsid w:val="00D9161A"/>
    <w:rsid w:val="00D94473"/>
    <w:rsid w:val="00D95D6A"/>
    <w:rsid w:val="00DA0E04"/>
    <w:rsid w:val="00DA4B72"/>
    <w:rsid w:val="00DA68A4"/>
    <w:rsid w:val="00DB14BB"/>
    <w:rsid w:val="00DB221A"/>
    <w:rsid w:val="00DB31FB"/>
    <w:rsid w:val="00DD1440"/>
    <w:rsid w:val="00DD3CBD"/>
    <w:rsid w:val="00DE3E99"/>
    <w:rsid w:val="00DF2CD2"/>
    <w:rsid w:val="00DF7EFD"/>
    <w:rsid w:val="00E0179C"/>
    <w:rsid w:val="00E204DC"/>
    <w:rsid w:val="00E42A93"/>
    <w:rsid w:val="00E435E5"/>
    <w:rsid w:val="00E51E47"/>
    <w:rsid w:val="00E52E56"/>
    <w:rsid w:val="00E5340B"/>
    <w:rsid w:val="00E54BBF"/>
    <w:rsid w:val="00E606B1"/>
    <w:rsid w:val="00E679F2"/>
    <w:rsid w:val="00E70691"/>
    <w:rsid w:val="00E70999"/>
    <w:rsid w:val="00E748B8"/>
    <w:rsid w:val="00E820B0"/>
    <w:rsid w:val="00E85562"/>
    <w:rsid w:val="00E8762D"/>
    <w:rsid w:val="00E905CC"/>
    <w:rsid w:val="00EB2846"/>
    <w:rsid w:val="00EB377B"/>
    <w:rsid w:val="00EC3607"/>
    <w:rsid w:val="00ED738A"/>
    <w:rsid w:val="00ED74BB"/>
    <w:rsid w:val="00EE14ED"/>
    <w:rsid w:val="00EE51C4"/>
    <w:rsid w:val="00EF44D1"/>
    <w:rsid w:val="00EF505B"/>
    <w:rsid w:val="00F10A1B"/>
    <w:rsid w:val="00F13C42"/>
    <w:rsid w:val="00F13EF3"/>
    <w:rsid w:val="00F16C6D"/>
    <w:rsid w:val="00F3300B"/>
    <w:rsid w:val="00F333A5"/>
    <w:rsid w:val="00F374E7"/>
    <w:rsid w:val="00F466A0"/>
    <w:rsid w:val="00F649D1"/>
    <w:rsid w:val="00F675C3"/>
    <w:rsid w:val="00F713A5"/>
    <w:rsid w:val="00F731B1"/>
    <w:rsid w:val="00F8356E"/>
    <w:rsid w:val="00F861ED"/>
    <w:rsid w:val="00F8777C"/>
    <w:rsid w:val="00F92227"/>
    <w:rsid w:val="00F93C00"/>
    <w:rsid w:val="00F93C98"/>
    <w:rsid w:val="00F9706D"/>
    <w:rsid w:val="00F97B55"/>
    <w:rsid w:val="00FA6C51"/>
    <w:rsid w:val="00FC211F"/>
    <w:rsid w:val="00FC3281"/>
    <w:rsid w:val="00FD1C00"/>
    <w:rsid w:val="00FD6542"/>
    <w:rsid w:val="00FD72DE"/>
    <w:rsid w:val="00FE021D"/>
    <w:rsid w:val="00FF081E"/>
    <w:rsid w:val="00FF3136"/>
    <w:rsid w:val="00FF3FFA"/>
    <w:rsid w:val="00FF5885"/>
    <w:rsid w:val="00FF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46C9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2DE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662F1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662F1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662F1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662F1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8662F1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8662F1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8662F1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8662F1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8662F1"/>
  </w:style>
  <w:style w:type="paragraph" w:customStyle="1" w:styleId="box">
    <w:name w:val="box"/>
    <w:basedOn w:val="Normal"/>
    <w:rsid w:val="008662F1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8662F1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8662F1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8662F1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8662F1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8662F1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8662F1"/>
    <w:pPr>
      <w:keepNext w:val="0"/>
    </w:pPr>
  </w:style>
  <w:style w:type="paragraph" w:customStyle="1" w:styleId="tablenote">
    <w:name w:val="table note"/>
    <w:basedOn w:val="tablebody"/>
    <w:next w:val="tableend"/>
    <w:rsid w:val="008662F1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8662F1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8662F1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8662F1"/>
    <w:pPr>
      <w:keepLines/>
      <w:spacing w:after="40"/>
      <w:ind w:left="288"/>
    </w:pPr>
  </w:style>
  <w:style w:type="paragraph" w:customStyle="1" w:styleId="code">
    <w:name w:val="code"/>
    <w:basedOn w:val="Normal"/>
    <w:rsid w:val="008662F1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8662F1"/>
    <w:pPr>
      <w:ind w:left="864"/>
    </w:pPr>
  </w:style>
  <w:style w:type="paragraph" w:customStyle="1" w:styleId="Level2cont">
    <w:name w:val="Level 2 cont"/>
    <w:basedOn w:val="Level1cont"/>
    <w:rsid w:val="008662F1"/>
    <w:pPr>
      <w:ind w:left="576"/>
    </w:pPr>
  </w:style>
  <w:style w:type="paragraph" w:customStyle="1" w:styleId="Space">
    <w:name w:val="Space"/>
    <w:basedOn w:val="tableend"/>
    <w:next w:val="Normal"/>
    <w:autoRedefine/>
    <w:rsid w:val="008662F1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8662F1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8662F1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8662F1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rsid w:val="008662F1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8662F1"/>
    <w:pPr>
      <w:ind w:left="864"/>
    </w:pPr>
  </w:style>
  <w:style w:type="paragraph" w:customStyle="1" w:styleId="notenumbercont">
    <w:name w:val="note number cont"/>
    <w:basedOn w:val="notenumber"/>
    <w:rsid w:val="008662F1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8662F1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8662F1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8662F1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8662F1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8662F1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8662F1"/>
    <w:rPr>
      <w:rFonts w:ascii="Arial" w:hAnsi="Arial"/>
    </w:rPr>
  </w:style>
  <w:style w:type="paragraph" w:customStyle="1" w:styleId="listend">
    <w:name w:val="list end"/>
    <w:basedOn w:val="tableend"/>
    <w:next w:val="Normal"/>
    <w:rsid w:val="008662F1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8662F1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8662F1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8662F1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8662F1"/>
  </w:style>
  <w:style w:type="paragraph" w:customStyle="1" w:styleId="warningitem">
    <w:name w:val="warning item"/>
    <w:basedOn w:val="cautionitem"/>
    <w:rsid w:val="008662F1"/>
  </w:style>
  <w:style w:type="paragraph" w:customStyle="1" w:styleId="tablecondition">
    <w:name w:val="table condition"/>
    <w:basedOn w:val="Normal"/>
    <w:rsid w:val="008662F1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8662F1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8662F1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rsid w:val="008662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8662F1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8662F1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8662F1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8662F1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8662F1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8662F1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8662F1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8662F1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8662F1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8662F1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8662F1"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A74333"/>
    <w:rPr>
      <w:rFonts w:ascii="Arial" w:hAnsi="Arial"/>
      <w:b/>
      <w:sz w:val="24"/>
      <w:lang w:eastAsia="en-US"/>
    </w:rPr>
  </w:style>
  <w:style w:type="paragraph" w:styleId="DocumentMap">
    <w:name w:val="Document Map"/>
    <w:basedOn w:val="Normal"/>
    <w:link w:val="DocumentMapChar"/>
    <w:rsid w:val="00024BE2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024BE2"/>
    <w:rPr>
      <w:rFonts w:ascii="MS UI Gothic" w:eastAsia="MS UI Gothic" w:hAnsi="Times New Roman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rsid w:val="00112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1290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876650"/>
    <w:pPr>
      <w:ind w:leftChars="400" w:left="840"/>
    </w:pPr>
  </w:style>
  <w:style w:type="paragraph" w:styleId="Revision">
    <w:name w:val="Revision"/>
    <w:hidden/>
    <w:uiPriority w:val="99"/>
    <w:semiHidden/>
    <w:rsid w:val="00255F0D"/>
    <w:rPr>
      <w:rFonts w:ascii="Times New Roman" w:hAnsi="Times New Roman"/>
      <w:lang w:eastAsia="en-US"/>
    </w:rPr>
  </w:style>
  <w:style w:type="character" w:customStyle="1" w:styleId="shorttext">
    <w:name w:val="short_text"/>
    <w:basedOn w:val="DefaultParagraphFont"/>
    <w:rsid w:val="00C84AC1"/>
  </w:style>
  <w:style w:type="table" w:styleId="TableGrid">
    <w:name w:val="Table Grid"/>
    <w:basedOn w:val="TableNormal"/>
    <w:rsid w:val="00F67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204DC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E204DC"/>
    <w:rPr>
      <w:rFonts w:ascii="Times New Roman" w:hAnsi="Times New Roman"/>
    </w:rPr>
  </w:style>
  <w:style w:type="character" w:customStyle="1" w:styleId="fontstyle01">
    <w:name w:val="fontstyle01"/>
    <w:basedOn w:val="DefaultParagraphFont"/>
    <w:rsid w:val="008B3FB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8E259-B987-4C32-AE75-3E5FA618E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03DDB3-32E1-4645-9DBA-6E322CBBC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7417F-FF5B-467D-A711-F3AC540AC1EF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4.xml><?xml version="1.0" encoding="utf-8"?>
<ds:datastoreItem xmlns:ds="http://schemas.openxmlformats.org/officeDocument/2006/customXml" ds:itemID="{8B9A0848-4032-48FA-B936-0BEED4456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1637</Words>
  <Characters>9332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MSIOF</vt:lpstr>
      <vt:lpstr>Linux Interface Specification Device Driver MSIOF</vt:lpstr>
    </vt:vector>
  </TitlesOfParts>
  <Company/>
  <LinksUpToDate>false</LinksUpToDate>
  <CharactersWithSpaces>10948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MSIOF</dc:title>
  <dc:subject/>
  <dc:creator/>
  <cp:keywords/>
  <dc:description>Dec. 25, 2023</dc:description>
  <cp:lastModifiedBy/>
  <cp:revision>1</cp:revision>
  <cp:lastPrinted>2010-03-30T01:11:00Z</cp:lastPrinted>
  <dcterms:created xsi:type="dcterms:W3CDTF">2013-08-20T23:33:00Z</dcterms:created>
  <dcterms:modified xsi:type="dcterms:W3CDTF">2023-12-14T04:14:00Z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