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C1F5" w14:textId="77777777" w:rsidR="001E3BC1" w:rsidRDefault="00126F84" w:rsidP="00CC313D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>
        <w:t xml:space="preserve">   Overview</w:t>
      </w:r>
    </w:p>
    <w:p w14:paraId="3FB7A959" w14:textId="77777777" w:rsidR="001E3BC1" w:rsidRDefault="00126F84" w:rsidP="001E3BC1">
      <w:pPr>
        <w:pStyle w:val="Heading2"/>
      </w:pPr>
      <w:r>
        <w:rPr>
          <w:lang w:eastAsia="ja-JP"/>
        </w:rPr>
        <w:t>Overview</w:t>
      </w:r>
    </w:p>
    <w:p w14:paraId="03E890E7" w14:textId="77777777" w:rsidR="001E3BC1" w:rsidRDefault="00126F84" w:rsidP="006B5D2A">
      <w:pPr>
        <w:jc w:val="both"/>
      </w:pPr>
      <w:r w:rsidRPr="009F3E42">
        <w:t xml:space="preserve">This manual explains the DMA Engine device driver in R-Car </w:t>
      </w:r>
      <w:r w:rsidR="000E0E35">
        <w:t>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E7009B">
        <w:rPr>
          <w:lang w:eastAsia="ja-JP"/>
        </w:rPr>
        <w:t>/M3N</w:t>
      </w:r>
      <w:r w:rsidR="004547A0">
        <w:rPr>
          <w:lang w:eastAsia="ja-JP"/>
        </w:rPr>
        <w:t>/E3</w:t>
      </w:r>
      <w:r w:rsidR="00B500F7">
        <w:rPr>
          <w:lang w:eastAsia="ja-JP"/>
        </w:rPr>
        <w:t>/</w:t>
      </w:r>
      <w:r w:rsidR="009F2113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/V3H</w:t>
      </w:r>
      <w:r w:rsidRPr="009F3E42">
        <w:t xml:space="preserve"> Linux.</w:t>
      </w:r>
    </w:p>
    <w:p w14:paraId="0C0BB208" w14:textId="77777777" w:rsidR="00AB021B" w:rsidRDefault="00AB021B" w:rsidP="006B5D2A">
      <w:pPr>
        <w:jc w:val="both"/>
        <w:rPr>
          <w:lang w:eastAsia="ja-JP"/>
        </w:rPr>
      </w:pPr>
    </w:p>
    <w:p w14:paraId="37B994A7" w14:textId="77777777" w:rsidR="009F3E42" w:rsidRDefault="00126F84" w:rsidP="009F3E42">
      <w:pPr>
        <w:pStyle w:val="Heading2"/>
        <w:rPr>
          <w:lang w:eastAsia="ja-JP"/>
        </w:rPr>
      </w:pPr>
      <w:r>
        <w:rPr>
          <w:lang w:eastAsia="ja-JP"/>
        </w:rPr>
        <w:t>Support DMAC</w:t>
      </w:r>
    </w:p>
    <w:p w14:paraId="6588A9E6" w14:textId="6B8C26DF" w:rsidR="009F3E42" w:rsidRDefault="00D54EAE" w:rsidP="005A09FF">
      <w:pPr>
        <w:pStyle w:val="tabletitle"/>
        <w:rPr>
          <w:lang w:eastAsia="ja-JP"/>
        </w:rPr>
      </w:pPr>
      <w:bookmarkStart w:id="7" w:name="_Ref477251335"/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1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1</w:t>
      </w:r>
      <w:r w:rsidR="00C37D08">
        <w:rPr>
          <w:noProof/>
        </w:rPr>
        <w:fldChar w:fldCharType="end"/>
      </w:r>
      <w:bookmarkEnd w:id="7"/>
      <w:r w:rsidR="00126F84">
        <w:rPr>
          <w:lang w:eastAsia="ja-JP"/>
        </w:rPr>
        <w:tab/>
        <w:t>Support DMAC (R-Car 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176A59">
        <w:rPr>
          <w:lang w:eastAsia="ja-JP"/>
        </w:rPr>
        <w:t>/M3N</w:t>
      </w:r>
      <w:r w:rsidR="00C677AF">
        <w:rPr>
          <w:lang w:eastAsia="ja-JP"/>
        </w:rPr>
        <w:t>/E3</w:t>
      </w:r>
      <w:r w:rsidR="00B500F7">
        <w:rPr>
          <w:lang w:eastAsia="ja-JP"/>
        </w:rPr>
        <w:t>/</w:t>
      </w:r>
      <w:r w:rsidR="00BD21EE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4975" w:type="pct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430"/>
        <w:gridCol w:w="1260"/>
        <w:gridCol w:w="1440"/>
        <w:gridCol w:w="1440"/>
        <w:gridCol w:w="1413"/>
        <w:gridCol w:w="1372"/>
        <w:gridCol w:w="1428"/>
      </w:tblGrid>
      <w:tr w:rsidR="005E0330" w14:paraId="2EFA90BD" w14:textId="77777777" w:rsidTr="007302EF">
        <w:trPr>
          <w:cantSplit/>
          <w:trHeight w:val="283"/>
          <w:tblHeader/>
        </w:trPr>
        <w:tc>
          <w:tcPr>
            <w:tcW w:w="731" w:type="pct"/>
            <w:vMerge w:val="restart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AD796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DMAC</w:t>
            </w:r>
          </w:p>
        </w:tc>
        <w:tc>
          <w:tcPr>
            <w:tcW w:w="4269" w:type="pct"/>
            <w:gridSpan w:val="6"/>
            <w:tcBorders>
              <w:top w:val="single" w:sz="8" w:space="0" w:color="auto"/>
            </w:tcBorders>
          </w:tcPr>
          <w:p w14:paraId="3A5D7913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Overview</w:t>
            </w:r>
          </w:p>
        </w:tc>
      </w:tr>
      <w:tr w:rsidR="005E0330" w14:paraId="12DCFEFC" w14:textId="77777777" w:rsidTr="007302EF">
        <w:trPr>
          <w:cantSplit/>
          <w:trHeight w:val="283"/>
          <w:tblHeader/>
        </w:trPr>
        <w:tc>
          <w:tcPr>
            <w:tcW w:w="731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8F7D66" w14:textId="77777777" w:rsidR="005E0330" w:rsidRDefault="005E0330" w:rsidP="00212077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</w:p>
        </w:tc>
        <w:tc>
          <w:tcPr>
            <w:tcW w:w="64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A8A9E" w14:textId="77777777" w:rsid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-Car H3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C410" w14:textId="77777777" w:rsid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M3/M3N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26C89" w14:textId="77777777" w:rsidR="005E0330" w:rsidRDefault="005E0330" w:rsidP="006872E5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 xml:space="preserve">-Car </w:t>
            </w:r>
            <w:r>
              <w:rPr>
                <w:rFonts w:hint="eastAsia"/>
                <w:lang w:eastAsia="ja-JP"/>
              </w:rPr>
              <w:t>E3</w:t>
            </w:r>
          </w:p>
        </w:tc>
        <w:tc>
          <w:tcPr>
            <w:tcW w:w="72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8BA0" w14:textId="77777777" w:rsidR="005E0330" w:rsidRPr="005E0330" w:rsidRDefault="005E0330" w:rsidP="005E0330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D3</w:t>
            </w:r>
          </w:p>
        </w:tc>
        <w:tc>
          <w:tcPr>
            <w:tcW w:w="70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6B5A61" w14:textId="77777777" w:rsidR="005E0330" w:rsidRDefault="005E0330" w:rsidP="004C63CE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V3U</w:t>
            </w:r>
          </w:p>
        </w:tc>
        <w:tc>
          <w:tcPr>
            <w:tcW w:w="73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73299" w14:textId="77777777" w:rsidR="005E0330" w:rsidRDefault="005E0330" w:rsidP="004C63CE">
            <w:pPr>
              <w:pStyle w:val="tablehead"/>
              <w:spacing w:before="0" w:after="0" w:line="240" w:lineRule="auto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>R-Car V3H</w:t>
            </w:r>
          </w:p>
        </w:tc>
      </w:tr>
      <w:tr w:rsidR="005E0330" w14:paraId="2BF1E28D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ED680" w14:textId="77777777" w:rsidR="005E0330" w:rsidRPr="0037393F" w:rsidRDefault="005E0330" w:rsidP="00212077">
            <w:pPr>
              <w:pStyle w:val="tablebody"/>
            </w:pPr>
            <w:r w:rsidRPr="0037393F">
              <w:t>SYS-DMAC</w:t>
            </w:r>
          </w:p>
        </w:tc>
        <w:tc>
          <w:tcPr>
            <w:tcW w:w="138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B4E1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48</w:t>
            </w:r>
            <w:r w:rsidRPr="0037393F">
              <w:t xml:space="preserve"> channels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32130769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8</w:t>
            </w:r>
            <w:r w:rsidRPr="00C91AFF">
              <w:t xml:space="preserve"> channels</w:t>
            </w:r>
          </w:p>
        </w:tc>
        <w:tc>
          <w:tcPr>
            <w:tcW w:w="72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21BC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 channels</w:t>
            </w:r>
          </w:p>
        </w:tc>
        <w:tc>
          <w:tcPr>
            <w:tcW w:w="70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48EAF3ED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24 channels</w:t>
            </w:r>
          </w:p>
        </w:tc>
        <w:tc>
          <w:tcPr>
            <w:tcW w:w="73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789CA1A3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 channels</w:t>
            </w:r>
          </w:p>
        </w:tc>
      </w:tr>
      <w:tr w:rsidR="005E0330" w14:paraId="0B29833D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0A45" w14:textId="77777777" w:rsidR="005E0330" w:rsidRPr="0037393F" w:rsidRDefault="005E0330" w:rsidP="00212077">
            <w:pPr>
              <w:pStyle w:val="tablebody"/>
            </w:pPr>
            <w:r w:rsidRPr="0037393F">
              <w:t>Audio-DMAC</w:t>
            </w:r>
          </w:p>
        </w:tc>
        <w:tc>
          <w:tcPr>
            <w:tcW w:w="13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EB1C" w14:textId="77777777" w:rsidR="005E0330" w:rsidRPr="00C91AFF" w:rsidRDefault="005E0330" w:rsidP="00EA53CC">
            <w:pPr>
              <w:pStyle w:val="tablebody"/>
              <w:jc w:val="center"/>
            </w:pPr>
            <w:r>
              <w:rPr>
                <w:rFonts w:hint="eastAsia"/>
                <w:lang w:eastAsia="ja-JP"/>
              </w:rPr>
              <w:t>32</w:t>
            </w:r>
            <w:r w:rsidRPr="0037393F">
              <w:t xml:space="preserve">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B5654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 w:rsidRPr="00C91AFF">
              <w:t>16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775" w14:textId="77777777" w:rsidR="005E0330" w:rsidRDefault="005E0330" w:rsidP="00EA53CC">
            <w:pPr>
              <w:pStyle w:val="tablebody"/>
              <w:jc w:val="center"/>
            </w:pPr>
            <w:r>
              <w:t>16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0F9F8E" w14:textId="77777777" w:rsidR="005E0330" w:rsidRPr="00C91AFF" w:rsidRDefault="005E0330" w:rsidP="00EA53CC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68F270" w14:textId="77777777" w:rsidR="005E0330" w:rsidRDefault="005E0330" w:rsidP="00EA53CC">
            <w:pPr>
              <w:pStyle w:val="tablebody"/>
              <w:jc w:val="center"/>
            </w:pPr>
            <w:r>
              <w:t>-</w:t>
            </w:r>
          </w:p>
        </w:tc>
      </w:tr>
      <w:tr w:rsidR="005E0330" w14:paraId="68B09E57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78C0" w14:textId="77777777" w:rsidR="005E0330" w:rsidRPr="0037393F" w:rsidRDefault="005E0330" w:rsidP="00212077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USBHS-DMAC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D1436D" w14:textId="77777777" w:rsidR="005E0330" w:rsidRPr="0037393F" w:rsidRDefault="005E0330" w:rsidP="005E0330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9919" w14:textId="77777777" w:rsidR="005E0330" w:rsidRPr="00C91AFF" w:rsidRDefault="005E0330" w:rsidP="005E0330">
            <w:pPr>
              <w:pStyle w:val="tablebody"/>
              <w:jc w:val="center"/>
            </w:pPr>
            <w:r>
              <w:t>4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420828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 w:rsidRPr="00C91AFF">
              <w:t>4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C995" w14:textId="77777777" w:rsidR="005E0330" w:rsidRDefault="001C6CF6" w:rsidP="00EA53CC">
            <w:pPr>
              <w:pStyle w:val="tablebody"/>
              <w:jc w:val="center"/>
            </w:pPr>
            <w:r>
              <w:t>4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255E46" w14:textId="77777777" w:rsidR="005E0330" w:rsidRPr="00C91AFF" w:rsidRDefault="005E0330" w:rsidP="00EA53CC">
            <w:pPr>
              <w:pStyle w:val="tablebody"/>
              <w:jc w:val="center"/>
            </w:pPr>
            <w:r>
              <w:t>-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E9B18" w14:textId="77777777" w:rsidR="005E0330" w:rsidRDefault="005E0330" w:rsidP="00EA53CC">
            <w:pPr>
              <w:pStyle w:val="tablebody"/>
              <w:jc w:val="center"/>
            </w:pPr>
            <w:r>
              <w:t>-</w:t>
            </w:r>
          </w:p>
        </w:tc>
      </w:tr>
      <w:tr w:rsidR="005E0330" w14:paraId="5BE3B547" w14:textId="77777777" w:rsidTr="007302EF">
        <w:trPr>
          <w:cantSplit/>
          <w:trHeight w:val="260"/>
          <w:tblHeader/>
        </w:trPr>
        <w:tc>
          <w:tcPr>
            <w:tcW w:w="73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5967" w14:textId="77777777" w:rsidR="005E0330" w:rsidRDefault="005E0330" w:rsidP="00212077">
            <w:pPr>
              <w:pStyle w:val="tablebody"/>
              <w:rPr>
                <w:lang w:eastAsia="ja-JP"/>
              </w:rPr>
            </w:pPr>
            <w:r>
              <w:rPr>
                <w:lang w:eastAsia="ja-JP"/>
              </w:rPr>
              <w:t>RT-DMAC</w:t>
            </w:r>
          </w:p>
        </w:tc>
        <w:tc>
          <w:tcPr>
            <w:tcW w:w="13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DB08A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 channels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</w:tcBorders>
          </w:tcPr>
          <w:p w14:paraId="279A7C18" w14:textId="77777777" w:rsidR="005E0330" w:rsidRPr="00C91AFF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16 channels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77603" w14:textId="77777777" w:rsidR="005E0330" w:rsidRDefault="003710AA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 channels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</w:tcBorders>
          </w:tcPr>
          <w:p w14:paraId="0997545E" w14:textId="77777777" w:rsidR="005E0330" w:rsidRPr="00C91AFF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64 channels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</w:tcBorders>
          </w:tcPr>
          <w:p w14:paraId="0D8C569E" w14:textId="77777777" w:rsidR="005E0330" w:rsidRDefault="005E0330" w:rsidP="00EA53CC">
            <w:pPr>
              <w:pStyle w:val="tablebody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 channels</w:t>
            </w:r>
          </w:p>
        </w:tc>
      </w:tr>
    </w:tbl>
    <w:p w14:paraId="49AE4261" w14:textId="77777777" w:rsidR="00E45C08" w:rsidRPr="00730D62" w:rsidRDefault="00E45C08" w:rsidP="001E3BC1">
      <w:pPr>
        <w:rPr>
          <w:lang w:eastAsia="ja-JP"/>
        </w:rPr>
      </w:pPr>
    </w:p>
    <w:p w14:paraId="3D35580F" w14:textId="77777777" w:rsidR="005D2A4D" w:rsidRDefault="00126F84" w:rsidP="005D2A4D">
      <w:pPr>
        <w:pStyle w:val="Heading2"/>
        <w:rPr>
          <w:lang w:eastAsia="ja-JP"/>
        </w:rPr>
      </w:pPr>
      <w:r>
        <w:rPr>
          <w:lang w:eastAsia="ja-JP"/>
        </w:rPr>
        <w:t>Function</w:t>
      </w:r>
    </w:p>
    <w:p w14:paraId="4280029A" w14:textId="77777777" w:rsidR="00111AF1" w:rsidRDefault="00126F84" w:rsidP="006B5D2A">
      <w:pPr>
        <w:jc w:val="both"/>
        <w:rPr>
          <w:lang w:eastAsia="ja-JP"/>
        </w:rPr>
      </w:pPr>
      <w:r w:rsidRPr="009F3E42">
        <w:rPr>
          <w:lang w:eastAsia="ja-JP"/>
        </w:rPr>
        <w:t xml:space="preserve">This module controls DMAC on R-Car </w:t>
      </w:r>
      <w:r w:rsidR="000E0E35">
        <w:rPr>
          <w:lang w:eastAsia="ja-JP"/>
        </w:rPr>
        <w:t>H</w:t>
      </w:r>
      <w:r w:rsidR="00A86F59">
        <w:rPr>
          <w:rFonts w:hint="eastAsia"/>
          <w:lang w:eastAsia="ja-JP"/>
        </w:rPr>
        <w:t>3</w:t>
      </w:r>
      <w:r w:rsidR="00DF0AEB">
        <w:rPr>
          <w:lang w:eastAsia="ja-JP"/>
        </w:rPr>
        <w:t>/M3</w:t>
      </w:r>
      <w:r w:rsidR="00176A59">
        <w:rPr>
          <w:lang w:eastAsia="ja-JP"/>
        </w:rPr>
        <w:t>/M3N</w:t>
      </w:r>
      <w:r w:rsidR="004547A0">
        <w:rPr>
          <w:lang w:eastAsia="ja-JP"/>
        </w:rPr>
        <w:t>/E3</w:t>
      </w:r>
      <w:r w:rsidR="00B500F7">
        <w:rPr>
          <w:lang w:eastAsia="ja-JP"/>
        </w:rPr>
        <w:t>/</w:t>
      </w:r>
      <w:r w:rsidR="002477E8">
        <w:rPr>
          <w:lang w:eastAsia="ja-JP"/>
        </w:rPr>
        <w:t>D3/</w:t>
      </w:r>
      <w:r w:rsidR="00B500F7">
        <w:rPr>
          <w:lang w:eastAsia="ja-JP"/>
        </w:rPr>
        <w:t>V3U</w:t>
      </w:r>
      <w:r w:rsidR="006872E5">
        <w:rPr>
          <w:lang w:eastAsia="ja-JP"/>
        </w:rPr>
        <w:t>/</w:t>
      </w:r>
      <w:proofErr w:type="gramStart"/>
      <w:r w:rsidR="006872E5">
        <w:rPr>
          <w:lang w:eastAsia="ja-JP"/>
        </w:rPr>
        <w:t>V3H</w:t>
      </w:r>
      <w:r w:rsidRPr="009F3E42">
        <w:rPr>
          <w:lang w:eastAsia="ja-JP"/>
        </w:rPr>
        <w:t xml:space="preserve"> with</w:t>
      </w:r>
      <w:proofErr w:type="gramEnd"/>
      <w:r w:rsidRPr="009F3E42">
        <w:rPr>
          <w:lang w:eastAsia="ja-JP"/>
        </w:rPr>
        <w:t xml:space="preserve"> using DMA Engine </w:t>
      </w:r>
      <w:proofErr w:type="gramStart"/>
      <w:r w:rsidRPr="009F3E42">
        <w:rPr>
          <w:lang w:eastAsia="ja-JP"/>
        </w:rPr>
        <w:t>framework, and</w:t>
      </w:r>
      <w:proofErr w:type="gramEnd"/>
      <w:r w:rsidRPr="009F3E42">
        <w:rPr>
          <w:lang w:eastAsia="ja-JP"/>
        </w:rPr>
        <w:t xml:space="preserve"> provides the following functions.</w:t>
      </w:r>
    </w:p>
    <w:p w14:paraId="43F0AEE7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DMA device driver module management with DMA Engine framework.</w:t>
      </w:r>
    </w:p>
    <w:p w14:paraId="0372AF69" w14:textId="40D0BA3F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 xml:space="preserve">Control each channel of support DMAC. (Refer to </w:t>
      </w:r>
      <w:r w:rsidR="00B37DCC">
        <w:rPr>
          <w:lang w:eastAsia="ja-JP"/>
        </w:rPr>
        <w:fldChar w:fldCharType="begin"/>
      </w:r>
      <w:r w:rsidR="00B37DCC">
        <w:rPr>
          <w:lang w:eastAsia="ja-JP"/>
        </w:rPr>
        <w:instrText xml:space="preserve"> REF _Ref477251335 \h </w:instrText>
      </w:r>
      <w:r w:rsidR="00B500F7">
        <w:rPr>
          <w:lang w:eastAsia="ja-JP"/>
        </w:rPr>
        <w:instrText xml:space="preserve"> \* MERGEFORMAT </w:instrText>
      </w:r>
      <w:r w:rsidR="00B37DCC">
        <w:rPr>
          <w:lang w:eastAsia="ja-JP"/>
        </w:rPr>
      </w:r>
      <w:r w:rsidR="00B37DCC">
        <w:rPr>
          <w:lang w:eastAsia="ja-JP"/>
        </w:rPr>
        <w:fldChar w:fldCharType="separate"/>
      </w:r>
      <w:r w:rsidR="00F801A4">
        <w:t xml:space="preserve">Table </w:t>
      </w:r>
      <w:r w:rsidR="00F801A4">
        <w:rPr>
          <w:noProof/>
        </w:rPr>
        <w:t>1-1</w:t>
      </w:r>
      <w:r w:rsidR="00B37DCC">
        <w:rPr>
          <w:lang w:eastAsia="ja-JP"/>
        </w:rPr>
        <w:fldChar w:fldCharType="end"/>
      </w:r>
      <w:r w:rsidRPr="009F3E42">
        <w:rPr>
          <w:lang w:eastAsia="ja-JP"/>
        </w:rPr>
        <w:t xml:space="preserve"> </w:t>
      </w:r>
      <w:r w:rsidR="006A0085">
        <w:rPr>
          <w:lang w:eastAsia="ja-JP"/>
        </w:rPr>
        <w:t>and Table 1-</w:t>
      </w:r>
      <w:r w:rsidR="004547A0">
        <w:rPr>
          <w:lang w:eastAsia="ja-JP"/>
        </w:rPr>
        <w:t xml:space="preserve">2 </w:t>
      </w:r>
      <w:r w:rsidRPr="009F3E42">
        <w:rPr>
          <w:lang w:eastAsia="ja-JP"/>
        </w:rPr>
        <w:t>in detail)</w:t>
      </w:r>
    </w:p>
    <w:p w14:paraId="61BFFA4D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Call the registered callback function when DMA transfer is completed.</w:t>
      </w:r>
    </w:p>
    <w:p w14:paraId="1CF24DCB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Control the data transfer between the memory and the peripheral. (SYS-DMAC, Audio-DMAC</w:t>
      </w:r>
      <w:r w:rsidR="00370EE0">
        <w:rPr>
          <w:rFonts w:hint="eastAsia"/>
          <w:lang w:eastAsia="ja-JP"/>
        </w:rPr>
        <w:t>, USBHS-DMAC</w:t>
      </w:r>
      <w:r w:rsidR="00B500F7">
        <w:rPr>
          <w:lang w:eastAsia="ja-JP"/>
        </w:rPr>
        <w:t>, and RT-DMAC</w:t>
      </w:r>
      <w:r w:rsidRPr="009F3E42">
        <w:rPr>
          <w:lang w:eastAsia="ja-JP"/>
        </w:rPr>
        <w:t>)</w:t>
      </w:r>
    </w:p>
    <w:p w14:paraId="169F14DA" w14:textId="77777777" w:rsidR="009F3E42" w:rsidRDefault="00126F84" w:rsidP="006B5D2A">
      <w:pPr>
        <w:pStyle w:val="Level1unordered"/>
        <w:jc w:val="both"/>
        <w:rPr>
          <w:lang w:eastAsia="ja-JP"/>
        </w:rPr>
      </w:pPr>
      <w:r w:rsidRPr="009F3E42">
        <w:rPr>
          <w:lang w:eastAsia="ja-JP"/>
        </w:rPr>
        <w:t>Forced to terminate during transmission.</w:t>
      </w:r>
    </w:p>
    <w:p w14:paraId="6FEFBA32" w14:textId="77777777" w:rsidR="008147DC" w:rsidRDefault="00720176" w:rsidP="006B5D2A">
      <w:pPr>
        <w:pStyle w:val="Level1unordered"/>
        <w:jc w:val="both"/>
        <w:rPr>
          <w:lang w:eastAsia="ja-JP"/>
        </w:rPr>
      </w:pPr>
      <w:r>
        <w:rPr>
          <w:lang w:eastAsia="ja-JP"/>
        </w:rPr>
        <w:t xml:space="preserve">Control the descriptor </w:t>
      </w:r>
      <w:proofErr w:type="gramStart"/>
      <w:r>
        <w:rPr>
          <w:lang w:eastAsia="ja-JP"/>
        </w:rPr>
        <w:t>transfer</w:t>
      </w:r>
      <w:proofErr w:type="gramEnd"/>
    </w:p>
    <w:p w14:paraId="5AC7098C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20C62397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6C5028A0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A337AFC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0401EEF1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9383B69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D4C1D42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4C0B5F51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6B54874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24D7B638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027657F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111A4FFE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397B76E7" w14:textId="77777777" w:rsidR="00AB021B" w:rsidRDefault="00AB021B" w:rsidP="00AB021B">
      <w:pPr>
        <w:pStyle w:val="Level1unordered"/>
        <w:numPr>
          <w:ilvl w:val="0"/>
          <w:numId w:val="0"/>
        </w:numPr>
        <w:ind w:left="289" w:hanging="289"/>
        <w:jc w:val="both"/>
        <w:rPr>
          <w:lang w:eastAsia="ja-JP"/>
        </w:rPr>
      </w:pPr>
    </w:p>
    <w:p w14:paraId="508D4C2A" w14:textId="77777777" w:rsidR="005A09FF" w:rsidRDefault="005A09FF" w:rsidP="005A09FF">
      <w:pPr>
        <w:pStyle w:val="Level1unordered"/>
        <w:numPr>
          <w:ilvl w:val="0"/>
          <w:numId w:val="0"/>
        </w:numPr>
        <w:ind w:left="289"/>
        <w:jc w:val="both"/>
        <w:rPr>
          <w:lang w:eastAsia="ja-JP"/>
        </w:rPr>
      </w:pPr>
    </w:p>
    <w:p w14:paraId="57AFD5B3" w14:textId="77777777" w:rsidR="009F3E42" w:rsidRPr="005A09FF" w:rsidRDefault="006A0085" w:rsidP="005A09FF">
      <w:pPr>
        <w:keepNext/>
        <w:keepLines/>
        <w:spacing w:after="160" w:line="260" w:lineRule="exact"/>
        <w:ind w:left="1077" w:hanging="1077"/>
        <w:rPr>
          <w:b/>
        </w:rPr>
      </w:pPr>
      <w:r>
        <w:rPr>
          <w:b/>
        </w:rPr>
        <w:lastRenderedPageBreak/>
        <w:t>Table 1-</w:t>
      </w:r>
      <w:r w:rsidR="009A7E4B">
        <w:rPr>
          <w:b/>
        </w:rPr>
        <w:t>2</w:t>
      </w:r>
      <w:r w:rsidR="002D357F" w:rsidRPr="005A09FF">
        <w:rPr>
          <w:b/>
        </w:rPr>
        <w:t xml:space="preserve"> Support status of SYS-DMAC</w:t>
      </w:r>
    </w:p>
    <w:tbl>
      <w:tblPr>
        <w:tblW w:w="44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438"/>
        <w:gridCol w:w="2249"/>
        <w:gridCol w:w="2038"/>
      </w:tblGrid>
      <w:tr w:rsidR="002D357F" w:rsidRPr="00A74333" w14:paraId="3A0CB0DA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Merge w:val="restart"/>
            <w:shd w:val="clear" w:color="auto" w:fill="auto"/>
            <w:vAlign w:val="center"/>
          </w:tcPr>
          <w:p w14:paraId="0FA62A31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457" w:type="pct"/>
            <w:gridSpan w:val="2"/>
          </w:tcPr>
          <w:p w14:paraId="74AD5E6F" w14:textId="77777777" w:rsidR="002D357F" w:rsidRPr="00AB021B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SW support status</w:t>
            </w:r>
          </w:p>
        </w:tc>
      </w:tr>
      <w:tr w:rsidR="002D357F" w:rsidRPr="002F4162" w14:paraId="7A94CD96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Merge/>
            <w:shd w:val="clear" w:color="auto" w:fill="auto"/>
            <w:vAlign w:val="center"/>
          </w:tcPr>
          <w:p w14:paraId="13E95DA9" w14:textId="77777777" w:rsidR="002D357F" w:rsidRPr="00AB021B" w:rsidRDefault="002D357F" w:rsidP="00BF32E6">
            <w:pPr>
              <w:jc w:val="center"/>
              <w:rPr>
                <w:rFonts w:asciiTheme="majorHAnsi" w:hAnsiTheme="majorHAnsi" w:cstheme="majorHAnsi"/>
                <w:lang w:eastAsia="ja-JP"/>
              </w:rPr>
            </w:pPr>
          </w:p>
        </w:tc>
        <w:tc>
          <w:tcPr>
            <w:tcW w:w="1289" w:type="pct"/>
          </w:tcPr>
          <w:p w14:paraId="7ABAD44A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R-Car H3/M3/M3N/E3</w:t>
            </w:r>
            <w:r w:rsidR="00366687">
              <w:rPr>
                <w:rFonts w:asciiTheme="majorHAnsi" w:hAnsiTheme="majorHAnsi" w:cstheme="majorHAnsi"/>
                <w:b/>
                <w:sz w:val="18"/>
                <w:lang w:eastAsia="ja-JP"/>
              </w:rPr>
              <w:t>/</w:t>
            </w:r>
            <w:r w:rsidR="007D738E">
              <w:rPr>
                <w:rFonts w:asciiTheme="majorHAnsi" w:hAnsiTheme="majorHAnsi" w:cstheme="majorHAnsi"/>
                <w:b/>
                <w:sz w:val="18"/>
                <w:lang w:eastAsia="ja-JP"/>
              </w:rPr>
              <w:t>D3/</w:t>
            </w:r>
            <w:r w:rsidR="00366687">
              <w:rPr>
                <w:rFonts w:asciiTheme="majorHAnsi" w:hAnsiTheme="majorHAnsi" w:cstheme="majorHAnsi"/>
                <w:b/>
                <w:sz w:val="18"/>
                <w:lang w:eastAsia="ja-JP"/>
              </w:rPr>
              <w:t>V3H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C6F080D" w14:textId="77777777" w:rsidR="002D357F" w:rsidRPr="00AB021B" w:rsidRDefault="002D357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lang w:eastAsia="ja-JP"/>
              </w:rPr>
            </w:pPr>
            <w:r w:rsidRPr="00AB021B">
              <w:rPr>
                <w:rFonts w:asciiTheme="majorHAnsi" w:hAnsiTheme="majorHAnsi" w:cstheme="majorHAnsi"/>
                <w:b/>
                <w:sz w:val="18"/>
                <w:lang w:eastAsia="ja-JP"/>
              </w:rPr>
              <w:t>R-Car V3U</w:t>
            </w:r>
          </w:p>
        </w:tc>
      </w:tr>
      <w:tr w:rsidR="002D357F" w:rsidRPr="002F4162" w14:paraId="55CFCC56" w14:textId="77777777" w:rsidTr="007302EF">
        <w:trPr>
          <w:cantSplit/>
          <w:trHeight w:val="354"/>
          <w:tblHeader/>
          <w:jc w:val="center"/>
        </w:trPr>
        <w:tc>
          <w:tcPr>
            <w:tcW w:w="2543" w:type="pct"/>
            <w:vAlign w:val="center"/>
          </w:tcPr>
          <w:p w14:paraId="399FDEDD" w14:textId="77777777" w:rsidR="00AB021B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R-Car H3/M3/M3N/E3: Up to 48 channels</w:t>
            </w:r>
          </w:p>
          <w:p w14:paraId="4535A95D" w14:textId="77777777" w:rsidR="007D738E" w:rsidRDefault="007D738E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D3: Up to 24 channels</w:t>
            </w:r>
          </w:p>
          <w:p w14:paraId="36AF2FE6" w14:textId="77777777" w:rsidR="00366687" w:rsidRDefault="00366687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V3H: Up to 32 channels</w:t>
            </w:r>
          </w:p>
          <w:p w14:paraId="79CD5F98" w14:textId="77777777" w:rsidR="00366687" w:rsidRPr="00EA53CC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R-Car V3U: Up to 24 channels</w:t>
            </w:r>
          </w:p>
        </w:tc>
        <w:tc>
          <w:tcPr>
            <w:tcW w:w="1289" w:type="pct"/>
            <w:vAlign w:val="center"/>
          </w:tcPr>
          <w:p w14:paraId="56D950A4" w14:textId="77777777" w:rsidR="002D357F" w:rsidRPr="00AB021B" w:rsidRDefault="002D357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9F77852" w14:textId="77777777" w:rsidR="002D357F" w:rsidRPr="00AB021B" w:rsidRDefault="002D357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55F92D31" w14:textId="77777777" w:rsidTr="007302EF">
        <w:trPr>
          <w:cantSplit/>
          <w:trHeight w:val="345"/>
          <w:tblHeader/>
          <w:jc w:val="center"/>
        </w:trPr>
        <w:tc>
          <w:tcPr>
            <w:tcW w:w="2543" w:type="pct"/>
            <w:vAlign w:val="center"/>
          </w:tcPr>
          <w:p w14:paraId="1FDEE453" w14:textId="77777777" w:rsidR="00B537DF" w:rsidRDefault="00AE4D3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</w:t>
            </w:r>
            <w:r w:rsidR="002D357F" w:rsidRPr="00AB021B">
              <w:rPr>
                <w:rFonts w:ascii="Arial" w:hAnsi="Arial"/>
                <w:sz w:val="18"/>
                <w:lang w:eastAsia="ja-JP"/>
              </w:rPr>
              <w:t>data length:</w:t>
            </w:r>
          </w:p>
          <w:p w14:paraId="44E9F8E7" w14:textId="77777777" w:rsidR="002D357F" w:rsidRPr="00AB021B" w:rsidRDefault="002D357F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Byte, word (2 bytes),</w:t>
            </w:r>
            <w:r w:rsidR="00AB021B">
              <w:rPr>
                <w:rFonts w:ascii="Arial" w:hAnsi="Arial"/>
                <w:sz w:val="18"/>
                <w:lang w:eastAsia="ja-JP"/>
              </w:rPr>
              <w:t xml:space="preserve"> longword (4 </w:t>
            </w:r>
            <w:r w:rsidRPr="00AB021B">
              <w:rPr>
                <w:rFonts w:ascii="Arial" w:hAnsi="Arial"/>
                <w:sz w:val="18"/>
                <w:lang w:eastAsia="ja-JP"/>
              </w:rPr>
              <w:t>bytes), 8 bytes, 32 bytes, and 64 bytes</w:t>
            </w:r>
          </w:p>
        </w:tc>
        <w:tc>
          <w:tcPr>
            <w:tcW w:w="1289" w:type="pct"/>
            <w:vAlign w:val="center"/>
          </w:tcPr>
          <w:p w14:paraId="5EFE8AF6" w14:textId="77777777" w:rsidR="002D357F" w:rsidRPr="00AB021B" w:rsidRDefault="00B537D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6625DF6C" w14:textId="77777777" w:rsidR="002D357F" w:rsidRPr="00AB021B" w:rsidRDefault="00B537D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4A16A875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Align w:val="center"/>
          </w:tcPr>
          <w:p w14:paraId="53478D69" w14:textId="77777777" w:rsidR="002D357F" w:rsidRPr="00AB021B" w:rsidRDefault="002E398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Transfer request: Requests from on-chip peripheral modules or auto requests can be selected</w:t>
            </w:r>
          </w:p>
        </w:tc>
        <w:tc>
          <w:tcPr>
            <w:tcW w:w="1289" w:type="pct"/>
            <w:vAlign w:val="center"/>
          </w:tcPr>
          <w:p w14:paraId="7B08E276" w14:textId="77777777" w:rsidR="002D357F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1EE4C999" w14:textId="77777777" w:rsidR="002E3983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2D357F" w:rsidRPr="002F4162" w14:paraId="3F1CD5C1" w14:textId="77777777" w:rsidTr="007302EF">
        <w:trPr>
          <w:cantSplit/>
          <w:trHeight w:val="20"/>
          <w:tblHeader/>
          <w:jc w:val="center"/>
        </w:trPr>
        <w:tc>
          <w:tcPr>
            <w:tcW w:w="2543" w:type="pct"/>
            <w:vAlign w:val="center"/>
          </w:tcPr>
          <w:p w14:paraId="62495AFB" w14:textId="77777777" w:rsidR="002D357F" w:rsidRPr="00AB021B" w:rsidRDefault="002E3983" w:rsidP="00AB021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289" w:type="pct"/>
            <w:vAlign w:val="center"/>
          </w:tcPr>
          <w:p w14:paraId="6FE86668" w14:textId="77777777" w:rsidR="001812F6" w:rsidRDefault="001C3A12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supported </w:t>
            </w:r>
          </w:p>
          <w:p w14:paraId="33343E27" w14:textId="795FEBDD" w:rsidR="002D357F" w:rsidRPr="00AB021B" w:rsidRDefault="001C3A12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>(Fixed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76413861" w14:textId="77777777" w:rsidR="002D357F" w:rsidRPr="00AB021B" w:rsidRDefault="009B56BE" w:rsidP="009B56B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 (*)</w:t>
            </w:r>
          </w:p>
        </w:tc>
      </w:tr>
      <w:tr w:rsidR="002D357F" w:rsidRPr="002F4162" w14:paraId="2E8D70FC" w14:textId="77777777" w:rsidTr="007302EF">
        <w:trPr>
          <w:cantSplit/>
          <w:trHeight w:val="714"/>
          <w:tblHeader/>
          <w:jc w:val="center"/>
        </w:trPr>
        <w:tc>
          <w:tcPr>
            <w:tcW w:w="2543" w:type="pct"/>
            <w:vAlign w:val="center"/>
          </w:tcPr>
          <w:p w14:paraId="504111F9" w14:textId="77777777" w:rsidR="002D357F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="002E3983"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</w:p>
        </w:tc>
        <w:tc>
          <w:tcPr>
            <w:tcW w:w="1289" w:type="pct"/>
            <w:vAlign w:val="center"/>
          </w:tcPr>
          <w:p w14:paraId="6B5B5485" w14:textId="77777777" w:rsidR="002D357F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29C67511" w14:textId="77777777" w:rsidR="002E3983" w:rsidRPr="00AB021B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 w:rsidR="001C3A12"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168" w:type="pct"/>
            <w:shd w:val="clear" w:color="auto" w:fill="auto"/>
            <w:vAlign w:val="center"/>
          </w:tcPr>
          <w:p w14:paraId="3D85E5AB" w14:textId="77777777" w:rsidR="001C3A12" w:rsidRPr="00AB021B" w:rsidRDefault="001C3A12" w:rsidP="001C3A1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54C89874" w14:textId="77777777" w:rsidR="002D357F" w:rsidRPr="00AB021B" w:rsidRDefault="001C3A12" w:rsidP="001C3A1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</w:tr>
    </w:tbl>
    <w:p w14:paraId="03343B08" w14:textId="77777777" w:rsidR="00B537DF" w:rsidRDefault="009B56BE" w:rsidP="00111AF1">
      <w:pPr>
        <w:rPr>
          <w:lang w:eastAsia="ja-JP"/>
        </w:rPr>
      </w:pPr>
      <w:r>
        <w:rPr>
          <w:lang w:eastAsia="ja-JP"/>
        </w:rPr>
        <w:tab/>
        <w:t xml:space="preserve">Note: (*): In the slow speed mode, RRATE_RD and RRATE_WR registers are used to control. </w:t>
      </w:r>
    </w:p>
    <w:p w14:paraId="05C96053" w14:textId="77777777" w:rsidR="002E3983" w:rsidRPr="00B537DF" w:rsidRDefault="006A0085" w:rsidP="00B537DF">
      <w:pPr>
        <w:keepNext/>
        <w:keepLines/>
        <w:spacing w:after="160" w:line="260" w:lineRule="exact"/>
        <w:ind w:left="1077" w:hanging="1077"/>
        <w:rPr>
          <w:b/>
        </w:rPr>
      </w:pPr>
      <w:r>
        <w:rPr>
          <w:b/>
        </w:rPr>
        <w:t>Table 1-</w:t>
      </w:r>
      <w:r w:rsidR="009A7E4B">
        <w:rPr>
          <w:b/>
        </w:rPr>
        <w:t>3</w:t>
      </w:r>
      <w:r w:rsidR="002E3983" w:rsidRPr="00B537DF">
        <w:rPr>
          <w:b/>
        </w:rPr>
        <w:t xml:space="preserve"> Support status of USB-DMAC</w:t>
      </w:r>
    </w:p>
    <w:tbl>
      <w:tblPr>
        <w:tblW w:w="444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986"/>
        <w:gridCol w:w="1865"/>
        <w:gridCol w:w="1890"/>
      </w:tblGrid>
      <w:tr w:rsidR="002E3983" w:rsidRPr="00A74333" w14:paraId="1A8E5071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Merge w:val="restart"/>
            <w:shd w:val="clear" w:color="auto" w:fill="auto"/>
            <w:vAlign w:val="center"/>
          </w:tcPr>
          <w:p w14:paraId="19810F66" w14:textId="77777777" w:rsidR="002E3983" w:rsidRPr="00684238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148" w:type="pct"/>
            <w:gridSpan w:val="2"/>
          </w:tcPr>
          <w:p w14:paraId="07386BDA" w14:textId="77777777" w:rsidR="002E3983" w:rsidRPr="00B537DF" w:rsidRDefault="002E3983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SW support status</w:t>
            </w:r>
          </w:p>
        </w:tc>
      </w:tr>
      <w:tr w:rsidR="002E3983" w:rsidRPr="002F4162" w14:paraId="31262A1E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Merge/>
            <w:shd w:val="clear" w:color="auto" w:fill="auto"/>
            <w:vAlign w:val="center"/>
          </w:tcPr>
          <w:p w14:paraId="60B0D0C2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067" w:type="pct"/>
          </w:tcPr>
          <w:p w14:paraId="7A459287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H3/M3/M3N/E3</w:t>
            </w:r>
            <w:r w:rsidR="007D738E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/D3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5A134AB7" w14:textId="77777777" w:rsidR="002E3983" w:rsidRPr="00B537DF" w:rsidRDefault="002E3983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V3U</w:t>
            </w:r>
            <w:r w:rsidR="00366687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/V3H</w:t>
            </w:r>
          </w:p>
        </w:tc>
      </w:tr>
      <w:tr w:rsidR="002E3983" w:rsidRPr="002F4162" w14:paraId="1D086880" w14:textId="77777777" w:rsidTr="00CC5BED">
        <w:trPr>
          <w:cantSplit/>
          <w:trHeight w:val="354"/>
          <w:tblHeader/>
          <w:jc w:val="center"/>
        </w:trPr>
        <w:tc>
          <w:tcPr>
            <w:tcW w:w="2852" w:type="pct"/>
            <w:vAlign w:val="center"/>
          </w:tcPr>
          <w:p w14:paraId="202AA05C" w14:textId="77777777" w:rsidR="002E3983" w:rsidRPr="00B537DF" w:rsidRDefault="00D71249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Supports two channels that can work concurrently</w:t>
            </w:r>
          </w:p>
        </w:tc>
        <w:tc>
          <w:tcPr>
            <w:tcW w:w="1067" w:type="pct"/>
          </w:tcPr>
          <w:p w14:paraId="1E56ACA3" w14:textId="77777777" w:rsidR="002E3983" w:rsidRPr="00B537DF" w:rsidRDefault="00D71249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7E299A11" w14:textId="77777777" w:rsidR="002E3983" w:rsidRPr="00B537DF" w:rsidRDefault="00D71249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2E3983" w:rsidRPr="002F4162" w14:paraId="7155FD1E" w14:textId="77777777" w:rsidTr="00CC5BED">
        <w:trPr>
          <w:cantSplit/>
          <w:trHeight w:val="345"/>
          <w:tblHeader/>
          <w:jc w:val="center"/>
        </w:trPr>
        <w:tc>
          <w:tcPr>
            <w:tcW w:w="2852" w:type="pct"/>
            <w:vAlign w:val="center"/>
          </w:tcPr>
          <w:p w14:paraId="669DC6BF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I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nterrupts</w:t>
            </w:r>
            <w:r>
              <w:rPr>
                <w:rFonts w:ascii="Arial" w:hAnsi="Arial"/>
                <w:sz w:val="18"/>
                <w:lang w:eastAsia="ja-JP"/>
              </w:rPr>
              <w:t>:</w:t>
            </w:r>
          </w:p>
          <w:p w14:paraId="4DDE7BD5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-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USB-DMAC is composed of USB-DMAC0/2 and USB-DMAC1/3. There are 2 channels in USB-DMAC0/2 and</w:t>
            </w: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2 channels in USB-DMAC1/3.</w:t>
            </w:r>
            <w:r w:rsidR="005A09FF" w:rsidRPr="00B537DF">
              <w:rPr>
                <w:rFonts w:ascii="Arial" w:hAnsi="Arial"/>
                <w:sz w:val="18"/>
                <w:lang w:eastAsia="ja-JP"/>
              </w:rPr>
              <w:t xml:space="preserve"> (USB-DMAC2 and USB-DMAC3 are only R-Car H3.)</w:t>
            </w:r>
          </w:p>
          <w:p w14:paraId="6B416A2D" w14:textId="77777777" w:rsidR="0069470E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 T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>ransfer end interrupt upon receiving a short packet from the HS-USB</w:t>
            </w:r>
          </w:p>
          <w:p w14:paraId="47932B58" w14:textId="77777777" w:rsidR="002E3983" w:rsidRPr="00B537DF" w:rsidRDefault="00B537D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- </w:t>
            </w:r>
            <w:r w:rsidR="0069470E" w:rsidRPr="00B537DF">
              <w:rPr>
                <w:rFonts w:ascii="Arial" w:hAnsi="Arial"/>
                <w:sz w:val="18"/>
                <w:lang w:eastAsia="ja-JP"/>
              </w:rPr>
              <w:t xml:space="preserve">Interrupts can also be generated when a NULL packet is </w:t>
            </w:r>
            <w:proofErr w:type="gramStart"/>
            <w:r w:rsidR="0069470E" w:rsidRPr="00B537DF">
              <w:rPr>
                <w:rFonts w:ascii="Arial" w:hAnsi="Arial"/>
                <w:sz w:val="18"/>
                <w:lang w:eastAsia="ja-JP"/>
              </w:rPr>
              <w:t>received</w:t>
            </w:r>
            <w:proofErr w:type="gramEnd"/>
            <w:r w:rsidR="0069470E" w:rsidRPr="00B537DF">
              <w:rPr>
                <w:rFonts w:ascii="Arial" w:hAnsi="Arial"/>
                <w:sz w:val="18"/>
                <w:lang w:eastAsia="ja-JP"/>
              </w:rPr>
              <w:t xml:space="preserve"> or an address error is detected</w:t>
            </w:r>
          </w:p>
        </w:tc>
        <w:tc>
          <w:tcPr>
            <w:tcW w:w="1067" w:type="pct"/>
            <w:vAlign w:val="center"/>
          </w:tcPr>
          <w:p w14:paraId="73F2B77E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41764586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2E3983" w:rsidRPr="002F4162" w14:paraId="74EA5540" w14:textId="77777777" w:rsidTr="00CC5BED">
        <w:trPr>
          <w:cantSplit/>
          <w:trHeight w:val="20"/>
          <w:tblHeader/>
          <w:jc w:val="center"/>
        </w:trPr>
        <w:tc>
          <w:tcPr>
            <w:tcW w:w="2852" w:type="pct"/>
            <w:vAlign w:val="center"/>
          </w:tcPr>
          <w:p w14:paraId="0ADC6721" w14:textId="77777777" w:rsidR="002E3983" w:rsidRPr="00B537DF" w:rsidRDefault="005A09FF" w:rsidP="00CC5BE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Timeout interrupt</w:t>
            </w:r>
            <w:r w:rsidR="00B537DF">
              <w:rPr>
                <w:rFonts w:ascii="Arial" w:hAnsi="Arial"/>
                <w:sz w:val="18"/>
                <w:lang w:eastAsia="ja-JP"/>
              </w:rPr>
              <w:t xml:space="preserve">: </w:t>
            </w:r>
            <w:r w:rsidRPr="00B537DF">
              <w:rPr>
                <w:rFonts w:ascii="Arial" w:hAnsi="Arial"/>
                <w:sz w:val="18"/>
                <w:lang w:eastAsia="ja-JP"/>
              </w:rPr>
              <w:t>A timeout interrupt can be generated after the specified cycles after the last HS-USB transfer request. (This</w:t>
            </w:r>
            <w:r w:rsidR="00B537DF"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B537DF">
              <w:rPr>
                <w:rFonts w:ascii="Arial" w:hAnsi="Arial"/>
                <w:sz w:val="18"/>
                <w:lang w:eastAsia="ja-JP"/>
              </w:rPr>
              <w:t>interrupt is used for the timeout when the final packet received is Max packet.)</w:t>
            </w:r>
          </w:p>
        </w:tc>
        <w:tc>
          <w:tcPr>
            <w:tcW w:w="1067" w:type="pct"/>
            <w:vAlign w:val="center"/>
          </w:tcPr>
          <w:p w14:paraId="446D20F3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supported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2995DA74" w14:textId="77777777" w:rsidR="002E3983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</w:tbl>
    <w:p w14:paraId="5CD57288" w14:textId="77777777" w:rsidR="00B537DF" w:rsidRDefault="00B537DF" w:rsidP="00111AF1">
      <w:pPr>
        <w:rPr>
          <w:lang w:eastAsia="ja-JP"/>
        </w:rPr>
      </w:pPr>
    </w:p>
    <w:p w14:paraId="0397B609" w14:textId="77777777" w:rsidR="002E3983" w:rsidRDefault="00B537DF" w:rsidP="00111AF1">
      <w:pPr>
        <w:rPr>
          <w:lang w:eastAsia="ja-JP"/>
        </w:rPr>
      </w:pPr>
      <w:r>
        <w:rPr>
          <w:lang w:eastAsia="ja-JP"/>
        </w:rPr>
        <w:br w:type="page"/>
      </w:r>
    </w:p>
    <w:p w14:paraId="6E2F1696" w14:textId="77777777" w:rsidR="009F3E42" w:rsidRPr="00B537DF" w:rsidRDefault="005A09FF" w:rsidP="00B537DF">
      <w:pPr>
        <w:keepNext/>
        <w:keepLines/>
        <w:spacing w:after="160" w:line="260" w:lineRule="exact"/>
        <w:ind w:left="1077" w:hanging="1077"/>
        <w:rPr>
          <w:b/>
        </w:rPr>
      </w:pPr>
      <w:r w:rsidRPr="00B537DF">
        <w:rPr>
          <w:b/>
        </w:rPr>
        <w:lastRenderedPageBreak/>
        <w:t>Tabl</w:t>
      </w:r>
      <w:r w:rsidR="006A0085">
        <w:rPr>
          <w:b/>
        </w:rPr>
        <w:t>e 1-</w:t>
      </w:r>
      <w:r w:rsidR="009A7E4B">
        <w:rPr>
          <w:b/>
        </w:rPr>
        <w:t>4</w:t>
      </w:r>
      <w:r w:rsidRPr="00B537DF">
        <w:rPr>
          <w:b/>
        </w:rPr>
        <w:t xml:space="preserve"> Support status of Audio-DMAC</w:t>
      </w:r>
    </w:p>
    <w:bookmarkEnd w:id="0"/>
    <w:bookmarkEnd w:id="1"/>
    <w:bookmarkEnd w:id="2"/>
    <w:bookmarkEnd w:id="3"/>
    <w:bookmarkEnd w:id="4"/>
    <w:bookmarkEnd w:id="5"/>
    <w:bookmarkEnd w:id="6"/>
    <w:tbl>
      <w:tblPr>
        <w:tblW w:w="446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5011"/>
        <w:gridCol w:w="1884"/>
        <w:gridCol w:w="1891"/>
      </w:tblGrid>
      <w:tr w:rsidR="005A09FF" w:rsidRPr="00A74333" w14:paraId="0EBDE2A9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Merge w:val="restart"/>
            <w:shd w:val="clear" w:color="auto" w:fill="auto"/>
            <w:vAlign w:val="center"/>
          </w:tcPr>
          <w:p w14:paraId="1F8275D9" w14:textId="77777777" w:rsidR="005A09FF" w:rsidRPr="00684238" w:rsidRDefault="00126F84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br w:type="page"/>
            </w:r>
            <w:r w:rsidR="005A09F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148" w:type="pct"/>
            <w:gridSpan w:val="2"/>
          </w:tcPr>
          <w:p w14:paraId="6AEFDB53" w14:textId="77777777" w:rsidR="005A09FF" w:rsidRPr="00B537DF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SW support status</w:t>
            </w:r>
          </w:p>
        </w:tc>
      </w:tr>
      <w:tr w:rsidR="005A09FF" w:rsidRPr="002F4162" w14:paraId="516D2EBD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Merge/>
            <w:shd w:val="clear" w:color="auto" w:fill="auto"/>
            <w:vAlign w:val="center"/>
          </w:tcPr>
          <w:p w14:paraId="25AD2944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072" w:type="pct"/>
          </w:tcPr>
          <w:p w14:paraId="7F14CE32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H3/M3/M3N/E3</w:t>
            </w:r>
            <w:r w:rsidR="007D738E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/D3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C3752B7" w14:textId="77777777" w:rsidR="005A09FF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 w:rsidRPr="00B537DF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R-Car V3U</w:t>
            </w:r>
            <w:r w:rsidR="00366687"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/V3H</w:t>
            </w:r>
          </w:p>
        </w:tc>
      </w:tr>
      <w:tr w:rsidR="005A09FF" w:rsidRPr="002F4162" w14:paraId="134024AE" w14:textId="77777777" w:rsidTr="00AE4D33">
        <w:trPr>
          <w:cantSplit/>
          <w:trHeight w:val="354"/>
          <w:tblHeader/>
          <w:jc w:val="center"/>
        </w:trPr>
        <w:tc>
          <w:tcPr>
            <w:tcW w:w="2852" w:type="pct"/>
            <w:vAlign w:val="center"/>
          </w:tcPr>
          <w:p w14:paraId="64A6F6F4" w14:textId="77777777" w:rsidR="007D738E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H3/M3/M3N: Up to 32 channels</w:t>
            </w:r>
          </w:p>
          <w:p w14:paraId="745CD6DD" w14:textId="77777777" w:rsidR="007D738E" w:rsidRPr="00B537DF" w:rsidRDefault="005A09FF" w:rsidP="00B537D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E3</w:t>
            </w:r>
            <w:r w:rsidR="007D738E">
              <w:rPr>
                <w:rFonts w:ascii="Arial" w:hAnsi="Arial"/>
                <w:sz w:val="18"/>
                <w:lang w:eastAsia="ja-JP"/>
              </w:rPr>
              <w:t>/D3</w:t>
            </w:r>
            <w:r w:rsidRPr="00B537DF">
              <w:rPr>
                <w:rFonts w:ascii="Arial" w:hAnsi="Arial"/>
                <w:sz w:val="18"/>
                <w:lang w:eastAsia="ja-JP"/>
              </w:rPr>
              <w:t>: Up to 16 channels</w:t>
            </w:r>
          </w:p>
        </w:tc>
        <w:tc>
          <w:tcPr>
            <w:tcW w:w="1072" w:type="pct"/>
            <w:vAlign w:val="center"/>
          </w:tcPr>
          <w:p w14:paraId="28ABCF87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62452F9A" w14:textId="77777777" w:rsidR="005A09FF" w:rsidRPr="001C1642" w:rsidRDefault="000936D4" w:rsidP="000936D4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5A09FF" w:rsidRPr="002F4162" w14:paraId="5478CB8B" w14:textId="77777777" w:rsidTr="00AE4D33">
        <w:trPr>
          <w:cantSplit/>
          <w:trHeight w:val="345"/>
          <w:tblHeader/>
          <w:jc w:val="center"/>
        </w:trPr>
        <w:tc>
          <w:tcPr>
            <w:tcW w:w="2852" w:type="pct"/>
            <w:vAlign w:val="center"/>
          </w:tcPr>
          <w:p w14:paraId="1ECBD2BF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Transfer data length: Byte, word (2 bytes), longword (4 bytes), 8 bytes, 32 bytes, and 64 bytes</w:t>
            </w:r>
          </w:p>
        </w:tc>
        <w:tc>
          <w:tcPr>
            <w:tcW w:w="1072" w:type="pct"/>
            <w:vAlign w:val="center"/>
          </w:tcPr>
          <w:p w14:paraId="0C60B152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47F58A6" w14:textId="77777777" w:rsidR="005A09FF" w:rsidRPr="001C1642" w:rsidRDefault="000936D4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5A09FF" w:rsidRPr="002F4162" w14:paraId="4340747A" w14:textId="77777777" w:rsidTr="00AE4D33">
        <w:trPr>
          <w:cantSplit/>
          <w:trHeight w:val="20"/>
          <w:tblHeader/>
          <w:jc w:val="center"/>
        </w:trPr>
        <w:tc>
          <w:tcPr>
            <w:tcW w:w="2852" w:type="pct"/>
            <w:vAlign w:val="center"/>
          </w:tcPr>
          <w:p w14:paraId="39257B6C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request: </w:t>
            </w:r>
            <w:r w:rsidRPr="00B537DF">
              <w:rPr>
                <w:rFonts w:ascii="Arial" w:hAnsi="Arial"/>
                <w:sz w:val="18"/>
                <w:lang w:eastAsia="ja-JP"/>
              </w:rPr>
              <w:t>Requests from on-chip peripheral modules or auto requests can be selected</w:t>
            </w:r>
          </w:p>
        </w:tc>
        <w:tc>
          <w:tcPr>
            <w:tcW w:w="1072" w:type="pct"/>
            <w:vAlign w:val="center"/>
          </w:tcPr>
          <w:p w14:paraId="6DFCB599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12CFA6D8" w14:textId="77777777" w:rsidR="005A09FF" w:rsidRPr="001C1642" w:rsidRDefault="000936D4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AE4D33" w:rsidRPr="002F4162" w14:paraId="2DE38460" w14:textId="77777777" w:rsidTr="00CC5BED">
        <w:trPr>
          <w:cantSplit/>
          <w:trHeight w:val="624"/>
          <w:tblHeader/>
          <w:jc w:val="center"/>
        </w:trPr>
        <w:tc>
          <w:tcPr>
            <w:tcW w:w="2852" w:type="pct"/>
            <w:vAlign w:val="center"/>
          </w:tcPr>
          <w:p w14:paraId="1AC13527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072" w:type="pct"/>
            <w:vAlign w:val="center"/>
          </w:tcPr>
          <w:p w14:paraId="0120E1ED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</w:t>
            </w:r>
            <w:proofErr w:type="gramStart"/>
            <w:r>
              <w:rPr>
                <w:rFonts w:ascii="Arial" w:hAnsi="Arial"/>
                <w:sz w:val="18"/>
                <w:lang w:eastAsia="ja-JP"/>
              </w:rPr>
              <w:t xml:space="preserve">supported  </w:t>
            </w:r>
            <w:r w:rsidRPr="00AB021B">
              <w:rPr>
                <w:rFonts w:ascii="Arial" w:hAnsi="Arial"/>
                <w:sz w:val="18"/>
                <w:lang w:eastAsia="ja-JP"/>
              </w:rPr>
              <w:t>(</w:t>
            </w:r>
            <w:proofErr w:type="gramEnd"/>
            <w:r w:rsidRPr="00AB021B">
              <w:rPr>
                <w:rFonts w:ascii="Arial" w:hAnsi="Arial"/>
                <w:sz w:val="18"/>
                <w:lang w:eastAsia="ja-JP"/>
              </w:rPr>
              <w:t>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658802E2" w14:textId="77777777" w:rsidR="00AE4D33" w:rsidRPr="00AB021B" w:rsidRDefault="00F3606B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  <w:tr w:rsidR="00AE4D33" w:rsidRPr="002F4162" w14:paraId="0BCF4F6F" w14:textId="77777777" w:rsidTr="00CC5BED">
        <w:trPr>
          <w:cantSplit/>
          <w:trHeight w:val="624"/>
          <w:tblHeader/>
          <w:jc w:val="center"/>
        </w:trPr>
        <w:tc>
          <w:tcPr>
            <w:tcW w:w="2852" w:type="pct"/>
            <w:vAlign w:val="center"/>
          </w:tcPr>
          <w:p w14:paraId="0C5A27E0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</w:t>
            </w:r>
          </w:p>
        </w:tc>
        <w:tc>
          <w:tcPr>
            <w:tcW w:w="1072" w:type="pct"/>
            <w:vAlign w:val="center"/>
          </w:tcPr>
          <w:p w14:paraId="79B87D69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35B0187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3FA72F53" w14:textId="77777777" w:rsidR="00AE4D33" w:rsidRPr="00AB021B" w:rsidRDefault="00F3606B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Not available</w:t>
            </w:r>
          </w:p>
        </w:tc>
      </w:tr>
    </w:tbl>
    <w:p w14:paraId="2B27055B" w14:textId="77777777" w:rsidR="00500DF9" w:rsidRDefault="00500DF9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3053819" w14:textId="77777777" w:rsidR="00B537DF" w:rsidRDefault="00B537DF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A45C7DC" w14:textId="77777777" w:rsidR="005A09FF" w:rsidRPr="00B537DF" w:rsidRDefault="005A09FF" w:rsidP="00B537DF">
      <w:pPr>
        <w:keepNext/>
        <w:keepLines/>
        <w:spacing w:after="160" w:line="260" w:lineRule="exact"/>
        <w:ind w:left="1077" w:hanging="1077"/>
        <w:rPr>
          <w:b/>
        </w:rPr>
      </w:pPr>
      <w:r w:rsidRPr="00B537DF">
        <w:rPr>
          <w:b/>
        </w:rPr>
        <w:t>Table 1</w:t>
      </w:r>
      <w:r w:rsidR="006A0085">
        <w:rPr>
          <w:b/>
        </w:rPr>
        <w:t>-</w:t>
      </w:r>
      <w:r w:rsidR="009A7E4B">
        <w:rPr>
          <w:b/>
        </w:rPr>
        <w:t>5</w:t>
      </w:r>
      <w:r w:rsidRPr="00B537DF">
        <w:rPr>
          <w:b/>
        </w:rPr>
        <w:t xml:space="preserve"> Support status of RT-DMAC</w:t>
      </w:r>
    </w:p>
    <w:tbl>
      <w:tblPr>
        <w:tblW w:w="445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547"/>
        <w:gridCol w:w="2159"/>
        <w:gridCol w:w="2058"/>
      </w:tblGrid>
      <w:tr w:rsidR="005A09FF" w:rsidRPr="00A74333" w14:paraId="00EBA12C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Merge w:val="restart"/>
            <w:shd w:val="clear" w:color="auto" w:fill="auto"/>
            <w:vAlign w:val="center"/>
          </w:tcPr>
          <w:p w14:paraId="72112646" w14:textId="77777777" w:rsidR="005A09FF" w:rsidRPr="00684238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eastAsia="ja-JP"/>
              </w:rPr>
              <w:t>Feature</w:t>
            </w:r>
          </w:p>
        </w:tc>
        <w:tc>
          <w:tcPr>
            <w:tcW w:w="2406" w:type="pct"/>
            <w:gridSpan w:val="2"/>
          </w:tcPr>
          <w:p w14:paraId="16F64617" w14:textId="77777777" w:rsidR="005A09FF" w:rsidRPr="00A74333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SW support status</w:t>
            </w:r>
          </w:p>
        </w:tc>
      </w:tr>
      <w:tr w:rsidR="005A09FF" w:rsidRPr="002F4162" w14:paraId="23D03E7D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Merge/>
            <w:shd w:val="clear" w:color="auto" w:fill="auto"/>
            <w:vAlign w:val="center"/>
          </w:tcPr>
          <w:p w14:paraId="6A92CD07" w14:textId="77777777" w:rsidR="005A09FF" w:rsidRPr="00B74894" w:rsidRDefault="005A09FF" w:rsidP="00BF32E6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32" w:type="pct"/>
          </w:tcPr>
          <w:p w14:paraId="1CD080A7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R-Car H3/M3/M3N/E3</w:t>
            </w:r>
            <w:r w:rsidR="007D738E">
              <w:rPr>
                <w:rFonts w:ascii="Arial" w:hAnsi="Arial"/>
                <w:b/>
                <w:sz w:val="18"/>
                <w:lang w:eastAsia="ja-JP"/>
              </w:rPr>
              <w:t>/D3</w:t>
            </w:r>
            <w:r w:rsidR="00757C04">
              <w:rPr>
                <w:rFonts w:ascii="Arial" w:hAnsi="Arial"/>
                <w:b/>
                <w:sz w:val="18"/>
                <w:lang w:eastAsia="ja-JP"/>
              </w:rPr>
              <w:t>/V3H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05E45652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R-Car V3U</w:t>
            </w:r>
          </w:p>
        </w:tc>
      </w:tr>
      <w:tr w:rsidR="005A09FF" w:rsidRPr="002F4162" w14:paraId="2DF111AE" w14:textId="77777777" w:rsidTr="007302EF">
        <w:trPr>
          <w:cantSplit/>
          <w:trHeight w:val="354"/>
          <w:tblHeader/>
          <w:jc w:val="center"/>
        </w:trPr>
        <w:tc>
          <w:tcPr>
            <w:tcW w:w="2594" w:type="pct"/>
            <w:vAlign w:val="center"/>
          </w:tcPr>
          <w:p w14:paraId="06FA0BD1" w14:textId="77777777" w:rsidR="00FE23AD" w:rsidRDefault="005A09FF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H3/M3/M3N/E3: Up to 16 channels</w:t>
            </w:r>
          </w:p>
          <w:p w14:paraId="41A41290" w14:textId="77777777" w:rsidR="007D738E" w:rsidRDefault="007D738E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R-Car D3: Up to 8 channels</w:t>
            </w:r>
          </w:p>
          <w:p w14:paraId="4E68FCA6" w14:textId="77777777" w:rsidR="005D1127" w:rsidRDefault="00FE23AD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360CC7">
              <w:rPr>
                <w:rFonts w:ascii="Arial" w:hAnsi="Arial"/>
                <w:sz w:val="18"/>
                <w:lang w:eastAsia="ja-JP"/>
              </w:rPr>
              <w:t>R-Car V3H: Up to 32 channels</w:t>
            </w:r>
          </w:p>
          <w:p w14:paraId="2CB13A15" w14:textId="77777777" w:rsidR="001956CF" w:rsidRPr="00B537DF" w:rsidRDefault="00E202C9" w:rsidP="00EA53CC">
            <w:pPr>
              <w:keepNext/>
              <w:keepLines/>
              <w:spacing w:before="20" w:after="60" w:line="220" w:lineRule="exact"/>
              <w:ind w:left="58" w:right="58"/>
              <w:rPr>
                <w:rFonts w:ascii="Arial" w:hAnsi="Arial"/>
                <w:sz w:val="18"/>
                <w:lang w:eastAsia="ja-JP"/>
              </w:rPr>
            </w:pPr>
            <w:r w:rsidRPr="00B537DF">
              <w:rPr>
                <w:rFonts w:ascii="Arial" w:hAnsi="Arial"/>
                <w:sz w:val="18"/>
                <w:lang w:eastAsia="ja-JP"/>
              </w:rPr>
              <w:t>R-Car V3U: Up to 64</w:t>
            </w:r>
            <w:r w:rsidR="005A09FF" w:rsidRPr="00B537DF">
              <w:rPr>
                <w:rFonts w:ascii="Arial" w:hAnsi="Arial"/>
                <w:sz w:val="18"/>
                <w:lang w:eastAsia="ja-JP"/>
              </w:rPr>
              <w:t xml:space="preserve"> channels</w:t>
            </w:r>
          </w:p>
        </w:tc>
        <w:tc>
          <w:tcPr>
            <w:tcW w:w="1232" w:type="pct"/>
            <w:vAlign w:val="center"/>
          </w:tcPr>
          <w:p w14:paraId="260DFFF0" w14:textId="77777777" w:rsidR="005A09FF" w:rsidRPr="001C1642" w:rsidRDefault="005A09FF" w:rsidP="00EA53CC">
            <w:pPr>
              <w:keepNext/>
              <w:keepLines/>
              <w:spacing w:before="20" w:after="60" w:line="220" w:lineRule="exact"/>
              <w:ind w:left="58" w:right="58"/>
              <w:contextualSpacing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02205888" w14:textId="77777777" w:rsidR="005A09FF" w:rsidRPr="001C1642" w:rsidRDefault="005A09FF" w:rsidP="00EA53CC">
            <w:pPr>
              <w:keepNext/>
              <w:keepLines/>
              <w:spacing w:before="20" w:after="60" w:line="220" w:lineRule="exact"/>
              <w:ind w:left="58" w:right="58"/>
              <w:contextualSpacing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5A09FF" w:rsidRPr="002F4162" w14:paraId="42359554" w14:textId="77777777" w:rsidTr="007302EF">
        <w:trPr>
          <w:cantSplit/>
          <w:trHeight w:val="345"/>
          <w:tblHeader/>
          <w:jc w:val="center"/>
        </w:trPr>
        <w:tc>
          <w:tcPr>
            <w:tcW w:w="2594" w:type="pct"/>
            <w:vAlign w:val="center"/>
          </w:tcPr>
          <w:p w14:paraId="14400380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Transfer data length: Byte, word (2 bytes), longword (4 bytes), 8 bytes, 32 bytes, and 64 bytes</w:t>
            </w:r>
          </w:p>
        </w:tc>
        <w:tc>
          <w:tcPr>
            <w:tcW w:w="1232" w:type="pct"/>
            <w:vAlign w:val="center"/>
          </w:tcPr>
          <w:p w14:paraId="76D31452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1ABF914A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5A09FF" w:rsidRPr="002F4162" w14:paraId="45D14868" w14:textId="77777777" w:rsidTr="007302EF">
        <w:trPr>
          <w:cantSplit/>
          <w:trHeight w:val="20"/>
          <w:tblHeader/>
          <w:jc w:val="center"/>
        </w:trPr>
        <w:tc>
          <w:tcPr>
            <w:tcW w:w="2594" w:type="pct"/>
            <w:vAlign w:val="center"/>
          </w:tcPr>
          <w:p w14:paraId="1CAEA25E" w14:textId="77777777" w:rsidR="005A09FF" w:rsidRPr="001C1642" w:rsidRDefault="005A09FF" w:rsidP="00BF32E6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Transfer request: </w:t>
            </w:r>
            <w:r w:rsidRPr="00B537DF">
              <w:rPr>
                <w:rFonts w:ascii="Arial" w:hAnsi="Arial"/>
                <w:sz w:val="18"/>
                <w:lang w:eastAsia="ja-JP"/>
              </w:rPr>
              <w:t>Requests from on-chip peripheral modules or auto requests can be selected</w:t>
            </w:r>
          </w:p>
        </w:tc>
        <w:tc>
          <w:tcPr>
            <w:tcW w:w="1232" w:type="pct"/>
            <w:vAlign w:val="center"/>
          </w:tcPr>
          <w:p w14:paraId="7297A45F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3E89C181" w14:textId="77777777" w:rsidR="005A09FF" w:rsidRPr="001C1642" w:rsidRDefault="005A09FF" w:rsidP="00B537D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</w:p>
        </w:tc>
      </w:tr>
      <w:tr w:rsidR="00AE4D33" w:rsidRPr="002F4162" w14:paraId="6283846A" w14:textId="77777777" w:rsidTr="007302EF">
        <w:trPr>
          <w:cantSplit/>
          <w:trHeight w:val="579"/>
          <w:tblHeader/>
          <w:jc w:val="center"/>
        </w:trPr>
        <w:tc>
          <w:tcPr>
            <w:tcW w:w="2594" w:type="pct"/>
            <w:vAlign w:val="center"/>
          </w:tcPr>
          <w:p w14:paraId="08D38FC2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Bus mode: Selectable from normal mode and slow mode</w:t>
            </w:r>
          </w:p>
        </w:tc>
        <w:tc>
          <w:tcPr>
            <w:tcW w:w="1232" w:type="pct"/>
            <w:vAlign w:val="center"/>
          </w:tcPr>
          <w:p w14:paraId="3491CDB7" w14:textId="77777777" w:rsidR="004940F8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Not supported </w:t>
            </w:r>
          </w:p>
          <w:p w14:paraId="373EAE03" w14:textId="05DAC3AF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 </w:t>
            </w:r>
            <w:r w:rsidRPr="00AB021B">
              <w:rPr>
                <w:rFonts w:ascii="Arial" w:hAnsi="Arial"/>
                <w:sz w:val="18"/>
                <w:lang w:eastAsia="ja-JP"/>
              </w:rPr>
              <w:t>(Fixed</w:t>
            </w:r>
            <w:r>
              <w:rPr>
                <w:rFonts w:ascii="Arial" w:hAnsi="Arial"/>
                <w:sz w:val="18"/>
                <w:lang w:eastAsia="ja-JP"/>
              </w:rPr>
              <w:t xml:space="preserve"> normal</w:t>
            </w:r>
            <w:r w:rsidRPr="00AB021B">
              <w:rPr>
                <w:rFonts w:ascii="Arial" w:hAnsi="Arial"/>
                <w:sz w:val="18"/>
                <w:lang w:eastAsia="ja-JP"/>
              </w:rPr>
              <w:t xml:space="preserve"> mode)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7AA68D31" w14:textId="77777777" w:rsidR="00AE4D33" w:rsidRPr="00AB021B" w:rsidRDefault="00FB5FE1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Supported</w:t>
            </w:r>
            <w:r w:rsidR="008801D4">
              <w:rPr>
                <w:rFonts w:ascii="Arial" w:hAnsi="Arial"/>
                <w:sz w:val="18"/>
                <w:lang w:eastAsia="ja-JP"/>
              </w:rPr>
              <w:t xml:space="preserve"> (*)</w:t>
            </w:r>
          </w:p>
        </w:tc>
      </w:tr>
      <w:tr w:rsidR="00AE4D33" w:rsidRPr="002F4162" w14:paraId="54CA2A4D" w14:textId="77777777" w:rsidTr="007302EF">
        <w:trPr>
          <w:cantSplit/>
          <w:trHeight w:val="642"/>
          <w:tblHeader/>
          <w:jc w:val="center"/>
        </w:trPr>
        <w:tc>
          <w:tcPr>
            <w:tcW w:w="2594" w:type="pct"/>
            <w:vAlign w:val="center"/>
          </w:tcPr>
          <w:p w14:paraId="6A7BBAD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 xml:space="preserve">Priority: </w:t>
            </w:r>
            <w:r w:rsidRPr="00AB021B">
              <w:rPr>
                <w:rFonts w:ascii="Arial" w:hAnsi="Arial"/>
                <w:sz w:val="18"/>
                <w:lang w:eastAsia="ja-JP"/>
              </w:rPr>
              <w:t>Either fixed priority or round-robin arbitration can be selected for use in arbitrat</w:t>
            </w:r>
            <w:r w:rsidR="00CC5BED">
              <w:rPr>
                <w:rFonts w:ascii="Arial" w:hAnsi="Arial"/>
                <w:sz w:val="18"/>
                <w:lang w:eastAsia="ja-JP"/>
              </w:rPr>
              <w:t>ion among the transfer channels</w:t>
            </w:r>
          </w:p>
        </w:tc>
        <w:tc>
          <w:tcPr>
            <w:tcW w:w="1232" w:type="pct"/>
            <w:vAlign w:val="center"/>
          </w:tcPr>
          <w:p w14:paraId="27BB85E6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600CA072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5F7411B9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>Not supported</w:t>
            </w:r>
          </w:p>
          <w:p w14:paraId="02D8DE05" w14:textId="77777777" w:rsidR="00AE4D33" w:rsidRPr="00AB021B" w:rsidRDefault="00AE4D33" w:rsidP="00AE4D33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B021B">
              <w:rPr>
                <w:rFonts w:ascii="Arial" w:hAnsi="Arial"/>
                <w:sz w:val="18"/>
                <w:lang w:eastAsia="ja-JP"/>
              </w:rPr>
              <w:t xml:space="preserve">(Fixed </w:t>
            </w:r>
            <w:r>
              <w:rPr>
                <w:rFonts w:ascii="Arial" w:hAnsi="Arial"/>
                <w:sz w:val="18"/>
                <w:lang w:eastAsia="ja-JP"/>
              </w:rPr>
              <w:t>‘fixed priority’)</w:t>
            </w:r>
          </w:p>
        </w:tc>
      </w:tr>
    </w:tbl>
    <w:p w14:paraId="6AC5A690" w14:textId="77777777" w:rsidR="005A09FF" w:rsidRDefault="00FB5FE1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tab/>
        <w:t>Note: (*): In the slow speed mode, RRATE</w:t>
      </w:r>
      <w:r w:rsidR="000868EC">
        <w:rPr>
          <w:lang w:eastAsia="ja-JP"/>
        </w:rPr>
        <w:t>_</w:t>
      </w:r>
      <w:r>
        <w:rPr>
          <w:lang w:eastAsia="ja-JP"/>
        </w:rPr>
        <w:t>RD and RRATE</w:t>
      </w:r>
      <w:r w:rsidR="000868EC">
        <w:rPr>
          <w:lang w:eastAsia="ja-JP"/>
        </w:rPr>
        <w:t>_</w:t>
      </w:r>
      <w:r>
        <w:rPr>
          <w:lang w:eastAsia="ja-JP"/>
        </w:rPr>
        <w:t>WR registers are used to control.</w:t>
      </w:r>
    </w:p>
    <w:p w14:paraId="3B93C3F2" w14:textId="77777777" w:rsidR="00B537DF" w:rsidRDefault="00B537DF" w:rsidP="00F3043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ED0E877" w14:textId="77777777" w:rsidR="002F4162" w:rsidRDefault="00126F84" w:rsidP="002F4162">
      <w:pPr>
        <w:pStyle w:val="Heading2"/>
        <w:rPr>
          <w:lang w:eastAsia="ja-JP"/>
        </w:rPr>
      </w:pPr>
      <w:r>
        <w:rPr>
          <w:lang w:eastAsia="ja-JP"/>
        </w:rPr>
        <w:t>Reference</w:t>
      </w:r>
    </w:p>
    <w:p w14:paraId="1F72F6FF" w14:textId="77777777" w:rsidR="00F3043A" w:rsidRDefault="00126F84" w:rsidP="00F3043A">
      <w:pPr>
        <w:pStyle w:val="Heading3"/>
      </w:pPr>
      <w:r>
        <w:rPr>
          <w:lang w:eastAsia="ja-JP"/>
        </w:rPr>
        <w:t>Standards</w:t>
      </w:r>
    </w:p>
    <w:p w14:paraId="187A5F58" w14:textId="77777777" w:rsidR="00F3043A" w:rsidRDefault="00126F84" w:rsidP="006B5D2A">
      <w:pPr>
        <w:jc w:val="both"/>
        <w:rPr>
          <w:lang w:eastAsia="ja-JP"/>
        </w:rPr>
      </w:pPr>
      <w:r w:rsidRPr="009F3E42">
        <w:t>There is no reference document on standards.</w:t>
      </w:r>
    </w:p>
    <w:p w14:paraId="29A86A1E" w14:textId="77777777" w:rsidR="009F3E42" w:rsidRDefault="009F3E42" w:rsidP="00F3043A">
      <w:pPr>
        <w:rPr>
          <w:lang w:eastAsia="ja-JP"/>
        </w:rPr>
      </w:pPr>
    </w:p>
    <w:p w14:paraId="3CFBCEC0" w14:textId="77777777" w:rsidR="00163DC8" w:rsidRDefault="00126F84" w:rsidP="00163DC8">
      <w:pPr>
        <w:pStyle w:val="Heading3"/>
      </w:pPr>
      <w:r>
        <w:rPr>
          <w:lang w:eastAsia="ja-JP"/>
        </w:rPr>
        <w:t>Related Documents</w:t>
      </w:r>
    </w:p>
    <w:p w14:paraId="23376B07" w14:textId="77777777" w:rsidR="00B537DF" w:rsidRDefault="00126F84" w:rsidP="00B537DF">
      <w:pPr>
        <w:jc w:val="both"/>
        <w:rPr>
          <w:lang w:eastAsia="ja-JP"/>
        </w:rPr>
      </w:pPr>
      <w:r w:rsidRPr="00163DC8">
        <w:rPr>
          <w:lang w:eastAsia="ja-JP"/>
        </w:rPr>
        <w:t>The following table shows the document related to this module.</w:t>
      </w:r>
    </w:p>
    <w:p w14:paraId="2011A5C4" w14:textId="670210DA" w:rsidR="00053D88" w:rsidRPr="002F4162" w:rsidRDefault="00D54EAE" w:rsidP="00B537D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lastRenderedPageBreak/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F801A4">
        <w:rPr>
          <w:b/>
          <w:noProof/>
        </w:rPr>
        <w:t>1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proofErr w:type="gramStart"/>
      <w:r w:rsidR="009A7E4B">
        <w:rPr>
          <w:b/>
        </w:rPr>
        <w:t>6</w:t>
      </w:r>
      <w:r>
        <w:rPr>
          <w:rFonts w:hint="eastAsia"/>
          <w:b/>
          <w:lang w:eastAsia="ja-JP"/>
        </w:rPr>
        <w:t xml:space="preserve">　　</w:t>
      </w:r>
      <w:r w:rsidR="00126F84" w:rsidRPr="002F4162">
        <w:rPr>
          <w:b/>
          <w:lang w:eastAsia="ja-JP"/>
        </w:rPr>
        <w:t>Related</w:t>
      </w:r>
      <w:proofErr w:type="gramEnd"/>
      <w:r w:rsidR="00126F84" w:rsidRPr="002F4162">
        <w:rPr>
          <w:b/>
          <w:lang w:eastAsia="ja-JP"/>
        </w:rPr>
        <w:t xml:space="preserve"> document</w:t>
      </w:r>
      <w:r w:rsidR="00A76280">
        <w:rPr>
          <w:b/>
          <w:lang w:eastAsia="ja-JP"/>
        </w:rPr>
        <w:t>s</w:t>
      </w:r>
      <w:r w:rsidR="00126F84" w:rsidRPr="002F4162">
        <w:rPr>
          <w:b/>
          <w:lang w:eastAsia="ja-JP"/>
        </w:rPr>
        <w:t xml:space="preserve"> (</w:t>
      </w:r>
      <w:r w:rsidR="00126F84" w:rsidRPr="00053D88">
        <w:rPr>
          <w:b/>
          <w:lang w:eastAsia="ja-JP"/>
        </w:rPr>
        <w:t xml:space="preserve">R-Car </w:t>
      </w:r>
      <w:r w:rsidR="000E0E35">
        <w:rPr>
          <w:b/>
          <w:lang w:eastAsia="ja-JP"/>
        </w:rPr>
        <w:t>H</w:t>
      </w:r>
      <w:r w:rsidR="00A86F59">
        <w:rPr>
          <w:rFonts w:hint="eastAsia"/>
          <w:b/>
          <w:lang w:eastAsia="ja-JP"/>
        </w:rPr>
        <w:t>3</w:t>
      </w:r>
      <w:r w:rsidR="00DF0AEB">
        <w:rPr>
          <w:b/>
          <w:lang w:eastAsia="ja-JP"/>
        </w:rPr>
        <w:t>/M3</w:t>
      </w:r>
      <w:r w:rsidR="00E7009B">
        <w:rPr>
          <w:b/>
          <w:lang w:eastAsia="ja-JP"/>
        </w:rPr>
        <w:t>/M3N</w:t>
      </w:r>
      <w:r w:rsidR="00A80B6F">
        <w:rPr>
          <w:b/>
          <w:lang w:eastAsia="ja-JP"/>
        </w:rPr>
        <w:t>/E3</w:t>
      </w:r>
      <w:r w:rsidR="00212077">
        <w:rPr>
          <w:b/>
          <w:lang w:eastAsia="ja-JP"/>
        </w:rPr>
        <w:t>/</w:t>
      </w:r>
      <w:r w:rsidR="00B80E25">
        <w:rPr>
          <w:b/>
          <w:lang w:eastAsia="ja-JP"/>
        </w:rPr>
        <w:t>D3/</w:t>
      </w:r>
      <w:r w:rsidR="00212077">
        <w:rPr>
          <w:b/>
          <w:lang w:eastAsia="ja-JP"/>
        </w:rPr>
        <w:t>V3U</w:t>
      </w:r>
      <w:r w:rsidR="00CF1335">
        <w:rPr>
          <w:b/>
          <w:lang w:eastAsia="ja-JP"/>
        </w:rPr>
        <w:t>/V3H</w:t>
      </w:r>
      <w:r w:rsidR="00126F84" w:rsidRPr="002F4162">
        <w:rPr>
          <w:b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39"/>
        <w:gridCol w:w="1369"/>
        <w:gridCol w:w="5103"/>
        <w:gridCol w:w="993"/>
        <w:gridCol w:w="1428"/>
      </w:tblGrid>
      <w:tr w:rsidR="00053D88" w:rsidRPr="002F4162" w14:paraId="7DA42DA2" w14:textId="77777777" w:rsidTr="00C63CF8">
        <w:trPr>
          <w:cantSplit/>
          <w:trHeight w:val="260"/>
          <w:tblHeader/>
        </w:trPr>
        <w:tc>
          <w:tcPr>
            <w:tcW w:w="47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01108D9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Number</w:t>
            </w:r>
          </w:p>
        </w:tc>
        <w:tc>
          <w:tcPr>
            <w:tcW w:w="6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88D52F7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Issue</w:t>
            </w:r>
          </w:p>
        </w:tc>
        <w:tc>
          <w:tcPr>
            <w:tcW w:w="259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B470F3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Title</w:t>
            </w:r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5DDBFE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Edition</w:t>
            </w:r>
          </w:p>
        </w:tc>
        <w:tc>
          <w:tcPr>
            <w:tcW w:w="72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CCD5E36" w14:textId="77777777" w:rsidR="00053D88" w:rsidRPr="002F4162" w:rsidRDefault="00126F84" w:rsidP="00F848E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2F4162">
              <w:rPr>
                <w:rFonts w:ascii="Arial" w:hAnsi="Arial"/>
                <w:b/>
                <w:sz w:val="18"/>
                <w:lang w:eastAsia="ja-JP"/>
              </w:rPr>
              <w:t>Date</w:t>
            </w:r>
          </w:p>
        </w:tc>
      </w:tr>
      <w:tr w:rsidR="00EB58D2" w:rsidRPr="002F4162" w14:paraId="697E12E8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1E778EE6" w14:textId="77777777" w:rsidR="00EB58D2" w:rsidRPr="00C63CF8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BB1C885" w14:textId="77777777" w:rsidR="00EB58D2" w:rsidRPr="00C63CF8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 w:cs="Arial"/>
                <w:sz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1E6694A6" w14:textId="77777777" w:rsidR="00EB58D2" w:rsidRPr="00C63CF8" w:rsidRDefault="00EB58D2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63CF8">
              <w:rPr>
                <w:rFonts w:ascii="Arial" w:hAnsi="Arial" w:cs="Arial"/>
                <w:sz w:val="18"/>
                <w:szCs w:val="18"/>
                <w:lang w:eastAsia="ja-JP"/>
              </w:rPr>
              <w:t>R-Car Series, 3rd Generation User’s Manual: Hardware</w:t>
            </w:r>
          </w:p>
        </w:tc>
        <w:tc>
          <w:tcPr>
            <w:tcW w:w="505" w:type="pct"/>
            <w:shd w:val="clear" w:color="auto" w:fill="auto"/>
          </w:tcPr>
          <w:p w14:paraId="6061615F" w14:textId="77777777" w:rsidR="00EB58D2" w:rsidRPr="00C63CF8" w:rsidRDefault="00EB58D2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C63CF8">
              <w:rPr>
                <w:rFonts w:ascii="Arial" w:hAnsi="Arial" w:cs="Arial"/>
                <w:sz w:val="18"/>
                <w:szCs w:val="18"/>
              </w:rPr>
              <w:t>Rev</w:t>
            </w:r>
            <w:r w:rsidRPr="00C63CF8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 w:rsidR="0076412B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Pr="00C63CF8">
              <w:rPr>
                <w:rFonts w:ascii="Arial" w:hAnsi="Arial" w:cs="Arial"/>
                <w:sz w:val="18"/>
                <w:szCs w:val="18"/>
              </w:rPr>
              <w:t>.</w:t>
            </w:r>
            <w:r w:rsidR="00CF1335">
              <w:rPr>
                <w:rFonts w:ascii="Arial" w:hAnsi="Arial" w:cs="Arial"/>
                <w:sz w:val="18"/>
                <w:szCs w:val="18"/>
              </w:rPr>
              <w:t>2</w:t>
            </w:r>
            <w:r w:rsidR="0076412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2E154C7" w14:textId="77777777" w:rsidR="00EB58D2" w:rsidRPr="00C63CF8" w:rsidRDefault="0076412B" w:rsidP="00C63CF8">
            <w:pPr>
              <w:keepNext/>
              <w:keepLines/>
              <w:tabs>
                <w:tab w:val="left" w:pos="1761"/>
              </w:tabs>
              <w:spacing w:before="120" w:after="60" w:line="220" w:lineRule="exact"/>
              <w:ind w:left="57" w:right="57"/>
              <w:jc w:val="center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Ju</w:t>
            </w:r>
            <w:r w:rsidR="00B86A35">
              <w:rPr>
                <w:rFonts w:ascii="Arial" w:hAnsi="Arial" w:cs="Arial"/>
                <w:sz w:val="18"/>
                <w:szCs w:val="18"/>
                <w:lang w:eastAsia="ja-JP"/>
              </w:rPr>
              <w:t>n</w:t>
            </w:r>
            <w:r w:rsidR="0071572B">
              <w:rPr>
                <w:rFonts w:ascii="Arial" w:hAnsi="Arial" w:cs="Arial"/>
                <w:sz w:val="18"/>
                <w:szCs w:val="18"/>
                <w:lang w:eastAsia="ja-JP"/>
              </w:rPr>
              <w:t xml:space="preserve">. </w:t>
            </w:r>
            <w:r w:rsidR="008B37F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  <w:r w:rsidR="00CF1335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  <w:r w:rsidR="008B37FC">
              <w:rPr>
                <w:rFonts w:ascii="Arial" w:hAnsi="Arial" w:cs="Arial"/>
                <w:sz w:val="18"/>
                <w:szCs w:val="18"/>
                <w:lang w:eastAsia="ja-JP"/>
              </w:rPr>
              <w:t>, 20</w:t>
            </w:r>
            <w:r w:rsidR="00CF1335"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</w:tr>
      <w:tr w:rsidR="00EB58D2" w:rsidRPr="002F4162" w14:paraId="184E9F55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24A84C76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78A2035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39028D30" w14:textId="77777777" w:rsidR="00EB58D2" w:rsidRPr="00053D88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267DE">
              <w:rPr>
                <w:rFonts w:ascii="Arial" w:hAnsi="Arial"/>
                <w:sz w:val="18"/>
              </w:rPr>
              <w:t>R-CarH3-Si</w:t>
            </w:r>
            <w:r>
              <w:rPr>
                <w:rFonts w:ascii="Arial" w:hAnsi="Arial" w:hint="eastAsia"/>
                <w:sz w:val="18"/>
                <w:lang w:eastAsia="ja-JP"/>
              </w:rPr>
              <w:t>P</w:t>
            </w:r>
            <w:r w:rsidRPr="00D267DE">
              <w:rPr>
                <w:rFonts w:ascii="Arial" w:hAnsi="Arial"/>
                <w:sz w:val="18"/>
              </w:rPr>
              <w:t xml:space="preserve"> System Evaluation Board Salvator-X Hardware Manual RTP0RC7795SIPB001</w:t>
            </w:r>
            <w:r>
              <w:rPr>
                <w:rFonts w:ascii="Arial" w:hAnsi="Arial"/>
                <w:sz w:val="18"/>
              </w:rPr>
              <w:t>1</w:t>
            </w:r>
            <w:r w:rsidRPr="00D267DE">
              <w:rPr>
                <w:rFonts w:ascii="Arial" w:hAnsi="Arial"/>
                <w:sz w:val="18"/>
              </w:rPr>
              <w:t>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1EF2E8C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A74333">
              <w:rPr>
                <w:rFonts w:ascii="Arial" w:hAnsi="Arial" w:hint="eastAsia"/>
                <w:sz w:val="18"/>
                <w:lang w:eastAsia="ja-JP"/>
              </w:rPr>
              <w:t>Rev.</w:t>
            </w:r>
            <w:r>
              <w:rPr>
                <w:rFonts w:ascii="Arial" w:hAnsi="Arial"/>
                <w:sz w:val="18"/>
                <w:lang w:eastAsia="ja-JP"/>
              </w:rPr>
              <w:t>1</w:t>
            </w:r>
            <w:r w:rsidRPr="00A74333">
              <w:rPr>
                <w:rFonts w:ascii="Arial" w:hAnsi="Arial" w:hint="eastAsia"/>
                <w:sz w:val="18"/>
                <w:lang w:eastAsia="ja-JP"/>
              </w:rPr>
              <w:t>.</w:t>
            </w:r>
            <w:r>
              <w:rPr>
                <w:rFonts w:ascii="Arial" w:hAnsi="Arial"/>
                <w:sz w:val="18"/>
                <w:lang w:eastAsia="ja-JP"/>
              </w:rPr>
              <w:t>03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FD98EF8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644695">
              <w:rPr>
                <w:rFonts w:ascii="Arial" w:hAnsi="Arial"/>
                <w:sz w:val="18"/>
                <w:lang w:eastAsia="ja-JP"/>
              </w:rPr>
              <w:t>Jul. 19, 2016</w:t>
            </w:r>
          </w:p>
        </w:tc>
      </w:tr>
      <w:tr w:rsidR="00EB58D2" w:rsidRPr="002F4162" w14:paraId="73934BB4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1B432E30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B4FA4A7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396C83DE" w14:textId="77777777" w:rsidR="00EB58D2" w:rsidRPr="00D267DE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644695">
              <w:rPr>
                <w:rFonts w:ascii="Arial" w:hAnsi="Arial" w:hint="eastAsia"/>
                <w:sz w:val="18"/>
              </w:rPr>
              <w:t>R-CarM3-SiP System Evaluation Board Salvator-X Hardware Manual RTP0RC7796SIPB0011S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130BB664" w14:textId="77777777" w:rsidR="00EB58D2" w:rsidRPr="00A74333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Rev.0.03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360CC88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644695">
              <w:rPr>
                <w:rFonts w:ascii="Arial" w:hAnsi="Arial"/>
                <w:sz w:val="18"/>
                <w:lang w:eastAsia="ja-JP"/>
              </w:rPr>
              <w:t>Jul. 19, 2016</w:t>
            </w:r>
          </w:p>
        </w:tc>
      </w:tr>
      <w:tr w:rsidR="00EB58D2" w:rsidRPr="002F4162" w14:paraId="2CA575D1" w14:textId="77777777" w:rsidTr="00C63CF8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74CC3179" w14:textId="77777777" w:rsidR="00EB58D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892DD2D" w14:textId="77777777" w:rsidR="00EB58D2" w:rsidRPr="002F4162" w:rsidRDefault="00EB58D2" w:rsidP="00EB58D2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2F4162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153BE8AF" w14:textId="77777777" w:rsidR="00EB58D2" w:rsidRPr="00644695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96EFF">
              <w:rPr>
                <w:rFonts w:ascii="Arial" w:hAnsi="Arial"/>
                <w:sz w:val="18"/>
              </w:rPr>
              <w:t>R-CarH3-SiP/M3-SiP</w:t>
            </w:r>
            <w:r w:rsidR="002B1D5C">
              <w:rPr>
                <w:rFonts w:ascii="Arial" w:hAnsi="Arial"/>
                <w:sz w:val="18"/>
              </w:rPr>
              <w:t>/M3N-SiP</w:t>
            </w:r>
            <w:r w:rsidRPr="00B96EFF">
              <w:rPr>
                <w:rFonts w:ascii="Arial" w:hAnsi="Arial"/>
                <w:sz w:val="18"/>
              </w:rPr>
              <w:t xml:space="preserve"> System Evaluation Board   Salvator-XS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365A332D" w14:textId="77777777" w:rsidR="00EB58D2" w:rsidRDefault="00EB58D2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B96EFF">
              <w:rPr>
                <w:rFonts w:ascii="Arial" w:hAnsi="Arial"/>
                <w:sz w:val="18"/>
                <w:lang w:eastAsia="ja-JP"/>
              </w:rPr>
              <w:t>Rev.2.0</w:t>
            </w:r>
            <w:r w:rsidR="002B1D5C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D6A28A1" w14:textId="77777777" w:rsidR="00EB58D2" w:rsidRPr="00644695" w:rsidRDefault="002B1D5C" w:rsidP="00EB58D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Jul</w:t>
            </w:r>
            <w:r w:rsidR="00EB58D2" w:rsidRPr="00B96EFF">
              <w:rPr>
                <w:rFonts w:ascii="Arial" w:hAnsi="Arial"/>
                <w:sz w:val="18"/>
                <w:lang w:eastAsia="ja-JP"/>
              </w:rPr>
              <w:t>. 1</w:t>
            </w:r>
            <w:r>
              <w:rPr>
                <w:rFonts w:ascii="Arial" w:hAnsi="Arial"/>
                <w:sz w:val="18"/>
                <w:lang w:eastAsia="ja-JP"/>
              </w:rPr>
              <w:t>7</w:t>
            </w:r>
            <w:r w:rsidR="00EB58D2" w:rsidRPr="00B96EFF">
              <w:rPr>
                <w:rFonts w:ascii="Arial" w:hAnsi="Arial"/>
                <w:sz w:val="18"/>
                <w:lang w:eastAsia="ja-JP"/>
              </w:rPr>
              <w:t>, 201</w:t>
            </w:r>
            <w:r>
              <w:rPr>
                <w:rFonts w:ascii="Arial" w:hAnsi="Arial"/>
                <w:sz w:val="18"/>
                <w:lang w:eastAsia="ja-JP"/>
              </w:rPr>
              <w:t>8</w:t>
            </w:r>
          </w:p>
        </w:tc>
      </w:tr>
      <w:tr w:rsidR="00B919B8" w:rsidRPr="002F4162" w14:paraId="3D81FC4A" w14:textId="77777777" w:rsidTr="00C47151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62A597C8" w14:textId="77777777" w:rsidR="00B919B8" w:rsidRPr="00C47151" w:rsidRDefault="00B919B8" w:rsidP="00B919B8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05BCD117" w14:textId="77777777" w:rsidR="00B919B8" w:rsidRPr="00C47151" w:rsidRDefault="00B919B8" w:rsidP="00B919B8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37AE1561" w14:textId="77777777" w:rsidR="00B919B8" w:rsidRPr="00C47151" w:rsidRDefault="00B919B8" w:rsidP="00B919B8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Cs w:val="18"/>
                <w:lang w:eastAsia="ja-JP"/>
              </w:rPr>
              <w:t>R-CarE3 System Evaluation Board Ebisu</w:t>
            </w:r>
          </w:p>
          <w:p w14:paraId="2C7702A8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Hardware Manual RTP0RC77990SEB0010S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CADA764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CFBA8A7" w14:textId="77777777" w:rsidR="00B919B8" w:rsidRPr="00C47151" w:rsidRDefault="00B919B8" w:rsidP="00B919B8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Mar. </w:t>
            </w:r>
            <w:r w:rsidR="002B1D5C"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9, </w:t>
            </w: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2018</w:t>
            </w:r>
          </w:p>
        </w:tc>
      </w:tr>
      <w:tr w:rsidR="002B1D5C" w:rsidRPr="002F4162" w14:paraId="0B5C85DF" w14:textId="77777777" w:rsidTr="00C47151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3EB872C2" w14:textId="77777777" w:rsidR="002B1D5C" w:rsidRPr="00C47151" w:rsidRDefault="002B1D5C" w:rsidP="002B1D5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45174814" w14:textId="77777777" w:rsidR="002B1D5C" w:rsidRPr="00C47151" w:rsidRDefault="002B1D5C" w:rsidP="002B1D5C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</w:tcPr>
          <w:p w14:paraId="29350BAC" w14:textId="77777777" w:rsidR="002B1D5C" w:rsidRPr="00C47151" w:rsidRDefault="002B1D5C" w:rsidP="002B1D5C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Cs w:val="18"/>
                <w:lang w:eastAsia="ja-JP"/>
              </w:rPr>
              <w:t>R-CarE3 System Evaluation Board Ebisu-4D (E3 board 4xDRAM)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30D883E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Rev.1.01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930ACA8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19, 2018</w:t>
            </w:r>
          </w:p>
        </w:tc>
      </w:tr>
      <w:tr w:rsidR="000B6A6B" w:rsidRPr="002F4162" w14:paraId="62965667" w14:textId="77777777" w:rsidTr="007302EF">
        <w:trPr>
          <w:cantSplit/>
          <w:trHeight w:val="260"/>
          <w:tblHeader/>
        </w:trPr>
        <w:tc>
          <w:tcPr>
            <w:tcW w:w="478" w:type="pct"/>
            <w:shd w:val="clear" w:color="auto" w:fill="auto"/>
          </w:tcPr>
          <w:p w14:paraId="77887182" w14:textId="77777777" w:rsidR="000B6A6B" w:rsidRPr="006B5D2A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</w:tcPr>
          <w:p w14:paraId="48777C97" w14:textId="77777777" w:rsidR="000B6A6B" w:rsidRPr="006B5D2A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2AF38A25" w14:textId="77777777" w:rsidR="000B6A6B" w:rsidRDefault="000B6A6B" w:rsidP="000B6A6B">
            <w:pPr>
              <w:pStyle w:val="tablebody"/>
            </w:pPr>
            <w:r w:rsidRPr="000B6A6B">
              <w:t>R-CarD3 System Evaluation Board Hardware Manual RTP0RC77995SEB0010S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5C076663" w14:textId="77777777" w:rsidR="000B6A6B" w:rsidRPr="006B5D2A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Rev.1.20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2EFBF9B" w14:textId="77777777" w:rsidR="000B6A6B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25, 2017</w:t>
            </w:r>
          </w:p>
        </w:tc>
      </w:tr>
      <w:tr w:rsidR="000B6A6B" w:rsidRPr="002F4162" w14:paraId="21A58776" w14:textId="77777777" w:rsidTr="006B5D2A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3C7D96FE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916657E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2B4056BC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t>R-Car V3U series User’s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5E4C3A78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Rev.0.5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D6BF512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31, 2020</w:t>
            </w:r>
          </w:p>
        </w:tc>
      </w:tr>
      <w:tr w:rsidR="000B6A6B" w:rsidRPr="002F4162" w14:paraId="3BDA5A84" w14:textId="77777777" w:rsidTr="006B5D2A">
        <w:trPr>
          <w:cantSplit/>
          <w:trHeight w:val="260"/>
          <w:tblHeader/>
        </w:trPr>
        <w:tc>
          <w:tcPr>
            <w:tcW w:w="478" w:type="pct"/>
            <w:shd w:val="clear" w:color="auto" w:fill="auto"/>
            <w:vAlign w:val="center"/>
          </w:tcPr>
          <w:p w14:paraId="664A7E20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2D57DAC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shd w:val="clear" w:color="auto" w:fill="auto"/>
            <w:vAlign w:val="center"/>
          </w:tcPr>
          <w:p w14:paraId="63430679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Cs w:val="18"/>
                <w:lang w:eastAsia="ja-JP"/>
              </w:rPr>
              <w:t>R-CarV3U System Evaluation Board Falcon Hardware Manual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1D5C4BBE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D26E32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Sep. 11, 2020</w:t>
            </w:r>
          </w:p>
        </w:tc>
      </w:tr>
      <w:tr w:rsidR="000B6A6B" w:rsidRPr="00C47151" w14:paraId="116055F4" w14:textId="77777777" w:rsidTr="00CF1335">
        <w:trPr>
          <w:cantSplit/>
          <w:trHeight w:val="260"/>
          <w:tblHeader/>
        </w:trPr>
        <w:tc>
          <w:tcPr>
            <w:tcW w:w="4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F5896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5C25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AF43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CF1335">
              <w:rPr>
                <w:rFonts w:asciiTheme="majorHAnsi" w:hAnsiTheme="majorHAnsi" w:cstheme="majorHAnsi"/>
                <w:szCs w:val="18"/>
                <w:lang w:eastAsia="ja-JP"/>
              </w:rPr>
              <w:t>R-Car V3H_2 Additional Document for User’s Manual: Hardware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838C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Rev.0.5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43C0C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Jul. 31, 2020</w:t>
            </w:r>
          </w:p>
        </w:tc>
      </w:tr>
      <w:tr w:rsidR="000B6A6B" w:rsidRPr="00C47151" w14:paraId="603E0EE3" w14:textId="77777777" w:rsidTr="00CF1335">
        <w:trPr>
          <w:cantSplit/>
          <w:trHeight w:val="260"/>
          <w:tblHeader/>
        </w:trPr>
        <w:tc>
          <w:tcPr>
            <w:tcW w:w="4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30F5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ED22" w14:textId="77777777" w:rsidR="000B6A6B" w:rsidRPr="00C47151" w:rsidRDefault="000B6A6B" w:rsidP="000B6A6B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  <w:tc>
          <w:tcPr>
            <w:tcW w:w="25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3228" w14:textId="77777777" w:rsidR="000B6A6B" w:rsidRPr="00C47151" w:rsidRDefault="000B6A6B" w:rsidP="000B6A6B">
            <w:pPr>
              <w:pStyle w:val="tablebody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142393">
              <w:rPr>
                <w:rFonts w:asciiTheme="majorHAnsi" w:hAnsiTheme="majorHAnsi" w:cstheme="majorHAnsi"/>
                <w:szCs w:val="18"/>
                <w:lang w:eastAsia="ja-JP"/>
              </w:rPr>
              <w:t>R-CarV3H System Evaluation Board Condor-I Hardware Manual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E54D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Rev.0.02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77A5D" w14:textId="77777777" w:rsidR="000B6A6B" w:rsidRPr="00C47151" w:rsidRDefault="000B6A6B" w:rsidP="000B6A6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Nov. 11, 2019</w:t>
            </w:r>
          </w:p>
        </w:tc>
      </w:tr>
    </w:tbl>
    <w:p w14:paraId="47CE07C9" w14:textId="77777777" w:rsidR="00053D88" w:rsidRPr="00053D88" w:rsidRDefault="00053D88" w:rsidP="001E3BC1">
      <w:pPr>
        <w:rPr>
          <w:lang w:eastAsia="ja-JP"/>
        </w:rPr>
      </w:pPr>
    </w:p>
    <w:p w14:paraId="460D8462" w14:textId="77777777" w:rsidR="002F4162" w:rsidRDefault="00126F84" w:rsidP="002F4162">
      <w:pPr>
        <w:pStyle w:val="Heading2"/>
        <w:rPr>
          <w:lang w:eastAsia="ja-JP"/>
        </w:rPr>
      </w:pPr>
      <w:r>
        <w:rPr>
          <w:lang w:eastAsia="ja-JP"/>
        </w:rPr>
        <w:t>Restrictions</w:t>
      </w:r>
    </w:p>
    <w:p w14:paraId="0F9C7FB1" w14:textId="77777777" w:rsidR="00E45C08" w:rsidRDefault="00126F84" w:rsidP="00163DC8">
      <w:pPr>
        <w:rPr>
          <w:lang w:eastAsia="ja-JP"/>
        </w:rPr>
      </w:pPr>
      <w:r w:rsidRPr="002F4162">
        <w:rPr>
          <w:lang w:eastAsia="ja-JP"/>
        </w:rPr>
        <w:t>There is no restriction in this module.</w:t>
      </w:r>
    </w:p>
    <w:p w14:paraId="01DB65D9" w14:textId="77777777" w:rsidR="00E45C08" w:rsidRPr="00E45C08" w:rsidRDefault="00126F84" w:rsidP="00E45C08">
      <w:pPr>
        <w:pStyle w:val="Heading1"/>
      </w:pPr>
      <w:r w:rsidRPr="00E45C08">
        <w:lastRenderedPageBreak/>
        <w:t xml:space="preserve">   </w:t>
      </w:r>
      <w:r>
        <w:rPr>
          <w:lang w:eastAsia="ja-JP"/>
        </w:rPr>
        <w:t>T</w:t>
      </w:r>
      <w:r w:rsidRPr="00E45C08">
        <w:t>erminology</w:t>
      </w:r>
    </w:p>
    <w:p w14:paraId="58DEE051" w14:textId="77777777" w:rsidR="00E45C08" w:rsidRDefault="00126F84" w:rsidP="00163DC8">
      <w:pPr>
        <w:rPr>
          <w:lang w:eastAsia="ja-JP"/>
        </w:rPr>
      </w:pPr>
      <w:r w:rsidRPr="00E45C08">
        <w:rPr>
          <w:lang w:eastAsia="ja-JP"/>
        </w:rPr>
        <w:t>The following table shows the terminology related to this module.</w:t>
      </w:r>
    </w:p>
    <w:p w14:paraId="79505CE4" w14:textId="77777777" w:rsidR="00E45C08" w:rsidRDefault="00E45C08" w:rsidP="00163DC8">
      <w:pPr>
        <w:rPr>
          <w:lang w:eastAsia="ja-JP"/>
        </w:rPr>
      </w:pPr>
    </w:p>
    <w:p w14:paraId="1B088307" w14:textId="19AEEF2A" w:rsidR="00FD72DE" w:rsidRPr="00FD72DE" w:rsidRDefault="00D54EAE" w:rsidP="009A7E4B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F801A4">
        <w:rPr>
          <w:b/>
          <w:noProof/>
        </w:rPr>
        <w:t>2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SEQ Table \* ARABIC \s 1 </w:instrText>
      </w:r>
      <w:r w:rsidRPr="00D54EAE">
        <w:rPr>
          <w:b/>
        </w:rPr>
        <w:fldChar w:fldCharType="separate"/>
      </w:r>
      <w:r w:rsidR="00F801A4">
        <w:rPr>
          <w:b/>
          <w:noProof/>
        </w:rPr>
        <w:t>1</w:t>
      </w:r>
      <w:r w:rsidRPr="00D54EAE">
        <w:rPr>
          <w:b/>
        </w:rPr>
        <w:fldChar w:fldCharType="end"/>
      </w:r>
      <w:r w:rsidR="00126F84" w:rsidRPr="00FD72DE">
        <w:rPr>
          <w:b/>
        </w:rPr>
        <w:tab/>
      </w:r>
      <w:r w:rsidR="00126F84">
        <w:rPr>
          <w:b/>
          <w:lang w:eastAsia="ja-JP"/>
        </w:rPr>
        <w:t>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601"/>
        <w:gridCol w:w="8231"/>
      </w:tblGrid>
      <w:tr w:rsidR="00FD72DE" w:rsidRPr="00FD72DE" w14:paraId="7E56C89D" w14:textId="77777777" w:rsidTr="00FD72DE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097621C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A9B9959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FD72DE">
              <w:rPr>
                <w:rFonts w:ascii="Arial" w:hAnsi="Arial"/>
                <w:b/>
                <w:sz w:val="18"/>
                <w:lang w:eastAsia="ja-JP"/>
              </w:rPr>
              <w:t>Explanation</w:t>
            </w:r>
          </w:p>
        </w:tc>
      </w:tr>
      <w:tr w:rsidR="00FD72DE" w:rsidRPr="00FD72DE" w14:paraId="42E3DEC9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625B34B5" w14:textId="77777777" w:rsidR="00FD72DE" w:rsidRPr="00FD72DE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DMA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6001DF64" w14:textId="77777777" w:rsidR="00FD72DE" w:rsidRPr="00FD72DE" w:rsidRDefault="00126F84" w:rsidP="009F3E4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Direct Memory Access</w:t>
            </w:r>
          </w:p>
        </w:tc>
      </w:tr>
      <w:tr w:rsidR="009F3E42" w:rsidRPr="00FD72DE" w14:paraId="201690A6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AE6AE98" w14:textId="77777777" w:rsidR="009F3E42" w:rsidRPr="009F3E42" w:rsidRDefault="00126F84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F3E42">
              <w:rPr>
                <w:rFonts w:ascii="Arial" w:hAnsi="Arial"/>
                <w:sz w:val="18"/>
                <w:lang w:eastAsia="ja-JP"/>
              </w:rPr>
              <w:t>DMA</w:t>
            </w:r>
            <w:r>
              <w:rPr>
                <w:rFonts w:ascii="Arial" w:hAnsi="Arial"/>
                <w:sz w:val="18"/>
                <w:lang w:eastAsia="ja-JP"/>
              </w:rPr>
              <w:t>C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3EC4D470" w14:textId="77777777" w:rsidR="009F3E42" w:rsidRPr="009F3E42" w:rsidRDefault="00126F84" w:rsidP="00FD72D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DMA</w:t>
            </w:r>
            <w:r w:rsidRPr="009F3E42">
              <w:rPr>
                <w:rFonts w:ascii="Arial" w:hAnsi="Arial"/>
                <w:sz w:val="18"/>
                <w:lang w:eastAsia="ja-JP"/>
              </w:rPr>
              <w:t xml:space="preserve"> Controller</w:t>
            </w:r>
          </w:p>
        </w:tc>
      </w:tr>
      <w:tr w:rsidR="00E76F69" w:rsidRPr="00FD72DE" w14:paraId="7AF17907" w14:textId="77777777" w:rsidTr="00FD72D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1CB8007B" w14:textId="77777777" w:rsidR="00E76F69" w:rsidRPr="009F3E42" w:rsidRDefault="00E76F69" w:rsidP="00FD72DE">
            <w:pPr>
              <w:keepNext/>
              <w:keepLines/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proofErr w:type="spellStart"/>
            <w:r>
              <w:rPr>
                <w:rFonts w:ascii="Arial" w:hAnsi="Arial" w:hint="eastAsia"/>
                <w:sz w:val="18"/>
                <w:lang w:eastAsia="ja-JP"/>
              </w:rPr>
              <w:t>RapidIO</w:t>
            </w:r>
            <w:proofErr w:type="spellEnd"/>
          </w:p>
        </w:tc>
        <w:tc>
          <w:tcPr>
            <w:tcW w:w="4186" w:type="pct"/>
            <w:shd w:val="clear" w:color="auto" w:fill="auto"/>
            <w:vAlign w:val="center"/>
          </w:tcPr>
          <w:p w14:paraId="59F72FCC" w14:textId="77777777" w:rsidR="00E76F69" w:rsidRDefault="00E76F69" w:rsidP="00FD72D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E76F69">
              <w:rPr>
                <w:rFonts w:ascii="Arial" w:hAnsi="Arial"/>
                <w:sz w:val="18"/>
                <w:lang w:eastAsia="ja-JP"/>
              </w:rPr>
              <w:t>Standard for inter-system connection</w:t>
            </w:r>
          </w:p>
        </w:tc>
      </w:tr>
    </w:tbl>
    <w:p w14:paraId="1CBCEC2B" w14:textId="77777777" w:rsidR="00FD72DE" w:rsidRPr="00FD72DE" w:rsidRDefault="00FD72DE" w:rsidP="00FD72DE">
      <w:pPr>
        <w:rPr>
          <w:lang w:eastAsia="ja-JP"/>
        </w:rPr>
      </w:pPr>
    </w:p>
    <w:p w14:paraId="16BCF362" w14:textId="77777777" w:rsidR="00EF44D1" w:rsidRDefault="00EF44D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9D1AE32" w14:textId="77777777" w:rsidR="002F4162" w:rsidRDefault="00126F84" w:rsidP="00EF44D1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Operating Environment</w:t>
      </w:r>
    </w:p>
    <w:p w14:paraId="2C14ABD3" w14:textId="77777777" w:rsidR="00EF44D1" w:rsidRDefault="00126F84" w:rsidP="00D147FC">
      <w:pPr>
        <w:pStyle w:val="Heading2"/>
        <w:rPr>
          <w:lang w:eastAsia="ja-JP"/>
        </w:rPr>
      </w:pPr>
      <w:r>
        <w:rPr>
          <w:lang w:eastAsia="ja-JP"/>
        </w:rPr>
        <w:t>Hardware Environment</w:t>
      </w:r>
    </w:p>
    <w:p w14:paraId="30109A91" w14:textId="77777777" w:rsidR="00EF44D1" w:rsidRPr="00EF44D1" w:rsidRDefault="00126F84" w:rsidP="001E3BC1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08066926" w14:textId="77777777" w:rsidR="002F4162" w:rsidRDefault="002F4162" w:rsidP="001E3BC1">
      <w:pPr>
        <w:rPr>
          <w:lang w:eastAsia="ja-JP"/>
        </w:rPr>
      </w:pPr>
    </w:p>
    <w:p w14:paraId="78FC7A51" w14:textId="411A60B4" w:rsidR="00D147FC" w:rsidRPr="00D147FC" w:rsidRDefault="00D54EAE" w:rsidP="005A09F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54EAE">
        <w:rPr>
          <w:b/>
        </w:rPr>
        <w:t xml:space="preserve">Table 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STYLEREF 1 \s </w:instrText>
      </w:r>
      <w:r w:rsidRPr="00D54EAE">
        <w:rPr>
          <w:b/>
        </w:rPr>
        <w:fldChar w:fldCharType="separate"/>
      </w:r>
      <w:r w:rsidR="00F801A4">
        <w:rPr>
          <w:b/>
          <w:noProof/>
        </w:rPr>
        <w:t>3</w:t>
      </w:r>
      <w:r w:rsidRPr="00D54EAE">
        <w:rPr>
          <w:b/>
        </w:rPr>
        <w:fldChar w:fldCharType="end"/>
      </w:r>
      <w:r w:rsidR="006A0085">
        <w:rPr>
          <w:b/>
        </w:rPr>
        <w:t>-</w:t>
      </w:r>
      <w:r w:rsidRPr="00D54EAE">
        <w:rPr>
          <w:b/>
        </w:rPr>
        <w:fldChar w:fldCharType="begin"/>
      </w:r>
      <w:r w:rsidRPr="00D54EAE">
        <w:rPr>
          <w:b/>
        </w:rPr>
        <w:instrText xml:space="preserve"> SEQ Table \* ARABIC \s 1 </w:instrText>
      </w:r>
      <w:r w:rsidRPr="00D54EAE">
        <w:rPr>
          <w:b/>
        </w:rPr>
        <w:fldChar w:fldCharType="separate"/>
      </w:r>
      <w:r w:rsidR="00F801A4">
        <w:rPr>
          <w:b/>
          <w:noProof/>
        </w:rPr>
        <w:t>1</w:t>
      </w:r>
      <w:r w:rsidRPr="00D54EAE">
        <w:rPr>
          <w:b/>
        </w:rPr>
        <w:fldChar w:fldCharType="end"/>
      </w:r>
      <w:r w:rsidR="00126F84" w:rsidRPr="00D147FC">
        <w:rPr>
          <w:b/>
        </w:rPr>
        <w:tab/>
      </w:r>
      <w:r w:rsidR="00126F84" w:rsidRPr="00D147FC">
        <w:rPr>
          <w:b/>
          <w:lang w:eastAsia="ja-JP"/>
        </w:rPr>
        <w:t>Hardware specification (R-Car H</w:t>
      </w:r>
      <w:r w:rsidR="00FA6712">
        <w:rPr>
          <w:rFonts w:hint="eastAsia"/>
          <w:b/>
          <w:lang w:eastAsia="ja-JP"/>
        </w:rPr>
        <w:t>3</w:t>
      </w:r>
      <w:r w:rsidR="00EA158F">
        <w:rPr>
          <w:b/>
          <w:lang w:eastAsia="ja-JP"/>
        </w:rPr>
        <w:t>/M3</w:t>
      </w:r>
      <w:r w:rsidR="00E7009B">
        <w:rPr>
          <w:b/>
          <w:lang w:eastAsia="ja-JP"/>
        </w:rPr>
        <w:t>/M3N</w:t>
      </w:r>
      <w:r w:rsidR="00C9070D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B80E25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8C39BE">
        <w:rPr>
          <w:b/>
          <w:lang w:eastAsia="ja-JP"/>
        </w:rPr>
        <w:t>/V3H</w:t>
      </w:r>
      <w:r w:rsidR="00126F84" w:rsidRPr="00D147FC">
        <w:rPr>
          <w:b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139"/>
        <w:gridCol w:w="1302"/>
        <w:gridCol w:w="2391"/>
      </w:tblGrid>
      <w:tr w:rsidR="00D147FC" w:rsidRPr="00D147FC" w14:paraId="199763C7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8ED7961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9562CC5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A0053B1" w14:textId="77777777" w:rsidR="00D147FC" w:rsidRPr="00D147FC" w:rsidRDefault="00126F84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/>
                <w:b/>
                <w:sz w:val="18"/>
                <w:lang w:eastAsia="ja-JP"/>
              </w:rPr>
              <w:t>Manufacture</w:t>
            </w:r>
          </w:p>
        </w:tc>
      </w:tr>
      <w:tr w:rsidR="00971734" w:rsidRPr="00D147FC" w14:paraId="1A5C08ED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5FDB7ECA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R-CarH3-SiP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29BFFC0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5AF1F99" w14:textId="77777777" w:rsidR="00971734" w:rsidRPr="00C47151" w:rsidRDefault="00971734" w:rsidP="00971734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7915E9" w:rsidRPr="00D147FC" w14:paraId="411D9FBD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57CF3C7F" w14:textId="77777777" w:rsidR="007915E9" w:rsidRPr="00C47151" w:rsidRDefault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R-CarM3-SiP System Evaluation Board 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450AA28" w14:textId="77777777" w:rsidR="007915E9" w:rsidRPr="00C47151" w:rsidRDefault="007915E9" w:rsidP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59C8816" w14:textId="77777777" w:rsidR="007915E9" w:rsidRPr="00C47151" w:rsidRDefault="007915E9" w:rsidP="007915E9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19465C" w:rsidRPr="00D147FC" w14:paraId="7ACEDDC7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885F725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R-CarH3-SiP/M3-SiP</w:t>
            </w:r>
            <w:r w:rsidR="002B1D5C"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/M3N-SiP</w:t>
            </w: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66705FB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295D4939" w14:textId="77777777" w:rsidR="0019465C" w:rsidRPr="00C47151" w:rsidRDefault="0019465C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C9070D" w:rsidRPr="00D147FC" w14:paraId="185D82D4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6D1F25D5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</w:rPr>
              <w:t>R-CarE3 System Evaluation Board Ebisu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FB5709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B46DB72" w14:textId="77777777" w:rsidR="00C9070D" w:rsidRPr="00C47151" w:rsidRDefault="00C9070D" w:rsidP="001946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2B1D5C" w:rsidRPr="00D147FC" w14:paraId="3767DA46" w14:textId="77777777" w:rsidTr="00C47151">
        <w:trPr>
          <w:cantSplit/>
          <w:trHeight w:val="260"/>
          <w:tblHeader/>
        </w:trPr>
        <w:tc>
          <w:tcPr>
            <w:tcW w:w="3122" w:type="pct"/>
            <w:shd w:val="clear" w:color="auto" w:fill="auto"/>
          </w:tcPr>
          <w:p w14:paraId="5670AD65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shd w:val="clear" w:color="auto" w:fill="auto"/>
          </w:tcPr>
          <w:p w14:paraId="3BB8E63D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</w:tcPr>
          <w:p w14:paraId="3F65973D" w14:textId="77777777" w:rsidR="002B1D5C" w:rsidRPr="00C47151" w:rsidRDefault="002B1D5C" w:rsidP="002B1D5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47151">
              <w:rPr>
                <w:rFonts w:asciiTheme="majorHAnsi" w:hAnsiTheme="majorHAnsi" w:cstheme="majorHAnsi"/>
                <w:color w:val="000000"/>
                <w:sz w:val="18"/>
                <w:szCs w:val="18"/>
                <w:lang w:eastAsia="ja-JP"/>
              </w:rPr>
              <w:t>Renesas Electronics</w:t>
            </w:r>
          </w:p>
        </w:tc>
      </w:tr>
      <w:tr w:rsidR="00212077" w:rsidRPr="00D147FC" w14:paraId="3519C4F9" w14:textId="77777777" w:rsidTr="006B5D2A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262D847A" w14:textId="77777777" w:rsidR="00212077" w:rsidRPr="00C47151" w:rsidRDefault="00E4319C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R-CarV3U</w:t>
            </w:r>
            <w:r w:rsidR="00212077"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System Evaluation Board Falcon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B3FF604" w14:textId="77777777" w:rsidR="00212077" w:rsidRPr="00C47151" w:rsidRDefault="00212077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1FCDCC0D" w14:textId="77777777" w:rsidR="00212077" w:rsidRPr="00C47151" w:rsidRDefault="00212077" w:rsidP="00212077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372E2D" w:rsidRPr="00D147FC" w14:paraId="749D7FFC" w14:textId="77777777" w:rsidTr="006B5D2A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38A64B6A" w14:textId="77777777" w:rsidR="00372E2D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72E2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EA7FBDF" w14:textId="77777777" w:rsidR="00372E2D" w:rsidRPr="006B5D2A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6D767619" w14:textId="77777777" w:rsidR="00372E2D" w:rsidRPr="006B5D2A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  <w:tr w:rsidR="00372E2D" w:rsidRPr="00C47151" w14:paraId="33878EE9" w14:textId="77777777" w:rsidTr="00D23D43">
        <w:trPr>
          <w:cantSplit/>
          <w:trHeight w:val="260"/>
          <w:tblHeader/>
        </w:trPr>
        <w:tc>
          <w:tcPr>
            <w:tcW w:w="312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DDC2" w14:textId="77777777" w:rsidR="00372E2D" w:rsidRPr="00C47151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23D43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3505" w14:textId="77777777" w:rsidR="00372E2D" w:rsidRPr="00C47151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1B69D" w14:textId="77777777" w:rsidR="00372E2D" w:rsidRPr="00D23D43" w:rsidRDefault="00372E2D" w:rsidP="00372E2D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B5D2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Renesas Electronics</w:t>
            </w:r>
          </w:p>
        </w:tc>
      </w:tr>
    </w:tbl>
    <w:p w14:paraId="72824D5E" w14:textId="77777777" w:rsidR="00D147FC" w:rsidRDefault="00D147FC" w:rsidP="00D147FC">
      <w:pPr>
        <w:rPr>
          <w:lang w:eastAsia="ja-JP"/>
        </w:rPr>
      </w:pPr>
    </w:p>
    <w:p w14:paraId="0BDF0F5B" w14:textId="77777777" w:rsidR="00971734" w:rsidRDefault="0097173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75CC172" w14:textId="77777777" w:rsidR="002F4162" w:rsidRDefault="00126F84" w:rsidP="00964407">
      <w:pPr>
        <w:pStyle w:val="Heading2"/>
        <w:rPr>
          <w:lang w:eastAsia="ja-JP"/>
        </w:rPr>
      </w:pPr>
      <w:r>
        <w:rPr>
          <w:lang w:eastAsia="ja-JP"/>
        </w:rPr>
        <w:lastRenderedPageBreak/>
        <w:t>Module Configuration</w:t>
      </w:r>
    </w:p>
    <w:p w14:paraId="0C75EC69" w14:textId="6000FFD0" w:rsidR="002F4162" w:rsidRDefault="00126F84" w:rsidP="001E3BC1">
      <w:pPr>
        <w:rPr>
          <w:lang w:eastAsia="ja-JP"/>
        </w:rPr>
      </w:pPr>
      <w:r w:rsidRPr="009F3E42">
        <w:rPr>
          <w:lang w:eastAsia="ja-JP"/>
        </w:rPr>
        <w:t>The following figure</w:t>
      </w:r>
      <w:r w:rsidR="009B4849">
        <w:rPr>
          <w:lang w:eastAsia="ja-JP"/>
        </w:rPr>
        <w:t>s</w:t>
      </w:r>
      <w:r w:rsidRPr="009F3E42">
        <w:rPr>
          <w:lang w:eastAsia="ja-JP"/>
        </w:rPr>
        <w:t xml:space="preserve"> show the configuration of this module.</w:t>
      </w:r>
    </w:p>
    <w:p w14:paraId="5341037F" w14:textId="639AE9CB" w:rsidR="009B4849" w:rsidRDefault="00E748B8" w:rsidP="00BC19C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</w:pPr>
      <w:r w:rsidRPr="00E748B8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664B68B" wp14:editId="181F4588">
                <wp:extent cx="6064250" cy="3445459"/>
                <wp:effectExtent l="0" t="0" r="0" b="0"/>
                <wp:docPr id="257" name="キャンバス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5895" y="42081"/>
                            <a:ext cx="4186554" cy="22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314B8" w14:textId="77777777" w:rsidR="00143B38" w:rsidRPr="00DB4F58" w:rsidRDefault="00143B38" w:rsidP="00E748B8">
                              <w:pPr>
                                <w:pStyle w:val="NormalWeb"/>
                                <w:autoSpaceDE/>
                                <w:autoSpaceDN/>
                                <w:spacing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0"/>
                                </w:rPr>
                              </w:pPr>
                              <w:r w:rsidRPr="00DB4F58"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Kernel Modul</w:t>
                              </w:r>
                              <w:r>
                                <w:rPr>
                                  <w:rFonts w:ascii="Arial" w:eastAsia="MS PGothic" w:hAnsi="Arial" w:cs="Arial" w:hint="eastAsi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6" name="Line 12"/>
                        <wps:cNvCnPr/>
                        <wps:spPr bwMode="auto">
                          <a:xfrm>
                            <a:off x="23495" y="1413681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3478" y="271928"/>
                            <a:ext cx="2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Text Box 41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4789817" y="1958903"/>
                            <a:ext cx="914400" cy="2291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46C2F" w14:textId="77777777" w:rsidR="00143B38" w:rsidRPr="00E748B8" w:rsidRDefault="00143B38" w:rsidP="00E748B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PGothic" w:hAnsiTheme="majorHAnsi" w:cstheme="majorHAnsi"/>
                                  <w:b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szCs w:val="18"/>
                                  <w:lang w:eastAsia="ja-JP"/>
                                </w:rPr>
                                <w:t>This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8" name="Text Box 42" descr="右上がり対角線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4" y="956481"/>
                            <a:ext cx="4186555" cy="303067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C0C0C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F5C9C" w14:textId="77777777" w:rsidR="00143B38" w:rsidRPr="00146BFF" w:rsidRDefault="00143B38" w:rsidP="00E748B8">
                              <w:pPr>
                                <w:autoSpaceDE/>
                                <w:autoSpaceDN/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</w:pPr>
                              <w:r w:rsidRPr="009F3E42">
                                <w:rPr>
                                  <w:rFonts w:ascii="Arial" w:eastAsia="MS PGothic" w:hAnsi="Arial" w:cs="Arial"/>
                                  <w:sz w:val="22"/>
                                  <w:szCs w:val="22"/>
                                  <w:lang w:eastAsia="ja-JP"/>
                                </w:rPr>
                                <w:t>DMA Engine driver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568" y="477422"/>
                            <a:ext cx="914400" cy="22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0A20F" w14:textId="2DB17E30" w:rsidR="00143B38" w:rsidRPr="00E748B8" w:rsidRDefault="00143B38" w:rsidP="00E748B8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K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21063" y="1622882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6DE93" w14:textId="0D42C5D1" w:rsidR="00143B38" w:rsidRPr="00E748B8" w:rsidRDefault="00143B38" w:rsidP="00E748B8">
                              <w:pPr>
                                <w:spacing w:after="0" w:line="240" w:lineRule="auto"/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H</w:t>
                              </w:r>
                              <w:r w:rsidRPr="00E748B8">
                                <w:rPr>
                                  <w:rFonts w:asciiTheme="majorHAnsi" w:eastAsia="MS PGothic" w:hAnsiTheme="majorHAnsi" w:cstheme="majorHAnsi"/>
                                  <w:b/>
                                  <w:lang w:eastAsia="ja-JP"/>
                                </w:rPr>
                                <w:t>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20" descr="75%"/>
                        <wps:cNvSpPr>
                          <a:spLocks noChangeArrowheads="1"/>
                        </wps:cNvSpPr>
                        <wps:spPr bwMode="auto">
                          <a:xfrm>
                            <a:off x="175895" y="499281"/>
                            <a:ext cx="4186554" cy="228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76028" w14:textId="77777777" w:rsidR="00143B38" w:rsidRPr="00146BFF" w:rsidRDefault="00143B38" w:rsidP="00E748B8">
                              <w:pPr>
                                <w:pStyle w:val="NormalWeb"/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0"/>
                                  <w:szCs w:val="21"/>
                                </w:rPr>
                                <w:t>DMA Engine Interface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868" y="727970"/>
                            <a:ext cx="3175" cy="2286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864474" y="1275957"/>
                            <a:ext cx="0" cy="304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72" y="2243895"/>
                            <a:ext cx="1026343" cy="661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2D8AD" w14:textId="77777777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Audio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878980" y="2008972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755" y="2246257"/>
                            <a:ext cx="1140207" cy="655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C581C" w14:textId="77777777" w:rsidR="006D2050" w:rsidRDefault="00143B38" w:rsidP="009B4849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I2C/</w:t>
                              </w:r>
                              <w:r>
                                <w:rPr>
                                  <w:rFonts w:ascii="Arial" w:eastAsia="HGPSoeiKakugothicUB" w:hAnsi="Arial" w:cs="Arial" w:hint="eastAsia"/>
                                  <w:sz w:val="20"/>
                                  <w:szCs w:val="20"/>
                                </w:rPr>
                                <w:t>SCIF/</w:t>
                              </w: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MSIOF</w:t>
                              </w:r>
                              <w:r w:rsidR="006D2050"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/</w:t>
                              </w:r>
                            </w:p>
                            <w:p w14:paraId="02132F83" w14:textId="77777777" w:rsidR="006D2050" w:rsidRDefault="006D2050" w:rsidP="009B4849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TPU/TSIF/DRIF/</w:t>
                              </w:r>
                            </w:p>
                            <w:p w14:paraId="3246F069" w14:textId="55AB9640" w:rsidR="00143B38" w:rsidRDefault="006D2050" w:rsidP="009B4849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CANFD</w:t>
                              </w:r>
                            </w:p>
                            <w:p w14:paraId="59AA2068" w14:textId="6681A89C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9855" y="1572192"/>
                            <a:ext cx="1125374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1C36E" w14:textId="77777777" w:rsidR="00143B38" w:rsidRDefault="00143B38" w:rsidP="00660FD2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6C230B14" w14:textId="77777777" w:rsidR="00143B38" w:rsidRDefault="00143B38" w:rsidP="00660FD2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(SYS-DMAC)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5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79095" y="2010876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52323" y="2245877"/>
                            <a:ext cx="1004570" cy="654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2F008" w14:textId="77777777" w:rsidR="00143B38" w:rsidRPr="008234FA" w:rsidRDefault="00143B38" w:rsidP="00660FD2">
                              <w:pPr>
                                <w:pStyle w:val="NormalWeb"/>
                                <w:jc w:val="center"/>
                              </w:pPr>
                              <w:r w:rsidRPr="008234FA">
                                <w:rPr>
                                  <w:rFonts w:ascii="Arial" w:eastAsia="HGPSoeiKakugothicUB" w:hAnsi="Arial" w:cs="Arial" w:hint="eastAsia"/>
                                  <w:sz w:val="20"/>
                                  <w:szCs w:val="20"/>
                                </w:rPr>
                                <w:t>USB-IP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079898" y="201087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40759" y="2245877"/>
                            <a:ext cx="1014552" cy="647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7C904" w14:textId="77777777" w:rsidR="00143B38" w:rsidRDefault="00143B38" w:rsidP="00212077">
                              <w:pPr>
                                <w:pStyle w:val="NormalWeb"/>
                                <w:jc w:val="center"/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CANFD/ADC/</w:t>
                              </w:r>
                            </w:p>
                            <w:p w14:paraId="0B675EE5" w14:textId="77777777" w:rsidR="00143B38" w:rsidRDefault="00143B38" w:rsidP="00212077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MSIOF/I2C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0603" y="2008972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72" y="1564352"/>
                            <a:ext cx="1022367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825D3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30EFF854" w14:textId="7C91AFC0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(Audio-DMAC) (*)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36261" y="1563717"/>
                            <a:ext cx="1004570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0CCD27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21274336" w14:textId="489272B0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(USB-DMAC) (*)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26129" y="1563449"/>
                            <a:ext cx="1016086" cy="436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33258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DMA Controller</w:t>
                              </w:r>
                            </w:p>
                            <w:p w14:paraId="318F1D7B" w14:textId="77777777" w:rsidR="00143B38" w:rsidRDefault="00143B38" w:rsidP="00BF32E6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Arial" w:eastAsia="HGPSoeiKakugothicUB" w:hAnsi="Arial" w:cs="Arial"/>
                                  <w:sz w:val="20"/>
                                  <w:szCs w:val="20"/>
                                </w:rPr>
                                <w:t>(RT-DMAC)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693725" y="1267382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77655" y="1268560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056278" y="1259548"/>
                            <a:ext cx="0" cy="304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9418"/>
                            <a:ext cx="6064250" cy="3254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64B68B" id="キャンバス 257" o:spid="_x0000_s1026" editas="canvas" style="width:477.5pt;height:271.3pt;mso-position-horizontal-relative:char;mso-position-vertical-relative:line" coordsize="60642,344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4448;visibility:visible;mso-wrap-style:square">
                  <v:fill o:detectmouseclick="t"/>
                  <v:path o:connecttype="none"/>
                </v:shape>
                <v:rect id="Rectangle 5" o:spid="_x0000_s1028" style="position:absolute;left:1758;top:420;width:41866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">
                  <v:textbox inset="0,0,0,0">
                    <w:txbxContent>
                      <w:p w14:paraId="223314B8" w14:textId="77777777" w:rsidR="00143B38" w:rsidRPr="00DB4F58" w:rsidRDefault="00143B38" w:rsidP="00E748B8">
                        <w:pPr>
                          <w:pStyle w:val="NormalWeb"/>
                          <w:autoSpaceDE/>
                          <w:autoSpaceDN/>
                          <w:spacing w:line="240" w:lineRule="auto"/>
                          <w:jc w:val="center"/>
                          <w:rPr>
                            <w:rFonts w:ascii="Arial" w:eastAsia="MS PGothic" w:hAnsi="Arial" w:cs="Arial"/>
                            <w:sz w:val="20"/>
                          </w:rPr>
                        </w:pPr>
                        <w:r w:rsidRPr="00DB4F58">
                          <w:rPr>
                            <w:rFonts w:ascii="Arial" w:eastAsia="MS PGothic" w:hAnsi="Arial" w:cs="Arial" w:hint="eastAsia"/>
                            <w:sz w:val="20"/>
                          </w:rPr>
                          <w:t>Kernel Modul</w:t>
                        </w:r>
                        <w:r>
                          <w:rPr>
                            <w:rFonts w:ascii="Arial" w:eastAsia="MS PGothic" w:hAnsi="Arial" w:cs="Arial" w:hint="eastAsi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line id="Line 12" o:spid="_x0000_s1029" style="position:absolute;visibility:visible;mso-wrap-style:square" from="234,14136" to="48240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0" type="#_x0000_t32" style="position:absolute;left:22234;top:2719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">
                  <v:stroke startarrow="block" endarrow="block"/>
                  <v:shadow color="#eeece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1" type="#_x0000_t202" alt="右上がり対角線" style="position:absolute;left:47898;top:19589;width:9144;height: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" fillcolor="silver" strokeweight="1.25pt">
                  <v:fill r:id="rId12" o:title="" type="pattern"/>
                  <v:textbox inset="0,0,0,0">
                    <w:txbxContent>
                      <w:p w14:paraId="73446C2F" w14:textId="77777777" w:rsidR="00143B38" w:rsidRPr="00E748B8" w:rsidRDefault="00143B38" w:rsidP="00E748B8">
                        <w:pPr>
                          <w:spacing w:after="0" w:line="240" w:lineRule="auto"/>
                          <w:jc w:val="center"/>
                          <w:rPr>
                            <w:rFonts w:asciiTheme="majorHAnsi" w:eastAsia="MS PGothic" w:hAnsiTheme="majorHAnsi" w:cstheme="majorHAnsi"/>
                            <w:b/>
                            <w:sz w:val="18"/>
                            <w:szCs w:val="16"/>
                            <w:lang w:eastAsia="ja-JP"/>
                          </w:rPr>
                        </w:pP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szCs w:val="18"/>
                            <w:lang w:eastAsia="ja-JP"/>
                          </w:rPr>
                          <w:t>This module</w:t>
                        </w:r>
                      </w:p>
                    </w:txbxContent>
                  </v:textbox>
                </v:shape>
                <v:shape id="Text Box 42" o:spid="_x0000_s1032" type="#_x0000_t202" alt="右上がり対角線" style="position:absolute;left:1758;top:9564;width:41866;height: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" fillcolor="silver" strokeweight="1.25pt">
                  <v:fill r:id="rId12" o:title="" type="pattern"/>
                  <v:textbox inset="0,0,0,0">
                    <w:txbxContent>
                      <w:p w14:paraId="03CF5C9C" w14:textId="77777777" w:rsidR="00143B38" w:rsidRPr="00146BFF" w:rsidRDefault="00143B38" w:rsidP="00E748B8">
                        <w:pPr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</w:pPr>
                        <w:r w:rsidRPr="009F3E42">
                          <w:rPr>
                            <w:rFonts w:ascii="Arial" w:eastAsia="MS PGothic" w:hAnsi="Arial" w:cs="Arial"/>
                            <w:sz w:val="22"/>
                            <w:szCs w:val="22"/>
                            <w:lang w:eastAsia="ja-JP"/>
                          </w:rPr>
                          <w:t>DMA Engine driver</w:t>
                        </w:r>
                      </w:p>
                    </w:txbxContent>
                  </v:textbox>
                </v:shape>
                <v:shape id="Text Box 12" o:spid="_x0000_s1033" type="#_x0000_t202" style="position:absolute;left:49135;top:4774;width:9144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" filled="f" stroked="f">
                  <v:textbox inset="0,0,0,0">
                    <w:txbxContent>
                      <w:p w14:paraId="0B00A20F" w14:textId="2DB17E30" w:rsidR="00143B38" w:rsidRPr="00E748B8" w:rsidRDefault="00143B38" w:rsidP="00E748B8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K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ernel mode</w:t>
                        </w:r>
                      </w:p>
                    </w:txbxContent>
                  </v:textbox>
                </v:shape>
                <v:shape id="Text Box 12" o:spid="_x0000_s1034" type="#_x0000_t202" style="position:absolute;left:49210;top:16228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" filled="f" stroked="f">
                  <v:textbox inset="0,0,0,0">
                    <w:txbxContent>
                      <w:p w14:paraId="1F86DE93" w14:textId="0D42C5D1" w:rsidR="00143B38" w:rsidRPr="00E748B8" w:rsidRDefault="00143B38" w:rsidP="00E748B8">
                        <w:pPr>
                          <w:spacing w:after="0" w:line="240" w:lineRule="auto"/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</w:pPr>
                        <w:r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H</w:t>
                        </w:r>
                        <w:r w:rsidRPr="00E748B8">
                          <w:rPr>
                            <w:rFonts w:asciiTheme="majorHAnsi" w:eastAsia="MS PGothic" w:hAnsiTheme="majorHAnsi" w:cstheme="majorHAnsi"/>
                            <w:b/>
                            <w:lang w:eastAsia="ja-JP"/>
                          </w:rPr>
                          <w:t>ardware</w:t>
                        </w:r>
                      </w:p>
                    </w:txbxContent>
                  </v:textbox>
                </v:shape>
                <v:rect id="Rectangle 20" o:spid="_x0000_s1035" alt="75%" style="position:absolute;left:1758;top:4992;width:4186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" strokeweight="1pt">
                  <v:shadow color="#868686"/>
                  <v:textbox inset="0,0,0,0">
                    <w:txbxContent>
                      <w:p w14:paraId="16C76028" w14:textId="77777777" w:rsidR="00143B38" w:rsidRPr="00146BFF" w:rsidRDefault="00143B38" w:rsidP="00E748B8">
                        <w:pPr>
                          <w:pStyle w:val="NormalWeb"/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0"/>
                            <w:szCs w:val="21"/>
                          </w:rPr>
                          <w:t>DMA Engine Interface</w:t>
                        </w:r>
                      </w:p>
                    </w:txbxContent>
                  </v:textbox>
                </v:rect>
                <v:shape id="AutoShape 50" o:spid="_x0000_s1036" type="#_x0000_t32" style="position:absolute;left:22178;top:7279;width:32;height:2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">
                  <v:stroke startarrow="block" endarrow="block"/>
                </v:shape>
                <v:shape id="AutoShape 32" o:spid="_x0000_s1037" type="#_x0000_t32" style="position:absolute;left:18644;top:12759;width:0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">
                  <v:stroke startarrow="block" endarrow="block"/>
                </v:shape>
                <v:shape id="Text Box 17" o:spid="_x0000_s1038" type="#_x0000_t202" style="position:absolute;left:13550;top:22438;width:1026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">
                  <v:textbox inset="0,0,0,0">
                    <w:txbxContent>
                      <w:p w14:paraId="6FD2D8AD" w14:textId="77777777" w:rsidR="00143B38" w:rsidRDefault="00143B38" w:rsidP="00660FD2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Audio Module</w:t>
                        </w:r>
                      </w:p>
                    </w:txbxContent>
                  </v:textbox>
                </v:shape>
                <v:shape id="AutoShape 32" o:spid="_x0000_s1039" type="#_x0000_t32" style="position:absolute;left:18789;top:2008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">
                  <v:stroke startarrow="block" endarrow="block"/>
                </v:shape>
                <v:shape id="Text Box 17" o:spid="_x0000_s1040" type="#_x0000_t202" style="position:absolute;left:807;top:22462;width:11402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">
                  <v:textbox inset="0,0,0,0">
                    <w:txbxContent>
                      <w:p w14:paraId="2B9C581C" w14:textId="77777777" w:rsidR="006D2050" w:rsidRDefault="00143B38" w:rsidP="009B4849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I2C/</w:t>
                        </w:r>
                        <w:r>
                          <w:rPr>
                            <w:rFonts w:ascii="Arial" w:eastAsia="HGPSoeiKakugothicUB" w:hAnsi="Arial" w:cs="Arial" w:hint="eastAsia"/>
                            <w:sz w:val="20"/>
                            <w:szCs w:val="20"/>
                          </w:rPr>
                          <w:t>SCIF/</w:t>
                        </w: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MSIOF</w:t>
                        </w:r>
                        <w:r w:rsidR="006D2050"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/</w:t>
                        </w:r>
                      </w:p>
                      <w:p w14:paraId="02132F83" w14:textId="77777777" w:rsidR="006D2050" w:rsidRDefault="006D2050" w:rsidP="009B4849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TPU/TSIF/DRIF/</w:t>
                        </w:r>
                      </w:p>
                      <w:p w14:paraId="3246F069" w14:textId="55AB9640" w:rsidR="00143B38" w:rsidRDefault="006D2050" w:rsidP="009B4849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CANFD</w:t>
                        </w:r>
                      </w:p>
                      <w:p w14:paraId="59AA2068" w14:textId="6681A89C" w:rsidR="00143B38" w:rsidRDefault="00143B38" w:rsidP="00660FD2">
                        <w:pPr>
                          <w:pStyle w:val="NormalWeb"/>
                          <w:jc w:val="center"/>
                        </w:pPr>
                      </w:p>
                    </w:txbxContent>
                  </v:textbox>
                </v:shape>
                <v:shape id="Text Box 17" o:spid="_x0000_s1041" type="#_x0000_t202" style="position:absolute;left:898;top:15721;width:11254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">
                  <v:textbox inset="0,0,0,0">
                    <w:txbxContent>
                      <w:p w14:paraId="0C31C36E" w14:textId="77777777" w:rsidR="00143B38" w:rsidRDefault="00143B38" w:rsidP="00660FD2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6C230B14" w14:textId="77777777" w:rsidR="00143B38" w:rsidRDefault="00143B38" w:rsidP="00660FD2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(SYS-DMAC)</w:t>
                        </w:r>
                      </w:p>
                    </w:txbxContent>
                  </v:textbox>
                </v:shape>
                <v:shape id="AutoShape 32" o:spid="_x0000_s1042" type="#_x0000_t32" style="position:absolute;left:6790;top:2010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">
                  <v:stroke startarrow="block" endarrow="block"/>
                </v:shape>
                <v:shape id="Text Box 17" o:spid="_x0000_s1043" type="#_x0000_t202" style="position:absolute;left:24523;top:22458;width:10045;height:6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">
                  <v:textbox inset="0,0,0,0">
                    <w:txbxContent>
                      <w:p w14:paraId="4BB2F008" w14:textId="77777777" w:rsidR="00143B38" w:rsidRPr="008234FA" w:rsidRDefault="00143B38" w:rsidP="00660FD2">
                        <w:pPr>
                          <w:pStyle w:val="NormalWeb"/>
                          <w:jc w:val="center"/>
                        </w:pPr>
                        <w:r w:rsidRPr="008234FA">
                          <w:rPr>
                            <w:rFonts w:ascii="Arial" w:eastAsia="HGPSoeiKakugothicUB" w:hAnsi="Arial" w:cs="Arial" w:hint="eastAsia"/>
                            <w:sz w:val="20"/>
                            <w:szCs w:val="20"/>
                          </w:rPr>
                          <w:t>USB-IP</w:t>
                        </w:r>
                      </w:p>
                    </w:txbxContent>
                  </v:textbox>
                </v:shape>
                <v:shape id="AutoShape 32" o:spid="_x0000_s1044" type="#_x0000_t32" style="position:absolute;left:40798;top:2010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">
                  <v:stroke startarrow="block" endarrow="block"/>
                </v:shape>
                <v:shape id="Text Box 17" o:spid="_x0000_s1045" type="#_x0000_t202" style="position:absolute;left:35407;top:22458;width:10146;height:6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">
                  <v:textbox inset="0,0,0,0">
                    <w:txbxContent>
                      <w:p w14:paraId="2177C904" w14:textId="77777777" w:rsidR="00143B38" w:rsidRDefault="00143B38" w:rsidP="00212077">
                        <w:pPr>
                          <w:pStyle w:val="NormalWeb"/>
                          <w:jc w:val="center"/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CANFD/ADC/</w:t>
                        </w:r>
                      </w:p>
                      <w:p w14:paraId="0B675EE5" w14:textId="77777777" w:rsidR="00143B38" w:rsidRDefault="00143B38" w:rsidP="00212077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MSIOF/I2C</w:t>
                        </w:r>
                      </w:p>
                    </w:txbxContent>
                  </v:textbox>
                </v:shape>
                <v:shape id="AutoShape 32" o:spid="_x0000_s1046" type="#_x0000_t32" style="position:absolute;left:29506;top:2008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">
                  <v:stroke startarrow="block" endarrow="block"/>
                </v:shape>
                <v:shape id="Text Box 17" o:spid="_x0000_s1047" type="#_x0000_t202" style="position:absolute;left:13550;top:15643;width:10224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n/vAAAANwAAAAPAAAAZHJzL2Rvd25yZXYueG1sRE9LCsIw&#10;EN0L3iGM4M6mVRC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Bqzun/vAAAANwAAAAPAAAAAAAAAAAA&#10;AAAAAAcCAABkcnMvZG93bnJldi54bWxQSwUGAAAAAAMAAwC3AAAA8AIAAAAA&#10;">
                  <v:textbox inset="0,0,0,0">
                    <w:txbxContent>
                      <w:p w14:paraId="5D9825D3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30EFF854" w14:textId="7C91AFC0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(Audio-DMAC) (*)</w:t>
                        </w:r>
                      </w:p>
                    </w:txbxContent>
                  </v:textbox>
                </v:shape>
                <v:shape id="Text Box 17" o:spid="_x0000_s1048" type="#_x0000_t202" style="position:absolute;left:24362;top:15637;width:10046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3GLvAAAANwAAAAPAAAAZHJzL2Rvd25yZXYueG1sRE9LCsIw&#10;EN0L3iGM4M6mFRG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DlJ3GLvAAAANwAAAAPAAAAAAAAAAAA&#10;AAAAAAcCAABkcnMvZG93bnJldi54bWxQSwUGAAAAAAMAAwC3AAAA8AIAAAAA&#10;">
                  <v:textbox inset="0,0,0,0">
                    <w:txbxContent>
                      <w:p w14:paraId="570CCD27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21274336" w14:textId="489272B0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(USB-DMAC) (*)</w:t>
                        </w:r>
                      </w:p>
                    </w:txbxContent>
                  </v:textbox>
                </v:shape>
                <v:shape id="Text Box 17" o:spid="_x0000_s1049" type="#_x0000_t202" style="position:absolute;left:35261;top:15634;width:10161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">
                  <v:textbox inset="0,0,0,0">
                    <w:txbxContent>
                      <w:p w14:paraId="0D633258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DMA Controller</w:t>
                        </w:r>
                      </w:p>
                      <w:p w14:paraId="318F1D7B" w14:textId="77777777" w:rsidR="00143B38" w:rsidRDefault="00143B38" w:rsidP="00BF32E6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" w:eastAsia="HGPSoeiKakugothicUB" w:hAnsi="Arial" w:cs="Arial"/>
                            <w:sz w:val="20"/>
                            <w:szCs w:val="20"/>
                          </w:rPr>
                          <w:t>(RT-DMAC)</w:t>
                        </w:r>
                      </w:p>
                    </w:txbxContent>
                  </v:textbox>
                </v:shape>
                <v:shape id="AutoShape 32" o:spid="_x0000_s1050" type="#_x0000_t32" style="position:absolute;left:6937;top:12673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">
                  <v:stroke startarrow="block" endarrow="block"/>
                </v:shape>
                <v:shape id="AutoShape 32" o:spid="_x0000_s1051" type="#_x0000_t32" style="position:absolute;left:29776;top:1268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">
                  <v:stroke startarrow="block" endarrow="block"/>
                </v:shape>
                <v:shape id="AutoShape 32" o:spid="_x0000_s1052" type="#_x0000_t32" style="position:absolute;left:40562;top:12595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">
                  <v:stroke startarrow="block" endarrow="block"/>
                </v:shape>
                <v:shape id="Picture 32" o:spid="_x0000_s1053" type="#_x0000_t75" style="position:absolute;top:31194;width:60642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1C295D61" w14:textId="5AA256A7" w:rsidR="002F4162" w:rsidRDefault="00A157CA" w:rsidP="00B86F4A">
      <w:pPr>
        <w:pStyle w:val="Caption"/>
        <w:jc w:val="center"/>
        <w:rPr>
          <w:lang w:eastAsia="ja-JP"/>
        </w:rPr>
      </w:pPr>
      <w:r>
        <w:t xml:space="preserve">Figure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3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Figure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1</w:t>
      </w:r>
      <w:r w:rsidR="00C37D08">
        <w:rPr>
          <w:noProof/>
        </w:rPr>
        <w:fldChar w:fldCharType="end"/>
      </w:r>
      <w:r w:rsidR="00126F84">
        <w:rPr>
          <w:lang w:eastAsia="ja-JP"/>
        </w:rPr>
        <w:t xml:space="preserve">   </w:t>
      </w:r>
      <w:r>
        <w:rPr>
          <w:rFonts w:hint="eastAsia"/>
          <w:lang w:eastAsia="ja-JP"/>
        </w:rPr>
        <w:t xml:space="preserve">　</w:t>
      </w:r>
      <w:r w:rsidR="00126F84" w:rsidRPr="009F3E42">
        <w:rPr>
          <w:lang w:eastAsia="ja-JP"/>
        </w:rPr>
        <w:t>DMA Engine Driver</w:t>
      </w:r>
      <w:r w:rsidR="00126F84">
        <w:rPr>
          <w:lang w:eastAsia="ja-JP"/>
        </w:rPr>
        <w:t xml:space="preserve"> configuration (</w:t>
      </w:r>
      <w:r w:rsidR="00126F84" w:rsidRPr="009F3E42">
        <w:rPr>
          <w:lang w:eastAsia="ja-JP"/>
        </w:rPr>
        <w:t xml:space="preserve">R-Car </w:t>
      </w:r>
      <w:r w:rsidR="000E0E35">
        <w:rPr>
          <w:lang w:eastAsia="ja-JP"/>
        </w:rPr>
        <w:t>H</w:t>
      </w:r>
      <w:r w:rsidR="00971734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4D216F">
        <w:rPr>
          <w:lang w:eastAsia="ja-JP"/>
        </w:rPr>
        <w:t>/E3</w:t>
      </w:r>
      <w:r w:rsidR="00212077">
        <w:rPr>
          <w:lang w:eastAsia="ja-JP"/>
        </w:rPr>
        <w:t>/</w:t>
      </w:r>
      <w:r w:rsidR="00B80E25">
        <w:rPr>
          <w:lang w:eastAsia="ja-JP"/>
        </w:rPr>
        <w:t>D3/</w:t>
      </w:r>
      <w:r w:rsidR="00212077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79F01AB1" w14:textId="77777777" w:rsidR="00B6151F" w:rsidRDefault="00B6151F" w:rsidP="009F3E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B3CEAF2" w14:textId="77777777" w:rsidR="003064BD" w:rsidRDefault="00126F84" w:rsidP="003064BD">
      <w:pPr>
        <w:pStyle w:val="Heading2"/>
        <w:rPr>
          <w:lang w:eastAsia="ja-JP"/>
        </w:rPr>
      </w:pPr>
      <w:r>
        <w:rPr>
          <w:lang w:eastAsia="ja-JP"/>
        </w:rPr>
        <w:t>S</w:t>
      </w:r>
      <w:r w:rsidRPr="003064BD">
        <w:rPr>
          <w:lang w:eastAsia="ja-JP"/>
        </w:rPr>
        <w:t>tate Transition Diagram</w:t>
      </w:r>
    </w:p>
    <w:p w14:paraId="3B0DF618" w14:textId="77777777" w:rsidR="003064BD" w:rsidRDefault="00126F84" w:rsidP="001E3BC1">
      <w:pPr>
        <w:rPr>
          <w:lang w:eastAsia="ja-JP"/>
        </w:rPr>
      </w:pPr>
      <w:r w:rsidRPr="009F3E42">
        <w:rPr>
          <w:lang w:eastAsia="ja-JP"/>
        </w:rPr>
        <w:t>The state transition managed by this module has "DMA stop" state and "During DMA transmission" state. This module does not support the suspend state.</w:t>
      </w:r>
    </w:p>
    <w:p w14:paraId="21A6C8B1" w14:textId="77777777" w:rsidR="009F3E42" w:rsidRPr="00E748B8" w:rsidRDefault="009F3E42" w:rsidP="009F3E4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E748B8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4801888" wp14:editId="4139D2BA">
                <wp:extent cx="5930900" cy="1027430"/>
                <wp:effectExtent l="0" t="0" r="0" b="0"/>
                <wp:docPr id="16" name="キャンバス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737995" y="341630"/>
                            <a:ext cx="2362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095" y="74930"/>
                            <a:ext cx="152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DC9FC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device_issue_pending()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円/楕円 17"/>
                        <wps:cNvSpPr/>
                        <wps:spPr>
                          <a:xfrm>
                            <a:off x="328295" y="36830"/>
                            <a:ext cx="1371600" cy="914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B2FBC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DMA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円/楕円 135"/>
                        <wps:cNvSpPr/>
                        <wps:spPr>
                          <a:xfrm>
                            <a:off x="4138295" y="36830"/>
                            <a:ext cx="1371600" cy="9144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A996E" w14:textId="77777777" w:rsidR="00143B3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hAnsiTheme="majorHAnsi" w:cstheme="majorHAnsi" w:hint="eastAsia"/>
                                  <w:sz w:val="24"/>
                                  <w:lang w:eastAsia="ja-JP"/>
                                </w:rPr>
                                <w:t xml:space="preserve">During </w:t>
                              </w:r>
                              <w:r w:rsidRPr="00AD30E8"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DMA</w:t>
                              </w:r>
                            </w:p>
                            <w:p w14:paraId="49ED034D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lang w:eastAsia="ja-JP"/>
                                </w:rPr>
                                <w:t>transmission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7995" y="646430"/>
                            <a:ext cx="2362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7094" y="684530"/>
                            <a:ext cx="186880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C42D1" w14:textId="77777777" w:rsidR="00143B38" w:rsidRPr="00AD30E8" w:rsidRDefault="00143B38" w:rsidP="00AD30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</w:pP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Auto or device_</w:t>
                              </w:r>
                              <w:r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terminate_all</w:t>
                              </w:r>
                              <w:r w:rsidRPr="00AD30E8">
                                <w:rPr>
                                  <w:rFonts w:ascii="Arial" w:eastAsia="MS PGothic" w:hAnsi="Arial" w:cs="Arial"/>
                                  <w:lang w:eastAsia="ja-JP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01888" id="キャンバス 16" o:spid="_x0000_s1054" editas="canvas" style="width:467pt;height:80.9pt;mso-position-horizontal-relative:char;mso-position-vertical-relative:line" coordsize="59309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">
                <v:shape id="_x0000_s1055" type="#_x0000_t75" style="position:absolute;width:59309;height:10274;visibility:visible;mso-wrap-style:square">
                  <v:fill o:detectmouseclick="t"/>
                  <v:path o:connecttype="none"/>
                </v:shape>
                <v:shape id="AutoShape 17" o:spid="_x0000_s1056" type="#_x0000_t32" style="position:absolute;left:17379;top:3416;width:23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">
                  <v:stroke endarrow="block"/>
                  <v:shadow color="#eeece1"/>
                </v:shape>
                <v:shape id="Text Box 12" o:spid="_x0000_s1057" type="#_x0000_t202" style="position:absolute;left:21570;top:749;width:1524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4CFDC9FC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lang w:eastAsia="ja-JP"/>
                          </w:rPr>
                        </w:pP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device_issue_pending()</w:t>
                        </w:r>
                      </w:p>
                    </w:txbxContent>
                  </v:textbox>
                </v:shape>
                <v:oval id="円/楕円 17" o:spid="_x0000_s1058" style="position:absolute;left:3282;top:368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" fillcolor="white [3201]" strokecolor="black [3200]" strokeweight="1pt">
                  <v:textbox inset="0,0,0,0">
                    <w:txbxContent>
                      <w:p w14:paraId="463B2FBC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 w:rsidRPr="00AD30E8"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DMA stop</w:t>
                        </w:r>
                      </w:p>
                    </w:txbxContent>
                  </v:textbox>
                </v:oval>
                <v:oval id="円/楕円 135" o:spid="_x0000_s1059" style="position:absolute;left:41382;top:368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754A996E" w14:textId="77777777" w:rsidR="00143B3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>
                          <w:rPr>
                            <w:rFonts w:asciiTheme="majorHAnsi" w:hAnsiTheme="majorHAnsi" w:cstheme="majorHAnsi" w:hint="eastAsia"/>
                            <w:sz w:val="24"/>
                            <w:lang w:eastAsia="ja-JP"/>
                          </w:rPr>
                          <w:t xml:space="preserve">During </w:t>
                        </w:r>
                        <w:r w:rsidRPr="00AD30E8"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DMA</w:t>
                        </w:r>
                      </w:p>
                      <w:p w14:paraId="49ED034D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lang w:eastAsia="ja-JP"/>
                          </w:rPr>
                          <w:t>transmission</w:t>
                        </w:r>
                      </w:p>
                    </w:txbxContent>
                  </v:textbox>
                </v:oval>
                <v:shape id="AutoShape 17" o:spid="_x0000_s1060" type="#_x0000_t32" style="position:absolute;left:17379;top:6464;width:236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">
                  <v:stroke endarrow="block"/>
                  <v:shadow color="#eeece1"/>
                </v:shape>
                <v:shape id="Text Box 12" o:spid="_x0000_s1061" type="#_x0000_t202" style="position:absolute;left:21570;top:6845;width:186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V+wgAAANwAAAAPAAAAZHJzL2Rvd25yZXYueG1sRE/NasJA&#10;EL4XfIdlCl5K3ajQ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DeSAV+wgAAANwAAAAPAAAA&#10;AAAAAAAAAAAAAAcCAABkcnMvZG93bnJldi54bWxQSwUGAAAAAAMAAwC3AAAA9gIAAAAA&#10;" filled="f" stroked="f">
                  <v:textbox inset="0,0,0,0">
                    <w:txbxContent>
                      <w:p w14:paraId="561C42D1" w14:textId="77777777" w:rsidR="00143B38" w:rsidRPr="00AD30E8" w:rsidRDefault="00143B38" w:rsidP="00AD30E8">
                        <w:pPr>
                          <w:spacing w:after="0" w:line="240" w:lineRule="auto"/>
                          <w:jc w:val="center"/>
                          <w:rPr>
                            <w:rFonts w:ascii="Arial" w:eastAsia="MS PGothic" w:hAnsi="Arial" w:cs="Arial"/>
                            <w:lang w:eastAsia="ja-JP"/>
                          </w:rPr>
                        </w:pP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Auto or device_</w:t>
                        </w:r>
                        <w:r>
                          <w:rPr>
                            <w:rFonts w:ascii="Arial" w:eastAsia="MS PGothic" w:hAnsi="Arial" w:cs="Arial"/>
                            <w:lang w:eastAsia="ja-JP"/>
                          </w:rPr>
                          <w:t>terminate_all</w:t>
                        </w:r>
                        <w:r w:rsidRPr="00AD30E8">
                          <w:rPr>
                            <w:rFonts w:ascii="Arial" w:eastAsia="MS PGothic" w:hAnsi="Arial" w:cs="Arial"/>
                            <w:lang w:eastAsia="ja-JP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6DFD34" w14:textId="3D01705F" w:rsidR="009F3E42" w:rsidRDefault="00A157CA">
      <w:pPr>
        <w:pStyle w:val="figuretitle"/>
        <w:rPr>
          <w:lang w:eastAsia="ja-JP"/>
        </w:rPr>
      </w:pPr>
      <w:r>
        <w:t xml:space="preserve">Figure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3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Figure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2</w:t>
      </w:r>
      <w:r w:rsidR="00C37D08">
        <w:rPr>
          <w:noProof/>
        </w:rPr>
        <w:fldChar w:fldCharType="end"/>
      </w:r>
      <w:r>
        <w:rPr>
          <w:lang w:eastAsia="ja-JP"/>
        </w:rPr>
        <w:t xml:space="preserve"> </w:t>
      </w:r>
      <w:r w:rsidR="00126F84">
        <w:rPr>
          <w:lang w:eastAsia="ja-JP"/>
        </w:rPr>
        <w:t xml:space="preserve">   </w:t>
      </w:r>
      <w:r w:rsidR="00126F84" w:rsidRPr="00AD30E8">
        <w:rPr>
          <w:lang w:eastAsia="ja-JP"/>
        </w:rPr>
        <w:t>DMA Engine Driver State Transition Diagram</w:t>
      </w:r>
      <w:r w:rsidR="00126F84">
        <w:rPr>
          <w:lang w:eastAsia="ja-JP"/>
        </w:rPr>
        <w:t xml:space="preserve"> (</w:t>
      </w:r>
      <w:r w:rsidR="00126F84" w:rsidRPr="009F3E42">
        <w:rPr>
          <w:lang w:eastAsia="ja-JP"/>
        </w:rPr>
        <w:t xml:space="preserve">R-Car </w:t>
      </w:r>
      <w:r w:rsidR="000E0E35">
        <w:rPr>
          <w:lang w:eastAsia="ja-JP"/>
        </w:rPr>
        <w:t>H</w:t>
      </w:r>
      <w:r w:rsidR="00971734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292163">
        <w:rPr>
          <w:lang w:eastAsia="ja-JP"/>
        </w:rPr>
        <w:t>/E3</w:t>
      </w:r>
      <w:r w:rsidR="00CC3EFD">
        <w:rPr>
          <w:lang w:eastAsia="ja-JP"/>
        </w:rPr>
        <w:t>/</w:t>
      </w:r>
      <w:r w:rsidR="00B80E25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149771A2" w14:textId="77777777" w:rsidR="00E748B8" w:rsidRDefault="00E748B8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0EF211B" w14:textId="77777777" w:rsidR="00E748B8" w:rsidRDefault="00126F84" w:rsidP="00E748B8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External Interface</w:t>
      </w:r>
    </w:p>
    <w:p w14:paraId="40D5C6B3" w14:textId="77777777" w:rsidR="00AF4FBA" w:rsidRDefault="00126F84" w:rsidP="00AF4FBA">
      <w:pPr>
        <w:rPr>
          <w:lang w:eastAsia="ja-JP"/>
        </w:rPr>
      </w:pPr>
      <w:r w:rsidRPr="00AF4FBA">
        <w:rPr>
          <w:lang w:eastAsia="ja-JP"/>
        </w:rPr>
        <w:t>This module provides the interface for the kernel space that is used DMA Engine framework. There are no interfaces for the user space in this module.</w:t>
      </w:r>
    </w:p>
    <w:p w14:paraId="64349C37" w14:textId="77777777" w:rsidR="00AF4FBA" w:rsidRPr="00AF4FBA" w:rsidRDefault="00AF4FBA" w:rsidP="00AF4FBA">
      <w:pPr>
        <w:rPr>
          <w:lang w:eastAsia="ja-JP"/>
        </w:rPr>
      </w:pPr>
    </w:p>
    <w:p w14:paraId="5159C5FE" w14:textId="77777777" w:rsidR="002B56D2" w:rsidRDefault="00126F84" w:rsidP="002B56D2">
      <w:pPr>
        <w:pStyle w:val="Heading2"/>
        <w:rPr>
          <w:lang w:eastAsia="ja-JP"/>
        </w:rPr>
      </w:pPr>
      <w:r>
        <w:rPr>
          <w:lang w:eastAsia="ja-JP"/>
        </w:rPr>
        <w:t>Device Node</w:t>
      </w:r>
    </w:p>
    <w:p w14:paraId="7C0D7D35" w14:textId="77777777" w:rsidR="002B56D2" w:rsidRPr="002B56D2" w:rsidRDefault="00126F84" w:rsidP="001E3BC1">
      <w:pPr>
        <w:rPr>
          <w:lang w:eastAsia="ja-JP"/>
        </w:rPr>
      </w:pPr>
      <w:r w:rsidRPr="00AF4FBA">
        <w:rPr>
          <w:lang w:eastAsia="ja-JP"/>
        </w:rPr>
        <w:t>There are no device nodes in this module.</w:t>
      </w:r>
    </w:p>
    <w:p w14:paraId="2C895596" w14:textId="77777777" w:rsidR="00AF4FBA" w:rsidRDefault="00AF4FBA" w:rsidP="001E3BC1">
      <w:pPr>
        <w:rPr>
          <w:lang w:eastAsia="ja-JP"/>
        </w:rPr>
      </w:pPr>
    </w:p>
    <w:p w14:paraId="2BA534BC" w14:textId="77777777" w:rsidR="00E748B8" w:rsidRDefault="00126F84" w:rsidP="00F466A0">
      <w:pPr>
        <w:pStyle w:val="Heading2"/>
        <w:rPr>
          <w:lang w:eastAsia="ja-JP"/>
        </w:rPr>
      </w:pPr>
      <w:r>
        <w:rPr>
          <w:lang w:eastAsia="ja-JP"/>
        </w:rPr>
        <w:t>External Function</w:t>
      </w:r>
    </w:p>
    <w:p w14:paraId="7BE4D095" w14:textId="77777777" w:rsidR="002B56D2" w:rsidRDefault="00126F84" w:rsidP="002B56D2">
      <w:pPr>
        <w:rPr>
          <w:lang w:eastAsia="ja-JP"/>
        </w:rPr>
      </w:pPr>
      <w:r w:rsidRPr="002B56D2">
        <w:rPr>
          <w:lang w:eastAsia="ja-JP"/>
        </w:rPr>
        <w:t>This section explains in the following format about the functions this module supplies.</w:t>
      </w:r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7416"/>
      </w:tblGrid>
      <w:tr w:rsidR="002B56D2" w:rsidRPr="00F848EC" w14:paraId="52C6310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422DE7D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416" w:type="dxa"/>
            <w:vAlign w:val="center"/>
          </w:tcPr>
          <w:p w14:paraId="18BE2CB7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Presents an overview of a function.</w:t>
            </w:r>
          </w:p>
        </w:tc>
      </w:tr>
      <w:tr w:rsidR="002B56D2" w:rsidRPr="00F848EC" w14:paraId="5F96385C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853135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6199C83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13F2BE9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0FD1B6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416" w:type="dxa"/>
            <w:vAlign w:val="center"/>
          </w:tcPr>
          <w:p w14:paraId="2911338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name of the function.</w:t>
            </w:r>
          </w:p>
        </w:tc>
      </w:tr>
      <w:tr w:rsidR="002B56D2" w:rsidRPr="00F848EC" w14:paraId="4DFDE4E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285E2E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55E4EB2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6C1D68D4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2043040E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416" w:type="dxa"/>
            <w:vAlign w:val="center"/>
          </w:tcPr>
          <w:p w14:paraId="45FF3EEA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format for calling the function.</w:t>
            </w:r>
          </w:p>
        </w:tc>
      </w:tr>
      <w:tr w:rsidR="002B56D2" w:rsidRPr="00F848EC" w14:paraId="40E2520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3F4B7458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CBB1A0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814E447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45712444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[Argument]</w:t>
            </w:r>
          </w:p>
        </w:tc>
        <w:tc>
          <w:tcPr>
            <w:tcW w:w="7416" w:type="dxa"/>
            <w:vAlign w:val="center"/>
          </w:tcPr>
          <w:p w14:paraId="2089231D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argument(s) of the function.</w:t>
            </w:r>
          </w:p>
        </w:tc>
      </w:tr>
      <w:tr w:rsidR="002B56D2" w:rsidRPr="00F848EC" w14:paraId="0EC37CB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64866257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127788B0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0D8C845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7C9340FA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 value]</w:t>
            </w:r>
          </w:p>
        </w:tc>
        <w:tc>
          <w:tcPr>
            <w:tcW w:w="7416" w:type="dxa"/>
            <w:vAlign w:val="center"/>
          </w:tcPr>
          <w:p w14:paraId="3830BD3E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return value(s) of the function.</w:t>
            </w:r>
          </w:p>
        </w:tc>
      </w:tr>
      <w:tr w:rsidR="002B56D2" w:rsidRPr="00F848EC" w14:paraId="3A3B98A1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5787C340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0E5A5355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43A89BD3" w14:textId="77777777" w:rsidTr="005D259C">
        <w:trPr>
          <w:trHeight w:val="255"/>
        </w:trPr>
        <w:tc>
          <w:tcPr>
            <w:tcW w:w="1899" w:type="dxa"/>
            <w:vAlign w:val="center"/>
          </w:tcPr>
          <w:p w14:paraId="1B5B2D89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416" w:type="dxa"/>
            <w:vAlign w:val="center"/>
          </w:tcPr>
          <w:p w14:paraId="13EE9A7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the features of the function.</w:t>
            </w:r>
          </w:p>
        </w:tc>
      </w:tr>
      <w:tr w:rsidR="002B56D2" w:rsidRPr="00F848EC" w14:paraId="194682C3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366ECA44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535259A9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2B56D2" w:rsidRPr="00F848EC" w14:paraId="28D6D831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41132890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416" w:type="dxa"/>
            <w:vAlign w:val="center"/>
          </w:tcPr>
          <w:p w14:paraId="1707FF38" w14:textId="77777777" w:rsidR="002B56D2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Explains points to be noted when using the function.</w:t>
            </w:r>
          </w:p>
        </w:tc>
      </w:tr>
      <w:tr w:rsidR="002B56D2" w:rsidRPr="00F848EC" w14:paraId="4443C130" w14:textId="77777777" w:rsidTr="005D259C">
        <w:trPr>
          <w:cantSplit/>
          <w:trHeight w:val="255"/>
        </w:trPr>
        <w:tc>
          <w:tcPr>
            <w:tcW w:w="1899" w:type="dxa"/>
            <w:vAlign w:val="center"/>
          </w:tcPr>
          <w:p w14:paraId="5530A944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416" w:type="dxa"/>
            <w:vAlign w:val="center"/>
          </w:tcPr>
          <w:p w14:paraId="46DA6AE6" w14:textId="77777777" w:rsidR="002B56D2" w:rsidRPr="00F848EC" w:rsidRDefault="002B56D2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6571AC9" w14:textId="77777777" w:rsidR="002B56D2" w:rsidRDefault="002B56D2" w:rsidP="002B56D2">
      <w:pPr>
        <w:rPr>
          <w:lang w:eastAsia="ja-JP"/>
        </w:rPr>
      </w:pPr>
    </w:p>
    <w:p w14:paraId="06AB94BF" w14:textId="77777777" w:rsidR="002B56D2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762372" w14:textId="77777777" w:rsidR="002B56D2" w:rsidRDefault="002B56D2" w:rsidP="009A7E4B">
      <w:pPr>
        <w:rPr>
          <w:lang w:eastAsia="ja-JP"/>
        </w:rPr>
      </w:pPr>
    </w:p>
    <w:p w14:paraId="723AD83A" w14:textId="480DB1B8" w:rsidR="00F466A0" w:rsidRDefault="00D54EAE" w:rsidP="009A7E4B">
      <w:pPr>
        <w:pStyle w:val="Caption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1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D82F54">
        <w:rPr>
          <w:lang w:eastAsia="ja-JP"/>
        </w:rPr>
        <w:t>External function</w:t>
      </w:r>
      <w:r w:rsidR="00126F84">
        <w:rPr>
          <w:lang w:eastAsia="ja-JP"/>
        </w:rPr>
        <w:t xml:space="preserve"> (R-Car </w:t>
      </w:r>
      <w:r w:rsidR="000E0E35">
        <w:rPr>
          <w:lang w:eastAsia="ja-JP"/>
        </w:rPr>
        <w:t>H</w:t>
      </w:r>
      <w:r w:rsidR="00973BED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A80B6F">
        <w:rPr>
          <w:lang w:eastAsia="ja-JP"/>
        </w:rPr>
        <w:t>/E3</w:t>
      </w:r>
      <w:r w:rsidR="00CC3EFD">
        <w:rPr>
          <w:lang w:eastAsia="ja-JP"/>
        </w:rPr>
        <w:t>/</w:t>
      </w:r>
      <w:r w:rsidR="00663299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891"/>
        <w:gridCol w:w="2694"/>
        <w:gridCol w:w="6247"/>
      </w:tblGrid>
      <w:tr w:rsidR="007D21E1" w:rsidRPr="00D147FC" w14:paraId="35AA5E55" w14:textId="77777777" w:rsidTr="00AF4FBA">
        <w:trPr>
          <w:cantSplit/>
          <w:trHeight w:val="260"/>
          <w:tblHeader/>
        </w:trPr>
        <w:tc>
          <w:tcPr>
            <w:tcW w:w="4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686272C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37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399B7CB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317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B2CEDC4" w14:textId="77777777" w:rsidR="007D21E1" w:rsidRPr="00D147FC" w:rsidRDefault="00126F84" w:rsidP="0098568D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AF4FBA" w:rsidRPr="00D147FC" w14:paraId="0899FF6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63F1AC88" w14:textId="3933BEC0" w:rsidR="00AF4FBA" w:rsidRPr="00E32CB9" w:rsidRDefault="00D11DC5" w:rsidP="00AF4FBA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_Ref499023823 \n \h </w:instrText>
            </w:r>
            <w:r>
              <w:fldChar w:fldCharType="separate"/>
            </w:r>
            <w:r w:rsidR="00F801A4">
              <w:t>4.2.1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4974CC73" w14:textId="77777777" w:rsidR="00AF4FBA" w:rsidRPr="0037393F" w:rsidRDefault="00126F84" w:rsidP="00AF4FBA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proofErr w:type="spellStart"/>
            <w:r w:rsidRPr="0037393F">
              <w:rPr>
                <w:rFonts w:cs="Arial"/>
                <w:szCs w:val="18"/>
              </w:rPr>
              <w:t>dma_request_channel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20D438F6" w14:textId="77777777" w:rsidR="00AF4FBA" w:rsidRPr="0037393F" w:rsidRDefault="00126F84" w:rsidP="00AF4FBA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Allocate and get DMA channel.</w:t>
            </w:r>
          </w:p>
        </w:tc>
      </w:tr>
      <w:tr w:rsidR="00D11DC5" w:rsidRPr="00D147FC" w14:paraId="24C7891C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6E7B137" w14:textId="06B6B88A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_Ref499023831 \n \h </w:instrText>
            </w:r>
            <w:r>
              <w:fldChar w:fldCharType="separate"/>
            </w:r>
            <w:r w:rsidR="00F801A4">
              <w:t>4.2.2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186578E" w14:textId="77777777" w:rsidR="00D11DC5" w:rsidRPr="0037393F" w:rsidRDefault="00D11DC5" w:rsidP="00D11DC5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proofErr w:type="spellStart"/>
            <w:r w:rsidRPr="0037393F">
              <w:rPr>
                <w:rFonts w:cs="Arial"/>
                <w:szCs w:val="18"/>
              </w:rPr>
              <w:t>dma_request_chan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29D9D4DA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</w:t>
            </w:r>
            <w:r w:rsidRPr="001D5CA0">
              <w:rPr>
                <w:rFonts w:asciiTheme="majorHAnsi" w:hAnsiTheme="majorHAnsi" w:cstheme="majorHAnsi"/>
                <w:szCs w:val="18"/>
                <w:lang w:eastAsia="ja-JP"/>
              </w:rPr>
              <w:t>llocate an exclusive slave channel</w:t>
            </w:r>
          </w:p>
        </w:tc>
      </w:tr>
      <w:tr w:rsidR="00F218D1" w:rsidRPr="00D147FC" w14:paraId="739EA569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5E3CFD1" w14:textId="5D2710C8" w:rsidR="00F218D1" w:rsidRDefault="00BC1D6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_Ref501529114 \n \h </w:instrText>
            </w:r>
            <w:r>
              <w:fldChar w:fldCharType="separate"/>
            </w:r>
            <w:r w:rsidR="00F801A4">
              <w:t>4.2.3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FA833D4" w14:textId="77777777" w:rsidR="00F218D1" w:rsidRPr="0037393F" w:rsidRDefault="00F218D1" w:rsidP="00D11DC5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proofErr w:type="spellStart"/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ma_request_chan_by_mask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52D940FA" w14:textId="77777777" w:rsidR="00F218D1" w:rsidRDefault="00F218D1" w:rsidP="00D11DC5">
            <w:pPr>
              <w:pStyle w:val="tablebody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Cs w:val="18"/>
                <w:lang w:eastAsia="ja-JP"/>
              </w:rPr>
              <w:t>A</w:t>
            </w:r>
            <w:r w:rsidRPr="00F218D1">
              <w:rPr>
                <w:rFonts w:asciiTheme="majorHAnsi" w:hAnsiTheme="majorHAnsi" w:cstheme="majorHAnsi"/>
                <w:szCs w:val="18"/>
                <w:lang w:eastAsia="ja-JP"/>
              </w:rPr>
              <w:t>llocate a channel satisfying certain capabilities</w:t>
            </w:r>
          </w:p>
        </w:tc>
      </w:tr>
      <w:tr w:rsidR="00516C7E" w:rsidRPr="00D147FC" w14:paraId="2CEBDAC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83CB13F" w14:textId="441B5CD8" w:rsidR="00516C7E" w:rsidRDefault="00BF189C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_Ref501539864 \n \h </w:instrText>
            </w:r>
            <w:r>
              <w:fldChar w:fldCharType="separate"/>
            </w:r>
            <w:r w:rsidR="00F801A4">
              <w:t>4.2.4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B687A5B" w14:textId="77777777" w:rsidR="00516C7E" w:rsidRPr="0037393F" w:rsidRDefault="00516C7E" w:rsidP="00D11DC5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proofErr w:type="spellStart"/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ma_request_slave_channel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322ABEF0" w14:textId="77777777" w:rsidR="00516C7E" w:rsidRDefault="002A17B8" w:rsidP="00D11DC5">
            <w:pPr>
              <w:pStyle w:val="tablebody"/>
              <w:jc w:val="both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A</w:t>
            </w:r>
            <w:r w:rsidR="007B691C" w:rsidRPr="007B691C">
              <w:rPr>
                <w:rFonts w:asciiTheme="majorHAnsi" w:hAnsiTheme="majorHAnsi" w:cstheme="majorHAnsi"/>
                <w:szCs w:val="18"/>
                <w:lang w:eastAsia="ja-JP"/>
              </w:rPr>
              <w:t>llocate an exclusive slave channel</w:t>
            </w:r>
          </w:p>
        </w:tc>
      </w:tr>
      <w:tr w:rsidR="00D11DC5" w:rsidRPr="00D147FC" w14:paraId="082F9CBD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6F34B2BF" w14:textId="0328C643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_Ref499023840 \n \h </w:instrText>
            </w:r>
            <w:r>
              <w:fldChar w:fldCharType="separate"/>
            </w:r>
            <w:r w:rsidR="00F801A4">
              <w:t>4.2.5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3BA3AE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dma_async_device_register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2A7290F4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Register the device correspond to DMA function to the system.</w:t>
            </w:r>
          </w:p>
        </w:tc>
      </w:tr>
      <w:tr w:rsidR="00D11DC5" w:rsidRPr="00D147FC" w14:paraId="50C50CA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59CA5B3" w14:textId="1F7DBBD2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_Ref499023844 \n \h </w:instrText>
            </w:r>
            <w:r>
              <w:fldChar w:fldCharType="separate"/>
            </w:r>
            <w:r w:rsidR="00F801A4">
              <w:t>4.2.6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058D8FD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dma_async_device_unregister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22D49782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Delete the device correspond to DMA function from the system. </w:t>
            </w:r>
          </w:p>
        </w:tc>
      </w:tr>
      <w:tr w:rsidR="00D11DC5" w:rsidRPr="00D147FC" w14:paraId="4B19760B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2822B05" w14:textId="1D723F71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_Ref499023849 \n \h </w:instrText>
            </w:r>
            <w:r>
              <w:fldChar w:fldCharType="separate"/>
            </w:r>
            <w:r w:rsidR="00F801A4">
              <w:t>4.2.7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46B930F0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dma_async_tx_descriptor_init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49974406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Initialize the descriptor.</w:t>
            </w:r>
          </w:p>
        </w:tc>
      </w:tr>
      <w:tr w:rsidR="00D11DC5" w:rsidRPr="00D147FC" w14:paraId="5BE0C0BE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AD25200" w14:textId="5657B8FC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_Ref499023854 \n \h </w:instrText>
            </w:r>
            <w:r>
              <w:fldChar w:fldCharType="separate"/>
            </w:r>
            <w:r w:rsidR="00F801A4">
              <w:t>4.2.8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1A080D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dma_find_channel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657BDD2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Search the channel of the specified transaction type.</w:t>
            </w:r>
          </w:p>
        </w:tc>
      </w:tr>
      <w:tr w:rsidR="00D11DC5" w:rsidRPr="00D147FC" w14:paraId="257A303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84F181B" w14:textId="584748D2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_Ref499023859 \n \h </w:instrText>
            </w:r>
            <w:r>
              <w:fldChar w:fldCharType="separate"/>
            </w:r>
            <w:r w:rsidR="00F801A4">
              <w:t>4.2.9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D5CB0E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dma_issue_pending_all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17FB79B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Execute the request if execution of the </w:t>
            </w:r>
            <w:r>
              <w:rPr>
                <w:rFonts w:cs="Arial"/>
              </w:rPr>
              <w:t>pending</w:t>
            </w:r>
            <w:r w:rsidRPr="0037393F">
              <w:rPr>
                <w:rFonts w:cs="Arial"/>
              </w:rPr>
              <w:t xml:space="preserve"> request is possible.</w:t>
            </w:r>
          </w:p>
        </w:tc>
      </w:tr>
      <w:tr w:rsidR="00D11DC5" w:rsidRPr="00D147FC" w14:paraId="5FA90C85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B9763D3" w14:textId="39B2F06A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_Ref499023864 \n \h </w:instrText>
            </w:r>
            <w:r>
              <w:fldChar w:fldCharType="separate"/>
            </w:r>
            <w:r w:rsidR="00F801A4">
              <w:t>4.2.10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9DD6CF1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dma_release_channel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1EA94AD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Release the channel.</w:t>
            </w:r>
          </w:p>
        </w:tc>
      </w:tr>
      <w:tr w:rsidR="00D11DC5" w:rsidRPr="00D147FC" w14:paraId="58C0A62B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352322A" w14:textId="316BA0A5" w:rsidR="00D11DC5" w:rsidRPr="00E32CB9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_Ref499023869 \n \h </w:instrText>
            </w:r>
            <w:r>
              <w:fldChar w:fldCharType="separate"/>
            </w:r>
            <w:r w:rsidR="00F801A4">
              <w:t>4.2.11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35B6C0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dma_run_dependencies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554BD1E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the dependence processing before execution of a target channel.</w:t>
            </w:r>
          </w:p>
        </w:tc>
      </w:tr>
      <w:tr w:rsidR="00755CA0" w:rsidRPr="00D147FC" w14:paraId="41B4CFF5" w14:textId="77777777" w:rsidTr="00BC3A9D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1B3A73F" w14:textId="29A3869D" w:rsidR="00755CA0" w:rsidRDefault="002A17B8" w:rsidP="00BC3A9D">
            <w:pPr>
              <w:pStyle w:val="a"/>
              <w:jc w:val="center"/>
            </w:pPr>
            <w:r>
              <w:fldChar w:fldCharType="begin"/>
            </w:r>
            <w:r>
              <w:instrText xml:space="preserve"> REF _Ref501540556 \n \h </w:instrText>
            </w:r>
            <w:r>
              <w:fldChar w:fldCharType="separate"/>
            </w:r>
            <w:r w:rsidR="00F801A4">
              <w:t>4.2.12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423FDBF" w14:textId="77777777" w:rsidR="00755CA0" w:rsidRPr="0037393F" w:rsidRDefault="00755CA0" w:rsidP="00BC3A9D">
            <w:pPr>
              <w:pStyle w:val="tablebody"/>
              <w:jc w:val="both"/>
              <w:rPr>
                <w:rFonts w:cs="Arial"/>
                <w:szCs w:val="18"/>
                <w:lang w:eastAsia="ja-JP"/>
              </w:rPr>
            </w:pPr>
            <w:proofErr w:type="spellStart"/>
            <w:r>
              <w:rPr>
                <w:rFonts w:cs="Arial" w:hint="eastAsia"/>
                <w:szCs w:val="18"/>
                <w:lang w:eastAsia="ja-JP"/>
              </w:rPr>
              <w:t>d</w:t>
            </w:r>
            <w:r>
              <w:rPr>
                <w:rFonts w:cs="Arial"/>
                <w:szCs w:val="18"/>
                <w:lang w:eastAsia="ja-JP"/>
              </w:rPr>
              <w:t>ma_submit_error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43CA448E" w14:textId="77777777" w:rsidR="00755CA0" w:rsidRPr="0037393F" w:rsidRDefault="00755CA0" w:rsidP="00BC3A9D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D82F54">
              <w:rPr>
                <w:rFonts w:asciiTheme="majorHAnsi" w:hAnsiTheme="majorHAnsi" w:cstheme="majorHAnsi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Cs w:val="18"/>
                <w:lang w:eastAsia="ja-JP"/>
              </w:rPr>
              <w:t>the DMA request cookie.</w:t>
            </w:r>
          </w:p>
        </w:tc>
      </w:tr>
      <w:tr w:rsidR="00D11DC5" w:rsidRPr="00D147FC" w14:paraId="3F17FDC0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509AB1B6" w14:textId="3EA1EAF8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_Ref499023876 \n \h </w:instrText>
            </w:r>
            <w:r>
              <w:fldChar w:fldCharType="separate"/>
            </w:r>
            <w:r w:rsidR="00F801A4">
              <w:t>4.2.13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59A06670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dma_sync_wait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7986AFED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waiting process for the completion of transmission.</w:t>
            </w:r>
          </w:p>
        </w:tc>
      </w:tr>
      <w:tr w:rsidR="00D11DC5" w:rsidRPr="00D147FC" w14:paraId="4ED90F23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66E82E6" w14:textId="328BA32C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_Ref499023884 \n \h </w:instrText>
            </w:r>
            <w:r>
              <w:fldChar w:fldCharType="separate"/>
            </w:r>
            <w:r w:rsidR="00F801A4">
              <w:t>4.2.14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28A0645C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dma_wait_for_async_tx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2C36D6B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Perform waiting process for the completion of transmission (with a descriptor check).</w:t>
            </w:r>
          </w:p>
        </w:tc>
      </w:tr>
      <w:tr w:rsidR="00D11DC5" w:rsidRPr="00D147FC" w14:paraId="7F066473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7826A2EE" w14:textId="372AA1C4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_Ref499023889 \n \h </w:instrText>
            </w:r>
            <w:r>
              <w:fldChar w:fldCharType="separate"/>
            </w:r>
            <w:r w:rsidR="00F801A4">
              <w:t>4.2.15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7D456FE8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dmaengine_get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6BE30367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>Enable to use a free channel with the DMA Engine interface.</w:t>
            </w:r>
          </w:p>
        </w:tc>
      </w:tr>
      <w:tr w:rsidR="00D11DC5" w:rsidRPr="00D147FC" w14:paraId="23454957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3488E7B" w14:textId="253680EC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_Ref499023894 \n \h </w:instrText>
            </w:r>
            <w:r>
              <w:fldChar w:fldCharType="separate"/>
            </w:r>
            <w:r w:rsidR="00F801A4">
              <w:t>4.2.16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018EE48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dmaengine_put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61E18201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</w:rPr>
            </w:pPr>
            <w:r w:rsidRPr="0037393F">
              <w:rPr>
                <w:rFonts w:cs="Arial"/>
              </w:rPr>
              <w:t xml:space="preserve">Release the channel </w:t>
            </w:r>
            <w:r>
              <w:rPr>
                <w:rFonts w:cs="Arial"/>
              </w:rPr>
              <w:t>that</w:t>
            </w:r>
            <w:r w:rsidRPr="0037393F">
              <w:rPr>
                <w:rFonts w:cs="Arial"/>
              </w:rPr>
              <w:t xml:space="preserve"> was enabled by the call of </w:t>
            </w:r>
            <w:proofErr w:type="spellStart"/>
            <w:r w:rsidRPr="0037393F">
              <w:rPr>
                <w:rFonts w:cs="Arial"/>
              </w:rPr>
              <w:t>dmaengine_</w:t>
            </w:r>
            <w:proofErr w:type="gramStart"/>
            <w:r w:rsidRPr="0037393F">
              <w:rPr>
                <w:rFonts w:cs="Arial"/>
              </w:rPr>
              <w:t>get</w:t>
            </w:r>
            <w:proofErr w:type="spellEnd"/>
            <w:r w:rsidRPr="0037393F">
              <w:rPr>
                <w:rFonts w:cs="Arial"/>
              </w:rPr>
              <w:t>(</w:t>
            </w:r>
            <w:proofErr w:type="gramEnd"/>
            <w:r w:rsidRPr="0037393F">
              <w:rPr>
                <w:rFonts w:cs="Arial"/>
              </w:rPr>
              <w:t>).</w:t>
            </w:r>
          </w:p>
        </w:tc>
      </w:tr>
      <w:tr w:rsidR="00D11DC5" w:rsidRPr="00D147FC" w14:paraId="3A499EB6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41B5FE7" w14:textId="144A000C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_Ref499023898 \n \h </w:instrText>
            </w:r>
            <w:r>
              <w:fldChar w:fldCharType="separate"/>
            </w:r>
            <w:r w:rsidR="00F801A4">
              <w:t>4.2.17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93AFDD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dma_cap_clear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072890DA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Clear the DMA transaction type.</w:t>
            </w:r>
          </w:p>
        </w:tc>
      </w:tr>
      <w:tr w:rsidR="00D11DC5" w:rsidRPr="00D147FC" w14:paraId="236FEB9A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355A89B4" w14:textId="29562488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_Ref499023905 \n \h </w:instrText>
            </w:r>
            <w:r>
              <w:fldChar w:fldCharType="separate"/>
            </w:r>
            <w:r w:rsidR="00F801A4">
              <w:t>4.2.18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6D619335" w14:textId="77777777" w:rsidR="00D11DC5" w:rsidRPr="0037393F" w:rsidRDefault="00D11DC5" w:rsidP="00D11DC5">
            <w:pPr>
              <w:pStyle w:val="tablebody"/>
              <w:jc w:val="both"/>
              <w:rPr>
                <w:rFonts w:eastAsia="SimSun" w:cs="Arial"/>
                <w:bCs/>
                <w:color w:val="000000"/>
                <w:szCs w:val="18"/>
                <w:lang w:eastAsia="zh-CN"/>
              </w:rPr>
            </w:pPr>
            <w:proofErr w:type="spellStart"/>
            <w:r w:rsidRPr="0037393F">
              <w:rPr>
                <w:rFonts w:cs="Arial"/>
                <w:szCs w:val="18"/>
              </w:rPr>
              <w:t>dma_cap_set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535949C5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Set the DMA transaction type.</w:t>
            </w:r>
          </w:p>
        </w:tc>
      </w:tr>
      <w:tr w:rsidR="00D11DC5" w:rsidRPr="00D147FC" w14:paraId="10E46308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17AE2F0A" w14:textId="4D3AFFE7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_Ref499023910 \n \h </w:instrText>
            </w:r>
            <w:r>
              <w:fldChar w:fldCharType="separate"/>
            </w:r>
            <w:r w:rsidR="00F801A4">
              <w:t>4.2.19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104F600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dma_cap_zero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50240519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Initialize the DMA transaction type.</w:t>
            </w:r>
          </w:p>
        </w:tc>
      </w:tr>
      <w:tr w:rsidR="00D11DC5" w:rsidRPr="00D147FC" w14:paraId="431F566C" w14:textId="77777777" w:rsidTr="00AF4FBA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4B7E04E" w14:textId="7CFFEF9B" w:rsidR="00D11DC5" w:rsidRDefault="00D11DC5" w:rsidP="00D11DC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_Ref499023918 \n \h </w:instrText>
            </w:r>
            <w:r>
              <w:fldChar w:fldCharType="separate"/>
            </w:r>
            <w:r w:rsidR="00F801A4">
              <w:t>4.2.20</w:t>
            </w:r>
            <w:r>
              <w:fldChar w:fldCharType="end"/>
            </w:r>
          </w:p>
        </w:tc>
        <w:tc>
          <w:tcPr>
            <w:tcW w:w="1370" w:type="pct"/>
            <w:shd w:val="clear" w:color="auto" w:fill="auto"/>
            <w:vAlign w:val="center"/>
          </w:tcPr>
          <w:p w14:paraId="3D24E53B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szCs w:val="18"/>
              </w:rPr>
            </w:pPr>
            <w:proofErr w:type="spellStart"/>
            <w:r w:rsidRPr="0037393F">
              <w:rPr>
                <w:rFonts w:cs="Arial"/>
                <w:szCs w:val="18"/>
              </w:rPr>
              <w:t>dma_has_cap</w:t>
            </w:r>
            <w:proofErr w:type="spellEnd"/>
          </w:p>
        </w:tc>
        <w:tc>
          <w:tcPr>
            <w:tcW w:w="3177" w:type="pct"/>
            <w:shd w:val="clear" w:color="auto" w:fill="auto"/>
            <w:vAlign w:val="center"/>
          </w:tcPr>
          <w:p w14:paraId="4B7ADA8E" w14:textId="77777777" w:rsidR="00D11DC5" w:rsidRPr="0037393F" w:rsidRDefault="00D11DC5" w:rsidP="00D11DC5">
            <w:pPr>
              <w:pStyle w:val="tablebody"/>
              <w:jc w:val="both"/>
              <w:rPr>
                <w:rFonts w:cs="Arial"/>
                <w:color w:val="000000"/>
                <w:szCs w:val="18"/>
              </w:rPr>
            </w:pPr>
            <w:r w:rsidRPr="0037393F">
              <w:rPr>
                <w:rFonts w:cs="Arial"/>
                <w:color w:val="000000"/>
                <w:szCs w:val="18"/>
              </w:rPr>
              <w:t>Check whether holds the DMA transaction type.</w:t>
            </w:r>
          </w:p>
        </w:tc>
      </w:tr>
    </w:tbl>
    <w:p w14:paraId="24434919" w14:textId="77777777" w:rsidR="00814C76" w:rsidRDefault="00814C76" w:rsidP="007D21E1">
      <w:pPr>
        <w:rPr>
          <w:lang w:eastAsia="ja-JP"/>
        </w:rPr>
      </w:pPr>
    </w:p>
    <w:p w14:paraId="44581215" w14:textId="77777777" w:rsidR="007D21E1" w:rsidRDefault="00126F84" w:rsidP="00814C7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BA8CD8" w14:textId="77777777" w:rsidR="007D21E1" w:rsidRDefault="00126F84" w:rsidP="00AF4FBA">
      <w:pPr>
        <w:pStyle w:val="Heading3"/>
        <w:rPr>
          <w:lang w:eastAsia="ja-JP"/>
        </w:rPr>
      </w:pPr>
      <w:bookmarkStart w:id="8" w:name="_Ref499023823"/>
      <w:proofErr w:type="spellStart"/>
      <w:r w:rsidRPr="00AF4FBA">
        <w:rPr>
          <w:lang w:eastAsia="ja-JP"/>
        </w:rPr>
        <w:lastRenderedPageBreak/>
        <w:t>dma_request_channel</w:t>
      </w:r>
      <w:bookmarkEnd w:id="8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7D21E1" w:rsidRPr="00F848EC" w14:paraId="1C89DB26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CB9EC7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3B0B12D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and get DMA channel</w:t>
            </w:r>
          </w:p>
        </w:tc>
      </w:tr>
      <w:tr w:rsidR="00814C76" w:rsidRPr="00F848EC" w14:paraId="0C8A3A72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FA90570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428236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67E1257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DF0DF5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CB3C6E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dma_request_channel</w:t>
            </w:r>
            <w:proofErr w:type="spellEnd"/>
          </w:p>
        </w:tc>
      </w:tr>
      <w:tr w:rsidR="007D21E1" w:rsidRPr="00F848EC" w14:paraId="209F759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43661E04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F9A619C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814C76" w:rsidRPr="00F848EC" w14:paraId="5DE1C3E3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06DF1A0" w14:textId="77777777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4DB5893" w14:textId="77777777" w:rsidR="00814C76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</w:t>
            </w:r>
            <w:proofErr w:type="gram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mask,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dma_filter_fn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814C76" w:rsidRPr="00F848EC" w14:paraId="6773A005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924B60E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06901B7" w14:textId="4FB3CEAE" w:rsidR="00814C76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                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*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fn_param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814C76" w:rsidRPr="00F848EC" w14:paraId="167FB348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9CED826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F471F11" w14:textId="77777777" w:rsidR="00814C76" w:rsidRPr="00F848EC" w:rsidRDefault="00814C76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6A212897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C0D9E68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7182E008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44D99475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capabilities that the channel must satisfy</w:t>
            </w:r>
          </w:p>
        </w:tc>
      </w:tr>
      <w:tr w:rsidR="007D21E1" w:rsidRPr="00F848EC" w14:paraId="19AB419D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151F0BC4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31308B0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</w:t>
            </w:r>
            <w:proofErr w:type="spellEnd"/>
          </w:p>
        </w:tc>
        <w:tc>
          <w:tcPr>
            <w:tcW w:w="6339" w:type="dxa"/>
            <w:vAlign w:val="center"/>
          </w:tcPr>
          <w:p w14:paraId="6C412166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optional callback to disposition available channels</w:t>
            </w:r>
          </w:p>
        </w:tc>
      </w:tr>
      <w:tr w:rsidR="00AF4FBA" w:rsidRPr="00F848EC" w14:paraId="00055FFC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A00EBBE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060AB57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fn_param</w:t>
            </w:r>
            <w:proofErr w:type="spellEnd"/>
          </w:p>
        </w:tc>
        <w:tc>
          <w:tcPr>
            <w:tcW w:w="6339" w:type="dxa"/>
            <w:vAlign w:val="center"/>
          </w:tcPr>
          <w:p w14:paraId="479A2835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opaque parameter to pass to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dma_filter_fn</w:t>
            </w:r>
            <w:proofErr w:type="spellEnd"/>
          </w:p>
        </w:tc>
      </w:tr>
      <w:tr w:rsidR="007D21E1" w:rsidRPr="00F848EC" w14:paraId="53408BC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93FFB25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692A7E9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1BCB184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6E4048D5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3336FBE8" w14:textId="77777777" w:rsidR="007D21E1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not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F6AB5BE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 w:rsidR="00AB166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structure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7D21E1" w:rsidRPr="00F848EC" w14:paraId="2F4F13E5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96F6F53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30EB5F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0666C2E2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7D21E1" w:rsidRPr="00F848EC" w14:paraId="6CD6DBF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7BB1016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E64D1F1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D21E1" w:rsidRPr="00F848EC" w14:paraId="55DC7A95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9C2B07D" w14:textId="77777777" w:rsidR="007D21E1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CF95FCA" w14:textId="77777777" w:rsidR="007D21E1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the 1st argument mask.</w:t>
            </w:r>
          </w:p>
        </w:tc>
      </w:tr>
      <w:tr w:rsidR="007D21E1" w:rsidRPr="00F848EC" w14:paraId="72823372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6579ACC" w14:textId="77777777" w:rsidR="007D21E1" w:rsidRPr="00F848EC" w:rsidRDefault="007D21E1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9DA3077" w14:textId="77777777" w:rsidR="007D21E1" w:rsidRPr="00AF4FBA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definition of the callback function of the 2nd argument is the following format.</w:t>
            </w:r>
          </w:p>
        </w:tc>
      </w:tr>
      <w:tr w:rsidR="00AF4FBA" w:rsidRPr="00F848EC" w14:paraId="2FEEDDD9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7FCA40A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22DBE6C" w14:textId="77777777" w:rsidR="00AF4FBA" w:rsidRPr="00F848EC" w:rsidRDefault="00126F84" w:rsidP="00AF4FB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not the transmission completion callback but the filter option callback.</w:t>
            </w:r>
          </w:p>
        </w:tc>
      </w:tr>
      <w:tr w:rsidR="00AF4FBA" w:rsidRPr="00F848EC" w14:paraId="66E10220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9C1928A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21FBEA2" w14:textId="77777777" w:rsidR="00AF4FBA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bool (*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dma_filter_</w:t>
            </w:r>
            <w:proofErr w:type="gram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void *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filter_param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6D5919" w:rsidRPr="00F848EC" w14:paraId="6E7E6764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611B6515" w14:textId="77777777" w:rsidR="006D5919" w:rsidRPr="00F848EC" w:rsidRDefault="006D5919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301C033" w14:textId="77777777" w:rsidR="006D5919" w:rsidRDefault="006D5919" w:rsidP="006D591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upport transaction type is 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follow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  <w:p w14:paraId="2537621C" w14:textId="77777777" w:rsidR="006D5919" w:rsidRDefault="006D5919" w:rsidP="006D591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tbl>
            <w:tblPr>
              <w:tblStyle w:val="TableGrid"/>
              <w:tblW w:w="4054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2027"/>
            </w:tblGrid>
            <w:tr w:rsidR="006D5919" w14:paraId="2DA65428" w14:textId="77777777" w:rsidTr="00124459">
              <w:tc>
                <w:tcPr>
                  <w:tcW w:w="2027" w:type="dxa"/>
                </w:tcPr>
                <w:p w14:paraId="58BB902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Definition</w:t>
                  </w:r>
                  <w:r w:rsidRPr="00B7275E">
                    <w:rPr>
                      <w:rFonts w:ascii="Arial" w:hAnsi="Arial"/>
                      <w:b/>
                      <w:sz w:val="18"/>
                      <w:lang w:eastAsia="ja-JP"/>
                    </w:rPr>
                    <w:t xml:space="preserve"> Name</w:t>
                  </w:r>
                </w:p>
              </w:tc>
              <w:tc>
                <w:tcPr>
                  <w:tcW w:w="2027" w:type="dxa"/>
                </w:tcPr>
                <w:p w14:paraId="2E953887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Support</w:t>
                  </w:r>
                </w:p>
              </w:tc>
            </w:tr>
            <w:tr w:rsidR="006D5919" w14:paraId="5564891A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60F75673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MA_MEMCPY</w:t>
                  </w:r>
                </w:p>
              </w:tc>
              <w:tc>
                <w:tcPr>
                  <w:tcW w:w="2027" w:type="dxa"/>
                </w:tcPr>
                <w:p w14:paraId="0BBC6467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6D5919" w14:paraId="5A359758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0CEC817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</w:t>
                  </w:r>
                </w:p>
              </w:tc>
              <w:tc>
                <w:tcPr>
                  <w:tcW w:w="2027" w:type="dxa"/>
                </w:tcPr>
                <w:p w14:paraId="682E7B1B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6D5919" w14:paraId="38E81A25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54FBF152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</w:t>
                  </w:r>
                </w:p>
              </w:tc>
              <w:tc>
                <w:tcPr>
                  <w:tcW w:w="2027" w:type="dxa"/>
                </w:tcPr>
                <w:p w14:paraId="6065B546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6D5919" w14:paraId="54FE7204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3B3FBD81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MA_XOR_VAL</w:t>
                  </w:r>
                </w:p>
              </w:tc>
              <w:tc>
                <w:tcPr>
                  <w:tcW w:w="2027" w:type="dxa"/>
                </w:tcPr>
                <w:p w14:paraId="1755E352" w14:textId="77777777" w:rsidR="006D5919" w:rsidRDefault="006D5919" w:rsidP="006D5919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B153AD8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068EA41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MA_PQ_VAL</w:t>
                  </w:r>
                </w:p>
              </w:tc>
              <w:tc>
                <w:tcPr>
                  <w:tcW w:w="2027" w:type="dxa"/>
                </w:tcPr>
                <w:p w14:paraId="13EFA18C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20BFE1F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87F5925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</w:t>
                  </w:r>
                </w:p>
              </w:tc>
              <w:tc>
                <w:tcPr>
                  <w:tcW w:w="2027" w:type="dxa"/>
                </w:tcPr>
                <w:p w14:paraId="388BB0D7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6C305AFC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0120D930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MA_MEMSET_SG</w:t>
                  </w:r>
                </w:p>
              </w:tc>
              <w:tc>
                <w:tcPr>
                  <w:tcW w:w="2027" w:type="dxa"/>
                </w:tcPr>
                <w:p w14:paraId="6438A575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3E43BA25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161F66EB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MA_INTERRUPT</w:t>
                  </w:r>
                </w:p>
              </w:tc>
              <w:tc>
                <w:tcPr>
                  <w:tcW w:w="2027" w:type="dxa"/>
                </w:tcPr>
                <w:p w14:paraId="4DBBF21A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42FE0FA6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748EA18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MA_PRIVATE</w:t>
                  </w:r>
                </w:p>
              </w:tc>
              <w:tc>
                <w:tcPr>
                  <w:tcW w:w="2027" w:type="dxa"/>
                </w:tcPr>
                <w:p w14:paraId="53496D97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0623C322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7AB2C52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MA_ASYNC_TX</w:t>
                  </w:r>
                </w:p>
              </w:tc>
              <w:tc>
                <w:tcPr>
                  <w:tcW w:w="2027" w:type="dxa"/>
                </w:tcPr>
                <w:p w14:paraId="6CD01789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2049E012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501933F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MA_SLAVE</w:t>
                  </w:r>
                </w:p>
              </w:tc>
              <w:tc>
                <w:tcPr>
                  <w:tcW w:w="2027" w:type="dxa"/>
                </w:tcPr>
                <w:p w14:paraId="487A8B96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B6033" w14:paraId="007506BC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4D25DF91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MA_CYCLIC</w:t>
                  </w:r>
                </w:p>
              </w:tc>
              <w:tc>
                <w:tcPr>
                  <w:tcW w:w="2027" w:type="dxa"/>
                </w:tcPr>
                <w:p w14:paraId="40FE8D06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11AE614F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24900ED3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MA_INTERLEAVE</w:t>
                  </w:r>
                </w:p>
              </w:tc>
              <w:tc>
                <w:tcPr>
                  <w:tcW w:w="2027" w:type="dxa"/>
                </w:tcPr>
                <w:p w14:paraId="459574CB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B6033" w14:paraId="0A671213" w14:textId="77777777" w:rsidTr="00124459">
              <w:trPr>
                <w:trHeight w:val="227"/>
              </w:trPr>
              <w:tc>
                <w:tcPr>
                  <w:tcW w:w="2027" w:type="dxa"/>
                </w:tcPr>
                <w:p w14:paraId="69D7CF7D" w14:textId="77777777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 w:rsidRPr="005B6033"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DMA_TX_TYPE_END</w:t>
                  </w:r>
                </w:p>
              </w:tc>
              <w:tc>
                <w:tcPr>
                  <w:tcW w:w="2027" w:type="dxa"/>
                </w:tcPr>
                <w:p w14:paraId="173FECAB" w14:textId="400CD316" w:rsidR="005B6033" w:rsidRDefault="005B6033" w:rsidP="005B603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Not support</w:t>
                  </w:r>
                </w:p>
              </w:tc>
            </w:tr>
          </w:tbl>
          <w:p w14:paraId="2F2D0DFD" w14:textId="77777777" w:rsidR="006D5919" w:rsidRPr="00AF4FBA" w:rsidRDefault="006D5919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AF4FBA" w:rsidRPr="00F848EC" w14:paraId="7669416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02516849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1A5CDD" w14:textId="77777777" w:rsidR="00AF4FBA" w:rsidRPr="00F848EC" w:rsidRDefault="00AF4FBA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C32900" w:rsidRPr="00F848EC" w14:paraId="3C7CFD55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3F00242B" w14:textId="77777777" w:rsidR="00C32900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3786310" w14:textId="77777777" w:rsidR="00C32900" w:rsidRPr="00F848EC" w:rsidRDefault="00126F84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C32900" w:rsidRPr="00F848EC" w14:paraId="5BEB19BF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220F7947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AC52A3" w14:textId="77777777" w:rsidR="00C32900" w:rsidRPr="00F848EC" w:rsidRDefault="00C32900" w:rsidP="007D21E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54788C1" w14:textId="77777777" w:rsidR="00101AA6" w:rsidRDefault="00101AA6" w:rsidP="001E3BC1">
      <w:pPr>
        <w:rPr>
          <w:lang w:eastAsia="ja-JP"/>
        </w:rPr>
      </w:pPr>
    </w:p>
    <w:p w14:paraId="04564230" w14:textId="77777777" w:rsidR="00101AA6" w:rsidRDefault="00101AA6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C35D864" w14:textId="77777777" w:rsidR="001D5CA0" w:rsidRDefault="001D5CA0" w:rsidP="00AF4FBA">
      <w:pPr>
        <w:pStyle w:val="Heading3"/>
        <w:rPr>
          <w:lang w:eastAsia="ja-JP"/>
        </w:rPr>
      </w:pPr>
      <w:bookmarkStart w:id="9" w:name="_Ref499023831"/>
      <w:proofErr w:type="spellStart"/>
      <w:r>
        <w:rPr>
          <w:rFonts w:hint="eastAsia"/>
          <w:lang w:eastAsia="ja-JP"/>
        </w:rPr>
        <w:lastRenderedPageBreak/>
        <w:t>dma_request_chan</w:t>
      </w:r>
      <w:bookmarkEnd w:id="9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795"/>
        <w:gridCol w:w="5820"/>
      </w:tblGrid>
      <w:tr w:rsidR="001D5CA0" w:rsidRPr="00F848EC" w14:paraId="6D530466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38BB73E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0A5B5831" w14:textId="77777777" w:rsidR="001D5CA0" w:rsidRPr="00F848EC" w:rsidRDefault="00D11DC5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="001D5CA0" w:rsidRPr="001D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an exclusive slave channel</w:t>
            </w:r>
          </w:p>
        </w:tc>
      </w:tr>
      <w:tr w:rsidR="001D5CA0" w:rsidRPr="00F848EC" w14:paraId="0C5C56E7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24DCAA87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86BF0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505323DD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4D7E9516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C2A5D8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</w:t>
            </w:r>
            <w:proofErr w:type="spellEnd"/>
          </w:p>
        </w:tc>
      </w:tr>
      <w:tr w:rsidR="001D5CA0" w:rsidRPr="00F848EC" w14:paraId="26D6BE66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2093BFFC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38F332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44516394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175324D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BB971D8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</w:t>
            </w:r>
            <w:proofErr w:type="gramStart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device *dev, const char *name)</w:t>
            </w:r>
          </w:p>
        </w:tc>
      </w:tr>
      <w:tr w:rsidR="001D5CA0" w:rsidRPr="00F848EC" w14:paraId="20BB49F4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0166053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1E2469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3FEBD200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4C10E9E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795" w:type="dxa"/>
            <w:vAlign w:val="center"/>
          </w:tcPr>
          <w:p w14:paraId="3FEB5CED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</w:t>
            </w:r>
          </w:p>
        </w:tc>
        <w:tc>
          <w:tcPr>
            <w:tcW w:w="5820" w:type="dxa"/>
            <w:vAlign w:val="center"/>
          </w:tcPr>
          <w:p w14:paraId="4358C78A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pointer to client device structure</w:t>
            </w:r>
          </w:p>
        </w:tc>
      </w:tr>
      <w:tr w:rsidR="001D5CA0" w:rsidRPr="00F848EC" w14:paraId="0F32CB30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54E40DC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4BF2A6CC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name</w:t>
            </w:r>
          </w:p>
        </w:tc>
        <w:tc>
          <w:tcPr>
            <w:tcW w:w="5820" w:type="dxa"/>
            <w:vAlign w:val="center"/>
          </w:tcPr>
          <w:p w14:paraId="36F5CFD4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 channel name</w:t>
            </w:r>
          </w:p>
        </w:tc>
      </w:tr>
      <w:tr w:rsidR="001D5CA0" w:rsidRPr="00F848EC" w14:paraId="5E35DFA6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2AA9BBB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4C94308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5820" w:type="dxa"/>
            <w:vAlign w:val="center"/>
          </w:tcPr>
          <w:p w14:paraId="6C178AD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0C77AF00" w14:textId="77777777" w:rsidTr="00C27C74">
        <w:trPr>
          <w:trHeight w:val="255"/>
        </w:trPr>
        <w:tc>
          <w:tcPr>
            <w:tcW w:w="1700" w:type="dxa"/>
            <w:vAlign w:val="center"/>
          </w:tcPr>
          <w:p w14:paraId="53D1CE3A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2E168A1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23B0B414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6681438D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795" w:type="dxa"/>
            <w:vAlign w:val="center"/>
          </w:tcPr>
          <w:p w14:paraId="08096D0A" w14:textId="77777777" w:rsidR="001D5CA0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structure address</w:t>
            </w:r>
          </w:p>
        </w:tc>
        <w:tc>
          <w:tcPr>
            <w:tcW w:w="5820" w:type="dxa"/>
            <w:vAlign w:val="center"/>
          </w:tcPr>
          <w:p w14:paraId="6CA8D2ED" w14:textId="77777777" w:rsidR="001D5CA0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</w:t>
            </w:r>
          </w:p>
        </w:tc>
      </w:tr>
      <w:tr w:rsidR="001D5CA0" w:rsidRPr="00F848EC" w14:paraId="5BBE4A9D" w14:textId="77777777" w:rsidTr="008E3C06">
        <w:trPr>
          <w:trHeight w:val="255"/>
        </w:trPr>
        <w:tc>
          <w:tcPr>
            <w:tcW w:w="1700" w:type="dxa"/>
            <w:vAlign w:val="center"/>
          </w:tcPr>
          <w:p w14:paraId="4CF91EFC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795" w:type="dxa"/>
            <w:vAlign w:val="center"/>
          </w:tcPr>
          <w:p w14:paraId="0C267A79" w14:textId="77777777" w:rsidR="008E3C06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3B352E07" w14:textId="77777777" w:rsidR="008E3C06" w:rsidRPr="00F848EC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-EPROBE_DEFER</w:t>
            </w:r>
          </w:p>
        </w:tc>
        <w:tc>
          <w:tcPr>
            <w:tcW w:w="5820" w:type="dxa"/>
            <w:vAlign w:val="center"/>
          </w:tcPr>
          <w:p w14:paraId="0233939F" w14:textId="77777777" w:rsidR="008E3C06" w:rsidRDefault="008E3C06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0FB2DC68" w14:textId="77777777" w:rsidR="001D5CA0" w:rsidRPr="00F848EC" w:rsidRDefault="001D5CA0" w:rsidP="008E3C0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1D5CA0" w:rsidRPr="00F848EC" w14:paraId="224C1C1D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2E4148CB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99272D5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48B203FD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5CDF49FE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D267DB8" w14:textId="77777777" w:rsidR="001D5CA0" w:rsidRPr="00F848EC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CC664F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device tree.</w:t>
            </w:r>
          </w:p>
        </w:tc>
      </w:tr>
      <w:tr w:rsidR="001D5CA0" w:rsidRPr="00AF4FBA" w14:paraId="68542737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704FDC65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C70694" w14:textId="4128ADE4" w:rsidR="001D5CA0" w:rsidRPr="00AF4FBA" w:rsidRDefault="00CC664F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Device tree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property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detail 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are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please see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_Ref498960136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4.6.1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D5CA0" w:rsidRPr="00F848EC" w14:paraId="233838C6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7F7165CF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C5BA791" w14:textId="77777777" w:rsidR="001D5CA0" w:rsidRPr="00CC664F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D5CA0" w:rsidRPr="00F848EC" w14:paraId="58DD66EE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3EE6C844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369DA55B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1D5CA0" w:rsidRPr="00F848EC" w14:paraId="3A34EE3C" w14:textId="77777777" w:rsidTr="00C27C74">
        <w:trPr>
          <w:cantSplit/>
          <w:trHeight w:val="255"/>
        </w:trPr>
        <w:tc>
          <w:tcPr>
            <w:tcW w:w="1700" w:type="dxa"/>
            <w:vAlign w:val="center"/>
          </w:tcPr>
          <w:p w14:paraId="40C28E41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2D82CA2" w14:textId="77777777" w:rsidR="001D5CA0" w:rsidRPr="00F848EC" w:rsidRDefault="001D5CA0" w:rsidP="00C27C7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BA45429" w14:textId="77777777" w:rsidR="001D5CA0" w:rsidRDefault="001D5CA0" w:rsidP="001D5CA0">
      <w:pPr>
        <w:rPr>
          <w:lang w:eastAsia="ja-JP"/>
        </w:rPr>
      </w:pPr>
    </w:p>
    <w:p w14:paraId="0A3D63A4" w14:textId="77777777" w:rsidR="007B691C" w:rsidRDefault="00CC664F" w:rsidP="007B691C">
      <w:pPr>
        <w:pStyle w:val="Heading3"/>
        <w:rPr>
          <w:lang w:eastAsia="ja-JP"/>
        </w:rPr>
      </w:pPr>
      <w:r>
        <w:rPr>
          <w:lang w:eastAsia="ja-JP"/>
        </w:rPr>
        <w:br w:type="page"/>
      </w:r>
      <w:bookmarkStart w:id="10" w:name="_Ref501529114"/>
      <w:proofErr w:type="spellStart"/>
      <w:r w:rsidR="007B691C">
        <w:rPr>
          <w:rFonts w:hint="eastAsia"/>
          <w:lang w:eastAsia="ja-JP"/>
        </w:rPr>
        <w:lastRenderedPageBreak/>
        <w:t>dma_request_chan</w:t>
      </w:r>
      <w:r w:rsidR="007B691C">
        <w:rPr>
          <w:lang w:eastAsia="ja-JP"/>
        </w:rPr>
        <w:t>_by_mask</w:t>
      </w:r>
      <w:bookmarkEnd w:id="10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559"/>
        <w:gridCol w:w="6056"/>
      </w:tblGrid>
      <w:tr w:rsidR="007B691C" w:rsidRPr="00F848EC" w14:paraId="4FC1A546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70244DA3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BC355DC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 channel satisfying certain capabilities</w:t>
            </w:r>
          </w:p>
        </w:tc>
      </w:tr>
      <w:tr w:rsidR="007B691C" w:rsidRPr="00F848EC" w14:paraId="61AEACE9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52EE4BCA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DE6AAA" w14:textId="77777777" w:rsidR="007B691C" w:rsidRPr="00DC5A74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0FB3D17D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052C467B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E989C60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_by_mask</w:t>
            </w:r>
            <w:proofErr w:type="spellEnd"/>
          </w:p>
        </w:tc>
      </w:tr>
      <w:tr w:rsidR="007B691C" w:rsidRPr="00F848EC" w14:paraId="16EBA052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00786E3F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72A2574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30A4406A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68722C36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7F17019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dma_request_chan_by_</w:t>
            </w:r>
            <w:proofErr w:type="gramStart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  <w:proofErr w:type="spellEnd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const </w:t>
            </w:r>
            <w:proofErr w:type="spellStart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*mask)</w:t>
            </w:r>
          </w:p>
        </w:tc>
      </w:tr>
      <w:tr w:rsidR="007B691C" w:rsidRPr="00F848EC" w14:paraId="2EC1F8B1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2847FE7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CF9306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17B15178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26E7717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559" w:type="dxa"/>
            <w:vAlign w:val="center"/>
          </w:tcPr>
          <w:p w14:paraId="42DB9090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056" w:type="dxa"/>
            <w:vAlign w:val="center"/>
          </w:tcPr>
          <w:p w14:paraId="7C45AAAB" w14:textId="77777777" w:rsidR="00DD53B6" w:rsidRPr="00F848EC" w:rsidRDefault="007B691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B691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capabilities that the channel must satisfy</w:t>
            </w:r>
            <w:r w:rsidR="00DD53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7B691C" w:rsidRPr="00F848EC" w14:paraId="45D04FEA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088F1913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4C1B562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4658556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6E84DB53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396B081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6FE1F4E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7E03B006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B691C" w:rsidRPr="00F848EC" w14:paraId="58FDF2BB" w14:textId="77777777" w:rsidTr="00124459">
        <w:trPr>
          <w:trHeight w:val="255"/>
        </w:trPr>
        <w:tc>
          <w:tcPr>
            <w:tcW w:w="1700" w:type="dxa"/>
            <w:vAlign w:val="center"/>
          </w:tcPr>
          <w:p w14:paraId="79DEF6CF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9AF668C" w14:textId="77777777" w:rsidR="007B691C" w:rsidRPr="00F848EC" w:rsidRDefault="007B691C" w:rsidP="0012445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7370C113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2155E31A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559" w:type="dxa"/>
            <w:vAlign w:val="center"/>
          </w:tcPr>
          <w:p w14:paraId="76F616E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59D8F661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5E3E2F" w:rsidRPr="00F848EC" w14:paraId="261DCFCF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47ABEDF0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9D3E9BA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ENODEV</w:t>
            </w:r>
          </w:p>
        </w:tc>
        <w:tc>
          <w:tcPr>
            <w:tcW w:w="6056" w:type="dxa"/>
            <w:vAlign w:val="center"/>
          </w:tcPr>
          <w:p w14:paraId="41BA60BB" w14:textId="77777777" w:rsidR="005E3E2F" w:rsidRPr="000E677E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 such device (Argument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is NULL)</w:t>
            </w:r>
          </w:p>
        </w:tc>
      </w:tr>
      <w:tr w:rsidR="005E3E2F" w:rsidRPr="00F848EC" w14:paraId="2CFA9250" w14:textId="77777777" w:rsidTr="00944204">
        <w:trPr>
          <w:trHeight w:val="255"/>
        </w:trPr>
        <w:tc>
          <w:tcPr>
            <w:tcW w:w="1700" w:type="dxa"/>
            <w:vAlign w:val="center"/>
          </w:tcPr>
          <w:p w14:paraId="60BA04E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B5BD1EF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Other value</w:t>
            </w:r>
          </w:p>
        </w:tc>
        <w:tc>
          <w:tcPr>
            <w:tcW w:w="6056" w:type="dxa"/>
            <w:vAlign w:val="center"/>
          </w:tcPr>
          <w:p w14:paraId="6C91B5DB" w14:textId="77777777" w:rsidR="005E3E2F" w:rsidRPr="000E677E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 w:rsidR="003622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</w:t>
            </w:r>
            <w:r w:rsidR="00AB166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ure</w:t>
            </w:r>
            <w:r w:rsidR="003622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5E3E2F" w:rsidRPr="00F848EC" w14:paraId="0759D8E4" w14:textId="77777777" w:rsidTr="00DC5A74">
        <w:trPr>
          <w:trHeight w:val="255"/>
        </w:trPr>
        <w:tc>
          <w:tcPr>
            <w:tcW w:w="1700" w:type="dxa"/>
            <w:vAlign w:val="center"/>
          </w:tcPr>
          <w:p w14:paraId="23CBD55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DC52381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6EEFFA15" w14:textId="77777777" w:rsidR="005E3E2F" w:rsidRPr="00AF4FBA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0F8BEACD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1CE24D9D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0C84F0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7AF4D211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05BB839B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5B48F94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E57D2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exclusive channel which satisfies the conditions specified by argument mask.</w:t>
            </w:r>
          </w:p>
        </w:tc>
      </w:tr>
      <w:tr w:rsidR="005E3E2F" w:rsidRPr="00AF4FBA" w14:paraId="7A3D9ACC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1D2BC3F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08F8CD" w14:textId="77777777" w:rsidR="005E3E2F" w:rsidRPr="00AF4FBA" w:rsidRDefault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C5A7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Set the DMA transaction type (target bit) to the argument mask with the </w:t>
            </w:r>
            <w:proofErr w:type="spellStart"/>
            <w:r w:rsidRPr="00DC5A7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dma_cap_set</w:t>
            </w:r>
            <w:proofErr w:type="spellEnd"/>
          </w:p>
        </w:tc>
      </w:tr>
      <w:tr w:rsidR="005E3E2F" w:rsidRPr="00AF4FBA" w14:paraId="5BAE150F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28688B82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DBCB665" w14:textId="77777777" w:rsidR="005E3E2F" w:rsidRDefault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C5A7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and use it as the argument mask of this function.</w:t>
            </w:r>
          </w:p>
        </w:tc>
      </w:tr>
      <w:tr w:rsidR="005E3E2F" w:rsidRPr="00AF4FBA" w14:paraId="543E00C8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406ACE85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8197A3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upport transaction type is </w:t>
            </w:r>
            <w:r w:rsidR="00C138A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shown below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  <w:p w14:paraId="72A32174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tbl>
            <w:tblPr>
              <w:tblStyle w:val="TableGrid"/>
              <w:tblW w:w="4054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2027"/>
            </w:tblGrid>
            <w:tr w:rsidR="005E3E2F" w14:paraId="25251412" w14:textId="77777777" w:rsidTr="00944204">
              <w:tc>
                <w:tcPr>
                  <w:tcW w:w="2027" w:type="dxa"/>
                </w:tcPr>
                <w:p w14:paraId="774745CA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Definition</w:t>
                  </w:r>
                  <w:r w:rsidRPr="00B7275E">
                    <w:rPr>
                      <w:rFonts w:ascii="Arial" w:hAnsi="Arial"/>
                      <w:b/>
                      <w:sz w:val="18"/>
                      <w:lang w:eastAsia="ja-JP"/>
                    </w:rPr>
                    <w:t xml:space="preserve"> Name</w:t>
                  </w:r>
                </w:p>
              </w:tc>
              <w:tc>
                <w:tcPr>
                  <w:tcW w:w="2027" w:type="dxa"/>
                </w:tcPr>
                <w:p w14:paraId="044D50E5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240" w:lineRule="auto"/>
                    <w:jc w:val="center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/>
                      <w:b/>
                      <w:sz w:val="18"/>
                      <w:lang w:eastAsia="ja-JP"/>
                    </w:rPr>
                    <w:t>Support</w:t>
                  </w:r>
                </w:p>
              </w:tc>
            </w:tr>
            <w:tr w:rsidR="005E3E2F" w14:paraId="7A9AB951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A7FB6D5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MA_MEMCPY</w:t>
                  </w:r>
                </w:p>
              </w:tc>
              <w:tc>
                <w:tcPr>
                  <w:tcW w:w="2027" w:type="dxa"/>
                </w:tcPr>
                <w:p w14:paraId="3095B703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5E3E2F" w14:paraId="1570DB95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CC4405B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</w:t>
                  </w:r>
                </w:p>
              </w:tc>
              <w:tc>
                <w:tcPr>
                  <w:tcW w:w="2027" w:type="dxa"/>
                </w:tcPr>
                <w:p w14:paraId="2FE59423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E3E2F" w14:paraId="33DA67BD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5A4A6F1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</w:t>
                  </w:r>
                </w:p>
              </w:tc>
              <w:tc>
                <w:tcPr>
                  <w:tcW w:w="2027" w:type="dxa"/>
                </w:tcPr>
                <w:p w14:paraId="38A52DCA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5E3E2F" w14:paraId="74C4301A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5CCA90D4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MA_XOR_VAL</w:t>
                  </w:r>
                </w:p>
              </w:tc>
              <w:tc>
                <w:tcPr>
                  <w:tcW w:w="2027" w:type="dxa"/>
                </w:tcPr>
                <w:p w14:paraId="622306AE" w14:textId="77777777" w:rsidR="005E3E2F" w:rsidRDefault="005E3E2F" w:rsidP="00944204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59A1D3B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5764F0E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MA_PQ_VAL</w:t>
                  </w:r>
                </w:p>
              </w:tc>
              <w:tc>
                <w:tcPr>
                  <w:tcW w:w="2027" w:type="dxa"/>
                </w:tcPr>
                <w:p w14:paraId="46C39E6F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731CFF4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0436FE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</w:t>
                  </w:r>
                </w:p>
              </w:tc>
              <w:tc>
                <w:tcPr>
                  <w:tcW w:w="2027" w:type="dxa"/>
                </w:tcPr>
                <w:p w14:paraId="26284CF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21972048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A7A7AC5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MA_MEMSET_SG</w:t>
                  </w:r>
                </w:p>
              </w:tc>
              <w:tc>
                <w:tcPr>
                  <w:tcW w:w="2027" w:type="dxa"/>
                </w:tcPr>
                <w:p w14:paraId="07C4BD1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464D3A2B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DBE267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MA_INTERRUPT</w:t>
                  </w:r>
                </w:p>
              </w:tc>
              <w:tc>
                <w:tcPr>
                  <w:tcW w:w="2027" w:type="dxa"/>
                </w:tcPr>
                <w:p w14:paraId="42D6D243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495F32F1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1BBD57B1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MA_PRIVATE</w:t>
                  </w:r>
                </w:p>
              </w:tc>
              <w:tc>
                <w:tcPr>
                  <w:tcW w:w="2027" w:type="dxa"/>
                </w:tcPr>
                <w:p w14:paraId="49D9F37F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51C0037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64321F4A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MA_ASYNC_TX</w:t>
                  </w:r>
                </w:p>
              </w:tc>
              <w:tc>
                <w:tcPr>
                  <w:tcW w:w="2027" w:type="dxa"/>
                </w:tcPr>
                <w:p w14:paraId="71E74E9E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0959671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4E513CF3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MA_SLAVE</w:t>
                  </w:r>
                </w:p>
              </w:tc>
              <w:tc>
                <w:tcPr>
                  <w:tcW w:w="2027" w:type="dxa"/>
                </w:tcPr>
                <w:p w14:paraId="1D9C1EE1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upport</w:t>
                  </w:r>
                </w:p>
              </w:tc>
            </w:tr>
            <w:tr w:rsidR="00E254F3" w14:paraId="13BF44E3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45D4D6E4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MA_CYCLIC</w:t>
                  </w:r>
                </w:p>
              </w:tc>
              <w:tc>
                <w:tcPr>
                  <w:tcW w:w="2027" w:type="dxa"/>
                </w:tcPr>
                <w:p w14:paraId="1144B422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10C6D3B9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2BC26559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D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MA_INTERLEAVE</w:t>
                  </w:r>
                </w:p>
              </w:tc>
              <w:tc>
                <w:tcPr>
                  <w:tcW w:w="2027" w:type="dxa"/>
                </w:tcPr>
                <w:p w14:paraId="5BB6D99A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  <w:lang w:eastAsia="ja-JP"/>
                    </w:rPr>
                    <w:t>N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ot support</w:t>
                  </w:r>
                </w:p>
              </w:tc>
            </w:tr>
            <w:tr w:rsidR="00E254F3" w14:paraId="5345DF5A" w14:textId="77777777" w:rsidTr="00944204">
              <w:trPr>
                <w:trHeight w:val="227"/>
              </w:trPr>
              <w:tc>
                <w:tcPr>
                  <w:tcW w:w="2027" w:type="dxa"/>
                </w:tcPr>
                <w:p w14:paraId="36B50D77" w14:textId="77777777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 w:rsidRPr="005B6033"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DMA_TX_TYPE_END</w:t>
                  </w:r>
                </w:p>
              </w:tc>
              <w:tc>
                <w:tcPr>
                  <w:tcW w:w="2027" w:type="dxa"/>
                </w:tcPr>
                <w:p w14:paraId="5AD25CFB" w14:textId="470ABFB8" w:rsidR="00E254F3" w:rsidRDefault="00E254F3" w:rsidP="00E254F3">
                  <w:pPr>
                    <w:widowControl w:val="0"/>
                    <w:overflowPunct/>
                    <w:autoSpaceDE/>
                    <w:autoSpaceDN/>
                    <w:adjustRightInd/>
                    <w:spacing w:after="0" w:line="0" w:lineRule="atLeast"/>
                    <w:jc w:val="both"/>
                    <w:textAlignment w:val="auto"/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eastAsia="ja-JP"/>
                    </w:rPr>
                    <w:t>Not support</w:t>
                  </w:r>
                </w:p>
              </w:tc>
            </w:tr>
          </w:tbl>
          <w:p w14:paraId="3A965530" w14:textId="77777777" w:rsidR="005E3E2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  <w:p w14:paraId="344EF5F1" w14:textId="77777777" w:rsidR="005E3E2F" w:rsidRPr="00DC5A74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41404C43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69B0D783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48BB25" w14:textId="77777777" w:rsidR="005E3E2F" w:rsidRPr="00CC664F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54B99B4F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5ABA8DAA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41D99F1B" w14:textId="365F8A15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5E3E2F" w:rsidRPr="00F848EC" w14:paraId="075172D4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6F8810FE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200E4AC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E3E2F" w:rsidRPr="00F848EC" w14:paraId="2018152B" w14:textId="77777777" w:rsidTr="00124459">
        <w:trPr>
          <w:cantSplit/>
          <w:trHeight w:val="255"/>
        </w:trPr>
        <w:tc>
          <w:tcPr>
            <w:tcW w:w="1700" w:type="dxa"/>
            <w:vAlign w:val="center"/>
          </w:tcPr>
          <w:p w14:paraId="5AAEE869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316E33C" w14:textId="77777777" w:rsidR="005E3E2F" w:rsidRPr="00F848EC" w:rsidRDefault="005E3E2F" w:rsidP="005E3E2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6F0D815" w14:textId="77777777" w:rsidR="00C138A7" w:rsidRDefault="00C138A7" w:rsidP="001D5CA0">
      <w:pPr>
        <w:rPr>
          <w:lang w:eastAsia="ja-JP"/>
        </w:rPr>
      </w:pPr>
    </w:p>
    <w:p w14:paraId="709E76B7" w14:textId="77777777" w:rsidR="00C138A7" w:rsidRDefault="00C138A7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0A3D4990" w14:textId="77777777" w:rsidR="00755CA0" w:rsidRDefault="00755CA0" w:rsidP="00755CA0">
      <w:pPr>
        <w:pStyle w:val="Heading3"/>
        <w:rPr>
          <w:lang w:eastAsia="ja-JP"/>
        </w:rPr>
      </w:pPr>
      <w:bookmarkStart w:id="11" w:name="_Ref501539864"/>
      <w:proofErr w:type="spellStart"/>
      <w:r>
        <w:rPr>
          <w:rFonts w:hint="eastAsia"/>
          <w:lang w:eastAsia="ja-JP"/>
        </w:rPr>
        <w:lastRenderedPageBreak/>
        <w:t>dma_request_</w:t>
      </w:r>
      <w:r w:rsidR="00A04341">
        <w:rPr>
          <w:rFonts w:hint="eastAsia"/>
          <w:lang w:eastAsia="ja-JP"/>
        </w:rPr>
        <w:t>s</w:t>
      </w:r>
      <w:r w:rsidR="00A04341">
        <w:rPr>
          <w:lang w:eastAsia="ja-JP"/>
        </w:rPr>
        <w:t>lave_channel</w:t>
      </w:r>
      <w:bookmarkEnd w:id="11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559"/>
        <w:gridCol w:w="6056"/>
      </w:tblGrid>
      <w:tr w:rsidR="00755CA0" w:rsidRPr="00F848EC" w14:paraId="7C7CB620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C3BCF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D882EEA" w14:textId="77777777" w:rsidR="00755CA0" w:rsidRPr="00F848EC" w:rsidRDefault="002A17B8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</w:t>
            </w:r>
            <w:r w:rsidR="00755CA0"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llocate an exclusive slave channel</w:t>
            </w:r>
          </w:p>
        </w:tc>
      </w:tr>
      <w:tr w:rsidR="00755CA0" w:rsidRPr="00F848EC" w14:paraId="09CFA12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763D1C6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B73855A" w14:textId="77777777" w:rsidR="00755CA0" w:rsidRPr="00DC5A74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2BB2E80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D66AF6E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76513BB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2E243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ma_request_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slave_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nel</w:t>
            </w:r>
            <w:proofErr w:type="spellEnd"/>
          </w:p>
        </w:tc>
      </w:tr>
      <w:tr w:rsidR="00755CA0" w:rsidRPr="00F848EC" w14:paraId="3182E77F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97CB2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CC73CB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36A49629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5F7C82F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DC76CC6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dma_request_slave_</w:t>
            </w:r>
            <w:proofErr w:type="gramStart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</w:t>
            </w:r>
            <w:proofErr w:type="spellEnd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 device *dev, const char *name);</w:t>
            </w:r>
          </w:p>
        </w:tc>
      </w:tr>
      <w:tr w:rsidR="00755CA0" w:rsidRPr="00F848EC" w14:paraId="10A79671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3217F8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7256530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771CBC51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84322C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559" w:type="dxa"/>
            <w:vAlign w:val="center"/>
          </w:tcPr>
          <w:p w14:paraId="1299E8D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</w:t>
            </w:r>
          </w:p>
        </w:tc>
        <w:tc>
          <w:tcPr>
            <w:tcW w:w="6056" w:type="dxa"/>
            <w:vAlign w:val="center"/>
          </w:tcPr>
          <w:p w14:paraId="35862A97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pointer to client device structure</w:t>
            </w:r>
          </w:p>
        </w:tc>
      </w:tr>
      <w:tr w:rsidR="00755CA0" w:rsidRPr="00F848EC" w14:paraId="5B182F10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4716AFC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E220D4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n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ame</w:t>
            </w:r>
          </w:p>
        </w:tc>
        <w:tc>
          <w:tcPr>
            <w:tcW w:w="6056" w:type="dxa"/>
            <w:vAlign w:val="center"/>
          </w:tcPr>
          <w:p w14:paraId="6B6349EE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755CA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slave channel name</w:t>
            </w:r>
          </w:p>
        </w:tc>
      </w:tr>
      <w:tr w:rsidR="00755CA0" w:rsidRPr="00F848EC" w14:paraId="42C633B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9D25F8A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6A80C19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056" w:type="dxa"/>
            <w:vAlign w:val="center"/>
          </w:tcPr>
          <w:p w14:paraId="17E4E23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755CA0" w:rsidRPr="00F848EC" w14:paraId="7B38E51E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8BBAD81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2FC1184" w14:textId="77777777" w:rsidR="00755CA0" w:rsidRPr="00F848EC" w:rsidRDefault="00755CA0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13038364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0BAACE1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559" w:type="dxa"/>
            <w:vAlign w:val="center"/>
          </w:tcPr>
          <w:p w14:paraId="24870CAE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not </w:t>
            </w: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6BFE39FD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Success (channel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structure </w:t>
            </w: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address)</w:t>
            </w:r>
          </w:p>
        </w:tc>
      </w:tr>
      <w:tr w:rsidR="000F25C1" w:rsidRPr="00F848EC" w14:paraId="3442EA0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08D45D2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605B7F8" w14:textId="77777777" w:rsidR="000F25C1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056" w:type="dxa"/>
            <w:vAlign w:val="center"/>
          </w:tcPr>
          <w:p w14:paraId="346F7E09" w14:textId="77777777" w:rsidR="000F25C1" w:rsidRPr="000E677E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0F25C1" w:rsidRPr="00F848EC" w14:paraId="39430064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0619B2D8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2EEABD6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49053CEF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5A72D96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30A9BBC" w14:textId="77777777" w:rsidR="000F25C1" w:rsidRPr="00F848EC" w:rsidRDefault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This function wrapped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 function.</w:t>
            </w:r>
          </w:p>
        </w:tc>
      </w:tr>
      <w:tr w:rsidR="000F25C1" w:rsidRPr="00AF4FBA" w14:paraId="17CD8417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68FF7B29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24B8AD" w14:textId="77777777" w:rsidR="000F25C1" w:rsidRPr="00AF4FBA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 this function check return value of </w:t>
            </w:r>
            <w:proofErr w:type="spellStart"/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</w:t>
            </w:r>
            <w:proofErr w:type="gramStart"/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0F25C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 function, and it returns address of  channel structure or NULL.</w:t>
            </w:r>
          </w:p>
        </w:tc>
      </w:tr>
      <w:tr w:rsidR="000F25C1" w:rsidRPr="00F848EC" w14:paraId="69679D0E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2512585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E193DE0" w14:textId="77777777" w:rsidR="000F25C1" w:rsidRPr="00CC664F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F25C1" w:rsidRPr="00F848EC" w14:paraId="1380109B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7010464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D125629" w14:textId="77777777" w:rsidR="000F25C1" w:rsidRPr="00F848EC" w:rsidRDefault="004D1EE9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-</w:t>
            </w:r>
          </w:p>
        </w:tc>
      </w:tr>
      <w:tr w:rsidR="000F25C1" w:rsidRPr="00F848EC" w14:paraId="2F80C3D8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3309B625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9D66E3" w14:textId="77777777" w:rsidR="000F25C1" w:rsidRPr="00F848EC" w:rsidRDefault="000F25C1" w:rsidP="000F25C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9E603D7" w14:textId="77777777" w:rsidR="00CC664F" w:rsidRPr="001D5CA0" w:rsidRDefault="00CC664F" w:rsidP="001D5CA0">
      <w:pPr>
        <w:rPr>
          <w:lang w:eastAsia="ja-JP"/>
        </w:rPr>
      </w:pPr>
    </w:p>
    <w:p w14:paraId="082E4F29" w14:textId="77777777" w:rsidR="007D21E1" w:rsidRDefault="00126F84" w:rsidP="00A61A33">
      <w:pPr>
        <w:pStyle w:val="Heading3"/>
        <w:ind w:left="1598" w:hanging="1598"/>
        <w:rPr>
          <w:lang w:eastAsia="ja-JP"/>
        </w:rPr>
      </w:pPr>
      <w:bookmarkStart w:id="12" w:name="_Ref499023840"/>
      <w:proofErr w:type="spellStart"/>
      <w:r w:rsidRPr="00AF4FBA">
        <w:rPr>
          <w:lang w:eastAsia="ja-JP"/>
        </w:rPr>
        <w:t>dma_async_device_register</w:t>
      </w:r>
      <w:bookmarkEnd w:id="12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D259C" w:rsidRPr="00F848EC" w14:paraId="26D549A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739F9BB4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D2530FD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the device correspond to DMA function to the system</w:t>
            </w:r>
          </w:p>
        </w:tc>
      </w:tr>
      <w:tr w:rsidR="005D259C" w:rsidRPr="00F848EC" w14:paraId="1310B99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F7678A8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EFFB6B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71C4318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3AB7633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3E22E6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dma_async_device_register</w:t>
            </w:r>
            <w:proofErr w:type="spellEnd"/>
          </w:p>
        </w:tc>
      </w:tr>
      <w:tr w:rsidR="005D259C" w:rsidRPr="00F848EC" w14:paraId="6AE7D43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1246E9B5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5806D24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67C912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AC64A61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4204ED2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</w:t>
            </w:r>
            <w:proofErr w:type="gram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dma_device</w:t>
            </w:r>
            <w:proofErr w:type="spellEnd"/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*device)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D259C" w:rsidRPr="00F848EC" w14:paraId="64A51DFE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53D8535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02EF5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0FBFC7B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2D7C925C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1F079B4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</w:t>
            </w:r>
          </w:p>
        </w:tc>
        <w:tc>
          <w:tcPr>
            <w:tcW w:w="6339" w:type="dxa"/>
            <w:vAlign w:val="center"/>
          </w:tcPr>
          <w:p w14:paraId="01DCD40E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File descriptor</w:t>
            </w:r>
          </w:p>
        </w:tc>
      </w:tr>
      <w:tr w:rsidR="005D259C" w:rsidRPr="00F848EC" w14:paraId="24D24EC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4B5DC53F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764E5D7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67714091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3253B2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365B219B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61251A5D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5D259C" w:rsidRPr="00F848EC" w14:paraId="1C3DC28D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7EC6F242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148CA49" w14:textId="77777777" w:rsidR="005D259C" w:rsidRPr="00F848EC" w:rsidRDefault="006F66FF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-EIO</w:t>
            </w:r>
          </w:p>
        </w:tc>
        <w:tc>
          <w:tcPr>
            <w:tcW w:w="6339" w:type="dxa"/>
            <w:vAlign w:val="center"/>
          </w:tcPr>
          <w:p w14:paraId="5085132F" w14:textId="77777777" w:rsidR="005D259C" w:rsidRPr="00F848EC" w:rsidRDefault="006F66FF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I/O error</w:t>
            </w:r>
          </w:p>
        </w:tc>
      </w:tr>
      <w:tr w:rsidR="006F66FF" w:rsidRPr="00F848EC" w14:paraId="3189C5B0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85D51D9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F19B544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-ENODEV</w:t>
            </w:r>
          </w:p>
        </w:tc>
        <w:tc>
          <w:tcPr>
            <w:tcW w:w="6339" w:type="dxa"/>
            <w:vAlign w:val="center"/>
          </w:tcPr>
          <w:p w14:paraId="184BDDD4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such device (Argument device is NULL)</w:t>
            </w:r>
          </w:p>
        </w:tc>
      </w:tr>
      <w:tr w:rsidR="006F66FF" w:rsidRPr="00F848EC" w14:paraId="3094153B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0D71C935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140A8AE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-ENOMEM</w:t>
            </w:r>
          </w:p>
        </w:tc>
        <w:tc>
          <w:tcPr>
            <w:tcW w:w="6339" w:type="dxa"/>
            <w:vAlign w:val="center"/>
          </w:tcPr>
          <w:p w14:paraId="0893FE6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 of memory</w:t>
            </w:r>
          </w:p>
        </w:tc>
      </w:tr>
      <w:tr w:rsidR="006F66FF" w:rsidRPr="00F848EC" w14:paraId="2C100959" w14:textId="77777777" w:rsidTr="00AF4FBA">
        <w:trPr>
          <w:trHeight w:val="255"/>
        </w:trPr>
        <w:tc>
          <w:tcPr>
            <w:tcW w:w="1700" w:type="dxa"/>
            <w:vAlign w:val="center"/>
          </w:tcPr>
          <w:p w14:paraId="3BFF416A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A7D5633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-ENOSPC</w:t>
            </w:r>
          </w:p>
        </w:tc>
        <w:tc>
          <w:tcPr>
            <w:tcW w:w="6339" w:type="dxa"/>
            <w:vAlign w:val="center"/>
          </w:tcPr>
          <w:p w14:paraId="4560C270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space left on device</w:t>
            </w:r>
          </w:p>
        </w:tc>
      </w:tr>
      <w:tr w:rsidR="006F66FF" w:rsidRPr="00F848EC" w14:paraId="53BC0E67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E4359D2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8D9B9D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6F66FF" w:rsidRPr="00F848EC" w14:paraId="538913FB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70816B65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001E3B3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 the device correspond to DMA function to the system.</w:t>
            </w:r>
          </w:p>
        </w:tc>
      </w:tr>
      <w:tr w:rsidR="006F66FF" w:rsidRPr="00F848EC" w14:paraId="58A7F3F3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4CD068B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24EEB5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AF4FB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from the DMA driver initialization process.</w:t>
            </w:r>
          </w:p>
        </w:tc>
      </w:tr>
      <w:tr w:rsidR="006F66FF" w:rsidRPr="00F848EC" w14:paraId="5E82C82E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3E468EB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DDC95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6F66FF" w:rsidRPr="00F848EC" w14:paraId="1265534A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5A466CEB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5ACD55E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6F66FF" w:rsidRPr="00F848EC" w14:paraId="2EA2A897" w14:textId="77777777" w:rsidTr="00AF4FBA">
        <w:trPr>
          <w:cantSplit/>
          <w:trHeight w:val="255"/>
        </w:trPr>
        <w:tc>
          <w:tcPr>
            <w:tcW w:w="1700" w:type="dxa"/>
            <w:vAlign w:val="center"/>
          </w:tcPr>
          <w:p w14:paraId="54390597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98452D" w14:textId="77777777" w:rsidR="006F66FF" w:rsidRPr="00F848EC" w:rsidRDefault="006F66FF" w:rsidP="006F66FF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12A6925" w14:textId="77777777" w:rsidR="00BF189C" w:rsidRDefault="00BF189C" w:rsidP="005D259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3108470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6BB587EA" w14:textId="77777777" w:rsidR="007D21E1" w:rsidRPr="00800B8E" w:rsidRDefault="00126F84" w:rsidP="000E677E">
      <w:pPr>
        <w:pStyle w:val="Heading3"/>
        <w:rPr>
          <w:lang w:eastAsia="ja-JP"/>
        </w:rPr>
      </w:pPr>
      <w:bookmarkStart w:id="13" w:name="_Ref499023844"/>
      <w:proofErr w:type="spellStart"/>
      <w:r w:rsidRPr="000E677E">
        <w:rPr>
          <w:lang w:eastAsia="ja-JP"/>
        </w:rPr>
        <w:lastRenderedPageBreak/>
        <w:t>dma_async_device_</w:t>
      </w:r>
      <w:proofErr w:type="gramStart"/>
      <w:r w:rsidRPr="000E677E">
        <w:rPr>
          <w:lang w:eastAsia="ja-JP"/>
        </w:rPr>
        <w:t>unregister</w:t>
      </w:r>
      <w:bookmarkEnd w:id="13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D259C" w:rsidRPr="00F848EC" w14:paraId="30796C92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E2C03E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99FBF43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Delete the device correspond to DMA function from the system</w:t>
            </w:r>
          </w:p>
        </w:tc>
      </w:tr>
      <w:tr w:rsidR="005D259C" w:rsidRPr="00F848EC" w14:paraId="48D1E4A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D46E0D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32CCD6E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DD8E8CF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73EBA62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7C810CE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dma_async_device_unregister</w:t>
            </w:r>
            <w:proofErr w:type="spellEnd"/>
          </w:p>
        </w:tc>
      </w:tr>
      <w:tr w:rsidR="005D259C" w:rsidRPr="00F848EC" w14:paraId="7085D73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56846D0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C71458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5E41F8D5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599F0EA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6023898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dma_async_device_</w:t>
            </w:r>
            <w:proofErr w:type="gram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unregister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dma_device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*device)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D259C" w:rsidRPr="00F848EC" w14:paraId="2982E04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3F3E683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EDEEEFA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7E8635DD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CE326D7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155C32C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</w:t>
            </w:r>
          </w:p>
        </w:tc>
        <w:tc>
          <w:tcPr>
            <w:tcW w:w="6339" w:type="dxa"/>
            <w:vAlign w:val="center"/>
          </w:tcPr>
          <w:p w14:paraId="622D4A3F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 information to delete</w:t>
            </w:r>
          </w:p>
        </w:tc>
      </w:tr>
      <w:tr w:rsidR="005D259C" w:rsidRPr="00F848EC" w14:paraId="4969A40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DCD5D7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A877393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F848EC" w14:paraId="2B166988" w14:textId="77777777" w:rsidTr="00DA0BB6">
        <w:trPr>
          <w:trHeight w:val="255"/>
        </w:trPr>
        <w:tc>
          <w:tcPr>
            <w:tcW w:w="1700" w:type="dxa"/>
            <w:vAlign w:val="center"/>
          </w:tcPr>
          <w:p w14:paraId="74C72B6F" w14:textId="77777777" w:rsidR="000E677E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17DA41AE" w14:textId="77777777" w:rsidR="000E677E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16CF1DDB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5DB5E86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BC6058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1CC4507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2B9202B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313E1A5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Delete the device correspond to DMA function from the system.</w:t>
            </w:r>
          </w:p>
        </w:tc>
      </w:tr>
      <w:tr w:rsidR="000E677E" w:rsidRPr="00F848EC" w14:paraId="2CC5CEB2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2505AD9" w14:textId="77777777" w:rsidR="000E677E" w:rsidRPr="00F848EC" w:rsidRDefault="000E677E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FB9FA57" w14:textId="77777777" w:rsidR="000E677E" w:rsidRPr="000E677E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from the DMA driver termination process.</w:t>
            </w:r>
          </w:p>
        </w:tc>
      </w:tr>
      <w:tr w:rsidR="005D259C" w:rsidRPr="00F848EC" w14:paraId="68366B28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B975C81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8C49289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D259C" w:rsidRPr="00F848EC" w14:paraId="5119546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0AB9D220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5BEBB04" w14:textId="77777777" w:rsidR="005D259C" w:rsidRPr="00F848EC" w:rsidRDefault="00126F84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D259C" w:rsidRPr="00F848EC" w14:paraId="6621C98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3C8E0D8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6692FD" w14:textId="77777777" w:rsidR="005D259C" w:rsidRPr="00F848EC" w:rsidRDefault="005D259C" w:rsidP="005D259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93E17AA" w14:textId="77777777" w:rsidR="0098568D" w:rsidRDefault="0098568D" w:rsidP="00944204">
      <w:pPr>
        <w:rPr>
          <w:lang w:eastAsia="ja-JP"/>
        </w:rPr>
      </w:pPr>
    </w:p>
    <w:p w14:paraId="1E1EAEC0" w14:textId="77777777" w:rsidR="0098568D" w:rsidRPr="00800B8E" w:rsidRDefault="00126F84" w:rsidP="000E677E">
      <w:pPr>
        <w:pStyle w:val="Heading3"/>
        <w:rPr>
          <w:lang w:eastAsia="ja-JP"/>
        </w:rPr>
      </w:pPr>
      <w:bookmarkStart w:id="14" w:name="_Ref499023849"/>
      <w:proofErr w:type="spellStart"/>
      <w:r w:rsidRPr="000E677E">
        <w:rPr>
          <w:lang w:eastAsia="ja-JP"/>
        </w:rPr>
        <w:t>dma_async_tx_descriptor_init</w:t>
      </w:r>
      <w:bookmarkEnd w:id="14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F848EC" w14:paraId="7FE1CCF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A22B4FF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0866BC9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descriptor</w:t>
            </w:r>
          </w:p>
        </w:tc>
      </w:tr>
      <w:tr w:rsidR="00350DE0" w:rsidRPr="00F848EC" w14:paraId="2257C55E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482175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DC67A8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D6FDDB3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C3B7AB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30DEC67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dma_async_tx_descriptor_init</w:t>
            </w:r>
            <w:proofErr w:type="spellEnd"/>
          </w:p>
        </w:tc>
      </w:tr>
      <w:tr w:rsidR="00350DE0" w:rsidRPr="00F848EC" w14:paraId="5A94372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799178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727BD41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41244B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31503DA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841818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dma_async_tx_descriptor_</w:t>
            </w:r>
            <w:proofErr w:type="gram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350DE0" w:rsidRPr="00F848EC" w14:paraId="05537CD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BE35EA6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CB2E04B" w14:textId="77777777" w:rsidR="00350DE0" w:rsidRPr="00F848EC" w:rsidRDefault="008E777E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="00126F84"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 w:rsidR="00126F8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F848EC" w14:paraId="52EDDECB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6EE9AEB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E024BB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3D816E07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A88E8D1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41584FF3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</w:p>
        </w:tc>
        <w:tc>
          <w:tcPr>
            <w:tcW w:w="6339" w:type="dxa"/>
            <w:vAlign w:val="center"/>
          </w:tcPr>
          <w:p w14:paraId="73FFF5B1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descriptor to register the channel information</w:t>
            </w:r>
          </w:p>
        </w:tc>
      </w:tr>
      <w:tr w:rsidR="00350DE0" w:rsidRPr="00F848EC" w14:paraId="72E71CC1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966DD95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A4F6B34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vAlign w:val="center"/>
          </w:tcPr>
          <w:p w14:paraId="03D08E13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 to register to the descriptor</w:t>
            </w:r>
          </w:p>
        </w:tc>
      </w:tr>
      <w:tr w:rsidR="00350DE0" w:rsidRPr="00F848EC" w14:paraId="12271029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7471E9D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6E224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F848EC" w14:paraId="2CD29370" w14:textId="77777777" w:rsidTr="00DA0BB6">
        <w:trPr>
          <w:trHeight w:val="255"/>
        </w:trPr>
        <w:tc>
          <w:tcPr>
            <w:tcW w:w="1700" w:type="dxa"/>
            <w:vAlign w:val="center"/>
          </w:tcPr>
          <w:p w14:paraId="7FA3B840" w14:textId="77777777" w:rsidR="000E677E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6E07AC4" w14:textId="77777777" w:rsidR="000E677E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F848EC" w14:paraId="425EA186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56EE82F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CE2B44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77269D9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4367790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39A07B5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Initial setting of the descriptor.</w:t>
            </w:r>
          </w:p>
        </w:tc>
      </w:tr>
      <w:tr w:rsidR="000E677E" w:rsidRPr="00F848EC" w14:paraId="66A6800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F79A1C6" w14:textId="77777777" w:rsidR="000E677E" w:rsidRPr="00F848EC" w:rsidRDefault="000E677E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83FE7A6" w14:textId="77777777" w:rsidR="000E677E" w:rsidRPr="000E677E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channel information to the descriptor.</w:t>
            </w:r>
          </w:p>
        </w:tc>
      </w:tr>
      <w:tr w:rsidR="00350DE0" w:rsidRPr="00F848EC" w14:paraId="016348F5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C8B6E22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0CC80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F848EC" w14:paraId="6360B7D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8F29540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6D54A592" w14:textId="77777777" w:rsidR="00350DE0" w:rsidRPr="00F848EC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F848E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F848EC" w14:paraId="01C3E955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07A93CC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984ABE9" w14:textId="77777777" w:rsidR="00350DE0" w:rsidRPr="00F848EC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3DB13A1" w14:textId="77777777" w:rsidR="00BF189C" w:rsidRDefault="00BF189C" w:rsidP="00350DE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68CF8B6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392E13D7" w14:textId="77777777" w:rsidR="005B25C7" w:rsidRPr="00800B8E" w:rsidRDefault="00126F84" w:rsidP="000E677E">
      <w:pPr>
        <w:pStyle w:val="Heading3"/>
        <w:rPr>
          <w:lang w:eastAsia="ja-JP"/>
        </w:rPr>
      </w:pPr>
      <w:bookmarkStart w:id="15" w:name="_Ref499023854"/>
      <w:proofErr w:type="spellStart"/>
      <w:r w:rsidRPr="000E677E">
        <w:rPr>
          <w:lang w:eastAsia="ja-JP"/>
        </w:rPr>
        <w:lastRenderedPageBreak/>
        <w:t>dma_find_</w:t>
      </w:r>
      <w:proofErr w:type="gramStart"/>
      <w:r w:rsidRPr="000E677E">
        <w:rPr>
          <w:lang w:eastAsia="ja-JP"/>
        </w:rPr>
        <w:t>channel</w:t>
      </w:r>
      <w:bookmarkEnd w:id="15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750BB9A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7BC0203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2A5FDF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Search the channel of the specified transaction type</w:t>
            </w:r>
          </w:p>
        </w:tc>
      </w:tr>
      <w:tr w:rsidR="00350DE0" w:rsidRPr="008161D6" w14:paraId="6007A498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5DDE10D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B39B5F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9F9F98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2042347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6E3532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dma_find_channel</w:t>
            </w:r>
            <w:proofErr w:type="spellEnd"/>
          </w:p>
        </w:tc>
      </w:tr>
      <w:tr w:rsidR="00350DE0" w:rsidRPr="008161D6" w14:paraId="759E00A3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05E67B4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13EDF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1525020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498B65A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3C68112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dma_find_</w:t>
            </w:r>
            <w:proofErr w:type="gram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7E9D5E1B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DD8CB7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0381F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37ACB96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630244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FED71F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</w:p>
        </w:tc>
        <w:tc>
          <w:tcPr>
            <w:tcW w:w="6339" w:type="dxa"/>
            <w:vAlign w:val="center"/>
          </w:tcPr>
          <w:p w14:paraId="433A026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350DE0" w:rsidRPr="008161D6" w14:paraId="5709153C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38E10CBD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B280E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189EDF5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1280726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64B2419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258C46EE" w14:textId="77777777" w:rsidR="00350DE0" w:rsidRPr="008161D6" w:rsidRDefault="00126F84" w:rsidP="00350DE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applicable channel information</w:t>
            </w:r>
          </w:p>
        </w:tc>
      </w:tr>
      <w:tr w:rsidR="00350DE0" w:rsidRPr="008161D6" w14:paraId="1A222F08" w14:textId="77777777" w:rsidTr="000E677E">
        <w:trPr>
          <w:trHeight w:val="255"/>
        </w:trPr>
        <w:tc>
          <w:tcPr>
            <w:tcW w:w="1700" w:type="dxa"/>
            <w:vAlign w:val="center"/>
          </w:tcPr>
          <w:p w14:paraId="737A8D2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F85A6A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0557F36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 applicable</w:t>
            </w:r>
          </w:p>
        </w:tc>
      </w:tr>
      <w:tr w:rsidR="00350DE0" w:rsidRPr="008161D6" w14:paraId="5C9A7A8D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C73139C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C4090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15C45F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2D5C517C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49AEC8D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searches the transaction type and returns the channel information.</w:t>
            </w:r>
          </w:p>
        </w:tc>
      </w:tr>
      <w:tr w:rsidR="00350DE0" w:rsidRPr="008161D6" w14:paraId="44D8784C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5BF5B8E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CC24B8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C5C1B74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3F8BD7FF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EA2A0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3596512E" w14:textId="77777777" w:rsidTr="000E677E">
        <w:trPr>
          <w:cantSplit/>
          <w:trHeight w:val="255"/>
        </w:trPr>
        <w:tc>
          <w:tcPr>
            <w:tcW w:w="1700" w:type="dxa"/>
            <w:vAlign w:val="center"/>
          </w:tcPr>
          <w:p w14:paraId="1495E5D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9E510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2B525EE" w14:textId="77777777" w:rsidR="00350DE0" w:rsidRDefault="00350DE0" w:rsidP="005B25C7">
      <w:pPr>
        <w:rPr>
          <w:lang w:eastAsia="ja-JP"/>
        </w:rPr>
      </w:pPr>
    </w:p>
    <w:p w14:paraId="5A7CFB98" w14:textId="77777777" w:rsidR="005B25C7" w:rsidRPr="00800B8E" w:rsidRDefault="00126F84" w:rsidP="000E677E">
      <w:pPr>
        <w:pStyle w:val="Heading3"/>
        <w:rPr>
          <w:lang w:eastAsia="ja-JP"/>
        </w:rPr>
      </w:pPr>
      <w:bookmarkStart w:id="16" w:name="_Ref499023859"/>
      <w:proofErr w:type="spellStart"/>
      <w:r w:rsidRPr="000E677E">
        <w:rPr>
          <w:lang w:eastAsia="ja-JP"/>
        </w:rPr>
        <w:t>dma_issue_pending_</w:t>
      </w:r>
      <w:proofErr w:type="gramStart"/>
      <w:r w:rsidRPr="000E677E">
        <w:rPr>
          <w:lang w:eastAsia="ja-JP"/>
        </w:rPr>
        <w:t>all</w:t>
      </w:r>
      <w:bookmarkEnd w:id="16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350DE0" w:rsidRPr="008161D6" w14:paraId="19C37F2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CCD1C9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5798BE2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request if execution of the pending request is possible</w:t>
            </w:r>
          </w:p>
        </w:tc>
      </w:tr>
      <w:tr w:rsidR="00350DE0" w:rsidRPr="008161D6" w14:paraId="392599E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BF1388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0138D6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70D4F5A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28D8D1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3B6A1C8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dma_issue_pending_all</w:t>
            </w:r>
            <w:proofErr w:type="spellEnd"/>
          </w:p>
        </w:tc>
      </w:tr>
      <w:tr w:rsidR="00350DE0" w:rsidRPr="008161D6" w14:paraId="4809442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E0F19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4A20E3F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AA811F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689628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7F95389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dma_issue_pending_all</w:t>
            </w:r>
            <w:proofErr w:type="spellEnd"/>
            <w:r w:rsidRPr="000E677E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(void)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0C5B097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CC6950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295065B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677E" w:rsidRPr="008161D6" w14:paraId="73E5F14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86772B" w14:textId="77777777" w:rsidR="000E677E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10965FCD" w14:textId="77777777" w:rsidR="000E677E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78E254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65CDF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79A635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5D2CA0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DD0A66B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688D0A5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0A43905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29C61C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45EF75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1FA47A2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D05FC67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49B0D33C" w14:textId="77777777" w:rsidR="00350DE0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Execute the request if execution of the pending request is possible. All the channels are </w:t>
            </w:r>
          </w:p>
        </w:tc>
      </w:tr>
      <w:tr w:rsidR="00350DE0" w:rsidRPr="008161D6" w14:paraId="35C9409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3EE8CA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1968069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applicable.</w:t>
            </w:r>
          </w:p>
        </w:tc>
      </w:tr>
      <w:tr w:rsidR="00350DE0" w:rsidRPr="008161D6" w14:paraId="3F99CCE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4C0CCA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7377378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9A46FA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A56567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2D3FF4F0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5D1F6E2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45B6888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1C5D23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19D117D9" w14:textId="77777777" w:rsidR="00BF189C" w:rsidRDefault="00BF189C" w:rsidP="00350DE0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58C9F3A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EC51ACE" w14:textId="77777777" w:rsidR="005B25C7" w:rsidRPr="00800B8E" w:rsidRDefault="00126F84" w:rsidP="00DA0BB6">
      <w:pPr>
        <w:pStyle w:val="Heading3"/>
        <w:rPr>
          <w:lang w:eastAsia="ja-JP"/>
        </w:rPr>
      </w:pPr>
      <w:bookmarkStart w:id="17" w:name="_Ref499023864"/>
      <w:proofErr w:type="spellStart"/>
      <w:r w:rsidRPr="00DA0BB6">
        <w:rPr>
          <w:lang w:eastAsia="ja-JP"/>
        </w:rPr>
        <w:lastRenderedPageBreak/>
        <w:t>dma_release_channel</w:t>
      </w:r>
      <w:bookmarkEnd w:id="17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4EA31ED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AA24D8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F84A46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</w:t>
            </w:r>
          </w:p>
        </w:tc>
      </w:tr>
      <w:tr w:rsidR="00350DE0" w:rsidRPr="008161D6" w14:paraId="79B6DE7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2E3E76A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31B34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6CB8811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7806B5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14A3D89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dma_release_channel</w:t>
            </w:r>
            <w:proofErr w:type="spellEnd"/>
          </w:p>
        </w:tc>
      </w:tr>
      <w:tr w:rsidR="00350DE0" w:rsidRPr="008161D6" w14:paraId="4C35D5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D3DAC6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0B728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F39706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84C604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5162FE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dma_release_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6141BED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9A59C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1728414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4E12C6C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2442F0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7CCDEED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vAlign w:val="center"/>
          </w:tcPr>
          <w:p w14:paraId="0350CE9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to release</w:t>
            </w:r>
          </w:p>
        </w:tc>
      </w:tr>
      <w:tr w:rsidR="00350DE0" w:rsidRPr="008161D6" w14:paraId="578A16E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60C28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8134D5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1C48C35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79EA7F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C9F749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110E983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E7A851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50D52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4F8333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7F2DF7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B73650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channel.</w:t>
            </w:r>
          </w:p>
        </w:tc>
      </w:tr>
      <w:tr w:rsidR="00350DE0" w:rsidRPr="008161D6" w14:paraId="1719664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0D24F4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F381F6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resource allocate to the specified channels is also released.</w:t>
            </w:r>
          </w:p>
        </w:tc>
      </w:tr>
      <w:tr w:rsidR="00DA0BB6" w:rsidRPr="008161D6" w14:paraId="6983B21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4753337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3AB020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When the target channel is operating, transmission is forced to stop by the stop order.</w:t>
            </w:r>
          </w:p>
        </w:tc>
      </w:tr>
      <w:tr w:rsidR="00DA0BB6" w:rsidRPr="008161D6" w14:paraId="6378CC7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C53D67F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58C48B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A335C1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C4874A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B0F852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5589D5B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F60092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24C55F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3D7CAA8" w14:textId="77777777" w:rsidR="005B25C7" w:rsidRDefault="005B25C7" w:rsidP="00944204">
      <w:pPr>
        <w:rPr>
          <w:lang w:eastAsia="ja-JP"/>
        </w:rPr>
      </w:pPr>
    </w:p>
    <w:p w14:paraId="28866354" w14:textId="77777777" w:rsidR="005B25C7" w:rsidRPr="00800B8E" w:rsidRDefault="00126F84" w:rsidP="00DA0BB6">
      <w:pPr>
        <w:pStyle w:val="Heading3"/>
        <w:rPr>
          <w:lang w:eastAsia="ja-JP"/>
        </w:rPr>
      </w:pPr>
      <w:bookmarkStart w:id="18" w:name="_Ref499023869"/>
      <w:proofErr w:type="spellStart"/>
      <w:r w:rsidRPr="00DA0BB6">
        <w:rPr>
          <w:lang w:eastAsia="ja-JP"/>
        </w:rPr>
        <w:t>dma_run_dependencies</w:t>
      </w:r>
      <w:bookmarkEnd w:id="18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350DE0" w:rsidRPr="008161D6" w14:paraId="127950F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9D4E41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1BCFEB0F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dependence processing before execution of a target channel</w:t>
            </w:r>
          </w:p>
        </w:tc>
      </w:tr>
      <w:tr w:rsidR="00350DE0" w:rsidRPr="008161D6" w14:paraId="7203EA9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3236473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D1786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3855962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4B9C64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3EBB73C8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dma_run_dependencies</w:t>
            </w:r>
            <w:proofErr w:type="spellEnd"/>
          </w:p>
        </w:tc>
      </w:tr>
      <w:tr w:rsidR="00350DE0" w:rsidRPr="008161D6" w14:paraId="330759F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6D14A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1BD3782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093B6EB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C12DCC7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AAC90CA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dma_run_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dependencies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350DE0" w:rsidRPr="008161D6" w14:paraId="341FBE4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812904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B361066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2335299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0D427A6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601F46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</w:p>
        </w:tc>
        <w:tc>
          <w:tcPr>
            <w:tcW w:w="6339" w:type="dxa"/>
            <w:vAlign w:val="center"/>
          </w:tcPr>
          <w:p w14:paraId="340AF3B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 descriptor that held the target channel</w:t>
            </w:r>
          </w:p>
        </w:tc>
      </w:tr>
      <w:tr w:rsidR="00350DE0" w:rsidRPr="008161D6" w14:paraId="470795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8A86B0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25DE42E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7D77377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8F2985F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5DCC30C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15BFED2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19720B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DCF5369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477F12D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EFA2E35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ECBB22B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dependence processing before execution of a target channel.</w:t>
            </w:r>
          </w:p>
        </w:tc>
      </w:tr>
      <w:tr w:rsidR="00350DE0" w:rsidRPr="008161D6" w14:paraId="50890677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1024ED7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09789AB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50DE0" w:rsidRPr="008161D6" w14:paraId="59C139B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3C9D68E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6138C3ED" w14:textId="77777777" w:rsidR="00350DE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350DE0" w:rsidRPr="008161D6" w14:paraId="3D32D14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4D0A495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346C651" w14:textId="77777777" w:rsidR="00350DE0" w:rsidRPr="008161D6" w:rsidRDefault="00350DE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F189C" w:rsidRPr="008161D6" w14:paraId="70943D9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192EE40" w14:textId="77777777" w:rsidR="00BF189C" w:rsidRPr="008161D6" w:rsidRDefault="00BF189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CCAF134" w14:textId="77777777" w:rsidR="00BF189C" w:rsidRPr="008161D6" w:rsidRDefault="00BF189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20AD02D" w14:textId="77777777" w:rsidR="00BF189C" w:rsidRDefault="00BF189C" w:rsidP="002A17B8">
      <w:pPr>
        <w:rPr>
          <w:lang w:eastAsia="ja-JP"/>
        </w:rPr>
      </w:pPr>
      <w:bookmarkStart w:id="19" w:name="_Ref501538458"/>
    </w:p>
    <w:p w14:paraId="73E1026C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1A26CC4B" w14:textId="77777777" w:rsidR="00101AA6" w:rsidRDefault="00101AA6" w:rsidP="00101AA6">
      <w:pPr>
        <w:pStyle w:val="Heading3"/>
        <w:rPr>
          <w:lang w:eastAsia="ja-JP"/>
        </w:rPr>
      </w:pPr>
      <w:bookmarkStart w:id="20" w:name="_Ref501540556"/>
      <w:proofErr w:type="spellStart"/>
      <w:r w:rsidRPr="00DA0BB6">
        <w:rPr>
          <w:lang w:eastAsia="ja-JP"/>
        </w:rPr>
        <w:lastRenderedPageBreak/>
        <w:t>dma_</w:t>
      </w:r>
      <w:r>
        <w:rPr>
          <w:rFonts w:hint="eastAsia"/>
          <w:lang w:eastAsia="ja-JP"/>
        </w:rPr>
        <w:t>s</w:t>
      </w:r>
      <w:r>
        <w:rPr>
          <w:lang w:eastAsia="ja-JP"/>
        </w:rPr>
        <w:t>ubmit_</w:t>
      </w:r>
      <w:proofErr w:type="gramStart"/>
      <w:r>
        <w:rPr>
          <w:lang w:eastAsia="ja-JP"/>
        </w:rPr>
        <w:t>error</w:t>
      </w:r>
      <w:bookmarkEnd w:id="19"/>
      <w:bookmarkEnd w:id="20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101AA6" w:rsidRPr="008161D6" w14:paraId="1060D23D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D7828B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5BFF682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DMA request cookie</w:t>
            </w:r>
          </w:p>
        </w:tc>
      </w:tr>
      <w:tr w:rsidR="00101AA6" w:rsidRPr="008161D6" w14:paraId="72FB575B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6D6E2F0C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0FC4BD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F9BE55C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F532FF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5635AB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submit_error</w:t>
            </w:r>
            <w:proofErr w:type="spellEnd"/>
          </w:p>
        </w:tc>
      </w:tr>
      <w:tr w:rsidR="00101AA6" w:rsidRPr="008161D6" w14:paraId="1F66C1C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ABAF42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3668FF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0B4314A9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4424992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B154D4B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dma_submit_</w:t>
            </w:r>
            <w:proofErr w:type="gramStart"/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  <w:proofErr w:type="spellEnd"/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dma_cookie_t</w:t>
            </w:r>
            <w:proofErr w:type="spellEnd"/>
            <w:r w:rsidRPr="002F626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cookie)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101AA6" w:rsidRPr="008161D6" w14:paraId="065ED867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77C45C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58DA77A" w14:textId="77777777" w:rsidR="00101AA6" w:rsidRPr="00C11989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C265D63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FA09C2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4F93F2A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339" w:type="dxa"/>
            <w:vAlign w:val="center"/>
          </w:tcPr>
          <w:p w14:paraId="79D143E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D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 requested cookie.</w:t>
            </w:r>
          </w:p>
        </w:tc>
      </w:tr>
      <w:tr w:rsidR="00101AA6" w:rsidRPr="008161D6" w14:paraId="3AB9561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16D99DF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58E0870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24E68642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44D7C3F4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7328681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02E8CAD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4716C86C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24855244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29B1C06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232E6CF5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OK, It’s DMA request cookie.</w:t>
            </w:r>
          </w:p>
        </w:tc>
      </w:tr>
      <w:tr w:rsidR="00101AA6" w:rsidRPr="008161D6" w14:paraId="164AD046" w14:textId="77777777" w:rsidTr="00BC3A9D">
        <w:trPr>
          <w:trHeight w:val="255"/>
        </w:trPr>
        <w:tc>
          <w:tcPr>
            <w:tcW w:w="1700" w:type="dxa"/>
            <w:vAlign w:val="center"/>
          </w:tcPr>
          <w:p w14:paraId="5013B3C5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1EE472EC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Other than 0</w:t>
            </w:r>
          </w:p>
        </w:tc>
        <w:tc>
          <w:tcPr>
            <w:tcW w:w="6339" w:type="dxa"/>
            <w:vAlign w:val="center"/>
          </w:tcPr>
          <w:p w14:paraId="3D197FDB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 is Error.</w:t>
            </w:r>
          </w:p>
        </w:tc>
      </w:tr>
      <w:tr w:rsidR="00101AA6" w:rsidRPr="008161D6" w14:paraId="6F68C8A9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F24CD7E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EC403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28D8D412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21E6E23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1807A19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Check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cookie of transaction.</w:t>
            </w:r>
          </w:p>
        </w:tc>
      </w:tr>
      <w:tr w:rsidR="00101AA6" w:rsidRPr="008161D6" w14:paraId="5C8AA45D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214C78D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DC51386" w14:textId="77777777" w:rsidR="00101AA6" w:rsidRPr="00D82F54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60C4CA2E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4DD075D3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450B06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07CA8D10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788D4137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5E0BDA82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01AA6" w:rsidRPr="008161D6" w14:paraId="5D833727" w14:textId="77777777" w:rsidTr="00BC3A9D">
        <w:trPr>
          <w:cantSplit/>
          <w:trHeight w:val="255"/>
        </w:trPr>
        <w:tc>
          <w:tcPr>
            <w:tcW w:w="1700" w:type="dxa"/>
            <w:vAlign w:val="center"/>
          </w:tcPr>
          <w:p w14:paraId="00925E81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A403D7A" w14:textId="77777777" w:rsidR="00101AA6" w:rsidRPr="008161D6" w:rsidRDefault="00101AA6" w:rsidP="00BC3A9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DE7C39A" w14:textId="77777777" w:rsidR="0015697A" w:rsidRDefault="0015697A" w:rsidP="0015697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F47A073" w14:textId="77777777" w:rsidR="001372A0" w:rsidRDefault="00126F84" w:rsidP="00DA0BB6">
      <w:pPr>
        <w:pStyle w:val="Heading3"/>
        <w:rPr>
          <w:lang w:eastAsia="ja-JP"/>
        </w:rPr>
      </w:pPr>
      <w:bookmarkStart w:id="21" w:name="_Ref499023876"/>
      <w:proofErr w:type="spellStart"/>
      <w:r w:rsidRPr="00DA0BB6">
        <w:rPr>
          <w:lang w:eastAsia="ja-JP"/>
        </w:rPr>
        <w:t>dma_sync_wait</w:t>
      </w:r>
      <w:bookmarkEnd w:id="21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417"/>
        <w:gridCol w:w="426"/>
        <w:gridCol w:w="5772"/>
      </w:tblGrid>
      <w:tr w:rsidR="0015697A" w:rsidRPr="008161D6" w14:paraId="1268293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9E3036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2506D6B8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</w:t>
            </w:r>
          </w:p>
        </w:tc>
      </w:tr>
      <w:tr w:rsidR="0015697A" w:rsidRPr="008161D6" w14:paraId="33D584F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00CFD5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731FD76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1DF9604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15ABD31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3118C2E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dma_sync_wait</w:t>
            </w:r>
            <w:proofErr w:type="spellEnd"/>
          </w:p>
        </w:tc>
      </w:tr>
      <w:tr w:rsidR="0015697A" w:rsidRPr="008161D6" w14:paraId="06EC1A9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EE2C4E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626508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60B1C77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AC60C7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0AD9CD9D" w14:textId="77777777" w:rsidR="0015697A" w:rsidRPr="008161D6" w:rsidRDefault="00896E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dma_status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dma_sync_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wait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dma_cookie_t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cookie)</w:t>
            </w:r>
          </w:p>
        </w:tc>
      </w:tr>
      <w:tr w:rsidR="0015697A" w:rsidRPr="008161D6" w14:paraId="14286B1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F3D17DD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5C93CA6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59B301B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DA159C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7" w:type="dxa"/>
            <w:vAlign w:val="center"/>
          </w:tcPr>
          <w:p w14:paraId="61FEDE65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198" w:type="dxa"/>
            <w:gridSpan w:val="2"/>
            <w:vAlign w:val="center"/>
          </w:tcPr>
          <w:p w14:paraId="09A6A921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15697A" w:rsidRPr="008161D6" w14:paraId="0F934CA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54F809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DBC3A1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198" w:type="dxa"/>
            <w:gridSpan w:val="2"/>
            <w:vAlign w:val="center"/>
          </w:tcPr>
          <w:p w14:paraId="290DC03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identical number (use for confirmation of the target queue)</w:t>
            </w:r>
          </w:p>
        </w:tc>
      </w:tr>
      <w:tr w:rsidR="0015697A" w:rsidRPr="008161D6" w14:paraId="7230BA2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0F1751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A26EBC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B82253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262BAEB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843" w:type="dxa"/>
            <w:gridSpan w:val="2"/>
            <w:vAlign w:val="center"/>
          </w:tcPr>
          <w:p w14:paraId="30A9A54F" w14:textId="77777777" w:rsidR="0015697A" w:rsidRPr="008161D6" w:rsidRDefault="0010175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DMA_COMPLETE</w:t>
            </w:r>
          </w:p>
        </w:tc>
        <w:tc>
          <w:tcPr>
            <w:tcW w:w="5772" w:type="dxa"/>
            <w:vAlign w:val="center"/>
          </w:tcPr>
          <w:p w14:paraId="77379CA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synchronous (transfer) completion</w:t>
            </w:r>
          </w:p>
        </w:tc>
      </w:tr>
      <w:tr w:rsidR="0015697A" w:rsidRPr="008161D6" w14:paraId="0D9F2D0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ADA6168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D7B5F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772" w:type="dxa"/>
            <w:vAlign w:val="center"/>
          </w:tcPr>
          <w:p w14:paraId="7C6D7144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timeout error</w:t>
            </w:r>
          </w:p>
        </w:tc>
      </w:tr>
      <w:tr w:rsidR="0015697A" w:rsidRPr="008161D6" w14:paraId="5F59074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E8FFC34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4CB1E5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4FC4370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579877C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524F8593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transmission.</w:t>
            </w:r>
          </w:p>
        </w:tc>
      </w:tr>
      <w:tr w:rsidR="0015697A" w:rsidRPr="008161D6" w14:paraId="5070B3C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5803DEB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3D43E8F" w14:textId="77777777" w:rsidR="0015697A" w:rsidRPr="008161D6" w:rsidRDefault="0015697A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15697A" w:rsidRPr="008161D6" w14:paraId="26345A3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EAE1CEF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898BA6A" w14:textId="77777777" w:rsidR="0015697A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ADCCB6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174A9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39A207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37300A9" w14:textId="77777777" w:rsidR="00BF189C" w:rsidRDefault="00BF189C" w:rsidP="0015697A">
      <w:pPr>
        <w:rPr>
          <w:lang w:eastAsia="ja-JP"/>
        </w:rPr>
      </w:pPr>
    </w:p>
    <w:p w14:paraId="2DED249E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7DA29756" w14:textId="77777777" w:rsidR="00EA2786" w:rsidRDefault="00126F84" w:rsidP="00DA0BB6">
      <w:pPr>
        <w:pStyle w:val="Heading3"/>
        <w:rPr>
          <w:lang w:eastAsia="ja-JP"/>
        </w:rPr>
      </w:pPr>
      <w:bookmarkStart w:id="22" w:name="_Ref499023884"/>
      <w:proofErr w:type="spellStart"/>
      <w:r w:rsidRPr="00DA0BB6">
        <w:rPr>
          <w:lang w:eastAsia="ja-JP"/>
        </w:rPr>
        <w:lastRenderedPageBreak/>
        <w:t>dma_wait_for_async_tx</w:t>
      </w:r>
      <w:bookmarkEnd w:id="22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417"/>
        <w:gridCol w:w="426"/>
        <w:gridCol w:w="5772"/>
      </w:tblGrid>
      <w:tr w:rsidR="00EA2786" w:rsidRPr="008161D6" w14:paraId="776E60F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194CB8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2451F69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waiting process for the completion of transmission</w:t>
            </w:r>
          </w:p>
        </w:tc>
      </w:tr>
      <w:tr w:rsidR="00EA2786" w:rsidRPr="008161D6" w14:paraId="5E9447C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08BAB1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92F81D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52A021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9928C1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061600D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dma_wait_for_async_tx</w:t>
            </w:r>
            <w:proofErr w:type="spellEnd"/>
          </w:p>
        </w:tc>
      </w:tr>
      <w:tr w:rsidR="00EA2786" w:rsidRPr="008161D6" w14:paraId="4AFF05B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9F97C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08EA28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C43388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8A248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32A9197A" w14:textId="77777777" w:rsidR="00EA278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dma_status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dma_wait_for_async_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EA2786" w:rsidRPr="008161D6" w14:paraId="04BDFB0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9DBAF3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BDE931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613836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754FAD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417" w:type="dxa"/>
            <w:vAlign w:val="center"/>
          </w:tcPr>
          <w:p w14:paraId="6226D647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</w:p>
        </w:tc>
        <w:tc>
          <w:tcPr>
            <w:tcW w:w="6198" w:type="dxa"/>
            <w:gridSpan w:val="2"/>
            <w:vAlign w:val="center"/>
          </w:tcPr>
          <w:p w14:paraId="06F73E09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 descriptor</w:t>
            </w:r>
          </w:p>
        </w:tc>
      </w:tr>
      <w:tr w:rsidR="00EA2786" w:rsidRPr="008161D6" w14:paraId="128517C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5A435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7A7FC4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4EC6AED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6ED7EF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843" w:type="dxa"/>
            <w:gridSpan w:val="2"/>
            <w:vAlign w:val="center"/>
          </w:tcPr>
          <w:p w14:paraId="302D8003" w14:textId="77777777" w:rsidR="00DA0BB6" w:rsidRPr="008161D6" w:rsidRDefault="00506BBD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DMA_COMPLETE</w:t>
            </w:r>
          </w:p>
        </w:tc>
        <w:tc>
          <w:tcPr>
            <w:tcW w:w="5772" w:type="dxa"/>
            <w:vAlign w:val="center"/>
          </w:tcPr>
          <w:p w14:paraId="5C94AD3C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transfer completion or argument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is NULL.</w:t>
            </w:r>
          </w:p>
        </w:tc>
      </w:tr>
      <w:tr w:rsidR="00DA0BB6" w:rsidRPr="008161D6" w14:paraId="7067E7E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72E31FE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240A67C" w14:textId="77777777" w:rsidR="00DA0BB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772" w:type="dxa"/>
            <w:vAlign w:val="center"/>
          </w:tcPr>
          <w:p w14:paraId="053F81EC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timeout error</w:t>
            </w:r>
          </w:p>
        </w:tc>
      </w:tr>
      <w:tr w:rsidR="00EA2786" w:rsidRPr="008161D6" w14:paraId="3470BCB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D39012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EEDD0D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C7E191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4057E3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41C70E58" w14:textId="77777777" w:rsidR="00EA2786" w:rsidRPr="008161D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Perform waiting process for the completion of transmission after check whether the </w:t>
            </w:r>
          </w:p>
        </w:tc>
      </w:tr>
      <w:tr w:rsidR="00DA0BB6" w:rsidRPr="008161D6" w14:paraId="6046606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C946582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4071F3E" w14:textId="77777777" w:rsidR="00DA0BB6" w:rsidRPr="00DA0BB6" w:rsidRDefault="00126F84" w:rsidP="00DA0BB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descriptor </w:t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is busy.</w:t>
            </w:r>
          </w:p>
        </w:tc>
      </w:tr>
      <w:tr w:rsidR="00EA2786" w:rsidRPr="008161D6" w14:paraId="133BC59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6ECD87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739E61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F75E20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716DF4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381A3C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6100D1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86D690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8642C9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0D278C7" w14:textId="77777777" w:rsidR="00EA2786" w:rsidRDefault="00EA278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5705332" w14:textId="77777777" w:rsidR="00EA2786" w:rsidRDefault="00126F84" w:rsidP="00DA0BB6">
      <w:pPr>
        <w:pStyle w:val="Heading3"/>
        <w:rPr>
          <w:lang w:eastAsia="ja-JP"/>
        </w:rPr>
      </w:pPr>
      <w:bookmarkStart w:id="23" w:name="_Ref499023889"/>
      <w:proofErr w:type="spellStart"/>
      <w:r w:rsidRPr="00DA0BB6">
        <w:rPr>
          <w:lang w:eastAsia="ja-JP"/>
        </w:rPr>
        <w:t>dmaengine_</w:t>
      </w:r>
      <w:proofErr w:type="gramStart"/>
      <w:r w:rsidRPr="00DA0BB6">
        <w:rPr>
          <w:lang w:eastAsia="ja-JP"/>
        </w:rPr>
        <w:t>get</w:t>
      </w:r>
      <w:bookmarkEnd w:id="23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EA2786" w:rsidRPr="008161D6" w14:paraId="6D8A190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134640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41EE499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Enable to use a free channel with the DMA Engine interface</w:t>
            </w:r>
          </w:p>
        </w:tc>
      </w:tr>
      <w:tr w:rsidR="00EA2786" w:rsidRPr="008161D6" w14:paraId="3C1A2E9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5EEB5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11BA88A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EED54D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37B07B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31E4BB2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dmaengine_get</w:t>
            </w:r>
            <w:proofErr w:type="spellEnd"/>
          </w:p>
        </w:tc>
      </w:tr>
      <w:tr w:rsidR="00EA2786" w:rsidRPr="008161D6" w14:paraId="56ABD74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1DC650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F1C2B0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453D42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96EA4EC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44B9BB50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dmaengine_get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(void)</w:t>
            </w:r>
          </w:p>
        </w:tc>
      </w:tr>
      <w:tr w:rsidR="00EA2786" w:rsidRPr="008161D6" w14:paraId="627517A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EFE280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752117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736A92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118A966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6A27781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2D5E0C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0409B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0F6B04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3B2776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1DCAC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4BF7FD05" w14:textId="77777777" w:rsidR="00DA0BB6" w:rsidRPr="008161D6" w:rsidRDefault="00126F84" w:rsidP="00EA2786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EEF070D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09C231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0FB977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EC4903F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2EE4E7E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3B4630A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Enable to use a free channel with the DMA Engine interface.</w:t>
            </w:r>
          </w:p>
        </w:tc>
      </w:tr>
      <w:tr w:rsidR="00EA2786" w:rsidRPr="008161D6" w14:paraId="2B2775D8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5DE68C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065598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80D789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3E099F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7A80536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Resource release is required for the termination processing of the channel allocated with</w:t>
            </w:r>
          </w:p>
        </w:tc>
      </w:tr>
      <w:tr w:rsidR="00DA0BB6" w:rsidRPr="008161D6" w14:paraId="567CB22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7D89D77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C1D98D3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function.</w:t>
            </w:r>
          </w:p>
        </w:tc>
      </w:tr>
      <w:tr w:rsidR="00DA0BB6" w:rsidRPr="008161D6" w14:paraId="18E8028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08CAE09B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A173F65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You need to call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put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 of the same number of times that called this function.</w:t>
            </w:r>
          </w:p>
        </w:tc>
      </w:tr>
      <w:tr w:rsidR="00EA2786" w:rsidRPr="008161D6" w14:paraId="1AA527F3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7B599B0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2CD5A199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CFA660D" w14:textId="77777777" w:rsidR="00BF189C" w:rsidRDefault="00BF189C" w:rsidP="00EA2786">
      <w:pPr>
        <w:rPr>
          <w:lang w:eastAsia="ja-JP"/>
        </w:rPr>
      </w:pPr>
    </w:p>
    <w:p w14:paraId="3D29D338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0898E4A9" w14:textId="77777777" w:rsidR="00EA2786" w:rsidRDefault="00126F84" w:rsidP="00DA0BB6">
      <w:pPr>
        <w:pStyle w:val="Heading3"/>
        <w:rPr>
          <w:lang w:eastAsia="ja-JP"/>
        </w:rPr>
      </w:pPr>
      <w:bookmarkStart w:id="24" w:name="_Ref499023894"/>
      <w:proofErr w:type="spellStart"/>
      <w:r w:rsidRPr="00DA0BB6">
        <w:rPr>
          <w:lang w:eastAsia="ja-JP"/>
        </w:rPr>
        <w:lastRenderedPageBreak/>
        <w:t>dmaengine_</w:t>
      </w:r>
      <w:proofErr w:type="gramStart"/>
      <w:r w:rsidRPr="00DA0BB6">
        <w:rPr>
          <w:lang w:eastAsia="ja-JP"/>
        </w:rPr>
        <w:t>put</w:t>
      </w:r>
      <w:bookmarkEnd w:id="24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7615"/>
      </w:tblGrid>
      <w:tr w:rsidR="00EA2786" w:rsidRPr="008161D6" w14:paraId="76DD3C3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C88EEA6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vAlign w:val="center"/>
          </w:tcPr>
          <w:p w14:paraId="5C384C8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Release the channel that was enabled by the call of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EA2786" w:rsidRPr="008161D6" w14:paraId="6B6FB8E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05D2F3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1E9A51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48A9C3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815435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vAlign w:val="center"/>
          </w:tcPr>
          <w:p w14:paraId="22C46CB2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dmaengine_put</w:t>
            </w:r>
            <w:proofErr w:type="spellEnd"/>
          </w:p>
        </w:tc>
      </w:tr>
      <w:tr w:rsidR="00EA2786" w:rsidRPr="008161D6" w14:paraId="7BD6B88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97C2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3D1223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60247F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7711B74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vAlign w:val="center"/>
          </w:tcPr>
          <w:p w14:paraId="4937353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dmaengine_put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(void)</w:t>
            </w:r>
          </w:p>
        </w:tc>
      </w:tr>
      <w:tr w:rsidR="00EA2786" w:rsidRPr="008161D6" w14:paraId="0E360EF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090A52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81CA6C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4A0A8B0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AE7BD71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7615" w:type="dxa"/>
            <w:vAlign w:val="center"/>
          </w:tcPr>
          <w:p w14:paraId="375B70FE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5BC4ED6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185563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4348D29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0DD9C60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CD4B23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vAlign w:val="center"/>
          </w:tcPr>
          <w:p w14:paraId="76C565A8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338416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68EFF3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66E2BB4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0B40AAA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032E53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vAlign w:val="center"/>
          </w:tcPr>
          <w:p w14:paraId="7B912B8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Release the channel that was enabled by the call of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dmaengine_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).</w:t>
            </w:r>
          </w:p>
        </w:tc>
      </w:tr>
      <w:tr w:rsidR="00EA2786" w:rsidRPr="008161D6" w14:paraId="1ADDFAB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ADE6CE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5204BD4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4D88F5F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0E8724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vAlign w:val="center"/>
          </w:tcPr>
          <w:p w14:paraId="00761825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You need to call this function of the same number of times that called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dmaengne_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if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you</w:t>
            </w:r>
          </w:p>
        </w:tc>
      </w:tr>
      <w:tr w:rsidR="00DA0BB6" w:rsidRPr="008161D6" w14:paraId="394A5FC5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A5008BA" w14:textId="77777777" w:rsidR="00DA0BB6" w:rsidRPr="008161D6" w:rsidRDefault="00DA0BB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0B6B9546" w14:textId="77777777" w:rsidR="00DA0BB6" w:rsidRPr="00DA0BB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want to terminate the use of the target channel.</w:t>
            </w:r>
          </w:p>
        </w:tc>
      </w:tr>
      <w:tr w:rsidR="00EA2786" w:rsidRPr="008161D6" w14:paraId="48FC0AC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548CB0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vAlign w:val="center"/>
          </w:tcPr>
          <w:p w14:paraId="04A1A9C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836E81D" w14:textId="77777777" w:rsidR="00EA2786" w:rsidRDefault="00EA278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D735642" w14:textId="77777777" w:rsidR="00EA2786" w:rsidRDefault="00126F84" w:rsidP="00DA0BB6">
      <w:pPr>
        <w:pStyle w:val="Heading3"/>
        <w:rPr>
          <w:lang w:eastAsia="ja-JP"/>
        </w:rPr>
      </w:pPr>
      <w:bookmarkStart w:id="25" w:name="_Ref499023898"/>
      <w:proofErr w:type="spellStart"/>
      <w:r w:rsidRPr="00DA0BB6">
        <w:rPr>
          <w:lang w:eastAsia="ja-JP"/>
        </w:rPr>
        <w:t>dma_cap_clear</w:t>
      </w:r>
      <w:bookmarkEnd w:id="25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EA2786" w:rsidRPr="008161D6" w14:paraId="687A9DB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CC104E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3E522F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Clear the DMA transaction type</w:t>
            </w:r>
          </w:p>
        </w:tc>
      </w:tr>
      <w:tr w:rsidR="00EA2786" w:rsidRPr="008161D6" w14:paraId="565631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02573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BD8C6F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673186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3A9425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F63103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dma_cap_clear</w:t>
            </w:r>
            <w:proofErr w:type="spellEnd"/>
          </w:p>
        </w:tc>
      </w:tr>
      <w:tr w:rsidR="00EA2786" w:rsidRPr="008161D6" w14:paraId="5C5E5AF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87C0741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92F084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5E67FA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AD3E21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1D96311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clear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EA2786" w:rsidRPr="008161D6" w14:paraId="10110EC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6BAD40D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865AFA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634DEE4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97007E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9ED4566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</w:p>
        </w:tc>
        <w:tc>
          <w:tcPr>
            <w:tcW w:w="6339" w:type="dxa"/>
            <w:vAlign w:val="center"/>
          </w:tcPr>
          <w:p w14:paraId="7E8C315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EA2786" w:rsidRPr="008161D6" w14:paraId="4855493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FBA4C6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911802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5F6F351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</w:t>
            </w:r>
          </w:p>
        </w:tc>
      </w:tr>
      <w:tr w:rsidR="00EA2786" w:rsidRPr="008161D6" w14:paraId="59471A5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AE5A45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6DF22CF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6C26B5A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7C97B55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278D208E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3D18DAC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2413F89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33F3B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D4C7B2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7D8D68A4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4F45ACF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Clear the DMA transaction type (target bit) from the argument mask.</w:t>
            </w:r>
          </w:p>
        </w:tc>
      </w:tr>
      <w:tr w:rsidR="00EA2786" w:rsidRPr="008161D6" w14:paraId="7A2E6596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A1DA41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E2C07A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2CAF04F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0FC161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41E942A8" w14:textId="7D01A90B" w:rsidR="00EA2786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EA2786" w:rsidRPr="008161D6" w14:paraId="4F78B31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15F559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1629EF3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647C030D" w14:textId="77777777" w:rsidR="00BF189C" w:rsidRDefault="00BF189C" w:rsidP="00EA2786">
      <w:pPr>
        <w:rPr>
          <w:lang w:eastAsia="ja-JP"/>
        </w:rPr>
      </w:pPr>
    </w:p>
    <w:p w14:paraId="048DE750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52EF9684" w14:textId="77777777" w:rsidR="00EA2786" w:rsidRDefault="00126F84" w:rsidP="00DA0BB6">
      <w:pPr>
        <w:pStyle w:val="Heading3"/>
        <w:rPr>
          <w:lang w:eastAsia="ja-JP"/>
        </w:rPr>
      </w:pPr>
      <w:bookmarkStart w:id="26" w:name="_Ref499023905"/>
      <w:proofErr w:type="spellStart"/>
      <w:r w:rsidRPr="00DA0BB6">
        <w:rPr>
          <w:lang w:eastAsia="ja-JP"/>
        </w:rPr>
        <w:lastRenderedPageBreak/>
        <w:t>dma_cap_set</w:t>
      </w:r>
      <w:bookmarkEnd w:id="26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EA2786" w:rsidRPr="008161D6" w14:paraId="742417B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C6E3778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B52D78D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DMA transaction type</w:t>
            </w:r>
          </w:p>
        </w:tc>
      </w:tr>
      <w:tr w:rsidR="00EA2786" w:rsidRPr="008161D6" w14:paraId="03DD0E6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7AE72A4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A70C90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F5EB33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27D43E1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AA1E1C3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dma_cap_set</w:t>
            </w:r>
            <w:proofErr w:type="spellEnd"/>
          </w:p>
        </w:tc>
      </w:tr>
      <w:tr w:rsidR="00EA2786" w:rsidRPr="008161D6" w14:paraId="746A2CF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F0DC908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EE5E40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F6E556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284B2D89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71EB0B7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EA2786" w:rsidRPr="008161D6" w14:paraId="04105F5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6CFA3CA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CB65E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A275A3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326C7C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01CAED19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</w:p>
        </w:tc>
        <w:tc>
          <w:tcPr>
            <w:tcW w:w="6339" w:type="dxa"/>
            <w:vAlign w:val="center"/>
          </w:tcPr>
          <w:p w14:paraId="60F6765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5A5EC9" w:rsidRPr="008161D6" w14:paraId="5B1836A7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2BCEE63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5120FDA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40F6E767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structure.</w:t>
            </w:r>
          </w:p>
        </w:tc>
      </w:tr>
      <w:tr w:rsidR="00EA2786" w:rsidRPr="008161D6" w14:paraId="1A69D76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AF5958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A758B32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5C87C7A2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9787263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CC92B1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EA2786" w:rsidRPr="008161D6" w14:paraId="25C6981E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002725C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8EA0B76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558AE68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EC6801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02D510B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DMA transaction type (target bit) to the argument mask.</w:t>
            </w:r>
          </w:p>
        </w:tc>
      </w:tr>
      <w:tr w:rsidR="00EA2786" w:rsidRPr="008161D6" w14:paraId="3242BAC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CBB2A47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351C015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EA2786" w:rsidRPr="008161D6" w14:paraId="1730FC2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503186A" w14:textId="77777777" w:rsidR="00EA278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2CC6AFC" w14:textId="108E12C3" w:rsidR="00EA2786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EA2786" w:rsidRPr="008161D6" w14:paraId="1F25F13C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D46E76B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28DFFE" w14:textId="77777777" w:rsidR="00EA2786" w:rsidRPr="008161D6" w:rsidRDefault="00EA2786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DA45C19" w14:textId="77777777" w:rsidR="00EA2786" w:rsidRDefault="00EA2786" w:rsidP="00EA2786">
      <w:pPr>
        <w:rPr>
          <w:lang w:eastAsia="ja-JP"/>
        </w:rPr>
      </w:pPr>
    </w:p>
    <w:p w14:paraId="756DE1A0" w14:textId="77777777" w:rsidR="005A5EC9" w:rsidRDefault="00126F84" w:rsidP="00DA0BB6">
      <w:pPr>
        <w:pStyle w:val="Heading3"/>
        <w:rPr>
          <w:lang w:eastAsia="ja-JP"/>
        </w:rPr>
      </w:pPr>
      <w:bookmarkStart w:id="27" w:name="_Ref499023910"/>
      <w:proofErr w:type="spellStart"/>
      <w:r w:rsidRPr="00DA0BB6">
        <w:rPr>
          <w:lang w:eastAsia="ja-JP"/>
        </w:rPr>
        <w:t>dma_cap_zero</w:t>
      </w:r>
      <w:bookmarkEnd w:id="27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A5EC9" w:rsidRPr="008161D6" w14:paraId="224B049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375C05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275FD3BF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DMA transaction type</w:t>
            </w:r>
          </w:p>
        </w:tc>
      </w:tr>
      <w:tr w:rsidR="005A5EC9" w:rsidRPr="008161D6" w14:paraId="39A091E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2FB7277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3630AC1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0AD7BECF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00A84F7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0E9BD219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dma_cap_zero</w:t>
            </w:r>
            <w:proofErr w:type="spellEnd"/>
          </w:p>
        </w:tc>
      </w:tr>
      <w:tr w:rsidR="005A5EC9" w:rsidRPr="008161D6" w14:paraId="1882087B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1BFC7B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55E94E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5AD226D8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F8C0583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49BC6096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void </w:t>
            </w: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</w:t>
            </w:r>
            <w:proofErr w:type="gram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zero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A5EC9" w:rsidRPr="008161D6" w14:paraId="219144C4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B2909D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06AF04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4B062B8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D07CCAC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0F43D40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382A54D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structure which shows the held transaction type</w:t>
            </w:r>
          </w:p>
        </w:tc>
      </w:tr>
      <w:tr w:rsidR="005A5EC9" w:rsidRPr="008161D6" w14:paraId="4FE58E0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6BFB474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37A8FA5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A0BB6" w:rsidRPr="008161D6" w14:paraId="6DB7812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4874BC9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573274D" w14:textId="77777777" w:rsidR="00DA0BB6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A5EC9" w:rsidRPr="008161D6" w14:paraId="7F8480C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3E36AC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83F616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781B3E50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94C795B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25D85AAC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Initialize the DMA transaction type that the argument mask is held.</w:t>
            </w:r>
          </w:p>
        </w:tc>
      </w:tr>
      <w:tr w:rsidR="005A5EC9" w:rsidRPr="008161D6" w14:paraId="54DAE8F4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8328E5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68C064F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2A7CF07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D27B3D3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72AA80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A5EC9" w:rsidRPr="008161D6" w14:paraId="33F93931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162273A8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BBA6C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13E909" w14:textId="77777777" w:rsidR="00BF189C" w:rsidRDefault="00BF189C" w:rsidP="005A5EC9">
      <w:pPr>
        <w:rPr>
          <w:lang w:eastAsia="ja-JP"/>
        </w:rPr>
      </w:pPr>
    </w:p>
    <w:p w14:paraId="45DFEF1D" w14:textId="77777777" w:rsidR="00BF189C" w:rsidRDefault="00BF189C" w:rsidP="00944204">
      <w:pPr>
        <w:rPr>
          <w:lang w:eastAsia="ja-JP"/>
        </w:rPr>
      </w:pPr>
      <w:r>
        <w:rPr>
          <w:lang w:eastAsia="ja-JP"/>
        </w:rPr>
        <w:br w:type="page"/>
      </w:r>
    </w:p>
    <w:p w14:paraId="3AE4F44B" w14:textId="77777777" w:rsidR="005A5EC9" w:rsidRDefault="00126F84" w:rsidP="00DA0BB6">
      <w:pPr>
        <w:pStyle w:val="Heading3"/>
        <w:rPr>
          <w:lang w:eastAsia="ja-JP"/>
        </w:rPr>
      </w:pPr>
      <w:bookmarkStart w:id="28" w:name="_Ref499023918"/>
      <w:proofErr w:type="spellStart"/>
      <w:r w:rsidRPr="00DA0BB6">
        <w:rPr>
          <w:lang w:eastAsia="ja-JP"/>
        </w:rPr>
        <w:lastRenderedPageBreak/>
        <w:t>dma_has_cap</w:t>
      </w:r>
      <w:bookmarkEnd w:id="28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5A5EC9" w:rsidRPr="008161D6" w14:paraId="6701E851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7C7CA308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487562D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Check whether holds the DMA transaction type</w:t>
            </w:r>
          </w:p>
        </w:tc>
      </w:tr>
      <w:tr w:rsidR="005A5EC9" w:rsidRPr="008161D6" w14:paraId="303FBB9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F3A61D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DC7421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19959850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80D132F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8A5BECD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A0BB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dma_has_cap</w:t>
            </w:r>
            <w:proofErr w:type="spellEnd"/>
          </w:p>
        </w:tc>
      </w:tr>
      <w:tr w:rsidR="005A5EC9" w:rsidRPr="008161D6" w14:paraId="7F07B529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B0106B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16C33B1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18C2C7EE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5BDD80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F14B724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int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dma_has_</w:t>
            </w:r>
            <w:proofErr w:type="gram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cap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spellStart"/>
            <w:proofErr w:type="gram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dma_cap_mask_t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mask)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;</w:t>
            </w:r>
          </w:p>
        </w:tc>
      </w:tr>
      <w:tr w:rsidR="005A5EC9" w:rsidRPr="008161D6" w14:paraId="1CAA0B1C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037CC5D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4BF5EF0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63C434D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4278F68E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35978712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</w:p>
        </w:tc>
        <w:tc>
          <w:tcPr>
            <w:tcW w:w="6339" w:type="dxa"/>
            <w:vAlign w:val="center"/>
          </w:tcPr>
          <w:p w14:paraId="11257D15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type</w:t>
            </w:r>
          </w:p>
        </w:tc>
      </w:tr>
      <w:tr w:rsidR="00D82F54" w:rsidRPr="008161D6" w14:paraId="190C99A6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30EED56A" w14:textId="77777777" w:rsidR="00D82F54" w:rsidRPr="008161D6" w:rsidRDefault="00D82F5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57E0153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</w:t>
            </w:r>
          </w:p>
        </w:tc>
        <w:tc>
          <w:tcPr>
            <w:tcW w:w="6339" w:type="dxa"/>
            <w:vAlign w:val="center"/>
          </w:tcPr>
          <w:p w14:paraId="5E05A15F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mask structure.</w:t>
            </w:r>
          </w:p>
        </w:tc>
      </w:tr>
      <w:tr w:rsidR="005A5EC9" w:rsidRPr="008161D6" w14:paraId="66C2BD63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136F2A82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ABE6F5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2F54" w:rsidRPr="008161D6" w14:paraId="0195C755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57E87C2B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0CF06B78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6339" w:type="dxa"/>
            <w:vAlign w:val="center"/>
          </w:tcPr>
          <w:p w14:paraId="7E579901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hold</w:t>
            </w:r>
          </w:p>
        </w:tc>
      </w:tr>
      <w:tr w:rsidR="00D82F54" w:rsidRPr="008161D6" w14:paraId="0F05A83A" w14:textId="77777777" w:rsidTr="00D82F54">
        <w:trPr>
          <w:trHeight w:val="255"/>
        </w:trPr>
        <w:tc>
          <w:tcPr>
            <w:tcW w:w="1700" w:type="dxa"/>
            <w:vAlign w:val="center"/>
          </w:tcPr>
          <w:p w14:paraId="6A0CC70B" w14:textId="77777777" w:rsidR="00D82F54" w:rsidRPr="008161D6" w:rsidRDefault="00D82F5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73CCF90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339" w:type="dxa"/>
            <w:vAlign w:val="center"/>
          </w:tcPr>
          <w:p w14:paraId="42F368BB" w14:textId="77777777" w:rsidR="00D82F54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hold</w:t>
            </w:r>
          </w:p>
        </w:tc>
      </w:tr>
      <w:tr w:rsidR="005A5EC9" w:rsidRPr="008161D6" w14:paraId="305813AF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671367D3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82F0AD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6C989F4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DF7FDB6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6DCD007D" w14:textId="77777777" w:rsidR="005A5EC9" w:rsidRPr="008161D6" w:rsidRDefault="00126F84" w:rsidP="00D82F5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Check whether there is the DMA transaction type which argument mask holds using the</w:t>
            </w:r>
          </w:p>
        </w:tc>
      </w:tr>
      <w:tr w:rsidR="00D82F54" w:rsidRPr="008161D6" w14:paraId="55BD6AC8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3623B8AB" w14:textId="77777777" w:rsidR="00D82F54" w:rsidRPr="008161D6" w:rsidRDefault="00D82F5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370496C" w14:textId="77777777" w:rsidR="00D82F54" w:rsidRPr="00D82F54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transaction type specified by argument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tx_type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5A5EC9" w:rsidRPr="008161D6" w14:paraId="06214A79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EB65D7C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2D4E4B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A5EC9" w:rsidRPr="008161D6" w14:paraId="0F76CF5B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4632B26A" w14:textId="77777777" w:rsidR="005A5EC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21F357AA" w14:textId="07004743" w:rsidR="005A5EC9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_Ref477251160 \n \h </w:instrTex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4.5.2.2</w:t>
            </w:r>
            <w:r w:rsidR="00B37DC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</w:t>
            </w:r>
            <w:proofErr w:type="spellStart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dma_transaction_type</w:t>
            </w:r>
            <w:proofErr w:type="spellEnd"/>
            <w:r w:rsidRPr="00D82F5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5A5EC9" w:rsidRPr="008161D6" w14:paraId="02B3C80A" w14:textId="77777777" w:rsidTr="00D82F54">
        <w:trPr>
          <w:cantSplit/>
          <w:trHeight w:val="255"/>
        </w:trPr>
        <w:tc>
          <w:tcPr>
            <w:tcW w:w="1700" w:type="dxa"/>
            <w:vAlign w:val="center"/>
          </w:tcPr>
          <w:p w14:paraId="5BFD8B2E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8D15B99" w14:textId="77777777" w:rsidR="005A5EC9" w:rsidRPr="008161D6" w:rsidRDefault="005A5EC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460DD7BD" w14:textId="77777777" w:rsidR="005A5EC9" w:rsidRDefault="005A5EC9" w:rsidP="005A5EC9">
      <w:pPr>
        <w:rPr>
          <w:lang w:eastAsia="ja-JP"/>
        </w:rPr>
      </w:pPr>
    </w:p>
    <w:p w14:paraId="1C1A38AB" w14:textId="77777777" w:rsidR="00D82F54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4FCBBC8" w14:textId="77777777" w:rsidR="00D82F54" w:rsidRDefault="00126F84" w:rsidP="00D82F54">
      <w:pPr>
        <w:pStyle w:val="Heading2"/>
        <w:rPr>
          <w:lang w:eastAsia="ja-JP"/>
        </w:rPr>
      </w:pPr>
      <w:r>
        <w:rPr>
          <w:lang w:eastAsia="ja-JP"/>
        </w:rPr>
        <w:lastRenderedPageBreak/>
        <w:t>D</w:t>
      </w:r>
      <w:r w:rsidRPr="00D82F54">
        <w:rPr>
          <w:lang w:eastAsia="ja-JP"/>
        </w:rPr>
        <w:t>MA device interface function</w:t>
      </w:r>
    </w:p>
    <w:p w14:paraId="5EBCC251" w14:textId="7CAA07EB" w:rsidR="00D82F54" w:rsidRDefault="00126F84" w:rsidP="00D82F54">
      <w:pPr>
        <w:rPr>
          <w:lang w:eastAsia="ja-JP"/>
        </w:rPr>
      </w:pPr>
      <w:r>
        <w:rPr>
          <w:lang w:eastAsia="ja-JP"/>
        </w:rPr>
        <w:t xml:space="preserve">This section explains about the member function of </w:t>
      </w:r>
      <w:proofErr w:type="spellStart"/>
      <w:r>
        <w:rPr>
          <w:lang w:eastAsia="ja-JP"/>
        </w:rPr>
        <w:t>dma_device</w:t>
      </w:r>
      <w:proofErr w:type="spellEnd"/>
      <w:r>
        <w:rPr>
          <w:lang w:eastAsia="ja-JP"/>
        </w:rPr>
        <w:t xml:space="preserve"> (refer to </w:t>
      </w:r>
      <w:r w:rsidR="00E25687">
        <w:rPr>
          <w:lang w:eastAsia="ja-JP"/>
        </w:rPr>
        <w:fldChar w:fldCharType="begin"/>
      </w:r>
      <w:r w:rsidR="00E25687">
        <w:rPr>
          <w:lang w:eastAsia="ja-JP"/>
        </w:rPr>
        <w:instrText xml:space="preserve"> REF _Ref477251583 \n \h </w:instrText>
      </w:r>
      <w:r w:rsidR="00E25687">
        <w:rPr>
          <w:lang w:eastAsia="ja-JP"/>
        </w:rPr>
      </w:r>
      <w:r w:rsidR="00E25687">
        <w:rPr>
          <w:lang w:eastAsia="ja-JP"/>
        </w:rPr>
        <w:fldChar w:fldCharType="separate"/>
      </w:r>
      <w:r w:rsidR="00F801A4">
        <w:rPr>
          <w:lang w:eastAsia="ja-JP"/>
        </w:rPr>
        <w:t>4.4.2.2</w:t>
      </w:r>
      <w:r w:rsidR="00E25687">
        <w:rPr>
          <w:lang w:eastAsia="ja-JP"/>
        </w:rPr>
        <w:fldChar w:fldCharType="end"/>
      </w:r>
      <w:r>
        <w:rPr>
          <w:lang w:eastAsia="ja-JP"/>
        </w:rPr>
        <w:t>) structure.</w:t>
      </w:r>
      <w:r>
        <w:rPr>
          <w:lang w:eastAsia="ja-JP"/>
        </w:rPr>
        <w:br/>
        <w:t>However, the explanation is skipped about the interface that this module is not used.</w:t>
      </w:r>
    </w:p>
    <w:p w14:paraId="0A779564" w14:textId="77777777" w:rsidR="00D82F54" w:rsidRDefault="00D82F54" w:rsidP="009A7E4B">
      <w:pPr>
        <w:rPr>
          <w:lang w:eastAsia="ja-JP"/>
        </w:rPr>
      </w:pPr>
    </w:p>
    <w:p w14:paraId="28AAC963" w14:textId="21CEA622" w:rsidR="00D82F54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2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83520A">
        <w:rPr>
          <w:lang w:eastAsia="ja-JP"/>
        </w:rPr>
        <w:t>DMA device interface function</w:t>
      </w:r>
      <w:r w:rsidR="00126F84">
        <w:rPr>
          <w:lang w:eastAsia="ja-JP"/>
        </w:rPr>
        <w:t xml:space="preserve"> (R-Car </w:t>
      </w:r>
      <w:r w:rsidR="000E0E35">
        <w:rPr>
          <w:lang w:eastAsia="ja-JP"/>
        </w:rPr>
        <w:t>H</w:t>
      </w:r>
      <w:r w:rsidR="00973BED">
        <w:rPr>
          <w:rFonts w:hint="eastAsia"/>
          <w:lang w:eastAsia="ja-JP"/>
        </w:rPr>
        <w:t>3</w:t>
      </w:r>
      <w:r w:rsidR="00EA158F">
        <w:rPr>
          <w:lang w:eastAsia="ja-JP"/>
        </w:rPr>
        <w:t>/M3</w:t>
      </w:r>
      <w:r w:rsidR="00E7009B">
        <w:rPr>
          <w:lang w:eastAsia="ja-JP"/>
        </w:rPr>
        <w:t>/M3N</w:t>
      </w:r>
      <w:r w:rsidR="00DE3110">
        <w:rPr>
          <w:lang w:eastAsia="ja-JP"/>
        </w:rPr>
        <w:t>/E3</w:t>
      </w:r>
      <w:r w:rsidR="00476FFA">
        <w:rPr>
          <w:lang w:eastAsia="ja-JP"/>
        </w:rPr>
        <w:t>/</w:t>
      </w:r>
      <w:r w:rsidR="00287AAC">
        <w:rPr>
          <w:lang w:eastAsia="ja-JP"/>
        </w:rPr>
        <w:t>D3/</w:t>
      </w:r>
      <w:r w:rsidR="00476FFA">
        <w:rPr>
          <w:lang w:eastAsia="ja-JP"/>
        </w:rPr>
        <w:t>V3U</w:t>
      </w:r>
      <w:r w:rsidR="00AC1A64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890"/>
        <w:gridCol w:w="3119"/>
        <w:gridCol w:w="5823"/>
      </w:tblGrid>
      <w:tr w:rsidR="00D82F54" w:rsidRPr="00D147FC" w14:paraId="4E585F59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AFCAD50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Chapter</w:t>
            </w:r>
          </w:p>
        </w:tc>
        <w:tc>
          <w:tcPr>
            <w:tcW w:w="15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A91A172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Function name</w:t>
            </w:r>
          </w:p>
        </w:tc>
        <w:tc>
          <w:tcPr>
            <w:tcW w:w="296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FEB3B8E" w14:textId="77777777" w:rsidR="00D82F54" w:rsidRPr="00D147FC" w:rsidRDefault="00126F84" w:rsidP="00326E5B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Description</w:t>
            </w:r>
          </w:p>
        </w:tc>
      </w:tr>
      <w:tr w:rsidR="00D82F54" w:rsidRPr="00D147FC" w14:paraId="3F570812" w14:textId="77777777" w:rsidTr="00D82F54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2F4EABFB" w14:textId="0A4BCEED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_Ref499026690 \n \h </w:instrText>
            </w:r>
            <w:r>
              <w:fldChar w:fldCharType="separate"/>
            </w:r>
            <w:r w:rsidR="00F801A4">
              <w:t>4.3.1</w:t>
            </w:r>
            <w:r>
              <w:fldChar w:fldCharType="end"/>
            </w:r>
          </w:p>
        </w:tc>
        <w:tc>
          <w:tcPr>
            <w:tcW w:w="1586" w:type="pct"/>
            <w:shd w:val="clear" w:color="auto" w:fill="auto"/>
          </w:tcPr>
          <w:p w14:paraId="78287D1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device_alloc_chan_</w:t>
            </w:r>
            <w:proofErr w:type="gramStart"/>
            <w:r w:rsidRPr="0037393F">
              <w:rPr>
                <w:bCs/>
                <w:color w:val="000000"/>
                <w:szCs w:val="18"/>
              </w:rPr>
              <w:t>resource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shd w:val="clear" w:color="auto" w:fill="auto"/>
            <w:vAlign w:val="center"/>
          </w:tcPr>
          <w:p w14:paraId="445300EB" w14:textId="77777777" w:rsidR="00D82F54" w:rsidRPr="0037393F" w:rsidRDefault="00126F84" w:rsidP="00326E5B">
            <w:pPr>
              <w:pStyle w:val="tablebody"/>
            </w:pPr>
            <w:r>
              <w:t>Allocate the resource.</w:t>
            </w:r>
          </w:p>
        </w:tc>
      </w:tr>
      <w:tr w:rsidR="00D82F54" w:rsidRPr="00D147FC" w14:paraId="076F72C5" w14:textId="77777777" w:rsidTr="00D82F54">
        <w:trPr>
          <w:cantSplit/>
          <w:trHeight w:val="260"/>
          <w:tblHeader/>
        </w:trPr>
        <w:tc>
          <w:tcPr>
            <w:tcW w:w="453" w:type="pct"/>
            <w:shd w:val="clear" w:color="auto" w:fill="auto"/>
            <w:vAlign w:val="center"/>
          </w:tcPr>
          <w:p w14:paraId="08DD6612" w14:textId="608B87AC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_Ref499026695 \n \h </w:instrText>
            </w:r>
            <w:r>
              <w:fldChar w:fldCharType="separate"/>
            </w:r>
            <w:r w:rsidR="00F801A4">
              <w:t>4.3.2</w:t>
            </w:r>
            <w:r>
              <w:fldChar w:fldCharType="end"/>
            </w:r>
          </w:p>
        </w:tc>
        <w:tc>
          <w:tcPr>
            <w:tcW w:w="1586" w:type="pct"/>
            <w:shd w:val="clear" w:color="auto" w:fill="auto"/>
          </w:tcPr>
          <w:p w14:paraId="30A1779D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device_free_chan_</w:t>
            </w:r>
            <w:proofErr w:type="gramStart"/>
            <w:r w:rsidRPr="0037393F">
              <w:rPr>
                <w:bCs/>
                <w:color w:val="000000"/>
                <w:szCs w:val="18"/>
              </w:rPr>
              <w:t>resource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shd w:val="clear" w:color="auto" w:fill="auto"/>
            <w:vAlign w:val="center"/>
          </w:tcPr>
          <w:p w14:paraId="3D7688EB" w14:textId="77777777" w:rsidR="00D82F54" w:rsidRPr="0037393F" w:rsidRDefault="00126F84" w:rsidP="00326E5B">
            <w:pPr>
              <w:pStyle w:val="tablebody"/>
            </w:pPr>
            <w:r>
              <w:t>Release the resource.</w:t>
            </w:r>
          </w:p>
        </w:tc>
      </w:tr>
      <w:tr w:rsidR="00D82F54" w:rsidRPr="00D147FC" w14:paraId="23D2A40D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2A969" w14:textId="3CAF059C" w:rsidR="00D82F54" w:rsidRPr="00E32CB9" w:rsidRDefault="00944025" w:rsidP="00D82F54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_Ref499026701 \n \h </w:instrText>
            </w:r>
            <w:r>
              <w:fldChar w:fldCharType="separate"/>
            </w:r>
            <w:r w:rsidR="00F801A4">
              <w:t>4.3.3</w:t>
            </w:r>
            <w:r>
              <w:fldChar w:fldCharType="end"/>
            </w:r>
          </w:p>
        </w:tc>
        <w:tc>
          <w:tcPr>
            <w:tcW w:w="1586" w:type="pct"/>
            <w:tcBorders>
              <w:bottom w:val="single" w:sz="4" w:space="0" w:color="auto"/>
            </w:tcBorders>
            <w:shd w:val="clear" w:color="auto" w:fill="auto"/>
          </w:tcPr>
          <w:p w14:paraId="6A7A03AC" w14:textId="77777777" w:rsidR="00D82F54" w:rsidRPr="0037393F" w:rsidRDefault="00126F84" w:rsidP="002C67DA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mem</w:t>
            </w:r>
            <w:r w:rsidR="002C67DA">
              <w:rPr>
                <w:rFonts w:hint="eastAsia"/>
                <w:bCs/>
                <w:color w:val="000000"/>
                <w:szCs w:val="18"/>
                <w:lang w:eastAsia="ja-JP"/>
              </w:rPr>
              <w:t>cpy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BD837" w14:textId="77777777" w:rsidR="00D82F54" w:rsidRPr="00A91920" w:rsidRDefault="00126F84" w:rsidP="00326E5B">
            <w:pPr>
              <w:pStyle w:val="tablebody"/>
            </w:pPr>
            <w:r>
              <w:t>Perform the preparation of the transmission.</w:t>
            </w:r>
          </w:p>
        </w:tc>
      </w:tr>
      <w:tr w:rsidR="00D82F54" w:rsidRPr="00D147FC" w14:paraId="27FC5CC6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62EC5A0B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047313D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xor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6638B172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3ECCC4E9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77FE329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03A5D76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device_prep_dma_xor_</w:t>
            </w:r>
            <w:proofErr w:type="gramStart"/>
            <w:r w:rsidRPr="0037393F">
              <w:rPr>
                <w:bCs/>
                <w:color w:val="000000"/>
                <w:szCs w:val="18"/>
              </w:rPr>
              <w:t>val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A2028DE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08E665C4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50AAE6A6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75F5D80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pq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3092C042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0C120FE2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09DAD61D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B54DC1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device_prep_dma_pq_</w:t>
            </w:r>
            <w:proofErr w:type="gramStart"/>
            <w:r w:rsidRPr="0037393F">
              <w:rPr>
                <w:bCs/>
                <w:color w:val="000000"/>
                <w:szCs w:val="18"/>
              </w:rPr>
              <w:t>val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18B6797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3F059A" w:rsidRPr="00D147FC" w14:paraId="07EDB82C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2BF806AD" w14:textId="77777777" w:rsidR="003F059A" w:rsidRPr="00E32CB9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524EFD0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memset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5510FE04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32692365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5BF25DC" w14:textId="77777777" w:rsidR="00D82F54" w:rsidRPr="00E32CB9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11C3366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device_prep_dma_memset</w:t>
            </w:r>
            <w:r w:rsidR="003F059A">
              <w:rPr>
                <w:bCs/>
                <w:color w:val="000000"/>
                <w:szCs w:val="18"/>
              </w:rPr>
              <w:t>_</w:t>
            </w:r>
            <w:proofErr w:type="gramStart"/>
            <w:r w:rsidR="003F059A">
              <w:rPr>
                <w:bCs/>
                <w:color w:val="000000"/>
                <w:szCs w:val="18"/>
              </w:rPr>
              <w:t>sg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1ECBF06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11851DA1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067FA7D8" w14:textId="77777777" w:rsidR="00D82F54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A56CE40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interrupt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F3363B7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D82F54" w:rsidRPr="00D147FC" w14:paraId="19437F90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CE5B2B" w14:textId="6ECAD4B7" w:rsidR="00D82F54" w:rsidRDefault="00944025" w:rsidP="00326E5B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_Ref499026708 \n \h </w:instrText>
            </w:r>
            <w:r>
              <w:fldChar w:fldCharType="separate"/>
            </w:r>
            <w:r w:rsidR="00F801A4">
              <w:t>4.3.4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C4482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device_prep_slave_</w:t>
            </w:r>
            <w:proofErr w:type="gramStart"/>
            <w:r w:rsidRPr="0037393F">
              <w:rPr>
                <w:bCs/>
                <w:color w:val="000000"/>
                <w:szCs w:val="18"/>
              </w:rPr>
              <w:t>sg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2CF86F" w14:textId="77777777" w:rsidR="00D82F54" w:rsidRPr="0037393F" w:rsidRDefault="00126F84" w:rsidP="00326E5B">
            <w:pPr>
              <w:pStyle w:val="tablebody"/>
            </w:pPr>
            <w:r>
              <w:t>Perform the preparation of the transmission using the device.</w:t>
            </w:r>
          </w:p>
        </w:tc>
      </w:tr>
      <w:tr w:rsidR="00D844B5" w:rsidRPr="00D147FC" w14:paraId="5C95D096" w14:textId="77777777" w:rsidTr="00D844B5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81647E" w14:textId="60CDD974" w:rsidR="00D844B5" w:rsidRDefault="00944025" w:rsidP="00D844B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_Ref499026713 \n \h </w:instrText>
            </w:r>
            <w:r>
              <w:fldChar w:fldCharType="separate"/>
            </w:r>
            <w:r w:rsidR="00F801A4">
              <w:t>4.3.5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F923EA" w14:textId="77777777" w:rsidR="00D844B5" w:rsidRPr="0037393F" w:rsidRDefault="00D844B5" w:rsidP="00D844B5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device_prep_dma_</w:t>
            </w:r>
            <w:proofErr w:type="gramStart"/>
            <w:r w:rsidRPr="0037393F">
              <w:rPr>
                <w:bCs/>
                <w:color w:val="000000"/>
                <w:szCs w:val="18"/>
              </w:rPr>
              <w:t>cyclic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3C8A9" w14:textId="77777777" w:rsidR="00D844B5" w:rsidRPr="0037393F" w:rsidRDefault="00D844B5" w:rsidP="00D844B5">
            <w:pPr>
              <w:pStyle w:val="tablebody"/>
            </w:pPr>
            <w:r>
              <w:t>P</w:t>
            </w:r>
            <w:r w:rsidRPr="00D844B5">
              <w:t xml:space="preserve">repare a cyclic </w:t>
            </w:r>
            <w:proofErr w:type="spellStart"/>
            <w:r w:rsidRPr="00D844B5">
              <w:t>dma</w:t>
            </w:r>
            <w:proofErr w:type="spellEnd"/>
            <w:r w:rsidRPr="00D844B5">
              <w:t xml:space="preserve"> operation suitable for audio.</w:t>
            </w:r>
          </w:p>
        </w:tc>
      </w:tr>
      <w:tr w:rsidR="00D82F54" w:rsidRPr="00D147FC" w14:paraId="4A013FAD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A6FF87C" w14:textId="77777777" w:rsidR="00D82F54" w:rsidRDefault="00126F84" w:rsidP="00326E5B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49C9FC3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device_prep_interleaved_</w:t>
            </w:r>
            <w:proofErr w:type="gramStart"/>
            <w:r w:rsidRPr="0037393F">
              <w:rPr>
                <w:bCs/>
                <w:color w:val="000000"/>
                <w:szCs w:val="18"/>
              </w:rPr>
              <w:t>dma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7A9D946" w14:textId="77777777" w:rsidR="00D82F54" w:rsidRPr="0037393F" w:rsidRDefault="00126F84" w:rsidP="00326E5B">
            <w:pPr>
              <w:pStyle w:val="tablebody"/>
            </w:pPr>
            <w:r>
              <w:t>This function is not used. (no support)</w:t>
            </w:r>
          </w:p>
        </w:tc>
      </w:tr>
      <w:tr w:rsidR="00BA2DF0" w:rsidRPr="00D147FC" w14:paraId="628BBB01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2CF4A365" w14:textId="77777777" w:rsidR="00BA2DF0" w:rsidRDefault="00BA2DF0" w:rsidP="00326E5B">
            <w:pPr>
              <w:pStyle w:val="a"/>
              <w:jc w:val="center"/>
            </w:pP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02D2179" w14:textId="77777777" w:rsidR="00BA2DF0" w:rsidRPr="0037393F" w:rsidRDefault="00BA2DF0" w:rsidP="00326E5B">
            <w:pPr>
              <w:pStyle w:val="tablebody"/>
              <w:rPr>
                <w:bCs/>
                <w:color w:val="000000"/>
                <w:szCs w:val="18"/>
                <w:lang w:eastAsia="ja-JP"/>
              </w:rPr>
            </w:pPr>
            <w:r>
              <w:rPr>
                <w:rFonts w:hint="eastAsia"/>
                <w:bCs/>
                <w:color w:val="000000"/>
                <w:szCs w:val="18"/>
                <w:lang w:eastAsia="ja-JP"/>
              </w:rPr>
              <w:t>(*</w:t>
            </w:r>
            <w:proofErr w:type="spellStart"/>
            <w:r>
              <w:rPr>
                <w:rFonts w:hint="eastAsia"/>
                <w:bCs/>
                <w:color w:val="000000"/>
                <w:szCs w:val="18"/>
                <w:lang w:eastAsia="ja-JP"/>
              </w:rPr>
              <w:t>device_prep_dma_</w:t>
            </w:r>
            <w:r>
              <w:rPr>
                <w:bCs/>
                <w:color w:val="000000"/>
                <w:szCs w:val="18"/>
                <w:lang w:eastAsia="ja-JP"/>
              </w:rPr>
              <w:t>imm_</w:t>
            </w:r>
            <w:proofErr w:type="gramStart"/>
            <w:r>
              <w:rPr>
                <w:bCs/>
                <w:color w:val="000000"/>
                <w:szCs w:val="18"/>
                <w:lang w:eastAsia="ja-JP"/>
              </w:rPr>
              <w:t>data</w:t>
            </w:r>
            <w:proofErr w:type="spellEnd"/>
            <w:r>
              <w:rPr>
                <w:bCs/>
                <w:color w:val="000000"/>
                <w:szCs w:val="18"/>
                <w:lang w:eastAsia="ja-JP"/>
              </w:rPr>
              <w:t>)(</w:t>
            </w:r>
            <w:proofErr w:type="gramEnd"/>
            <w:r>
              <w:rPr>
                <w:bCs/>
                <w:color w:val="000000"/>
                <w:szCs w:val="18"/>
                <w:lang w:eastAsia="ja-JP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E69F93F" w14:textId="77777777" w:rsidR="00BA2DF0" w:rsidRDefault="00BA2DF0" w:rsidP="00326E5B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This function is not used. </w:t>
            </w:r>
            <w:r>
              <w:rPr>
                <w:lang w:eastAsia="ja-JP"/>
              </w:rPr>
              <w:t>(no support)</w:t>
            </w:r>
          </w:p>
        </w:tc>
      </w:tr>
      <w:tr w:rsidR="00D82F54" w:rsidRPr="00D147FC" w14:paraId="713AAB60" w14:textId="77777777" w:rsidTr="00D82F54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91FC64" w14:textId="58088DB6" w:rsidR="00D82F54" w:rsidRDefault="00944025" w:rsidP="00326E5B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_Ref499026722 \n \h </w:instrText>
            </w:r>
            <w:r>
              <w:fldChar w:fldCharType="separate"/>
            </w:r>
            <w:r w:rsidR="00F801A4">
              <w:t>4.3.6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</w:tcBorders>
            <w:shd w:val="clear" w:color="auto" w:fill="auto"/>
          </w:tcPr>
          <w:p w14:paraId="6C8C58CC" w14:textId="77777777" w:rsidR="00D82F54" w:rsidRPr="0037393F" w:rsidRDefault="00126F84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</w:t>
            </w:r>
            <w:proofErr w:type="gramStart"/>
            <w:r w:rsidRPr="0037393F">
              <w:rPr>
                <w:bCs/>
                <w:color w:val="000000"/>
                <w:szCs w:val="18"/>
              </w:rPr>
              <w:t>con</w:t>
            </w:r>
            <w:r w:rsidR="002A4EC6">
              <w:rPr>
                <w:bCs/>
                <w:color w:val="000000"/>
                <w:szCs w:val="18"/>
              </w:rPr>
              <w:t>fig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378D75" w14:textId="77777777" w:rsidR="00D82F54" w:rsidRPr="0037393F" w:rsidRDefault="002A4EC6">
            <w:pPr>
              <w:pStyle w:val="tablebody"/>
            </w:pPr>
            <w:r>
              <w:t>Configure</w:t>
            </w:r>
            <w:r w:rsidR="00126F84">
              <w:t xml:space="preserve"> the device.</w:t>
            </w:r>
          </w:p>
        </w:tc>
      </w:tr>
      <w:tr w:rsidR="003F059A" w:rsidRPr="00D147FC" w14:paraId="07247262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72CD74F6" w14:textId="77777777" w:rsidR="003F059A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F0D0192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F059A">
              <w:rPr>
                <w:bCs/>
                <w:color w:val="000000"/>
                <w:szCs w:val="18"/>
              </w:rPr>
              <w:t>device_</w:t>
            </w:r>
            <w:proofErr w:type="gramStart"/>
            <w:r w:rsidRPr="003F059A">
              <w:rPr>
                <w:bCs/>
                <w:color w:val="000000"/>
                <w:szCs w:val="18"/>
              </w:rPr>
              <w:t>pause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1020FC9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3F059A" w:rsidRPr="00D147FC" w14:paraId="669F1268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1C44BD58" w14:textId="77777777" w:rsidR="003F059A" w:rsidRDefault="003F059A" w:rsidP="00046150">
            <w:pPr>
              <w:pStyle w:val="a"/>
              <w:jc w:val="center"/>
            </w:pPr>
            <w:r>
              <w:t>-</w:t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1420A519" w14:textId="77777777" w:rsidR="003F059A" w:rsidRPr="0037393F" w:rsidRDefault="003F059A" w:rsidP="00046150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F059A">
              <w:rPr>
                <w:bCs/>
                <w:color w:val="000000"/>
                <w:szCs w:val="18"/>
              </w:rPr>
              <w:t>device_</w:t>
            </w:r>
            <w:proofErr w:type="gramStart"/>
            <w:r w:rsidRPr="003F059A">
              <w:rPr>
                <w:bCs/>
                <w:color w:val="000000"/>
                <w:szCs w:val="18"/>
              </w:rPr>
              <w:t>resume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  <w:vAlign w:val="center"/>
          </w:tcPr>
          <w:p w14:paraId="436A788A" w14:textId="77777777" w:rsidR="003F059A" w:rsidRPr="0037393F" w:rsidRDefault="003F059A" w:rsidP="00046150">
            <w:pPr>
              <w:pStyle w:val="tablebody"/>
            </w:pPr>
            <w:r>
              <w:t>This function is not used. (no support)</w:t>
            </w:r>
          </w:p>
        </w:tc>
      </w:tr>
      <w:tr w:rsidR="002A4EC6" w:rsidRPr="00D147FC" w14:paraId="12025233" w14:textId="77777777" w:rsidTr="00046150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921C89" w14:textId="1025B58F" w:rsidR="002A4EC6" w:rsidRDefault="00944025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_Ref499026730 \n \h </w:instrText>
            </w:r>
            <w:r>
              <w:fldChar w:fldCharType="separate"/>
            </w:r>
            <w:r w:rsidR="00F801A4">
              <w:t>4.3.7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</w:tcBorders>
            <w:shd w:val="clear" w:color="auto" w:fill="auto"/>
          </w:tcPr>
          <w:p w14:paraId="235D9E2B" w14:textId="77777777" w:rsidR="002A4EC6" w:rsidRPr="0037393F" w:rsidRDefault="002A4EC6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</w:t>
            </w:r>
            <w:r>
              <w:rPr>
                <w:bCs/>
                <w:color w:val="000000"/>
                <w:szCs w:val="18"/>
              </w:rPr>
              <w:t>_terminate_</w:t>
            </w:r>
            <w:proofErr w:type="gramStart"/>
            <w:r>
              <w:rPr>
                <w:bCs/>
                <w:color w:val="000000"/>
                <w:szCs w:val="18"/>
              </w:rPr>
              <w:t>all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9AEC3" w14:textId="77777777" w:rsidR="002A4EC6" w:rsidRPr="0037393F" w:rsidRDefault="0054478D" w:rsidP="00046150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Aborts all transfers.</w:t>
            </w:r>
          </w:p>
        </w:tc>
      </w:tr>
      <w:tr w:rsidR="00BA2DF0" w:rsidRPr="00D147FC" w14:paraId="45FA7EB1" w14:textId="77777777" w:rsidTr="00D844B5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181C74" w14:textId="153551D3" w:rsidR="00BA2DF0" w:rsidRDefault="000650DC" w:rsidP="00470A32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_Ref499027055 \n \h </w:instrText>
            </w:r>
            <w:r>
              <w:fldChar w:fldCharType="separate"/>
            </w:r>
            <w:r w:rsidR="00F801A4">
              <w:t>4.3.8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089B9A" w14:textId="77777777" w:rsidR="00BA2DF0" w:rsidRPr="0037393F" w:rsidRDefault="00BA2DF0" w:rsidP="00470A32">
            <w:pPr>
              <w:pStyle w:val="tablebody"/>
              <w:rPr>
                <w:bCs/>
                <w:color w:val="000000"/>
                <w:szCs w:val="18"/>
              </w:rPr>
            </w:pPr>
            <w:r>
              <w:rPr>
                <w:rFonts w:hint="eastAsia"/>
                <w:bCs/>
                <w:color w:val="000000"/>
                <w:szCs w:val="18"/>
                <w:lang w:eastAsia="ja-JP"/>
              </w:rPr>
              <w:t>(*</w:t>
            </w:r>
            <w:proofErr w:type="spellStart"/>
            <w:r>
              <w:rPr>
                <w:rFonts w:hint="eastAsia"/>
                <w:bCs/>
                <w:color w:val="000000"/>
                <w:szCs w:val="18"/>
                <w:lang w:eastAsia="ja-JP"/>
              </w:rPr>
              <w:t>device_</w:t>
            </w:r>
            <w:proofErr w:type="gramStart"/>
            <w:r>
              <w:rPr>
                <w:rFonts w:hint="eastAsia"/>
                <w:bCs/>
                <w:color w:val="000000"/>
                <w:szCs w:val="18"/>
                <w:lang w:eastAsia="ja-JP"/>
              </w:rPr>
              <w:t>synchronize</w:t>
            </w:r>
            <w:proofErr w:type="spellEnd"/>
            <w:r>
              <w:rPr>
                <w:bCs/>
                <w:color w:val="000000"/>
                <w:szCs w:val="18"/>
                <w:lang w:eastAsia="ja-JP"/>
              </w:rPr>
              <w:t>)(</w:t>
            </w:r>
            <w:proofErr w:type="gramEnd"/>
            <w:r>
              <w:rPr>
                <w:bCs/>
                <w:color w:val="000000"/>
                <w:szCs w:val="18"/>
                <w:lang w:eastAsia="ja-JP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660C0" w14:textId="77777777" w:rsidR="00BA2DF0" w:rsidRPr="0037393F" w:rsidRDefault="00D844B5" w:rsidP="00D844B5">
            <w:pPr>
              <w:pStyle w:val="tablebody"/>
            </w:pPr>
            <w:r>
              <w:t>Synchronizes the termination of a transfers to the current context.</w:t>
            </w:r>
          </w:p>
        </w:tc>
      </w:tr>
      <w:tr w:rsidR="00D82F54" w:rsidRPr="00D147FC" w14:paraId="2202218D" w14:textId="77777777" w:rsidTr="00C637A8">
        <w:trPr>
          <w:cantSplit/>
          <w:trHeight w:val="260"/>
          <w:tblHeader/>
        </w:trPr>
        <w:tc>
          <w:tcPr>
            <w:tcW w:w="4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B1715" w14:textId="053FB5C7" w:rsidR="00D82F54" w:rsidRDefault="000650DC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_Ref499027526 \n \h </w:instrText>
            </w:r>
            <w:r>
              <w:fldChar w:fldCharType="separate"/>
            </w:r>
            <w:r w:rsidR="00F801A4">
              <w:t>4.3.9</w:t>
            </w:r>
            <w:r>
              <w:fldChar w:fldCharType="end"/>
            </w:r>
          </w:p>
        </w:tc>
        <w:tc>
          <w:tcPr>
            <w:tcW w:w="1586" w:type="pct"/>
            <w:tcBorders>
              <w:bottom w:val="single" w:sz="4" w:space="0" w:color="auto"/>
            </w:tcBorders>
            <w:shd w:val="clear" w:color="auto" w:fill="auto"/>
          </w:tcPr>
          <w:p w14:paraId="31113EBF" w14:textId="77777777" w:rsidR="00D82F54" w:rsidRPr="0037393F" w:rsidRDefault="00126F84" w:rsidP="00326E5B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device_tx_</w:t>
            </w:r>
            <w:proofErr w:type="gramStart"/>
            <w:r w:rsidRPr="0037393F">
              <w:rPr>
                <w:bCs/>
                <w:color w:val="000000"/>
                <w:szCs w:val="18"/>
              </w:rPr>
              <w:t>status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0EF1D" w14:textId="77777777" w:rsidR="00D82F54" w:rsidRPr="0037393F" w:rsidRDefault="00126F84" w:rsidP="00326E5B">
            <w:pPr>
              <w:pStyle w:val="tablebody"/>
            </w:pPr>
            <w:r>
              <w:t xml:space="preserve">Get the status of </w:t>
            </w:r>
            <w:r w:rsidRPr="0037393F">
              <w:t>DMA</w:t>
            </w:r>
            <w:r>
              <w:t xml:space="preserve"> transmission.</w:t>
            </w:r>
          </w:p>
        </w:tc>
      </w:tr>
      <w:tr w:rsidR="00D82F54" w:rsidRPr="00D147FC" w14:paraId="4FACF504" w14:textId="77777777" w:rsidTr="00C637A8">
        <w:trPr>
          <w:cantSplit/>
          <w:trHeight w:val="260"/>
          <w:tblHeader/>
        </w:trPr>
        <w:tc>
          <w:tcPr>
            <w:tcW w:w="453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6CDD4FF" w14:textId="7E342BE3" w:rsidR="00D82F54" w:rsidRDefault="000650DC">
            <w:pPr>
              <w:pStyle w:val="a"/>
              <w:jc w:val="center"/>
            </w:pPr>
            <w:r>
              <w:fldChar w:fldCharType="begin"/>
            </w:r>
            <w:r>
              <w:instrText xml:space="preserve"> REF _Ref499027531 \n \h </w:instrText>
            </w:r>
            <w:r>
              <w:fldChar w:fldCharType="separate"/>
            </w:r>
            <w:r w:rsidR="00F801A4">
              <w:t>4.3.10</w:t>
            </w:r>
            <w:r>
              <w:fldChar w:fldCharType="end"/>
            </w:r>
          </w:p>
        </w:tc>
        <w:tc>
          <w:tcPr>
            <w:tcW w:w="158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1710C02" w14:textId="77777777" w:rsidR="00D82F54" w:rsidRPr="0037393F" w:rsidRDefault="00126F84">
            <w:pPr>
              <w:pStyle w:val="tablebody"/>
              <w:rPr>
                <w:bCs/>
                <w:color w:val="000000"/>
                <w:szCs w:val="18"/>
              </w:rPr>
            </w:pPr>
            <w:r w:rsidRPr="0037393F">
              <w:rPr>
                <w:bCs/>
                <w:color w:val="000000"/>
                <w:szCs w:val="18"/>
              </w:rPr>
              <w:t>(*</w:t>
            </w:r>
            <w:proofErr w:type="spellStart"/>
            <w:r w:rsidRPr="0037393F">
              <w:rPr>
                <w:bCs/>
                <w:color w:val="000000"/>
                <w:szCs w:val="18"/>
              </w:rPr>
              <w:t>device_issue_</w:t>
            </w:r>
            <w:proofErr w:type="gramStart"/>
            <w:r w:rsidRPr="0037393F">
              <w:rPr>
                <w:bCs/>
                <w:color w:val="000000"/>
                <w:szCs w:val="18"/>
              </w:rPr>
              <w:t>pen</w:t>
            </w:r>
            <w:r w:rsidR="00C43634">
              <w:rPr>
                <w:bCs/>
                <w:color w:val="000000"/>
                <w:szCs w:val="18"/>
              </w:rPr>
              <w:t>d</w:t>
            </w:r>
            <w:r w:rsidRPr="0037393F">
              <w:rPr>
                <w:bCs/>
                <w:color w:val="000000"/>
                <w:szCs w:val="18"/>
              </w:rPr>
              <w:t>in</w:t>
            </w:r>
            <w:r w:rsidR="00C43634">
              <w:rPr>
                <w:bCs/>
                <w:color w:val="000000"/>
                <w:szCs w:val="18"/>
              </w:rPr>
              <w:t>g</w:t>
            </w:r>
            <w:proofErr w:type="spellEnd"/>
            <w:r w:rsidRPr="0037393F">
              <w:rPr>
                <w:bCs/>
                <w:color w:val="000000"/>
                <w:szCs w:val="18"/>
              </w:rPr>
              <w:t>)(</w:t>
            </w:r>
            <w:proofErr w:type="gramEnd"/>
            <w:r w:rsidRPr="0037393F">
              <w:rPr>
                <w:bCs/>
                <w:color w:val="000000"/>
                <w:szCs w:val="18"/>
              </w:rPr>
              <w:t>)</w:t>
            </w:r>
          </w:p>
        </w:tc>
        <w:tc>
          <w:tcPr>
            <w:tcW w:w="296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E68C9B" w14:textId="77777777" w:rsidR="00D82F54" w:rsidRPr="0037393F" w:rsidRDefault="00126F84" w:rsidP="00326E5B">
            <w:pPr>
              <w:pStyle w:val="tablebody"/>
            </w:pPr>
            <w:r w:rsidRPr="0037393F">
              <w:t xml:space="preserve">Execute the </w:t>
            </w:r>
            <w:r>
              <w:t>transaction</w:t>
            </w:r>
            <w:r w:rsidRPr="0037393F">
              <w:t xml:space="preserve"> if execution of the </w:t>
            </w:r>
            <w:r>
              <w:t xml:space="preserve">transaction of the specified channel </w:t>
            </w:r>
            <w:r w:rsidRPr="0037393F">
              <w:t>is possible.</w:t>
            </w:r>
          </w:p>
        </w:tc>
      </w:tr>
    </w:tbl>
    <w:p w14:paraId="39408B12" w14:textId="77777777" w:rsidR="00D82F54" w:rsidRDefault="00D82F54" w:rsidP="00D62E89">
      <w:pPr>
        <w:rPr>
          <w:lang w:eastAsia="ja-JP"/>
        </w:rPr>
      </w:pPr>
    </w:p>
    <w:p w14:paraId="7C240B99" w14:textId="77777777" w:rsidR="00D62E89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DDDF987" w14:textId="77777777" w:rsidR="00D62E89" w:rsidRDefault="00126F84" w:rsidP="00326E5B">
      <w:pPr>
        <w:pStyle w:val="Heading3"/>
        <w:rPr>
          <w:lang w:eastAsia="ja-JP"/>
        </w:rPr>
      </w:pPr>
      <w:bookmarkStart w:id="29" w:name="_Ref499026690"/>
      <w:proofErr w:type="spellStart"/>
      <w:r w:rsidRPr="00326E5B">
        <w:rPr>
          <w:lang w:eastAsia="ja-JP"/>
        </w:rPr>
        <w:lastRenderedPageBreak/>
        <w:t>device_alloc_chan_resources</w:t>
      </w:r>
      <w:bookmarkEnd w:id="29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708"/>
        <w:gridCol w:w="5631"/>
      </w:tblGrid>
      <w:tr w:rsidR="00D62E89" w:rsidRPr="008161D6" w14:paraId="311E8FE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7BA56C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62A00CF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the resource</w:t>
            </w:r>
          </w:p>
        </w:tc>
      </w:tr>
      <w:tr w:rsidR="00D62E89" w:rsidRPr="008161D6" w14:paraId="0B7D551E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C82D2B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1DB0C8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81449A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23715D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764DF747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device_alloc_chan_resources</w:t>
            </w:r>
            <w:proofErr w:type="spellEnd"/>
          </w:p>
        </w:tc>
      </w:tr>
      <w:tr w:rsidR="00D62E89" w:rsidRPr="008161D6" w14:paraId="798ED892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D59F351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ED842F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A7662C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8175232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31B93D6E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device_alloc_chan_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resources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D62E89" w:rsidRPr="008161D6" w14:paraId="0B07B1C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AB8408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98FC1B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796335FA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13BAB0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91E25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gridSpan w:val="2"/>
            <w:vAlign w:val="center"/>
          </w:tcPr>
          <w:p w14:paraId="049C408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62E89" w:rsidRPr="008161D6" w14:paraId="5150BB9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E1AC2F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13B63D0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5EE91A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1388B16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984" w:type="dxa"/>
            <w:gridSpan w:val="2"/>
            <w:vAlign w:val="center"/>
          </w:tcPr>
          <w:p w14:paraId="113C839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Positive Number</w:t>
            </w:r>
          </w:p>
        </w:tc>
        <w:tc>
          <w:tcPr>
            <w:tcW w:w="5631" w:type="dxa"/>
            <w:vAlign w:val="center"/>
          </w:tcPr>
          <w:p w14:paraId="59900A7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allocated descriptor number)</w:t>
            </w:r>
          </w:p>
        </w:tc>
      </w:tr>
      <w:tr w:rsidR="00D62E89" w:rsidRPr="008161D6" w14:paraId="0757EC7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C56C1B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7530BC3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-EINVAL</w:t>
            </w:r>
          </w:p>
        </w:tc>
        <w:tc>
          <w:tcPr>
            <w:tcW w:w="5631" w:type="dxa"/>
            <w:vAlign w:val="center"/>
          </w:tcPr>
          <w:p w14:paraId="67F6EFBC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(no such device)</w:t>
            </w:r>
          </w:p>
        </w:tc>
      </w:tr>
      <w:tr w:rsidR="00326E5B" w:rsidRPr="008161D6" w14:paraId="2362B67A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317840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8309825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-EBUSY</w:t>
            </w:r>
          </w:p>
        </w:tc>
        <w:tc>
          <w:tcPr>
            <w:tcW w:w="5631" w:type="dxa"/>
            <w:vAlign w:val="center"/>
          </w:tcPr>
          <w:p w14:paraId="0B49A59A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(device is busy)</w:t>
            </w:r>
          </w:p>
        </w:tc>
      </w:tr>
      <w:tr w:rsidR="00326E5B" w:rsidRPr="008161D6" w14:paraId="734A734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CFF1C4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1EC5484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-ENOMEM</w:t>
            </w:r>
          </w:p>
        </w:tc>
        <w:tc>
          <w:tcPr>
            <w:tcW w:w="5631" w:type="dxa"/>
            <w:vAlign w:val="center"/>
          </w:tcPr>
          <w:p w14:paraId="62731070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 (out of memory)</w:t>
            </w:r>
          </w:p>
        </w:tc>
      </w:tr>
      <w:tr w:rsidR="00D62E89" w:rsidRPr="008161D6" w14:paraId="58CEEE9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0A354C6E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9C1BF26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275B7C9F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5A321B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2E525389" w14:textId="77777777" w:rsidR="00D62E89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Allocate the resource for the specified channel.</w:t>
            </w:r>
          </w:p>
        </w:tc>
      </w:tr>
      <w:tr w:rsidR="00D62E89" w:rsidRPr="008161D6" w14:paraId="7692A647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BC8AF08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CEFCCDA" w14:textId="77777777" w:rsidR="00D62E89" w:rsidRPr="008161D6" w:rsidRDefault="00126F84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This function is called if needed from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</w:t>
            </w:r>
            <w:r w:rsidR="00681E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) and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dma_request_channel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()</w:t>
            </w:r>
          </w:p>
        </w:tc>
      </w:tr>
      <w:tr w:rsidR="00D62E89" w:rsidRPr="008161D6" w14:paraId="4222570B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301DEE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9D0964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63A1ED2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A7229BF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8B85BAE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1FA5F78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6134A21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D0FBBD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3D14E5E2" w14:textId="77777777" w:rsidR="00D62E89" w:rsidRDefault="00D62E89" w:rsidP="00D62E89">
      <w:pPr>
        <w:rPr>
          <w:lang w:eastAsia="ja-JP"/>
        </w:rPr>
      </w:pPr>
    </w:p>
    <w:p w14:paraId="65C3D6A8" w14:textId="77777777" w:rsidR="00D62E89" w:rsidRDefault="00126F84" w:rsidP="00326E5B">
      <w:pPr>
        <w:pStyle w:val="Heading3"/>
        <w:rPr>
          <w:lang w:eastAsia="ja-JP"/>
        </w:rPr>
      </w:pPr>
      <w:bookmarkStart w:id="30" w:name="_Ref499026695"/>
      <w:proofErr w:type="spellStart"/>
      <w:r w:rsidRPr="00326E5B">
        <w:rPr>
          <w:lang w:eastAsia="ja-JP"/>
        </w:rPr>
        <w:t>device_free_chan_resources</w:t>
      </w:r>
      <w:bookmarkEnd w:id="30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D62E89" w:rsidRPr="008161D6" w14:paraId="06E39ED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50ED6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455271C6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resource</w:t>
            </w:r>
          </w:p>
        </w:tc>
      </w:tr>
      <w:tr w:rsidR="00D62E89" w:rsidRPr="008161D6" w14:paraId="0AA6721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5512C6A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21D2F2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51F8B03E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E73D704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2D0C7531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device_free_chan_resources</w:t>
            </w:r>
            <w:proofErr w:type="spellEnd"/>
          </w:p>
        </w:tc>
      </w:tr>
      <w:tr w:rsidR="00D62E89" w:rsidRPr="008161D6" w14:paraId="3F3AD25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C8E1363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8AA724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5C95818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EA336C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6679754A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device_free_chan_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resources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D62E89" w:rsidRPr="008161D6" w14:paraId="0552170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E971C97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30B30F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6BB61F5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9491897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44413E89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481" w:type="dxa"/>
            <w:vAlign w:val="center"/>
          </w:tcPr>
          <w:p w14:paraId="1608D3E8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62E89" w:rsidRPr="008161D6" w14:paraId="4511A6C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44DDC91D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B793C79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326E5B" w:rsidRPr="008161D6" w14:paraId="224B592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13707D0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47339E43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3322470E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FA87E85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E0A7B20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0B8EC5A2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50CA20D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10B1AEE2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the resource of the specified channel information.</w:t>
            </w:r>
          </w:p>
        </w:tc>
      </w:tr>
      <w:tr w:rsidR="00D62E89" w:rsidRPr="008161D6" w14:paraId="351E9C4B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F408DCC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A8CC2EB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The specified channel is forced to stop.</w:t>
            </w:r>
          </w:p>
        </w:tc>
      </w:tr>
      <w:tr w:rsidR="00326E5B" w:rsidRPr="008161D6" w14:paraId="720191F5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25ECACD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9970758" w14:textId="77777777" w:rsidR="00326E5B" w:rsidRPr="00326E5B" w:rsidRDefault="00126F84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This function </w:t>
            </w:r>
            <w:r w:rsidR="00681E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is called if needed from </w:t>
            </w:r>
            <w:proofErr w:type="spellStart"/>
            <w:r w:rsidR="00681E91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dmaengin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put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) and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dma_release_channel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().</w:t>
            </w:r>
          </w:p>
        </w:tc>
      </w:tr>
      <w:tr w:rsidR="00D75AA1" w:rsidRPr="008161D6" w14:paraId="29BFF3F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1495FC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6EC7E8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62E89" w:rsidRPr="008161D6" w14:paraId="15593A98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3FE1CAC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69ECE33" w14:textId="77777777" w:rsidR="00D62E89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62E89" w:rsidRPr="008161D6" w14:paraId="0DC38BB0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B299850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5C4E64B" w14:textId="77777777" w:rsidR="00D62E89" w:rsidRPr="008161D6" w:rsidRDefault="00D62E89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1D29A82" w14:textId="77777777" w:rsidR="00D62E89" w:rsidRDefault="00D62E89" w:rsidP="00D62E89">
      <w:pPr>
        <w:rPr>
          <w:lang w:eastAsia="ja-JP"/>
        </w:rPr>
      </w:pPr>
    </w:p>
    <w:p w14:paraId="277E3037" w14:textId="77777777" w:rsidR="00D75AA1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F0C704B" w14:textId="77777777" w:rsidR="00D75AA1" w:rsidRDefault="00126F84" w:rsidP="00326E5B">
      <w:pPr>
        <w:pStyle w:val="Heading3"/>
        <w:rPr>
          <w:lang w:eastAsia="ja-JP"/>
        </w:rPr>
      </w:pPr>
      <w:bookmarkStart w:id="31" w:name="_Ref499026701"/>
      <w:proofErr w:type="spellStart"/>
      <w:r w:rsidRPr="00326E5B">
        <w:rPr>
          <w:lang w:eastAsia="ja-JP"/>
        </w:rPr>
        <w:lastRenderedPageBreak/>
        <w:t>device_prep_dma_mem</w:t>
      </w:r>
      <w:r w:rsidR="002C67DA">
        <w:rPr>
          <w:rFonts w:hint="eastAsia"/>
          <w:lang w:eastAsia="ja-JP"/>
        </w:rPr>
        <w:t>cpy</w:t>
      </w:r>
      <w:bookmarkEnd w:id="31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75AA1" w:rsidRPr="008161D6" w14:paraId="4A03930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B3CBD9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4415917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preparation of the transmission</w:t>
            </w:r>
          </w:p>
        </w:tc>
      </w:tr>
      <w:tr w:rsidR="00D75AA1" w:rsidRPr="008161D6" w14:paraId="630D3B4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62C8548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501D9C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014F2D5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DA705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5B9862D9" w14:textId="77777777" w:rsidR="00D75AA1" w:rsidRPr="008161D6" w:rsidRDefault="00126F84" w:rsidP="002C67D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device_prep_dma_mem</w:t>
            </w:r>
            <w:r w:rsidR="002C67DA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cpy</w:t>
            </w:r>
            <w:proofErr w:type="spellEnd"/>
          </w:p>
        </w:tc>
      </w:tr>
      <w:tr w:rsidR="00D75AA1" w:rsidRPr="008161D6" w14:paraId="3D6014C8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EB47A3E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CC2847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13589E6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A0A10C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F3361A3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*(*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device_prep_dma_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memcpy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D75AA1" w:rsidRPr="008161D6" w14:paraId="3C2E2FB1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DF814A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3DD558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dma_addr_t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dma_addr_t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src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unsigned long flags);</w:t>
            </w:r>
          </w:p>
        </w:tc>
      </w:tr>
      <w:tr w:rsidR="00D75AA1" w:rsidRPr="008161D6" w14:paraId="5AA8A5D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52E85EE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78DEC22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1902D9B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2F04DD5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27E6947C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vAlign w:val="center"/>
          </w:tcPr>
          <w:p w14:paraId="53DB240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75AA1" w:rsidRPr="008161D6" w14:paraId="32DB05A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D6831C1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14989E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dest</w:t>
            </w:r>
            <w:proofErr w:type="spellEnd"/>
          </w:p>
        </w:tc>
        <w:tc>
          <w:tcPr>
            <w:tcW w:w="6339" w:type="dxa"/>
            <w:vAlign w:val="center"/>
          </w:tcPr>
          <w:p w14:paraId="3D3B9BF6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destination address (virtual address)</w:t>
            </w:r>
          </w:p>
        </w:tc>
      </w:tr>
      <w:tr w:rsidR="00326E5B" w:rsidRPr="008161D6" w14:paraId="6F5DCF62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775D1D5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1DFFA841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src</w:t>
            </w:r>
            <w:proofErr w:type="spellEnd"/>
          </w:p>
        </w:tc>
        <w:tc>
          <w:tcPr>
            <w:tcW w:w="6339" w:type="dxa"/>
            <w:vAlign w:val="center"/>
          </w:tcPr>
          <w:p w14:paraId="73E69137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 address (virtual address)</w:t>
            </w:r>
          </w:p>
        </w:tc>
      </w:tr>
      <w:tr w:rsidR="00326E5B" w:rsidRPr="008161D6" w14:paraId="0E3264F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7CE9CBB9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039726B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  <w:proofErr w:type="spellEnd"/>
          </w:p>
        </w:tc>
        <w:tc>
          <w:tcPr>
            <w:tcW w:w="6339" w:type="dxa"/>
            <w:vAlign w:val="center"/>
          </w:tcPr>
          <w:p w14:paraId="26E7303D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 byte size</w:t>
            </w:r>
          </w:p>
        </w:tc>
      </w:tr>
      <w:tr w:rsidR="00326E5B" w:rsidRPr="008161D6" w14:paraId="1FBC510D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E56F752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95ADE1B" w14:textId="77777777" w:rsidR="00326E5B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flags</w:t>
            </w:r>
          </w:p>
        </w:tc>
        <w:tc>
          <w:tcPr>
            <w:tcW w:w="6339" w:type="dxa"/>
            <w:vAlign w:val="center"/>
          </w:tcPr>
          <w:p w14:paraId="1E077911" w14:textId="252BAD02" w:rsidR="00326E5B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D75AA1" w:rsidRPr="008161D6" w14:paraId="199C77B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67E2B5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150F38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A8D882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2A954E4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552A70A7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5830933E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D75AA1" w:rsidRPr="008161D6" w14:paraId="36116AC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2ACA60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469D899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BA723B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(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is invalid, or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is 0)</w:t>
            </w:r>
          </w:p>
        </w:tc>
      </w:tr>
      <w:tr w:rsidR="00D75AA1" w:rsidRPr="008161D6" w14:paraId="61F07197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539816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26EA1F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1A75372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0428EE3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74707CE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setting of address etc. as the preparation of the transmission.</w:t>
            </w:r>
          </w:p>
        </w:tc>
      </w:tr>
      <w:tr w:rsidR="00326E5B" w:rsidRPr="008161D6" w14:paraId="5835CDB4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1DD1059F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6D1584F" w14:textId="77777777" w:rsidR="00326E5B" w:rsidRPr="00326E5B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This function is called if needed from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dma_async_memcpy_buf_to_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), </w:t>
            </w:r>
          </w:p>
        </w:tc>
      </w:tr>
      <w:tr w:rsidR="00326E5B" w:rsidRPr="008161D6" w14:paraId="2EC524C2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232147BC" w14:textId="77777777" w:rsidR="00326E5B" w:rsidRPr="008161D6" w:rsidRDefault="00326E5B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C9CCDD" w14:textId="77777777" w:rsidR="00326E5B" w:rsidRPr="00326E5B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dma_async_memcpy_buf_to_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pg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), and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dma_async_memcpy_pg_to_pg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().</w:t>
            </w:r>
          </w:p>
        </w:tc>
      </w:tr>
      <w:tr w:rsidR="00D75AA1" w:rsidRPr="008161D6" w14:paraId="2A4D2D3E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C200496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35CCDB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0E0AA1AA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DCD60B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B051B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75AA1" w:rsidRPr="008161D6" w14:paraId="248DE3BC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48E8A909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0A9938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2666B86" w14:textId="77777777" w:rsidR="00D75AA1" w:rsidRDefault="00D75AA1" w:rsidP="00D75AA1">
      <w:pPr>
        <w:rPr>
          <w:lang w:eastAsia="ja-JP"/>
        </w:rPr>
      </w:pPr>
    </w:p>
    <w:p w14:paraId="5E37F7C7" w14:textId="77777777" w:rsidR="00D75AA1" w:rsidRDefault="00126F84" w:rsidP="00326E5B">
      <w:pPr>
        <w:pStyle w:val="Heading3"/>
        <w:rPr>
          <w:lang w:eastAsia="ja-JP"/>
        </w:rPr>
      </w:pPr>
      <w:bookmarkStart w:id="32" w:name="_Ref499026708"/>
      <w:proofErr w:type="spellStart"/>
      <w:r w:rsidRPr="00326E5B">
        <w:rPr>
          <w:lang w:eastAsia="ja-JP"/>
        </w:rPr>
        <w:t>device_prep_slave_sg</w:t>
      </w:r>
      <w:bookmarkEnd w:id="32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75AA1" w:rsidRPr="008161D6" w14:paraId="18DA4374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4297020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4BF4581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preparation of the transmission using the device</w:t>
            </w:r>
          </w:p>
        </w:tc>
      </w:tr>
      <w:tr w:rsidR="00D75AA1" w:rsidRPr="008161D6" w14:paraId="6A78C440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85A679A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F4523BD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F77088B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60DCD1A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A822FF8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device_prep_slave_sg</w:t>
            </w:r>
            <w:proofErr w:type="spellEnd"/>
          </w:p>
        </w:tc>
      </w:tr>
      <w:tr w:rsidR="00D75AA1" w:rsidRPr="008161D6" w14:paraId="7F31FF1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148FB954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8C596A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7CF5E689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3C137DC1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52CC26B6" w14:textId="77777777" w:rsidR="00D75AA1" w:rsidRPr="008161D6" w:rsidRDefault="00126F84" w:rsidP="00326E5B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*(*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device_prep_slave_</w:t>
            </w:r>
            <w:proofErr w:type="gram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D75AA1" w:rsidRPr="008161D6" w14:paraId="3F51252F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09A0E7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12A5023" w14:textId="77777777" w:rsidR="00D75AA1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struct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scatterlist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sgl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unsigned int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sg_len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BA2DF0" w:rsidRPr="008161D6" w14:paraId="1A4BCB67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270C5295" w14:textId="77777777" w:rsidR="00BA2DF0" w:rsidRPr="008161D6" w:rsidRDefault="00BA2DF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EC8D979" w14:textId="77777777" w:rsidR="00BA2DF0" w:rsidRDefault="00BA2DF0" w:rsidP="00681E9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ind w:firstLineChars="550" w:firstLine="990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transfer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_direction</w:t>
            </w:r>
            <w:proofErr w:type="spellEnd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direction,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unsigned long flag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, void *context</w:t>
            </w: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D75AA1" w:rsidRPr="008161D6" w14:paraId="4F7520FC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68C6FD1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E850EB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75AA1" w:rsidRPr="008161D6" w14:paraId="5D2E9FAD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B7F46AD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3CC7409A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vAlign w:val="center"/>
          </w:tcPr>
          <w:p w14:paraId="4306210C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75AA1" w:rsidRPr="008161D6" w14:paraId="07698612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0B09347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10EE60E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sgl</w:t>
            </w:r>
            <w:proofErr w:type="spellEnd"/>
          </w:p>
        </w:tc>
        <w:tc>
          <w:tcPr>
            <w:tcW w:w="6339" w:type="dxa"/>
            <w:vAlign w:val="center"/>
          </w:tcPr>
          <w:p w14:paraId="639C8A10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 list</w:t>
            </w:r>
          </w:p>
        </w:tc>
      </w:tr>
      <w:tr w:rsidR="00D75AA1" w:rsidRPr="008161D6" w14:paraId="5962F65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7649167C" w14:textId="77777777" w:rsidR="00D75AA1" w:rsidRPr="008161D6" w:rsidRDefault="00D75AA1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CF08AD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sg_len</w:t>
            </w:r>
            <w:proofErr w:type="spellEnd"/>
          </w:p>
        </w:tc>
        <w:tc>
          <w:tcPr>
            <w:tcW w:w="6339" w:type="dxa"/>
            <w:vAlign w:val="center"/>
          </w:tcPr>
          <w:p w14:paraId="630BDE7B" w14:textId="77777777" w:rsidR="00D75AA1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length of SG list</w:t>
            </w:r>
          </w:p>
        </w:tc>
      </w:tr>
      <w:tr w:rsidR="000E7F00" w:rsidRPr="008161D6" w14:paraId="3D28727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4904EE7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6F2FC6B6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</w:t>
            </w:r>
          </w:p>
        </w:tc>
        <w:tc>
          <w:tcPr>
            <w:tcW w:w="6339" w:type="dxa"/>
            <w:vAlign w:val="center"/>
          </w:tcPr>
          <w:p w14:paraId="16E7294F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 of transfer</w:t>
            </w:r>
          </w:p>
        </w:tc>
      </w:tr>
      <w:tr w:rsidR="000E7F00" w:rsidRPr="008161D6" w14:paraId="2AD731AC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3BC5D54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C554364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6E075866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DMA_TO_DEVICE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memory to device</w:t>
            </w:r>
          </w:p>
        </w:tc>
      </w:tr>
      <w:tr w:rsidR="000E7F00" w:rsidRPr="008161D6" w14:paraId="4F2F770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C996DA0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450F5A4F" w14:textId="77777777" w:rsidR="000E7F00" w:rsidRPr="008161D6" w:rsidRDefault="000E7F00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7908519A" w14:textId="77777777" w:rsidR="000E7F00" w:rsidRPr="008161D6" w:rsidRDefault="00126F84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DMA_FROM_DEVICE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device to memory</w:t>
            </w:r>
          </w:p>
        </w:tc>
      </w:tr>
      <w:tr w:rsidR="00B80FEC" w:rsidRPr="008161D6" w14:paraId="2C0735A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AF651E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6B22A79" w14:textId="77777777" w:rsidR="00B80FEC" w:rsidRPr="008161D6" w:rsidRDefault="00B80FEC" w:rsidP="00370EE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</w:t>
            </w:r>
            <w:r w:rsidR="0054478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</w:p>
        </w:tc>
        <w:tc>
          <w:tcPr>
            <w:tcW w:w="6339" w:type="dxa"/>
            <w:vAlign w:val="center"/>
          </w:tcPr>
          <w:p w14:paraId="7C14261E" w14:textId="614F6957" w:rsidR="00B80FEC" w:rsidRPr="008161D6" w:rsidRDefault="00B80FE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B80FEC" w:rsidRPr="008161D6" w14:paraId="0E8104E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BA1F8B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7FD09040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context</w:t>
            </w:r>
          </w:p>
        </w:tc>
        <w:tc>
          <w:tcPr>
            <w:tcW w:w="6339" w:type="dxa"/>
            <w:vAlign w:val="center"/>
          </w:tcPr>
          <w:p w14:paraId="7F3AD16B" w14:textId="77777777" w:rsidR="00B80FEC" w:rsidRPr="008161D6" w:rsidRDefault="00B80FEC" w:rsidP="00B80FE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 xml:space="preserve">use for </w:t>
            </w:r>
            <w:proofErr w:type="spellStart"/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RapidIO</w:t>
            </w:r>
            <w:proofErr w:type="spellEnd"/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, parameter use only NULL on this driver.</w:t>
            </w:r>
          </w:p>
        </w:tc>
      </w:tr>
      <w:tr w:rsidR="00B80FEC" w:rsidRPr="008161D6" w14:paraId="0FE65403" w14:textId="77777777" w:rsidTr="00326E5B">
        <w:trPr>
          <w:trHeight w:val="255"/>
        </w:trPr>
        <w:tc>
          <w:tcPr>
            <w:tcW w:w="1700" w:type="dxa"/>
            <w:vAlign w:val="center"/>
          </w:tcPr>
          <w:p w14:paraId="06A62F0C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0678F04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7428B8E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231BC7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19184F71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54AC6197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address of the descriptor)</w:t>
            </w:r>
          </w:p>
        </w:tc>
      </w:tr>
      <w:tr w:rsidR="00B80FEC" w:rsidRPr="008161D6" w14:paraId="1D552EB5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949F744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59FD009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5EFCA510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B80FEC" w:rsidRPr="008161D6" w14:paraId="0EBE8198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67ED8BB3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F1549D7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1B53F48A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3D7E5872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3313D80B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 the setting of address etc. as the preparation of the transmission using the device.</w:t>
            </w:r>
          </w:p>
        </w:tc>
      </w:tr>
      <w:tr w:rsidR="00B80FEC" w:rsidRPr="008161D6" w14:paraId="34B479EF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ED9241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B4AEEB5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up the slave information (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struct_dmae_slave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 to the member private of channel</w:t>
            </w:r>
          </w:p>
        </w:tc>
      </w:tr>
      <w:tr w:rsidR="00B80FEC" w:rsidRPr="008161D6" w14:paraId="2493CF71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0AB69A1F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A435801" w14:textId="77777777" w:rsidR="00B80FEC" w:rsidRPr="000E7F00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information (struct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proofErr w:type="gram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), and</w:t>
            </w:r>
            <w:proofErr w:type="gram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call this function.</w:t>
            </w:r>
          </w:p>
        </w:tc>
      </w:tr>
      <w:tr w:rsidR="00B80FEC" w:rsidRPr="008161D6" w14:paraId="27AB4650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5589FAE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96BCD2F" w14:textId="77777777" w:rsidR="00B80FEC" w:rsidRPr="000E7F00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B80FEC" w:rsidRPr="008161D6" w14:paraId="4EDC3173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0B5346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72A8C00A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B80FEC" w:rsidRPr="008161D6" w14:paraId="0CC5EDE5" w14:textId="77777777" w:rsidTr="00326E5B">
        <w:trPr>
          <w:cantSplit/>
          <w:trHeight w:val="255"/>
        </w:trPr>
        <w:tc>
          <w:tcPr>
            <w:tcW w:w="1700" w:type="dxa"/>
            <w:vAlign w:val="center"/>
          </w:tcPr>
          <w:p w14:paraId="7061DF51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5C11EC2" w14:textId="77777777" w:rsidR="00B80FEC" w:rsidRPr="008161D6" w:rsidRDefault="00B80FEC" w:rsidP="00D75AA1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20440F95" w14:textId="77777777" w:rsidR="0046233F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E16931B" w14:textId="77777777" w:rsidR="00D844B5" w:rsidRDefault="00D844B5" w:rsidP="00D844B5">
      <w:pPr>
        <w:pStyle w:val="Heading3"/>
        <w:rPr>
          <w:lang w:eastAsia="ja-JP"/>
        </w:rPr>
      </w:pPr>
      <w:bookmarkStart w:id="33" w:name="_Ref499026713"/>
      <w:proofErr w:type="spellStart"/>
      <w:r w:rsidRPr="00326E5B">
        <w:rPr>
          <w:lang w:eastAsia="ja-JP"/>
        </w:rPr>
        <w:lastRenderedPageBreak/>
        <w:t>device_prep_</w:t>
      </w:r>
      <w:r>
        <w:rPr>
          <w:lang w:eastAsia="ja-JP"/>
        </w:rPr>
        <w:t>dma_cyclic</w:t>
      </w:r>
      <w:bookmarkEnd w:id="33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276"/>
        <w:gridCol w:w="6339"/>
      </w:tblGrid>
      <w:tr w:rsidR="00D844B5" w:rsidRPr="008161D6" w14:paraId="14A50AE1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31653B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3A9581E5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</w:t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repare a cyclic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operation suitable for audio</w:t>
            </w:r>
          </w:p>
        </w:tc>
      </w:tr>
      <w:tr w:rsidR="00D844B5" w:rsidRPr="008161D6" w14:paraId="27988B77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1A9F27A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6C17B0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17B3D6E6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222B0D4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8A832D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326E5B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dma_cyclic</w:t>
            </w:r>
            <w:proofErr w:type="spellEnd"/>
          </w:p>
        </w:tc>
      </w:tr>
      <w:tr w:rsidR="00D844B5" w:rsidRPr="008161D6" w14:paraId="38705AA6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6947F92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92DAD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5D62C24B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4952645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78E0A68F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dma_async_tx_descriptor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*(*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device_prep_dma_</w:t>
            </w:r>
            <w:proofErr w:type="gram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cyclic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</w:p>
        </w:tc>
      </w:tr>
      <w:tr w:rsidR="00D844B5" w:rsidRPr="008161D6" w14:paraId="30F67AE1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0C4AB5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3ECDD6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dma_addr_t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buf_addr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buf_len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</w:p>
        </w:tc>
      </w:tr>
      <w:tr w:rsidR="00D844B5" w:rsidRPr="008161D6" w14:paraId="0CA5E7B4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AD4E7FF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4D50ECE" w14:textId="77777777" w:rsid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size_t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period_len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dma_transfer_direction</w:t>
            </w:r>
            <w:proofErr w:type="spellEnd"/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direction,</w:t>
            </w:r>
          </w:p>
        </w:tc>
      </w:tr>
      <w:tr w:rsidR="00D844B5" w:rsidRPr="008161D6" w14:paraId="610910B4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3B6A95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18AB331" w14:textId="77777777" w:rsid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  <w:r w:rsidRPr="00D8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unsigned long flags);</w:t>
            </w:r>
          </w:p>
        </w:tc>
      </w:tr>
      <w:tr w:rsidR="00D844B5" w:rsidRPr="008161D6" w14:paraId="70E47ABA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3D2A22F" w14:textId="77777777" w:rsidR="00D844B5" w:rsidRPr="00D844B5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2A4A1E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53163AA0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084520E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276" w:type="dxa"/>
            <w:vAlign w:val="center"/>
          </w:tcPr>
          <w:p w14:paraId="5F0C87D9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339" w:type="dxa"/>
            <w:vAlign w:val="center"/>
          </w:tcPr>
          <w:p w14:paraId="7EC47DAC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D844B5" w:rsidRPr="008161D6" w14:paraId="7BA83175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16D3F1CE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BF031F8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buf_addr</w:t>
            </w:r>
            <w:proofErr w:type="spellEnd"/>
          </w:p>
        </w:tc>
        <w:tc>
          <w:tcPr>
            <w:tcW w:w="6339" w:type="dxa"/>
            <w:vAlign w:val="center"/>
          </w:tcPr>
          <w:p w14:paraId="28B9D189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transfer data 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buffer address.</w:t>
            </w:r>
          </w:p>
        </w:tc>
      </w:tr>
      <w:tr w:rsidR="00D844B5" w:rsidRPr="008161D6" w14:paraId="69BF4747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E7E5AA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06889F7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buf_len</w:t>
            </w:r>
            <w:proofErr w:type="spellEnd"/>
          </w:p>
        </w:tc>
        <w:tc>
          <w:tcPr>
            <w:tcW w:w="6339" w:type="dxa"/>
            <w:vAlign w:val="center"/>
          </w:tcPr>
          <w:p w14:paraId="5581A5B7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transfer data buffer max length.</w:t>
            </w:r>
          </w:p>
        </w:tc>
      </w:tr>
      <w:tr w:rsidR="00D844B5" w:rsidRPr="008161D6" w14:paraId="2BC5A83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6A1E5AE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992A0F8" w14:textId="77777777" w:rsidR="00D844B5" w:rsidRPr="008161D6" w:rsidRDefault="004B6668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period_len</w:t>
            </w:r>
            <w:proofErr w:type="spellEnd"/>
          </w:p>
        </w:tc>
        <w:tc>
          <w:tcPr>
            <w:tcW w:w="6339" w:type="dxa"/>
            <w:vAlign w:val="center"/>
          </w:tcPr>
          <w:p w14:paraId="79361B63" w14:textId="77777777" w:rsidR="00D844B5" w:rsidRPr="008161D6" w:rsidRDefault="0094402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</w:t>
            </w:r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ycle transfer period size.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</w:t>
            </w:r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he set value </w:t>
            </w:r>
            <w:proofErr w:type="gramStart"/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need</w:t>
            </w:r>
            <w:proofErr w:type="gramEnd"/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smaller than </w:t>
            </w:r>
            <w:proofErr w:type="spellStart"/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buf_len</w:t>
            </w:r>
            <w:proofErr w:type="spellEnd"/>
            <w:r w:rsidRPr="0094402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4B6668" w:rsidRPr="008161D6" w14:paraId="34C6F1EF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8D40EFD" w14:textId="77777777" w:rsidR="004B6668" w:rsidRPr="008161D6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A4FF027" w14:textId="77777777" w:rsidR="004B6668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direction</w:t>
            </w:r>
          </w:p>
        </w:tc>
        <w:tc>
          <w:tcPr>
            <w:tcW w:w="6339" w:type="dxa"/>
            <w:vAlign w:val="center"/>
          </w:tcPr>
          <w:p w14:paraId="47BCE5C1" w14:textId="77777777" w:rsidR="004B6668" w:rsidRPr="008161D6" w:rsidRDefault="004B6668" w:rsidP="004B6668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direction of transfer</w:t>
            </w:r>
          </w:p>
        </w:tc>
      </w:tr>
      <w:tr w:rsidR="00D844B5" w:rsidRPr="008161D6" w14:paraId="4087BA2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4F3C28F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51FCDF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6D21B0C7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DMA_TO_DEVICE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memory to device</w:t>
            </w:r>
          </w:p>
        </w:tc>
      </w:tr>
      <w:tr w:rsidR="00D844B5" w:rsidRPr="008161D6" w14:paraId="060DCF6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1FE422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023D1BBB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6339" w:type="dxa"/>
            <w:vAlign w:val="center"/>
          </w:tcPr>
          <w:p w14:paraId="7D5D799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DMA_FROM_DEVICE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  <w:t>: transfer from device to memory</w:t>
            </w:r>
          </w:p>
        </w:tc>
      </w:tr>
      <w:tr w:rsidR="00D844B5" w:rsidRPr="008161D6" w14:paraId="7637192F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5ADB5D0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2C8D3DAC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flag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</w:p>
        </w:tc>
        <w:tc>
          <w:tcPr>
            <w:tcW w:w="6339" w:type="dxa"/>
            <w:vAlign w:val="center"/>
          </w:tcPr>
          <w:p w14:paraId="4183BEAF" w14:textId="2D6B88AD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DMA control flag (refer to 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_Ref477251676 \n \h </w:instrTex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4.5.2.3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</w:tr>
      <w:tr w:rsidR="00D844B5" w:rsidRPr="008161D6" w14:paraId="119779F0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3ACE299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21D858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2384353E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7B2D9804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276" w:type="dxa"/>
            <w:vAlign w:val="center"/>
          </w:tcPr>
          <w:p w14:paraId="1F2DDBA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not NULL</w:t>
            </w:r>
          </w:p>
        </w:tc>
        <w:tc>
          <w:tcPr>
            <w:tcW w:w="6339" w:type="dxa"/>
            <w:vAlign w:val="center"/>
          </w:tcPr>
          <w:p w14:paraId="3D4F3A81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 (return the address of the descriptor)</w:t>
            </w:r>
          </w:p>
        </w:tc>
      </w:tr>
      <w:tr w:rsidR="00D844B5" w:rsidRPr="008161D6" w14:paraId="2FB4D632" w14:textId="77777777" w:rsidTr="00D844B5">
        <w:trPr>
          <w:trHeight w:val="255"/>
        </w:trPr>
        <w:tc>
          <w:tcPr>
            <w:tcW w:w="1700" w:type="dxa"/>
            <w:vAlign w:val="center"/>
          </w:tcPr>
          <w:p w14:paraId="21FB3EDA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276" w:type="dxa"/>
            <w:vAlign w:val="center"/>
          </w:tcPr>
          <w:p w14:paraId="3EA6F4EE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6339" w:type="dxa"/>
            <w:vAlign w:val="center"/>
          </w:tcPr>
          <w:p w14:paraId="260F3018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Error</w:t>
            </w:r>
          </w:p>
        </w:tc>
      </w:tr>
      <w:tr w:rsidR="00D844B5" w:rsidRPr="008161D6" w14:paraId="6562AEEF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478A0EF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6CC23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207C7EBA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15DDFE9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07B97D5" w14:textId="77777777" w:rsidR="00D844B5" w:rsidRPr="008161D6" w:rsidRDefault="004826D2" w:rsidP="004826D2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</w:t>
            </w:r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repare a cyclic </w:t>
            </w:r>
            <w:proofErr w:type="spellStart"/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</w:t>
            </w:r>
            <w:proofErr w:type="spellEnd"/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operation suitable for audio. The function takes a buffer of size </w:t>
            </w:r>
            <w:proofErr w:type="spellStart"/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buf_len</w:t>
            </w:r>
            <w:proofErr w:type="spellEnd"/>
            <w:r w:rsidR="004B6668"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. </w:t>
            </w:r>
          </w:p>
        </w:tc>
      </w:tr>
      <w:tr w:rsidR="00D844B5" w:rsidRPr="008161D6" w14:paraId="43694E2B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3166FD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ECCD737" w14:textId="77777777" w:rsidR="00D844B5" w:rsidRPr="008161D6" w:rsidRDefault="004826D2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The callback function will be called after </w:t>
            </w:r>
            <w:proofErr w:type="spellStart"/>
            <w:r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period_len</w:t>
            </w:r>
            <w:proofErr w:type="spellEnd"/>
            <w:r w:rsidRPr="004B6668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bytes have been transferred.</w:t>
            </w:r>
          </w:p>
        </w:tc>
      </w:tr>
      <w:tr w:rsidR="00D844B5" w:rsidRPr="008161D6" w14:paraId="45D3A3B6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39E8A4C2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D0577DA" w14:textId="77777777" w:rsidR="00D844B5" w:rsidRPr="000E7F00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D844B5" w:rsidRPr="008161D6" w14:paraId="76139721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33C5BD3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D9B9E4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D844B5" w:rsidRPr="008161D6" w14:paraId="3D943E9C" w14:textId="77777777" w:rsidTr="00D844B5">
        <w:trPr>
          <w:cantSplit/>
          <w:trHeight w:val="255"/>
        </w:trPr>
        <w:tc>
          <w:tcPr>
            <w:tcW w:w="1700" w:type="dxa"/>
            <w:vAlign w:val="center"/>
          </w:tcPr>
          <w:p w14:paraId="6899B390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B8A8EC6" w14:textId="77777777" w:rsidR="00D844B5" w:rsidRPr="008161D6" w:rsidRDefault="00D844B5" w:rsidP="00D844B5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32CA19" w14:textId="77777777" w:rsidR="00D844B5" w:rsidRDefault="00D844B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68022B5" w14:textId="77777777" w:rsidR="0046233F" w:rsidRDefault="00126F84" w:rsidP="000E7F00">
      <w:pPr>
        <w:pStyle w:val="Heading3"/>
        <w:rPr>
          <w:lang w:eastAsia="ja-JP"/>
        </w:rPr>
      </w:pPr>
      <w:bookmarkStart w:id="34" w:name="_Ref499026722"/>
      <w:proofErr w:type="spellStart"/>
      <w:r w:rsidRPr="000E7F00">
        <w:rPr>
          <w:lang w:eastAsia="ja-JP"/>
        </w:rPr>
        <w:lastRenderedPageBreak/>
        <w:t>device_con</w:t>
      </w:r>
      <w:r w:rsidR="003F6179">
        <w:rPr>
          <w:lang w:eastAsia="ja-JP"/>
        </w:rPr>
        <w:t>fig</w:t>
      </w:r>
      <w:bookmarkEnd w:id="34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46233F" w:rsidRPr="008161D6" w14:paraId="6710B1A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CC05CE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AB82FDA" w14:textId="77777777" w:rsidR="0046233F" w:rsidRPr="008161D6" w:rsidRDefault="003F6179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Configure the device</w:t>
            </w:r>
          </w:p>
        </w:tc>
      </w:tr>
      <w:tr w:rsidR="0046233F" w:rsidRPr="008161D6" w14:paraId="73A5611F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67C76B7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FE3078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AEE999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A8BC565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F207328" w14:textId="77777777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  <w:proofErr w:type="spellEnd"/>
          </w:p>
        </w:tc>
      </w:tr>
      <w:tr w:rsidR="0046233F" w:rsidRPr="008161D6" w14:paraId="6AB170D7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E877B2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8BF7E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39BAFCA1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442DCD8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041F2429" w14:textId="77777777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proofErr w:type="gramStart"/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, 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dma_slave_config</w:t>
            </w:r>
            <w:proofErr w:type="spellEnd"/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*config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46233F" w:rsidRPr="008161D6" w14:paraId="117B0D7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57A8E1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9AB08BD" w14:textId="77777777" w:rsidR="0046233F" w:rsidRPr="003F6179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4C00768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8C01054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3B3F43A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481" w:type="dxa"/>
            <w:vAlign w:val="center"/>
          </w:tcPr>
          <w:p w14:paraId="05132F0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742247ED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8CF5E4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56617A3A" w14:textId="77777777" w:rsidR="0046233F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</w:t>
            </w:r>
          </w:p>
        </w:tc>
        <w:tc>
          <w:tcPr>
            <w:tcW w:w="6481" w:type="dxa"/>
            <w:vAlign w:val="center"/>
          </w:tcPr>
          <w:p w14:paraId="749ADD22" w14:textId="77777777" w:rsidR="0046233F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 information</w:t>
            </w:r>
          </w:p>
        </w:tc>
      </w:tr>
      <w:tr w:rsidR="0046233F" w:rsidRPr="008161D6" w14:paraId="0D7037CB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22E428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3BC64B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E66FF6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519178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4EA8530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481" w:type="dxa"/>
            <w:vAlign w:val="center"/>
          </w:tcPr>
          <w:p w14:paraId="2A86549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46233F" w:rsidRPr="008161D6" w14:paraId="6D49C21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50615CF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237AF3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ADFF0A2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41A903B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0C0159D5" w14:textId="77777777" w:rsidR="0046233F" w:rsidRPr="008161D6" w:rsidRDefault="003F6179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Configure the device.</w:t>
            </w:r>
          </w:p>
        </w:tc>
      </w:tr>
      <w:tr w:rsidR="0046233F" w:rsidRPr="008161D6" w14:paraId="56BF9E4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1F4FC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44E987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0B72265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1029145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2FF218F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282996A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AF666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FF8D5A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E8456FC" w14:textId="77777777" w:rsidR="0046233F" w:rsidRDefault="0046233F" w:rsidP="0046233F">
      <w:pPr>
        <w:rPr>
          <w:lang w:eastAsia="ja-JP"/>
        </w:rPr>
      </w:pPr>
    </w:p>
    <w:p w14:paraId="1609D9BE" w14:textId="77777777" w:rsidR="0054478D" w:rsidRDefault="0054478D" w:rsidP="0054478D">
      <w:pPr>
        <w:pStyle w:val="Heading3"/>
        <w:rPr>
          <w:lang w:eastAsia="ja-JP"/>
        </w:rPr>
      </w:pPr>
      <w:bookmarkStart w:id="35" w:name="_Ref499026730"/>
      <w:proofErr w:type="spellStart"/>
      <w:r w:rsidRPr="000E7F00">
        <w:rPr>
          <w:lang w:eastAsia="ja-JP"/>
        </w:rPr>
        <w:t>device_</w:t>
      </w:r>
      <w:r w:rsidR="003F6179">
        <w:rPr>
          <w:lang w:eastAsia="ja-JP"/>
        </w:rPr>
        <w:t>terminate_</w:t>
      </w:r>
      <w:proofErr w:type="gramStart"/>
      <w:r w:rsidR="003F6179">
        <w:rPr>
          <w:lang w:eastAsia="ja-JP"/>
        </w:rPr>
        <w:t>all</w:t>
      </w:r>
      <w:bookmarkEnd w:id="35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54478D" w:rsidRPr="008161D6" w14:paraId="25CDF813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2F2F97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0E59CB03" w14:textId="77777777" w:rsidR="0054478D" w:rsidRPr="008161D6" w:rsidRDefault="003F6179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Aborts all transfers</w:t>
            </w:r>
          </w:p>
        </w:tc>
      </w:tr>
      <w:tr w:rsidR="0054478D" w:rsidRPr="008161D6" w14:paraId="1FB06185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9B2BD67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91903B8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38CEA98F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4C99DD38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45C88622" w14:textId="77777777" w:rsidR="0054478D" w:rsidRPr="008161D6" w:rsidRDefault="0054478D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3F6179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terminate_all</w:t>
            </w:r>
            <w:proofErr w:type="spellEnd"/>
          </w:p>
        </w:tc>
      </w:tr>
      <w:tr w:rsidR="0054478D" w:rsidRPr="008161D6" w14:paraId="5002CE0D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B4B994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E4534A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F57F0BD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6A7B69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3B13BD74" w14:textId="77777777" w:rsidR="0054478D" w:rsidRPr="008161D6" w:rsidRDefault="003F6179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int (*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device_terminate_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all</w:t>
            </w:r>
            <w:proofErr w:type="spellEnd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54478D" w:rsidRPr="008161D6" w14:paraId="0279DC49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6BBB8E8D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55895DC" w14:textId="77777777" w:rsidR="0054478D" w:rsidRPr="003F6179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7660A7E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8049B50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03C707C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481" w:type="dxa"/>
            <w:vAlign w:val="center"/>
          </w:tcPr>
          <w:p w14:paraId="05826B96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54478D" w:rsidRPr="008161D6" w14:paraId="48E1C5A0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20AD7C0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A7C2D47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72B0BE31" w14:textId="77777777" w:rsidTr="00046150">
        <w:trPr>
          <w:trHeight w:val="255"/>
        </w:trPr>
        <w:tc>
          <w:tcPr>
            <w:tcW w:w="1700" w:type="dxa"/>
            <w:vAlign w:val="center"/>
          </w:tcPr>
          <w:p w14:paraId="186753E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4F09C6E3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6481" w:type="dxa"/>
            <w:vAlign w:val="center"/>
          </w:tcPr>
          <w:p w14:paraId="451FDEB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Success</w:t>
            </w:r>
          </w:p>
        </w:tc>
      </w:tr>
      <w:tr w:rsidR="0054478D" w:rsidRPr="008161D6" w14:paraId="39CF5106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017D4D39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F083B14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0A5E4D88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6164218E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9681E46" w14:textId="77777777" w:rsidR="0054478D" w:rsidRPr="008161D6" w:rsidRDefault="003F6179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Aborts all transfers</w:t>
            </w:r>
            <w:r w:rsidR="0054478D"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</w:p>
        </w:tc>
      </w:tr>
      <w:tr w:rsidR="0054478D" w:rsidRPr="008161D6" w14:paraId="317151F3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5ED115AC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6395B54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54478D" w:rsidRPr="008161D6" w14:paraId="663EF580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6361A61A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342E1095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54478D" w:rsidRPr="008161D6" w14:paraId="0A8A8A89" w14:textId="77777777" w:rsidTr="00046150">
        <w:trPr>
          <w:cantSplit/>
          <w:trHeight w:val="255"/>
        </w:trPr>
        <w:tc>
          <w:tcPr>
            <w:tcW w:w="1700" w:type="dxa"/>
            <w:vAlign w:val="center"/>
          </w:tcPr>
          <w:p w14:paraId="185D1362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5BD4EF3" w14:textId="77777777" w:rsidR="0054478D" w:rsidRPr="008161D6" w:rsidRDefault="0054478D" w:rsidP="0004615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FF15D77" w14:textId="77777777" w:rsidR="003F6179" w:rsidRDefault="003F6179" w:rsidP="0046233F">
      <w:pPr>
        <w:rPr>
          <w:lang w:eastAsia="ja-JP"/>
        </w:rPr>
      </w:pPr>
    </w:p>
    <w:p w14:paraId="699BAB2B" w14:textId="77777777" w:rsidR="003F6179" w:rsidRDefault="003F6179" w:rsidP="00B86F4A">
      <w:pPr>
        <w:rPr>
          <w:lang w:eastAsia="ja-JP"/>
        </w:rPr>
      </w:pPr>
      <w:r>
        <w:rPr>
          <w:lang w:eastAsia="ja-JP"/>
        </w:rPr>
        <w:br w:type="page"/>
      </w:r>
    </w:p>
    <w:p w14:paraId="14028417" w14:textId="77777777" w:rsidR="00944025" w:rsidRDefault="00944025" w:rsidP="00944025">
      <w:pPr>
        <w:pStyle w:val="Heading3"/>
        <w:rPr>
          <w:lang w:eastAsia="ja-JP"/>
        </w:rPr>
      </w:pPr>
      <w:bookmarkStart w:id="36" w:name="_Ref499027055"/>
      <w:proofErr w:type="spellStart"/>
      <w:r w:rsidRPr="000E7F00">
        <w:rPr>
          <w:lang w:eastAsia="ja-JP"/>
        </w:rPr>
        <w:lastRenderedPageBreak/>
        <w:t>device_</w:t>
      </w:r>
      <w:proofErr w:type="gramStart"/>
      <w:r>
        <w:rPr>
          <w:lang w:eastAsia="ja-JP"/>
        </w:rPr>
        <w:t>synchronize</w:t>
      </w:r>
      <w:bookmarkEnd w:id="36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6481"/>
      </w:tblGrid>
      <w:tr w:rsidR="00944025" w:rsidRPr="008161D6" w14:paraId="4C9AA540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3F92164F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626EB821" w14:textId="77777777" w:rsidR="00944025" w:rsidRPr="000650DC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50DC">
              <w:rPr>
                <w:rFonts w:ascii="Arial" w:hAnsi="Arial" w:cs="Arial"/>
                <w:sz w:val="18"/>
                <w:szCs w:val="18"/>
              </w:rPr>
              <w:t>Synchronizes the termination of a transfers to the current context.</w:t>
            </w:r>
          </w:p>
        </w:tc>
      </w:tr>
      <w:tr w:rsidR="00944025" w:rsidRPr="008161D6" w14:paraId="5B960298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63C26B3A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988E4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7BB78AE1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24EE56CA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684477E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r w:rsid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synchronize</w:t>
            </w:r>
            <w:proofErr w:type="spellEnd"/>
          </w:p>
        </w:tc>
      </w:tr>
      <w:tr w:rsidR="00944025" w:rsidRPr="008161D6" w14:paraId="2D554019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4B57DF56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51FBAFD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57EF5DC0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3A88BDCC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2AE61639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</w:t>
            </w:r>
            <w:proofErr w:type="spell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</w:t>
            </w:r>
            <w:proofErr w:type="gram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synchronize</w:t>
            </w:r>
            <w:proofErr w:type="spell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944025" w:rsidRPr="008161D6" w14:paraId="09277B5C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14EC6ED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D63CFCB" w14:textId="77777777" w:rsidR="00944025" w:rsidRPr="003F6179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5E113BE3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4AB43F6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7FF04699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481" w:type="dxa"/>
            <w:vAlign w:val="center"/>
          </w:tcPr>
          <w:p w14:paraId="3FD15E0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944025" w:rsidRPr="008161D6" w14:paraId="75F3AA11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56334B4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08DBDE8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0A411A96" w14:textId="77777777" w:rsidTr="008B37FC">
        <w:trPr>
          <w:trHeight w:val="255"/>
        </w:trPr>
        <w:tc>
          <w:tcPr>
            <w:tcW w:w="1700" w:type="dxa"/>
            <w:vAlign w:val="center"/>
          </w:tcPr>
          <w:p w14:paraId="1FD038A7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1134" w:type="dxa"/>
            <w:vAlign w:val="center"/>
          </w:tcPr>
          <w:p w14:paraId="121A167E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481" w:type="dxa"/>
            <w:vAlign w:val="center"/>
          </w:tcPr>
          <w:p w14:paraId="0DDD9F9E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944025" w:rsidRPr="008161D6" w14:paraId="662315E8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7EA5AA14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347ACD4F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21F4C63F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6B0C46B0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100ACDF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Synchronizes to the DMA channel termination to the current context. When this function </w:t>
            </w:r>
          </w:p>
        </w:tc>
      </w:tr>
      <w:tr w:rsidR="000650DC" w:rsidRPr="008161D6" w14:paraId="4FC3DE75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4666338E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9D4B22A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returns it is guaranteed that all transfers for previously issued descriptors have stopped and </w:t>
            </w:r>
          </w:p>
        </w:tc>
      </w:tr>
      <w:tr w:rsidR="000650DC" w:rsidRPr="008161D6" w14:paraId="608308A7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283A093E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5816816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and it is safe to free the memory </w:t>
            </w:r>
            <w:proofErr w:type="spellStart"/>
            <w:proofErr w:type="gram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assoicated</w:t>
            </w:r>
            <w:proofErr w:type="spellEnd"/>
            <w:proofErr w:type="gram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with them. </w:t>
            </w:r>
            <w:proofErr w:type="gramStart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Furthermore</w:t>
            </w:r>
            <w:proofErr w:type="gramEnd"/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it is guaranteed that all </w:t>
            </w:r>
          </w:p>
        </w:tc>
      </w:tr>
      <w:tr w:rsidR="00944025" w:rsidRPr="008161D6" w14:paraId="21D1715A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1DEFE7C1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79A9EF9" w14:textId="77777777" w:rsidR="00944025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complete callback functions for a previously submitted descriptor have finished running and it </w:t>
            </w:r>
          </w:p>
        </w:tc>
      </w:tr>
      <w:tr w:rsidR="000650DC" w:rsidRPr="008161D6" w14:paraId="64870957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7AF65AB1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8021FB3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650D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is safe to free resources accessed from within the complete callbacks.</w:t>
            </w:r>
          </w:p>
        </w:tc>
      </w:tr>
      <w:tr w:rsidR="000650DC" w:rsidRPr="008161D6" w14:paraId="3589DFE1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2B7E3D5A" w14:textId="77777777" w:rsidR="000650DC" w:rsidRPr="008161D6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5046B02" w14:textId="77777777" w:rsidR="000650DC" w:rsidRPr="000650DC" w:rsidRDefault="000650DC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944025" w:rsidRPr="008161D6" w14:paraId="1DCA0971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055E7E67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1523E9B9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944025" w:rsidRPr="008161D6" w14:paraId="2562D5CA" w14:textId="77777777" w:rsidTr="008B37FC">
        <w:trPr>
          <w:cantSplit/>
          <w:trHeight w:val="255"/>
        </w:trPr>
        <w:tc>
          <w:tcPr>
            <w:tcW w:w="1700" w:type="dxa"/>
            <w:vAlign w:val="center"/>
          </w:tcPr>
          <w:p w14:paraId="6AD90678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2DA224E" w14:textId="77777777" w:rsidR="00944025" w:rsidRPr="008161D6" w:rsidRDefault="00944025" w:rsidP="008B37FC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5BB07CD9" w14:textId="77777777" w:rsidR="00944025" w:rsidRDefault="00944025" w:rsidP="00944025">
      <w:pPr>
        <w:rPr>
          <w:lang w:eastAsia="ja-JP"/>
        </w:rPr>
      </w:pPr>
    </w:p>
    <w:p w14:paraId="1CB28233" w14:textId="77777777" w:rsidR="0046233F" w:rsidRDefault="00126F84" w:rsidP="000E7F00">
      <w:pPr>
        <w:pStyle w:val="Heading3"/>
        <w:rPr>
          <w:lang w:eastAsia="ja-JP"/>
        </w:rPr>
      </w:pPr>
      <w:bookmarkStart w:id="37" w:name="_Ref499027526"/>
      <w:proofErr w:type="spellStart"/>
      <w:r w:rsidRPr="000E7F00">
        <w:rPr>
          <w:lang w:eastAsia="ja-JP"/>
        </w:rPr>
        <w:t>device_tx_status</w:t>
      </w:r>
      <w:bookmarkEnd w:id="37"/>
      <w:proofErr w:type="spell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1276"/>
        <w:gridCol w:w="5205"/>
      </w:tblGrid>
      <w:tr w:rsidR="0046233F" w:rsidRPr="008161D6" w14:paraId="505E10A1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739B18D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3"/>
            <w:vAlign w:val="center"/>
          </w:tcPr>
          <w:p w14:paraId="4B5D2B9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status of DMA transmission</w:t>
            </w:r>
          </w:p>
        </w:tc>
      </w:tr>
      <w:tr w:rsidR="0046233F" w:rsidRPr="008161D6" w14:paraId="62BAE38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3B0C2F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6F3516D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CD5C1D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36B81B7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3"/>
            <w:vAlign w:val="center"/>
          </w:tcPr>
          <w:p w14:paraId="5001B6FC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device_tx_status</w:t>
            </w:r>
            <w:proofErr w:type="spellEnd"/>
          </w:p>
        </w:tc>
      </w:tr>
      <w:tr w:rsidR="0046233F" w:rsidRPr="008161D6" w14:paraId="22FB2DF9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F79CB8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E815733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0C5A523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91F794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3"/>
            <w:vAlign w:val="center"/>
          </w:tcPr>
          <w:p w14:paraId="677B9D9C" w14:textId="77777777" w:rsidR="0046233F" w:rsidRPr="008161D6" w:rsidRDefault="00126F84" w:rsidP="000E7F00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dma_status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(*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device_tx_</w:t>
            </w:r>
            <w:proofErr w:type="gram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status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dma_cookie_t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cookie,</w:t>
            </w:r>
          </w:p>
        </w:tc>
      </w:tr>
      <w:tr w:rsidR="0046233F" w:rsidRPr="008161D6" w14:paraId="68154CE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01030E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0831584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                                                       </w:t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dma_tx_state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txstate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46233F" w:rsidRPr="008161D6" w14:paraId="6C1058E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43413A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2CE1C35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5891F1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A300790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1134" w:type="dxa"/>
            <w:vAlign w:val="center"/>
          </w:tcPr>
          <w:p w14:paraId="2F9EF13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481" w:type="dxa"/>
            <w:gridSpan w:val="2"/>
            <w:vAlign w:val="center"/>
          </w:tcPr>
          <w:p w14:paraId="7F986C8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0EC0CCE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87A5BF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19261B4C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cookie</w:t>
            </w:r>
          </w:p>
        </w:tc>
        <w:tc>
          <w:tcPr>
            <w:tcW w:w="6481" w:type="dxa"/>
            <w:gridSpan w:val="2"/>
            <w:vAlign w:val="center"/>
          </w:tcPr>
          <w:p w14:paraId="65F1F7E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identical information</w:t>
            </w:r>
          </w:p>
        </w:tc>
      </w:tr>
      <w:tr w:rsidR="0046233F" w:rsidRPr="008161D6" w14:paraId="2B4C531B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580E421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0CBC7A4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txstate</w:t>
            </w:r>
            <w:proofErr w:type="spellEnd"/>
          </w:p>
        </w:tc>
        <w:tc>
          <w:tcPr>
            <w:tcW w:w="6481" w:type="dxa"/>
            <w:gridSpan w:val="2"/>
            <w:vAlign w:val="center"/>
          </w:tcPr>
          <w:p w14:paraId="35AC3A7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Specify the area which stores the status of DMA</w:t>
            </w:r>
          </w:p>
        </w:tc>
      </w:tr>
      <w:tr w:rsidR="0046233F" w:rsidRPr="008161D6" w14:paraId="7352AC24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A1D052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65B9AE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9131503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45A2D69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2410" w:type="dxa"/>
            <w:gridSpan w:val="2"/>
            <w:vAlign w:val="center"/>
          </w:tcPr>
          <w:p w14:paraId="130E4B53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</w:t>
            </w:r>
            <w:r w:rsidR="00C677AF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5205" w:type="dxa"/>
            <w:vAlign w:val="center"/>
          </w:tcPr>
          <w:p w14:paraId="266C700B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completed successfully</w:t>
            </w:r>
          </w:p>
        </w:tc>
      </w:tr>
      <w:tr w:rsidR="000E7F00" w:rsidRPr="008161D6" w14:paraId="1210485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5C19E4B6" w14:textId="77777777" w:rsidR="000E7F00" w:rsidRPr="008161D6" w:rsidRDefault="000E7F00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868050A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DMA_IN_PROGRESS</w:t>
            </w:r>
          </w:p>
        </w:tc>
        <w:tc>
          <w:tcPr>
            <w:tcW w:w="5205" w:type="dxa"/>
            <w:vAlign w:val="center"/>
          </w:tcPr>
          <w:p w14:paraId="79963230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not yet processed</w:t>
            </w:r>
          </w:p>
        </w:tc>
      </w:tr>
      <w:tr w:rsidR="0046233F" w:rsidRPr="008161D6" w14:paraId="70415E9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5B2D5B2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8BCBCB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DMA_ERROR</w:t>
            </w:r>
          </w:p>
        </w:tc>
        <w:tc>
          <w:tcPr>
            <w:tcW w:w="5205" w:type="dxa"/>
            <w:vAlign w:val="center"/>
          </w:tcPr>
          <w:p w14:paraId="4BA0BB6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transaction failed</w:t>
            </w:r>
          </w:p>
        </w:tc>
      </w:tr>
      <w:tr w:rsidR="0046233F" w:rsidRPr="008161D6" w14:paraId="4CDAA7B9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16D6A5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4391D66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A727D84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B61458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3"/>
            <w:vAlign w:val="center"/>
          </w:tcPr>
          <w:p w14:paraId="5DB59719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status of DMA transmission.</w:t>
            </w:r>
          </w:p>
        </w:tc>
      </w:tr>
      <w:tr w:rsidR="0046233F" w:rsidRPr="008161D6" w14:paraId="06A5F92B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3545E5D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558FBF2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32C2E1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854959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3"/>
            <w:vAlign w:val="center"/>
          </w:tcPr>
          <w:p w14:paraId="4FFC0A83" w14:textId="3EF2820C" w:rsidR="0046233F" w:rsidRPr="008161D6" w:rsidRDefault="00126F84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Refer to 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begin"/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instrText xml:space="preserve"> REF _Ref477251837 \n \h </w:instrTex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separate"/>
            </w:r>
            <w:r w:rsidR="00F801A4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4.4.2.6</w:t>
            </w:r>
            <w:r w:rsidR="00E25687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fldChar w:fldCharType="end"/>
            </w: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dma_tx_state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structure.</w:t>
            </w:r>
          </w:p>
        </w:tc>
      </w:tr>
      <w:tr w:rsidR="0046233F" w:rsidRPr="008161D6" w14:paraId="72DF4BC3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0EFF9E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3"/>
            <w:vAlign w:val="center"/>
          </w:tcPr>
          <w:p w14:paraId="3153B1F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7B6A5B6B" w14:textId="77777777" w:rsidR="000650DC" w:rsidRDefault="000650DC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A420125" w14:textId="77777777" w:rsidR="000650DC" w:rsidRDefault="000650DC" w:rsidP="000650DC">
      <w:pPr>
        <w:rPr>
          <w:lang w:eastAsia="ja-JP"/>
        </w:rPr>
      </w:pPr>
      <w:r>
        <w:rPr>
          <w:lang w:eastAsia="ja-JP"/>
        </w:rPr>
        <w:br w:type="page"/>
      </w:r>
    </w:p>
    <w:p w14:paraId="1132CA3A" w14:textId="77777777" w:rsidR="0046233F" w:rsidRDefault="00126F84" w:rsidP="000E7F00">
      <w:pPr>
        <w:pStyle w:val="Heading3"/>
        <w:rPr>
          <w:lang w:eastAsia="ja-JP"/>
        </w:rPr>
      </w:pPr>
      <w:bookmarkStart w:id="38" w:name="_Ref499027531"/>
      <w:proofErr w:type="spellStart"/>
      <w:r w:rsidRPr="000E7F00">
        <w:rPr>
          <w:lang w:eastAsia="ja-JP"/>
        </w:rPr>
        <w:lastRenderedPageBreak/>
        <w:t>device_issue_</w:t>
      </w:r>
      <w:proofErr w:type="gramStart"/>
      <w:r w:rsidRPr="000E7F00">
        <w:rPr>
          <w:lang w:eastAsia="ja-JP"/>
        </w:rPr>
        <w:t>pending</w:t>
      </w:r>
      <w:bookmarkEnd w:id="38"/>
      <w:proofErr w:type="spellEnd"/>
      <w:proofErr w:type="gramEnd"/>
    </w:p>
    <w:tbl>
      <w:tblPr>
        <w:tblW w:w="0" w:type="auto"/>
        <w:tblInd w:w="3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992"/>
        <w:gridCol w:w="6623"/>
      </w:tblGrid>
      <w:tr w:rsidR="0046233F" w:rsidRPr="008161D6" w14:paraId="32E47C8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484C81E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[Overview]</w:t>
            </w:r>
          </w:p>
        </w:tc>
        <w:tc>
          <w:tcPr>
            <w:tcW w:w="7615" w:type="dxa"/>
            <w:gridSpan w:val="2"/>
            <w:vAlign w:val="center"/>
          </w:tcPr>
          <w:p w14:paraId="54FE17D0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transaction if execution of the transaction of the specified channel is possible</w:t>
            </w:r>
          </w:p>
        </w:tc>
      </w:tr>
      <w:tr w:rsidR="0046233F" w:rsidRPr="008161D6" w14:paraId="5DA211A6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289109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F4E65BE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65CD98A8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2D8C062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[Function Name]</w:t>
            </w:r>
          </w:p>
        </w:tc>
        <w:tc>
          <w:tcPr>
            <w:tcW w:w="7615" w:type="dxa"/>
            <w:gridSpan w:val="2"/>
            <w:vAlign w:val="center"/>
          </w:tcPr>
          <w:p w14:paraId="6FD55292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device_issue_pending</w:t>
            </w:r>
            <w:proofErr w:type="spellEnd"/>
          </w:p>
        </w:tc>
      </w:tr>
      <w:tr w:rsidR="0046233F" w:rsidRPr="008161D6" w14:paraId="496CBB6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1B665B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0CB118A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238D3DF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6B5EBB0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[Calling format]</w:t>
            </w:r>
          </w:p>
        </w:tc>
        <w:tc>
          <w:tcPr>
            <w:tcW w:w="7615" w:type="dxa"/>
            <w:gridSpan w:val="2"/>
            <w:vAlign w:val="center"/>
          </w:tcPr>
          <w:p w14:paraId="2C390BF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void (*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device_issue_</w:t>
            </w:r>
            <w:proofErr w:type="gram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pending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)(</w:t>
            </w:r>
            <w:proofErr w:type="gram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struct 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dma_chan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);</w:t>
            </w:r>
          </w:p>
        </w:tc>
      </w:tr>
      <w:tr w:rsidR="0046233F" w:rsidRPr="008161D6" w14:paraId="781CE21F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7C8F7695" w14:textId="77777777" w:rsidR="0046233F" w:rsidRPr="000E7F00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6C53F5F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9CA4ACA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71BAB7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[Arguments]</w:t>
            </w:r>
          </w:p>
        </w:tc>
        <w:tc>
          <w:tcPr>
            <w:tcW w:w="992" w:type="dxa"/>
            <w:vAlign w:val="center"/>
          </w:tcPr>
          <w:p w14:paraId="4B8D8C6F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proofErr w:type="spellStart"/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</w:t>
            </w:r>
            <w:proofErr w:type="spellEnd"/>
          </w:p>
        </w:tc>
        <w:tc>
          <w:tcPr>
            <w:tcW w:w="6623" w:type="dxa"/>
            <w:vAlign w:val="center"/>
          </w:tcPr>
          <w:p w14:paraId="10514B81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0E7F00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channel information</w:t>
            </w:r>
          </w:p>
        </w:tc>
      </w:tr>
      <w:tr w:rsidR="0046233F" w:rsidRPr="008161D6" w14:paraId="574801A0" w14:textId="77777777" w:rsidTr="000E7F00">
        <w:trPr>
          <w:trHeight w:val="255"/>
        </w:trPr>
        <w:tc>
          <w:tcPr>
            <w:tcW w:w="1700" w:type="dxa"/>
            <w:vAlign w:val="center"/>
          </w:tcPr>
          <w:p w14:paraId="00A3E055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29E1D22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0E7F00" w:rsidRPr="008161D6" w14:paraId="2BB22500" w14:textId="77777777" w:rsidTr="002F4572">
        <w:trPr>
          <w:trHeight w:val="255"/>
        </w:trPr>
        <w:tc>
          <w:tcPr>
            <w:tcW w:w="1700" w:type="dxa"/>
            <w:vAlign w:val="center"/>
          </w:tcPr>
          <w:p w14:paraId="00734C34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[Returns]</w:t>
            </w:r>
          </w:p>
        </w:tc>
        <w:tc>
          <w:tcPr>
            <w:tcW w:w="7615" w:type="dxa"/>
            <w:gridSpan w:val="2"/>
            <w:vAlign w:val="center"/>
          </w:tcPr>
          <w:p w14:paraId="623F266E" w14:textId="77777777" w:rsidR="000E7F00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17716346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6C424A89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46326C4B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1FD2B6E8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3FA28BA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[Feature]</w:t>
            </w:r>
          </w:p>
        </w:tc>
        <w:tc>
          <w:tcPr>
            <w:tcW w:w="7615" w:type="dxa"/>
            <w:gridSpan w:val="2"/>
            <w:vAlign w:val="center"/>
          </w:tcPr>
          <w:p w14:paraId="5EF95F87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Execute the transaction if execution of the transaction of the specified channel is possible.</w:t>
            </w:r>
          </w:p>
        </w:tc>
      </w:tr>
      <w:tr w:rsidR="0083520A" w:rsidRPr="008161D6" w14:paraId="18A2770A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71BF953B" w14:textId="77777777" w:rsidR="0083520A" w:rsidRPr="008161D6" w:rsidRDefault="0083520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5DCCE60D" w14:textId="77777777" w:rsidR="0083520A" w:rsidRPr="0083520A" w:rsidRDefault="00126F84" w:rsidP="0083520A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That is, when the specified channel is during transmission, this function returns without </w:t>
            </w:r>
          </w:p>
        </w:tc>
      </w:tr>
      <w:tr w:rsidR="0083520A" w:rsidRPr="008161D6" w14:paraId="72108D76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BBD66D8" w14:textId="77777777" w:rsidR="0083520A" w:rsidRPr="008161D6" w:rsidRDefault="0083520A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1C1F2664" w14:textId="77777777" w:rsidR="0083520A" w:rsidRPr="0083520A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3520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performing the unperformed transaction.</w:t>
            </w:r>
          </w:p>
        </w:tc>
      </w:tr>
      <w:tr w:rsidR="0046233F" w:rsidRPr="008161D6" w14:paraId="7CE2FADF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000FDE7C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7BD6DCD6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  <w:tr w:rsidR="0046233F" w:rsidRPr="008161D6" w14:paraId="7EDD64C3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2ABF31AD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8161D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[Remark]</w:t>
            </w:r>
          </w:p>
        </w:tc>
        <w:tc>
          <w:tcPr>
            <w:tcW w:w="7615" w:type="dxa"/>
            <w:gridSpan w:val="2"/>
            <w:vAlign w:val="center"/>
          </w:tcPr>
          <w:p w14:paraId="03E18CA6" w14:textId="77777777" w:rsidR="0046233F" w:rsidRPr="008161D6" w:rsidRDefault="00126F84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-</w:t>
            </w:r>
          </w:p>
        </w:tc>
      </w:tr>
      <w:tr w:rsidR="0046233F" w:rsidRPr="008161D6" w14:paraId="6CDD7C91" w14:textId="77777777" w:rsidTr="000E7F00">
        <w:trPr>
          <w:cantSplit/>
          <w:trHeight w:val="255"/>
        </w:trPr>
        <w:tc>
          <w:tcPr>
            <w:tcW w:w="1700" w:type="dxa"/>
            <w:vAlign w:val="center"/>
          </w:tcPr>
          <w:p w14:paraId="0E6F9058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7615" w:type="dxa"/>
            <w:gridSpan w:val="2"/>
            <w:vAlign w:val="center"/>
          </w:tcPr>
          <w:p w14:paraId="69012B0D" w14:textId="77777777" w:rsidR="0046233F" w:rsidRPr="008161D6" w:rsidRDefault="0046233F" w:rsidP="00B7275E">
            <w:pPr>
              <w:widowControl w:val="0"/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</w:tr>
    </w:tbl>
    <w:p w14:paraId="0800C7A2" w14:textId="77777777" w:rsidR="00EA2786" w:rsidRDefault="00EA2786" w:rsidP="001E3BC1">
      <w:pPr>
        <w:rPr>
          <w:lang w:eastAsia="ja-JP"/>
        </w:rPr>
      </w:pPr>
    </w:p>
    <w:p w14:paraId="20F73632" w14:textId="77777777" w:rsidR="001372A0" w:rsidRDefault="00126F84" w:rsidP="00A43C4E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6E6D350" w14:textId="77777777" w:rsidR="001372A0" w:rsidRDefault="00126F84" w:rsidP="0005313A">
      <w:pPr>
        <w:pStyle w:val="Heading2"/>
        <w:rPr>
          <w:lang w:eastAsia="ja-JP"/>
        </w:rPr>
      </w:pPr>
      <w:r>
        <w:rPr>
          <w:lang w:eastAsia="ja-JP"/>
        </w:rPr>
        <w:lastRenderedPageBreak/>
        <w:t>S</w:t>
      </w:r>
      <w:r w:rsidRPr="0005313A">
        <w:rPr>
          <w:lang w:eastAsia="ja-JP"/>
        </w:rPr>
        <w:t>tructure</w:t>
      </w:r>
    </w:p>
    <w:p w14:paraId="204571EA" w14:textId="77777777" w:rsidR="0005313A" w:rsidRDefault="00126F84" w:rsidP="0083520A">
      <w:pPr>
        <w:pStyle w:val="Heading3"/>
        <w:rPr>
          <w:lang w:eastAsia="ja-JP"/>
        </w:rPr>
      </w:pPr>
      <w:r>
        <w:rPr>
          <w:lang w:eastAsia="ja-JP"/>
        </w:rPr>
        <w:t>T</w:t>
      </w:r>
      <w:r w:rsidRPr="0083520A">
        <w:rPr>
          <w:lang w:eastAsia="ja-JP"/>
        </w:rPr>
        <w:t xml:space="preserve">his module </w:t>
      </w:r>
      <w:proofErr w:type="gramStart"/>
      <w:r w:rsidR="00C27C74">
        <w:rPr>
          <w:lang w:eastAsia="ja-JP"/>
        </w:rPr>
        <w:t>structures</w:t>
      </w:r>
      <w:proofErr w:type="gramEnd"/>
    </w:p>
    <w:p w14:paraId="232FED49" w14:textId="77777777" w:rsidR="00B53A19" w:rsidRDefault="00126F84" w:rsidP="0026418A">
      <w:pPr>
        <w:rPr>
          <w:lang w:eastAsia="ja-JP"/>
        </w:rPr>
      </w:pPr>
      <w:r w:rsidRPr="0083520A">
        <w:rPr>
          <w:lang w:eastAsia="ja-JP"/>
        </w:rPr>
        <w:t>This section shows the structure that this module is defined.</w:t>
      </w:r>
    </w:p>
    <w:p w14:paraId="00AEC3BE" w14:textId="77777777" w:rsidR="0026418A" w:rsidRDefault="0026418A" w:rsidP="0026418A">
      <w:pPr>
        <w:rPr>
          <w:lang w:eastAsia="ja-JP"/>
        </w:rPr>
      </w:pPr>
    </w:p>
    <w:p w14:paraId="4B9808AB" w14:textId="77777777" w:rsidR="0026418A" w:rsidRDefault="0026418A" w:rsidP="0026418A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t>rcar</w:t>
      </w:r>
      <w:r>
        <w:rPr>
          <w:lang w:eastAsia="ja-JP"/>
        </w:rPr>
        <w:t>_dmac_transfer_chunk</w:t>
      </w:r>
      <w:proofErr w:type="spellEnd"/>
    </w:p>
    <w:p w14:paraId="22916E40" w14:textId="77777777" w:rsidR="0026418A" w:rsidRDefault="00BB6F01" w:rsidP="0026418A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25601AF" wp14:editId="188B87CB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43521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765705EE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rcar_dmac_xfer_chunk - Descriptor for a hardware transfer</w:t>
                            </w:r>
                          </w:p>
                          <w:p w14:paraId="038B7E97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entry in the parent's chunks list</w:t>
                            </w:r>
                          </w:p>
                          <w:p w14:paraId="1984158A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@src_addr: device source address</w:t>
                            </w:r>
                          </w:p>
                          <w:p w14:paraId="7B3B08D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@dst_addr: device destination address</w:t>
                            </w:r>
                          </w:p>
                          <w:p w14:paraId="22CE819D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@size: transfer size in bytes</w:t>
                            </w:r>
                          </w:p>
                          <w:p w14:paraId="674F1A5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60B3095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rcar_dmac_xfer_chunk {</w:t>
                            </w:r>
                          </w:p>
                          <w:p w14:paraId="4F7A719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2763F0DE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1C2DA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src_addr;</w:t>
                            </w:r>
                          </w:p>
                          <w:p w14:paraId="1410DBB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dst_addr;</w:t>
                            </w:r>
                          </w:p>
                          <w:p w14:paraId="65CA49E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size;</w:t>
                            </w:r>
                          </w:p>
                          <w:p w14:paraId="1C82333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01AF" id="テキスト ボックス 19" o:spid="_x0000_s1062" type="#_x0000_t202" style="position:absolute;margin-left:-.3pt;margin-top:27.25pt;width:487.25pt;height:15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" fillcolor="white [3201]" strokeweight=".5pt">
                <v:textbox>
                  <w:txbxContent>
                    <w:p w14:paraId="43643521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765705EE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rcar_dmac_xfer_chunk - Descriptor for a hardware transfer</w:t>
                      </w:r>
                    </w:p>
                    <w:p w14:paraId="038B7E97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entry in the parent's chunks list</w:t>
                      </w:r>
                    </w:p>
                    <w:p w14:paraId="1984158A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@src_addr: device source address</w:t>
                      </w:r>
                    </w:p>
                    <w:p w14:paraId="7B3B08D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@dst_addr: device destination address</w:t>
                      </w:r>
                    </w:p>
                    <w:p w14:paraId="22CE819D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@size: transfer size in bytes</w:t>
                      </w:r>
                    </w:p>
                    <w:p w14:paraId="674F1A5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60B3095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rcar_dmac_xfer_chunk {</w:t>
                      </w:r>
                    </w:p>
                    <w:p w14:paraId="4F7A719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2763F0DE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1C2DA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src_addr;</w:t>
                      </w:r>
                    </w:p>
                    <w:p w14:paraId="1410DBB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dst_addr;</w:t>
                      </w:r>
                    </w:p>
                    <w:p w14:paraId="65CA49E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size;</w:t>
                      </w:r>
                    </w:p>
                    <w:p w14:paraId="1C82333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418A"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="0026418A" w:rsidRPr="0083520A">
        <w:rPr>
          <w:lang w:eastAsia="ja-JP"/>
        </w:rPr>
        <w:t>.</w:t>
      </w:r>
    </w:p>
    <w:p w14:paraId="403F624B" w14:textId="45BDADBD" w:rsidR="0026418A" w:rsidRDefault="0026418A" w:rsidP="00BB6F01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 w:rsidR="00BB6F01">
        <w:rPr>
          <w:b/>
          <w:lang w:eastAsia="ja-JP"/>
        </w:rPr>
        <w:t>rcar_dmac_xfer_chunk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5AAAB74E" w14:textId="77777777" w:rsidR="00BB6F01" w:rsidRDefault="00BB6F01" w:rsidP="00BB6F01">
      <w:pPr>
        <w:rPr>
          <w:lang w:eastAsia="ja-JP"/>
        </w:rPr>
      </w:pPr>
    </w:p>
    <w:p w14:paraId="6246FFEE" w14:textId="77777777" w:rsidR="00BB6F01" w:rsidRDefault="00BB6F01" w:rsidP="00BB6F01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t>rcar</w:t>
      </w:r>
      <w:r>
        <w:rPr>
          <w:lang w:eastAsia="ja-JP"/>
        </w:rPr>
        <w:t>_dmac_</w:t>
      </w:r>
      <w:r w:rsidR="00265B14">
        <w:rPr>
          <w:lang w:eastAsia="ja-JP"/>
        </w:rPr>
        <w:t>hw</w:t>
      </w:r>
      <w:r>
        <w:rPr>
          <w:lang w:eastAsia="ja-JP"/>
        </w:rPr>
        <w:t>_</w:t>
      </w:r>
      <w:r w:rsidR="00265B14">
        <w:rPr>
          <w:lang w:eastAsia="ja-JP"/>
        </w:rPr>
        <w:t>desc</w:t>
      </w:r>
      <w:proofErr w:type="spellEnd"/>
    </w:p>
    <w:p w14:paraId="58D52A12" w14:textId="77777777" w:rsidR="00BB6F01" w:rsidRDefault="00BB6F01" w:rsidP="00BB6F01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E53BD5" wp14:editId="64351FFC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3F1B5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3BCC7ECD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rcar_dmac_hw_desc - Hardware descriptor for a transfer chunk</w:t>
                            </w:r>
                          </w:p>
                          <w:p w14:paraId="2F295458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@sar: value of the SAR register (source address)</w:t>
                            </w:r>
                          </w:p>
                          <w:p w14:paraId="5F956D96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@dar: value of the DAR register (destination address)</w:t>
                            </w:r>
                          </w:p>
                          <w:p w14:paraId="029A077C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@tcr: value of the TCR register (transfer count)</w:t>
                            </w:r>
                          </w:p>
                          <w:p w14:paraId="6A1DDA6A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6510175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rcar_dmac_hw_desc {</w:t>
                            </w:r>
                          </w:p>
                          <w:p w14:paraId="3CB1B407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sar;</w:t>
                            </w:r>
                          </w:p>
                          <w:p w14:paraId="0854582C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dar;</w:t>
                            </w:r>
                          </w:p>
                          <w:p w14:paraId="26C74B7B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tcr;</w:t>
                            </w:r>
                          </w:p>
                          <w:p w14:paraId="46A769B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reserved;</w:t>
                            </w:r>
                          </w:p>
                          <w:p w14:paraId="1F8EE4D3" w14:textId="77777777" w:rsidR="00143B38" w:rsidRPr="00BB6F01" w:rsidRDefault="00143B38" w:rsidP="00BB6F01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6F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__attribute__((__packed__));</w:t>
                            </w:r>
                          </w:p>
                          <w:p w14:paraId="47ED429A" w14:textId="77777777" w:rsidR="00143B38" w:rsidRDefault="00143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3BD5" id="テキスト ボックス 20" o:spid="_x0000_s1063" type="#_x0000_t202" style="position:absolute;margin-left:-.3pt;margin-top:27.25pt;width:487.25pt;height:15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" fillcolor="white [3201]" strokeweight=".5pt">
                <v:textbox>
                  <w:txbxContent>
                    <w:p w14:paraId="3833F1B5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3BCC7ECD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rcar_dmac_hw_desc - Hardware descriptor for a transfer chunk</w:t>
                      </w:r>
                    </w:p>
                    <w:p w14:paraId="2F295458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@sar: value of the SAR register (source address)</w:t>
                      </w:r>
                    </w:p>
                    <w:p w14:paraId="5F956D96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@dar: value of the DAR register (destination address)</w:t>
                      </w:r>
                    </w:p>
                    <w:p w14:paraId="029A077C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@tcr: value of the TCR register (transfer count)</w:t>
                      </w:r>
                    </w:p>
                    <w:p w14:paraId="6A1DDA6A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6510175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rcar_dmac_hw_desc {</w:t>
                      </w:r>
                    </w:p>
                    <w:p w14:paraId="3CB1B407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sar;</w:t>
                      </w:r>
                    </w:p>
                    <w:p w14:paraId="0854582C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dar;</w:t>
                      </w:r>
                    </w:p>
                    <w:p w14:paraId="26C74B7B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tcr;</w:t>
                      </w:r>
                    </w:p>
                    <w:p w14:paraId="46A769B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reserved;</w:t>
                      </w:r>
                    </w:p>
                    <w:p w14:paraId="1F8EE4D3" w14:textId="77777777" w:rsidR="00143B38" w:rsidRPr="00BB6F01" w:rsidRDefault="00143B38" w:rsidP="00BB6F01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6F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__attribute__((__packed__));</w:t>
                      </w:r>
                    </w:p>
                    <w:p w14:paraId="47ED429A" w14:textId="77777777" w:rsidR="00143B38" w:rsidRDefault="00143B38"/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04BBE1DD" w14:textId="1B07530E" w:rsidR="00BB6F01" w:rsidRDefault="00BB6F01" w:rsidP="00BB6F01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2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rcar_dmac_</w:t>
      </w:r>
      <w:r w:rsidR="00265B14">
        <w:rPr>
          <w:b/>
          <w:lang w:eastAsia="ja-JP"/>
        </w:rPr>
        <w:t>hw_desc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36D48F49" w14:textId="77777777" w:rsidR="00BB6F01" w:rsidRPr="00BB6F01" w:rsidRDefault="00BB6F01" w:rsidP="00BB6F01">
      <w:pPr>
        <w:rPr>
          <w:lang w:eastAsia="ja-JP"/>
        </w:rPr>
      </w:pPr>
    </w:p>
    <w:p w14:paraId="1389BF9C" w14:textId="77777777" w:rsidR="00265B14" w:rsidRDefault="00265B1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6888037" w14:textId="77777777" w:rsidR="00265B14" w:rsidRDefault="00265B14" w:rsidP="00265B14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lastRenderedPageBreak/>
        <w:t>rcar</w:t>
      </w:r>
      <w:r>
        <w:rPr>
          <w:lang w:eastAsia="ja-JP"/>
        </w:rPr>
        <w:t>_dmac_desc_page</w:t>
      </w:r>
      <w:proofErr w:type="spellEnd"/>
    </w:p>
    <w:p w14:paraId="5DAB8ED4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18FCEE" wp14:editId="0AAC365E">
                <wp:simplePos x="0" y="0"/>
                <wp:positionH relativeFrom="column">
                  <wp:posOffset>-3810</wp:posOffset>
                </wp:positionH>
                <wp:positionV relativeFrom="paragraph">
                  <wp:posOffset>346075</wp:posOffset>
                </wp:positionV>
                <wp:extent cx="6188075" cy="1996440"/>
                <wp:effectExtent l="0" t="0" r="22225" b="2286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2083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212CF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rcar_dmac_desc_page - One page worth of descriptors</w:t>
                            </w:r>
                          </w:p>
                          <w:p w14:paraId="06AA46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entry in the channel's pages list</w:t>
                            </w:r>
                          </w:p>
                          <w:p w14:paraId="4D6837E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@descs: array of DMA descriptors</w:t>
                            </w:r>
                          </w:p>
                          <w:p w14:paraId="32351C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@chunks: array of transfer chunk descriptors</w:t>
                            </w:r>
                          </w:p>
                          <w:p w14:paraId="3A8E034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751FF54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rcar_dmac_desc_page {</w:t>
                            </w:r>
                          </w:p>
                          <w:p w14:paraId="6610CF9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2DF90CB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69335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union {</w:t>
                            </w:r>
                          </w:p>
                          <w:p w14:paraId="4CE3D4F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rcar_dmac_desc descs[0];</w:t>
                            </w:r>
                          </w:p>
                          <w:p w14:paraId="5B6EF12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rcar_dmac_xfer_chunk chunks[0];</w:t>
                            </w:r>
                          </w:p>
                          <w:p w14:paraId="4A277A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};</w:t>
                            </w:r>
                          </w:p>
                          <w:p w14:paraId="67A2E029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FCEE" id="テキスト ボックス 21" o:spid="_x0000_s1064" type="#_x0000_t202" style="position:absolute;margin-left:-.3pt;margin-top:27.25pt;width:487.25pt;height:157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" fillcolor="white [3201]" strokeweight=".5pt">
                <v:textbox>
                  <w:txbxContent>
                    <w:p w14:paraId="2C52083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212CF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rcar_dmac_desc_page - One page worth of descriptors</w:t>
                      </w:r>
                    </w:p>
                    <w:p w14:paraId="06AA46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entry in the channel's pages list</w:t>
                      </w:r>
                    </w:p>
                    <w:p w14:paraId="4D6837E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@descs: array of DMA descriptors</w:t>
                      </w:r>
                    </w:p>
                    <w:p w14:paraId="32351C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@chunks: array of transfer chunk descriptors</w:t>
                      </w:r>
                    </w:p>
                    <w:p w14:paraId="3A8E034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751FF54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rcar_dmac_desc_page {</w:t>
                      </w:r>
                    </w:p>
                    <w:p w14:paraId="6610CF9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2DF90CB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69335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union {</w:t>
                      </w:r>
                    </w:p>
                    <w:p w14:paraId="4CE3D4F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rcar_dmac_desc descs[0];</w:t>
                      </w:r>
                    </w:p>
                    <w:p w14:paraId="5B6EF12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rcar_dmac_xfer_chunk chunks[0];</w:t>
                      </w:r>
                    </w:p>
                    <w:p w14:paraId="4A277A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};</w:t>
                      </w:r>
                    </w:p>
                    <w:p w14:paraId="67A2E029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1993347C" w14:textId="77EBD8ED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3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rcar_dmac_desc_page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3F5127E1" w14:textId="77777777" w:rsidR="00265B14" w:rsidRDefault="00265B14" w:rsidP="00265B14">
      <w:pPr>
        <w:rPr>
          <w:lang w:eastAsia="ja-JP"/>
        </w:rPr>
      </w:pPr>
    </w:p>
    <w:p w14:paraId="2773AA5F" w14:textId="77777777" w:rsidR="00265B14" w:rsidRDefault="00265B14" w:rsidP="00265B14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t>rcar</w:t>
      </w:r>
      <w:r>
        <w:rPr>
          <w:lang w:eastAsia="ja-JP"/>
        </w:rPr>
        <w:t>_dmac_chan_slave</w:t>
      </w:r>
      <w:proofErr w:type="spellEnd"/>
    </w:p>
    <w:p w14:paraId="1B5BCADE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AE69F3" wp14:editId="3D2352CA">
                <wp:simplePos x="0" y="0"/>
                <wp:positionH relativeFrom="column">
                  <wp:posOffset>-3810</wp:posOffset>
                </wp:positionH>
                <wp:positionV relativeFrom="paragraph">
                  <wp:posOffset>343535</wp:posOffset>
                </wp:positionV>
                <wp:extent cx="6188075" cy="1316355"/>
                <wp:effectExtent l="0" t="0" r="22225" b="17145"/>
                <wp:wrapTopAndBottom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4DD8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702690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rcar_dmac_chan_slave - Slave configuration</w:t>
                            </w:r>
                          </w:p>
                          <w:p w14:paraId="42839F6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@slave_addr: slave memory address</w:t>
                            </w:r>
                          </w:p>
                          <w:p w14:paraId="4E87661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@xfer_size: size (in bytes) of hardware transfers</w:t>
                            </w:r>
                          </w:p>
                          <w:p w14:paraId="3B64969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F1D99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rcar_dmac_chan_slave {</w:t>
                            </w:r>
                          </w:p>
                          <w:p w14:paraId="0535AC0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phys_addr_t slave_addr;</w:t>
                            </w:r>
                          </w:p>
                          <w:p w14:paraId="7714920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xfer_size;</w:t>
                            </w:r>
                          </w:p>
                          <w:p w14:paraId="6B3222ED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69F3" id="テキスト ボックス 22" o:spid="_x0000_s1065" type="#_x0000_t202" style="position:absolute;margin-left:-.3pt;margin-top:27.05pt;width:487.25pt;height:103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O+PQIAAIUEAAAOAAAAZHJzL2Uyb0RvYy54bWysVE1v2zAMvQ/YfxB0X2znq5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" fillcolor="white [3201]" strokeweight=".5pt">
                <v:textbox>
                  <w:txbxContent>
                    <w:p w14:paraId="0194DD8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4702690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rcar_dmac_chan_slave - Slave configuration</w:t>
                      </w:r>
                    </w:p>
                    <w:p w14:paraId="42839F6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@slave_addr: slave memory address</w:t>
                      </w:r>
                    </w:p>
                    <w:p w14:paraId="4E87661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@xfer_size: size (in bytes) of hardware transfers</w:t>
                      </w:r>
                    </w:p>
                    <w:p w14:paraId="3B64969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F1D99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rcar_dmac_chan_slave {</w:t>
                      </w:r>
                    </w:p>
                    <w:p w14:paraId="0535AC0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phys_addr_t slave_addr;</w:t>
                      </w:r>
                    </w:p>
                    <w:p w14:paraId="7714920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xfer_size;</w:t>
                      </w:r>
                    </w:p>
                    <w:p w14:paraId="6B3222ED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2B825DA6" w14:textId="7AE88B83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rcar_dmac_chan_slave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434F6938" w14:textId="77777777" w:rsidR="00265B14" w:rsidRDefault="00265B14" w:rsidP="00265B14">
      <w:pPr>
        <w:rPr>
          <w:lang w:eastAsia="ja-JP"/>
        </w:rPr>
      </w:pPr>
    </w:p>
    <w:p w14:paraId="588460DC" w14:textId="77777777" w:rsidR="00265B14" w:rsidRDefault="00265B14" w:rsidP="00265B14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t>rcar</w:t>
      </w:r>
      <w:r>
        <w:rPr>
          <w:lang w:eastAsia="ja-JP"/>
        </w:rPr>
        <w:t>_dmac_chan_map</w:t>
      </w:r>
      <w:proofErr w:type="spellEnd"/>
    </w:p>
    <w:p w14:paraId="6984B7C1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2BDC1D" wp14:editId="20A7F803">
                <wp:simplePos x="0" y="0"/>
                <wp:positionH relativeFrom="column">
                  <wp:posOffset>-3810</wp:posOffset>
                </wp:positionH>
                <wp:positionV relativeFrom="paragraph">
                  <wp:posOffset>342900</wp:posOffset>
                </wp:positionV>
                <wp:extent cx="6188075" cy="1557655"/>
                <wp:effectExtent l="0" t="0" r="22225" b="23495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55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A539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DA4BB5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rcar_dmac_chan_map - Map of slave device phys to dma address</w:t>
                            </w:r>
                          </w:p>
                          <w:p w14:paraId="03B4C8E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@addr: slave dma address</w:t>
                            </w:r>
                          </w:p>
                          <w:p w14:paraId="498B67BC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@dir: direction of mapping</w:t>
                            </w:r>
                          </w:p>
                          <w:p w14:paraId="041764C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@slave: slave configuration that is mapped</w:t>
                            </w:r>
                          </w:p>
                          <w:p w14:paraId="1081D2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5F7DF86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rcar_dmac_chan_map {</w:t>
                            </w:r>
                          </w:p>
                          <w:p w14:paraId="7EAF17D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addr;</w:t>
                            </w:r>
                          </w:p>
                          <w:p w14:paraId="1E31F16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enum dma_data_direction dir;</w:t>
                            </w:r>
                          </w:p>
                          <w:p w14:paraId="7D0646F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slave;</w:t>
                            </w:r>
                          </w:p>
                          <w:p w14:paraId="74DE6AEB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DC1D" id="テキスト ボックス 23" o:spid="_x0000_s1066" type="#_x0000_t202" style="position:absolute;margin-left:-.3pt;margin-top:27pt;width:487.25pt;height:122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" fillcolor="white [3201]" strokeweight=".5pt">
                <v:textbox>
                  <w:txbxContent>
                    <w:p w14:paraId="393A539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0DA4BB5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rcar_dmac_chan_map - Map of slave device phys to dma address</w:t>
                      </w:r>
                    </w:p>
                    <w:p w14:paraId="03B4C8E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@addr: slave dma address</w:t>
                      </w:r>
                    </w:p>
                    <w:p w14:paraId="498B67BC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@dir: direction of mapping</w:t>
                      </w:r>
                    </w:p>
                    <w:p w14:paraId="041764C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@slave: slave configuration that is mapped</w:t>
                      </w:r>
                    </w:p>
                    <w:p w14:paraId="1081D2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5F7DF86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rcar_dmac_chan_map {</w:t>
                      </w:r>
                    </w:p>
                    <w:p w14:paraId="7EAF17D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addr;</w:t>
                      </w:r>
                    </w:p>
                    <w:p w14:paraId="1E31F16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enum dma_data_direction dir;</w:t>
                      </w:r>
                    </w:p>
                    <w:p w14:paraId="7D0646F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slave;</w:t>
                      </w:r>
                    </w:p>
                    <w:p w14:paraId="74DE6AEB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238A4D2B" w14:textId="66CA3A19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5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rcar_dmac_chan_map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BBF2D3C" w14:textId="77777777" w:rsidR="00265B14" w:rsidRPr="00265B14" w:rsidRDefault="00265B14" w:rsidP="00265B14">
      <w:pPr>
        <w:rPr>
          <w:lang w:eastAsia="ja-JP"/>
        </w:rPr>
      </w:pPr>
    </w:p>
    <w:p w14:paraId="40371CA1" w14:textId="77777777" w:rsidR="00265B14" w:rsidRDefault="00265B14" w:rsidP="00265B14">
      <w:pPr>
        <w:rPr>
          <w:lang w:eastAsia="ja-JP"/>
        </w:rPr>
      </w:pPr>
    </w:p>
    <w:p w14:paraId="1D52316B" w14:textId="77777777" w:rsidR="00265B14" w:rsidRDefault="00265B14" w:rsidP="00265B14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lastRenderedPageBreak/>
        <w:t>rcar</w:t>
      </w:r>
      <w:r>
        <w:rPr>
          <w:lang w:eastAsia="ja-JP"/>
        </w:rPr>
        <w:t>_dmac_chan</w:t>
      </w:r>
      <w:proofErr w:type="spellEnd"/>
    </w:p>
    <w:p w14:paraId="753EA30B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E25CC2" wp14:editId="150D7E3B">
                <wp:simplePos x="0" y="0"/>
                <wp:positionH relativeFrom="column">
                  <wp:posOffset>-3810</wp:posOffset>
                </wp:positionH>
                <wp:positionV relativeFrom="paragraph">
                  <wp:posOffset>344170</wp:posOffset>
                </wp:positionV>
                <wp:extent cx="6188075" cy="6035040"/>
                <wp:effectExtent l="0" t="0" r="22225" b="22860"/>
                <wp:wrapTopAndBottom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B70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7A4F2B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rcar_dmac_chan - R-Car Gen2 DMA Controller Channel</w:t>
                            </w:r>
                          </w:p>
                          <w:p w14:paraId="3E001D4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@chan: base DMA channel object</w:t>
                            </w:r>
                          </w:p>
                          <w:p w14:paraId="25706C5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channel I/O memory base</w:t>
                            </w:r>
                          </w:p>
                          <w:p w14:paraId="64F7F70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@index: index of this channel in the controller</w:t>
                            </w:r>
                          </w:p>
                          <w:p w14:paraId="17CCA9B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@irq: channel IRQ</w:t>
                            </w:r>
                          </w:p>
                          <w:p w14:paraId="21970FEC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@src: slave memory address and size on the source side</w:t>
                            </w:r>
                          </w:p>
                          <w:p w14:paraId="3B4A86A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@dst: slave memory address and size on the destination side</w:t>
                            </w:r>
                          </w:p>
                          <w:p w14:paraId="351DB90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@mid_rid: hardware MID/RID for the DMA client using this channel</w:t>
                            </w:r>
                          </w:p>
                          <w:p w14:paraId="504FDFA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@lock: protects the channel CHCR register and the desc members</w:t>
                            </w:r>
                          </w:p>
                          <w:p w14:paraId="2344575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@desc.free: list of free descriptors</w:t>
                            </w:r>
                          </w:p>
                          <w:p w14:paraId="0FD7BBF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@desc.pending: list of pending descriptors (submitted with tx_submit)</w:t>
                            </w:r>
                          </w:p>
                          <w:p w14:paraId="6252A2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@desc.active: list of active descriptors (activated with issue_pending)</w:t>
                            </w:r>
                          </w:p>
                          <w:p w14:paraId="1740969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@desc.done: list of completed descriptors</w:t>
                            </w:r>
                          </w:p>
                          <w:p w14:paraId="23DEFA4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@desc.wait: list of descriptors waiting for an ack</w:t>
                            </w:r>
                          </w:p>
                          <w:p w14:paraId="3C3519B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@desc.running: the descriptor being processed (a member of the active list)</w:t>
                            </w:r>
                          </w:p>
                          <w:p w14:paraId="5C284EBB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@desc.chunks_free: list of free transfer chunk descriptors</w:t>
                            </w:r>
                          </w:p>
                          <w:p w14:paraId="1161403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@desc.pages: list of pages used by allocated descriptors</w:t>
                            </w:r>
                          </w:p>
                          <w:p w14:paraId="5AE84CA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D0722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rcar_dmac_chan {</w:t>
                            </w:r>
                          </w:p>
                          <w:p w14:paraId="03B784A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dma_chan chan;</w:t>
                            </w:r>
                          </w:p>
                          <w:p w14:paraId="3268CFA3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79F2794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index;</w:t>
                            </w:r>
                          </w:p>
                          <w:p w14:paraId="66247E0D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irq;</w:t>
                            </w:r>
                          </w:p>
                          <w:p w14:paraId="210494F6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D36BD9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src;</w:t>
                            </w:r>
                          </w:p>
                          <w:p w14:paraId="14DD2C7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rcar_dmac_chan_slave dst;</w:t>
                            </w:r>
                          </w:p>
                          <w:p w14:paraId="03FE9EE8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rcar_dmac_chan_map map;</w:t>
                            </w:r>
                          </w:p>
                          <w:p w14:paraId="5A22D21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mid_rid;</w:t>
                            </w:r>
                          </w:p>
                          <w:p w14:paraId="04E1C15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C25D40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spinlock_t lock;</w:t>
                            </w:r>
                          </w:p>
                          <w:p w14:paraId="328040C2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412A8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{</w:t>
                            </w:r>
                          </w:p>
                          <w:p w14:paraId="4808F434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free;</w:t>
                            </w:r>
                          </w:p>
                          <w:p w14:paraId="1A8D383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pending;</w:t>
                            </w:r>
                          </w:p>
                          <w:p w14:paraId="36B39C0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active;</w:t>
                            </w:r>
                          </w:p>
                          <w:p w14:paraId="2376B6C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done;</w:t>
                            </w:r>
                          </w:p>
                          <w:p w14:paraId="1C4DD2A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wait;</w:t>
                            </w:r>
                          </w:p>
                          <w:p w14:paraId="7096D72F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rcar_dmac_desc *running;</w:t>
                            </w:r>
                          </w:p>
                          <w:p w14:paraId="65CA1EB5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08F0A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chunks_free;</w:t>
                            </w:r>
                          </w:p>
                          <w:p w14:paraId="7005FE67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FDA24A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struct list_head pages;</w:t>
                            </w:r>
                          </w:p>
                          <w:p w14:paraId="0D47C7E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 desc;</w:t>
                            </w:r>
                          </w:p>
                          <w:p w14:paraId="15CBB1CC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5CC2" id="テキスト ボックス 24" o:spid="_x0000_s1067" type="#_x0000_t202" style="position:absolute;margin-left:-.3pt;margin-top:27.1pt;width:487.25pt;height:475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qePAIAAIU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" fillcolor="white [3201]" strokeweight=".5pt">
                <v:textbox>
                  <w:txbxContent>
                    <w:p w14:paraId="2D27B70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7A4F2B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rcar_dmac_chan - R-Car Gen2 DMA Controller Channel</w:t>
                      </w:r>
                    </w:p>
                    <w:p w14:paraId="3E001D4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@chan: base DMA channel object</w:t>
                      </w:r>
                    </w:p>
                    <w:p w14:paraId="25706C5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channel I/O memory base</w:t>
                      </w:r>
                    </w:p>
                    <w:p w14:paraId="64F7F70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@index: index of this channel in the controller</w:t>
                      </w:r>
                    </w:p>
                    <w:p w14:paraId="17CCA9B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@irq: channel IRQ</w:t>
                      </w:r>
                    </w:p>
                    <w:p w14:paraId="21970FEC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@src: slave memory address and size on the source side</w:t>
                      </w:r>
                    </w:p>
                    <w:p w14:paraId="3B4A86A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@dst: slave memory address and size on the destination side</w:t>
                      </w:r>
                    </w:p>
                    <w:p w14:paraId="351DB90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@mid_rid: hardware MID/RID for the DMA client using this channel</w:t>
                      </w:r>
                    </w:p>
                    <w:p w14:paraId="504FDFA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@lock: protects the channel CHCR register and the desc members</w:t>
                      </w:r>
                    </w:p>
                    <w:p w14:paraId="2344575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@desc.free: list of free descriptors</w:t>
                      </w:r>
                    </w:p>
                    <w:p w14:paraId="0FD7BBF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@desc.pending: list of pending descriptors (submitted with tx_submit)</w:t>
                      </w:r>
                    </w:p>
                    <w:p w14:paraId="6252A2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@desc.active: list of active descriptors (activated with issue_pending)</w:t>
                      </w:r>
                    </w:p>
                    <w:p w14:paraId="1740969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@desc.done: list of completed descriptors</w:t>
                      </w:r>
                    </w:p>
                    <w:p w14:paraId="23DEFA4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@desc.wait: list of descriptors waiting for an ack</w:t>
                      </w:r>
                    </w:p>
                    <w:p w14:paraId="3C3519B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@desc.running: the descriptor being processed (a member of the active list)</w:t>
                      </w:r>
                    </w:p>
                    <w:p w14:paraId="5C284EBB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@desc.chunks_free: list of free transfer chunk descriptors</w:t>
                      </w:r>
                    </w:p>
                    <w:p w14:paraId="1161403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@desc.pages: list of pages used by allocated descriptors</w:t>
                      </w:r>
                    </w:p>
                    <w:p w14:paraId="5AE84CA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D0722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rcar_dmac_chan {</w:t>
                      </w:r>
                    </w:p>
                    <w:p w14:paraId="03B784A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dma_chan chan;</w:t>
                      </w:r>
                    </w:p>
                    <w:p w14:paraId="3268CFA3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79F2794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index;</w:t>
                      </w:r>
                    </w:p>
                    <w:p w14:paraId="66247E0D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irq;</w:t>
                      </w:r>
                    </w:p>
                    <w:p w14:paraId="210494F6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D36BD9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src;</w:t>
                      </w:r>
                    </w:p>
                    <w:p w14:paraId="14DD2C7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rcar_dmac_chan_slave dst;</w:t>
                      </w:r>
                    </w:p>
                    <w:p w14:paraId="03FE9EE8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rcar_dmac_chan_map map;</w:t>
                      </w:r>
                    </w:p>
                    <w:p w14:paraId="5A22D21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mid_rid;</w:t>
                      </w:r>
                    </w:p>
                    <w:p w14:paraId="04E1C15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C25D40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spinlock_t lock;</w:t>
                      </w:r>
                    </w:p>
                    <w:p w14:paraId="328040C2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D412A8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{</w:t>
                      </w:r>
                    </w:p>
                    <w:p w14:paraId="4808F434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free;</w:t>
                      </w:r>
                    </w:p>
                    <w:p w14:paraId="1A8D383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pending;</w:t>
                      </w:r>
                    </w:p>
                    <w:p w14:paraId="36B39C0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active;</w:t>
                      </w:r>
                    </w:p>
                    <w:p w14:paraId="2376B6C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done;</w:t>
                      </w:r>
                    </w:p>
                    <w:p w14:paraId="1C4DD2A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wait;</w:t>
                      </w:r>
                    </w:p>
                    <w:p w14:paraId="7096D72F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rcar_dmac_desc *running;</w:t>
                      </w:r>
                    </w:p>
                    <w:p w14:paraId="65CA1EB5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08F0A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chunks_free;</w:t>
                      </w:r>
                    </w:p>
                    <w:p w14:paraId="7005FE67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0FDA24A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struct list_head pages;</w:t>
                      </w:r>
                    </w:p>
                    <w:p w14:paraId="0D47C7E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 desc;</w:t>
                      </w:r>
                    </w:p>
                    <w:p w14:paraId="15CBB1CC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7F01E0A4" w14:textId="4C58F640" w:rsidR="00265B14" w:rsidRDefault="00265B14" w:rsidP="00265B1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6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rcar_dmac_chan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613F954" w14:textId="77777777" w:rsidR="00265B14" w:rsidRPr="00265B14" w:rsidRDefault="00265B14" w:rsidP="00265B14">
      <w:pPr>
        <w:rPr>
          <w:lang w:eastAsia="ja-JP"/>
        </w:rPr>
      </w:pPr>
    </w:p>
    <w:p w14:paraId="4750C7D5" w14:textId="77777777" w:rsidR="00265B14" w:rsidRDefault="00265B1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0F18B0" w14:textId="77777777" w:rsidR="00265B14" w:rsidRDefault="00265B14" w:rsidP="00265B14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lastRenderedPageBreak/>
        <w:t>rcar</w:t>
      </w:r>
      <w:r>
        <w:rPr>
          <w:lang w:eastAsia="ja-JP"/>
        </w:rPr>
        <w:t>_dmac</w:t>
      </w:r>
      <w:proofErr w:type="spellEnd"/>
    </w:p>
    <w:p w14:paraId="3B32D767" w14:textId="77777777" w:rsidR="00265B14" w:rsidRDefault="00265B14" w:rsidP="00265B1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06BA9" wp14:editId="281EFE26">
                <wp:simplePos x="0" y="0"/>
                <wp:positionH relativeFrom="column">
                  <wp:posOffset>-7620</wp:posOffset>
                </wp:positionH>
                <wp:positionV relativeFrom="paragraph">
                  <wp:posOffset>340360</wp:posOffset>
                </wp:positionV>
                <wp:extent cx="6188075" cy="4933950"/>
                <wp:effectExtent l="0" t="0" r="22225" b="19050"/>
                <wp:wrapTopAndBottom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BD181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6A4146B5" w14:textId="24E3DAF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 struct rcar_dmac - R-Car Gen2 DMA Controller</w:t>
                            </w:r>
                          </w:p>
                          <w:p w14:paraId="65428FE7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@engine: base DMA engine object</w:t>
                            </w:r>
                          </w:p>
                          <w:p w14:paraId="5FD5A465" w14:textId="360BDB0D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@dev: the hardware device</w:t>
                            </w:r>
                          </w:p>
                          <w:p w14:paraId="7FE8D9F2" w14:textId="5D4CE5C5" w:rsidR="00143B38" w:rsidRPr="00FD37EE" w:rsidRDefault="00143B38" w:rsidP="009818B5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68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@dmac_base: remapped base register block</w:t>
                            </w:r>
                          </w:p>
                          <w:p w14:paraId="3F958BE3" w14:textId="3521E7FF" w:rsidR="00143B38" w:rsidRPr="00FD37EE" w:rsidRDefault="00143B38" w:rsidP="009818B5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368A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@chan_base: remapped channel register block (optional)</w:t>
                            </w:r>
                          </w:p>
                          <w:p w14:paraId="08221864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@n_channels: number of available channels</w:t>
                            </w:r>
                          </w:p>
                          <w:p w14:paraId="1F0E7931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@channels: array of DMAC channels</w:t>
                            </w:r>
                          </w:p>
                          <w:p w14:paraId="094BFD82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@fixed_source: fixed source address mode</w:t>
                            </w:r>
                          </w:p>
                          <w:p w14:paraId="43491A40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@fixed_dest: fixed destination address mode</w:t>
                            </w:r>
                          </w:p>
                          <w:p w14:paraId="6680E1AA" w14:textId="77777777" w:rsidR="00143B38" w:rsidRPr="00FD37EE" w:rsidRDefault="00143B38" w:rsidP="00912C6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@rate_rd: bus read rate control</w:t>
                            </w:r>
                          </w:p>
                          <w:p w14:paraId="795E1D7B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@rate_wr: bus write rate control</w:t>
                            </w:r>
                          </w:p>
                          <w:p w14:paraId="2A9DF903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@modules: bitmask of client modules in use</w:t>
                            </w:r>
                          </w:p>
                          <w:p w14:paraId="0966AF5A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361B935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rcar_dmac {</w:t>
                            </w:r>
                          </w:p>
                          <w:p w14:paraId="19ED42F7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dma_device engine;</w:t>
                            </w:r>
                          </w:p>
                          <w:p w14:paraId="3E2EC07E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 *dev;</w:t>
                            </w:r>
                          </w:p>
                          <w:p w14:paraId="229B758C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8A013E" w14:textId="77777777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E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__iomem *dmac_base;</w:t>
                            </w:r>
                          </w:p>
                          <w:p w14:paraId="6A53A8FA" w14:textId="2FD3CB23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E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__iomem *chan_base;</w:t>
                            </w:r>
                          </w:p>
                          <w:p w14:paraId="2F0AED3E" w14:textId="77777777" w:rsidR="00143B38" w:rsidRPr="00FD37EE" w:rsidRDefault="00143B38" w:rsidP="001071BD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device_dma_parameters parms;    </w:t>
                            </w:r>
                          </w:p>
                          <w:p w14:paraId="513C3FFC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6F85EF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n_channels;</w:t>
                            </w:r>
                          </w:p>
                          <w:p w14:paraId="4471DE11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rcar_dmac_chan *channels;</w:t>
                            </w:r>
                          </w:p>
                          <w:p w14:paraId="5F610D83" w14:textId="7E3AA218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u32</w:t>
                            </w: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channels_mask;</w:t>
                            </w:r>
                          </w:p>
                          <w:p w14:paraId="2950448A" w14:textId="77777777" w:rsidR="00143B38" w:rsidRPr="00FD37EE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76235D5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bool fixed_source;</w:t>
                            </w:r>
                          </w:p>
                          <w:p w14:paraId="5DB7DBBB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bool fixed_dest;</w:t>
                            </w:r>
                          </w:p>
                          <w:p w14:paraId="71758D57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BC3ED6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rate_rd;</w:t>
                            </w:r>
                          </w:p>
                          <w:p w14:paraId="61C377E0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7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rate_wr;</w:t>
                            </w:r>
                          </w:p>
                          <w:p w14:paraId="22DAA7F1" w14:textId="77777777" w:rsidR="00143B38" w:rsidRPr="00FD37EE" w:rsidRDefault="00143B38" w:rsidP="008A2727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697AAE" w14:textId="77777777" w:rsidR="00143B38" w:rsidRPr="00265B14" w:rsidRDefault="00143B38" w:rsidP="00265B1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DECLARE_BITMAP(modules, 256);</w:t>
                            </w:r>
                          </w:p>
                          <w:p w14:paraId="1E942C8C" w14:textId="77777777" w:rsidR="00143B38" w:rsidRDefault="00143B38" w:rsidP="00265B14">
                            <w:pPr>
                              <w:spacing w:after="0" w:line="0" w:lineRule="atLeast"/>
                            </w:pPr>
                            <w:r w:rsidRPr="00265B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6BA9" id="テキスト ボックス 27" o:spid="_x0000_s1068" type="#_x0000_t202" style="position:absolute;margin-left:-.6pt;margin-top:26.8pt;width:487.25pt;height:3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" fillcolor="white [3201]" strokeweight=".5pt">
                <v:textbox>
                  <w:txbxContent>
                    <w:p w14:paraId="741BD181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6A4146B5" w14:textId="24E3DAF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 struct rcar_dmac - R-Car Gen2 DMA Controller</w:t>
                      </w:r>
                    </w:p>
                    <w:p w14:paraId="65428FE7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@engine: base DMA engine object</w:t>
                      </w:r>
                    </w:p>
                    <w:p w14:paraId="5FD5A465" w14:textId="360BDB0D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@dev: the hardware device</w:t>
                      </w:r>
                    </w:p>
                    <w:p w14:paraId="7FE8D9F2" w14:textId="5D4CE5C5" w:rsidR="00143B38" w:rsidRPr="00FD37EE" w:rsidRDefault="00143B38" w:rsidP="009818B5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* </w:t>
                      </w:r>
                      <w:r w:rsidRPr="005368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@dmac_base: remapped base register block</w:t>
                      </w:r>
                    </w:p>
                    <w:p w14:paraId="3F958BE3" w14:textId="3521E7FF" w:rsidR="00143B38" w:rsidRPr="00FD37EE" w:rsidRDefault="00143B38" w:rsidP="009818B5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</w:t>
                      </w:r>
                      <w:r w:rsidRPr="005368A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@chan_base: remapped channel register block (optional)</w:t>
                      </w:r>
                    </w:p>
                    <w:p w14:paraId="08221864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@n_channels: number of available channels</w:t>
                      </w:r>
                    </w:p>
                    <w:p w14:paraId="1F0E7931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@channels: array of DMAC channels</w:t>
                      </w:r>
                    </w:p>
                    <w:p w14:paraId="094BFD82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@fixed_source: fixed source address mode</w:t>
                      </w:r>
                    </w:p>
                    <w:p w14:paraId="43491A40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@fixed_dest: fixed destination address mode</w:t>
                      </w:r>
                    </w:p>
                    <w:p w14:paraId="6680E1AA" w14:textId="77777777" w:rsidR="00143B38" w:rsidRPr="00FD37EE" w:rsidRDefault="00143B38" w:rsidP="00912C69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@rate_rd: bus read rate control</w:t>
                      </w:r>
                    </w:p>
                    <w:p w14:paraId="795E1D7B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@rate_wr: bus write rate control</w:t>
                      </w:r>
                    </w:p>
                    <w:p w14:paraId="2A9DF903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@modules: bitmask of client modules in use</w:t>
                      </w:r>
                    </w:p>
                    <w:p w14:paraId="0966AF5A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361B935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rcar_dmac {</w:t>
                      </w:r>
                    </w:p>
                    <w:p w14:paraId="19ED42F7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dma_device engine;</w:t>
                      </w:r>
                    </w:p>
                    <w:p w14:paraId="3E2EC07E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 *dev;</w:t>
                      </w:r>
                    </w:p>
                    <w:p w14:paraId="229B758C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8A013E" w14:textId="77777777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5E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__iomem *dmac_base;</w:t>
                      </w:r>
                    </w:p>
                    <w:p w14:paraId="6A53A8FA" w14:textId="2FD3CB23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5E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 __iomem *chan_base;</w:t>
                      </w:r>
                    </w:p>
                    <w:p w14:paraId="2F0AED3E" w14:textId="77777777" w:rsidR="00143B38" w:rsidRPr="00FD37EE" w:rsidRDefault="00143B38" w:rsidP="001071BD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device_dma_parameters parms;    </w:t>
                      </w:r>
                    </w:p>
                    <w:p w14:paraId="513C3FFC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6F85EF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n_channels;</w:t>
                      </w:r>
                    </w:p>
                    <w:p w14:paraId="4471DE11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rcar_dmac_chan *channels;</w:t>
                      </w:r>
                    </w:p>
                    <w:p w14:paraId="5F610D83" w14:textId="7E3AA218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u32</w:t>
                      </w: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channels_mask;</w:t>
                      </w:r>
                    </w:p>
                    <w:p w14:paraId="2950448A" w14:textId="77777777" w:rsidR="00143B38" w:rsidRPr="00FD37EE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76235D5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bool fixed_source;</w:t>
                      </w:r>
                    </w:p>
                    <w:p w14:paraId="5DB7DBBB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bool fixed_dest;</w:t>
                      </w:r>
                    </w:p>
                    <w:p w14:paraId="71758D57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BC3ED6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rate_rd;</w:t>
                      </w:r>
                    </w:p>
                    <w:p w14:paraId="61C377E0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7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rate_wr;</w:t>
                      </w:r>
                    </w:p>
                    <w:p w14:paraId="22DAA7F1" w14:textId="77777777" w:rsidR="00143B38" w:rsidRPr="00FD37EE" w:rsidRDefault="00143B38" w:rsidP="008A2727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697AAE" w14:textId="77777777" w:rsidR="00143B38" w:rsidRPr="00265B14" w:rsidRDefault="00143B38" w:rsidP="00265B1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DECLARE_BITMAP(modules, 256);</w:t>
                      </w:r>
                    </w:p>
                    <w:p w14:paraId="1E942C8C" w14:textId="77777777" w:rsidR="00143B38" w:rsidRDefault="00143B38" w:rsidP="00265B14">
                      <w:pPr>
                        <w:spacing w:after="0" w:line="0" w:lineRule="atLeast"/>
                      </w:pPr>
                      <w:r w:rsidRPr="00265B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rcar-dmac.c</w:t>
      </w:r>
      <w:proofErr w:type="spellEnd"/>
      <w:r w:rsidRPr="0083520A">
        <w:rPr>
          <w:lang w:eastAsia="ja-JP"/>
        </w:rPr>
        <w:t>.</w:t>
      </w:r>
    </w:p>
    <w:p w14:paraId="287E5E7E" w14:textId="74C98949" w:rsidR="00265B14" w:rsidRDefault="00265B14" w:rsidP="00265B14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7</w:t>
      </w:r>
      <w:r w:rsidRPr="00A157CA">
        <w:rPr>
          <w:b/>
          <w:lang w:eastAsia="ja-JP"/>
        </w:rPr>
        <w:fldChar w:fldCharType="end"/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rcar_dmac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082003BD" w14:textId="77777777" w:rsidR="00654548" w:rsidRDefault="00654548" w:rsidP="00654548">
      <w:pPr>
        <w:pStyle w:val="Heading4"/>
        <w:rPr>
          <w:lang w:eastAsia="ja-JP"/>
        </w:rPr>
      </w:pPr>
      <w:bookmarkStart w:id="39" w:name="_Hlk82541473"/>
      <w:proofErr w:type="spellStart"/>
      <w:r>
        <w:rPr>
          <w:rFonts w:hint="eastAsia"/>
          <w:lang w:eastAsia="ja-JP"/>
        </w:rPr>
        <w:t>rcar</w:t>
      </w:r>
      <w:r>
        <w:rPr>
          <w:lang w:eastAsia="ja-JP"/>
        </w:rPr>
        <w:t>_dmac_of_data</w:t>
      </w:r>
      <w:proofErr w:type="spellEnd"/>
    </w:p>
    <w:bookmarkEnd w:id="39"/>
    <w:p w14:paraId="479E67C4" w14:textId="442B7895" w:rsidR="003C53E8" w:rsidRDefault="00654548" w:rsidP="00654548">
      <w:pPr>
        <w:pStyle w:val="Caption"/>
        <w:rPr>
          <w:b w:val="0"/>
          <w:bCs w:val="0"/>
          <w:lang w:eastAsia="ja-JP"/>
        </w:rPr>
      </w:pPr>
      <w:r w:rsidRPr="00BC19C1">
        <w:rPr>
          <w:b w:val="0"/>
          <w:bCs w:val="0"/>
          <w:lang w:eastAsia="ja-JP"/>
        </w:rPr>
        <w:t>This structure is defined in drivers/</w:t>
      </w:r>
      <w:proofErr w:type="spellStart"/>
      <w:r w:rsidRPr="00BC19C1">
        <w:rPr>
          <w:b w:val="0"/>
          <w:bCs w:val="0"/>
          <w:lang w:eastAsia="ja-JP"/>
        </w:rPr>
        <w:t>dma</w:t>
      </w:r>
      <w:proofErr w:type="spellEnd"/>
      <w:r w:rsidRPr="00BC19C1">
        <w:rPr>
          <w:b w:val="0"/>
          <w:bCs w:val="0"/>
          <w:lang w:eastAsia="ja-JP"/>
        </w:rPr>
        <w:t>/</w:t>
      </w:r>
      <w:proofErr w:type="spellStart"/>
      <w:r w:rsidRPr="00BC19C1">
        <w:rPr>
          <w:b w:val="0"/>
          <w:bCs w:val="0"/>
          <w:lang w:eastAsia="ja-JP"/>
        </w:rPr>
        <w:t>sh</w:t>
      </w:r>
      <w:proofErr w:type="spellEnd"/>
      <w:r w:rsidRPr="00BC19C1">
        <w:rPr>
          <w:b w:val="0"/>
          <w:bCs w:val="0"/>
          <w:lang w:eastAsia="ja-JP"/>
        </w:rPr>
        <w:t>/</w:t>
      </w:r>
      <w:proofErr w:type="spellStart"/>
      <w:r w:rsidRPr="00BC19C1">
        <w:rPr>
          <w:b w:val="0"/>
          <w:bCs w:val="0"/>
          <w:lang w:eastAsia="ja-JP"/>
        </w:rPr>
        <w:t>rcar-dmac.c</w:t>
      </w:r>
      <w:proofErr w:type="spellEnd"/>
    </w:p>
    <w:p w14:paraId="3AD2CD74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>/*</w:t>
      </w:r>
    </w:p>
    <w:p w14:paraId="4420BB6C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803CC6">
        <w:rPr>
          <w:rFonts w:ascii="Courier New" w:hAnsi="Courier New" w:cs="Courier New"/>
          <w:sz w:val="18"/>
          <w:szCs w:val="18"/>
        </w:rPr>
        <w:t>struct</w:t>
      </w:r>
      <w:proofErr w:type="gramEnd"/>
      <w:r w:rsidRPr="00803C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C6">
        <w:rPr>
          <w:rFonts w:ascii="Courier New" w:hAnsi="Courier New" w:cs="Courier New"/>
          <w:sz w:val="18"/>
          <w:szCs w:val="18"/>
        </w:rPr>
        <w:t>rcar_dmac_of_data</w:t>
      </w:r>
      <w:proofErr w:type="spellEnd"/>
      <w:r w:rsidRPr="00803CC6">
        <w:rPr>
          <w:rFonts w:ascii="Courier New" w:hAnsi="Courier New" w:cs="Courier New"/>
          <w:sz w:val="18"/>
          <w:szCs w:val="18"/>
        </w:rPr>
        <w:t xml:space="preserve"> - This </w:t>
      </w:r>
      <w:proofErr w:type="spellStart"/>
      <w:r w:rsidRPr="00803CC6">
        <w:rPr>
          <w:rFonts w:ascii="Courier New" w:hAnsi="Courier New" w:cs="Courier New"/>
          <w:sz w:val="18"/>
          <w:szCs w:val="18"/>
        </w:rPr>
        <w:t>driver's</w:t>
      </w:r>
      <w:proofErr w:type="spellEnd"/>
      <w:r w:rsidRPr="00803CC6">
        <w:rPr>
          <w:rFonts w:ascii="Courier New" w:hAnsi="Courier New" w:cs="Courier New"/>
          <w:sz w:val="18"/>
          <w:szCs w:val="18"/>
        </w:rPr>
        <w:t xml:space="preserve"> OF data</w:t>
      </w:r>
    </w:p>
    <w:p w14:paraId="36C307BC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@chan_offset_base: DMAC channels base offset</w:t>
      </w:r>
    </w:p>
    <w:p w14:paraId="730C878B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 @chan_offset_stride: DMAC channels offset stride</w:t>
      </w:r>
    </w:p>
    <w:p w14:paraId="42B8CDF1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*/</w:t>
      </w:r>
    </w:p>
    <w:p w14:paraId="46C16680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struct </w:t>
      </w:r>
      <w:proofErr w:type="spellStart"/>
      <w:r w:rsidRPr="00803CC6">
        <w:rPr>
          <w:rFonts w:ascii="Courier New" w:hAnsi="Courier New" w:cs="Courier New"/>
          <w:sz w:val="18"/>
          <w:szCs w:val="18"/>
        </w:rPr>
        <w:t>rcar_dmac_of_data</w:t>
      </w:r>
      <w:proofErr w:type="spellEnd"/>
      <w:r w:rsidRPr="00803CC6">
        <w:rPr>
          <w:rFonts w:ascii="Courier New" w:hAnsi="Courier New" w:cs="Courier New"/>
          <w:sz w:val="18"/>
          <w:szCs w:val="18"/>
        </w:rPr>
        <w:t xml:space="preserve"> {</w:t>
      </w:r>
    </w:p>
    <w:p w14:paraId="04860F13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       u32 </w:t>
      </w:r>
      <w:proofErr w:type="spellStart"/>
      <w:r w:rsidRPr="00803CC6">
        <w:rPr>
          <w:rFonts w:ascii="Courier New" w:hAnsi="Courier New" w:cs="Courier New"/>
          <w:sz w:val="18"/>
          <w:szCs w:val="18"/>
        </w:rPr>
        <w:t>chan_offset_</w:t>
      </w:r>
      <w:proofErr w:type="gramStart"/>
      <w:r w:rsidRPr="00803CC6">
        <w:rPr>
          <w:rFonts w:ascii="Courier New" w:hAnsi="Courier New" w:cs="Courier New"/>
          <w:sz w:val="18"/>
          <w:szCs w:val="18"/>
        </w:rPr>
        <w:t>base</w:t>
      </w:r>
      <w:proofErr w:type="spellEnd"/>
      <w:r w:rsidRPr="00803CC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5FD05D3" w14:textId="77777777" w:rsidR="00654548" w:rsidRPr="00803CC6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 xml:space="preserve">        u32 </w:t>
      </w:r>
      <w:proofErr w:type="spellStart"/>
      <w:r w:rsidRPr="00803CC6">
        <w:rPr>
          <w:rFonts w:ascii="Courier New" w:hAnsi="Courier New" w:cs="Courier New"/>
          <w:sz w:val="18"/>
          <w:szCs w:val="18"/>
        </w:rPr>
        <w:t>chan_offset_</w:t>
      </w:r>
      <w:proofErr w:type="gramStart"/>
      <w:r w:rsidRPr="00803CC6">
        <w:rPr>
          <w:rFonts w:ascii="Courier New" w:hAnsi="Courier New" w:cs="Courier New"/>
          <w:sz w:val="18"/>
          <w:szCs w:val="18"/>
        </w:rPr>
        <w:t>stride</w:t>
      </w:r>
      <w:proofErr w:type="spellEnd"/>
      <w:r w:rsidRPr="00803CC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644D0B1" w14:textId="0222B805" w:rsidR="00654548" w:rsidRDefault="00654548" w:rsidP="0065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803CC6">
        <w:rPr>
          <w:rFonts w:ascii="Courier New" w:hAnsi="Courier New" w:cs="Courier New"/>
          <w:sz w:val="18"/>
          <w:szCs w:val="18"/>
        </w:rPr>
        <w:t>};</w:t>
      </w:r>
    </w:p>
    <w:p w14:paraId="43277014" w14:textId="77777777" w:rsidR="00654548" w:rsidRPr="00BC19C1" w:rsidRDefault="00654548" w:rsidP="00BC1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60" w:lineRule="exact"/>
        <w:rPr>
          <w:rFonts w:ascii="Courier New" w:hAnsi="Courier New" w:cs="Courier New"/>
          <w:sz w:val="18"/>
          <w:szCs w:val="18"/>
        </w:rPr>
      </w:pPr>
    </w:p>
    <w:p w14:paraId="74BD1C4D" w14:textId="30F3CD60" w:rsidR="00654548" w:rsidRDefault="00654548" w:rsidP="00BC19C1">
      <w:pPr>
        <w:pStyle w:val="Caption"/>
        <w:spacing w:after="0" w:line="260" w:lineRule="exact"/>
        <w:jc w:val="center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b w:val="0"/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b w:val="0"/>
          <w:lang w:eastAsia="ja-JP"/>
        </w:rPr>
        <w:fldChar w:fldCharType="separate"/>
      </w:r>
      <w:r w:rsidR="00F801A4">
        <w:rPr>
          <w:noProof/>
          <w:lang w:eastAsia="ja-JP"/>
        </w:rPr>
        <w:t>4</w:t>
      </w:r>
      <w:r w:rsidRPr="00A157CA">
        <w:rPr>
          <w:b w:val="0"/>
          <w:lang w:eastAsia="ja-JP"/>
        </w:rPr>
        <w:fldChar w:fldCharType="end"/>
      </w:r>
      <w:r>
        <w:rPr>
          <w:lang w:eastAsia="ja-JP"/>
        </w:rPr>
        <w:t>-8</w:t>
      </w:r>
      <w:r w:rsidRPr="00B7275E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Pr="00B7275E">
        <w:rPr>
          <w:lang w:eastAsia="ja-JP"/>
        </w:rPr>
        <w:t xml:space="preserve"> </w:t>
      </w:r>
      <w:r>
        <w:rPr>
          <w:lang w:eastAsia="ja-JP"/>
        </w:rPr>
        <w:t xml:space="preserve">struct </w:t>
      </w:r>
      <w:proofErr w:type="spellStart"/>
      <w:r>
        <w:rPr>
          <w:lang w:eastAsia="ja-JP"/>
        </w:rPr>
        <w:t>rcar_dmac_of_data</w:t>
      </w:r>
      <w:proofErr w:type="spellEnd"/>
      <w:r w:rsidRPr="00B7275E">
        <w:rPr>
          <w:lang w:eastAsia="ja-JP"/>
        </w:rPr>
        <w:t xml:space="preserve"> (R-Car </w:t>
      </w:r>
      <w:r>
        <w:rPr>
          <w:lang w:eastAsia="ja-JP"/>
        </w:rPr>
        <w:t>H</w:t>
      </w:r>
      <w:r>
        <w:rPr>
          <w:rFonts w:hint="eastAsia"/>
          <w:lang w:eastAsia="ja-JP"/>
        </w:rPr>
        <w:t>3</w:t>
      </w:r>
      <w:r>
        <w:rPr>
          <w:lang w:eastAsia="ja-JP"/>
        </w:rPr>
        <w:t>/M3/M3N/E3/V3U/V3H)</w:t>
      </w:r>
    </w:p>
    <w:p w14:paraId="3122D269" w14:textId="67F8057E" w:rsidR="00654548" w:rsidRDefault="00654548" w:rsidP="00654548">
      <w:pPr>
        <w:pStyle w:val="Caption"/>
        <w:rPr>
          <w:lang w:eastAsia="ja-JP"/>
        </w:rPr>
      </w:pPr>
    </w:p>
    <w:p w14:paraId="30F7A989" w14:textId="77777777" w:rsidR="00654548" w:rsidRPr="006D2050" w:rsidRDefault="00654548" w:rsidP="00BC19C1">
      <w:pPr>
        <w:rPr>
          <w:lang w:eastAsia="ja-JP"/>
        </w:rPr>
      </w:pPr>
    </w:p>
    <w:p w14:paraId="12FBBF13" w14:textId="067E2A20" w:rsidR="00C315EE" w:rsidRDefault="00C315EE" w:rsidP="00C315EE">
      <w:pPr>
        <w:pStyle w:val="Heading4"/>
        <w:rPr>
          <w:lang w:eastAsia="ja-JP"/>
        </w:rPr>
      </w:pPr>
      <w:proofErr w:type="spellStart"/>
      <w:r>
        <w:rPr>
          <w:rFonts w:hint="eastAsia"/>
          <w:lang w:eastAsia="ja-JP"/>
        </w:rPr>
        <w:lastRenderedPageBreak/>
        <w:t>usb_dmac_sg</w:t>
      </w:r>
      <w:proofErr w:type="spellEnd"/>
    </w:p>
    <w:p w14:paraId="5EDDF153" w14:textId="77777777" w:rsidR="00C315EE" w:rsidRDefault="00C315EE" w:rsidP="00C315E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8C3C8" wp14:editId="134BB08B">
                <wp:simplePos x="0" y="0"/>
                <wp:positionH relativeFrom="column">
                  <wp:posOffset>-3810</wp:posOffset>
                </wp:positionH>
                <wp:positionV relativeFrom="paragraph">
                  <wp:posOffset>343535</wp:posOffset>
                </wp:positionV>
                <wp:extent cx="6188075" cy="1330960"/>
                <wp:effectExtent l="0" t="0" r="22225" b="21590"/>
                <wp:wrapTopAndBottom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133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97C17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256A3CC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usb_dmac_sg - Descriptor for a hardware transfer</w:t>
                            </w:r>
                          </w:p>
                          <w:p w14:paraId="77AA372B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@mem_addr: memory address</w:t>
                            </w:r>
                          </w:p>
                          <w:p w14:paraId="5813522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@size: transfer size in bytes</w:t>
                            </w:r>
                          </w:p>
                          <w:p w14:paraId="78435A70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AF16456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usb_dmac_sg {</w:t>
                            </w:r>
                          </w:p>
                          <w:p w14:paraId="29A31594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dma_addr_t mem_addr;</w:t>
                            </w:r>
                          </w:p>
                          <w:p w14:paraId="707F9C8A" w14:textId="77777777" w:rsidR="00143B38" w:rsidRPr="00C315EE" w:rsidRDefault="00143B38" w:rsidP="00C315E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size;</w:t>
                            </w:r>
                          </w:p>
                          <w:p w14:paraId="6AA548CD" w14:textId="77777777" w:rsidR="00143B38" w:rsidRDefault="00143B38" w:rsidP="00C315EE">
                            <w:pPr>
                              <w:spacing w:after="0" w:line="0" w:lineRule="atLeast"/>
                            </w:pPr>
                            <w:r w:rsidRPr="00C315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C3C8" id="テキスト ボックス 28" o:spid="_x0000_s1069" type="#_x0000_t202" style="position:absolute;margin-left:-.3pt;margin-top:27.05pt;width:487.25pt;height:10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" fillcolor="white [3201]" strokeweight=".5pt">
                <v:textbox>
                  <w:txbxContent>
                    <w:p w14:paraId="30897C17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256A3CC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usb_dmac_sg - Descriptor for a hardware transfer</w:t>
                      </w:r>
                    </w:p>
                    <w:p w14:paraId="77AA372B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@mem_addr: memory address</w:t>
                      </w:r>
                    </w:p>
                    <w:p w14:paraId="5813522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@size: transfer size in bytes</w:t>
                      </w:r>
                    </w:p>
                    <w:p w14:paraId="78435A70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AF16456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usb_dmac_sg {</w:t>
                      </w:r>
                    </w:p>
                    <w:p w14:paraId="29A31594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dma_addr_t mem_addr;</w:t>
                      </w:r>
                    </w:p>
                    <w:p w14:paraId="707F9C8A" w14:textId="77777777" w:rsidR="00143B38" w:rsidRPr="00C315EE" w:rsidRDefault="00143B38" w:rsidP="00C315E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size;</w:t>
                      </w:r>
                    </w:p>
                    <w:p w14:paraId="6AA548CD" w14:textId="77777777" w:rsidR="00143B38" w:rsidRDefault="00143B38" w:rsidP="00C315EE">
                      <w:pPr>
                        <w:spacing w:after="0" w:line="0" w:lineRule="atLeast"/>
                      </w:pPr>
                      <w:r w:rsidRPr="00C315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usb-dmac.c</w:t>
      </w:r>
      <w:proofErr w:type="spellEnd"/>
      <w:r w:rsidRPr="0083520A">
        <w:rPr>
          <w:lang w:eastAsia="ja-JP"/>
        </w:rPr>
        <w:t>.</w:t>
      </w:r>
    </w:p>
    <w:p w14:paraId="037FEA8D" w14:textId="5EA60B91" w:rsidR="00C315EE" w:rsidRDefault="00C315EE" w:rsidP="00C315EE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143B38">
        <w:rPr>
          <w:b/>
          <w:lang w:eastAsia="ja-JP"/>
        </w:rPr>
        <w:t>9</w:t>
      </w:r>
      <w:r w:rsidR="00143B38" w:rsidRPr="00B7275E">
        <w:rPr>
          <w:b/>
          <w:lang w:eastAsia="ja-JP"/>
        </w:rPr>
        <w:t xml:space="preserve"> </w:t>
      </w:r>
      <w:r w:rsidR="00143B38">
        <w:rPr>
          <w:b/>
          <w:lang w:eastAsia="ja-JP"/>
        </w:rPr>
        <w:t xml:space="preserve"> </w:t>
      </w:r>
      <w:r w:rsidR="00143B38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usb_dmac_sg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D55DE31" w14:textId="77E3E62A" w:rsidR="001262C4" w:rsidRDefault="001262C4">
      <w:pPr>
        <w:overflowPunct/>
        <w:autoSpaceDE/>
        <w:autoSpaceDN/>
        <w:adjustRightInd/>
        <w:spacing w:after="0" w:line="240" w:lineRule="auto"/>
        <w:textAlignment w:val="auto"/>
        <w:rPr>
          <w:b/>
          <w:lang w:eastAsia="ja-JP"/>
        </w:rPr>
      </w:pPr>
    </w:p>
    <w:p w14:paraId="4239D5C4" w14:textId="77777777" w:rsidR="00C315EE" w:rsidRDefault="00C315EE" w:rsidP="00C315EE">
      <w:pPr>
        <w:pStyle w:val="Heading4"/>
        <w:rPr>
          <w:lang w:eastAsia="ja-JP"/>
        </w:rPr>
      </w:pPr>
      <w:proofErr w:type="spellStart"/>
      <w:r>
        <w:rPr>
          <w:lang w:eastAsia="ja-JP"/>
        </w:rPr>
        <w:t>usb_dmac_</w:t>
      </w:r>
      <w:r w:rsidR="001262C4">
        <w:rPr>
          <w:lang w:eastAsia="ja-JP"/>
        </w:rPr>
        <w:t>desc</w:t>
      </w:r>
      <w:proofErr w:type="spellEnd"/>
    </w:p>
    <w:p w14:paraId="3FCAA37C" w14:textId="77777777" w:rsidR="00C315EE" w:rsidRDefault="00C315EE" w:rsidP="00C315E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072A7" wp14:editId="46FB4650">
                <wp:simplePos x="0" y="0"/>
                <wp:positionH relativeFrom="column">
                  <wp:posOffset>-3810</wp:posOffset>
                </wp:positionH>
                <wp:positionV relativeFrom="paragraph">
                  <wp:posOffset>345440</wp:posOffset>
                </wp:positionV>
                <wp:extent cx="6188075" cy="3079115"/>
                <wp:effectExtent l="0" t="0" r="22225" b="26035"/>
                <wp:wrapTopAndBottom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307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A0DD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16249B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usb_dmac_desc - USB DMA Transfer Descriptor</w:t>
                            </w:r>
                          </w:p>
                          <w:p w14:paraId="32B31CD8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@vd: base virtual channel DMA transaction descriptor</w:t>
                            </w:r>
                          </w:p>
                          <w:p w14:paraId="1C664DC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@direction: direction of the DMA transfer</w:t>
                            </w:r>
                          </w:p>
                          <w:p w14:paraId="1BC1CEC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@sg_allocated_len: length of allocated sg</w:t>
                            </w:r>
                          </w:p>
                          <w:p w14:paraId="75275CF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@sg_len: length of sg</w:t>
                            </w:r>
                          </w:p>
                          <w:p w14:paraId="02261A5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@sg_index: index of sg</w:t>
                            </w:r>
                          </w:p>
                          <w:p w14:paraId="0ACCD95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@residue: residue after the DMAC completed a transfer</w:t>
                            </w:r>
                          </w:p>
                          <w:p w14:paraId="6FBB9E4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@node: node for desc_got and desc_freed</w:t>
                            </w:r>
                          </w:p>
                          <w:p w14:paraId="0BB2E97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@done_cookie: cookie after the DMAC completed a transfer</w:t>
                            </w:r>
                          </w:p>
                          <w:p w14:paraId="69B2437A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@sg: information for the transfer</w:t>
                            </w:r>
                          </w:p>
                          <w:p w14:paraId="76D39EB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2F7C0AC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usb_dmac_desc {</w:t>
                            </w:r>
                          </w:p>
                          <w:p w14:paraId="44B62E5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virt_dma_desc vd;</w:t>
                            </w:r>
                          </w:p>
                          <w:p w14:paraId="1C1D76D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enum dma_transfer_direction direction;</w:t>
                            </w:r>
                          </w:p>
                          <w:p w14:paraId="31659DE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sg_allocated_len;</w:t>
                            </w:r>
                          </w:p>
                          <w:p w14:paraId="22687C4B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sg_len;</w:t>
                            </w:r>
                          </w:p>
                          <w:p w14:paraId="1D75120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sg_index;</w:t>
                            </w:r>
                          </w:p>
                          <w:p w14:paraId="2F40722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u32 residue;</w:t>
                            </w:r>
                          </w:p>
                          <w:p w14:paraId="5668081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node;</w:t>
                            </w:r>
                          </w:p>
                          <w:p w14:paraId="700AACC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dma_cookie_t done_cookie;</w:t>
                            </w:r>
                          </w:p>
                          <w:p w14:paraId="6493FD87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usb_dmac_sg sg[0];</w:t>
                            </w:r>
                          </w:p>
                          <w:p w14:paraId="1C7201C8" w14:textId="77777777" w:rsidR="00143B38" w:rsidRDefault="00143B38" w:rsidP="001262C4">
                            <w:pPr>
                              <w:spacing w:after="0" w:line="0" w:lineRule="atLeast"/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72A7" id="テキスト ボックス 31" o:spid="_x0000_s1070" type="#_x0000_t202" style="position:absolute;margin-left:-.3pt;margin-top:27.2pt;width:487.25pt;height:2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sSPgIAAIU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" fillcolor="white [3201]" strokeweight=".5pt">
                <v:textbox>
                  <w:txbxContent>
                    <w:p w14:paraId="6D2A0DD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016249B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usb_dmac_desc - USB DMA Transfer Descriptor</w:t>
                      </w:r>
                    </w:p>
                    <w:p w14:paraId="32B31CD8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@vd: base virtual channel DMA transaction descriptor</w:t>
                      </w:r>
                    </w:p>
                    <w:p w14:paraId="1C664DC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@direction: direction of the DMA transfer</w:t>
                      </w:r>
                    </w:p>
                    <w:p w14:paraId="1BC1CEC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@sg_allocated_len: length of allocated sg</w:t>
                      </w:r>
                    </w:p>
                    <w:p w14:paraId="75275CF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@sg_len: length of sg</w:t>
                      </w:r>
                    </w:p>
                    <w:p w14:paraId="02261A5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@sg_index: index of sg</w:t>
                      </w:r>
                    </w:p>
                    <w:p w14:paraId="0ACCD95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@residue: residue after the DMAC completed a transfer</w:t>
                      </w:r>
                    </w:p>
                    <w:p w14:paraId="6FBB9E4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@node: node for desc_got and desc_freed</w:t>
                      </w:r>
                    </w:p>
                    <w:p w14:paraId="0BB2E97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@done_cookie: cookie after the DMAC completed a transfer</w:t>
                      </w:r>
                    </w:p>
                    <w:p w14:paraId="69B2437A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@sg: information for the transfer</w:t>
                      </w:r>
                    </w:p>
                    <w:p w14:paraId="76D39EB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2F7C0AC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usb_dmac_desc {</w:t>
                      </w:r>
                    </w:p>
                    <w:p w14:paraId="44B62E5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virt_dma_desc vd;</w:t>
                      </w:r>
                    </w:p>
                    <w:p w14:paraId="1C1D76D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enum dma_transfer_direction direction;</w:t>
                      </w:r>
                    </w:p>
                    <w:p w14:paraId="31659DE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sg_allocated_len;</w:t>
                      </w:r>
                    </w:p>
                    <w:p w14:paraId="22687C4B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sg_len;</w:t>
                      </w:r>
                    </w:p>
                    <w:p w14:paraId="1D75120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sg_index;</w:t>
                      </w:r>
                    </w:p>
                    <w:p w14:paraId="2F40722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u32 residue;</w:t>
                      </w:r>
                    </w:p>
                    <w:p w14:paraId="5668081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node;</w:t>
                      </w:r>
                    </w:p>
                    <w:p w14:paraId="700AACC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dma_cookie_t done_cookie;</w:t>
                      </w:r>
                    </w:p>
                    <w:p w14:paraId="6493FD87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usb_dmac_sg sg[0];</w:t>
                      </w:r>
                    </w:p>
                    <w:p w14:paraId="1C7201C8" w14:textId="77777777" w:rsidR="00143B38" w:rsidRDefault="00143B38" w:rsidP="001262C4">
                      <w:pPr>
                        <w:spacing w:after="0" w:line="0" w:lineRule="atLeast"/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usb-dmac.c</w:t>
      </w:r>
      <w:proofErr w:type="spellEnd"/>
      <w:r w:rsidRPr="0083520A">
        <w:rPr>
          <w:lang w:eastAsia="ja-JP"/>
        </w:rPr>
        <w:t>.</w:t>
      </w:r>
    </w:p>
    <w:p w14:paraId="5BEE995F" w14:textId="35E0ACB6" w:rsidR="00C315EE" w:rsidRDefault="00C315EE" w:rsidP="00C315EE">
      <w:pPr>
        <w:jc w:val="center"/>
        <w:rPr>
          <w:b/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10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usb_dmac_</w:t>
      </w:r>
      <w:r w:rsidR="001262C4">
        <w:rPr>
          <w:b/>
          <w:lang w:eastAsia="ja-JP"/>
        </w:rPr>
        <w:t>desc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D4F09F6" w14:textId="4D28E268" w:rsidR="00654548" w:rsidRDefault="00654548" w:rsidP="00C315EE">
      <w:pPr>
        <w:jc w:val="center"/>
        <w:rPr>
          <w:b/>
          <w:lang w:eastAsia="ja-JP"/>
        </w:rPr>
      </w:pPr>
    </w:p>
    <w:p w14:paraId="348280EE" w14:textId="2C41438C" w:rsidR="00654548" w:rsidRDefault="00654548" w:rsidP="00C315EE">
      <w:pPr>
        <w:jc w:val="center"/>
        <w:rPr>
          <w:b/>
          <w:lang w:eastAsia="ja-JP"/>
        </w:rPr>
      </w:pPr>
    </w:p>
    <w:p w14:paraId="5EC91A2A" w14:textId="6D77F562" w:rsidR="00654548" w:rsidRDefault="00654548" w:rsidP="00C315EE">
      <w:pPr>
        <w:jc w:val="center"/>
        <w:rPr>
          <w:b/>
          <w:lang w:eastAsia="ja-JP"/>
        </w:rPr>
      </w:pPr>
    </w:p>
    <w:p w14:paraId="2E0D9A07" w14:textId="1EA06BC7" w:rsidR="00654548" w:rsidRDefault="00654548" w:rsidP="00C315EE">
      <w:pPr>
        <w:jc w:val="center"/>
        <w:rPr>
          <w:b/>
          <w:lang w:eastAsia="ja-JP"/>
        </w:rPr>
      </w:pPr>
    </w:p>
    <w:p w14:paraId="0B536107" w14:textId="0D01A09E" w:rsidR="00654548" w:rsidRDefault="00654548" w:rsidP="00C315EE">
      <w:pPr>
        <w:jc w:val="center"/>
        <w:rPr>
          <w:b/>
          <w:lang w:eastAsia="ja-JP"/>
        </w:rPr>
      </w:pPr>
    </w:p>
    <w:p w14:paraId="127B890B" w14:textId="738674F7" w:rsidR="00654548" w:rsidRDefault="00654548" w:rsidP="00C315EE">
      <w:pPr>
        <w:jc w:val="center"/>
        <w:rPr>
          <w:b/>
          <w:lang w:eastAsia="ja-JP"/>
        </w:rPr>
      </w:pPr>
    </w:p>
    <w:p w14:paraId="08421415" w14:textId="5D651702" w:rsidR="00654548" w:rsidRDefault="00654548" w:rsidP="00C315EE">
      <w:pPr>
        <w:jc w:val="center"/>
        <w:rPr>
          <w:lang w:eastAsia="ja-JP"/>
        </w:rPr>
      </w:pPr>
    </w:p>
    <w:p w14:paraId="0A308F5B" w14:textId="77777777" w:rsidR="000C0C3D" w:rsidRDefault="000C0C3D" w:rsidP="00C315EE">
      <w:pPr>
        <w:jc w:val="center"/>
        <w:rPr>
          <w:lang w:eastAsia="ja-JP"/>
        </w:rPr>
      </w:pPr>
    </w:p>
    <w:p w14:paraId="6B7EBCBB" w14:textId="77777777" w:rsidR="001262C4" w:rsidRDefault="001262C4" w:rsidP="001262C4">
      <w:pPr>
        <w:pStyle w:val="Heading4"/>
        <w:rPr>
          <w:lang w:eastAsia="ja-JP"/>
        </w:rPr>
      </w:pPr>
      <w:proofErr w:type="spellStart"/>
      <w:r>
        <w:rPr>
          <w:lang w:eastAsia="ja-JP"/>
        </w:rPr>
        <w:lastRenderedPageBreak/>
        <w:t>usb_dmac_chan</w:t>
      </w:r>
      <w:proofErr w:type="spellEnd"/>
    </w:p>
    <w:p w14:paraId="781B4F5C" w14:textId="77777777" w:rsidR="001262C4" w:rsidRDefault="001262C4" w:rsidP="001262C4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53624" wp14:editId="18BADD12">
                <wp:simplePos x="0" y="0"/>
                <wp:positionH relativeFrom="column">
                  <wp:posOffset>-3810</wp:posOffset>
                </wp:positionH>
                <wp:positionV relativeFrom="paragraph">
                  <wp:posOffset>347345</wp:posOffset>
                </wp:positionV>
                <wp:extent cx="6188075" cy="2991485"/>
                <wp:effectExtent l="0" t="0" r="22225" b="18415"/>
                <wp:wrapTopAndBottom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299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03FA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77860B8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usb_dmac_chan - USB DMA Controller Channel</w:t>
                            </w:r>
                          </w:p>
                          <w:p w14:paraId="6C764164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@vc: base virtual DMA channel object</w:t>
                            </w:r>
                          </w:p>
                          <w:p w14:paraId="0FB78E7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channel I/O memory base</w:t>
                            </w:r>
                          </w:p>
                          <w:p w14:paraId="0FE05B4C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@index: index of this channel in the controller</w:t>
                            </w:r>
                          </w:p>
                          <w:p w14:paraId="2D1B28B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@irq: irq number of this channel</w:t>
                            </w:r>
                          </w:p>
                          <w:p w14:paraId="05F58724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@desc: the current descriptor</w:t>
                            </w:r>
                          </w:p>
                          <w:p w14:paraId="374E2C52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@descs_allocated: number of descriptors allocated</w:t>
                            </w:r>
                          </w:p>
                          <w:p w14:paraId="4D07212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@desc_got: got descriptors</w:t>
                            </w:r>
                          </w:p>
                          <w:p w14:paraId="258EB29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@desc_freed: freed descriptors after the DMAC completed a transfer</w:t>
                            </w:r>
                          </w:p>
                          <w:p w14:paraId="6E658518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47AFE5CD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usb_dmac_chan {</w:t>
                            </w:r>
                          </w:p>
                          <w:p w14:paraId="420FBB85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virt_dma_chan vc;</w:t>
                            </w:r>
                          </w:p>
                          <w:p w14:paraId="7099B32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537BF20E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index;</w:t>
                            </w:r>
                          </w:p>
                          <w:p w14:paraId="5501F72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irq;</w:t>
                            </w:r>
                          </w:p>
                          <w:p w14:paraId="47735481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usb_dmac_desc *desc;</w:t>
                            </w:r>
                          </w:p>
                          <w:p w14:paraId="2E7DC1B0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int descs_allocated;</w:t>
                            </w:r>
                          </w:p>
                          <w:p w14:paraId="297C5B33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desc_got;</w:t>
                            </w:r>
                          </w:p>
                          <w:p w14:paraId="22C37A56" w14:textId="77777777" w:rsidR="00143B38" w:rsidRPr="001262C4" w:rsidRDefault="00143B38" w:rsidP="001262C4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list_head desc_freed;</w:t>
                            </w:r>
                          </w:p>
                          <w:p w14:paraId="403901AB" w14:textId="77777777" w:rsidR="00143B38" w:rsidRDefault="00143B38" w:rsidP="001262C4">
                            <w:pPr>
                              <w:spacing w:after="0" w:line="0" w:lineRule="atLeast"/>
                            </w:pPr>
                            <w:r w:rsidRPr="001262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3624" id="テキスト ボックス 450" o:spid="_x0000_s1071" type="#_x0000_t202" style="position:absolute;margin-left:-.3pt;margin-top:27.35pt;width:487.25pt;height:2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rCPQIAAIU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" fillcolor="white [3201]" strokeweight=".5pt">
                <v:textbox>
                  <w:txbxContent>
                    <w:p w14:paraId="0FB03FA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77860B8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usb_dmac_chan - USB DMA Controller Channel</w:t>
                      </w:r>
                    </w:p>
                    <w:p w14:paraId="6C764164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@vc: base virtual DMA channel object</w:t>
                      </w:r>
                    </w:p>
                    <w:p w14:paraId="0FB78E7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channel I/O memory base</w:t>
                      </w:r>
                    </w:p>
                    <w:p w14:paraId="0FE05B4C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@index: index of this channel in the controller</w:t>
                      </w:r>
                    </w:p>
                    <w:p w14:paraId="2D1B28B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@irq: irq number of this channel</w:t>
                      </w:r>
                    </w:p>
                    <w:p w14:paraId="05F58724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@desc: the current descriptor</w:t>
                      </w:r>
                    </w:p>
                    <w:p w14:paraId="374E2C52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@descs_allocated: number of descriptors allocated</w:t>
                      </w:r>
                    </w:p>
                    <w:p w14:paraId="4D07212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@desc_got: got descriptors</w:t>
                      </w:r>
                    </w:p>
                    <w:p w14:paraId="258EB29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@desc_freed: freed descriptors after the DMAC completed a transfer</w:t>
                      </w:r>
                    </w:p>
                    <w:p w14:paraId="6E658518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47AFE5CD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usb_dmac_chan {</w:t>
                      </w:r>
                    </w:p>
                    <w:p w14:paraId="420FBB85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virt_dma_chan vc;</w:t>
                      </w:r>
                    </w:p>
                    <w:p w14:paraId="7099B32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537BF20E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index;</w:t>
                      </w:r>
                    </w:p>
                    <w:p w14:paraId="5501F72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irq;</w:t>
                      </w:r>
                    </w:p>
                    <w:p w14:paraId="47735481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usb_dmac_desc *desc;</w:t>
                      </w:r>
                    </w:p>
                    <w:p w14:paraId="2E7DC1B0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int descs_allocated;</w:t>
                      </w:r>
                    </w:p>
                    <w:p w14:paraId="297C5B33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desc_got;</w:t>
                      </w:r>
                    </w:p>
                    <w:p w14:paraId="22C37A56" w14:textId="77777777" w:rsidR="00143B38" w:rsidRPr="001262C4" w:rsidRDefault="00143B38" w:rsidP="001262C4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list_head desc_freed;</w:t>
                      </w:r>
                    </w:p>
                    <w:p w14:paraId="403901AB" w14:textId="77777777" w:rsidR="00143B38" w:rsidRDefault="00143B38" w:rsidP="001262C4">
                      <w:pPr>
                        <w:spacing w:after="0" w:line="0" w:lineRule="atLeast"/>
                      </w:pPr>
                      <w:r w:rsidRPr="001262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usb-dmac.c</w:t>
      </w:r>
      <w:proofErr w:type="spellEnd"/>
      <w:r w:rsidRPr="0083520A">
        <w:rPr>
          <w:lang w:eastAsia="ja-JP"/>
        </w:rPr>
        <w:t>.</w:t>
      </w:r>
    </w:p>
    <w:p w14:paraId="4AC07F52" w14:textId="6A917C67" w:rsidR="001262C4" w:rsidRDefault="001262C4" w:rsidP="001262C4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11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usb_dmac_chan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55E15337" w14:textId="1A70D08F" w:rsidR="0083715E" w:rsidRDefault="0083715E" w:rsidP="00CE2C1B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0424A6F" w14:textId="77777777" w:rsidR="0083715E" w:rsidRDefault="0083715E" w:rsidP="0083715E">
      <w:pPr>
        <w:pStyle w:val="Heading4"/>
        <w:rPr>
          <w:lang w:eastAsia="ja-JP"/>
        </w:rPr>
      </w:pPr>
      <w:proofErr w:type="spellStart"/>
      <w:r>
        <w:rPr>
          <w:lang w:eastAsia="ja-JP"/>
        </w:rPr>
        <w:t>usb_dmac</w:t>
      </w:r>
      <w:proofErr w:type="spellEnd"/>
    </w:p>
    <w:p w14:paraId="4A2E5BEA" w14:textId="77777777" w:rsidR="0083715E" w:rsidRDefault="0083715E" w:rsidP="0083715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FB4C9" wp14:editId="7C87542A">
                <wp:simplePos x="0" y="0"/>
                <wp:positionH relativeFrom="column">
                  <wp:posOffset>-3810</wp:posOffset>
                </wp:positionH>
                <wp:positionV relativeFrom="paragraph">
                  <wp:posOffset>344170</wp:posOffset>
                </wp:positionV>
                <wp:extent cx="6188075" cy="2318385"/>
                <wp:effectExtent l="0" t="0" r="22225" b="24765"/>
                <wp:wrapTopAndBottom/>
                <wp:docPr id="457" name="テキスト ボック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231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DAE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705DAB7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struct usb_dmac - USB DMA Controller</w:t>
                            </w:r>
                          </w:p>
                          <w:p w14:paraId="46A47AD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@engine: base DMA engine object</w:t>
                            </w:r>
                          </w:p>
                          <w:p w14:paraId="2F0A6F1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@dev: the hardware device</w:t>
                            </w:r>
                          </w:p>
                          <w:p w14:paraId="3E539F8A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@iomem: remapped I/O memory base</w:t>
                            </w:r>
                          </w:p>
                          <w:p w14:paraId="291C4C19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@n_channels: number of available channels</w:t>
                            </w:r>
                          </w:p>
                          <w:p w14:paraId="3DA02230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@channels: array of DMAC channels</w:t>
                            </w:r>
                          </w:p>
                          <w:p w14:paraId="434C73BD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6700ED8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struct usb_dmac {</w:t>
                            </w:r>
                          </w:p>
                          <w:p w14:paraId="29A45185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dma_device engine;</w:t>
                            </w:r>
                          </w:p>
                          <w:p w14:paraId="1FD82520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device *dev;</w:t>
                            </w:r>
                          </w:p>
                          <w:p w14:paraId="4214ECE1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void __iomem *iomem;</w:t>
                            </w:r>
                          </w:p>
                          <w:p w14:paraId="37D04CAE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1A79FD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unsigned int n_channels;</w:t>
                            </w:r>
                          </w:p>
                          <w:p w14:paraId="0BC6C364" w14:textId="77777777" w:rsidR="00143B38" w:rsidRPr="0083715E" w:rsidRDefault="00143B38" w:rsidP="0083715E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struct usb_dmac_chan *channels;</w:t>
                            </w:r>
                          </w:p>
                          <w:p w14:paraId="63429D0E" w14:textId="77777777" w:rsidR="00143B38" w:rsidRDefault="00143B38" w:rsidP="0083715E">
                            <w:pPr>
                              <w:spacing w:after="0" w:line="0" w:lineRule="atLeast"/>
                            </w:pPr>
                            <w:r w:rsidRPr="008371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B4C9" id="テキスト ボックス 457" o:spid="_x0000_s1072" type="#_x0000_t202" style="position:absolute;margin-left:-.3pt;margin-top:27.1pt;width:487.25pt;height:18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" fillcolor="white [3201]" strokeweight=".5pt">
                <v:textbox>
                  <w:txbxContent>
                    <w:p w14:paraId="7132DAE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/*</w:t>
                      </w:r>
                    </w:p>
                    <w:p w14:paraId="4705DAB7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struct usb_dmac - USB DMA Controller</w:t>
                      </w:r>
                    </w:p>
                    <w:p w14:paraId="46A47AD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@engine: base DMA engine object</w:t>
                      </w:r>
                    </w:p>
                    <w:p w14:paraId="2F0A6F1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@dev: the hardware device</w:t>
                      </w:r>
                    </w:p>
                    <w:p w14:paraId="3E539F8A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@iomem: remapped I/O memory base</w:t>
                      </w:r>
                    </w:p>
                    <w:p w14:paraId="291C4C19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@n_channels: number of available channels</w:t>
                      </w:r>
                    </w:p>
                    <w:p w14:paraId="3DA02230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@channels: array of DMAC channels</w:t>
                      </w:r>
                    </w:p>
                    <w:p w14:paraId="434C73BD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6700ED8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struct usb_dmac {</w:t>
                      </w:r>
                    </w:p>
                    <w:p w14:paraId="29A45185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dma_device engine;</w:t>
                      </w:r>
                    </w:p>
                    <w:p w14:paraId="1FD82520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device *dev;</w:t>
                      </w:r>
                    </w:p>
                    <w:p w14:paraId="4214ECE1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void __iomem *iomem;</w:t>
                      </w:r>
                    </w:p>
                    <w:p w14:paraId="37D04CAE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1A79FD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unsigned int n_channels;</w:t>
                      </w:r>
                    </w:p>
                    <w:p w14:paraId="0BC6C364" w14:textId="77777777" w:rsidR="00143B38" w:rsidRPr="0083715E" w:rsidRDefault="00143B38" w:rsidP="0083715E">
                      <w:pPr>
                        <w:spacing w:after="0" w:line="0" w:lineRule="atLeas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struct usb_dmac_chan *channels;</w:t>
                      </w:r>
                    </w:p>
                    <w:p w14:paraId="63429D0E" w14:textId="77777777" w:rsidR="00143B38" w:rsidRDefault="00143B38" w:rsidP="0083715E">
                      <w:pPr>
                        <w:spacing w:after="0" w:line="0" w:lineRule="atLeast"/>
                      </w:pPr>
                      <w:r w:rsidRPr="008371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520A">
        <w:rPr>
          <w:lang w:eastAsia="ja-JP"/>
        </w:rPr>
        <w:t xml:space="preserve">This structure is defined in </w:t>
      </w:r>
      <w:r>
        <w:rPr>
          <w:rFonts w:hint="eastAsia"/>
          <w:lang w:eastAsia="ja-JP"/>
        </w:rPr>
        <w:t>drivers/</w:t>
      </w:r>
      <w:proofErr w:type="spellStart"/>
      <w:r>
        <w:rPr>
          <w:rFonts w:hint="eastAsia"/>
          <w:lang w:eastAsia="ja-JP"/>
        </w:rPr>
        <w:t>dma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sh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rFonts w:hint="eastAsia"/>
          <w:lang w:eastAsia="ja-JP"/>
        </w:rPr>
        <w:t>usb-dmac.c</w:t>
      </w:r>
      <w:proofErr w:type="spellEnd"/>
      <w:r w:rsidRPr="0083520A">
        <w:rPr>
          <w:lang w:eastAsia="ja-JP"/>
        </w:rPr>
        <w:t>.</w:t>
      </w:r>
    </w:p>
    <w:p w14:paraId="6F8906CF" w14:textId="42D3B5CD" w:rsidR="0083715E" w:rsidRDefault="0083715E" w:rsidP="0083715E">
      <w:pPr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0C0C3D">
        <w:rPr>
          <w:b/>
          <w:lang w:eastAsia="ja-JP"/>
        </w:rPr>
        <w:t>12</w:t>
      </w:r>
      <w:r w:rsidR="000C0C3D" w:rsidRPr="00B7275E">
        <w:rPr>
          <w:b/>
          <w:lang w:eastAsia="ja-JP"/>
        </w:rPr>
        <w:t xml:space="preserve"> </w:t>
      </w:r>
      <w:r w:rsidR="000C0C3D">
        <w:rPr>
          <w:b/>
          <w:lang w:eastAsia="ja-JP"/>
        </w:rPr>
        <w:t xml:space="preserve"> </w:t>
      </w:r>
      <w:r w:rsidR="000C0C3D"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struct </w:t>
      </w:r>
      <w:proofErr w:type="spellStart"/>
      <w:r>
        <w:rPr>
          <w:b/>
          <w:lang w:eastAsia="ja-JP"/>
        </w:rPr>
        <w:t>usb_dmac</w:t>
      </w:r>
      <w:proofErr w:type="spellEnd"/>
      <w:r w:rsidRPr="00B7275E">
        <w:rPr>
          <w:b/>
          <w:lang w:eastAsia="ja-JP"/>
        </w:rPr>
        <w:t xml:space="preserve"> (R-Car </w:t>
      </w:r>
      <w:r>
        <w:rPr>
          <w:b/>
          <w:lang w:eastAsia="ja-JP"/>
        </w:rPr>
        <w:t>H</w:t>
      </w:r>
      <w:r>
        <w:rPr>
          <w:rFonts w:hint="eastAsia"/>
          <w:b/>
          <w:lang w:eastAsia="ja-JP"/>
        </w:rPr>
        <w:t>3</w:t>
      </w:r>
      <w:r>
        <w:rPr>
          <w:b/>
          <w:lang w:eastAsia="ja-JP"/>
        </w:rPr>
        <w:t>/M3/M3N</w:t>
      </w:r>
      <w:r w:rsidR="00386920">
        <w:rPr>
          <w:b/>
          <w:lang w:eastAsia="ja-JP"/>
        </w:rPr>
        <w:t>/E3</w:t>
      </w:r>
      <w:r w:rsidR="00C91BE3">
        <w:rPr>
          <w:b/>
          <w:lang w:eastAsia="ja-JP"/>
        </w:rPr>
        <w:t>/D3</w:t>
      </w:r>
      <w:r w:rsidRPr="00B7275E">
        <w:rPr>
          <w:b/>
          <w:lang w:eastAsia="ja-JP"/>
        </w:rPr>
        <w:t>)</w:t>
      </w:r>
    </w:p>
    <w:p w14:paraId="76D71521" w14:textId="20947D24" w:rsidR="00265B14" w:rsidRDefault="00265B14" w:rsidP="0026418A">
      <w:pPr>
        <w:rPr>
          <w:lang w:eastAsia="ja-JP"/>
        </w:rPr>
      </w:pPr>
    </w:p>
    <w:p w14:paraId="7B9192EF" w14:textId="4E042E10" w:rsidR="00654548" w:rsidRDefault="00654548" w:rsidP="0026418A">
      <w:pPr>
        <w:rPr>
          <w:lang w:eastAsia="ja-JP"/>
        </w:rPr>
      </w:pPr>
    </w:p>
    <w:p w14:paraId="1167F967" w14:textId="7CA864ED" w:rsidR="00654548" w:rsidRDefault="00654548" w:rsidP="0026418A">
      <w:pPr>
        <w:rPr>
          <w:lang w:eastAsia="ja-JP"/>
        </w:rPr>
      </w:pPr>
    </w:p>
    <w:p w14:paraId="6334C711" w14:textId="77777777" w:rsidR="00654548" w:rsidRPr="0083715E" w:rsidRDefault="00654548" w:rsidP="0026418A">
      <w:pPr>
        <w:rPr>
          <w:lang w:eastAsia="ja-JP"/>
        </w:rPr>
      </w:pPr>
    </w:p>
    <w:p w14:paraId="34527C6A" w14:textId="77777777" w:rsidR="00B53A19" w:rsidRDefault="00126F84" w:rsidP="00B53A19">
      <w:pPr>
        <w:pStyle w:val="Heading3"/>
        <w:rPr>
          <w:lang w:eastAsia="ja-JP"/>
        </w:rPr>
      </w:pPr>
      <w:r>
        <w:rPr>
          <w:lang w:eastAsia="ja-JP"/>
        </w:rPr>
        <w:lastRenderedPageBreak/>
        <w:t>D</w:t>
      </w:r>
      <w:r w:rsidRPr="00B53A19">
        <w:rPr>
          <w:lang w:eastAsia="ja-JP"/>
        </w:rPr>
        <w:t>MA Engine Framework structure</w:t>
      </w:r>
    </w:p>
    <w:p w14:paraId="5B7BB7DC" w14:textId="77777777" w:rsidR="00B53A19" w:rsidRPr="00F7466F" w:rsidRDefault="00126F84" w:rsidP="00B53A19">
      <w:pPr>
        <w:rPr>
          <w:lang w:eastAsia="ja-JP"/>
        </w:rPr>
      </w:pPr>
      <w:r w:rsidRPr="00B53A19">
        <w:rPr>
          <w:lang w:eastAsia="ja-JP"/>
        </w:rPr>
        <w:t>This section shows the DMA Engine Framework structure that this module is used.</w:t>
      </w:r>
      <w:r w:rsidR="00F7466F">
        <w:rPr>
          <w:lang w:eastAsia="ja-JP"/>
        </w:rPr>
        <w:t xml:space="preserve"> </w:t>
      </w:r>
      <w:proofErr w:type="gramStart"/>
      <w:r w:rsidR="00F7466F">
        <w:rPr>
          <w:lang w:eastAsia="ja-JP"/>
        </w:rPr>
        <w:t xml:space="preserve">These </w:t>
      </w:r>
      <w:r w:rsidR="00F7466F" w:rsidRPr="0083520A">
        <w:rPr>
          <w:lang w:eastAsia="ja-JP"/>
        </w:rPr>
        <w:t>structure</w:t>
      </w:r>
      <w:proofErr w:type="gramEnd"/>
      <w:r w:rsidR="00F7466F" w:rsidRPr="0083520A">
        <w:rPr>
          <w:lang w:eastAsia="ja-JP"/>
        </w:rPr>
        <w:t xml:space="preserve"> is defined in include/</w:t>
      </w:r>
      <w:proofErr w:type="spellStart"/>
      <w:r w:rsidR="00F7466F" w:rsidRPr="0083520A">
        <w:rPr>
          <w:lang w:eastAsia="ja-JP"/>
        </w:rPr>
        <w:t>linux</w:t>
      </w:r>
      <w:proofErr w:type="spellEnd"/>
      <w:r w:rsidR="00F7466F" w:rsidRPr="0083520A">
        <w:rPr>
          <w:lang w:eastAsia="ja-JP"/>
        </w:rPr>
        <w:t>/</w:t>
      </w:r>
      <w:proofErr w:type="spellStart"/>
      <w:r w:rsidR="00F7466F">
        <w:rPr>
          <w:lang w:eastAsia="ja-JP"/>
        </w:rPr>
        <w:t>dmaengine.h</w:t>
      </w:r>
      <w:proofErr w:type="spellEnd"/>
      <w:r w:rsidR="00F7466F" w:rsidRPr="0083520A">
        <w:rPr>
          <w:lang w:eastAsia="ja-JP"/>
        </w:rPr>
        <w:t>.</w:t>
      </w:r>
    </w:p>
    <w:p w14:paraId="34496C75" w14:textId="77777777" w:rsidR="00121462" w:rsidRDefault="00126F84" w:rsidP="00121462">
      <w:pPr>
        <w:pStyle w:val="Heading4"/>
        <w:rPr>
          <w:lang w:eastAsia="ja-JP"/>
        </w:rPr>
      </w:pPr>
      <w:proofErr w:type="spellStart"/>
      <w:r w:rsidRPr="00121462">
        <w:rPr>
          <w:lang w:eastAsia="ja-JP"/>
        </w:rPr>
        <w:t>dma_chan</w:t>
      </w:r>
      <w:proofErr w:type="spellEnd"/>
    </w:p>
    <w:p w14:paraId="7FD28FCE" w14:textId="77777777" w:rsidR="00121462" w:rsidRPr="00B7275E" w:rsidRDefault="00121462" w:rsidP="00B75B00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12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EB4C498" wp14:editId="27E6E671">
                <wp:extent cx="6067425" cy="2839489"/>
                <wp:effectExtent l="0" t="0" r="9525" b="0"/>
                <wp:docPr id="45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082" y="1"/>
                            <a:ext cx="6043295" cy="2803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95424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 {</w:t>
                              </w:r>
                            </w:p>
                            <w:p w14:paraId="571DD9D8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dma_device *device;</w:t>
                              </w:r>
                            </w:p>
                            <w:p w14:paraId="2F3B1B8C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dma_cookie_t cookie;</w:t>
                              </w:r>
                            </w:p>
                            <w:p w14:paraId="099C88C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dma_cookie_t completed_cookie;</w:t>
                              </w:r>
                            </w:p>
                            <w:p w14:paraId="5538EA20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37ABCAC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sysfs */</w:t>
                              </w:r>
                            </w:p>
                            <w:p w14:paraId="16A4CD4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chan_id;</w:t>
                              </w:r>
                            </w:p>
                            <w:p w14:paraId="4B64F35D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dma_chan_dev *dev;</w:t>
                              </w:r>
                            </w:p>
                            <w:p w14:paraId="7AD9224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705FD46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device_node;</w:t>
                              </w:r>
                            </w:p>
                            <w:p w14:paraId="3BD258D9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dma_chan_percpu __percpu *local;</w:t>
                              </w:r>
                            </w:p>
                            <w:p w14:paraId="0FA73E66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client_count;</w:t>
                              </w:r>
                            </w:p>
                            <w:p w14:paraId="1E11800F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table_count;</w:t>
                              </w:r>
                            </w:p>
                            <w:p w14:paraId="206A9159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3356CB44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DMA router */</w:t>
                              </w:r>
                            </w:p>
                            <w:p w14:paraId="23C0B191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dma_router *router;</w:t>
                              </w:r>
                            </w:p>
                            <w:p w14:paraId="3268D48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*route_data;</w:t>
                              </w:r>
                            </w:p>
                            <w:p w14:paraId="7AAF0CFF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2892826E" w14:textId="77777777" w:rsidR="00143B38" w:rsidRPr="00702EB0" w:rsidRDefault="00143B38" w:rsidP="00702EB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*private;</w:t>
                              </w:r>
                            </w:p>
                            <w:p w14:paraId="17A2901A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B4C498" id="キャンバス 8" o:spid="_x0000_s1073" editas="canvas" style="width:477.75pt;height:223.6pt;mso-position-horizontal-relative:char;mso-position-vertical-relative:line" coordsize="60674,2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">
                <v:shape id="_x0000_s1074" type="#_x0000_t75" style="position:absolute;width:60674;height:28390;visibility:visible;mso-wrap-style:square">
                  <v:fill o:detectmouseclick="t"/>
                  <v:path o:connecttype="none"/>
                </v:shape>
                <v:shape id="Text Box 34" o:spid="_x0000_s1075" type="#_x0000_t202" style="position:absolute;left:140;width:60433;height:28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" stroked="f">
                  <v:textbox inset="0,0,0,0">
                    <w:txbxContent>
                      <w:p w14:paraId="6BF95424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 {</w:t>
                        </w:r>
                      </w:p>
                      <w:p w14:paraId="571DD9D8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dma_device *device;</w:t>
                        </w:r>
                      </w:p>
                      <w:p w14:paraId="2F3B1B8C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dma_cookie_t cookie;</w:t>
                        </w:r>
                      </w:p>
                      <w:p w14:paraId="099C88C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dma_cookie_t completed_cookie;</w:t>
                        </w:r>
                      </w:p>
                      <w:p w14:paraId="5538EA20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37ABCAC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sysfs */</w:t>
                        </w:r>
                      </w:p>
                      <w:p w14:paraId="16A4CD4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chan_id;</w:t>
                        </w:r>
                      </w:p>
                      <w:p w14:paraId="4B64F35D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dma_chan_dev *dev;</w:t>
                        </w:r>
                      </w:p>
                      <w:p w14:paraId="7AD9224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705FD46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device_node;</w:t>
                        </w:r>
                      </w:p>
                      <w:p w14:paraId="3BD258D9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dma_chan_percpu __percpu *local;</w:t>
                        </w:r>
                      </w:p>
                      <w:p w14:paraId="0FA73E66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client_count;</w:t>
                        </w:r>
                      </w:p>
                      <w:p w14:paraId="1E11800F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table_count;</w:t>
                        </w:r>
                      </w:p>
                      <w:p w14:paraId="206A9159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3356CB44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DMA router */</w:t>
                        </w:r>
                      </w:p>
                      <w:p w14:paraId="23C0B191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dma_router *router;</w:t>
                        </w:r>
                      </w:p>
                      <w:p w14:paraId="3268D48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*route_data;</w:t>
                        </w:r>
                      </w:p>
                      <w:p w14:paraId="7AAF0CFF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2892826E" w14:textId="77777777" w:rsidR="00143B38" w:rsidRPr="00702EB0" w:rsidRDefault="00143B38" w:rsidP="00702EB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*private;</w:t>
                        </w:r>
                      </w:p>
                      <w:p w14:paraId="17A2901A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3C0BB" w14:textId="3FBE0964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C70751">
        <w:rPr>
          <w:b/>
          <w:lang w:eastAsia="ja-JP"/>
        </w:rPr>
        <w:t>13</w:t>
      </w:r>
      <w:r w:rsidR="00C70751" w:rsidRPr="00B7275E">
        <w:rPr>
          <w:b/>
          <w:lang w:eastAsia="ja-JP"/>
        </w:rPr>
        <w:t xml:space="preserve"> </w:t>
      </w:r>
      <w:r w:rsidR="00C70751">
        <w:rPr>
          <w:b/>
          <w:lang w:eastAsia="ja-JP"/>
        </w:rPr>
        <w:t xml:space="preserve"> </w:t>
      </w:r>
      <w:r w:rsidR="00C70751"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proofErr w:type="spellStart"/>
      <w:r w:rsidR="00126F84" w:rsidRPr="00121462">
        <w:rPr>
          <w:b/>
          <w:lang w:eastAsia="ja-JP"/>
        </w:rPr>
        <w:t>dma_chan</w:t>
      </w:r>
      <w:proofErr w:type="spellEnd"/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7B65992D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3B24BFC" w14:textId="77777777" w:rsidR="00121462" w:rsidRDefault="0012146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A19C71B" w14:textId="77777777" w:rsidR="00861E31" w:rsidRDefault="00861E31" w:rsidP="00861E31">
      <w:pPr>
        <w:pStyle w:val="Heading4"/>
        <w:rPr>
          <w:lang w:eastAsia="ja-JP"/>
        </w:rPr>
      </w:pPr>
      <w:bookmarkStart w:id="40" w:name="_Ref477251583"/>
      <w:proofErr w:type="spellStart"/>
      <w:r w:rsidRPr="00121462">
        <w:rPr>
          <w:lang w:eastAsia="ja-JP"/>
        </w:rPr>
        <w:t>dma_device</w:t>
      </w:r>
      <w:bookmarkEnd w:id="40"/>
      <w:proofErr w:type="spellEnd"/>
    </w:p>
    <w:p w14:paraId="79F8385D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0235431" wp14:editId="4661BF28">
                <wp:extent cx="6064250" cy="7703716"/>
                <wp:effectExtent l="0" t="0" r="0" b="0"/>
                <wp:docPr id="44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3"/>
                            <a:ext cx="6043295" cy="7667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E7564" w14:textId="77777777" w:rsidR="00143B38" w:rsidRPr="00702EB0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702EB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dma_device {</w:t>
                              </w:r>
                            </w:p>
                            <w:p w14:paraId="7BDA7369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68A8D8A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chancnt;</w:t>
                              </w:r>
                            </w:p>
                            <w:p w14:paraId="0C64AD7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privatecnt;</w:t>
                              </w:r>
                            </w:p>
                            <w:p w14:paraId="0D6083C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channels;</w:t>
                              </w:r>
                            </w:p>
                            <w:p w14:paraId="4AAB59CE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list_head global_node;</w:t>
                              </w:r>
                            </w:p>
                            <w:p w14:paraId="2AA113B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dma_filter filter;</w:t>
                              </w:r>
                            </w:p>
                            <w:p w14:paraId="007F4D0C" w14:textId="06C90FFB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dma_cap_mask_t  cap_mask;</w:t>
                              </w:r>
                            </w:p>
                            <w:p w14:paraId="6A76CDEC" w14:textId="7F1AAAB0" w:rsidR="00C70751" w:rsidRPr="001B5471" w:rsidRDefault="00C70751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D42F9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enum dma_desc_metadata_mode desc_metadata_modes;</w:t>
                              </w:r>
                            </w:p>
                            <w:p w14:paraId="2EBB83DA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short max_xor;</w:t>
                              </w:r>
                            </w:p>
                            <w:p w14:paraId="6ABE086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short max_pq;</w:t>
                              </w:r>
                            </w:p>
                            <w:p w14:paraId="1755445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copy_align;</w:t>
                              </w:r>
                            </w:p>
                            <w:p w14:paraId="3D2B11B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xor_align;</w:t>
                              </w:r>
                            </w:p>
                            <w:p w14:paraId="3852C8E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pq_align;</w:t>
                              </w:r>
                            </w:p>
                            <w:p w14:paraId="5AF3488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dmaengine_alignment fill_align;</w:t>
                              </w:r>
                            </w:p>
                            <w:p w14:paraId="423306E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#define DMA_HAS_PQ_CONTINUE (1 &lt;&lt; 15)</w:t>
                              </w:r>
                            </w:p>
                            <w:p w14:paraId="3A9C1F1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2625D8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dev_id;</w:t>
                              </w:r>
                            </w:p>
                            <w:p w14:paraId="62AB9EAC" w14:textId="1BA77CF1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5A7DB956" w14:textId="77777777" w:rsidR="00C70751" w:rsidRPr="00650418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module *owner;</w:t>
                              </w:r>
                            </w:p>
                            <w:p w14:paraId="243C05B7" w14:textId="2E540568" w:rsidR="00C70751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ida chan_ida;</w:t>
                              </w:r>
                            </w:p>
                            <w:p w14:paraId="686039BA" w14:textId="36D1B22F" w:rsidR="00C70751" w:rsidRPr="00650418" w:rsidRDefault="00C70751" w:rsidP="00C707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6504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mutex chan_mutex;        /* to protect chan_ida */</w:t>
                              </w:r>
                            </w:p>
                            <w:p w14:paraId="6CF30C0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4320E5F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src_addr_widths;</w:t>
                              </w:r>
                            </w:p>
                            <w:p w14:paraId="60243AE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dst_addr_widths;</w:t>
                              </w:r>
                            </w:p>
                            <w:p w14:paraId="68F3C25F" w14:textId="2E15C9A3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directions;</w:t>
                              </w:r>
                            </w:p>
                            <w:p w14:paraId="14E54936" w14:textId="7F350212" w:rsidR="00C70751" w:rsidRDefault="00C70751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2626E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min_burst;</w:t>
                              </w:r>
                            </w:p>
                            <w:p w14:paraId="6A74A148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max_burst;</w:t>
                              </w:r>
                            </w:p>
                            <w:p w14:paraId="175C412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bool descriptor_reuse;</w:t>
                              </w:r>
                            </w:p>
                            <w:p w14:paraId="493BD0D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dma_residue_granularity residue_granularity;</w:t>
                              </w:r>
                            </w:p>
                            <w:p w14:paraId="16C72B3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1D07F9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(*device_alloc_chan_resources)(struct dma_chan *chan);</w:t>
                              </w:r>
                            </w:p>
                            <w:p w14:paraId="66BAC12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(*device_free_chan_resources)(struct dma_chan *chan);</w:t>
                              </w:r>
                            </w:p>
                            <w:p w14:paraId="2591E3F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68E2736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*(*device_prep_dma_memcpy)(</w:t>
                              </w:r>
                            </w:p>
                            <w:p w14:paraId="52725B56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dst, dma_addr_t src,</w:t>
                              </w:r>
                            </w:p>
                            <w:p w14:paraId="0826C41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unsigned long flags);</w:t>
                              </w:r>
                            </w:p>
                            <w:p w14:paraId="523C812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*(*device_prep_dma_xor)(</w:t>
                              </w:r>
                            </w:p>
                            <w:p w14:paraId="7633080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dst, dma_addr_t *src,</w:t>
                              </w:r>
                            </w:p>
                            <w:p w14:paraId="1EC91A5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size_t len, unsigned long flags);</w:t>
                              </w:r>
                            </w:p>
                            <w:p w14:paraId="24035A7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*(*device_prep_dma_xor_val)(</w:t>
                              </w:r>
                            </w:p>
                            <w:p w14:paraId="2FB1395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*src,</w:t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</w:t>
                              </w:r>
                            </w:p>
                            <w:p w14:paraId="3CF11FA9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enum sum_check_flags *result, unsigned long flags);</w:t>
                              </w:r>
                            </w:p>
                            <w:p w14:paraId="09586F9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*(*device_prep_dma_pq)(</w:t>
                              </w:r>
                            </w:p>
                            <w:p w14:paraId="20BCA0A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*dst, dma_addr_t *src,</w:t>
                              </w:r>
                            </w:p>
                            <w:p w14:paraId="7F6B3EF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const unsigned char *scf,</w:t>
                              </w:r>
                            </w:p>
                            <w:p w14:paraId="505B7AF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len, unsigned long flags);</w:t>
                              </w:r>
                            </w:p>
                            <w:p w14:paraId="6088816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*(*device_prep_dma_pq_val)(</w:t>
                              </w:r>
                            </w:p>
                            <w:p w14:paraId="6FDA724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*pq, dma_addr_t *src,</w:t>
                              </w:r>
                            </w:p>
                            <w:p w14:paraId="2A5E669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src_cnt, const unsigned char *scf, size_t len,</w:t>
                              </w:r>
                            </w:p>
                            <w:p w14:paraId="0293224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sum_check_flags *pqres, unsigned long flags);</w:t>
                              </w:r>
                            </w:p>
                            <w:p w14:paraId="61979D3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*(*device_prep_dma_memset)(</w:t>
                              </w:r>
                            </w:p>
                            <w:p w14:paraId="10773E7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dest, int value, size_t len,</w:t>
                              </w:r>
                            </w:p>
                            <w:p w14:paraId="49A54DC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65A4A0C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*(*device_prep_dma_memset_sg)(</w:t>
                              </w:r>
                            </w:p>
                            <w:p w14:paraId="77B7FC6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scatterlist *sg,</w:t>
                              </w:r>
                            </w:p>
                            <w:p w14:paraId="685BEC8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nents, int value, unsigned long flags);</w:t>
                              </w:r>
                            </w:p>
                            <w:p w14:paraId="298D54C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*(*device_prep_dma_interrupt)(</w:t>
                              </w:r>
                            </w:p>
                            <w:p w14:paraId="2DFB15F0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unsigned long flags);</w:t>
                              </w:r>
                            </w:p>
                            <w:p w14:paraId="14856D62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35431" id="_x0000_s1076" editas="canvas" style="width:477.5pt;height:606.6pt;mso-position-horizontal-relative:char;mso-position-vertical-relative:line" coordsize="60642,7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">
                <v:shape id="_x0000_s1077" type="#_x0000_t75" style="position:absolute;width:60642;height:77031;visibility:visible;mso-wrap-style:square">
                  <v:fill o:detectmouseclick="t"/>
                  <v:path o:connecttype="none"/>
                </v:shape>
                <v:shape id="Text Box 34" o:spid="_x0000_s1078" type="#_x0000_t202" style="position:absolute;top:132;width:60432;height:76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" stroked="f">
                  <v:textbox inset="0,0,0,0">
                    <w:txbxContent>
                      <w:p w14:paraId="6CAE7564" w14:textId="77777777" w:rsidR="00143B38" w:rsidRPr="00702EB0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702EB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dma_device {</w:t>
                        </w:r>
                      </w:p>
                      <w:p w14:paraId="7BDA7369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68A8D8A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chancnt;</w:t>
                        </w:r>
                      </w:p>
                      <w:p w14:paraId="0C64AD7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privatecnt;</w:t>
                        </w:r>
                      </w:p>
                      <w:p w14:paraId="0D6083C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channels;</w:t>
                        </w:r>
                      </w:p>
                      <w:p w14:paraId="4AAB59CE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list_head global_node;</w:t>
                        </w:r>
                      </w:p>
                      <w:p w14:paraId="2AA113B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dma_filter filter;</w:t>
                        </w:r>
                      </w:p>
                      <w:p w14:paraId="007F4D0C" w14:textId="06C90FFB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dma_cap_mask_t  cap_mask;</w:t>
                        </w:r>
                      </w:p>
                      <w:p w14:paraId="6A76CDEC" w14:textId="7F1AAAB0" w:rsidR="00C70751" w:rsidRPr="001B5471" w:rsidRDefault="00C70751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D42F9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enum dma_desc_metadata_mode desc_metadata_modes;</w:t>
                        </w:r>
                      </w:p>
                      <w:p w14:paraId="2EBB83DA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short max_xor;</w:t>
                        </w:r>
                      </w:p>
                      <w:p w14:paraId="6ABE086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short max_pq;</w:t>
                        </w:r>
                      </w:p>
                      <w:p w14:paraId="1755445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copy_align;</w:t>
                        </w:r>
                      </w:p>
                      <w:p w14:paraId="3D2B11B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xor_align;</w:t>
                        </w:r>
                      </w:p>
                      <w:p w14:paraId="3852C8E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pq_align;</w:t>
                        </w:r>
                      </w:p>
                      <w:p w14:paraId="5AF3488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dmaengine_alignment fill_align;</w:t>
                        </w:r>
                      </w:p>
                      <w:p w14:paraId="423306E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#define DMA_HAS_PQ_CONTINUE (1 &lt;&lt; 15)</w:t>
                        </w:r>
                      </w:p>
                      <w:p w14:paraId="3A9C1F1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2625D8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dev_id;</w:t>
                        </w:r>
                      </w:p>
                      <w:p w14:paraId="62AB9EAC" w14:textId="1BA77CF1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5A7DB956" w14:textId="77777777" w:rsidR="00C70751" w:rsidRPr="00650418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module *owner;</w:t>
                        </w:r>
                      </w:p>
                      <w:p w14:paraId="243C05B7" w14:textId="2E540568" w:rsidR="00C70751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ida chan_ida;</w:t>
                        </w:r>
                      </w:p>
                      <w:p w14:paraId="686039BA" w14:textId="36D1B22F" w:rsidR="00C70751" w:rsidRPr="00650418" w:rsidRDefault="00C70751" w:rsidP="00C7075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6504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mutex chan_mutex;        /* to protect chan_ida */</w:t>
                        </w:r>
                      </w:p>
                      <w:p w14:paraId="6CF30C0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4320E5F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src_addr_widths;</w:t>
                        </w:r>
                      </w:p>
                      <w:p w14:paraId="60243AE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dst_addr_widths;</w:t>
                        </w:r>
                      </w:p>
                      <w:p w14:paraId="68F3C25F" w14:textId="2E15C9A3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directions;</w:t>
                        </w:r>
                      </w:p>
                      <w:p w14:paraId="14E54936" w14:textId="7F350212" w:rsidR="00C70751" w:rsidRDefault="00C70751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2626E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min_burst;</w:t>
                        </w:r>
                      </w:p>
                      <w:p w14:paraId="6A74A148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max_burst;</w:t>
                        </w:r>
                      </w:p>
                      <w:p w14:paraId="175C412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bool descriptor_reuse;</w:t>
                        </w:r>
                      </w:p>
                      <w:p w14:paraId="493BD0D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dma_residue_granularity residue_granularity;</w:t>
                        </w:r>
                      </w:p>
                      <w:p w14:paraId="16C72B3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1D07F9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(*device_alloc_chan_resources)(struct dma_chan *chan);</w:t>
                        </w:r>
                      </w:p>
                      <w:p w14:paraId="66BAC12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(*device_free_chan_resources)(struct dma_chan *chan);</w:t>
                        </w:r>
                      </w:p>
                      <w:p w14:paraId="2591E3F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68E2736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*(*device_prep_dma_memcpy)(</w:t>
                        </w:r>
                      </w:p>
                      <w:p w14:paraId="52725B56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dst, dma_addr_t src,</w:t>
                        </w:r>
                      </w:p>
                      <w:p w14:paraId="0826C41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unsigned long flags);</w:t>
                        </w:r>
                      </w:p>
                      <w:p w14:paraId="523C812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*(*device_prep_dma_xor)(</w:t>
                        </w:r>
                      </w:p>
                      <w:p w14:paraId="7633080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dst, dma_addr_t *src,</w:t>
                        </w:r>
                      </w:p>
                      <w:p w14:paraId="1EC91A5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size_t len, unsigned long flags);</w:t>
                        </w:r>
                      </w:p>
                      <w:p w14:paraId="24035A7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*(*device_prep_dma_xor_val)(</w:t>
                        </w:r>
                      </w:p>
                      <w:p w14:paraId="2FB1395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*src,</w:t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</w:t>
                        </w:r>
                      </w:p>
                      <w:p w14:paraId="3CF11FA9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enum sum_check_flags *result, unsigned long flags);</w:t>
                        </w:r>
                      </w:p>
                      <w:p w14:paraId="09586F9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*(*device_prep_dma_pq)(</w:t>
                        </w:r>
                      </w:p>
                      <w:p w14:paraId="20BCA0A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*dst, dma_addr_t *src,</w:t>
                        </w:r>
                      </w:p>
                      <w:p w14:paraId="7F6B3EF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const unsigned char *scf,</w:t>
                        </w:r>
                      </w:p>
                      <w:p w14:paraId="505B7AF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len, unsigned long flags);</w:t>
                        </w:r>
                      </w:p>
                      <w:p w14:paraId="6088816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*(*device_prep_dma_pq_val)(</w:t>
                        </w:r>
                      </w:p>
                      <w:p w14:paraId="6FDA724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*pq, dma_addr_t *src,</w:t>
                        </w:r>
                      </w:p>
                      <w:p w14:paraId="2A5E669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src_cnt, const unsigned char *scf, size_t len,</w:t>
                        </w:r>
                      </w:p>
                      <w:p w14:paraId="0293224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sum_check_flags *pqres, unsigned long flags);</w:t>
                        </w:r>
                      </w:p>
                      <w:p w14:paraId="61979D3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*(*device_prep_dma_memset)(</w:t>
                        </w:r>
                      </w:p>
                      <w:p w14:paraId="10773E7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dest, int value, size_t len,</w:t>
                        </w:r>
                      </w:p>
                      <w:p w14:paraId="49A54DC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65A4A0C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*(*device_prep_dma_memset_sg)(</w:t>
                        </w:r>
                      </w:p>
                      <w:p w14:paraId="77B7FC6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scatterlist *sg,</w:t>
                        </w:r>
                      </w:p>
                      <w:p w14:paraId="685BEC8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nents, int value, unsigned long flags);</w:t>
                        </w:r>
                      </w:p>
                      <w:p w14:paraId="298D54C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*(*device_prep_dma_interrupt)(</w:t>
                        </w:r>
                      </w:p>
                      <w:p w14:paraId="2DFB15F0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unsigned long flags);</w:t>
                        </w:r>
                      </w:p>
                      <w:p w14:paraId="14856D62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9734A8" w14:textId="279FBD58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C70751">
        <w:rPr>
          <w:b/>
          <w:lang w:eastAsia="ja-JP"/>
        </w:rPr>
        <w:t>14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121462">
        <w:rPr>
          <w:b/>
          <w:lang w:eastAsia="ja-JP"/>
        </w:rPr>
        <w:t>dma_device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  <w:r w:rsidR="00861E31">
        <w:rPr>
          <w:b/>
          <w:lang w:eastAsia="ja-JP"/>
        </w:rPr>
        <w:t xml:space="preserve"> (1</w:t>
      </w:r>
      <w:r w:rsidR="00861E31">
        <w:rPr>
          <w:rFonts w:hint="eastAsia"/>
          <w:b/>
          <w:lang w:eastAsia="ja-JP"/>
        </w:rPr>
        <w:t>/2</w:t>
      </w:r>
      <w:r w:rsidR="00861E31">
        <w:rPr>
          <w:b/>
          <w:lang w:eastAsia="ja-JP"/>
        </w:rPr>
        <w:t>)</w:t>
      </w:r>
    </w:p>
    <w:p w14:paraId="3DCBE806" w14:textId="77777777" w:rsidR="00861E31" w:rsidRPr="00121462" w:rsidRDefault="00861E31" w:rsidP="00861E31">
      <w:pPr>
        <w:rPr>
          <w:lang w:eastAsia="ja-JP"/>
        </w:rPr>
      </w:pPr>
    </w:p>
    <w:p w14:paraId="52910399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w:lastRenderedPageBreak/>
        <mc:AlternateContent>
          <mc:Choice Requires="wpc">
            <w:drawing>
              <wp:inline distT="0" distB="0" distL="0" distR="0" wp14:anchorId="2EEF35D4" wp14:editId="08F9A4C8">
                <wp:extent cx="6068060" cy="4125772"/>
                <wp:effectExtent l="0" t="0" r="8890" b="0"/>
                <wp:docPr id="22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4017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59A25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*(*device_prep_slave_sg)(</w:t>
                              </w:r>
                            </w:p>
                            <w:p w14:paraId="0127812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scatterlist *sgl,</w:t>
                              </w:r>
                            </w:p>
                            <w:p w14:paraId="63930EA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sg_len, enum dma_transfer_direction direction,</w:t>
                              </w:r>
                            </w:p>
                            <w:p w14:paraId="1BA7350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flags, void *context);</w:t>
                              </w:r>
                            </w:p>
                            <w:p w14:paraId="78AA3098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*(*device_prep_dma_cyclic)(</w:t>
                              </w:r>
                            </w:p>
                            <w:p w14:paraId="34173C5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dma_addr_t buf_addr, size_t buf_len,</w:t>
                              </w:r>
                            </w:p>
                            <w:p w14:paraId="7A73B371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period_len, enum dma_transfer_direction direction,</w:t>
                              </w:r>
                            </w:p>
                            <w:p w14:paraId="43B7F95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03E4C7F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dma_async_tx_descriptor *(*device_prep_interleaved_dma)(</w:t>
                              </w:r>
                            </w:p>
                            <w:p w14:paraId="7AD8D86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dma_chan *chan, struct dma_interleaved_template *xt,</w:t>
                              </w:r>
                            </w:p>
                            <w:p w14:paraId="6BF3AB2E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long flags);</w:t>
                              </w:r>
                            </w:p>
                            <w:p w14:paraId="7DFAFEF7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dma_async_tx_descriptor *(*device_prep_dma_imm_data)(</w:t>
                              </w:r>
                            </w:p>
                            <w:p w14:paraId="2114424B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 *chan, dma_addr_t dst, u64 data,</w:t>
                              </w:r>
                            </w:p>
                            <w:p w14:paraId="213FF4C4" w14:textId="49E63955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long flags);</w:t>
                              </w:r>
                            </w:p>
                            <w:p w14:paraId="20325C21" w14:textId="77777777" w:rsidR="009F1532" w:rsidRDefault="009F1532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04368BDE" w14:textId="77777777" w:rsidR="009F1532" w:rsidRPr="005F358D" w:rsidRDefault="009F1532" w:rsidP="009F153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5F358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(*device_caps)(struct dma_chan *chan,</w:t>
                              </w:r>
                            </w:p>
                            <w:p w14:paraId="2D9DBB8D" w14:textId="1D41C9D8" w:rsidR="00143B38" w:rsidRPr="001B5471" w:rsidRDefault="009F1532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5F358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                    struct dma_slave_caps *caps);</w:t>
                              </w:r>
                            </w:p>
                            <w:p w14:paraId="1730DA7B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(*device_config)(struct dma_chan *chan,</w:t>
                              </w:r>
                            </w:p>
                            <w:p w14:paraId="483A5462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 struct dma_slave_config *config);</w:t>
                              </w:r>
                            </w:p>
                            <w:p w14:paraId="00C41A2F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(*device_pause)(struct dma_chan *chan);</w:t>
                              </w:r>
                            </w:p>
                            <w:p w14:paraId="7E2D23BC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(*device_resume)(struct dma_chan *chan);</w:t>
                              </w:r>
                            </w:p>
                            <w:p w14:paraId="24C0D903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int (*device_terminate_all)(struct dma_chan *chan);</w:t>
                              </w:r>
                            </w:p>
                            <w:p w14:paraId="155214E5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(*device_synchronize)(struct dma_chan *chan);</w:t>
                              </w:r>
                            </w:p>
                            <w:p w14:paraId="08F84FA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3913EDC4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dma_status (*device_tx_status)(struct dma_chan *chan,</w:t>
                              </w:r>
                            </w:p>
                            <w:p w14:paraId="4C9551F7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dma_cookie_t cookie,</w:t>
                              </w:r>
                            </w:p>
                            <w:p w14:paraId="177661CD" w14:textId="77777777" w:rsidR="00143B38" w:rsidRPr="001B547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struct dma_tx_state *txstate);</w:t>
                              </w:r>
                            </w:p>
                            <w:p w14:paraId="3392AC9F" w14:textId="067AA791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B547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(*device_issue_pending)(struct dma_chan *chan);</w:t>
                              </w:r>
                            </w:p>
                            <w:p w14:paraId="2A7B272A" w14:textId="4B78C1B0" w:rsidR="00D23769" w:rsidRPr="00CC7606" w:rsidRDefault="00D23769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D7CDF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void (*device_release)(struct dma_device *dev);</w:t>
                              </w:r>
                            </w:p>
                            <w:p w14:paraId="1CF51D9D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EF35D4" id="_x0000_s1079" editas="canvas" style="width:477.8pt;height:324.85pt;mso-position-horizontal-relative:char;mso-position-vertical-relative:line" coordsize="60680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">
                <v:shape id="_x0000_s1080" type="#_x0000_t75" style="position:absolute;width:60680;height:41255;visibility:visible;mso-wrap-style:square">
                  <v:fill o:detectmouseclick="t"/>
                  <v:path o:connecttype="none"/>
                </v:shape>
                <v:shape id="Text Box 34" o:spid="_x0000_s1081" type="#_x0000_t202" style="position:absolute;top:132;width:60432;height:4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iP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PGAKI/EAAAA3AAAAA8A&#10;AAAAAAAAAAAAAAAABwIAAGRycy9kb3ducmV2LnhtbFBLBQYAAAAAAwADALcAAAD4AgAAAAA=&#10;" stroked="f">
                  <v:textbox inset="0,0,0,0">
                    <w:txbxContent>
                      <w:p w14:paraId="78F59A25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*(*device_prep_slave_sg)(</w:t>
                        </w:r>
                      </w:p>
                      <w:p w14:paraId="0127812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scatterlist *sgl,</w:t>
                        </w:r>
                      </w:p>
                      <w:p w14:paraId="63930EA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sg_len, enum dma_transfer_direction direction,</w:t>
                        </w:r>
                      </w:p>
                      <w:p w14:paraId="1BA7350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flags, void *context);</w:t>
                        </w:r>
                      </w:p>
                      <w:p w14:paraId="78AA3098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*(*device_prep_dma_cyclic)(</w:t>
                        </w:r>
                      </w:p>
                      <w:p w14:paraId="34173C5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dma_addr_t buf_addr, size_t buf_len,</w:t>
                        </w:r>
                      </w:p>
                      <w:p w14:paraId="7A73B371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period_len, enum dma_transfer_direction direction,</w:t>
                        </w:r>
                      </w:p>
                      <w:p w14:paraId="43B7F95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03E4C7F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dma_async_tx_descriptor *(*device_prep_interleaved_dma)(</w:t>
                        </w:r>
                      </w:p>
                      <w:p w14:paraId="7AD8D86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dma_chan *chan, struct dma_interleaved_template *xt,</w:t>
                        </w:r>
                      </w:p>
                      <w:p w14:paraId="6BF3AB2E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long flags);</w:t>
                        </w:r>
                      </w:p>
                      <w:p w14:paraId="7DFAFEF7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dma_async_tx_descriptor *(*device_prep_dma_imm_data)(</w:t>
                        </w:r>
                      </w:p>
                      <w:p w14:paraId="2114424B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 *chan, dma_addr_t dst, u64 data,</w:t>
                        </w:r>
                      </w:p>
                      <w:p w14:paraId="213FF4C4" w14:textId="49E63955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long flags);</w:t>
                        </w:r>
                      </w:p>
                      <w:p w14:paraId="20325C21" w14:textId="77777777" w:rsidR="009F1532" w:rsidRDefault="009F1532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04368BDE" w14:textId="77777777" w:rsidR="009F1532" w:rsidRPr="005F358D" w:rsidRDefault="009F1532" w:rsidP="009F153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5F358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(*device_caps)(struct dma_chan *chan,</w:t>
                        </w:r>
                      </w:p>
                      <w:p w14:paraId="2D9DBB8D" w14:textId="1D41C9D8" w:rsidR="00143B38" w:rsidRPr="001B5471" w:rsidRDefault="009F1532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5F358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                    struct dma_slave_caps *caps);</w:t>
                        </w:r>
                      </w:p>
                      <w:p w14:paraId="1730DA7B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(*device_config)(struct dma_chan *chan,</w:t>
                        </w:r>
                      </w:p>
                      <w:p w14:paraId="483A5462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 struct dma_slave_config *config);</w:t>
                        </w:r>
                      </w:p>
                      <w:p w14:paraId="00C41A2F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(*device_pause)(struct dma_chan *chan);</w:t>
                        </w:r>
                      </w:p>
                      <w:p w14:paraId="7E2D23BC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(*device_resume)(struct dma_chan *chan);</w:t>
                        </w:r>
                      </w:p>
                      <w:p w14:paraId="24C0D903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int (*device_terminate_all)(struct dma_chan *chan);</w:t>
                        </w:r>
                      </w:p>
                      <w:p w14:paraId="155214E5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(*device_synchronize)(struct dma_chan *chan);</w:t>
                        </w:r>
                      </w:p>
                      <w:p w14:paraId="08F84FA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3913EDC4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dma_status (*device_tx_status)(struct dma_chan *chan,</w:t>
                        </w:r>
                      </w:p>
                      <w:p w14:paraId="4C9551F7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dma_cookie_t cookie,</w:t>
                        </w:r>
                      </w:p>
                      <w:p w14:paraId="177661CD" w14:textId="77777777" w:rsidR="00143B38" w:rsidRPr="001B547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struct dma_tx_state *txstate);</w:t>
                        </w:r>
                      </w:p>
                      <w:p w14:paraId="3392AC9F" w14:textId="067AA791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B547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(*device_issue_pending)(struct dma_chan *chan);</w:t>
                        </w:r>
                      </w:p>
                      <w:p w14:paraId="2A7B272A" w14:textId="4B78C1B0" w:rsidR="00D23769" w:rsidRPr="00CC7606" w:rsidRDefault="00D23769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1D7CDF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void (*device_release)(struct dma_device *dev);</w:t>
                        </w:r>
                      </w:p>
                      <w:p w14:paraId="1CF51D9D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43E11F" w14:textId="5C8A1C49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9F1532">
        <w:rPr>
          <w:b/>
          <w:lang w:eastAsia="ja-JP"/>
        </w:rPr>
        <w:t>15</w:t>
      </w:r>
      <w:r w:rsidR="009F1532" w:rsidRPr="00B7275E">
        <w:rPr>
          <w:b/>
          <w:lang w:eastAsia="ja-JP"/>
        </w:rPr>
        <w:t xml:space="preserve"> </w:t>
      </w:r>
      <w:r w:rsidR="009F1532">
        <w:rPr>
          <w:b/>
          <w:lang w:eastAsia="ja-JP"/>
        </w:rPr>
        <w:t xml:space="preserve"> </w:t>
      </w:r>
      <w:r w:rsidR="009F1532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121462">
        <w:rPr>
          <w:b/>
          <w:lang w:eastAsia="ja-JP"/>
        </w:rPr>
        <w:t>dma_device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  <w:r w:rsidR="00861E31">
        <w:rPr>
          <w:b/>
          <w:lang w:eastAsia="ja-JP"/>
        </w:rPr>
        <w:t xml:space="preserve"> (2</w:t>
      </w:r>
      <w:r w:rsidR="00861E31">
        <w:rPr>
          <w:rFonts w:hint="eastAsia"/>
          <w:b/>
          <w:lang w:eastAsia="ja-JP"/>
        </w:rPr>
        <w:t>/2</w:t>
      </w:r>
      <w:r w:rsidR="00861E31">
        <w:rPr>
          <w:b/>
          <w:lang w:eastAsia="ja-JP"/>
        </w:rPr>
        <w:t>)</w:t>
      </w:r>
    </w:p>
    <w:p w14:paraId="67202240" w14:textId="77777777" w:rsidR="00861E31" w:rsidRPr="00680616" w:rsidRDefault="00861E3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56CECFBC" w14:textId="77777777" w:rsidR="00746544" w:rsidRDefault="00746544" w:rsidP="00746544">
      <w:pPr>
        <w:pStyle w:val="Heading4"/>
        <w:rPr>
          <w:lang w:eastAsia="ja-JP"/>
        </w:rPr>
      </w:pPr>
      <w:proofErr w:type="spellStart"/>
      <w:r w:rsidRPr="00121462">
        <w:rPr>
          <w:lang w:eastAsia="ja-JP"/>
        </w:rPr>
        <w:t>dma_cap_mask_t</w:t>
      </w:r>
      <w:proofErr w:type="spellEnd"/>
    </w:p>
    <w:p w14:paraId="57043B02" w14:textId="77777777" w:rsidR="00E57D27" w:rsidRPr="00944204" w:rsidRDefault="00E57D27" w:rsidP="00944204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t</w:t>
      </w:r>
      <w:r>
        <w:rPr>
          <w:lang w:eastAsia="ja-JP"/>
        </w:rPr>
        <w:t>ransaction_type</w:t>
      </w:r>
      <w:proofErr w:type="spellEnd"/>
    </w:p>
    <w:p w14:paraId="5858A227" w14:textId="77777777" w:rsidR="00746544" w:rsidRPr="00B7275E" w:rsidRDefault="00746544" w:rsidP="00746544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505B18F" wp14:editId="16796D74">
                <wp:extent cx="6064250" cy="435363"/>
                <wp:effectExtent l="0" t="0" r="0" b="3175"/>
                <wp:docPr id="3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9"/>
                            <a:ext cx="6043295" cy="399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CBA48" w14:textId="77777777" w:rsidR="00143B38" w:rsidRPr="00F9190E" w:rsidRDefault="00143B38" w:rsidP="00746544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typedef struct {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DECLARE_BITMAP(bits, DMA_TX_TYPE_END);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 dma_cap_mask_t;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05B18F" id="_x0000_s1082" editas="canvas" style="width:477.5pt;height:34.3pt;mso-position-horizontal-relative:char;mso-position-vertical-relative:line" coordsize="6064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">
                <v:shape id="_x0000_s1083" type="#_x0000_t75" style="position:absolute;width:60642;height:4349;visibility:visible;mso-wrap-style:square">
                  <v:fill o:detectmouseclick="t"/>
                  <v:path o:connecttype="none"/>
                </v:shape>
                <v:shape id="Text Box 34" o:spid="_x0000_s1084" type="#_x0000_t202" style="position:absolute;top:132;width:60432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1ECBA48" w14:textId="77777777" w:rsidR="00143B38" w:rsidRPr="00F9190E" w:rsidRDefault="00143B38" w:rsidP="00746544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typedef struct {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DECLARE_BITMAP(bits, DMA_TX_TYPE_END);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 dma_cap_mask_t;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51979F" w14:textId="023806A9" w:rsidR="00746544" w:rsidRDefault="00A157CA" w:rsidP="00746544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536924">
        <w:rPr>
          <w:b/>
          <w:lang w:eastAsia="ja-JP"/>
        </w:rPr>
        <w:t>16</w:t>
      </w:r>
      <w:r w:rsidR="00536924" w:rsidRPr="00B7275E">
        <w:rPr>
          <w:b/>
          <w:lang w:eastAsia="ja-JP"/>
        </w:rPr>
        <w:t xml:space="preserve"> </w:t>
      </w:r>
      <w:r w:rsidR="00536924">
        <w:rPr>
          <w:b/>
          <w:lang w:eastAsia="ja-JP"/>
        </w:rPr>
        <w:t xml:space="preserve"> </w:t>
      </w:r>
      <w:r w:rsidR="00536924" w:rsidRPr="00B7275E">
        <w:rPr>
          <w:b/>
          <w:lang w:eastAsia="ja-JP"/>
        </w:rPr>
        <w:t xml:space="preserve"> </w:t>
      </w:r>
      <w:r w:rsidR="00746544">
        <w:rPr>
          <w:b/>
          <w:lang w:eastAsia="ja-JP"/>
        </w:rPr>
        <w:t xml:space="preserve">struct </w:t>
      </w:r>
      <w:proofErr w:type="spellStart"/>
      <w:r w:rsidR="00746544" w:rsidRPr="00121462">
        <w:rPr>
          <w:b/>
          <w:lang w:eastAsia="ja-JP"/>
        </w:rPr>
        <w:t>dma_cap_mask_t</w:t>
      </w:r>
      <w:proofErr w:type="spellEnd"/>
      <w:r w:rsidR="0074654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746544" w:rsidRPr="00B7275E">
        <w:rPr>
          <w:b/>
          <w:lang w:eastAsia="ja-JP"/>
        </w:rPr>
        <w:t>)</w:t>
      </w:r>
    </w:p>
    <w:p w14:paraId="6432865A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1591180" w14:textId="77777777" w:rsidR="00746544" w:rsidRPr="0083520A" w:rsidRDefault="00746544" w:rsidP="00746544">
      <w:pPr>
        <w:rPr>
          <w:lang w:eastAsia="ja-JP"/>
        </w:rPr>
      </w:pPr>
    </w:p>
    <w:p w14:paraId="51011711" w14:textId="77777777" w:rsidR="00861E31" w:rsidRDefault="00861E31" w:rsidP="00861E31">
      <w:pPr>
        <w:pStyle w:val="Heading4"/>
        <w:rPr>
          <w:lang w:eastAsia="ja-JP"/>
        </w:rPr>
      </w:pPr>
      <w:proofErr w:type="spellStart"/>
      <w:r w:rsidRPr="00B53A19">
        <w:rPr>
          <w:lang w:eastAsia="ja-JP"/>
        </w:rPr>
        <w:t>dma_async_tx_descriptor</w:t>
      </w:r>
      <w:proofErr w:type="spellEnd"/>
    </w:p>
    <w:p w14:paraId="31DED087" w14:textId="77777777" w:rsidR="00861E31" w:rsidRPr="002A62E5" w:rsidRDefault="00861E31" w:rsidP="00861E31">
      <w:pPr>
        <w:keepNext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</w:rPr>
      </w:pPr>
      <w:r w:rsidRPr="002A62E5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B68BEF3" wp14:editId="0C7258E1">
                <wp:extent cx="6067425" cy="2286000"/>
                <wp:effectExtent l="0" t="0" r="9525" b="0"/>
                <wp:docPr id="2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8"/>
                            <a:ext cx="6043295" cy="2272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1B764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struct dma_async_tx_descriptor {</w:t>
                              </w:r>
                            </w:p>
                            <w:p w14:paraId="5B1537D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dma_cookie_t cookie;</w:t>
                              </w:r>
                            </w:p>
                            <w:p w14:paraId="580C1C01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enum dma_ctrl_flags flags; /* not a 'long' to pack with cookie */</w:t>
                              </w:r>
                            </w:p>
                            <w:p w14:paraId="639B379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dma_addr_t phys;</w:t>
                              </w:r>
                            </w:p>
                            <w:p w14:paraId="54B084E7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dma_chan *chan;</w:t>
                              </w:r>
                            </w:p>
                            <w:p w14:paraId="12E78516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dma_cookie_t (*tx_submit)(struct dma_async_tx_descriptor *tx);</w:t>
                              </w:r>
                            </w:p>
                            <w:p w14:paraId="56E9576F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  <w:r w:rsidRPr="00671E1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int (*desc_free)(struct dma_async_tx_descriptor *tx);</w:t>
                              </w:r>
                            </w:p>
                            <w:p w14:paraId="50CC313D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dma_async_tx_callback callback;</w:t>
                              </w:r>
                            </w:p>
                            <w:p w14:paraId="4489CAED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  <w:r w:rsidRPr="00671E13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dma_async_tx_callback_result callback_result;</w:t>
                              </w:r>
                            </w:p>
                            <w:p w14:paraId="753AB0CC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void *callback_param;</w:t>
                              </w:r>
                            </w:p>
                            <w:p w14:paraId="679D85FB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strunct dmaengine_unmap_data *unmap;</w:t>
                              </w:r>
                            </w:p>
                            <w:p w14:paraId="2129E266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40B5B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#ifdef CONFIG_ASYNC_TX_ENABLE_CHANNEL_SWITCH</w:t>
                              </w:r>
                            </w:p>
                            <w:p w14:paraId="5EDF3254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dma_async_tx_descriptor *next;</w:t>
                              </w:r>
                            </w:p>
                            <w:p w14:paraId="339AA119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struct dma_async_tx_descriptor *parent;</w:t>
                              </w:r>
                            </w:p>
                            <w:p w14:paraId="4E231B17" w14:textId="77777777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spinlock_t lock;</w:t>
                              </w:r>
                            </w:p>
                            <w:p w14:paraId="33D3277C" w14:textId="77777777" w:rsidR="00143B38" w:rsidRPr="00121462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40B5B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#endif</w:t>
                              </w:r>
                            </w:p>
                            <w:p w14:paraId="469E89A0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napToGrid w:val="0"/>
                                <w:spacing w:after="0" w:line="0" w:lineRule="atLeast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8BEF3" id="_x0000_s1085" editas="canvas" style="width:477.75pt;height:180pt;mso-position-horizontal-relative:char;mso-position-vertical-relative:line" coordsize="6067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">
                <v:shape id="_x0000_s1086" type="#_x0000_t75" style="position:absolute;width:60674;height:22860;visibility:visible;mso-wrap-style:square">
                  <v:fill o:detectmouseclick="t"/>
                  <v:path o:connecttype="none"/>
                </v:shape>
                <v:shape id="Text Box 34" o:spid="_x0000_s1087" type="#_x0000_t202" style="position:absolute;top:132;width:60432;height:2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14:paraId="33F1B764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>struct dma_async_tx_descriptor {</w:t>
                        </w:r>
                      </w:p>
                      <w:p w14:paraId="5B1537D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dma_cookie_t cookie;</w:t>
                        </w:r>
                      </w:p>
                      <w:p w14:paraId="580C1C01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enum dma_ctrl_flags flags; /* not a 'long' to pack with cookie */</w:t>
                        </w:r>
                      </w:p>
                      <w:p w14:paraId="639B379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dma_addr_t phys;</w:t>
                        </w:r>
                      </w:p>
                      <w:p w14:paraId="54B084E7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dma_chan *chan;</w:t>
                        </w:r>
                      </w:p>
                      <w:p w14:paraId="12E78516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dma_cookie_t (*tx_submit)(struct dma_async_tx_descriptor *tx);</w:t>
                        </w:r>
                      </w:p>
                      <w:p w14:paraId="56E9576F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  <w:r w:rsidRPr="00671E13">
                          <w:rPr>
                            <w:rFonts w:ascii="Courier New" w:eastAsia="MS PGothic" w:hAnsi="Courier New" w:cs="Courier New"/>
                            <w:sz w:val="18"/>
                          </w:rPr>
                          <w:t>int (*desc_free)(struct dma_async_tx_descriptor *tx);</w:t>
                        </w:r>
                      </w:p>
                      <w:p w14:paraId="50CC313D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dma_async_tx_callback callback;</w:t>
                        </w:r>
                      </w:p>
                      <w:p w14:paraId="4489CAED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  <w:r w:rsidRPr="00671E13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dma_async_tx_callback_result callback_result;</w:t>
                        </w:r>
                      </w:p>
                      <w:p w14:paraId="753AB0CC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void *callback_param;</w:t>
                        </w:r>
                      </w:p>
                      <w:p w14:paraId="679D85FB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strunct dmaengine_unmap_data *unmap;</w:t>
                        </w:r>
                      </w:p>
                      <w:p w14:paraId="2129E266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40B5B">
                          <w:rPr>
                            <w:rFonts w:ascii="Courier New" w:eastAsia="MS PGothic" w:hAnsi="Courier New" w:cs="Courier New"/>
                            <w:sz w:val="18"/>
                          </w:rPr>
                          <w:t>#ifdef CONFIG_ASYNC_TX_ENABLE_CHANNEL_SWITCH</w:t>
                        </w:r>
                      </w:p>
                      <w:p w14:paraId="5EDF3254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dma_async_tx_descriptor *next;</w:t>
                        </w:r>
                      </w:p>
                      <w:p w14:paraId="339AA119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struct dma_async_tx_descriptor *parent;</w:t>
                        </w:r>
                      </w:p>
                      <w:p w14:paraId="4E231B17" w14:textId="77777777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spinlock_t lock;</w:t>
                        </w:r>
                      </w:p>
                      <w:p w14:paraId="33D3277C" w14:textId="77777777" w:rsidR="00143B38" w:rsidRPr="00121462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40B5B">
                          <w:rPr>
                            <w:rFonts w:ascii="Courier New" w:eastAsia="MS PGothic" w:hAnsi="Courier New" w:cs="Courier New"/>
                            <w:sz w:val="18"/>
                          </w:rPr>
                          <w:t>#endif</w:t>
                        </w:r>
                      </w:p>
                      <w:p w14:paraId="469E89A0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napToGrid w:val="0"/>
                          <w:spacing w:after="0" w:line="0" w:lineRule="atLeast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F298D1" w14:textId="31D71A7B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7A6F95">
        <w:rPr>
          <w:b/>
          <w:lang w:eastAsia="ja-JP"/>
        </w:rPr>
        <w:t>17</w:t>
      </w:r>
      <w:r w:rsidR="007A6F95" w:rsidRPr="00B7275E">
        <w:rPr>
          <w:b/>
          <w:lang w:eastAsia="ja-JP"/>
        </w:rPr>
        <w:t xml:space="preserve"> </w:t>
      </w:r>
      <w:r w:rsidR="007A6F95">
        <w:rPr>
          <w:b/>
          <w:lang w:eastAsia="ja-JP"/>
        </w:rPr>
        <w:t xml:space="preserve"> </w:t>
      </w:r>
      <w:r w:rsidR="007A6F95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B53A19">
        <w:rPr>
          <w:b/>
          <w:lang w:eastAsia="ja-JP"/>
        </w:rPr>
        <w:t>dma_async_tx_descriptor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34DD7899" w14:textId="77777777" w:rsidR="00861E31" w:rsidRDefault="00861E31" w:rsidP="00861E31">
      <w:pPr>
        <w:rPr>
          <w:lang w:eastAsia="ja-JP"/>
        </w:rPr>
      </w:pPr>
    </w:p>
    <w:p w14:paraId="2F6843EC" w14:textId="77777777" w:rsidR="00861E31" w:rsidRDefault="00861E31" w:rsidP="00861E31">
      <w:pPr>
        <w:pStyle w:val="Heading4"/>
        <w:rPr>
          <w:lang w:eastAsia="ja-JP"/>
        </w:rPr>
      </w:pPr>
      <w:proofErr w:type="spellStart"/>
      <w:r w:rsidRPr="00861E31">
        <w:rPr>
          <w:lang w:eastAsia="ja-JP"/>
        </w:rPr>
        <w:t>dmaengine_unmap_data</w:t>
      </w:r>
      <w:proofErr w:type="spellEnd"/>
    </w:p>
    <w:p w14:paraId="4E02935E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9C87919" wp14:editId="3ADA60E4">
                <wp:extent cx="6064250" cy="1508166"/>
                <wp:effectExtent l="0" t="0" r="0" b="0"/>
                <wp:docPr id="22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9"/>
                            <a:ext cx="6043295" cy="1459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534D5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dmaengine_unmap_data {</w:t>
                              </w:r>
                            </w:p>
                            <w:p w14:paraId="4DE8990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map_cnt;</w:t>
                              </w:r>
                            </w:p>
                            <w:p w14:paraId="6F43B6F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to_cnt;</w:t>
                              </w:r>
                            </w:p>
                            <w:p w14:paraId="13CE697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from_cnt;</w:t>
                              </w:r>
                            </w:p>
                            <w:p w14:paraId="70B09DF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u8 bidi_cnt;</w:t>
                              </w:r>
                            </w:p>
                            <w:p w14:paraId="42A9259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6E13B3F2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kref kref;</w:t>
                              </w:r>
                            </w:p>
                            <w:p w14:paraId="04EB3D8F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size_t len;</w:t>
                              </w:r>
                            </w:p>
                            <w:p w14:paraId="4FA54721" w14:textId="2A695F24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dma_addr_t addr[];</w:t>
                              </w:r>
                            </w:p>
                            <w:p w14:paraId="12A68EF7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C87919" id="_x0000_s1088" editas="canvas" style="width:477.5pt;height:118.75pt;mso-position-horizontal-relative:char;mso-position-vertical-relative:line" coordsize="60642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">
                <v:shape id="_x0000_s1089" type="#_x0000_t75" style="position:absolute;width:60642;height:15081;visibility:visible;mso-wrap-style:square">
                  <v:fill o:detectmouseclick="t"/>
                  <v:path o:connecttype="none"/>
                </v:shape>
                <v:shape id="Text Box 34" o:spid="_x0000_s1090" type="#_x0000_t202" style="position:absolute;top:132;width:60432;height:1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" stroked="f">
                  <v:textbox inset="0,0,0,0">
                    <w:txbxContent>
                      <w:p w14:paraId="25A534D5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dmaengine_unmap_data {</w:t>
                        </w:r>
                      </w:p>
                      <w:p w14:paraId="4DE8990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map_cnt;</w:t>
                        </w:r>
                      </w:p>
                      <w:p w14:paraId="6F43B6F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to_cnt;</w:t>
                        </w:r>
                      </w:p>
                      <w:p w14:paraId="13CE697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from_cnt;</w:t>
                        </w:r>
                      </w:p>
                      <w:p w14:paraId="70B09DF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u8 bidi_cnt;</w:t>
                        </w:r>
                      </w:p>
                      <w:p w14:paraId="42A9259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6E13B3F2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kref kref;</w:t>
                        </w:r>
                      </w:p>
                      <w:p w14:paraId="04EB3D8F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size_t len;</w:t>
                        </w:r>
                      </w:p>
                      <w:p w14:paraId="4FA54721" w14:textId="2A695F24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dma_addr_t addr[];</w:t>
                        </w:r>
                      </w:p>
                      <w:p w14:paraId="12A68EF7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DC66CC" w14:textId="6CFEFDFC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663557">
        <w:rPr>
          <w:b/>
          <w:lang w:eastAsia="ja-JP"/>
        </w:rPr>
        <w:t>18</w:t>
      </w:r>
      <w:r w:rsidR="00663557" w:rsidRPr="00B7275E">
        <w:rPr>
          <w:b/>
          <w:lang w:eastAsia="ja-JP"/>
        </w:rPr>
        <w:t xml:space="preserve"> </w:t>
      </w:r>
      <w:r w:rsidR="00663557">
        <w:rPr>
          <w:b/>
          <w:lang w:eastAsia="ja-JP"/>
        </w:rPr>
        <w:t xml:space="preserve"> </w:t>
      </w:r>
      <w:r w:rsidR="00663557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861E31">
        <w:rPr>
          <w:b/>
          <w:lang w:eastAsia="ja-JP"/>
        </w:rPr>
        <w:t>dmaengine_unmap_data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49607E4B" w14:textId="77777777" w:rsidR="00861E31" w:rsidRPr="00680616" w:rsidRDefault="00861E31" w:rsidP="00861E31">
      <w:pPr>
        <w:rPr>
          <w:lang w:eastAsia="ja-JP"/>
        </w:rPr>
      </w:pPr>
    </w:p>
    <w:p w14:paraId="15D9E974" w14:textId="77777777" w:rsidR="00861E31" w:rsidRDefault="00861E31" w:rsidP="00861E31">
      <w:pPr>
        <w:pStyle w:val="Heading4"/>
        <w:rPr>
          <w:lang w:eastAsia="ja-JP"/>
        </w:rPr>
      </w:pPr>
      <w:bookmarkStart w:id="41" w:name="_Ref477251837"/>
      <w:proofErr w:type="spellStart"/>
      <w:r w:rsidRPr="00CC7606">
        <w:rPr>
          <w:lang w:eastAsia="ja-JP"/>
        </w:rPr>
        <w:t>dma_tx_state</w:t>
      </w:r>
      <w:bookmarkEnd w:id="41"/>
      <w:proofErr w:type="spellEnd"/>
    </w:p>
    <w:p w14:paraId="63DDB153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66C3D621" wp14:editId="6D1395BA">
                <wp:extent cx="6064250" cy="833933"/>
                <wp:effectExtent l="0" t="0" r="0" b="4445"/>
                <wp:docPr id="23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8"/>
                            <a:ext cx="6043295" cy="798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60ECE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dma_tx_state {</w:t>
                              </w:r>
                            </w:p>
                            <w:p w14:paraId="3FB2E873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dma_cookie_t last;</w:t>
                              </w:r>
                            </w:p>
                            <w:p w14:paraId="4D8C6808" w14:textId="77777777" w:rsidR="00143B38" w:rsidRPr="00CC7606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dma_cookie_t used;</w:t>
                              </w:r>
                            </w:p>
                            <w:p w14:paraId="1E7FD619" w14:textId="2773BBA0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</w:t>
                              </w:r>
                              <w:r w:rsidR="00596490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residue;</w:t>
                              </w:r>
                            </w:p>
                            <w:p w14:paraId="194EBD1A" w14:textId="1BC524E8" w:rsidR="00596490" w:rsidRPr="00CC7606" w:rsidRDefault="00596490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8C0CE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in_flight_bytes;</w:t>
                              </w:r>
                            </w:p>
                            <w:p w14:paraId="294532BB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CC760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C3D621" id="_x0000_s1091" editas="canvas" style="width:477.5pt;height:65.65pt;mso-position-horizontal-relative:char;mso-position-vertical-relative:line" coordsize="60642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">
                <v:shape id="_x0000_s1092" type="#_x0000_t75" style="position:absolute;width:60642;height:8337;visibility:visible;mso-wrap-style:square">
                  <v:fill o:detectmouseclick="t"/>
                  <v:path o:connecttype="none"/>
                </v:shape>
                <v:shape id="Text Box 34" o:spid="_x0000_s1093" type="#_x0000_t202" style="position:absolute;top:132;width:60432;height:7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KK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0294nolHQM4eAAAA//8DAFBLAQItABQABgAIAAAAIQDb4fbL7gAAAIUBAAATAAAAAAAAAAAA&#10;AAAAAAAAAABbQ29udGVudF9UeXBlc10ueG1sUEsBAi0AFAAGAAgAAAAhAFr0LFu/AAAAFQEAAAsA&#10;AAAAAAAAAAAAAAAAHwEAAF9yZWxzLy5yZWxzUEsBAi0AFAAGAAgAAAAhAHDNIorEAAAA3AAAAA8A&#10;AAAAAAAAAAAAAAAABwIAAGRycy9kb3ducmV2LnhtbFBLBQYAAAAAAwADALcAAAD4AgAAAAA=&#10;" stroked="f">
                  <v:textbox inset="0,0,0,0">
                    <w:txbxContent>
                      <w:p w14:paraId="69460ECE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dma_tx_state {</w:t>
                        </w:r>
                      </w:p>
                      <w:p w14:paraId="3FB2E873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dma_cookie_t last;</w:t>
                        </w:r>
                      </w:p>
                      <w:p w14:paraId="4D8C6808" w14:textId="77777777" w:rsidR="00143B38" w:rsidRPr="00CC7606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dma_cookie_t used;</w:t>
                        </w:r>
                      </w:p>
                      <w:p w14:paraId="1E7FD619" w14:textId="2773BBA0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</w:t>
                        </w:r>
                        <w:r w:rsidR="00596490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residue;</w:t>
                        </w:r>
                      </w:p>
                      <w:p w14:paraId="194EBD1A" w14:textId="1BC524E8" w:rsidR="00596490" w:rsidRPr="00CC7606" w:rsidRDefault="00596490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</w:t>
                        </w:r>
                        <w:r w:rsidRPr="008C0CE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in_flight_bytes;</w:t>
                        </w:r>
                      </w:p>
                      <w:p w14:paraId="294532BB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CC760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E8A11B" w14:textId="1937655D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663557">
        <w:rPr>
          <w:b/>
          <w:lang w:eastAsia="ja-JP"/>
        </w:rPr>
        <w:t>19</w:t>
      </w:r>
      <w:r w:rsidR="00663557" w:rsidRPr="00B7275E">
        <w:rPr>
          <w:b/>
          <w:lang w:eastAsia="ja-JP"/>
        </w:rPr>
        <w:t xml:space="preserve"> </w:t>
      </w:r>
      <w:r w:rsidR="00663557">
        <w:rPr>
          <w:b/>
          <w:lang w:eastAsia="ja-JP"/>
        </w:rPr>
        <w:t xml:space="preserve"> </w:t>
      </w:r>
      <w:r w:rsidR="00663557"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CC7606">
        <w:rPr>
          <w:b/>
          <w:lang w:eastAsia="ja-JP"/>
        </w:rPr>
        <w:t>dma_tx_state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59796E7C" w14:textId="77777777" w:rsidR="00CB7E11" w:rsidRDefault="00CB7E11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2290778C" w14:textId="77777777" w:rsidR="00746544" w:rsidRPr="00680616" w:rsidRDefault="0074654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B46E9F0" w14:textId="77777777" w:rsidR="00121462" w:rsidRDefault="00126F84" w:rsidP="00121462">
      <w:pPr>
        <w:pStyle w:val="Heading4"/>
        <w:rPr>
          <w:lang w:eastAsia="ja-JP"/>
        </w:rPr>
      </w:pPr>
      <w:proofErr w:type="spellStart"/>
      <w:r w:rsidRPr="00121462">
        <w:rPr>
          <w:lang w:eastAsia="ja-JP"/>
        </w:rPr>
        <w:t>dma_chan_dev</w:t>
      </w:r>
      <w:proofErr w:type="spellEnd"/>
    </w:p>
    <w:p w14:paraId="0A8958E2" w14:textId="77777777" w:rsidR="00121462" w:rsidRPr="00B7275E" w:rsidRDefault="00121462" w:rsidP="0012146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6AE175A" wp14:editId="5FC2839B">
                <wp:extent cx="6064250" cy="828976"/>
                <wp:effectExtent l="0" t="0" r="0" b="9525"/>
                <wp:docPr id="45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5"/>
                            <a:ext cx="6043295" cy="793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3EFB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dma_chan_dev {</w:t>
                              </w:r>
                            </w:p>
                            <w:p w14:paraId="4BF8FC46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struct dma_chan *chan;</w:t>
                              </w:r>
                            </w:p>
                            <w:p w14:paraId="29F2E225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struct device device;</w:t>
                              </w:r>
                            </w:p>
                            <w:p w14:paraId="65DA81AD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int dev_id;</w:t>
                              </w:r>
                            </w:p>
                            <w:p w14:paraId="45DFE0E8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E175A" id="_x0000_s1094" editas="canvas" style="width:477.5pt;height:65.25pt;mso-position-horizontal-relative:char;mso-position-vertical-relative:line" coordsize="60642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">
                <v:shape id="_x0000_s1095" type="#_x0000_t75" style="position:absolute;width:60642;height:8286;visibility:visible;mso-wrap-style:square">
                  <v:fill o:detectmouseclick="t"/>
                  <v:path o:connecttype="none"/>
                </v:shape>
                <v:shape id="Text Box 34" o:spid="_x0000_s1096" type="#_x0000_t202" style="position:absolute;top:132;width:60432;height:7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KTl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" stroked="f">
                  <v:textbox inset="0,0,0,0">
                    <w:txbxContent>
                      <w:p w14:paraId="55AC3EFB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dma_chan_dev {</w:t>
                        </w:r>
                      </w:p>
                      <w:p w14:paraId="4BF8FC46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struct dma_chan *chan;</w:t>
                        </w:r>
                      </w:p>
                      <w:p w14:paraId="29F2E225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struct device device;</w:t>
                        </w:r>
                      </w:p>
                      <w:p w14:paraId="65DA81AD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int dev_id;</w:t>
                        </w:r>
                      </w:p>
                      <w:p w14:paraId="45DFE0E8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238E86" w14:textId="7918D110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2E1B91">
        <w:rPr>
          <w:b/>
          <w:lang w:eastAsia="ja-JP"/>
        </w:rPr>
        <w:t>20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proofErr w:type="spellStart"/>
      <w:r w:rsidR="00126F84" w:rsidRPr="00121462">
        <w:rPr>
          <w:b/>
          <w:lang w:eastAsia="ja-JP"/>
        </w:rPr>
        <w:t>dma_chan_dev</w:t>
      </w:r>
      <w:proofErr w:type="spellEnd"/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391F7BE7" w14:textId="77777777" w:rsidR="00121462" w:rsidRPr="00121462" w:rsidRDefault="00121462" w:rsidP="00121462">
      <w:pPr>
        <w:rPr>
          <w:lang w:eastAsia="ja-JP"/>
        </w:rPr>
      </w:pPr>
    </w:p>
    <w:p w14:paraId="07E122DD" w14:textId="77777777" w:rsidR="00121462" w:rsidRDefault="00126F84" w:rsidP="00121462">
      <w:pPr>
        <w:pStyle w:val="Heading4"/>
        <w:rPr>
          <w:lang w:eastAsia="ja-JP"/>
        </w:rPr>
      </w:pPr>
      <w:proofErr w:type="spellStart"/>
      <w:r w:rsidRPr="00121462">
        <w:rPr>
          <w:lang w:eastAsia="ja-JP"/>
        </w:rPr>
        <w:t>dma_chan_percpu</w:t>
      </w:r>
      <w:proofErr w:type="spellEnd"/>
    </w:p>
    <w:p w14:paraId="630338DF" w14:textId="77777777" w:rsidR="00121462" w:rsidRPr="00B7275E" w:rsidRDefault="00121462" w:rsidP="0012146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43FACB6" wp14:editId="59D1A3BF">
                <wp:extent cx="6064250" cy="689262"/>
                <wp:effectExtent l="0" t="0" r="0" b="0"/>
                <wp:docPr id="45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1"/>
                            <a:ext cx="6043295" cy="6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71C49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dma_chan_percpu {</w:t>
                              </w:r>
                            </w:p>
                            <w:p w14:paraId="75D507AA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/* stats */</w:t>
                              </w:r>
                            </w:p>
                            <w:p w14:paraId="0893FB39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unsigned long memcpy_count;</w:t>
                              </w:r>
                            </w:p>
                            <w:p w14:paraId="301973ED" w14:textId="77777777" w:rsidR="00143B38" w:rsidRPr="00121462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       unsigned long bytes_transferred;</w:t>
                              </w:r>
                            </w:p>
                            <w:p w14:paraId="5B812A1B" w14:textId="77777777" w:rsidR="00143B38" w:rsidRPr="00F9190E" w:rsidRDefault="00143B38" w:rsidP="0012146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2146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3FACB6" id="_x0000_s1097" editas="canvas" style="width:477.5pt;height:54.25pt;mso-position-horizontal-relative:char;mso-position-vertical-relative:line" coordsize="60642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">
                <v:shape id="_x0000_s1098" type="#_x0000_t75" style="position:absolute;width:60642;height:6889;visibility:visible;mso-wrap-style:square">
                  <v:fill o:detectmouseclick="t"/>
                  <v:path o:connecttype="none"/>
                </v:shape>
                <v:shape id="Text Box 34" o:spid="_x0000_s1099" type="#_x0000_t202" style="position:absolute;top:132;width:60432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" stroked="f">
                  <v:textbox inset="0,0,0,0">
                    <w:txbxContent>
                      <w:p w14:paraId="52071C49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dma_chan_percpu {</w:t>
                        </w:r>
                      </w:p>
                      <w:p w14:paraId="75D507AA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/* stats */</w:t>
                        </w:r>
                      </w:p>
                      <w:p w14:paraId="0893FB39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unsigned long memcpy_count;</w:t>
                        </w:r>
                      </w:p>
                      <w:p w14:paraId="301973ED" w14:textId="77777777" w:rsidR="00143B38" w:rsidRPr="00121462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       unsigned long bytes_transferred;</w:t>
                        </w:r>
                      </w:p>
                      <w:p w14:paraId="5B812A1B" w14:textId="77777777" w:rsidR="00143B38" w:rsidRPr="00F9190E" w:rsidRDefault="00143B38" w:rsidP="0012146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12146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A9B2E2" w14:textId="1C511144" w:rsidR="00121462" w:rsidRDefault="00A157CA" w:rsidP="0012146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8</w:t>
      </w:r>
      <w:r w:rsidRPr="00A157CA">
        <w:rPr>
          <w:b/>
          <w:lang w:eastAsia="ja-JP"/>
        </w:rPr>
        <w:fldChar w:fldCharType="end"/>
      </w:r>
      <w:r w:rsidR="00793714">
        <w:rPr>
          <w:b/>
          <w:lang w:eastAsia="ja-JP"/>
        </w:rPr>
        <w:t>1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 xml:space="preserve">struct </w:t>
      </w:r>
      <w:proofErr w:type="spellStart"/>
      <w:r w:rsidR="00126F84" w:rsidRPr="00121462">
        <w:rPr>
          <w:b/>
          <w:lang w:eastAsia="ja-JP"/>
        </w:rPr>
        <w:t>dma_chan_percpu</w:t>
      </w:r>
      <w:proofErr w:type="spellEnd"/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424042D8" w14:textId="77777777" w:rsidR="00121462" w:rsidRPr="00121462" w:rsidRDefault="00121462" w:rsidP="00121462">
      <w:pPr>
        <w:rPr>
          <w:lang w:eastAsia="ja-JP"/>
        </w:rPr>
      </w:pPr>
    </w:p>
    <w:p w14:paraId="365141E5" w14:textId="77777777" w:rsidR="00861E31" w:rsidRDefault="00861E31" w:rsidP="00861E31">
      <w:pPr>
        <w:pStyle w:val="Heading4"/>
        <w:rPr>
          <w:lang w:eastAsia="ja-JP"/>
        </w:rPr>
      </w:pPr>
      <w:proofErr w:type="spellStart"/>
      <w:r w:rsidRPr="00861E31">
        <w:rPr>
          <w:lang w:eastAsia="ja-JP"/>
        </w:rPr>
        <w:t>dma_router</w:t>
      </w:r>
      <w:proofErr w:type="spellEnd"/>
    </w:p>
    <w:p w14:paraId="6659B778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5A83CA39" wp14:editId="0CF1E5DF">
                <wp:extent cx="6064250" cy="689262"/>
                <wp:effectExtent l="0" t="0" r="0" b="0"/>
                <wp:docPr id="23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51"/>
                            <a:ext cx="6043295" cy="65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A47C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dma_router {</w:t>
                              </w:r>
                            </w:p>
                            <w:p w14:paraId="19F0124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struct device *dev;</w:t>
                              </w:r>
                            </w:p>
                            <w:p w14:paraId="29FA132C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void (*route_free)(struct device *dev, void *route_data);</w:t>
                              </w:r>
                            </w:p>
                            <w:p w14:paraId="79BE4F9B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3CA39" id="_x0000_s1100" editas="canvas" style="width:477.5pt;height:54.25pt;mso-position-horizontal-relative:char;mso-position-vertical-relative:line" coordsize="60642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">
                <v:shape id="_x0000_s1101" type="#_x0000_t75" style="position:absolute;width:60642;height:6889;visibility:visible;mso-wrap-style:square">
                  <v:fill o:detectmouseclick="t"/>
                  <v:path o:connecttype="none"/>
                </v:shape>
                <v:shape id="Text Box 34" o:spid="_x0000_s1102" type="#_x0000_t202" style="position:absolute;top:132;width:60432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hR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AtiuFHEAAAA3AAAAA8A&#10;AAAAAAAAAAAAAAAABwIAAGRycy9kb3ducmV2LnhtbFBLBQYAAAAAAwADALcAAAD4AgAAAAA=&#10;" stroked="f">
                  <v:textbox inset="0,0,0,0">
                    <w:txbxContent>
                      <w:p w14:paraId="7E8A47C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dma_router {</w:t>
                        </w:r>
                      </w:p>
                      <w:p w14:paraId="19F0124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struct device *dev;</w:t>
                        </w:r>
                      </w:p>
                      <w:p w14:paraId="29FA132C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void (*route_free)(struct device *dev, void *route_data);</w:t>
                        </w:r>
                      </w:p>
                      <w:p w14:paraId="79BE4F9B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E06929" w14:textId="78A96593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9</w:t>
      </w:r>
      <w:r w:rsidRPr="00A157CA">
        <w:rPr>
          <w:b/>
          <w:lang w:eastAsia="ja-JP"/>
        </w:rPr>
        <w:fldChar w:fldCharType="end"/>
      </w:r>
      <w:r w:rsidR="00793714">
        <w:rPr>
          <w:b/>
          <w:lang w:eastAsia="ja-JP"/>
        </w:rPr>
        <w:t>2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861E31">
        <w:rPr>
          <w:b/>
          <w:lang w:eastAsia="ja-JP"/>
        </w:rPr>
        <w:t>dma_router</w:t>
      </w:r>
      <w:proofErr w:type="spellEnd"/>
      <w:r w:rsidR="00861E31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2E2F1952" w14:textId="77777777" w:rsidR="00CC7606" w:rsidRDefault="00CC7606" w:rsidP="00CC7606">
      <w:pPr>
        <w:rPr>
          <w:lang w:eastAsia="ja-JP"/>
        </w:rPr>
      </w:pPr>
    </w:p>
    <w:p w14:paraId="5FEB26F2" w14:textId="77777777" w:rsidR="00861E31" w:rsidRDefault="00861E31" w:rsidP="00861E31">
      <w:pPr>
        <w:pStyle w:val="Heading4"/>
        <w:rPr>
          <w:lang w:eastAsia="ja-JP"/>
        </w:rPr>
      </w:pPr>
      <w:proofErr w:type="spellStart"/>
      <w:r w:rsidRPr="00861E31">
        <w:rPr>
          <w:lang w:eastAsia="ja-JP"/>
        </w:rPr>
        <w:t>dma_slave_config</w:t>
      </w:r>
      <w:proofErr w:type="spellEnd"/>
    </w:p>
    <w:p w14:paraId="5B41E8AE" w14:textId="77777777" w:rsidR="00861E31" w:rsidRPr="00B7275E" w:rsidRDefault="00861E31" w:rsidP="00861E31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70C4479" wp14:editId="75F3FD69">
                <wp:extent cx="6217869" cy="1864995"/>
                <wp:effectExtent l="0" t="0" r="0" b="1905"/>
                <wp:docPr id="23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8508" y="13245"/>
                            <a:ext cx="6043295" cy="1844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43110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dma_slave_config {</w:t>
                              </w:r>
                            </w:p>
                            <w:p w14:paraId="708B26A6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dma_transfer_direction direction;</w:t>
                              </w:r>
                            </w:p>
                            <w:p w14:paraId="2556A777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phys</w:t>
                              </w: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_addr_t src_addr;</w:t>
                              </w:r>
                            </w:p>
                            <w:p w14:paraId="08634F22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phys</w:t>
                              </w: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_addr_t dst_addr;</w:t>
                              </w:r>
                            </w:p>
                            <w:p w14:paraId="64DF8917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dma_slave_buswidth src_addr_width;</w:t>
                              </w:r>
                            </w:p>
                            <w:p w14:paraId="6E9B2AF8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enum dma_slave_buswidth dst_addr_width;</w:t>
                              </w:r>
                            </w:p>
                            <w:p w14:paraId="51CC5059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src_maxburst;</w:t>
                              </w:r>
                            </w:p>
                            <w:p w14:paraId="263341AC" w14:textId="50DC3FF2" w:rsidR="00143B38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u32 dst_maxburst;</w:t>
                              </w:r>
                            </w:p>
                            <w:p w14:paraId="379C0F63" w14:textId="77777777" w:rsidR="00A402D0" w:rsidRDefault="00A402D0" w:rsidP="00A402D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87CF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src_port_window_size;</w:t>
                              </w:r>
                            </w:p>
                            <w:p w14:paraId="2C8E0A58" w14:textId="3510024D" w:rsidR="00A402D0" w:rsidRPr="00861E31" w:rsidRDefault="00A402D0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87CF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u32 dst_port_window_size;</w:t>
                              </w:r>
                            </w:p>
                            <w:p w14:paraId="176B2713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bool device_fc;</w:t>
                              </w:r>
                            </w:p>
                            <w:p w14:paraId="04C6B13D" w14:textId="77777777" w:rsidR="00143B38" w:rsidRPr="00861E31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unsigned int slave_id;</w:t>
                              </w:r>
                            </w:p>
                            <w:p w14:paraId="558A2084" w14:textId="77777777" w:rsidR="00143B38" w:rsidRPr="00F9190E" w:rsidRDefault="00143B38" w:rsidP="00861E3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861E31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C4479" id="_x0000_s1103" editas="canvas" style="width:489.6pt;height:146.85pt;mso-position-horizontal-relative:char;mso-position-vertical-relative:line" coordsize="62172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">
                <v:shape id="_x0000_s1104" type="#_x0000_t75" style="position:absolute;width:62172;height:18649;visibility:visible;mso-wrap-style:square">
                  <v:fill o:detectmouseclick="t"/>
                  <v:path o:connecttype="none"/>
                </v:shape>
                <v:shape id="Text Box 34" o:spid="_x0000_s1105" type="#_x0000_t202" style="position:absolute;left:585;top:132;width:60433;height:18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IO9xAAAANwAAAAPAAAAZHJzL2Rvd25yZXYueG1sRI/Ni8Iw&#10;FMTvC/4P4QleFk2tIF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JT8g73EAAAA3AAAAA8A&#10;AAAAAAAAAAAAAAAABwIAAGRycy9kb3ducmV2LnhtbFBLBQYAAAAAAwADALcAAAD4AgAAAAA=&#10;" stroked="f">
                  <v:textbox inset="0,0,0,0">
                    <w:txbxContent>
                      <w:p w14:paraId="5C743110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dma_slave_config {</w:t>
                        </w:r>
                      </w:p>
                      <w:p w14:paraId="708B26A6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dma_transfer_direction direction;</w:t>
                        </w:r>
                      </w:p>
                      <w:p w14:paraId="2556A777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phys</w:t>
                        </w: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_addr_t src_addr;</w:t>
                        </w:r>
                      </w:p>
                      <w:p w14:paraId="08634F22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phys</w:t>
                        </w: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_addr_t dst_addr;</w:t>
                        </w:r>
                      </w:p>
                      <w:p w14:paraId="64DF8917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dma_slave_buswidth src_addr_width;</w:t>
                        </w:r>
                      </w:p>
                      <w:p w14:paraId="6E9B2AF8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enum dma_slave_buswidth dst_addr_width;</w:t>
                        </w:r>
                      </w:p>
                      <w:p w14:paraId="51CC5059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src_maxburst;</w:t>
                        </w:r>
                      </w:p>
                      <w:p w14:paraId="263341AC" w14:textId="50DC3FF2" w:rsidR="00143B38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u32 dst_maxburst;</w:t>
                        </w:r>
                      </w:p>
                      <w:p w14:paraId="379C0F63" w14:textId="77777777" w:rsidR="00A402D0" w:rsidRDefault="00A402D0" w:rsidP="00A402D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87CF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src_port_window_size;</w:t>
                        </w:r>
                      </w:p>
                      <w:p w14:paraId="2C8E0A58" w14:textId="3510024D" w:rsidR="00A402D0" w:rsidRPr="00861E31" w:rsidRDefault="00A402D0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F87CF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u32 dst_port_window_size;</w:t>
                        </w:r>
                      </w:p>
                      <w:p w14:paraId="176B2713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bool device_fc;</w:t>
                        </w:r>
                      </w:p>
                      <w:p w14:paraId="04C6B13D" w14:textId="77777777" w:rsidR="00143B38" w:rsidRPr="00861E31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unsigned int slave_id;</w:t>
                        </w:r>
                      </w:p>
                      <w:p w14:paraId="558A2084" w14:textId="77777777" w:rsidR="00143B38" w:rsidRPr="00F9190E" w:rsidRDefault="00143B38" w:rsidP="00861E3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861E31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884217" w14:textId="4721E7C8" w:rsidR="00861E31" w:rsidRDefault="00A157CA" w:rsidP="00861E31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10</w:t>
      </w:r>
      <w:r w:rsidRPr="00A157CA">
        <w:rPr>
          <w:b/>
          <w:lang w:eastAsia="ja-JP"/>
        </w:rPr>
        <w:fldChar w:fldCharType="end"/>
      </w:r>
      <w:r w:rsidR="00A402D0">
        <w:rPr>
          <w:b/>
          <w:lang w:eastAsia="ja-JP"/>
        </w:rPr>
        <w:t>3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861E31">
        <w:rPr>
          <w:b/>
          <w:lang w:eastAsia="ja-JP"/>
        </w:rPr>
        <w:t xml:space="preserve">struct </w:t>
      </w:r>
      <w:proofErr w:type="spellStart"/>
      <w:r w:rsidR="00861E31" w:rsidRPr="00861E31">
        <w:rPr>
          <w:b/>
          <w:lang w:eastAsia="ja-JP"/>
        </w:rPr>
        <w:t>dma_slave_config</w:t>
      </w:r>
      <w:proofErr w:type="spellEnd"/>
      <w:r w:rsidR="00546B74">
        <w:rPr>
          <w:b/>
          <w:lang w:eastAsia="ja-JP"/>
        </w:rPr>
        <w:t xml:space="preserve"> </w:t>
      </w:r>
      <w:r w:rsidR="00861E31" w:rsidRPr="00B7275E">
        <w:rPr>
          <w:b/>
          <w:lang w:eastAsia="ja-JP"/>
        </w:rPr>
        <w:t>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C91BE3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861E31" w:rsidRPr="00B7275E">
        <w:rPr>
          <w:b/>
          <w:lang w:eastAsia="ja-JP"/>
        </w:rPr>
        <w:t>)</w:t>
      </w:r>
    </w:p>
    <w:p w14:paraId="285C2EE5" w14:textId="77777777" w:rsidR="00B53A19" w:rsidRDefault="00B53A19" w:rsidP="00CC760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37FC60E" w14:textId="77777777" w:rsidR="001372A0" w:rsidRDefault="00126F84" w:rsidP="00B7275E">
      <w:pPr>
        <w:pStyle w:val="Heading2"/>
        <w:rPr>
          <w:lang w:eastAsia="ja-JP"/>
        </w:rPr>
      </w:pPr>
      <w:r>
        <w:rPr>
          <w:lang w:eastAsia="ja-JP"/>
        </w:rPr>
        <w:lastRenderedPageBreak/>
        <w:t>G</w:t>
      </w:r>
      <w:r w:rsidRPr="00B7275E">
        <w:rPr>
          <w:lang w:eastAsia="ja-JP"/>
        </w:rPr>
        <w:t>lobal Variables and Constants</w:t>
      </w:r>
    </w:p>
    <w:p w14:paraId="07DDF024" w14:textId="77777777" w:rsidR="00B7275E" w:rsidRDefault="00126F84" w:rsidP="00B7275E">
      <w:pPr>
        <w:pStyle w:val="Heading3"/>
        <w:rPr>
          <w:lang w:eastAsia="ja-JP"/>
        </w:rPr>
      </w:pPr>
      <w:r>
        <w:rPr>
          <w:lang w:eastAsia="ja-JP"/>
        </w:rPr>
        <w:t>Global Variables</w:t>
      </w:r>
    </w:p>
    <w:p w14:paraId="68523BAA" w14:textId="77777777" w:rsidR="001372A0" w:rsidRDefault="00126F84" w:rsidP="001E3BC1">
      <w:pPr>
        <w:rPr>
          <w:lang w:eastAsia="ja-JP"/>
        </w:rPr>
      </w:pPr>
      <w:r w:rsidRPr="00B7275E">
        <w:rPr>
          <w:lang w:eastAsia="ja-JP"/>
        </w:rPr>
        <w:t>There are no global variables for this module.</w:t>
      </w:r>
    </w:p>
    <w:p w14:paraId="35C7D781" w14:textId="77777777" w:rsidR="00B7275E" w:rsidRDefault="00B7275E" w:rsidP="001E3BC1">
      <w:pPr>
        <w:rPr>
          <w:lang w:eastAsia="ja-JP"/>
        </w:rPr>
      </w:pPr>
    </w:p>
    <w:p w14:paraId="4EA3352C" w14:textId="77777777" w:rsidR="00B7275E" w:rsidRDefault="00126F84" w:rsidP="00B7275E">
      <w:pPr>
        <w:pStyle w:val="Heading3"/>
        <w:rPr>
          <w:lang w:eastAsia="ja-JP"/>
        </w:rPr>
      </w:pPr>
      <w:r>
        <w:rPr>
          <w:lang w:eastAsia="ja-JP"/>
        </w:rPr>
        <w:t>Global Constants</w:t>
      </w:r>
    </w:p>
    <w:p w14:paraId="663BB37F" w14:textId="77777777" w:rsidR="00B7275E" w:rsidRDefault="00126F84" w:rsidP="00B7275E">
      <w:pPr>
        <w:rPr>
          <w:lang w:eastAsia="ja-JP"/>
        </w:rPr>
      </w:pPr>
      <w:r w:rsidRPr="00CC7606">
        <w:rPr>
          <w:lang w:eastAsia="ja-JP"/>
        </w:rPr>
        <w:t>This section shows global constants that this module is used.</w:t>
      </w:r>
    </w:p>
    <w:p w14:paraId="1B61F92A" w14:textId="77777777" w:rsidR="0088487D" w:rsidRDefault="0088487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18A0748F" w14:textId="77777777" w:rsidR="0088487D" w:rsidRDefault="00126F84" w:rsidP="0088487D">
      <w:pPr>
        <w:pStyle w:val="Heading4"/>
        <w:rPr>
          <w:lang w:eastAsia="ja-JP"/>
        </w:rPr>
      </w:pPr>
      <w:proofErr w:type="spellStart"/>
      <w:r>
        <w:rPr>
          <w:lang w:eastAsia="ja-JP"/>
        </w:rPr>
        <w:t>dma_status</w:t>
      </w:r>
      <w:proofErr w:type="spellEnd"/>
    </w:p>
    <w:p w14:paraId="5EA4638B" w14:textId="2BCAEF01" w:rsidR="0088487D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3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  <w:t xml:space="preserve">List of </w:t>
      </w:r>
      <w:r w:rsidR="00126F84" w:rsidRPr="0088487D">
        <w:rPr>
          <w:lang w:eastAsia="ja-JP"/>
        </w:rPr>
        <w:t>DMA status definition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88487D" w:rsidRPr="00D147FC" w14:paraId="084CB03F" w14:textId="77777777" w:rsidTr="002F4572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38BC447" w14:textId="77777777" w:rsidR="0088487D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3F5D082" w14:textId="77777777" w:rsidR="0088487D" w:rsidRPr="000577C8" w:rsidRDefault="00126F84" w:rsidP="002F4572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Status</w:t>
            </w:r>
          </w:p>
        </w:tc>
      </w:tr>
      <w:tr w:rsidR="0088487D" w:rsidRPr="00D147FC" w14:paraId="167D1DFC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01120A07" w14:textId="77777777" w:rsidR="0088487D" w:rsidRPr="0037393F" w:rsidRDefault="00126F84" w:rsidP="002F4572">
            <w:pPr>
              <w:pStyle w:val="tablebody"/>
            </w:pPr>
            <w:r w:rsidRPr="0037393F">
              <w:t>DMA_</w:t>
            </w:r>
            <w:r w:rsidR="00F52AB5">
              <w:t>COMPLETE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2C17574E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completed successfully</w:t>
            </w:r>
          </w:p>
        </w:tc>
      </w:tr>
      <w:tr w:rsidR="0088487D" w:rsidRPr="00D147FC" w14:paraId="2E5B8845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58F418EF" w14:textId="77777777" w:rsidR="0088487D" w:rsidRPr="0037393F" w:rsidRDefault="00126F84" w:rsidP="002F4572">
            <w:pPr>
              <w:pStyle w:val="tablebody"/>
            </w:pPr>
            <w:r w:rsidRPr="0037393F">
              <w:t>DMA_IN_PROGRESS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276D7CDA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not yet processed</w:t>
            </w:r>
          </w:p>
        </w:tc>
      </w:tr>
      <w:tr w:rsidR="0088487D" w:rsidRPr="00D147FC" w14:paraId="3BD0710E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08878714" w14:textId="77777777" w:rsidR="0088487D" w:rsidRPr="0037393F" w:rsidRDefault="00126F84" w:rsidP="002F4572">
            <w:pPr>
              <w:pStyle w:val="tablebody"/>
            </w:pPr>
            <w:r w:rsidRPr="0037393F">
              <w:t>DMA_PAUSED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5255ACBB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is paused</w:t>
            </w:r>
          </w:p>
        </w:tc>
      </w:tr>
      <w:tr w:rsidR="0088487D" w:rsidRPr="00D147FC" w14:paraId="5DCCB00D" w14:textId="77777777" w:rsidTr="002F4572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468DE7DF" w14:textId="77777777" w:rsidR="0088487D" w:rsidRPr="0037393F" w:rsidRDefault="00126F84" w:rsidP="002F4572">
            <w:pPr>
              <w:pStyle w:val="tablebody"/>
            </w:pPr>
            <w:r w:rsidRPr="0037393F">
              <w:t>DMA_ERROR</w:t>
            </w:r>
          </w:p>
        </w:tc>
        <w:tc>
          <w:tcPr>
            <w:tcW w:w="2890" w:type="pct"/>
            <w:shd w:val="clear" w:color="auto" w:fill="auto"/>
            <w:vAlign w:val="center"/>
          </w:tcPr>
          <w:p w14:paraId="4D054248" w14:textId="77777777" w:rsidR="0088487D" w:rsidRPr="0037393F" w:rsidRDefault="00520577" w:rsidP="002F4572">
            <w:pPr>
              <w:pStyle w:val="tablebody"/>
            </w:pPr>
            <w:r>
              <w:t>T</w:t>
            </w:r>
            <w:r w:rsidR="00126F84" w:rsidRPr="00174702">
              <w:t>ransaction failed</w:t>
            </w:r>
          </w:p>
        </w:tc>
      </w:tr>
    </w:tbl>
    <w:p w14:paraId="108AD225" w14:textId="77777777" w:rsidR="0088487D" w:rsidRDefault="0088487D" w:rsidP="0088487D">
      <w:pPr>
        <w:rPr>
          <w:lang w:eastAsia="ja-JP"/>
        </w:rPr>
      </w:pPr>
    </w:p>
    <w:p w14:paraId="38AC8CBD" w14:textId="77777777" w:rsidR="0088487D" w:rsidRDefault="00126F84" w:rsidP="00543B6A">
      <w:pPr>
        <w:pStyle w:val="Heading4"/>
        <w:rPr>
          <w:lang w:eastAsia="ja-JP"/>
        </w:rPr>
      </w:pPr>
      <w:bookmarkStart w:id="42" w:name="_Ref477251160"/>
      <w:proofErr w:type="spellStart"/>
      <w:r>
        <w:rPr>
          <w:lang w:eastAsia="ja-JP"/>
        </w:rPr>
        <w:t>d</w:t>
      </w:r>
      <w:r w:rsidRPr="00543B6A">
        <w:rPr>
          <w:lang w:eastAsia="ja-JP"/>
        </w:rPr>
        <w:t>ma_transaction_type</w:t>
      </w:r>
      <w:bookmarkEnd w:id="42"/>
      <w:proofErr w:type="spellEnd"/>
    </w:p>
    <w:p w14:paraId="4EA00A72" w14:textId="77777777" w:rsidR="0088487D" w:rsidRPr="00CC7606" w:rsidRDefault="00126F84" w:rsidP="0088487D">
      <w:pPr>
        <w:rPr>
          <w:lang w:eastAsia="ja-JP"/>
        </w:rPr>
      </w:pPr>
      <w:r w:rsidRPr="00543B6A">
        <w:rPr>
          <w:lang w:eastAsia="ja-JP"/>
        </w:rPr>
        <w:t>The transaction type is not set in this module, this is set when the device that is used this module is registered</w:t>
      </w:r>
      <w:r>
        <w:rPr>
          <w:lang w:eastAsia="ja-JP"/>
        </w:rPr>
        <w:t>.</w:t>
      </w:r>
    </w:p>
    <w:p w14:paraId="6CBDA4CF" w14:textId="77777777" w:rsidR="0088487D" w:rsidRPr="0088487D" w:rsidRDefault="0088487D" w:rsidP="0088487D">
      <w:pPr>
        <w:rPr>
          <w:lang w:eastAsia="ja-JP"/>
        </w:rPr>
      </w:pPr>
    </w:p>
    <w:p w14:paraId="42687A88" w14:textId="73E34935" w:rsidR="0088487D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126F84">
        <w:rPr>
          <w:lang w:eastAsia="ja-JP"/>
        </w:rPr>
        <w:tab/>
      </w:r>
      <w:r w:rsidR="00126F84" w:rsidRPr="00543B6A">
        <w:rPr>
          <w:lang w:eastAsia="ja-JP"/>
        </w:rPr>
        <w:t>DMA transaction type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88487D" w:rsidRPr="00D147FC" w14:paraId="3D6B08F7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D318B73" w14:textId="77777777" w:rsidR="0088487D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0BF7EAA" w14:textId="77777777" w:rsidR="0088487D" w:rsidRPr="000577C8" w:rsidRDefault="00126F84" w:rsidP="002F4572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Support</w:t>
            </w:r>
          </w:p>
        </w:tc>
      </w:tr>
      <w:tr w:rsidR="0088487D" w:rsidRPr="00D147FC" w14:paraId="1E31B694" w14:textId="77777777" w:rsidTr="00FC7E7F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E43B0F7" w14:textId="77777777" w:rsidR="0088487D" w:rsidRPr="0037393F" w:rsidRDefault="00126F84" w:rsidP="002F4572">
            <w:pPr>
              <w:pStyle w:val="tablebody"/>
            </w:pPr>
            <w:r w:rsidRPr="0037393F">
              <w:t>DMA_MEMCPY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5E8C747" w14:textId="77777777" w:rsidR="0088487D" w:rsidRPr="0037393F" w:rsidRDefault="00126F84" w:rsidP="002F4572">
            <w:pPr>
              <w:pStyle w:val="tablebody"/>
            </w:pPr>
            <w:r>
              <w:t>This is support in this module.</w:t>
            </w:r>
          </w:p>
        </w:tc>
      </w:tr>
      <w:tr w:rsidR="0088487D" w:rsidRPr="00D147FC" w14:paraId="2C9335E6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7435FFB0" w14:textId="77777777" w:rsidR="0088487D" w:rsidRPr="0037393F" w:rsidRDefault="00126F84" w:rsidP="002F4572">
            <w:pPr>
              <w:pStyle w:val="tablebody"/>
            </w:pPr>
            <w:r w:rsidRPr="0037393F">
              <w:t>DMA_XOR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69EFE6B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07545AD8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26878908" w14:textId="77777777" w:rsidR="0088487D" w:rsidRPr="0037393F" w:rsidRDefault="00126F84" w:rsidP="002F4572">
            <w:pPr>
              <w:pStyle w:val="tablebody"/>
            </w:pPr>
            <w:r w:rsidRPr="0037393F">
              <w:t>DMA_PQ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8A0AE88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6417FD34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A2DD63A" w14:textId="77777777" w:rsidR="0088487D" w:rsidRPr="0037393F" w:rsidRDefault="00126F84" w:rsidP="002F4572">
            <w:pPr>
              <w:pStyle w:val="tablebody"/>
            </w:pPr>
            <w:r w:rsidRPr="0037393F">
              <w:t>DMA_XOR_VAL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B804D07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4793D937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75990CE" w14:textId="77777777" w:rsidR="0088487D" w:rsidRPr="0037393F" w:rsidRDefault="00126F84" w:rsidP="002F4572">
            <w:pPr>
              <w:pStyle w:val="tablebody"/>
            </w:pPr>
            <w:r w:rsidRPr="0037393F">
              <w:t>DMA_PQ_VAL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1214EB4E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57D4364A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E00F092" w14:textId="77777777" w:rsidR="0088487D" w:rsidRPr="0037393F" w:rsidRDefault="00126F84" w:rsidP="002F4572">
            <w:pPr>
              <w:pStyle w:val="tablebody"/>
            </w:pPr>
            <w:r w:rsidRPr="0037393F">
              <w:t>DMA_MEMSET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5519BF7E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F52AB5" w:rsidRPr="00D147FC" w14:paraId="6ED67CBE" w14:textId="77777777" w:rsidTr="00046150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33395D8" w14:textId="77777777" w:rsidR="00F52AB5" w:rsidRPr="0037393F" w:rsidRDefault="00F52AB5" w:rsidP="00046150">
            <w:pPr>
              <w:pStyle w:val="tablebody"/>
            </w:pPr>
            <w:r w:rsidRPr="0037393F">
              <w:t>DMA_MEMSET</w:t>
            </w:r>
            <w:r>
              <w:t>_SG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6D083497" w14:textId="77777777" w:rsidR="00F52AB5" w:rsidRDefault="00F52AB5" w:rsidP="00046150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36520C95" w14:textId="77777777" w:rsidTr="0088487D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357C678E" w14:textId="77777777" w:rsidR="0088487D" w:rsidRPr="0037393F" w:rsidRDefault="00126F84" w:rsidP="002F4572">
            <w:pPr>
              <w:pStyle w:val="tablebody"/>
            </w:pPr>
            <w:r w:rsidRPr="0037393F">
              <w:t>DMA_INTERRUPT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009D8709" w14:textId="77777777" w:rsidR="0088487D" w:rsidRDefault="00126F84" w:rsidP="002F4572">
            <w:pPr>
              <w:pStyle w:val="tablebody"/>
            </w:pPr>
            <w:r w:rsidRPr="00545A0E">
              <w:t>This is no support in this module.</w:t>
            </w:r>
          </w:p>
        </w:tc>
      </w:tr>
      <w:tr w:rsidR="0088487D" w:rsidRPr="00D147FC" w14:paraId="250F0855" w14:textId="77777777" w:rsidTr="00944204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B97F55" w14:textId="77777777" w:rsidR="0088487D" w:rsidRPr="0037393F" w:rsidRDefault="00126F84" w:rsidP="002F4572">
            <w:pPr>
              <w:pStyle w:val="tablebody"/>
            </w:pPr>
            <w:r w:rsidRPr="0037393F">
              <w:t>DMA_PRIVATE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69E98" w14:textId="77777777" w:rsidR="0088487D" w:rsidRDefault="00126F84" w:rsidP="002F4572">
            <w:pPr>
              <w:pStyle w:val="tablebody"/>
            </w:pPr>
            <w:r w:rsidRPr="00545A0E">
              <w:t>This is support in this module.</w:t>
            </w:r>
          </w:p>
        </w:tc>
      </w:tr>
      <w:tr w:rsidR="0088487D" w:rsidRPr="00D147FC" w14:paraId="0A6A6A58" w14:textId="77777777" w:rsidTr="00944204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BF79EC" w14:textId="77777777" w:rsidR="0088487D" w:rsidRPr="0037393F" w:rsidRDefault="00126F84" w:rsidP="002F4572">
            <w:pPr>
              <w:pStyle w:val="tablebody"/>
            </w:pPr>
            <w:r w:rsidRPr="0037393F">
              <w:t>DMA_ASYNC_TX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32CA" w14:textId="77777777" w:rsidR="0088487D" w:rsidRDefault="00126F84">
            <w:pPr>
              <w:pStyle w:val="tablebody"/>
            </w:pPr>
            <w:r w:rsidRPr="00545A0E">
              <w:t>This is support in this module.</w:t>
            </w:r>
          </w:p>
        </w:tc>
      </w:tr>
      <w:tr w:rsidR="0088487D" w:rsidRPr="00D147FC" w14:paraId="4B32AB56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7E6838" w14:textId="77777777" w:rsidR="0088487D" w:rsidRPr="0037393F" w:rsidRDefault="00126F84" w:rsidP="002F4572">
            <w:pPr>
              <w:pStyle w:val="tablebody"/>
            </w:pPr>
            <w:r w:rsidRPr="0037393F">
              <w:t>DMA_SLAVE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0F34E" w14:textId="77777777" w:rsidR="0088487D" w:rsidRPr="0037393F" w:rsidRDefault="00126F84" w:rsidP="002F4572">
            <w:pPr>
              <w:pStyle w:val="tablebody"/>
            </w:pPr>
            <w:r>
              <w:t>This is support in this module.</w:t>
            </w:r>
          </w:p>
        </w:tc>
      </w:tr>
      <w:tr w:rsidR="0088487D" w:rsidRPr="00D147FC" w14:paraId="04234316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71E3DE54" w14:textId="77777777" w:rsidR="0088487D" w:rsidRPr="0037393F" w:rsidRDefault="00126F84" w:rsidP="002F4572">
            <w:pPr>
              <w:pStyle w:val="tablebody"/>
            </w:pPr>
            <w:r w:rsidRPr="0037393F">
              <w:t>DMA_CYCLIC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14:paraId="4DD51F6C" w14:textId="77777777" w:rsidR="0088487D" w:rsidRPr="0037393F" w:rsidRDefault="00126F84" w:rsidP="002F4572">
            <w:pPr>
              <w:pStyle w:val="tablebody"/>
            </w:pPr>
            <w:r>
              <w:t>This is no support in this module.</w:t>
            </w:r>
          </w:p>
        </w:tc>
      </w:tr>
      <w:tr w:rsidR="00F52AB5" w:rsidRPr="00D147FC" w14:paraId="0A2FF7A5" w14:textId="77777777" w:rsidTr="00B86F4A">
        <w:trPr>
          <w:cantSplit/>
          <w:trHeight w:val="260"/>
          <w:tblHeader/>
        </w:trPr>
        <w:tc>
          <w:tcPr>
            <w:tcW w:w="2110" w:type="pct"/>
            <w:tcBorders>
              <w:top w:val="single" w:sz="4" w:space="0" w:color="auto"/>
              <w:bottom w:val="single" w:sz="8" w:space="0" w:color="auto"/>
            </w:tcBorders>
            <w:shd w:val="pct20" w:color="auto" w:fill="auto"/>
          </w:tcPr>
          <w:p w14:paraId="57D15618" w14:textId="77777777" w:rsidR="00F52AB5" w:rsidRPr="0037393F" w:rsidRDefault="00F52AB5">
            <w:pPr>
              <w:pStyle w:val="tablebody"/>
            </w:pPr>
            <w:r w:rsidRPr="0037393F">
              <w:t>DMA_</w:t>
            </w:r>
            <w:r>
              <w:t>INTERLEAVE</w:t>
            </w:r>
          </w:p>
        </w:tc>
        <w:tc>
          <w:tcPr>
            <w:tcW w:w="2890" w:type="pct"/>
            <w:tcBorders>
              <w:top w:val="single" w:sz="4" w:space="0" w:color="auto"/>
              <w:bottom w:val="single" w:sz="8" w:space="0" w:color="auto"/>
            </w:tcBorders>
            <w:shd w:val="pct20" w:color="auto" w:fill="auto"/>
          </w:tcPr>
          <w:p w14:paraId="14E0ABEA" w14:textId="77777777" w:rsidR="00F52AB5" w:rsidRPr="0037393F" w:rsidRDefault="00F52AB5" w:rsidP="00046150">
            <w:pPr>
              <w:pStyle w:val="tablebody"/>
            </w:pPr>
            <w:r>
              <w:t>This is no support in this module.</w:t>
            </w:r>
          </w:p>
        </w:tc>
      </w:tr>
    </w:tbl>
    <w:p w14:paraId="6D3C1AED" w14:textId="77777777" w:rsidR="0088487D" w:rsidRPr="00F52AB5" w:rsidRDefault="0088487D" w:rsidP="0088487D">
      <w:pPr>
        <w:rPr>
          <w:lang w:eastAsia="ja-JP"/>
        </w:rPr>
      </w:pPr>
    </w:p>
    <w:p w14:paraId="35E1F9D3" w14:textId="77777777" w:rsidR="0088487D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939D3B7" w14:textId="77777777" w:rsidR="00543B6A" w:rsidRDefault="00126F84" w:rsidP="00543B6A">
      <w:pPr>
        <w:pStyle w:val="Heading4"/>
        <w:rPr>
          <w:lang w:eastAsia="ja-JP"/>
        </w:rPr>
      </w:pPr>
      <w:bookmarkStart w:id="43" w:name="_Ref477251676"/>
      <w:proofErr w:type="spellStart"/>
      <w:r>
        <w:rPr>
          <w:lang w:eastAsia="ja-JP"/>
        </w:rPr>
        <w:lastRenderedPageBreak/>
        <w:t>dma</w:t>
      </w:r>
      <w:r w:rsidRPr="00543B6A">
        <w:rPr>
          <w:lang w:eastAsia="ja-JP"/>
        </w:rPr>
        <w:t>_ctrl_flags</w:t>
      </w:r>
      <w:bookmarkEnd w:id="43"/>
      <w:proofErr w:type="spellEnd"/>
    </w:p>
    <w:p w14:paraId="7A7BF8EE" w14:textId="13EACA9D" w:rsidR="00543B6A" w:rsidRDefault="00D54EAE" w:rsidP="009A7E4B">
      <w:pPr>
        <w:pStyle w:val="tabletitle"/>
        <w:rPr>
          <w:lang w:eastAsia="ja-JP"/>
        </w:rPr>
      </w:pPr>
      <w:r>
        <w:t xml:space="preserve">Table 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STYLEREF 1 \s </w:instrText>
      </w:r>
      <w:r w:rsidR="00C37D08">
        <w:rPr>
          <w:noProof/>
        </w:rPr>
        <w:fldChar w:fldCharType="separate"/>
      </w:r>
      <w:r w:rsidR="00F801A4">
        <w:rPr>
          <w:noProof/>
        </w:rPr>
        <w:t>4</w:t>
      </w:r>
      <w:r w:rsidR="00C37D08">
        <w:rPr>
          <w:noProof/>
        </w:rPr>
        <w:fldChar w:fldCharType="end"/>
      </w:r>
      <w:r w:rsidR="006A0085">
        <w:t>-</w:t>
      </w:r>
      <w:r w:rsidR="00C37D08">
        <w:rPr>
          <w:noProof/>
        </w:rPr>
        <w:fldChar w:fldCharType="begin"/>
      </w:r>
      <w:r w:rsidR="00C37D08">
        <w:rPr>
          <w:noProof/>
        </w:rPr>
        <w:instrText xml:space="preserve"> SEQ Table \* ARABIC \s 1 </w:instrText>
      </w:r>
      <w:r w:rsidR="00C37D08">
        <w:rPr>
          <w:noProof/>
        </w:rPr>
        <w:fldChar w:fldCharType="separate"/>
      </w:r>
      <w:r w:rsidR="00F801A4">
        <w:rPr>
          <w:noProof/>
        </w:rPr>
        <w:t>5</w:t>
      </w:r>
      <w:r w:rsidR="00C37D08">
        <w:rPr>
          <w:noProof/>
        </w:rPr>
        <w:fldChar w:fldCharType="end"/>
      </w:r>
      <w:r w:rsidR="00320ABA">
        <w:rPr>
          <w:noProof/>
        </w:rPr>
        <w:tab/>
      </w:r>
      <w:r w:rsidR="00126F84">
        <w:rPr>
          <w:lang w:eastAsia="ja-JP"/>
        </w:rPr>
        <w:t xml:space="preserve">List of </w:t>
      </w:r>
      <w:r w:rsidR="00126F84" w:rsidRPr="00543B6A">
        <w:rPr>
          <w:lang w:eastAsia="ja-JP"/>
        </w:rPr>
        <w:t>DMA control flag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C91BE3">
        <w:rPr>
          <w:lang w:eastAsia="ja-JP"/>
        </w:rPr>
        <w:t>D3/</w:t>
      </w:r>
      <w:r w:rsidR="00CC3EFD">
        <w:rPr>
          <w:lang w:eastAsia="ja-JP"/>
        </w:rPr>
        <w:t>V3U</w:t>
      </w:r>
      <w:r w:rsidR="00334FF3">
        <w:rPr>
          <w:lang w:eastAsia="ja-JP"/>
        </w:rPr>
        <w:t>/V3H</w:t>
      </w:r>
      <w:r w:rsidR="00126F84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149"/>
        <w:gridCol w:w="5683"/>
      </w:tblGrid>
      <w:tr w:rsidR="00543B6A" w:rsidRPr="00D147FC" w14:paraId="7DCE5D80" w14:textId="77777777" w:rsidTr="002F4572">
        <w:trPr>
          <w:cantSplit/>
          <w:trHeight w:val="260"/>
          <w:tblHeader/>
        </w:trPr>
        <w:tc>
          <w:tcPr>
            <w:tcW w:w="211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109C06B" w14:textId="77777777" w:rsidR="00543B6A" w:rsidRPr="00D147FC" w:rsidRDefault="00126F84" w:rsidP="002F4572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lang w:eastAsia="ja-JP"/>
              </w:rPr>
              <w:t>Definition</w:t>
            </w:r>
            <w:r w:rsidRPr="00B7275E">
              <w:rPr>
                <w:rFonts w:ascii="Arial" w:hAnsi="Arial"/>
                <w:b/>
                <w:sz w:val="18"/>
                <w:lang w:eastAsia="ja-JP"/>
              </w:rPr>
              <w:t xml:space="preserve"> Name</w:t>
            </w:r>
          </w:p>
        </w:tc>
        <w:tc>
          <w:tcPr>
            <w:tcW w:w="289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E278962" w14:textId="77777777" w:rsidR="00543B6A" w:rsidRPr="000577C8" w:rsidRDefault="00126F84" w:rsidP="002F4572">
            <w:pPr>
              <w:pStyle w:val="tablehead"/>
              <w:rPr>
                <w:lang w:eastAsia="ja-JP"/>
              </w:rPr>
            </w:pPr>
            <w:r w:rsidRPr="00543B6A">
              <w:rPr>
                <w:lang w:eastAsia="ja-JP"/>
              </w:rPr>
              <w:t>Explanation</w:t>
            </w:r>
          </w:p>
        </w:tc>
      </w:tr>
      <w:tr w:rsidR="00543B6A" w:rsidRPr="00D147FC" w14:paraId="58E997AB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70E5E844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DMA_PREP_INTERRUPT</w:t>
            </w:r>
          </w:p>
        </w:tc>
        <w:tc>
          <w:tcPr>
            <w:tcW w:w="2890" w:type="pct"/>
            <w:shd w:val="clear" w:color="auto" w:fill="auto"/>
          </w:tcPr>
          <w:p w14:paraId="3F0C60C7" w14:textId="77777777" w:rsidR="00543B6A" w:rsidRPr="0037393F" w:rsidRDefault="00126F84" w:rsidP="002F4572">
            <w:pPr>
              <w:pStyle w:val="tablebody"/>
            </w:pPr>
            <w:r>
              <w:t>T</w:t>
            </w:r>
            <w:r w:rsidRPr="00033EC1">
              <w:t xml:space="preserve">rigger an interrupt </w:t>
            </w:r>
            <w:r>
              <w:t>in</w:t>
            </w:r>
            <w:r w:rsidRPr="00033EC1">
              <w:t xml:space="preserve"> completion</w:t>
            </w:r>
            <w:r>
              <w:t>.</w:t>
            </w:r>
          </w:p>
        </w:tc>
      </w:tr>
      <w:tr w:rsidR="00543B6A" w:rsidRPr="00D147FC" w14:paraId="1C25C77E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46C721C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DMA_CTRL_ACK</w:t>
            </w:r>
          </w:p>
        </w:tc>
        <w:tc>
          <w:tcPr>
            <w:tcW w:w="2890" w:type="pct"/>
            <w:shd w:val="clear" w:color="auto" w:fill="auto"/>
          </w:tcPr>
          <w:p w14:paraId="1F6260BC" w14:textId="77777777" w:rsidR="00543B6A" w:rsidRPr="0037393F" w:rsidRDefault="00126F84" w:rsidP="002F4572">
            <w:pPr>
              <w:pStyle w:val="tablebody"/>
            </w:pPr>
            <w:r w:rsidRPr="00033EC1">
              <w:t xml:space="preserve">Control </w:t>
            </w:r>
            <w:r>
              <w:t xml:space="preserve">that </w:t>
            </w:r>
            <w:r w:rsidRPr="00033EC1">
              <w:t xml:space="preserve">descriptor reuse is </w:t>
            </w:r>
            <w:r>
              <w:t>prohibited</w:t>
            </w:r>
            <w:r w:rsidRPr="00033EC1">
              <w:t xml:space="preserve"> until receiv</w:t>
            </w:r>
            <w:r>
              <w:t>ing the</w:t>
            </w:r>
            <w:r w:rsidRPr="00033EC1">
              <w:t xml:space="preserve"> operation result.</w:t>
            </w:r>
          </w:p>
        </w:tc>
      </w:tr>
      <w:tr w:rsidR="00543B6A" w:rsidRPr="00D147FC" w14:paraId="0CA2EF5B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7062F347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DMA_PREP_PQ_DISABLE_P</w:t>
            </w:r>
          </w:p>
        </w:tc>
        <w:tc>
          <w:tcPr>
            <w:tcW w:w="2890" w:type="pct"/>
            <w:shd w:val="clear" w:color="auto" w:fill="auto"/>
          </w:tcPr>
          <w:p w14:paraId="1F1BE813" w14:textId="77777777" w:rsidR="00543B6A" w:rsidRPr="0037393F" w:rsidRDefault="00126F84" w:rsidP="002F4572">
            <w:pPr>
              <w:pStyle w:val="tablebody"/>
            </w:pPr>
            <w:r>
              <w:t>P</w:t>
            </w:r>
            <w:r w:rsidRPr="00F81806">
              <w:t>revent generation of P while generating Q</w:t>
            </w:r>
            <w:r>
              <w:t>.</w:t>
            </w:r>
          </w:p>
        </w:tc>
      </w:tr>
      <w:tr w:rsidR="00543B6A" w:rsidRPr="00D147FC" w14:paraId="068AF27F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61C5305A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DMA_PREP_PQ_DISABLE_Q</w:t>
            </w:r>
          </w:p>
        </w:tc>
        <w:tc>
          <w:tcPr>
            <w:tcW w:w="2890" w:type="pct"/>
            <w:shd w:val="clear" w:color="auto" w:fill="auto"/>
          </w:tcPr>
          <w:p w14:paraId="64DCD2AC" w14:textId="77777777" w:rsidR="00543B6A" w:rsidRPr="0037393F" w:rsidRDefault="00126F84" w:rsidP="002F4572">
            <w:pPr>
              <w:pStyle w:val="tablebody"/>
            </w:pPr>
            <w:r>
              <w:t>P</w:t>
            </w:r>
            <w:r w:rsidRPr="00F81806">
              <w:t>revent ge</w:t>
            </w:r>
            <w:r>
              <w:t>neration of Q while generating P.</w:t>
            </w:r>
          </w:p>
        </w:tc>
      </w:tr>
      <w:tr w:rsidR="00543B6A" w:rsidRPr="00D147FC" w14:paraId="6BDBCD52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B8595BB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DMA_PREP_CONTINUE</w:t>
            </w:r>
          </w:p>
        </w:tc>
        <w:tc>
          <w:tcPr>
            <w:tcW w:w="2890" w:type="pct"/>
            <w:shd w:val="clear" w:color="auto" w:fill="auto"/>
          </w:tcPr>
          <w:p w14:paraId="6ECDE51F" w14:textId="77777777" w:rsidR="00543B6A" w:rsidRPr="0037393F" w:rsidRDefault="00126F84" w:rsidP="002F4572">
            <w:pPr>
              <w:pStyle w:val="tablebody"/>
            </w:pPr>
            <w:r>
              <w:t>Reuse the source.</w:t>
            </w:r>
          </w:p>
        </w:tc>
      </w:tr>
      <w:tr w:rsidR="00543B6A" w:rsidRPr="00D147FC" w14:paraId="650574F2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6A60B4C1" w14:textId="77777777" w:rsidR="00543B6A" w:rsidRPr="0037393F" w:rsidRDefault="00126F84" w:rsidP="00543B6A">
            <w:pPr>
              <w:pStyle w:val="tablebody"/>
              <w:jc w:val="both"/>
            </w:pPr>
            <w:r w:rsidRPr="0037393F">
              <w:t>DMA_PREP_FENCE</w:t>
            </w:r>
          </w:p>
        </w:tc>
        <w:tc>
          <w:tcPr>
            <w:tcW w:w="2890" w:type="pct"/>
            <w:shd w:val="clear" w:color="auto" w:fill="auto"/>
          </w:tcPr>
          <w:p w14:paraId="1B033498" w14:textId="77777777" w:rsidR="00543B6A" w:rsidRPr="00F81806" w:rsidRDefault="00126F84" w:rsidP="002F4572">
            <w:pPr>
              <w:pStyle w:val="tablebody"/>
            </w:pPr>
            <w:r w:rsidRPr="00F81806">
              <w:t>Tell the driver that subsequent operations depend on the result of this operation</w:t>
            </w:r>
            <w:r w:rsidR="00F52AB5">
              <w:t>.</w:t>
            </w:r>
          </w:p>
        </w:tc>
      </w:tr>
      <w:tr w:rsidR="00785E4D" w:rsidRPr="00D147FC" w14:paraId="3982314D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1D645DEE" w14:textId="77777777" w:rsidR="00785E4D" w:rsidRPr="0037393F" w:rsidRDefault="00785E4D" w:rsidP="00543B6A">
            <w:pPr>
              <w:pStyle w:val="tablebody"/>
              <w:jc w:val="both"/>
            </w:pPr>
            <w:r>
              <w:t>DMA_</w:t>
            </w:r>
            <w:r w:rsidR="00F52AB5">
              <w:t>CTRL</w:t>
            </w:r>
            <w:r>
              <w:t>_</w:t>
            </w:r>
            <w:r w:rsidR="00F52AB5">
              <w:t>REUSE</w:t>
            </w:r>
          </w:p>
        </w:tc>
        <w:tc>
          <w:tcPr>
            <w:tcW w:w="2890" w:type="pct"/>
            <w:shd w:val="clear" w:color="auto" w:fill="auto"/>
          </w:tcPr>
          <w:p w14:paraId="2E742A29" w14:textId="77777777" w:rsidR="00785E4D" w:rsidRPr="00F81806" w:rsidRDefault="00F52AB5">
            <w:pPr>
              <w:pStyle w:val="tablebody"/>
            </w:pPr>
            <w:r>
              <w:t>C</w:t>
            </w:r>
            <w:r w:rsidRPr="00F52AB5">
              <w:t>lient can reuse the descriptor and submit again till</w:t>
            </w:r>
            <w:r>
              <w:t xml:space="preserve"> cleared or freed.</w:t>
            </w:r>
          </w:p>
        </w:tc>
      </w:tr>
      <w:tr w:rsidR="00DF05B5" w:rsidRPr="00D147FC" w14:paraId="3BD6D581" w14:textId="77777777" w:rsidTr="00543B6A">
        <w:trPr>
          <w:cantSplit/>
          <w:trHeight w:val="260"/>
          <w:tblHeader/>
        </w:trPr>
        <w:tc>
          <w:tcPr>
            <w:tcW w:w="2110" w:type="pct"/>
            <w:shd w:val="clear" w:color="auto" w:fill="auto"/>
            <w:vAlign w:val="center"/>
          </w:tcPr>
          <w:p w14:paraId="52AA189C" w14:textId="77777777" w:rsidR="00DF05B5" w:rsidRDefault="00DF05B5" w:rsidP="00543B6A">
            <w:pPr>
              <w:pStyle w:val="tablebody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MA_PREP_CMD</w:t>
            </w:r>
          </w:p>
        </w:tc>
        <w:tc>
          <w:tcPr>
            <w:tcW w:w="2890" w:type="pct"/>
            <w:shd w:val="clear" w:color="auto" w:fill="auto"/>
          </w:tcPr>
          <w:p w14:paraId="627EF701" w14:textId="77777777" w:rsidR="00DF05B5" w:rsidRDefault="00DF05B5">
            <w:pPr>
              <w:pStyle w:val="tablebody"/>
            </w:pPr>
            <w:r>
              <w:t>T</w:t>
            </w:r>
            <w:r w:rsidRPr="00DF05B5">
              <w:t>ell the driver that the data passed to DMA API is command data and the descriptor should be in different format from normal data descriptors.</w:t>
            </w:r>
          </w:p>
        </w:tc>
      </w:tr>
    </w:tbl>
    <w:p w14:paraId="3BC97E2B" w14:textId="77777777" w:rsidR="00543B6A" w:rsidRPr="002A17B8" w:rsidRDefault="00543B6A" w:rsidP="00543B6A">
      <w:pPr>
        <w:rPr>
          <w:lang w:eastAsia="ja-JP"/>
        </w:rPr>
      </w:pPr>
    </w:p>
    <w:p w14:paraId="3BFA1C53" w14:textId="77777777" w:rsidR="00543B6A" w:rsidRPr="00DF4557" w:rsidRDefault="00126F8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51D7ACA" w14:textId="77777777" w:rsidR="00543B6A" w:rsidRDefault="00126F84" w:rsidP="00543B6A">
      <w:pPr>
        <w:pStyle w:val="Heading2"/>
        <w:rPr>
          <w:lang w:eastAsia="ja-JP"/>
        </w:rPr>
      </w:pPr>
      <w:r>
        <w:rPr>
          <w:lang w:eastAsia="ja-JP"/>
        </w:rPr>
        <w:lastRenderedPageBreak/>
        <w:t>E</w:t>
      </w:r>
      <w:r w:rsidRPr="00543B6A">
        <w:rPr>
          <w:lang w:eastAsia="ja-JP"/>
        </w:rPr>
        <w:t>xample of use</w:t>
      </w:r>
    </w:p>
    <w:p w14:paraId="56FC5AAB" w14:textId="77777777" w:rsidR="00543B6A" w:rsidRDefault="00126F84" w:rsidP="00543B6A">
      <w:pPr>
        <w:rPr>
          <w:lang w:eastAsia="ja-JP"/>
        </w:rPr>
      </w:pPr>
      <w:r w:rsidRPr="00543B6A">
        <w:rPr>
          <w:lang w:eastAsia="ja-JP"/>
        </w:rPr>
        <w:t>This section explains the process sequence about the transmission between the memory and the peripheral.</w:t>
      </w:r>
    </w:p>
    <w:p w14:paraId="2A2F304F" w14:textId="77777777" w:rsidR="000839B4" w:rsidRDefault="00106629" w:rsidP="00543B6A">
      <w:pPr>
        <w:pStyle w:val="Heading3"/>
        <w:rPr>
          <w:lang w:eastAsia="ja-JP"/>
        </w:rPr>
      </w:pPr>
      <w:bookmarkStart w:id="44" w:name="_Ref498960136"/>
      <w:r>
        <w:rPr>
          <w:lang w:eastAsia="ja-JP"/>
        </w:rPr>
        <w:t xml:space="preserve">DMA </w:t>
      </w:r>
      <w:bookmarkEnd w:id="44"/>
      <w:r w:rsidR="00C27C74">
        <w:rPr>
          <w:lang w:eastAsia="ja-JP"/>
        </w:rPr>
        <w:t>property</w:t>
      </w:r>
    </w:p>
    <w:p w14:paraId="6F5D0689" w14:textId="77777777" w:rsidR="006149BE" w:rsidRDefault="003E4517" w:rsidP="003E4517">
      <w:pPr>
        <w:rPr>
          <w:lang w:eastAsia="ja-JP"/>
        </w:rPr>
      </w:pPr>
      <w:r>
        <w:rPr>
          <w:lang w:eastAsia="ja-JP"/>
        </w:rPr>
        <w:t xml:space="preserve">DMA Engine </w:t>
      </w:r>
      <w:r>
        <w:rPr>
          <w:rFonts w:hint="eastAsia"/>
          <w:lang w:eastAsia="ja-JP"/>
        </w:rPr>
        <w:t>driver read</w:t>
      </w:r>
      <w:r w:rsidR="00BE4F40">
        <w:rPr>
          <w:lang w:eastAsia="ja-JP"/>
        </w:rPr>
        <w:t>s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property from DT.</w:t>
      </w:r>
    </w:p>
    <w:p w14:paraId="5ED0ACAE" w14:textId="77777777" w:rsidR="006149BE" w:rsidRDefault="006149BE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>Required properties:</w:t>
      </w:r>
    </w:p>
    <w:p w14:paraId="067D733E" w14:textId="77777777" w:rsidR="006149BE" w:rsidRDefault="00781381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 xml:space="preserve">- </w:t>
      </w:r>
      <w:proofErr w:type="spellStart"/>
      <w:r w:rsidR="006149BE">
        <w:rPr>
          <w:lang w:eastAsia="ja-JP"/>
        </w:rPr>
        <w:t>dmas</w:t>
      </w:r>
      <w:proofErr w:type="spellEnd"/>
      <w:r w:rsidR="006149BE">
        <w:rPr>
          <w:lang w:eastAsia="ja-JP"/>
        </w:rPr>
        <w:t>:</w:t>
      </w:r>
    </w:p>
    <w:p w14:paraId="15BAD7CF" w14:textId="77777777" w:rsidR="006149BE" w:rsidRDefault="006149BE" w:rsidP="006149BE">
      <w:pPr>
        <w:spacing w:after="0" w:line="260" w:lineRule="exact"/>
        <w:ind w:leftChars="100" w:left="200"/>
        <w:rPr>
          <w:lang w:eastAsia="ja-JP"/>
        </w:rPr>
      </w:pPr>
      <w:r>
        <w:rPr>
          <w:lang w:eastAsia="ja-JP"/>
        </w:rPr>
        <w:t xml:space="preserve">a list of </w:t>
      </w:r>
      <w:proofErr w:type="gramStart"/>
      <w:r>
        <w:rPr>
          <w:lang w:eastAsia="ja-JP"/>
        </w:rPr>
        <w:t>&lt;[</w:t>
      </w:r>
      <w:proofErr w:type="gramEnd"/>
      <w:r>
        <w:rPr>
          <w:lang w:eastAsia="ja-JP"/>
        </w:rPr>
        <w:t xml:space="preserve">DMA multiplexer </w:t>
      </w:r>
      <w:proofErr w:type="spellStart"/>
      <w:r>
        <w:rPr>
          <w:lang w:eastAsia="ja-JP"/>
        </w:rPr>
        <w:t>phandle</w:t>
      </w:r>
      <w:proofErr w:type="spellEnd"/>
      <w:r>
        <w:rPr>
          <w:lang w:eastAsia="ja-JP"/>
        </w:rPr>
        <w:t>] [MID/RID value]&gt; pairs, where MID/RID values are fixed handles, specified in the SoC manual.</w:t>
      </w:r>
    </w:p>
    <w:p w14:paraId="3BF5E236" w14:textId="77777777" w:rsidR="006149BE" w:rsidRDefault="00781381" w:rsidP="006149BE">
      <w:pPr>
        <w:spacing w:after="0" w:line="260" w:lineRule="exact"/>
        <w:rPr>
          <w:lang w:eastAsia="ja-JP"/>
        </w:rPr>
      </w:pPr>
      <w:r>
        <w:rPr>
          <w:lang w:eastAsia="ja-JP"/>
        </w:rPr>
        <w:t xml:space="preserve">- </w:t>
      </w:r>
      <w:proofErr w:type="spellStart"/>
      <w:r w:rsidR="006149BE">
        <w:rPr>
          <w:lang w:eastAsia="ja-JP"/>
        </w:rPr>
        <w:t>dma</w:t>
      </w:r>
      <w:proofErr w:type="spellEnd"/>
      <w:r w:rsidR="006149BE">
        <w:rPr>
          <w:lang w:eastAsia="ja-JP"/>
        </w:rPr>
        <w:t>-names:</w:t>
      </w:r>
    </w:p>
    <w:p w14:paraId="62F40C6E" w14:textId="77777777" w:rsidR="006149BE" w:rsidRDefault="006149BE" w:rsidP="00E2415C">
      <w:pPr>
        <w:spacing w:after="0" w:line="260" w:lineRule="exact"/>
        <w:ind w:leftChars="100" w:left="200"/>
        <w:rPr>
          <w:lang w:eastAsia="ja-JP"/>
        </w:rPr>
      </w:pPr>
      <w:r>
        <w:rPr>
          <w:lang w:eastAsia="ja-JP"/>
        </w:rPr>
        <w:t>a list of DMA channel names, one per "</w:t>
      </w:r>
      <w:proofErr w:type="spellStart"/>
      <w:r>
        <w:rPr>
          <w:lang w:eastAsia="ja-JP"/>
        </w:rPr>
        <w:t>dmas</w:t>
      </w:r>
      <w:proofErr w:type="spellEnd"/>
      <w:r>
        <w:rPr>
          <w:lang w:eastAsia="ja-JP"/>
        </w:rPr>
        <w:t>" entry</w:t>
      </w:r>
    </w:p>
    <w:p w14:paraId="478DB77F" w14:textId="77777777" w:rsidR="006149BE" w:rsidRDefault="006149BE" w:rsidP="006149BE">
      <w:pPr>
        <w:spacing w:after="0" w:line="260" w:lineRule="exact"/>
        <w:rPr>
          <w:lang w:eastAsia="ja-JP"/>
        </w:rPr>
      </w:pPr>
    </w:p>
    <w:p w14:paraId="22C54D51" w14:textId="1520715A" w:rsidR="00E2415C" w:rsidRDefault="00E2415C" w:rsidP="00E2415C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Example:</w:t>
      </w:r>
      <w:r>
        <w:rPr>
          <w:lang w:eastAsia="ja-JP"/>
        </w:rPr>
        <w:t xml:space="preserve"> please see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_Ref498958002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F801A4" w:rsidRPr="00A157CA">
        <w:rPr>
          <w:b/>
          <w:lang w:eastAsia="ja-JP"/>
        </w:rPr>
        <w:t xml:space="preserve">Figure </w:t>
      </w:r>
      <w:r w:rsidR="00F801A4">
        <w:rPr>
          <w:b/>
          <w:noProof/>
          <w:lang w:eastAsia="ja-JP"/>
        </w:rPr>
        <w:t>4</w:t>
      </w:r>
      <w:r w:rsidR="00F801A4">
        <w:rPr>
          <w:b/>
          <w:lang w:eastAsia="ja-JP"/>
        </w:rPr>
        <w:t>-</w:t>
      </w:r>
      <w:r w:rsidR="00F801A4">
        <w:rPr>
          <w:b/>
          <w:noProof/>
          <w:lang w:eastAsia="ja-JP"/>
        </w:rPr>
        <w:t>11</w:t>
      </w:r>
      <w:r>
        <w:rPr>
          <w:lang w:eastAsia="ja-JP"/>
        </w:rPr>
        <w:fldChar w:fldCharType="end"/>
      </w:r>
      <w:r w:rsidR="009D3196">
        <w:rPr>
          <w:lang w:eastAsia="ja-JP"/>
        </w:rPr>
        <w:t>4</w:t>
      </w:r>
    </w:p>
    <w:p w14:paraId="0633EF86" w14:textId="77777777" w:rsidR="00E2415C" w:rsidRPr="00B7275E" w:rsidRDefault="00E2415C" w:rsidP="00E2415C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2027118" wp14:editId="02B96364">
                <wp:extent cx="6064250" cy="562285"/>
                <wp:effectExtent l="0" t="0" r="0" b="9525"/>
                <wp:docPr id="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3E7DE" w14:textId="77777777" w:rsidR="00143B38" w:rsidRDefault="00143B38" w:rsidP="00E2415C">
                              <w:pPr>
                                <w:spacing w:after="0" w:line="260" w:lineRule="exact"/>
                                <w:ind w:leftChars="100" w:left="2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dmas = &lt;&amp;dmac1 0x95&gt;, &lt;&amp;dmac1 0x94&gt;,</w:t>
                              </w:r>
                            </w:p>
                            <w:p w14:paraId="0F730FA3" w14:textId="77777777" w:rsidR="00143B38" w:rsidRDefault="00143B38" w:rsidP="00E2415C">
                              <w:pPr>
                                <w:spacing w:after="0" w:line="260" w:lineRule="exact"/>
                                <w:ind w:leftChars="400" w:left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&lt;&amp;dmac2 0x95&gt;, &lt;&amp;dmac2 0x94&gt;;</w:t>
                              </w:r>
                            </w:p>
                            <w:p w14:paraId="4C2B877A" w14:textId="77777777" w:rsidR="00143B38" w:rsidRDefault="00143B38" w:rsidP="00E2415C">
                              <w:pPr>
                                <w:spacing w:after="0" w:line="260" w:lineRule="exact"/>
                                <w:ind w:leftChars="400" w:left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dma-names = "tx", "rx", "tx", "rx";</w:t>
                              </w:r>
                            </w:p>
                            <w:p w14:paraId="3CF9340E" w14:textId="77777777" w:rsidR="00143B38" w:rsidRPr="00F9190E" w:rsidRDefault="00143B38" w:rsidP="00E2415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027118" id="_x0000_s1106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">
                <v:shape id="_x0000_s1107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08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FD3E7DE" w14:textId="77777777" w:rsidR="00143B38" w:rsidRDefault="00143B38" w:rsidP="00E2415C">
                        <w:pPr>
                          <w:spacing w:after="0" w:line="260" w:lineRule="exact"/>
                          <w:ind w:leftChars="100" w:left="2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dmas = &lt;&amp;dmac1 0x95&gt;, &lt;&amp;dmac1 0x94&gt;,</w:t>
                        </w:r>
                      </w:p>
                      <w:p w14:paraId="0F730FA3" w14:textId="77777777" w:rsidR="00143B38" w:rsidRDefault="00143B38" w:rsidP="00E2415C">
                        <w:pPr>
                          <w:spacing w:after="0" w:line="260" w:lineRule="exact"/>
                          <w:ind w:leftChars="400" w:left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&lt;&amp;dmac2 0x95&gt;, &lt;&amp;dmac2 0x94&gt;;</w:t>
                        </w:r>
                      </w:p>
                      <w:p w14:paraId="4C2B877A" w14:textId="77777777" w:rsidR="00143B38" w:rsidRDefault="00143B38" w:rsidP="00E2415C">
                        <w:pPr>
                          <w:spacing w:after="0" w:line="260" w:lineRule="exact"/>
                          <w:ind w:leftChars="400" w:left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dma-names = "tx", "rx", "tx", "rx";</w:t>
                        </w:r>
                      </w:p>
                      <w:p w14:paraId="3CF9340E" w14:textId="77777777" w:rsidR="00143B38" w:rsidRPr="00F9190E" w:rsidRDefault="00143B38" w:rsidP="00E2415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78AC04" w14:textId="30DD1971" w:rsidR="00E2415C" w:rsidRDefault="00E2415C" w:rsidP="00E2415C">
      <w:pPr>
        <w:keepLines/>
        <w:spacing w:line="260" w:lineRule="exact"/>
        <w:jc w:val="center"/>
        <w:rPr>
          <w:b/>
          <w:lang w:eastAsia="ja-JP"/>
        </w:rPr>
      </w:pPr>
      <w:bookmarkStart w:id="45" w:name="_Ref498958002"/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11</w:t>
      </w:r>
      <w:r w:rsidRPr="00A157CA">
        <w:rPr>
          <w:b/>
          <w:lang w:eastAsia="ja-JP"/>
        </w:rPr>
        <w:fldChar w:fldCharType="end"/>
      </w:r>
      <w:bookmarkEnd w:id="45"/>
      <w:r w:rsidR="009D3196">
        <w:rPr>
          <w:b/>
          <w:lang w:eastAsia="ja-JP"/>
        </w:rPr>
        <w:t>4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>Example of DMA property</w:t>
      </w:r>
      <w:r w:rsidRPr="00B7275E">
        <w:rPr>
          <w:b/>
          <w:lang w:eastAsia="ja-JP"/>
        </w:rPr>
        <w:t xml:space="preserve"> (</w:t>
      </w:r>
      <w:r>
        <w:rPr>
          <w:b/>
          <w:lang w:eastAsia="ja-JP"/>
        </w:rPr>
        <w:t>R-Car H3/M3/M3N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07296B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Pr="00B7275E">
        <w:rPr>
          <w:b/>
          <w:lang w:eastAsia="ja-JP"/>
        </w:rPr>
        <w:t>)</w:t>
      </w:r>
    </w:p>
    <w:p w14:paraId="5D6BE21A" w14:textId="77777777" w:rsidR="00543B6A" w:rsidRDefault="00126F84" w:rsidP="00543B6A">
      <w:pPr>
        <w:pStyle w:val="Heading3"/>
        <w:rPr>
          <w:lang w:eastAsia="ja-JP"/>
        </w:rPr>
      </w:pPr>
      <w:r>
        <w:rPr>
          <w:lang w:eastAsia="ja-JP"/>
        </w:rPr>
        <w:t>G</w:t>
      </w:r>
      <w:r w:rsidRPr="00543B6A">
        <w:rPr>
          <w:lang w:eastAsia="ja-JP"/>
        </w:rPr>
        <w:t>etting channel</w:t>
      </w:r>
    </w:p>
    <w:p w14:paraId="0ECDF8AF" w14:textId="77777777" w:rsidR="001D5CA0" w:rsidRDefault="001D5CA0" w:rsidP="002F4572">
      <w:pPr>
        <w:rPr>
          <w:lang w:eastAsia="ja-JP"/>
        </w:rPr>
      </w:pPr>
      <w:r w:rsidRPr="001D5CA0">
        <w:rPr>
          <w:lang w:eastAsia="ja-JP"/>
        </w:rPr>
        <w:t>If you specify an association with a device in the d</w:t>
      </w:r>
      <w:r w:rsidR="00EF3718">
        <w:rPr>
          <w:lang w:eastAsia="ja-JP"/>
        </w:rPr>
        <w:t>evice tree</w:t>
      </w:r>
      <w:r w:rsidR="00C85326">
        <w:rPr>
          <w:lang w:eastAsia="ja-JP"/>
        </w:rPr>
        <w:t xml:space="preserve"> file, use the </w:t>
      </w:r>
      <w:proofErr w:type="spellStart"/>
      <w:r w:rsidRPr="001D5CA0">
        <w:rPr>
          <w:lang w:eastAsia="ja-JP"/>
        </w:rPr>
        <w:t>dma_</w:t>
      </w:r>
      <w:r w:rsidR="00C85326">
        <w:rPr>
          <w:lang w:eastAsia="ja-JP"/>
        </w:rPr>
        <w:t>request_</w:t>
      </w:r>
      <w:proofErr w:type="gramStart"/>
      <w:r w:rsidRPr="001D5CA0">
        <w:rPr>
          <w:lang w:eastAsia="ja-JP"/>
        </w:rPr>
        <w:t>chan</w:t>
      </w:r>
      <w:proofErr w:type="spellEnd"/>
      <w:r w:rsidRPr="001D5CA0">
        <w:rPr>
          <w:lang w:eastAsia="ja-JP"/>
        </w:rPr>
        <w:t>(</w:t>
      </w:r>
      <w:proofErr w:type="gramEnd"/>
      <w:r w:rsidRPr="001D5CA0">
        <w:rPr>
          <w:lang w:eastAsia="ja-JP"/>
        </w:rPr>
        <w:t xml:space="preserve">) to acquire the channel. If no association is specified, the channel is acquired using the </w:t>
      </w:r>
      <w:proofErr w:type="spellStart"/>
      <w:r w:rsidRPr="001D5CA0">
        <w:rPr>
          <w:lang w:eastAsia="ja-JP"/>
        </w:rPr>
        <w:t>dma_request_</w:t>
      </w:r>
      <w:proofErr w:type="gramStart"/>
      <w:r w:rsidRPr="001D5CA0">
        <w:rPr>
          <w:lang w:eastAsia="ja-JP"/>
        </w:rPr>
        <w:t>channe</w:t>
      </w:r>
      <w:r w:rsidR="00BE4F40">
        <w:rPr>
          <w:lang w:eastAsia="ja-JP"/>
        </w:rPr>
        <w:t>l</w:t>
      </w:r>
      <w:proofErr w:type="spellEnd"/>
      <w:r w:rsidRPr="001D5CA0">
        <w:rPr>
          <w:lang w:eastAsia="ja-JP"/>
        </w:rPr>
        <w:t>(</w:t>
      </w:r>
      <w:proofErr w:type="gramEnd"/>
      <w:r w:rsidRPr="001D5CA0">
        <w:rPr>
          <w:lang w:eastAsia="ja-JP"/>
        </w:rPr>
        <w:t>) as follows.</w:t>
      </w:r>
    </w:p>
    <w:p w14:paraId="0ECA0102" w14:textId="77777777" w:rsidR="00543B6A" w:rsidRDefault="00126F84" w:rsidP="002F4572">
      <w:pPr>
        <w:rPr>
          <w:lang w:eastAsia="ja-JP"/>
        </w:rPr>
      </w:pPr>
      <w:r>
        <w:rPr>
          <w:lang w:eastAsia="ja-JP"/>
        </w:rPr>
        <w:t xml:space="preserve">The argument passed to </w:t>
      </w:r>
      <w:proofErr w:type="spellStart"/>
      <w:r>
        <w:rPr>
          <w:lang w:eastAsia="ja-JP"/>
        </w:rPr>
        <w:t>dma_request_</w:t>
      </w:r>
      <w:proofErr w:type="gramStart"/>
      <w:r>
        <w:rPr>
          <w:lang w:eastAsia="ja-JP"/>
        </w:rPr>
        <w:t>channel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 is set up in advance.</w:t>
      </w:r>
      <w:r>
        <w:rPr>
          <w:lang w:eastAsia="ja-JP"/>
        </w:rPr>
        <w:br/>
        <w:t>A variable mask (</w:t>
      </w:r>
      <w:proofErr w:type="spellStart"/>
      <w:r>
        <w:rPr>
          <w:lang w:eastAsia="ja-JP"/>
        </w:rPr>
        <w:t>dma_cap_mask_t</w:t>
      </w:r>
      <w:proofErr w:type="spellEnd"/>
      <w:r>
        <w:rPr>
          <w:lang w:eastAsia="ja-JP"/>
        </w:rPr>
        <w:t xml:space="preserve"> structure) is initialized in </w:t>
      </w:r>
      <w:proofErr w:type="spellStart"/>
      <w:r>
        <w:rPr>
          <w:lang w:eastAsia="ja-JP"/>
        </w:rPr>
        <w:t>dma_cap_zero</w:t>
      </w:r>
      <w:proofErr w:type="spellEnd"/>
      <w:r>
        <w:rPr>
          <w:lang w:eastAsia="ja-JP"/>
        </w:rPr>
        <w:t xml:space="preserve">(), "DMA_SLAVE" is set to mask in </w:t>
      </w:r>
      <w:proofErr w:type="spellStart"/>
      <w:r>
        <w:rPr>
          <w:lang w:eastAsia="ja-JP"/>
        </w:rPr>
        <w:t>dma_cap_zero</w:t>
      </w:r>
      <w:proofErr w:type="spellEnd"/>
      <w:r>
        <w:rPr>
          <w:lang w:eastAsia="ja-JP"/>
        </w:rPr>
        <w:t>().</w:t>
      </w:r>
    </w:p>
    <w:p w14:paraId="76955C60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D269340" wp14:editId="6BEBC043">
                <wp:extent cx="6064250" cy="562285"/>
                <wp:effectExtent l="0" t="0" r="0" b="9525"/>
                <wp:docPr id="46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55501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dma_cap_mask_t mask;</w:t>
                              </w:r>
                            </w:p>
                            <w:p w14:paraId="068AF80F" w14:textId="77777777" w:rsidR="00143B38" w:rsidRPr="000E2C0D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C5B121F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dma_cap_zero(mask);</w:t>
                              </w:r>
                            </w:p>
                            <w:p w14:paraId="6CD2EB5A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dma_cap_set(DMA_SLAVE, mask);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269340" id="_x0000_s1109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">
                <v:shape id="_x0000_s1110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11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" stroked="f">
                  <v:textbox inset="0,0,0,0">
                    <w:txbxContent>
                      <w:p w14:paraId="4BB55501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dma_cap_mask_t mask;</w:t>
                        </w:r>
                      </w:p>
                      <w:p w14:paraId="068AF80F" w14:textId="77777777" w:rsidR="00143B38" w:rsidRPr="000E2C0D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C5B121F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dma_cap_zero(mask);</w:t>
                        </w:r>
                      </w:p>
                      <w:p w14:paraId="6CD2EB5A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dma_cap_set(DMA_SLAVE, mask);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05C6FC" w14:textId="62CF01F0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12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5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Getting channel (1)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7AF91FC" w14:textId="77777777" w:rsidR="0088487D" w:rsidRPr="002F4572" w:rsidRDefault="0088487D" w:rsidP="00A43C4E">
      <w:pPr>
        <w:rPr>
          <w:lang w:eastAsia="ja-JP"/>
        </w:rPr>
      </w:pPr>
    </w:p>
    <w:p w14:paraId="75801B41" w14:textId="77777777" w:rsidR="0088487D" w:rsidRDefault="00126F84" w:rsidP="002F4572">
      <w:pPr>
        <w:rPr>
          <w:lang w:eastAsia="ja-JP"/>
        </w:rPr>
      </w:pPr>
      <w:r>
        <w:rPr>
          <w:lang w:eastAsia="ja-JP"/>
        </w:rPr>
        <w:t xml:space="preserve">The filter function of the 2nd argument of a </w:t>
      </w:r>
      <w:proofErr w:type="spellStart"/>
      <w:r>
        <w:rPr>
          <w:lang w:eastAsia="ja-JP"/>
        </w:rPr>
        <w:t>dma_request_</w:t>
      </w:r>
      <w:proofErr w:type="gramStart"/>
      <w:r>
        <w:rPr>
          <w:lang w:eastAsia="ja-JP"/>
        </w:rPr>
        <w:t>channel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 is created according to the following forms.</w:t>
      </w:r>
      <w:r>
        <w:rPr>
          <w:lang w:eastAsia="ja-JP"/>
        </w:rPr>
        <w:br/>
        <w:t>bool (*</w:t>
      </w:r>
      <w:proofErr w:type="spellStart"/>
      <w:r>
        <w:rPr>
          <w:lang w:eastAsia="ja-JP"/>
        </w:rPr>
        <w:t>dma_filter_fn</w:t>
      </w:r>
      <w:proofErr w:type="spellEnd"/>
      <w:r>
        <w:rPr>
          <w:lang w:eastAsia="ja-JP"/>
        </w:rPr>
        <w:t xml:space="preserve">)(struct </w:t>
      </w:r>
      <w:proofErr w:type="spellStart"/>
      <w:r>
        <w:rPr>
          <w:lang w:eastAsia="ja-JP"/>
        </w:rPr>
        <w:t>dma_chan</w:t>
      </w:r>
      <w:proofErr w:type="spellEnd"/>
      <w:r>
        <w:rPr>
          <w:lang w:eastAsia="ja-JP"/>
        </w:rPr>
        <w:t xml:space="preserve"> *</w:t>
      </w:r>
      <w:proofErr w:type="spellStart"/>
      <w:r>
        <w:rPr>
          <w:lang w:eastAsia="ja-JP"/>
        </w:rPr>
        <w:t>chan</w:t>
      </w:r>
      <w:proofErr w:type="spellEnd"/>
      <w:r>
        <w:rPr>
          <w:lang w:eastAsia="ja-JP"/>
        </w:rPr>
        <w:t>, void *</w:t>
      </w:r>
      <w:proofErr w:type="spellStart"/>
      <w:r>
        <w:rPr>
          <w:lang w:eastAsia="ja-JP"/>
        </w:rPr>
        <w:t>filter_param</w:t>
      </w:r>
      <w:proofErr w:type="spellEnd"/>
      <w:r>
        <w:rPr>
          <w:lang w:eastAsia="ja-JP"/>
        </w:rPr>
        <w:t>);</w:t>
      </w:r>
    </w:p>
    <w:p w14:paraId="4EA27AFB" w14:textId="77777777" w:rsidR="00DC2C18" w:rsidRDefault="00DC2C18" w:rsidP="002F4572">
      <w:pPr>
        <w:rPr>
          <w:lang w:eastAsia="ja-JP"/>
        </w:rPr>
      </w:pPr>
      <w:r>
        <w:rPr>
          <w:lang w:eastAsia="ja-JP"/>
        </w:rPr>
        <w:t xml:space="preserve">It enables you to obtain the channel that meets the conditions that you review the acquisition channels with this filter function to return a true / false. If it returns true, it will </w:t>
      </w:r>
      <w:proofErr w:type="gramStart"/>
      <w:r>
        <w:rPr>
          <w:lang w:eastAsia="ja-JP"/>
        </w:rPr>
        <w:t>use</w:t>
      </w:r>
      <w:proofErr w:type="gramEnd"/>
      <w:r>
        <w:rPr>
          <w:lang w:eastAsia="ja-JP"/>
        </w:rPr>
        <w:t xml:space="preserve"> as an available channel. If it returns false, this filter function is called again for find the channel available to new</w:t>
      </w:r>
      <w:r>
        <w:rPr>
          <w:rFonts w:hint="eastAsia"/>
          <w:lang w:eastAsia="ja-JP"/>
        </w:rPr>
        <w:t>.</w:t>
      </w:r>
    </w:p>
    <w:p w14:paraId="4A54DE74" w14:textId="77777777" w:rsidR="00100B9F" w:rsidRDefault="00100B9F" w:rsidP="002F4572">
      <w:pPr>
        <w:rPr>
          <w:lang w:eastAsia="ja-JP"/>
        </w:rPr>
      </w:pPr>
      <w:r w:rsidRPr="00100B9F">
        <w:rPr>
          <w:lang w:eastAsia="ja-JP"/>
        </w:rPr>
        <w:t xml:space="preserve">The </w:t>
      </w:r>
      <w:proofErr w:type="gramStart"/>
      <w:r w:rsidRPr="00100B9F">
        <w:rPr>
          <w:lang w:eastAsia="ja-JP"/>
        </w:rPr>
        <w:t xml:space="preserve">following, </w:t>
      </w:r>
      <w:r w:rsidR="00EF3718">
        <w:rPr>
          <w:lang w:eastAsia="ja-JP"/>
        </w:rPr>
        <w:t>i</w:t>
      </w:r>
      <w:r w:rsidRPr="00100B9F">
        <w:rPr>
          <w:lang w:eastAsia="ja-JP"/>
        </w:rPr>
        <w:t>n case</w:t>
      </w:r>
      <w:proofErr w:type="gramEnd"/>
      <w:r w:rsidRPr="00100B9F">
        <w:rPr>
          <w:lang w:eastAsia="ja-JP"/>
        </w:rPr>
        <w:t xml:space="preserve"> there is no determination of conditions in the filter function, </w:t>
      </w:r>
      <w:r>
        <w:rPr>
          <w:rFonts w:hint="eastAsia"/>
          <w:lang w:eastAsia="ja-JP"/>
        </w:rPr>
        <w:t>i</w:t>
      </w:r>
      <w:r w:rsidRPr="00100B9F">
        <w:rPr>
          <w:lang w:eastAsia="ja-JP"/>
        </w:rPr>
        <w:t>t is the example to be used as the channel that it finds.</w:t>
      </w:r>
    </w:p>
    <w:p w14:paraId="34E6D7DE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w:lastRenderedPageBreak/>
        <mc:AlternateContent>
          <mc:Choice Requires="wpc">
            <w:drawing>
              <wp:inline distT="0" distB="0" distL="0" distR="0" wp14:anchorId="4E3BBC28" wp14:editId="64AE2112">
                <wp:extent cx="6068060" cy="806059"/>
                <wp:effectExtent l="0" t="0" r="8890" b="0"/>
                <wp:docPr id="46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6"/>
                            <a:ext cx="6043295" cy="766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2ADC5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static bool filter(struct dma_chan *chan, void *arg)</w:t>
                              </w:r>
                            </w:p>
                            <w:p w14:paraId="7081388D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{</w:t>
                              </w:r>
                            </w:p>
                            <w:p w14:paraId="28637F32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chan-&gt;private = arg;</w:t>
                              </w:r>
                            </w:p>
                            <w:p w14:paraId="0C137251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return true;</w:t>
                              </w:r>
                            </w:p>
                            <w:p w14:paraId="61153609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3BBC28" id="_x0000_s1112" editas="canvas" style="width:477.8pt;height:63.45pt;mso-position-horizontal-relative:char;mso-position-vertical-relative:line" coordsize="60680,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">
                <v:shape id="_x0000_s1113" type="#_x0000_t75" style="position:absolute;width:60680;height:8058;visibility:visible;mso-wrap-style:square">
                  <v:fill o:detectmouseclick="t"/>
                  <v:path o:connecttype="none"/>
                </v:shape>
                <v:shape id="Text Box 34" o:spid="_x0000_s1114" type="#_x0000_t202" style="position:absolute;top:132;width:6043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O3xQAAANwAAAAPAAAAZHJzL2Rvd25yZXYueG1sRI9Ba8JA&#10;FITvQv/D8gQvoptKGy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DRoVO3xQAAANwAAAAP&#10;AAAAAAAAAAAAAAAAAAcCAABkcnMvZG93bnJldi54bWxQSwUGAAAAAAMAAwC3AAAA+QIAAAAA&#10;" stroked="f">
                  <v:textbox inset="0,0,0,0">
                    <w:txbxContent>
                      <w:p w14:paraId="5E72ADC5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static bool filter(struct dma_chan *chan, void *arg)</w:t>
                        </w:r>
                      </w:p>
                      <w:p w14:paraId="7081388D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{</w:t>
                        </w:r>
                      </w:p>
                      <w:p w14:paraId="28637F32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chan-&gt;private = arg;</w:t>
                        </w:r>
                      </w:p>
                      <w:p w14:paraId="0C137251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return true;</w:t>
                        </w:r>
                      </w:p>
                      <w:p w14:paraId="61153609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F41D51" w14:textId="076D9158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13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6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 w:rsidRPr="002F4572">
        <w:rPr>
          <w:b/>
          <w:lang w:eastAsia="ja-JP"/>
        </w:rPr>
        <w:t>Example of filter function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E1572B6" w14:textId="77777777" w:rsidR="0088487D" w:rsidRDefault="00126F84" w:rsidP="002F4572">
      <w:pPr>
        <w:rPr>
          <w:lang w:eastAsia="ja-JP"/>
        </w:rPr>
      </w:pPr>
      <w:r>
        <w:rPr>
          <w:lang w:eastAsia="ja-JP"/>
        </w:rPr>
        <w:br/>
        <w:t xml:space="preserve">The 3rd argument of </w:t>
      </w:r>
      <w:proofErr w:type="spellStart"/>
      <w:r>
        <w:rPr>
          <w:lang w:eastAsia="ja-JP"/>
        </w:rPr>
        <w:t>dma_request_</w:t>
      </w:r>
      <w:proofErr w:type="gramStart"/>
      <w:r>
        <w:rPr>
          <w:lang w:eastAsia="ja-JP"/>
        </w:rPr>
        <w:t>channel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 is passed as parameter to the filter function.</w:t>
      </w:r>
      <w:r>
        <w:rPr>
          <w:lang w:eastAsia="ja-JP"/>
        </w:rPr>
        <w:br/>
        <w:t xml:space="preserve">Set the slave configuration information as the private member of channel information structure (struct </w:t>
      </w:r>
      <w:proofErr w:type="spellStart"/>
      <w:r>
        <w:rPr>
          <w:lang w:eastAsia="ja-JP"/>
        </w:rPr>
        <w:t>dma_chan</w:t>
      </w:r>
      <w:proofErr w:type="spellEnd"/>
      <w:r>
        <w:rPr>
          <w:lang w:eastAsia="ja-JP"/>
        </w:rPr>
        <w:t>), and pass it to this module.</w:t>
      </w:r>
    </w:p>
    <w:p w14:paraId="07DE7222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737A7E1" wp14:editId="7D300B45">
                <wp:extent cx="6064250" cy="562285"/>
                <wp:effectExtent l="0" t="0" r="0" b="9525"/>
                <wp:docPr id="46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5"/>
                            <a:ext cx="6043295" cy="526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61319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EF3718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of_phandle_args *dma_spec</w:t>
                              </w:r>
                            </w:p>
                            <w:p w14:paraId="4A778AB6" w14:textId="77777777" w:rsidR="00143B38" w:rsidRPr="000E2C0D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67113FC8" w14:textId="77777777" w:rsidR="00143B38" w:rsidRPr="002F4572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/* Set the information to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of_dma</w:t>
                              </w: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structure */</w:t>
                              </w:r>
                            </w:p>
                            <w:p w14:paraId="1BC8C96E" w14:textId="77777777" w:rsidR="00143B38" w:rsidRPr="00F9190E" w:rsidRDefault="00143B38" w:rsidP="002F457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chan = dma_request_channel(mask, filter, 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dma_spec</w:t>
                              </w:r>
                              <w:r w:rsidRPr="002F4572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37A7E1" id="_x0000_s1115" editas="canvas" style="width:477.5pt;height:44.25pt;mso-position-horizontal-relative:char;mso-position-vertical-relative:line" coordsize="60642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">
                <v:shape id="_x0000_s1116" type="#_x0000_t75" style="position:absolute;width:60642;height:5619;visibility:visible;mso-wrap-style:square">
                  <v:fill o:detectmouseclick="t"/>
                  <v:path o:connecttype="none"/>
                </v:shape>
                <v:shape id="Text Box 34" o:spid="_x0000_s1117" type="#_x0000_t202" style="position:absolute;top:132;width:604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hb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" stroked="f">
                  <v:textbox inset="0,0,0,0">
                    <w:txbxContent>
                      <w:p w14:paraId="39E61319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EF3718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of_phandle_args *dma_spec</w:t>
                        </w:r>
                      </w:p>
                      <w:p w14:paraId="4A778AB6" w14:textId="77777777" w:rsidR="00143B38" w:rsidRPr="000E2C0D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67113FC8" w14:textId="77777777" w:rsidR="00143B38" w:rsidRPr="002F4572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/* Set the information to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of_dma</w:t>
                        </w: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structure */</w:t>
                        </w:r>
                      </w:p>
                      <w:p w14:paraId="1BC8C96E" w14:textId="77777777" w:rsidR="00143B38" w:rsidRPr="00F9190E" w:rsidRDefault="00143B38" w:rsidP="002F457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chan = dma_request_channel(mask, filter, 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dma_spec</w:t>
                        </w:r>
                        <w:r w:rsidRPr="002F4572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CD36CC" w14:textId="6ED4F195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14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7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Getting channel (2)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ABC3603" w14:textId="77777777" w:rsidR="002F4572" w:rsidRDefault="002F457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170B4FA" w14:textId="77777777" w:rsidR="002F4572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P</w:t>
      </w:r>
      <w:r w:rsidRPr="000E2C0D">
        <w:rPr>
          <w:lang w:eastAsia="ja-JP"/>
        </w:rPr>
        <w:t>reparation of transmission</w:t>
      </w:r>
    </w:p>
    <w:p w14:paraId="0BDBDB40" w14:textId="77777777" w:rsidR="002F4572" w:rsidRDefault="00126F84" w:rsidP="000E2C0D">
      <w:pPr>
        <w:rPr>
          <w:lang w:eastAsia="ja-JP"/>
        </w:rPr>
      </w:pPr>
      <w:r>
        <w:rPr>
          <w:lang w:eastAsia="ja-JP"/>
        </w:rPr>
        <w:t>In transmission of the device, transmission preparation of the setting of the transmission address etc. is performed using SG list (</w:t>
      </w:r>
      <w:proofErr w:type="spellStart"/>
      <w:r>
        <w:rPr>
          <w:lang w:eastAsia="ja-JP"/>
        </w:rPr>
        <w:t>scatterlist</w:t>
      </w:r>
      <w:proofErr w:type="spellEnd"/>
      <w:r>
        <w:rPr>
          <w:lang w:eastAsia="ja-JP"/>
        </w:rPr>
        <w:t xml:space="preserve"> structure). It sets up in transmission preparation function </w:t>
      </w:r>
      <w:proofErr w:type="spellStart"/>
      <w:r>
        <w:rPr>
          <w:lang w:eastAsia="ja-JP"/>
        </w:rPr>
        <w:t>device_prep_slave_</w:t>
      </w:r>
      <w:proofErr w:type="gramStart"/>
      <w:r>
        <w:rPr>
          <w:lang w:eastAsia="ja-JP"/>
        </w:rPr>
        <w:t>sg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).</w:t>
      </w:r>
      <w:r>
        <w:rPr>
          <w:lang w:eastAsia="ja-JP"/>
        </w:rPr>
        <w:br/>
        <w:t>Set "DMA_FROM_DEVICE" as the argument at the time of the transmission to the memory from the peripheral, and set "DMA_TO_DEVICE" as the argument at the time of the transmission to the peripheral from the memory.</w:t>
      </w:r>
    </w:p>
    <w:p w14:paraId="0C76E69E" w14:textId="77777777" w:rsidR="002F4572" w:rsidRPr="00B7275E" w:rsidRDefault="002F4572" w:rsidP="002F4572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72D6089" wp14:editId="62DD3505">
                <wp:extent cx="6064250" cy="2143600"/>
                <wp:effectExtent l="0" t="0" r="0" b="9525"/>
                <wp:docPr id="470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42"/>
                            <a:ext cx="6043295" cy="2107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4D781" w14:textId="77777777" w:rsidR="00143B38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/* In the example shown below, the transfer area shall assume that the area </w:t>
                              </w:r>
                            </w:p>
                            <w:p w14:paraId="27DC5505" w14:textId="77777777" w:rsidR="00143B38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allocated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as the non-caching area is used, and address buf_addr and size buf_size </w:t>
                              </w:r>
                            </w:p>
                            <w:p w14:paraId="4AB667FF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shall be separately passed by the argument etc. */</w:t>
                              </w:r>
                            </w:p>
                            <w:p w14:paraId="52C090E8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4083E401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scatterlist sg;</w:t>
                              </w:r>
                            </w:p>
                            <w:p w14:paraId="1ECEDE65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dma_async_tx_descriptor *desc = NULL;</w:t>
                              </w:r>
                            </w:p>
                            <w:p w14:paraId="01368EFA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int sg_len;</w:t>
                              </w:r>
                            </w:p>
                            <w:p w14:paraId="2517CED6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1D669C32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sg_len = 1;</w:t>
                              </w:r>
                            </w:p>
                            <w:p w14:paraId="0482EED7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sg_init_table(&amp;sg, sg_len);</w:t>
                              </w:r>
                            </w:p>
                            <w:p w14:paraId="2E116092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sg_set_page(&amp;sg, pfn_to_page(PFN_DOWN(buff_addr)),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/* Set the offset of the SG list */</w:t>
                              </w:r>
                            </w:p>
                            <w:p w14:paraId="6BB2948B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 xml:space="preserve">    buf_size, offset_in_page(buff_addr));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and the size */</w:t>
                              </w:r>
                            </w:p>
                            <w:p w14:paraId="3CF99657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sg_dma_address(&amp;sg) = buf_addr;</w:t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/* Set the address to the SG list */</w:t>
                              </w:r>
                            </w:p>
                            <w:p w14:paraId="4E0950CF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566E00CC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 = chan-&gt;device-&gt;device_prep_slave_sg(chan, &amp;sg, sg_len,</w:t>
                              </w:r>
                            </w:p>
                            <w:p w14:paraId="552165A7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DMA_TO_DEVICE, DMA_PREP_INTERRUPT | DMA_CTRL_ACK);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2D6089" id="_x0000_s1118" editas="canvas" style="width:477.5pt;height:168.8pt;mso-position-horizontal-relative:char;mso-position-vertical-relative:line" coordsize="60642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">
                <v:shape id="_x0000_s1119" type="#_x0000_t75" style="position:absolute;width:60642;height:21431;visibility:visible;mso-wrap-style:square">
                  <v:fill o:detectmouseclick="t"/>
                  <v:path o:connecttype="none"/>
                </v:shape>
                <v:shape id="Text Box 34" o:spid="_x0000_s1120" type="#_x0000_t202" style="position:absolute;top:132;width:60432;height:2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Fmy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" stroked="f">
                  <v:textbox inset="0,0,0,0">
                    <w:txbxContent>
                      <w:p w14:paraId="4E54D781" w14:textId="77777777" w:rsidR="00143B38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/* In the example shown below, the transfer area shall assume that the area </w:t>
                        </w:r>
                      </w:p>
                      <w:p w14:paraId="27DC5505" w14:textId="77777777" w:rsidR="00143B38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allocated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 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as the non-caching area is used, and address buf_addr and size buf_size </w:t>
                        </w:r>
                      </w:p>
                      <w:p w14:paraId="4AB667FF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shall be separately passed by the argument etc. */</w:t>
                        </w:r>
                      </w:p>
                      <w:p w14:paraId="52C090E8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4083E401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scatterlist sg;</w:t>
                        </w:r>
                      </w:p>
                      <w:p w14:paraId="1ECEDE65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dma_async_tx_descriptor *desc = NULL;</w:t>
                        </w:r>
                      </w:p>
                      <w:p w14:paraId="01368EFA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int sg_len;</w:t>
                        </w:r>
                      </w:p>
                      <w:p w14:paraId="2517CED6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1D669C32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sg_len = 1;</w:t>
                        </w:r>
                      </w:p>
                      <w:p w14:paraId="0482EED7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sg_init_table(&amp;sg, sg_len);</w:t>
                        </w:r>
                      </w:p>
                      <w:p w14:paraId="2E116092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sg_set_page(&amp;sg, pfn_to_page(PFN_DOWN(buff_addr)),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/* Set the offset of the SG list */</w:t>
                        </w:r>
                      </w:p>
                      <w:p w14:paraId="6BB2948B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 xml:space="preserve">    buf_size, offset_in_page(buff_addr));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and the size */</w:t>
                        </w:r>
                      </w:p>
                      <w:p w14:paraId="3CF99657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sg_dma_address(&amp;sg) = buf_addr;</w:t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/* Set the address to the SG list */</w:t>
                        </w:r>
                      </w:p>
                      <w:p w14:paraId="4E0950CF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566E00CC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 = chan-&gt;device-&gt;device_prep_slave_sg(chan, &amp;sg, sg_len,</w:t>
                        </w:r>
                      </w:p>
                      <w:p w14:paraId="552165A7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DMA_TO_DEVICE, DMA_PREP_INTERRUPT | DMA_CTRL_ACK);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79EFFF" w14:textId="7412588A" w:rsidR="002F4572" w:rsidRDefault="00A157CA" w:rsidP="002F4572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15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8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P</w:t>
      </w:r>
      <w:r w:rsidR="00126F84" w:rsidRPr="000E2C0D">
        <w:rPr>
          <w:b/>
          <w:lang w:eastAsia="ja-JP"/>
        </w:rPr>
        <w:t>reparation of transmission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8F8F71C" w14:textId="77777777" w:rsidR="0088487D" w:rsidRPr="002F4572" w:rsidRDefault="0088487D" w:rsidP="00A43C4E">
      <w:pPr>
        <w:rPr>
          <w:lang w:eastAsia="ja-JP"/>
        </w:rPr>
      </w:pPr>
    </w:p>
    <w:p w14:paraId="522CAF1C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R</w:t>
      </w:r>
      <w:r w:rsidRPr="000E2C0D">
        <w:rPr>
          <w:lang w:eastAsia="ja-JP"/>
        </w:rPr>
        <w:t>equest DMA transfer</w:t>
      </w:r>
    </w:p>
    <w:p w14:paraId="17469905" w14:textId="77777777" w:rsidR="000E2C0D" w:rsidRDefault="00126F84" w:rsidP="000E2C0D">
      <w:pPr>
        <w:rPr>
          <w:lang w:eastAsia="ja-JP"/>
        </w:rPr>
      </w:pPr>
      <w:r>
        <w:rPr>
          <w:lang w:eastAsia="ja-JP"/>
        </w:rPr>
        <w:t xml:space="preserve">Since the completion interruption of transmission was validated 4.6.2, a callback function and a parameter are set, and the transmission request function </w:t>
      </w:r>
      <w:proofErr w:type="spellStart"/>
      <w:r>
        <w:rPr>
          <w:lang w:eastAsia="ja-JP"/>
        </w:rPr>
        <w:t>tx_</w:t>
      </w:r>
      <w:proofErr w:type="gramStart"/>
      <w:r>
        <w:rPr>
          <w:lang w:eastAsia="ja-JP"/>
        </w:rPr>
        <w:t>submit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 is called.</w:t>
      </w:r>
      <w:r>
        <w:rPr>
          <w:lang w:eastAsia="ja-JP"/>
        </w:rPr>
        <w:br/>
      </w:r>
      <w:proofErr w:type="spellStart"/>
      <w:r>
        <w:rPr>
          <w:lang w:eastAsia="ja-JP"/>
        </w:rPr>
        <w:t>dmaengine_submit</w:t>
      </w:r>
      <w:proofErr w:type="spellEnd"/>
      <w:r>
        <w:rPr>
          <w:lang w:eastAsia="ja-JP"/>
        </w:rPr>
        <w:t xml:space="preserve">() is the macro which calls </w:t>
      </w:r>
      <w:proofErr w:type="spellStart"/>
      <w:r>
        <w:rPr>
          <w:lang w:eastAsia="ja-JP"/>
        </w:rPr>
        <w:t>tx_submit</w:t>
      </w:r>
      <w:proofErr w:type="spellEnd"/>
      <w:r>
        <w:rPr>
          <w:lang w:eastAsia="ja-JP"/>
        </w:rPr>
        <w:t>().</w:t>
      </w:r>
    </w:p>
    <w:p w14:paraId="0A69121D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w:lastRenderedPageBreak/>
        <mc:AlternateContent>
          <mc:Choice Requires="wpc">
            <w:drawing>
              <wp:inline distT="0" distB="0" distL="0" distR="0" wp14:anchorId="5B47E512" wp14:editId="702BBEB9">
                <wp:extent cx="6064250" cy="968717"/>
                <wp:effectExtent l="0" t="0" r="0" b="3175"/>
                <wp:docPr id="47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7"/>
                            <a:ext cx="6043295" cy="932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6F6D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struct completion cmp;</w:t>
                              </w:r>
                            </w:p>
                            <w:p w14:paraId="6468DE63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dma_cookie_t cookie;</w:t>
                              </w:r>
                            </w:p>
                            <w:p w14:paraId="26286A0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778AE96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init_completion(&amp;cmp);</w:t>
                              </w:r>
                            </w:p>
                            <w:p w14:paraId="6BCEB018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desc-&gt;callback = dma_callback;</w:t>
                              </w:r>
                            </w:p>
                            <w:p w14:paraId="73466F71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desc-&gt;callback_param = &amp;cmp;</w:t>
                              </w:r>
                            </w:p>
                            <w:p w14:paraId="702E4373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cookie = desc-&gt;tx_submit(desc);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7E512" id="_x0000_s1121" editas="canvas" style="width:477.5pt;height:76.3pt;mso-position-horizontal-relative:char;mso-position-vertical-relative:line" coordsize="60642,9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">
                <v:shape id="_x0000_s1122" type="#_x0000_t75" style="position:absolute;width:60642;height:9683;visibility:visible;mso-wrap-style:square">
                  <v:fill o:detectmouseclick="t"/>
                  <v:path o:connecttype="none"/>
                </v:shape>
                <v:shape id="Text Box 34" o:spid="_x0000_s1123" type="#_x0000_t202" style="position:absolute;top:132;width:6043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NpxQAAANwAAAAPAAAAZHJzL2Rvd25yZXYueG1sRI/Ni8Iw&#10;FMTvC/4P4Ql7WdZUE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ArQ8NpxQAAANwAAAAP&#10;AAAAAAAAAAAAAAAAAAcCAABkcnMvZG93bnJldi54bWxQSwUGAAAAAAMAAwC3AAAA+QIAAAAA&#10;" stroked="f">
                  <v:textbox inset="0,0,0,0">
                    <w:txbxContent>
                      <w:p w14:paraId="73F6F6D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struct completion cmp;</w:t>
                        </w:r>
                      </w:p>
                      <w:p w14:paraId="6468DE63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dma_cookie_t cookie;</w:t>
                        </w:r>
                      </w:p>
                      <w:p w14:paraId="26286A0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778AE96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init_completion(&amp;cmp);</w:t>
                        </w:r>
                      </w:p>
                      <w:p w14:paraId="6BCEB018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desc-&gt;callback = dma_callback;</w:t>
                        </w:r>
                      </w:p>
                      <w:p w14:paraId="73466F71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desc-&gt;callback_param = &amp;cmp;</w:t>
                        </w:r>
                      </w:p>
                      <w:p w14:paraId="702E4373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cookie = desc-&gt;tx_submit(desc);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E885F9" w14:textId="45C9E8CC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16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9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R</w:t>
      </w:r>
      <w:r w:rsidR="00126F84" w:rsidRPr="000E2C0D">
        <w:rPr>
          <w:b/>
          <w:lang w:eastAsia="ja-JP"/>
        </w:rPr>
        <w:t>equest DMA transfer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2689E71" w14:textId="77777777" w:rsidR="000E2C0D" w:rsidRPr="002F4572" w:rsidRDefault="000E2C0D" w:rsidP="000E2C0D">
      <w:pPr>
        <w:rPr>
          <w:lang w:eastAsia="ja-JP"/>
        </w:rPr>
      </w:pPr>
    </w:p>
    <w:p w14:paraId="229307A1" w14:textId="77777777" w:rsidR="000E2C0D" w:rsidRDefault="00126F84" w:rsidP="000E2C0D">
      <w:pPr>
        <w:pStyle w:val="Heading3"/>
        <w:rPr>
          <w:lang w:eastAsia="ja-JP"/>
        </w:rPr>
      </w:pPr>
      <w:r w:rsidRPr="000E2C0D">
        <w:rPr>
          <w:lang w:eastAsia="ja-JP"/>
        </w:rPr>
        <w:t xml:space="preserve">Execute DMA </w:t>
      </w:r>
      <w:proofErr w:type="gramStart"/>
      <w:r w:rsidRPr="000E2C0D">
        <w:rPr>
          <w:lang w:eastAsia="ja-JP"/>
        </w:rPr>
        <w:t>transfer</w:t>
      </w:r>
      <w:proofErr w:type="gramEnd"/>
    </w:p>
    <w:p w14:paraId="7D987643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Execute the transfer of the specified channel.</w:t>
      </w:r>
    </w:p>
    <w:p w14:paraId="5CFDF32E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5940C195" wp14:editId="244F4D11">
                <wp:extent cx="6064250" cy="175118"/>
                <wp:effectExtent l="0" t="0" r="0" b="0"/>
                <wp:docPr id="47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139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90D1B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chan-&gt;device-&gt;device_issue_pending(chan);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40C195" id="_x0000_s1124" editas="canvas" style="width:477.5pt;height:13.8pt;mso-position-horizontal-relative:char;mso-position-vertical-relative:line" coordsize="60642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">
                <v:shape id="_x0000_s1125" type="#_x0000_t75" style="position:absolute;width:60642;height:1746;visibility:visible;mso-wrap-style:square">
                  <v:fill o:detectmouseclick="t"/>
                  <v:path o:connecttype="none"/>
                </v:shape>
                <v:shape id="Text Box 34" o:spid="_x0000_s1126" type="#_x0000_t202" style="position:absolute;top:132;width:60432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fiF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YPLxDv9n4hGQiz8AAAD//wMAUEsBAi0AFAAGAAgAAAAhANvh9svuAAAAhQEAABMAAAAAAAAA&#10;AAAAAAAAAAAAAFtDb250ZW50X1R5cGVzXS54bWxQSwECLQAUAAYACAAAACEAWvQsW78AAAAVAQAA&#10;CwAAAAAAAAAAAAAAAAAfAQAAX3JlbHMvLnJlbHNQSwECLQAUAAYACAAAACEAtN34hcYAAADcAAAA&#10;DwAAAAAAAAAAAAAAAAAHAgAAZHJzL2Rvd25yZXYueG1sUEsFBgAAAAADAAMAtwAAAPoCAAAAAA==&#10;" stroked="f">
                  <v:textbox inset="0,0,0,0">
                    <w:txbxContent>
                      <w:p w14:paraId="28F90D1B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chan-&gt;device-&gt;device_issue_pending(chan);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671BE2" w14:textId="5E3E133E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="00B37D25">
        <w:rPr>
          <w:b/>
          <w:lang w:eastAsia="ja-JP"/>
        </w:rPr>
        <w:t>30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 w:rsidRPr="000E2C0D">
        <w:rPr>
          <w:b/>
          <w:lang w:eastAsia="ja-JP"/>
        </w:rPr>
        <w:t>Execute DMA transfer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2FA55D5B" w14:textId="77777777" w:rsidR="000E2C0D" w:rsidRDefault="000E2C0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5FB44FF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C</w:t>
      </w:r>
      <w:r w:rsidRPr="000E2C0D">
        <w:rPr>
          <w:lang w:eastAsia="ja-JP"/>
        </w:rPr>
        <w:t>allback process of transmission completion</w:t>
      </w:r>
    </w:p>
    <w:p w14:paraId="4392DBC7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Transmission completion will call a callback function. Perform process after transmission if needed.</w:t>
      </w:r>
    </w:p>
    <w:p w14:paraId="740645EB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114C5A26" wp14:editId="392B1688">
                <wp:extent cx="6064250" cy="422817"/>
                <wp:effectExtent l="0" t="0" r="0" b="0"/>
                <wp:docPr id="476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386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0BCC3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static void dma_callback(void *completion) {</w:t>
                              </w:r>
                            </w:p>
                            <w:p w14:paraId="4A565D54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  <w:t>complete(completion);</w:t>
                              </w:r>
                            </w:p>
                            <w:p w14:paraId="6E474D35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4C5A26" id="_x0000_s1127" editas="canvas" style="width:477.5pt;height:33.3pt;mso-position-horizontal-relative:char;mso-position-vertical-relative:line" coordsize="60642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">
                <v:shape id="_x0000_s1128" type="#_x0000_t75" style="position:absolute;width:60642;height:4222;visibility:visible;mso-wrap-style:square">
                  <v:fill o:detectmouseclick="t"/>
                  <v:path o:connecttype="none"/>
                </v:shape>
                <v:shape id="Text Box 34" o:spid="_x0000_s1129" type="#_x0000_t202" style="position:absolute;top:132;width:6043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<v:textbox inset="0,0,0,0">
                    <w:txbxContent>
                      <w:p w14:paraId="2F00BCC3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static void dma_callback(void *completion) {</w:t>
                        </w:r>
                      </w:p>
                      <w:p w14:paraId="4A565D54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  <w:t>complete(completion);</w:t>
                        </w:r>
                      </w:p>
                      <w:p w14:paraId="6E474D35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B54667" w14:textId="5553D107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17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1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C</w:t>
      </w:r>
      <w:r w:rsidR="00126F84" w:rsidRPr="000E2C0D">
        <w:rPr>
          <w:b/>
          <w:lang w:eastAsia="ja-JP"/>
        </w:rPr>
        <w:t>allback process of transmission completion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AE2B2C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585AA4F9" w14:textId="77777777" w:rsidR="000E2C0D" w:rsidRPr="000E2C0D" w:rsidRDefault="000E2C0D" w:rsidP="000E2C0D">
      <w:pPr>
        <w:rPr>
          <w:lang w:eastAsia="ja-JP"/>
        </w:rPr>
      </w:pPr>
    </w:p>
    <w:p w14:paraId="2877D035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C</w:t>
      </w:r>
      <w:r w:rsidRPr="000E2C0D">
        <w:rPr>
          <w:lang w:eastAsia="ja-JP"/>
        </w:rPr>
        <w:t>onfirmation of transmission completion</w:t>
      </w:r>
    </w:p>
    <w:p w14:paraId="177B3C60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>The transmission completion is confirmed.</w:t>
      </w:r>
    </w:p>
    <w:p w14:paraId="6DC7EE69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450C381F" wp14:editId="00D1D981">
                <wp:extent cx="6064250" cy="581566"/>
                <wp:effectExtent l="0" t="0" r="0" b="9525"/>
                <wp:docPr id="47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"/>
                            <a:ext cx="6043295" cy="545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1616D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unsigned long tmo = msecs_to_jiffies(3000);</w:t>
                              </w:r>
                            </w:p>
                            <w:p w14:paraId="166357FC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</w:p>
                            <w:p w14:paraId="7C3319A9" w14:textId="77777777" w:rsidR="00143B38" w:rsidRPr="000E2C0D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tmo = wait_for_completion_timeout(&amp;cmp, tmo);</w:t>
                              </w:r>
                            </w:p>
                            <w:p w14:paraId="4F6C74A9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status = dma_async_is_tx_complete(chan, cookie, NULL, NULL);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0C381F" id="_x0000_s1130" editas="canvas" style="width:477.5pt;height:45.8pt;mso-position-horizontal-relative:char;mso-position-vertical-relative:line" coordsize="60642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">
                <v:shape id="_x0000_s1131" type="#_x0000_t75" style="position:absolute;width:60642;height:5810;visibility:visible;mso-wrap-style:square">
                  <v:fill o:detectmouseclick="t"/>
                  <v:path o:connecttype="none"/>
                </v:shape>
                <v:shape id="Text Box 34" o:spid="_x0000_s1132" type="#_x0000_t202" style="position:absolute;top:132;width:60432;height: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<v:textbox inset="0,0,0,0">
                    <w:txbxContent>
                      <w:p w14:paraId="39E1616D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unsigned long tmo = msecs_to_jiffies(3000);</w:t>
                        </w:r>
                      </w:p>
                      <w:p w14:paraId="166357FC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</w:p>
                      <w:p w14:paraId="7C3319A9" w14:textId="77777777" w:rsidR="00143B38" w:rsidRPr="000E2C0D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tmo = wait_for_completion_timeout(&amp;cmp, tmo);</w:t>
                        </w:r>
                      </w:p>
                      <w:p w14:paraId="4F6C74A9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status = dma_async_is_tx_complete(chan, cookie, NULL, NULL);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12338C" w14:textId="222B6FA3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18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2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C</w:t>
      </w:r>
      <w:r w:rsidR="00126F84" w:rsidRPr="000E2C0D">
        <w:rPr>
          <w:b/>
          <w:lang w:eastAsia="ja-JP"/>
        </w:rPr>
        <w:t>onfirmation of transmission completion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17505003" w14:textId="77777777" w:rsidR="00DA5143" w:rsidRDefault="00DA5143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F1A47DF" w14:textId="77777777" w:rsidR="007A61E6" w:rsidRPr="000E2C0D" w:rsidRDefault="007A61E6" w:rsidP="00A43C4E">
      <w:pPr>
        <w:rPr>
          <w:lang w:eastAsia="ja-JP"/>
        </w:rPr>
      </w:pPr>
    </w:p>
    <w:p w14:paraId="2E442C7A" w14:textId="77777777" w:rsidR="000E2C0D" w:rsidRDefault="00126F84" w:rsidP="000E2C0D">
      <w:pPr>
        <w:pStyle w:val="Heading3"/>
        <w:rPr>
          <w:lang w:eastAsia="ja-JP"/>
        </w:rPr>
      </w:pPr>
      <w:r>
        <w:rPr>
          <w:lang w:eastAsia="ja-JP"/>
        </w:rPr>
        <w:t>T</w:t>
      </w:r>
      <w:r w:rsidRPr="000E2C0D">
        <w:rPr>
          <w:lang w:eastAsia="ja-JP"/>
        </w:rPr>
        <w:t>ermination</w:t>
      </w:r>
    </w:p>
    <w:p w14:paraId="086AFE8B" w14:textId="77777777" w:rsidR="000E2C0D" w:rsidRDefault="00126F84" w:rsidP="000E2C0D">
      <w:pPr>
        <w:rPr>
          <w:lang w:eastAsia="ja-JP"/>
        </w:rPr>
      </w:pPr>
      <w:r w:rsidRPr="000E2C0D">
        <w:rPr>
          <w:lang w:eastAsia="ja-JP"/>
        </w:rPr>
        <w:t xml:space="preserve">Release the allocated channel, when </w:t>
      </w:r>
      <w:proofErr w:type="gramStart"/>
      <w:r w:rsidRPr="000E2C0D">
        <w:rPr>
          <w:lang w:eastAsia="ja-JP"/>
        </w:rPr>
        <w:t>you</w:t>
      </w:r>
      <w:proofErr w:type="gramEnd"/>
      <w:r w:rsidRPr="000E2C0D">
        <w:rPr>
          <w:lang w:eastAsia="ja-JP"/>
        </w:rPr>
        <w:t xml:space="preserve"> complete transmission.</w:t>
      </w:r>
    </w:p>
    <w:p w14:paraId="0BB3D325" w14:textId="77777777" w:rsidR="000E2C0D" w:rsidRPr="00B7275E" w:rsidRDefault="000E2C0D" w:rsidP="000E2C0D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B7275E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0D91CDFB" wp14:editId="2D97DECB">
                <wp:extent cx="6064250" cy="187775"/>
                <wp:effectExtent l="0" t="0" r="0" b="3175"/>
                <wp:docPr id="22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185"/>
                            <a:ext cx="6043295" cy="151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B3A67" w14:textId="77777777" w:rsidR="00143B38" w:rsidRPr="00F9190E" w:rsidRDefault="00143B38" w:rsidP="000E2C0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0E2C0D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dma_release_channel(chan);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91CDFB" id="_x0000_s1133" editas="canvas" style="width:477.5pt;height:14.8pt;mso-position-horizontal-relative:char;mso-position-vertical-relative:line" coordsize="60642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">
                <v:shape id="_x0000_s1134" type="#_x0000_t75" style="position:absolute;width:60642;height:1873;visibility:visible;mso-wrap-style:square">
                  <v:fill o:detectmouseclick="t"/>
                  <v:path o:connecttype="none"/>
                </v:shape>
                <v:shape id="Text Box 34" o:spid="_x0000_s1135" type="#_x0000_t202" style="position:absolute;top:131;width:6043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<v:textbox inset="0,0,0,0">
                    <w:txbxContent>
                      <w:p w14:paraId="1C9B3A67" w14:textId="77777777" w:rsidR="00143B38" w:rsidRPr="00F9190E" w:rsidRDefault="00143B38" w:rsidP="000E2C0D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0E2C0D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dma_release_channel(chan);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7F235" w14:textId="68864680" w:rsidR="000E2C0D" w:rsidRDefault="00A157CA" w:rsidP="000E2C0D">
      <w:pPr>
        <w:keepLines/>
        <w:spacing w:line="260" w:lineRule="exact"/>
        <w:jc w:val="center"/>
        <w:rPr>
          <w:lang w:eastAsia="ja-JP"/>
        </w:rPr>
      </w:pPr>
      <w:r w:rsidRPr="00A157CA">
        <w:rPr>
          <w:b/>
          <w:lang w:eastAsia="ja-JP"/>
        </w:rPr>
        <w:t xml:space="preserve">Figure 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STYLEREF 1 \s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4</w:t>
      </w:r>
      <w:r w:rsidRPr="00A157CA">
        <w:rPr>
          <w:b/>
          <w:lang w:eastAsia="ja-JP"/>
        </w:rPr>
        <w:fldChar w:fldCharType="end"/>
      </w:r>
      <w:r w:rsidR="006A0085">
        <w:rPr>
          <w:b/>
          <w:lang w:eastAsia="ja-JP"/>
        </w:rPr>
        <w:t>-</w:t>
      </w:r>
      <w:r w:rsidRPr="00A157CA">
        <w:rPr>
          <w:b/>
          <w:lang w:eastAsia="ja-JP"/>
        </w:rPr>
        <w:fldChar w:fldCharType="begin"/>
      </w:r>
      <w:r w:rsidRPr="00A157CA">
        <w:rPr>
          <w:b/>
          <w:lang w:eastAsia="ja-JP"/>
        </w:rPr>
        <w:instrText xml:space="preserve"> SEQ Figure \* ARABIC \s 1 </w:instrText>
      </w:r>
      <w:r w:rsidRPr="00A157CA">
        <w:rPr>
          <w:b/>
          <w:lang w:eastAsia="ja-JP"/>
        </w:rPr>
        <w:fldChar w:fldCharType="separate"/>
      </w:r>
      <w:r w:rsidR="00F801A4">
        <w:rPr>
          <w:b/>
          <w:noProof/>
          <w:lang w:eastAsia="ja-JP"/>
        </w:rPr>
        <w:t>19</w:t>
      </w:r>
      <w:r w:rsidRPr="00A157CA">
        <w:rPr>
          <w:b/>
          <w:lang w:eastAsia="ja-JP"/>
        </w:rPr>
        <w:fldChar w:fldCharType="end"/>
      </w:r>
      <w:r w:rsidR="00B37D25">
        <w:rPr>
          <w:b/>
          <w:lang w:eastAsia="ja-JP"/>
        </w:rPr>
        <w:t>3</w:t>
      </w:r>
      <w:r w:rsidRPr="00B7275E">
        <w:rPr>
          <w:b/>
          <w:lang w:eastAsia="ja-JP"/>
        </w:rPr>
        <w:t xml:space="preserve"> </w:t>
      </w:r>
      <w:r>
        <w:rPr>
          <w:b/>
          <w:lang w:eastAsia="ja-JP"/>
        </w:rPr>
        <w:t xml:space="preserve"> </w:t>
      </w:r>
      <w:r w:rsidRPr="00B7275E">
        <w:rPr>
          <w:b/>
          <w:lang w:eastAsia="ja-JP"/>
        </w:rPr>
        <w:t xml:space="preserve"> </w:t>
      </w:r>
      <w:r w:rsidR="00126F84">
        <w:rPr>
          <w:b/>
          <w:lang w:eastAsia="ja-JP"/>
        </w:rPr>
        <w:t>T</w:t>
      </w:r>
      <w:r w:rsidR="00126F84" w:rsidRPr="000E2C0D">
        <w:rPr>
          <w:b/>
          <w:lang w:eastAsia="ja-JP"/>
        </w:rPr>
        <w:t>ermination</w:t>
      </w:r>
      <w:r w:rsidR="00126F84" w:rsidRPr="00B7275E">
        <w:rPr>
          <w:b/>
          <w:lang w:eastAsia="ja-JP"/>
        </w:rPr>
        <w:t xml:space="preserve"> (</w:t>
      </w:r>
      <w:r w:rsidR="001F03BE">
        <w:rPr>
          <w:b/>
          <w:lang w:eastAsia="ja-JP"/>
        </w:rPr>
        <w:t>R-Car H3/M3</w:t>
      </w:r>
      <w:r w:rsidR="00E7009B">
        <w:rPr>
          <w:b/>
          <w:lang w:eastAsia="ja-JP"/>
        </w:rPr>
        <w:t>/M3N</w:t>
      </w:r>
      <w:r w:rsidR="00386920">
        <w:rPr>
          <w:b/>
          <w:lang w:eastAsia="ja-JP"/>
        </w:rPr>
        <w:t>/E3</w:t>
      </w:r>
      <w:r w:rsidR="00CC3EFD">
        <w:rPr>
          <w:b/>
          <w:lang w:eastAsia="ja-JP"/>
        </w:rPr>
        <w:t>/</w:t>
      </w:r>
      <w:r w:rsidR="00306B02">
        <w:rPr>
          <w:b/>
          <w:lang w:eastAsia="ja-JP"/>
        </w:rPr>
        <w:t>D3/</w:t>
      </w:r>
      <w:r w:rsidR="00CC3EFD">
        <w:rPr>
          <w:b/>
          <w:lang w:eastAsia="ja-JP"/>
        </w:rPr>
        <w:t>V3U</w:t>
      </w:r>
      <w:r w:rsidR="00334FF3">
        <w:rPr>
          <w:b/>
          <w:lang w:eastAsia="ja-JP"/>
        </w:rPr>
        <w:t>/V3H</w:t>
      </w:r>
      <w:r w:rsidR="00126F84" w:rsidRPr="00B7275E">
        <w:rPr>
          <w:b/>
          <w:lang w:eastAsia="ja-JP"/>
        </w:rPr>
        <w:t>)</w:t>
      </w:r>
    </w:p>
    <w:p w14:paraId="07D3A4D6" w14:textId="77777777" w:rsidR="00F13C42" w:rsidRDefault="00F13C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5D676774" w14:textId="77777777" w:rsidR="001372A0" w:rsidRDefault="00126F84" w:rsidP="00F13C42">
      <w:pPr>
        <w:pStyle w:val="Heading1"/>
        <w:rPr>
          <w:lang w:eastAsia="ja-JP"/>
        </w:rPr>
      </w:pPr>
      <w:r>
        <w:rPr>
          <w:lang w:eastAsia="ja-JP"/>
        </w:rPr>
        <w:lastRenderedPageBreak/>
        <w:t xml:space="preserve">   Integration</w:t>
      </w:r>
    </w:p>
    <w:p w14:paraId="62F8B271" w14:textId="77777777" w:rsidR="00F13C42" w:rsidRDefault="00126F84" w:rsidP="00F13C42">
      <w:pPr>
        <w:pStyle w:val="Heading2"/>
        <w:rPr>
          <w:lang w:eastAsia="ja-JP"/>
        </w:rPr>
      </w:pPr>
      <w:r>
        <w:rPr>
          <w:lang w:eastAsia="ja-JP"/>
        </w:rPr>
        <w:t>Directory Configuration</w:t>
      </w:r>
    </w:p>
    <w:p w14:paraId="79E28911" w14:textId="77777777" w:rsidR="00F13C42" w:rsidRDefault="00126F84" w:rsidP="001E3BC1">
      <w:pPr>
        <w:rPr>
          <w:lang w:eastAsia="ja-JP"/>
        </w:rPr>
      </w:pPr>
      <w:r w:rsidRPr="00F13C42">
        <w:rPr>
          <w:lang w:eastAsia="ja-JP"/>
        </w:rPr>
        <w:t>The directory configuration is shown below.</w:t>
      </w:r>
    </w:p>
    <w:p w14:paraId="02B14039" w14:textId="77777777" w:rsidR="00D749CD" w:rsidRDefault="008147DC" w:rsidP="00D749CD">
      <w:pPr>
        <w:pStyle w:val="a0"/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364AD119" wp14:editId="6F4488E1">
                <wp:extent cx="6064250" cy="858188"/>
                <wp:effectExtent l="0" t="0" r="12700" b="0"/>
                <wp:docPr id="54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1" name="直線コネクタ 261"/>
                        <wps:cNvCnPr/>
                        <wps:spPr>
                          <a:xfrm>
                            <a:off x="294198" y="198411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1" name="テキスト ボックス 271"/>
                        <wps:cNvSpPr txBox="1"/>
                        <wps:spPr>
                          <a:xfrm>
                            <a:off x="601952" y="88883"/>
                            <a:ext cx="1195042" cy="331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B2B503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7E7DA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drivers/dma/sh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線コネクタ 273"/>
                        <wps:cNvCnPr/>
                        <wps:spPr>
                          <a:xfrm>
                            <a:off x="1705196" y="198423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5" name="直線コネクタ 275"/>
                        <wps:cNvCnPr/>
                        <wps:spPr>
                          <a:xfrm>
                            <a:off x="1819497" y="198318"/>
                            <a:ext cx="0" cy="3714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2" name="直線コネクタ 42"/>
                        <wps:cNvCnPr/>
                        <wps:spPr>
                          <a:xfrm>
                            <a:off x="1819496" y="569898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1977541" y="472556"/>
                            <a:ext cx="91440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EF6822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  <w:lang w:eastAsia="ja-JP"/>
                                </w:rPr>
                                <w:t>usb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-dmac.c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2910149" y="472236"/>
                            <a:ext cx="2514600" cy="2237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E6073DB" w14:textId="77777777" w:rsidR="00143B38" w:rsidRPr="00CE5311" w:rsidRDefault="00143B38" w:rsidP="008147D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E152F4"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  <w:lang w:eastAsia="ja-JP"/>
                                </w:rPr>
                                <w:t>USB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eastAsia="ja-JP"/>
                                </w:rPr>
                                <w:t>HS</w:t>
                              </w:r>
                              <w:r w:rsidRPr="007E7DA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-DMAC driver source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テキスト ボックス 45"/>
                        <wps:cNvSpPr txBox="1"/>
                        <wps:spPr>
                          <a:xfrm>
                            <a:off x="1977541" y="73404"/>
                            <a:ext cx="914400" cy="278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738E3B" w14:textId="77777777" w:rsidR="00143B38" w:rsidRDefault="00143B38" w:rsidP="00D13E21">
                              <w:pPr>
                                <w:pStyle w:val="NormalWeb"/>
                                <w:spacing w:after="200"/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rcar-dmac.c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テキスト ボックス 50"/>
                        <wps:cNvSpPr txBox="1"/>
                        <wps:spPr>
                          <a:xfrm>
                            <a:off x="2910149" y="86019"/>
                            <a:ext cx="3154101" cy="278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20C70D" w14:textId="77777777" w:rsidR="00143B38" w:rsidRDefault="00143B38" w:rsidP="00D13E21">
                              <w:pPr>
                                <w:pStyle w:val="NormalWeb"/>
                                <w:spacing w:after="200"/>
                              </w:pPr>
                              <w:r>
                                <w:rPr>
                                  <w:rFonts w:ascii="MS Mincho" w:hAnsi="MS Mincho"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SYS-DMAC/Audio-DMAC/RT-DMAC driver source 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AD119" id="_x0000_s1136" editas="canvas" style="width:477.5pt;height:67.55pt;mso-position-horizontal-relative:char;mso-position-vertical-relative:line" coordsize="60642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">
                <v:shape id="_x0000_s1137" type="#_x0000_t75" style="position:absolute;width:60642;height:8578;visibility:visible;mso-wrap-style:square">
                  <v:fill o:detectmouseclick="t"/>
                  <v:path o:connecttype="none"/>
                </v:shape>
                <v:line id="直線コネクタ 261" o:spid="_x0000_s1138" style="position:absolute;visibility:visible;mso-wrap-style:square" from="2941,1984" to="5227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" strokecolor="windowText"/>
                <v:shape id="テキスト ボックス 271" o:spid="_x0000_s1139" type="#_x0000_t202" style="position:absolute;left:6019;top:888;width:11950;height:3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" filled="f" stroked="f" strokeweight=".5pt">
                  <v:textbox inset="0,0,0,0">
                    <w:txbxContent>
                      <w:p w14:paraId="78B2B503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7E7DA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drivers/dma/sh</w:t>
                        </w:r>
                      </w:p>
                    </w:txbxContent>
                  </v:textbox>
                </v:shape>
                <v:line id="直線コネクタ 273" o:spid="_x0000_s1140" style="position:absolute;visibility:visible;mso-wrap-style:square" from="17051,1984" to="19337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" strokecolor="windowText"/>
                <v:line id="直線コネクタ 275" o:spid="_x0000_s1141" style="position:absolute;visibility:visible;mso-wrap-style:square" from="18194,1983" to="18194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FQxgAAANw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BePsPvmXAE5PYHAAD//wMAUEsBAi0AFAAGAAgAAAAhANvh9svuAAAAhQEAABMAAAAAAAAA&#10;AAAAAAAAAAAAAFtDb250ZW50X1R5cGVzXS54bWxQSwECLQAUAAYACAAAACEAWvQsW78AAAAVAQAA&#10;CwAAAAAAAAAAAAAAAAAfAQAAX3JlbHMvLnJlbHNQSwECLQAUAAYACAAAACEAWAfxUMYAAADcAAAA&#10;DwAAAAAAAAAAAAAAAAAHAgAAZHJzL2Rvd25yZXYueG1sUEsFBgAAAAADAAMAtwAAAPoCAAAAAA==&#10;" strokecolor="windowText"/>
                <v:line id="直線コネクタ 42" o:spid="_x0000_s1142" style="position:absolute;visibility:visible;mso-wrap-style:square" from="18194,5698" to="19337,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uO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8RieX8IPkIsHAAAA//8DAFBLAQItABQABgAIAAAAIQDb4fbL7gAAAIUBAAATAAAAAAAAAAAA&#10;AAAAAAAAAABbQ29udGVudF9UeXBlc10ueG1sUEsBAi0AFAAGAAgAAAAhAFr0LFu/AAAAFQEAAAsA&#10;AAAAAAAAAAAAAAAAHwEAAF9yZWxzLy5yZWxzUEsBAi0AFAAGAAgAAAAhAKkSC47EAAAA2wAAAA8A&#10;AAAAAAAAAAAAAAAABwIAAGRycy9kb3ducmV2LnhtbFBLBQYAAAAAAwADALcAAAD4AgAAAAA=&#10;" strokecolor="windowText"/>
                <v:shape id="テキスト ボックス 45" o:spid="_x0000_s1143" type="#_x0000_t202" style="position:absolute;left:19775;top:4725;width:914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cWxAAAANsAAAAPAAAAZHJzL2Rvd25yZXYueG1sRI/dasJA&#10;FITvC77DcgTv6sai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GyI1xbEAAAA2wAAAA8A&#10;AAAAAAAAAAAAAAAABwIAAGRycy9kb3ducmV2LnhtbFBLBQYAAAAAAwADALcAAAD4AgAAAAA=&#10;" filled="f" stroked="f" strokeweight=".5pt">
                  <v:textbox inset="0,0,0,0">
                    <w:txbxContent>
                      <w:p w14:paraId="2DEF6822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  <w:lang w:eastAsia="ja-JP"/>
                          </w:rPr>
                          <w:t>usb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-dmac.c</w:t>
                        </w:r>
                      </w:p>
                    </w:txbxContent>
                  </v:textbox>
                </v:shape>
                <v:shape id="テキスト ボックス 50" o:spid="_x0000_s1144" type="#_x0000_t202" style="position:absolute;left:29101;top:4722;width:25146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JTwAAAANsAAAAPAAAAZHJzL2Rvd25yZXYueG1sRE/NisIw&#10;EL4L+w5hFvamqcKK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+SbiU8AAAADbAAAADwAAAAAA&#10;AAAAAAAAAAAHAgAAZHJzL2Rvd25yZXYueG1sUEsFBgAAAAADAAMAtwAAAPQCAAAAAA==&#10;" filled="f" stroked="f" strokeweight=".5pt">
                  <v:textbox inset="0,0,0,0">
                    <w:txbxContent>
                      <w:p w14:paraId="7E6073DB" w14:textId="77777777" w:rsidR="00143B38" w:rsidRPr="00CE5311" w:rsidRDefault="00143B38" w:rsidP="008147DC">
                        <w:pPr>
                          <w:spacing w:line="240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152F4">
                          <w:rPr>
                            <w:rFonts w:ascii="Arial" w:hAnsi="Arial" w:cs="Arial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cs="Arial" w:hint="eastAsia"/>
                            <w:sz w:val="18"/>
                            <w:szCs w:val="18"/>
                            <w:lang w:eastAsia="ja-JP"/>
                          </w:rPr>
                          <w:t>USB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ja-JP"/>
                          </w:rPr>
                          <w:t>HS</w:t>
                        </w:r>
                        <w:r w:rsidRPr="007E7DA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-DMAC driver source file</w:t>
                        </w:r>
                      </w:p>
                    </w:txbxContent>
                  </v:textbox>
                </v:shape>
                <v:shape id="テキスト ボックス 45" o:spid="_x0000_s1145" type="#_x0000_t202" style="position:absolute;left:19775;top:734;width:9144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" filled="f" stroked="f" strokeweight=".5pt">
                  <v:textbox inset="0,0,0,0">
                    <w:txbxContent>
                      <w:p w14:paraId="02738E3B" w14:textId="77777777" w:rsidR="00143B38" w:rsidRDefault="00143B38" w:rsidP="00D13E21">
                        <w:pPr>
                          <w:pStyle w:val="NormalWeb"/>
                          <w:spacing w:after="200"/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rcar-dmac.c</w:t>
                        </w:r>
                      </w:p>
                    </w:txbxContent>
                  </v:textbox>
                </v:shape>
                <v:shape id="テキスト ボックス 50" o:spid="_x0000_s1146" type="#_x0000_t202" style="position:absolute;left:29101;top:860;width:3154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FwwgAAANwAAAAPAAAAZHJzL2Rvd25yZXYueG1sRE/bisIw&#10;EH1f8B/CCL6tqSK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BAcCFwwgAAANwAAAAPAAAA&#10;AAAAAAAAAAAAAAcCAABkcnMvZG93bnJldi54bWxQSwUGAAAAAAMAAwC3AAAA9gIAAAAA&#10;" filled="f" stroked="f" strokeweight=".5pt">
                  <v:textbox inset="0,0,0,0">
                    <w:txbxContent>
                      <w:p w14:paraId="5220C70D" w14:textId="77777777" w:rsidR="00143B38" w:rsidRDefault="00143B38" w:rsidP="00D13E21">
                        <w:pPr>
                          <w:pStyle w:val="NormalWeb"/>
                          <w:spacing w:after="200"/>
                        </w:pPr>
                        <w:r>
                          <w:rPr>
                            <w:rFonts w:ascii="MS Mincho" w:hAnsi="MS Mincho" w:cs="Arial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SYS-DMAC/Audio-DMAC/RT-DMAC driver source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985AC" w14:textId="6C9D3502" w:rsidR="00F13C42" w:rsidRDefault="00A157CA" w:rsidP="00330285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1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126F84">
        <w:rPr>
          <w:lang w:eastAsia="ja-JP"/>
        </w:rPr>
        <w:t>Directory configuration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306B02">
        <w:rPr>
          <w:lang w:eastAsia="ja-JP"/>
        </w:rPr>
        <w:t>D3/</w:t>
      </w:r>
      <w:r w:rsidR="00CC3EFD">
        <w:rPr>
          <w:lang w:eastAsia="ja-JP"/>
        </w:rPr>
        <w:t>V3U</w:t>
      </w:r>
      <w:r w:rsidR="008C5797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538A15D1" w14:textId="77777777" w:rsidR="00330285" w:rsidRDefault="0033028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373C6D8" w14:textId="77777777" w:rsidR="00330285" w:rsidRDefault="00126F84" w:rsidP="00330285">
      <w:pPr>
        <w:pStyle w:val="Heading2"/>
        <w:rPr>
          <w:lang w:eastAsia="ja-JP"/>
        </w:rPr>
      </w:pPr>
      <w:r>
        <w:rPr>
          <w:lang w:eastAsia="ja-JP"/>
        </w:rPr>
        <w:t>Integration Procedure</w:t>
      </w:r>
    </w:p>
    <w:p w14:paraId="3BA03718" w14:textId="77777777" w:rsidR="00330285" w:rsidRDefault="00126F84" w:rsidP="001E3BC1">
      <w:pPr>
        <w:rPr>
          <w:lang w:eastAsia="ja-JP"/>
        </w:rPr>
      </w:pPr>
      <w:r w:rsidRPr="00330285">
        <w:rPr>
          <w:lang w:eastAsia="ja-JP"/>
        </w:rPr>
        <w:t>To enable the function of this module, make the following setting with Kernel Configuration.</w:t>
      </w:r>
    </w:p>
    <w:p w14:paraId="0C6E597B" w14:textId="77777777" w:rsidR="00330285" w:rsidRPr="00330285" w:rsidRDefault="00330285" w:rsidP="00330285">
      <w:pPr>
        <w:keepNext/>
        <w:widowControl w:val="0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 w:rsidRPr="00330285"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33440B56" wp14:editId="5473B5C9">
                <wp:extent cx="6078855" cy="923298"/>
                <wp:effectExtent l="0" t="0" r="0" b="0"/>
                <wp:docPr id="33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044" y="13769"/>
                            <a:ext cx="6043295" cy="8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75F9E" w14:textId="77777777" w:rsidR="00143B38" w:rsidRPr="00FC7012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FC701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Device Drivers  ---&gt;</w:t>
                              </w:r>
                            </w:p>
                            <w:p w14:paraId="4EFC14BA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FC701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[*] DMA Engine support  ---&gt;</w:t>
                              </w:r>
                            </w:p>
                            <w:p w14:paraId="37B405BA" w14:textId="77777777" w:rsidR="00143B38" w:rsidRPr="00FC7012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1A274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[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 w:rsidRPr="001A274A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]   Renesas SuperH DMA Engine support</w:t>
                              </w:r>
                            </w:p>
                            <w:p w14:paraId="104C8877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&lt;*&gt;   Renesas R-Car Gen2 DMA Controller</w:t>
                              </w:r>
                            </w:p>
                            <w:p w14:paraId="631BF32D" w14:textId="77777777" w:rsidR="00143B38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&lt;*&gt;   Renesas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USB-DMA</w:t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  <w:lang w:eastAsia="ja-JP"/>
                                </w:rPr>
                                <w:t xml:space="preserve">　</w:t>
                              </w:r>
                              <w:r w:rsidRPr="00AE0EBF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Controller</w:t>
                              </w:r>
                            </w:p>
                            <w:p w14:paraId="424CFD28" w14:textId="77777777" w:rsidR="00143B38" w:rsidRPr="00F9190E" w:rsidRDefault="00143B38" w:rsidP="008147D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 w:hint="eastAsia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40B56" id="_x0000_s1147" editas="canvas" style="width:478.65pt;height:72.7pt;mso-position-horizontal-relative:char;mso-position-vertical-relative:line" coordsize="60788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">
                <v:shape id="_x0000_s1148" type="#_x0000_t75" style="position:absolute;width:60788;height:9232;visibility:visible;mso-wrap-style:square">
                  <v:fill o:detectmouseclick="t"/>
                  <v:path o:connecttype="none"/>
                </v:shape>
                <v:shape id="Text Box 34" o:spid="_x0000_s1149" type="#_x0000_t202" style="position:absolute;left:150;top:137;width:60433;height:8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oj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Hk/heSYeAbl4AAAA//8DAFBLAQItABQABgAIAAAAIQDb4fbL7gAAAIUBAAATAAAAAAAAAAAA&#10;AAAAAAAAAABbQ29udGVudF9UeXBlc10ueG1sUEsBAi0AFAAGAAgAAAAhAFr0LFu/AAAAFQEAAAsA&#10;AAAAAAAAAAAAAAAAHwEAAF9yZWxzLy5yZWxzUEsBAi0AFAAGAAgAAAAhAJ0miiPEAAAA3AAAAA8A&#10;AAAAAAAAAAAAAAAABwIAAGRycy9kb3ducmV2LnhtbFBLBQYAAAAAAwADALcAAAD4AgAAAAA=&#10;" stroked="f">
                  <v:textbox inset="0,0,0,0">
                    <w:txbxContent>
                      <w:p w14:paraId="4C575F9E" w14:textId="77777777" w:rsidR="00143B38" w:rsidRPr="00FC7012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FC7012">
                          <w:rPr>
                            <w:rFonts w:ascii="Courier New" w:eastAsia="MS PGothic" w:hAnsi="Courier New" w:cs="Courier New"/>
                            <w:sz w:val="18"/>
                          </w:rPr>
                          <w:t>Device Drivers  ---&gt;</w:t>
                        </w:r>
                      </w:p>
                      <w:p w14:paraId="4EFC14BA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FC7012">
                          <w:rPr>
                            <w:rFonts w:ascii="Courier New" w:eastAsia="MS PGothic" w:hAnsi="Courier New" w:cs="Courier New"/>
                            <w:sz w:val="18"/>
                          </w:rPr>
                          <w:t>[*] DMA Engine support  ---&gt;</w:t>
                        </w:r>
                      </w:p>
                      <w:p w14:paraId="37B405BA" w14:textId="77777777" w:rsidR="00143B38" w:rsidRPr="00FC7012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ab/>
                        </w:r>
                        <w:r w:rsidRPr="001A274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[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 w:rsidRPr="001A274A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]   Renesas SuperH DMA Engine support</w:t>
                        </w:r>
                      </w:p>
                      <w:p w14:paraId="104C8877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&lt;*&gt;   Renesas R-Car Gen2 DMA Controller</w:t>
                        </w:r>
                      </w:p>
                      <w:p w14:paraId="631BF32D" w14:textId="77777777" w:rsidR="00143B38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&lt;*&gt;   Renesas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USB-DMA</w:t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  <w:lang w:eastAsia="ja-JP"/>
                          </w:rPr>
                          <w:t xml:space="preserve">　</w:t>
                        </w:r>
                        <w:r w:rsidRPr="00AE0EBF">
                          <w:rPr>
                            <w:rFonts w:ascii="Courier New" w:eastAsia="MS PGothic" w:hAnsi="Courier New" w:cs="Courier New"/>
                            <w:sz w:val="18"/>
                          </w:rPr>
                          <w:t>Controller</w:t>
                        </w:r>
                      </w:p>
                      <w:p w14:paraId="424CFD28" w14:textId="77777777" w:rsidR="00143B38" w:rsidRPr="00F9190E" w:rsidRDefault="00143B38" w:rsidP="008147D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 w:hint="eastAsia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6B7B49" w14:textId="6B26599E" w:rsidR="00330285" w:rsidRDefault="00A157CA" w:rsidP="00330285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2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126F84">
        <w:rPr>
          <w:lang w:eastAsia="ja-JP"/>
        </w:rPr>
        <w:t xml:space="preserve">Kernel </w:t>
      </w:r>
      <w:r w:rsidR="00EC0F6D">
        <w:rPr>
          <w:lang w:eastAsia="ja-JP"/>
        </w:rPr>
        <w:t>configuration</w:t>
      </w:r>
      <w:r w:rsidR="00126F84">
        <w:rPr>
          <w:lang w:eastAsia="ja-JP"/>
        </w:rPr>
        <w:t xml:space="preserve">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CC3EFD">
        <w:rPr>
          <w:lang w:eastAsia="ja-JP"/>
        </w:rPr>
        <w:t>/</w:t>
      </w:r>
      <w:r w:rsidR="00306B02">
        <w:rPr>
          <w:lang w:eastAsia="ja-JP"/>
        </w:rPr>
        <w:t>D3/</w:t>
      </w:r>
      <w:r w:rsidR="00CC3EFD">
        <w:rPr>
          <w:lang w:eastAsia="ja-JP"/>
        </w:rPr>
        <w:t>V3U</w:t>
      </w:r>
      <w:r w:rsidR="008C5797">
        <w:rPr>
          <w:lang w:eastAsia="ja-JP"/>
        </w:rPr>
        <w:t>/V3H</w:t>
      </w:r>
      <w:r w:rsidR="00126F84">
        <w:rPr>
          <w:lang w:eastAsia="ja-JP"/>
        </w:rPr>
        <w:t>)</w:t>
      </w:r>
    </w:p>
    <w:p w14:paraId="36654A74" w14:textId="77777777" w:rsidR="00A525B3" w:rsidRDefault="00126F84" w:rsidP="00FC701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66E6210D" w14:textId="77777777" w:rsidR="007D6C05" w:rsidRDefault="007D6C05" w:rsidP="007D6C05">
      <w:pPr>
        <w:pStyle w:val="Heading2"/>
        <w:rPr>
          <w:lang w:eastAsia="ja-JP"/>
        </w:rPr>
      </w:pPr>
      <w:r>
        <w:rPr>
          <w:lang w:eastAsia="ja-JP"/>
        </w:rPr>
        <w:lastRenderedPageBreak/>
        <w:t>Device Tree Setting</w:t>
      </w:r>
    </w:p>
    <w:p w14:paraId="258EDE05" w14:textId="77777777" w:rsidR="007D6C05" w:rsidRDefault="007D6C05">
      <w:pPr>
        <w:pStyle w:val="BodyText"/>
      </w:pPr>
      <w:r>
        <w:t>Basic configuration information of Audio-DMAC is define</w:t>
      </w:r>
      <w:r w:rsidR="00985D51">
        <w:rPr>
          <w:rFonts w:hint="eastAsia"/>
        </w:rPr>
        <w:t>d</w:t>
      </w:r>
      <w:r>
        <w:t xml:space="preserve"> at device tree file (</w:t>
      </w:r>
      <w:r w:rsidR="00A20961">
        <w:rPr>
          <w:rFonts w:hint="eastAsia"/>
        </w:rPr>
        <w:t>r8a7795-es1.dtsi</w:t>
      </w:r>
      <w:r w:rsidR="00176A59">
        <w:rPr>
          <w:rFonts w:hint="eastAsia"/>
        </w:rPr>
        <w:t xml:space="preserve">, </w:t>
      </w:r>
      <w:r>
        <w:t>r8a779</w:t>
      </w:r>
      <w:r w:rsidR="00517822">
        <w:rPr>
          <w:rFonts w:hint="eastAsia"/>
        </w:rPr>
        <w:t>5</w:t>
      </w:r>
      <w:r>
        <w:t>.dtsi</w:t>
      </w:r>
      <w:r w:rsidR="00176A59">
        <w:t>,</w:t>
      </w:r>
      <w:r w:rsidR="00176A59">
        <w:rPr>
          <w:rFonts w:hint="eastAsia"/>
        </w:rPr>
        <w:t xml:space="preserve">　</w:t>
      </w:r>
      <w:r w:rsidR="001F03BE">
        <w:t>r8a7796.dtsi</w:t>
      </w:r>
      <w:r w:rsidR="00E7009B">
        <w:t>, r8a77965.dtsi</w:t>
      </w:r>
      <w:r>
        <w:t>). It exist</w:t>
      </w:r>
      <w:r w:rsidR="00985D51">
        <w:rPr>
          <w:rFonts w:hint="eastAsia"/>
        </w:rPr>
        <w:t>s</w:t>
      </w:r>
      <w:r>
        <w:t xml:space="preserve"> at</w:t>
      </w:r>
      <w:r w:rsidR="00AE485A">
        <w:t xml:space="preserve"> </w:t>
      </w:r>
      <w:r>
        <w:t>arch/arm</w:t>
      </w:r>
      <w:r w:rsidR="00517822">
        <w:rPr>
          <w:rFonts w:hint="eastAsia"/>
        </w:rPr>
        <w:t>64</w:t>
      </w:r>
      <w:r>
        <w:t>/boot/</w:t>
      </w:r>
      <w:proofErr w:type="spellStart"/>
      <w:r>
        <w:t>dts</w:t>
      </w:r>
      <w:proofErr w:type="spellEnd"/>
      <w:r w:rsidR="00517822">
        <w:t>/</w:t>
      </w:r>
      <w:proofErr w:type="spellStart"/>
      <w:r w:rsidR="00517822">
        <w:t>renesas</w:t>
      </w:r>
      <w:proofErr w:type="spellEnd"/>
      <w:r>
        <w:t xml:space="preserve"> directory. This module use</w:t>
      </w:r>
      <w:r w:rsidR="00985D51">
        <w:rPr>
          <w:rFonts w:hint="eastAsia"/>
        </w:rPr>
        <w:t>s</w:t>
      </w:r>
      <w:r>
        <w:t xml:space="preserve"> these described contents in </w:t>
      </w:r>
      <w:proofErr w:type="gramStart"/>
      <w:r>
        <w:t>device</w:t>
      </w:r>
      <w:proofErr w:type="gramEnd"/>
      <w:r>
        <w:t xml:space="preserve"> tree file.</w:t>
      </w:r>
    </w:p>
    <w:p w14:paraId="74E827AD" w14:textId="77777777" w:rsidR="007D6C05" w:rsidRDefault="00985D51" w:rsidP="007D6C05">
      <w:pPr>
        <w:pStyle w:val="BodyText"/>
      </w:pPr>
      <w:r>
        <w:rPr>
          <w:rFonts w:hint="eastAsia"/>
        </w:rPr>
        <w:t>T</w:t>
      </w:r>
      <w:r w:rsidR="007D6C05">
        <w:t xml:space="preserve">he initial reference information </w:t>
      </w:r>
      <w:r w:rsidR="006E23BA">
        <w:rPr>
          <w:rFonts w:hint="eastAsia"/>
        </w:rPr>
        <w:t xml:space="preserve">is shown </w:t>
      </w:r>
      <w:r w:rsidR="007D6C05">
        <w:t>below.</w:t>
      </w:r>
    </w:p>
    <w:p w14:paraId="09470B17" w14:textId="77777777" w:rsidR="00867D5F" w:rsidRPr="00867D5F" w:rsidRDefault="00867D5F" w:rsidP="007D6C05">
      <w:pPr>
        <w:pStyle w:val="BodyText"/>
      </w:pPr>
      <w:r w:rsidRPr="00867D5F">
        <w:t>SYS-DMAC</w:t>
      </w:r>
      <w:r w:rsidR="00CC3EFD">
        <w:t xml:space="preserve">, </w:t>
      </w:r>
      <w:r w:rsidRPr="00867D5F">
        <w:t>USBHS-DMAC</w:t>
      </w:r>
      <w:r w:rsidR="00CC3EFD">
        <w:t>, and RT-DMAC</w:t>
      </w:r>
      <w:r w:rsidRPr="00867D5F">
        <w:t xml:space="preserve"> </w:t>
      </w:r>
      <w:proofErr w:type="gramStart"/>
      <w:r>
        <w:t>are</w:t>
      </w:r>
      <w:proofErr w:type="gramEnd"/>
      <w:r>
        <w:t xml:space="preserve"> </w:t>
      </w:r>
      <w:r w:rsidR="00B724B4">
        <w:t xml:space="preserve">much </w:t>
      </w:r>
      <w:r>
        <w:t>the same configuration as</w:t>
      </w:r>
      <w:r w:rsidRPr="00867D5F">
        <w:t xml:space="preserve"> Audio-DMAC (address and property details are different).</w:t>
      </w:r>
    </w:p>
    <w:p w14:paraId="058132EC" w14:textId="77777777" w:rsidR="007D6C05" w:rsidRDefault="007D6C05" w:rsidP="007D6C05">
      <w:pPr>
        <w:pStyle w:val="a0"/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7611CE29" wp14:editId="241EFB8C">
                <wp:extent cx="6064250" cy="5634842"/>
                <wp:effectExtent l="0" t="0" r="0" b="4445"/>
                <wp:docPr id="5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60"/>
                            <a:ext cx="6043295" cy="562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BADD3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BD868A6" w14:textId="77777777" w:rsidR="00143B38" w:rsidRPr="00993E8E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audma0: dma-controller@ec700000 {</w:t>
                              </w:r>
                            </w:p>
                            <w:p w14:paraId="0833587D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//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… *1</w:t>
                              </w:r>
                            </w:p>
                            <w:p w14:paraId="34D65F05" w14:textId="77777777" w:rsidR="00143B38" w:rsidRPr="00993E8E" w:rsidRDefault="00143B38" w:rsidP="005B29C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ind w:firstLineChars="1600" w:firstLine="2880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"renesas,rcar-dmac";</w:t>
                              </w:r>
                            </w:p>
                            <w:p w14:paraId="1F0811B8" w14:textId="77777777" w:rsidR="00143B38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0xec700000 0 0x10000&gt;;</w:t>
                              </w:r>
                            </w:p>
                            <w:p w14:paraId="139C7D9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350 IRQ_TYPE_LEVEL_HIGH</w:t>
                              </w:r>
                            </w:p>
                            <w:p w14:paraId="758AB0BE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320 IRQ_TYPE_LEVEL_HIGH</w:t>
                              </w:r>
                            </w:p>
                            <w:p w14:paraId="64AB4D4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321 IRQ_TYPE_LEVEL_HIGH</w:t>
                              </w:r>
                            </w:p>
                            <w:p w14:paraId="1AC0782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322 IRQ_TYPE_LEVEL_HIGH</w:t>
                              </w:r>
                            </w:p>
                            <w:p w14:paraId="64CD73EF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323 IRQ_TYPE_LEVEL_HIGH</w:t>
                              </w:r>
                            </w:p>
                            <w:p w14:paraId="38E591E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324 IRQ_TYPE_LEVEL_HIGH</w:t>
                              </w:r>
                            </w:p>
                            <w:p w14:paraId="5A1A60D1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325 IRQ_TYPE_LEVEL_HIGH</w:t>
                              </w:r>
                            </w:p>
                            <w:p w14:paraId="41012A5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326 IRQ_TYPE_LEVEL_HIGH</w:t>
                              </w:r>
                            </w:p>
                            <w:p w14:paraId="64C1FB1C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327 IRQ_TYPE_LEVEL_HIGH</w:t>
                              </w:r>
                            </w:p>
                            <w:p w14:paraId="00CB412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328 IRQ_TYPE_LEVEL_HIGH</w:t>
                              </w:r>
                            </w:p>
                            <w:p w14:paraId="108F692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329 IRQ_TYPE_LEVEL_HIGH</w:t>
                              </w:r>
                            </w:p>
                            <w:p w14:paraId="68C2044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330 IRQ_TYPE_LEVEL_HIGH</w:t>
                              </w:r>
                            </w:p>
                            <w:p w14:paraId="762A76C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331 IRQ_TYPE_LEVEL_HIGH</w:t>
                              </w:r>
                            </w:p>
                            <w:p w14:paraId="561BE984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332 IRQ_TYPE_LEVEL_HIGH</w:t>
                              </w:r>
                            </w:p>
                            <w:p w14:paraId="07DA4765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333 IRQ_TYPE_LEVEL_HIGH</w:t>
                              </w:r>
                            </w:p>
                            <w:p w14:paraId="5BF1AA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334 IRQ_TYPE_LEVEL_HIGH</w:t>
                              </w:r>
                            </w:p>
                            <w:p w14:paraId="612250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335 IRQ_TYPE_LEVEL_HIGH&gt;;</w:t>
                              </w:r>
                            </w:p>
                            <w:p w14:paraId="7C72B72F" w14:textId="77777777" w:rsidR="00143B38" w:rsidRPr="00517822" w:rsidRDefault="00143B38" w:rsidP="00671E13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interrupt-names = "error",</w:t>
                              </w:r>
                            </w:p>
                            <w:p w14:paraId="57EA8261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5A98AA43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2DC8C32D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09F47256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01D310AF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cpg CPG_MOD 502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1933A8F9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6DE6100E" w14:textId="77777777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>&amp;sysc R8A7795_PD_ALWAYS_ON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… *2</w:t>
                              </w:r>
                            </w:p>
                            <w:p w14:paraId="2E02D163" w14:textId="77777777" w:rsidR="00143B38" w:rsidRPr="00517822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resets = &lt;&amp;cpg 502&gt;;</w:t>
                              </w:r>
                            </w:p>
                            <w:p w14:paraId="3D2796CF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32D166DB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663A95D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iommus = &lt;&amp;ipmmu_mp0 0&gt;, &lt;&amp;ipmmu_mp0 1&gt;,</w:t>
                              </w:r>
                            </w:p>
                            <w:p w14:paraId="58652B67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71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2&gt;, &lt;&amp;ipmmu_mp0 3&gt;,</w:t>
                              </w:r>
                            </w:p>
                            <w:p w14:paraId="3C3EE75C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4&gt;, &lt;&amp;ipmmu_mp0 5&gt;,</w:t>
                              </w:r>
                            </w:p>
                            <w:p w14:paraId="543E7F33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6&gt;, &lt;&amp;ipmmu_mp0 7&gt;,</w:t>
                              </w:r>
                            </w:p>
                            <w:p w14:paraId="7CA2AC01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8&gt;, &lt;&amp;ipmmu_mp0 9&gt;,</w:t>
                              </w:r>
                            </w:p>
                            <w:p w14:paraId="07AD9276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10&gt;, &lt;&amp;ipmmu_mp0 11&gt;,</w:t>
                              </w:r>
                            </w:p>
                            <w:p w14:paraId="28D86228" w14:textId="77777777" w:rsidR="00143B38" w:rsidRPr="00A5199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12&gt;, &lt;&amp;ipmmu_mp0 13&gt;,</w:t>
                              </w:r>
                            </w:p>
                            <w:p w14:paraId="103A4F3B" w14:textId="77777777" w:rsidR="00143B38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A51998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14&gt;, &lt;&amp;ipmmu_mp0 15&gt;;</w:t>
                              </w:r>
                            </w:p>
                            <w:p w14:paraId="27FE54D7" w14:textId="77777777" w:rsidR="00143B38" w:rsidRPr="00FC701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993E8E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1CE29" id="_x0000_s1150" editas="canvas" style="width:477.5pt;height:443.7pt;mso-position-horizontal-relative:char;mso-position-vertical-relative:line" coordsize="60642,5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">
                <v:shape id="_x0000_s1151" type="#_x0000_t75" style="position:absolute;width:60642;height:56343;visibility:visible;mso-wrap-style:square">
                  <v:fill o:detectmouseclick="t"/>
                  <v:path o:connecttype="none"/>
                </v:shape>
                <v:shape id="Text Box 34" o:spid="_x0000_s1152" type="#_x0000_t202" style="position:absolute;top:73;width:60432;height:5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14:paraId="67CBADD3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BD868A6" w14:textId="77777777" w:rsidR="00143B38" w:rsidRPr="00993E8E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audma0: dma-controller@ec700000 {</w:t>
                        </w:r>
                      </w:p>
                      <w:p w14:paraId="0833587D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//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… *1</w:t>
                        </w:r>
                      </w:p>
                      <w:p w14:paraId="34D65F05" w14:textId="77777777" w:rsidR="00143B38" w:rsidRPr="00993E8E" w:rsidRDefault="00143B38" w:rsidP="005B29C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ind w:firstLineChars="1600" w:firstLine="2880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>"renesas,rcar-dmac";</w:t>
                        </w:r>
                      </w:p>
                      <w:p w14:paraId="1F0811B8" w14:textId="77777777" w:rsidR="00143B38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reg = &lt;0 0xec700000 0 0x10000&gt;;</w:t>
                        </w:r>
                      </w:p>
                      <w:p w14:paraId="139C7D9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interrupts = &lt;GIC_SPI 350 IRQ_TYPE_LEVEL_HIGH</w:t>
                        </w:r>
                      </w:p>
                      <w:p w14:paraId="758AB0BE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320 IRQ_TYPE_LEVEL_HIGH</w:t>
                        </w:r>
                      </w:p>
                      <w:p w14:paraId="64AB4D4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321 IRQ_TYPE_LEVEL_HIGH</w:t>
                        </w:r>
                      </w:p>
                      <w:p w14:paraId="1AC0782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322 IRQ_TYPE_LEVEL_HIGH</w:t>
                        </w:r>
                      </w:p>
                      <w:p w14:paraId="64CD73EF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323 IRQ_TYPE_LEVEL_HIGH</w:t>
                        </w:r>
                      </w:p>
                      <w:p w14:paraId="38E591E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324 IRQ_TYPE_LEVEL_HIGH</w:t>
                        </w:r>
                      </w:p>
                      <w:p w14:paraId="5A1A60D1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325 IRQ_TYPE_LEVEL_HIGH</w:t>
                        </w:r>
                      </w:p>
                      <w:p w14:paraId="41012A5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326 IRQ_TYPE_LEVEL_HIGH</w:t>
                        </w:r>
                      </w:p>
                      <w:p w14:paraId="64C1FB1C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327 IRQ_TYPE_LEVEL_HIGH</w:t>
                        </w:r>
                      </w:p>
                      <w:p w14:paraId="00CB412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328 IRQ_TYPE_LEVEL_HIGH</w:t>
                        </w:r>
                      </w:p>
                      <w:p w14:paraId="108F692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329 IRQ_TYPE_LEVEL_HIGH</w:t>
                        </w:r>
                      </w:p>
                      <w:p w14:paraId="68C2044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330 IRQ_TYPE_LEVEL_HIGH</w:t>
                        </w:r>
                      </w:p>
                      <w:p w14:paraId="762A76C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331 IRQ_TYPE_LEVEL_HIGH</w:t>
                        </w:r>
                      </w:p>
                      <w:p w14:paraId="561BE984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332 IRQ_TYPE_LEVEL_HIGH</w:t>
                        </w:r>
                      </w:p>
                      <w:p w14:paraId="07DA4765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333 IRQ_TYPE_LEVEL_HIGH</w:t>
                        </w:r>
                      </w:p>
                      <w:p w14:paraId="5BF1AA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334 IRQ_TYPE_LEVEL_HIGH</w:t>
                        </w:r>
                      </w:p>
                      <w:p w14:paraId="612250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335 IRQ_TYPE_LEVEL_HIGH&gt;;</w:t>
                        </w:r>
                      </w:p>
                      <w:p w14:paraId="7C72B72F" w14:textId="77777777" w:rsidR="00143B38" w:rsidRPr="00517822" w:rsidRDefault="00143B38" w:rsidP="00671E13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interrupt-names = "error",</w:t>
                        </w:r>
                      </w:p>
                      <w:p w14:paraId="57EA8261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"ch0", "ch1", "ch2", "ch3",</w:t>
                        </w:r>
                      </w:p>
                      <w:p w14:paraId="5A98AA43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"ch4", "ch5", "ch6", "ch7",</w:t>
                        </w:r>
                      </w:p>
                      <w:p w14:paraId="2DC8C32D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"ch8", "ch9", "ch10", "ch11",</w:t>
                        </w:r>
                      </w:p>
                      <w:p w14:paraId="09F47256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"ch12", "ch13", "ch14", "ch15";</w:t>
                        </w:r>
                      </w:p>
                      <w:p w14:paraId="01D310AF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cpg CPG_MOD 502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1933A8F9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clock-names = "fck";</w:t>
                        </w:r>
                      </w:p>
                      <w:p w14:paraId="6DE6100E" w14:textId="77777777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power-domains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>&amp;sysc R8A7795_PD_ALWAYS_ON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… *2</w:t>
                        </w:r>
                      </w:p>
                      <w:p w14:paraId="2E02D163" w14:textId="77777777" w:rsidR="00143B38" w:rsidRPr="00517822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resets = &lt;&amp;cpg 502&gt;;</w:t>
                        </w:r>
                      </w:p>
                      <w:p w14:paraId="3D2796CF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32D166DB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2663A95D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iommus = &lt;&amp;ipmmu_mp0 0&gt;, &lt;&amp;ipmmu_mp0 1&gt;,</w:t>
                        </w:r>
                      </w:p>
                      <w:p w14:paraId="58652B67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71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2&gt;, &lt;&amp;ipmmu_mp0 3&gt;,</w:t>
                        </w:r>
                      </w:p>
                      <w:p w14:paraId="3C3EE75C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4&gt;, &lt;&amp;ipmmu_mp0 5&gt;,</w:t>
                        </w:r>
                      </w:p>
                      <w:p w14:paraId="543E7F33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6&gt;, &lt;&amp;ipmmu_mp0 7&gt;,</w:t>
                        </w:r>
                      </w:p>
                      <w:p w14:paraId="7CA2AC01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8&gt;, &lt;&amp;ipmmu_mp0 9&gt;,</w:t>
                        </w:r>
                      </w:p>
                      <w:p w14:paraId="07AD9276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10&gt;, &lt;&amp;ipmmu_mp0 11&gt;,</w:t>
                        </w:r>
                      </w:p>
                      <w:p w14:paraId="28D86228" w14:textId="77777777" w:rsidR="00143B38" w:rsidRPr="00A5199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12&gt;, &lt;&amp;ipmmu_mp0 13&gt;,</w:t>
                        </w:r>
                      </w:p>
                      <w:p w14:paraId="103A4F3B" w14:textId="77777777" w:rsidR="00143B38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A51998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14&gt;, &lt;&amp;ipmmu_mp0 15&gt;;</w:t>
                        </w:r>
                      </w:p>
                      <w:p w14:paraId="27FE54D7" w14:textId="77777777" w:rsidR="00143B38" w:rsidRPr="00FC701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993E8E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B38BD" w14:textId="77777777" w:rsidR="00671E13" w:rsidRDefault="00C93547" w:rsidP="005B29C7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 w:rsidR="00681E91">
        <w:rPr>
          <w:lang w:eastAsia="ja-JP"/>
        </w:rPr>
        <w:t>1:</w:t>
      </w:r>
      <w:r>
        <w:rPr>
          <w:lang w:eastAsia="ja-JP"/>
        </w:rPr>
        <w:t xml:space="preserve"> “</w:t>
      </w:r>
      <w:proofErr w:type="gramStart"/>
      <w:r w:rsidR="00671E13" w:rsidRPr="00671E13">
        <w:rPr>
          <w:lang w:eastAsia="ja-JP"/>
        </w:rPr>
        <w:t>renesas,dmac</w:t>
      </w:r>
      <w:proofErr w:type="gramEnd"/>
      <w:r w:rsidR="00671E13" w:rsidRPr="00671E13">
        <w:rPr>
          <w:lang w:eastAsia="ja-JP"/>
        </w:rPr>
        <w:t>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proofErr w:type="gramStart"/>
      <w:r w:rsidR="00671E13" w:rsidRPr="00671E13">
        <w:rPr>
          <w:lang w:eastAsia="ja-JP"/>
        </w:rPr>
        <w:t>renesas,dmac</w:t>
      </w:r>
      <w:proofErr w:type="gramEnd"/>
      <w:r w:rsidR="00671E13" w:rsidRPr="00671E13">
        <w:rPr>
          <w:lang w:eastAsia="ja-JP"/>
        </w:rPr>
        <w:t>-r8a779</w:t>
      </w:r>
      <w:r w:rsidR="00671E13">
        <w:rPr>
          <w:lang w:eastAsia="ja-JP"/>
        </w:rPr>
        <w:t>6</w:t>
      </w:r>
      <w:r>
        <w:rPr>
          <w:lang w:eastAsia="ja-JP"/>
        </w:rPr>
        <w:t>” is for R-Car M3.</w:t>
      </w:r>
      <w:r w:rsidR="00671E13" w:rsidRPr="00671E13">
        <w:rPr>
          <w:rFonts w:hint="eastAsia"/>
          <w:lang w:eastAsia="ja-JP"/>
        </w:rPr>
        <w:t xml:space="preserve"> </w:t>
      </w:r>
      <w:r w:rsidR="00E7009B">
        <w:rPr>
          <w:lang w:eastAsia="ja-JP"/>
        </w:rPr>
        <w:t>“</w:t>
      </w:r>
      <w:proofErr w:type="gramStart"/>
      <w:r w:rsidR="00E7009B">
        <w:rPr>
          <w:lang w:eastAsia="ja-JP"/>
        </w:rPr>
        <w:t>renesas,dmac</w:t>
      </w:r>
      <w:proofErr w:type="gramEnd"/>
      <w:r w:rsidR="00E7009B">
        <w:rPr>
          <w:lang w:eastAsia="ja-JP"/>
        </w:rPr>
        <w:t>-r8a77965” is for R-Car M3N.</w:t>
      </w:r>
      <w:r w:rsidR="00386920">
        <w:rPr>
          <w:lang w:eastAsia="ja-JP"/>
        </w:rPr>
        <w:t xml:space="preserve"> </w:t>
      </w:r>
      <w:r w:rsidR="00386920" w:rsidRPr="007C4EEA">
        <w:rPr>
          <w:lang w:eastAsia="ja-JP"/>
        </w:rPr>
        <w:t>"renesas,dmac-r8a77990"</w:t>
      </w:r>
      <w:r w:rsidR="00386920">
        <w:rPr>
          <w:lang w:eastAsia="ja-JP"/>
        </w:rPr>
        <w:t xml:space="preserve"> is for R-Car E3.</w:t>
      </w:r>
      <w:r w:rsidR="00F021B7">
        <w:rPr>
          <w:lang w:eastAsia="ja-JP"/>
        </w:rPr>
        <w:t xml:space="preserve"> </w:t>
      </w:r>
      <w:r w:rsidR="00F021B7" w:rsidRPr="00F021B7">
        <w:rPr>
          <w:lang w:eastAsia="ja-JP"/>
        </w:rPr>
        <w:t>"</w:t>
      </w:r>
      <w:proofErr w:type="gramStart"/>
      <w:r w:rsidR="00F021B7" w:rsidRPr="00F021B7">
        <w:rPr>
          <w:lang w:eastAsia="ja-JP"/>
        </w:rPr>
        <w:t>renesas,dmac</w:t>
      </w:r>
      <w:proofErr w:type="gramEnd"/>
      <w:r w:rsidR="00F021B7" w:rsidRPr="00F021B7">
        <w:rPr>
          <w:lang w:eastAsia="ja-JP"/>
        </w:rPr>
        <w:t>-r8a77995"</w:t>
      </w:r>
      <w:r w:rsidR="00F021B7">
        <w:rPr>
          <w:lang w:eastAsia="ja-JP"/>
        </w:rPr>
        <w:t xml:space="preserve"> is for R-Car D3.</w:t>
      </w:r>
    </w:p>
    <w:p w14:paraId="200C7C8F" w14:textId="77777777" w:rsidR="00F021B7" w:rsidRPr="00390C30" w:rsidRDefault="00671E13" w:rsidP="00C93547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</w:t>
      </w:r>
      <w:r w:rsidR="00E7009B">
        <w:rPr>
          <w:lang w:eastAsia="ja-JP"/>
        </w:rPr>
        <w:t xml:space="preserve"> “R8A77965_PD_ALWAYS_ON” is for R-Car M3N.</w:t>
      </w:r>
      <w:r w:rsidR="00386920">
        <w:rPr>
          <w:lang w:eastAsia="ja-JP"/>
        </w:rPr>
        <w:t xml:space="preserve"> “R8A77990_PD_ALWAYS_ON” is for R-Car E3.</w:t>
      </w:r>
      <w:r w:rsidR="00F021B7">
        <w:rPr>
          <w:lang w:eastAsia="ja-JP"/>
        </w:rPr>
        <w:t xml:space="preserve"> “R8A77995_PD_ALWAYS_ON” is for R-Car D3.</w:t>
      </w:r>
    </w:p>
    <w:p w14:paraId="1A1341E2" w14:textId="4F611B89" w:rsidR="00AE485A" w:rsidRDefault="00A157CA" w:rsidP="00AE485A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3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AE485A">
        <w:rPr>
          <w:lang w:eastAsia="ja-JP"/>
        </w:rPr>
        <w:t>Device tree initial references information of Audio-DMAC0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386920">
        <w:rPr>
          <w:lang w:eastAsia="ja-JP"/>
        </w:rPr>
        <w:t>/E3</w:t>
      </w:r>
      <w:r w:rsidR="00F021B7">
        <w:rPr>
          <w:lang w:eastAsia="ja-JP"/>
        </w:rPr>
        <w:t>/D3</w:t>
      </w:r>
      <w:r w:rsidR="00AE485A">
        <w:rPr>
          <w:lang w:eastAsia="ja-JP"/>
        </w:rPr>
        <w:t>)</w:t>
      </w:r>
    </w:p>
    <w:p w14:paraId="6FD33CF6" w14:textId="77777777" w:rsidR="00AE485A" w:rsidRDefault="00AE485A">
      <w:pPr>
        <w:pStyle w:val="BodyText"/>
      </w:pPr>
    </w:p>
    <w:p w14:paraId="15D69C9C" w14:textId="77777777" w:rsidR="00AE485A" w:rsidRDefault="00AE485A" w:rsidP="00B86F4A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3A4FF0D" wp14:editId="7BD983B7">
                <wp:extent cx="6064250" cy="5715000"/>
                <wp:effectExtent l="0" t="0" r="0" b="0"/>
                <wp:docPr id="81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43295" cy="571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9C05B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2C55733" w14:textId="77777777" w:rsidR="00143B38" w:rsidRPr="00315E10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audma1: dma-controller@ec720000 {</w:t>
                              </w:r>
                            </w:p>
                            <w:p w14:paraId="07AF07FD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*1</w:t>
                              </w:r>
                            </w:p>
                            <w:p w14:paraId="60D21AD2" w14:textId="77777777" w:rsidR="00143B38" w:rsidRDefault="00143B38" w:rsidP="00552A3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75BE70B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0xec720000 0 0x10000&gt;;</w:t>
                              </w:r>
                            </w:p>
                            <w:p w14:paraId="1BBB7B6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351 IRQ_TYPE_LEVEL_HIGH</w:t>
                              </w:r>
                            </w:p>
                            <w:p w14:paraId="0279A8D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336 IRQ_TYPE_LEVEL_HIGH</w:t>
                              </w:r>
                            </w:p>
                            <w:p w14:paraId="104ED6BD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337 IRQ_TYPE_LEVEL_HIGH</w:t>
                              </w:r>
                            </w:p>
                            <w:p w14:paraId="3B90BE98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338 IRQ_TYPE_LEVEL_HIGH</w:t>
                              </w:r>
                            </w:p>
                            <w:p w14:paraId="3AECA4F6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339 IRQ_TYPE_LEVEL_HIGH</w:t>
                              </w:r>
                            </w:p>
                            <w:p w14:paraId="23813FBF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340 IRQ_TYPE_LEVEL_HIGH</w:t>
                              </w:r>
                            </w:p>
                            <w:p w14:paraId="307735B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341 IRQ_TYPE_LEVEL_HIGH</w:t>
                              </w:r>
                            </w:p>
                            <w:p w14:paraId="6854713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342 IRQ_TYPE_LEVEL_HIGH</w:t>
                              </w:r>
                            </w:p>
                            <w:p w14:paraId="0A882C9E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343 IRQ_TYPE_LEVEL_HIGH</w:t>
                              </w:r>
                            </w:p>
                            <w:p w14:paraId="2524508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344 IRQ_TYPE_LEVEL_HIGH</w:t>
                              </w:r>
                            </w:p>
                            <w:p w14:paraId="7D318462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345 IRQ_TYPE_LEVEL_HIGH</w:t>
                              </w:r>
                            </w:p>
                            <w:p w14:paraId="6FB098C9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346 IRQ_TYPE_LEVEL_HIGH</w:t>
                              </w:r>
                            </w:p>
                            <w:p w14:paraId="64E25A84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347 IRQ_TYPE_LEVEL_HIGH</w:t>
                              </w:r>
                            </w:p>
                            <w:p w14:paraId="5AB771C3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348 IRQ_TYPE_LEVEL_HIGH</w:t>
                              </w:r>
                            </w:p>
                            <w:p w14:paraId="4A9430B0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349 IRQ_TYPE_LEVEL_HIGH</w:t>
                              </w:r>
                            </w:p>
                            <w:p w14:paraId="321CAA87" w14:textId="77777777" w:rsidR="00143B38" w:rsidRPr="00390C30" w:rsidRDefault="00143B38" w:rsidP="00390C3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382 IRQ_TYPE_LEVEL_HIGH</w:t>
                              </w:r>
                            </w:p>
                            <w:p w14:paraId="10C6C7AD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390C3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383 IRQ_TYPE_LEVEL_HIGH&gt;;</w:t>
                              </w:r>
                            </w:p>
                            <w:p w14:paraId="34E6E807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19602684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18B264DB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0ED3E34E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71C3CE39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7FCB44F5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cpg CPG_MOD 501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4216CB5" w14:textId="77777777" w:rsidR="00143B38" w:rsidRPr="00517822" w:rsidRDefault="00143B38" w:rsidP="00A51998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01541F6B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sysc R8A7795_PD_ALWAYS_ON</w:t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1346002D" w14:textId="77777777" w:rsidR="00143B38" w:rsidRPr="00517822" w:rsidRDefault="00143B38" w:rsidP="004D1EE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resets = &lt;&amp;cpg 502&gt;;</w:t>
                              </w:r>
                            </w:p>
                            <w:p w14:paraId="7F816994" w14:textId="77777777" w:rsidR="00143B38" w:rsidRPr="0051782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22BC570E" w14:textId="77777777" w:rsidR="00143B38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517822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E646EC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iommus = &lt;&amp;ipmmu_mp0 16&gt;, &lt;&amp;ipmmu_mp0 17&gt;,</w:t>
                              </w:r>
                            </w:p>
                            <w:p w14:paraId="5DF9C491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18&gt;, &lt;&amp;ipmmu_mp0 19&gt;,</w:t>
                              </w:r>
                            </w:p>
                            <w:p w14:paraId="51F6E270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20&gt;, &lt;&amp;ipmmu_mp0 21&gt;,</w:t>
                              </w:r>
                            </w:p>
                            <w:p w14:paraId="0759D4E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22&gt;, &lt;&amp;ipmmu_mp0 23&gt;,</w:t>
                              </w:r>
                            </w:p>
                            <w:p w14:paraId="1C488EB0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24&gt;, &lt;&amp;ipmmu_mp0 25&gt;,</w:t>
                              </w:r>
                            </w:p>
                            <w:p w14:paraId="2696AC56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26&gt;, &lt;&amp;ipmmu_mp0 27&gt;,</w:t>
                              </w:r>
                            </w:p>
                            <w:p w14:paraId="7D5E3422" w14:textId="77777777" w:rsidR="00143B38" w:rsidRPr="00C93547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28&gt;, &lt;&amp;ipmmu_mp0 29&gt;,</w:t>
                              </w:r>
                            </w:p>
                            <w:p w14:paraId="2202F4D7" w14:textId="77777777" w:rsidR="00143B38" w:rsidRDefault="00143B38" w:rsidP="00C9354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C9354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&lt;&amp;ipmmu_mp0 30&gt;, &lt;&amp;ipmmu_mp0 31&gt;;</w:t>
                              </w:r>
                            </w:p>
                            <w:p w14:paraId="66779294" w14:textId="77777777" w:rsidR="00143B38" w:rsidRPr="00FC7012" w:rsidRDefault="00143B38" w:rsidP="0051782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A4FF0D" id="_x0000_s1153" editas="canvas" style="width:477.5pt;height:450pt;mso-position-horizontal-relative:char;mso-position-vertical-relative:line" coordsize="60642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">
                <v:shape id="_x0000_s1154" type="#_x0000_t75" style="position:absolute;width:60642;height:57150;visibility:visible;mso-wrap-style:square">
                  <v:fill o:detectmouseclick="t"/>
                  <v:path o:connecttype="none"/>
                </v:shape>
                <v:shape id="Text Box 34" o:spid="_x0000_s1155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<v:textbox inset="0,0,0,0">
                    <w:txbxContent>
                      <w:p w14:paraId="7E29C05B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2C55733" w14:textId="77777777" w:rsidR="00143B38" w:rsidRPr="00315E10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audma1: dma-controller@ec720000 {</w:t>
                        </w:r>
                      </w:p>
                      <w:p w14:paraId="07AF07FD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*1</w:t>
                        </w:r>
                      </w:p>
                      <w:p w14:paraId="60D21AD2" w14:textId="77777777" w:rsidR="00143B38" w:rsidRDefault="00143B38" w:rsidP="00552A3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"renesas,rcar-dmac";</w:t>
                        </w:r>
                      </w:p>
                      <w:p w14:paraId="775BE70B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reg = &lt;0 0xec720000 0 0x10000&gt;;</w:t>
                        </w:r>
                      </w:p>
                      <w:p w14:paraId="1BBB7B6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interrupts = &lt;GIC_SPI 351 IRQ_TYPE_LEVEL_HIGH</w:t>
                        </w:r>
                      </w:p>
                      <w:p w14:paraId="0279A8D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336 IRQ_TYPE_LEVEL_HIGH</w:t>
                        </w:r>
                      </w:p>
                      <w:p w14:paraId="104ED6BD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337 IRQ_TYPE_LEVEL_HIGH</w:t>
                        </w:r>
                      </w:p>
                      <w:p w14:paraId="3B90BE98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338 IRQ_TYPE_LEVEL_HIGH</w:t>
                        </w:r>
                      </w:p>
                      <w:p w14:paraId="3AECA4F6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339 IRQ_TYPE_LEVEL_HIGH</w:t>
                        </w:r>
                      </w:p>
                      <w:p w14:paraId="23813FBF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340 IRQ_TYPE_LEVEL_HIGH</w:t>
                        </w:r>
                      </w:p>
                      <w:p w14:paraId="307735B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341 IRQ_TYPE_LEVEL_HIGH</w:t>
                        </w:r>
                      </w:p>
                      <w:p w14:paraId="6854713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342 IRQ_TYPE_LEVEL_HIGH</w:t>
                        </w:r>
                      </w:p>
                      <w:p w14:paraId="0A882C9E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343 IRQ_TYPE_LEVEL_HIGH</w:t>
                        </w:r>
                      </w:p>
                      <w:p w14:paraId="2524508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344 IRQ_TYPE_LEVEL_HIGH</w:t>
                        </w:r>
                      </w:p>
                      <w:p w14:paraId="7D318462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345 IRQ_TYPE_LEVEL_HIGH</w:t>
                        </w:r>
                      </w:p>
                      <w:p w14:paraId="6FB098C9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346 IRQ_TYPE_LEVEL_HIGH</w:t>
                        </w:r>
                      </w:p>
                      <w:p w14:paraId="64E25A84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347 IRQ_TYPE_LEVEL_HIGH</w:t>
                        </w:r>
                      </w:p>
                      <w:p w14:paraId="5AB771C3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348 IRQ_TYPE_LEVEL_HIGH</w:t>
                        </w:r>
                      </w:p>
                      <w:p w14:paraId="4A9430B0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349 IRQ_TYPE_LEVEL_HIGH</w:t>
                        </w:r>
                      </w:p>
                      <w:p w14:paraId="321CAA87" w14:textId="77777777" w:rsidR="00143B38" w:rsidRPr="00390C30" w:rsidRDefault="00143B38" w:rsidP="00390C3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382 IRQ_TYPE_LEVEL_HIGH</w:t>
                        </w:r>
                      </w:p>
                      <w:p w14:paraId="10C6C7AD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390C30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  GIC_SPI 383 IRQ_TYPE_LEVEL_HIGH&gt;;</w:t>
                        </w:r>
                      </w:p>
                      <w:p w14:paraId="34E6E807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interrupt-names = "error",</w:t>
                        </w:r>
                      </w:p>
                      <w:p w14:paraId="19602684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"ch0", "ch1", "ch2", "ch3",</w:t>
                        </w:r>
                      </w:p>
                      <w:p w14:paraId="18B264DB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"ch4", "ch5", "ch6", "ch7",</w:t>
                        </w:r>
                      </w:p>
                      <w:p w14:paraId="0ED3E34E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"ch8", "ch9", "ch10", "ch11",</w:t>
                        </w:r>
                      </w:p>
                      <w:p w14:paraId="71C3CE39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"ch12", "ch13", "ch14", "ch15";</w:t>
                        </w:r>
                      </w:p>
                      <w:p w14:paraId="7FCB44F5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cpg CPG_MOD 501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4216CB5" w14:textId="77777777" w:rsidR="00143B38" w:rsidRPr="00517822" w:rsidRDefault="00143B38" w:rsidP="00A51998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clock-names = "fck";</w:t>
                        </w:r>
                      </w:p>
                      <w:p w14:paraId="01541F6B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power-domains = &lt;&amp;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sysc R8A7795_PD_ALWAYS_ON</w:t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1346002D" w14:textId="77777777" w:rsidR="00143B38" w:rsidRPr="00517822" w:rsidRDefault="00143B38" w:rsidP="004D1EE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resets = &lt;&amp;cpg 502&gt;;</w:t>
                        </w:r>
                      </w:p>
                      <w:p w14:paraId="7F816994" w14:textId="77777777" w:rsidR="00143B38" w:rsidRPr="0051782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22BC570E" w14:textId="77777777" w:rsidR="00143B38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517822"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2E646EC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iommus = &lt;&amp;ipmmu_mp0 16&gt;, &lt;&amp;ipmmu_mp0 17&gt;,</w:t>
                        </w:r>
                      </w:p>
                      <w:p w14:paraId="5DF9C491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18&gt;, &lt;&amp;ipmmu_mp0 19&gt;,</w:t>
                        </w:r>
                      </w:p>
                      <w:p w14:paraId="51F6E270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20&gt;, &lt;&amp;ipmmu_mp0 21&gt;,</w:t>
                        </w:r>
                      </w:p>
                      <w:p w14:paraId="0759D4E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22&gt;, &lt;&amp;ipmmu_mp0 23&gt;,</w:t>
                        </w:r>
                      </w:p>
                      <w:p w14:paraId="1C488EB0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24&gt;, &lt;&amp;ipmmu_mp0 25&gt;,</w:t>
                        </w:r>
                      </w:p>
                      <w:p w14:paraId="2696AC56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26&gt;, &lt;&amp;ipmmu_mp0 27&gt;,</w:t>
                        </w:r>
                      </w:p>
                      <w:p w14:paraId="7D5E3422" w14:textId="77777777" w:rsidR="00143B38" w:rsidRPr="00C93547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28&gt;, &lt;&amp;ipmmu_mp0 29&gt;,</w:t>
                        </w:r>
                      </w:p>
                      <w:p w14:paraId="2202F4D7" w14:textId="77777777" w:rsidR="00143B38" w:rsidRDefault="00143B38" w:rsidP="00C9354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C93547">
                          <w:rPr>
                            <w:rFonts w:ascii="Courier New" w:eastAsia="MS PGothic" w:hAnsi="Courier New" w:cs="Courier New"/>
                            <w:sz w:val="18"/>
                          </w:rPr>
                          <w:t>&lt;&amp;ipmmu_mp0 30&gt;, &lt;&amp;ipmmu_mp0 31&gt;;</w:t>
                        </w:r>
                      </w:p>
                      <w:p w14:paraId="66779294" w14:textId="77777777" w:rsidR="00143B38" w:rsidRPr="00FC7012" w:rsidRDefault="00143B38" w:rsidP="0051782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2CE3B" w14:textId="77777777" w:rsidR="00390C30" w:rsidRDefault="00390C30" w:rsidP="00390C30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</w:t>
      </w:r>
      <w:r>
        <w:rPr>
          <w:lang w:eastAsia="ja-JP"/>
        </w:rPr>
        <w:t>6” is for R-Car M3.</w:t>
      </w:r>
      <w:r w:rsidR="00E7009B" w:rsidRPr="00E7009B">
        <w:rPr>
          <w:lang w:eastAsia="ja-JP"/>
        </w:rPr>
        <w:t xml:space="preserve"> </w:t>
      </w:r>
      <w:r w:rsidR="00E7009B">
        <w:rPr>
          <w:lang w:eastAsia="ja-JP"/>
        </w:rPr>
        <w:t>“</w:t>
      </w:r>
      <w:proofErr w:type="gramStart"/>
      <w:r w:rsidR="00E7009B" w:rsidRPr="00671E13">
        <w:rPr>
          <w:lang w:eastAsia="ja-JP"/>
        </w:rPr>
        <w:t>renesas,dmac</w:t>
      </w:r>
      <w:proofErr w:type="gramEnd"/>
      <w:r w:rsidR="00E7009B" w:rsidRPr="00671E13">
        <w:rPr>
          <w:lang w:eastAsia="ja-JP"/>
        </w:rPr>
        <w:t>-r8a779</w:t>
      </w:r>
      <w:r w:rsidR="00E7009B">
        <w:rPr>
          <w:lang w:eastAsia="ja-JP"/>
        </w:rPr>
        <w:t>65” is for R-Car M3N.</w:t>
      </w:r>
    </w:p>
    <w:p w14:paraId="4EEEAB2A" w14:textId="77777777" w:rsidR="00C93547" w:rsidRPr="00681E91" w:rsidRDefault="00390C30" w:rsidP="00390C30">
      <w:r>
        <w:rPr>
          <w:rFonts w:hint="eastAsia"/>
          <w:lang w:eastAsia="ja-JP"/>
        </w:rPr>
        <w:t>*</w:t>
      </w:r>
      <w:r>
        <w:rPr>
          <w:lang w:eastAsia="ja-JP"/>
        </w:rPr>
        <w:t>2:</w:t>
      </w:r>
      <w:r w:rsidR="00C93547">
        <w:rPr>
          <w:lang w:eastAsia="ja-JP"/>
        </w:rPr>
        <w:t xml:space="preserve"> “R8A7795_PD_ALWAYS_ON”</w:t>
      </w:r>
      <w:r w:rsidR="00C93547">
        <w:rPr>
          <w:rFonts w:hint="eastAsia"/>
          <w:lang w:eastAsia="ja-JP"/>
        </w:rPr>
        <w:t xml:space="preserve"> i</w:t>
      </w:r>
      <w:r w:rsidR="00C93547">
        <w:rPr>
          <w:lang w:eastAsia="ja-JP"/>
        </w:rPr>
        <w:t>s for R-Car H3. “R8A7796_PD_ALWAYS_ON” is for R-Car M3.</w:t>
      </w:r>
      <w:r w:rsidR="00E7009B">
        <w:rPr>
          <w:lang w:eastAsia="ja-JP"/>
        </w:rPr>
        <w:t xml:space="preserve"> “R8A7796_PD_ALWAYS_ON” is for R-Car M3N.</w:t>
      </w:r>
    </w:p>
    <w:p w14:paraId="35293C28" w14:textId="7FFC93A6" w:rsidR="00AE485A" w:rsidRPr="00985D51" w:rsidRDefault="00A157CA" w:rsidP="00552A3B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SEQ Figure \* ARABIC \s 1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4</w:t>
      </w:r>
      <w:r w:rsidRPr="00A157CA">
        <w:rPr>
          <w:lang w:eastAsia="ja-JP"/>
        </w:rPr>
        <w:fldChar w:fldCharType="end"/>
      </w:r>
      <w:r w:rsidRPr="00A157CA">
        <w:rPr>
          <w:lang w:eastAsia="ja-JP"/>
        </w:rPr>
        <w:t xml:space="preserve">   </w:t>
      </w:r>
      <w:r w:rsidR="00A03B85">
        <w:rPr>
          <w:lang w:eastAsia="ja-JP"/>
        </w:rPr>
        <w:t>Device tree initial references information of Audio-DMAC1 (</w:t>
      </w:r>
      <w:r w:rsidR="001F03BE">
        <w:rPr>
          <w:lang w:eastAsia="ja-JP"/>
        </w:rPr>
        <w:t>R-Car H3/M3</w:t>
      </w:r>
      <w:r w:rsidR="00E7009B">
        <w:rPr>
          <w:lang w:eastAsia="ja-JP"/>
        </w:rPr>
        <w:t>/M3N</w:t>
      </w:r>
      <w:r w:rsidR="00A03B85">
        <w:rPr>
          <w:lang w:eastAsia="ja-JP"/>
        </w:rPr>
        <w:t>)</w:t>
      </w:r>
    </w:p>
    <w:p w14:paraId="09F59277" w14:textId="77777777" w:rsidR="00A03B85" w:rsidRPr="002759E5" w:rsidRDefault="00A03B85" w:rsidP="00A03B85">
      <w:pPr>
        <w:pStyle w:val="figuretitle"/>
        <w:rPr>
          <w:lang w:eastAsia="ja-JP"/>
        </w:rPr>
      </w:pPr>
    </w:p>
    <w:p w14:paraId="2D00A118" w14:textId="77777777" w:rsidR="00C93547" w:rsidRDefault="00C93547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9940"/>
      </w:tblGrid>
      <w:tr w:rsidR="00BC3A9D" w14:paraId="4A71C8FE" w14:textId="77777777" w:rsidTr="005B1125">
        <w:trPr>
          <w:trHeight w:val="9312"/>
        </w:trPr>
        <w:tc>
          <w:tcPr>
            <w:tcW w:w="9940" w:type="dxa"/>
          </w:tcPr>
          <w:p w14:paraId="0C30E299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w:lastRenderedPageBreak/>
              <mc:AlternateContent>
                <mc:Choice Requires="wpc">
                  <w:drawing>
                    <wp:inline distT="0" distB="0" distL="0" distR="0" wp14:anchorId="629EF632" wp14:editId="0757B99A">
                      <wp:extent cx="6079294" cy="5764826"/>
                      <wp:effectExtent l="0" t="0" r="0" b="0"/>
                      <wp:docPr id="9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E0D57D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166AF9A0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315E10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       </w:t>
                                    </w:r>
                                  </w:p>
                                  <w:p w14:paraId="20F7211B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3BDC234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1D023F9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dmac0: dma-controller@e6700000 {</w:t>
                                    </w:r>
                                  </w:p>
                                  <w:p w14:paraId="0900F48E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"renesas,dmac-r8a77990",</w:t>
                                    </w:r>
                                  </w:p>
                                  <w:p w14:paraId="04B2B10C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563EDB72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0xe6700000 0 0x10000&gt;;</w:t>
                                    </w:r>
                                  </w:p>
                                  <w:p w14:paraId="4475863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199 IRQ_TYPE_LEVEL_HIGH,</w:t>
                                    </w:r>
                                  </w:p>
                                  <w:p w14:paraId="6BAA0793" w14:textId="77777777" w:rsidR="00143B38" w:rsidRPr="0022510C" w:rsidRDefault="00143B38" w:rsidP="00C47151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ind w:firstLineChars="1300" w:firstLine="2340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200 IRQ_TYPE_LEVEL_HIGH</w:t>
                                    </w:r>
                                  </w:p>
                                  <w:p w14:paraId="74F18351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201 IRQ_TYPE_LEVEL_HIGH</w:t>
                                    </w:r>
                                  </w:p>
                                  <w:p w14:paraId="7047B06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202 IRQ_TYPE_LEVEL_HIGH</w:t>
                                    </w:r>
                                  </w:p>
                                  <w:p w14:paraId="094895D4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203 IRQ_TYPE_LEVEL_HIGH</w:t>
                                    </w:r>
                                  </w:p>
                                  <w:p w14:paraId="40A8911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204 IRQ_TYPE_LEVEL_HIGH</w:t>
                                    </w:r>
                                  </w:p>
                                  <w:p w14:paraId="1DD356E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205 IRQ_TYPE_LEVEL_HIGH</w:t>
                                    </w:r>
                                  </w:p>
                                  <w:p w14:paraId="4FBAC30C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206 IRQ_TYPE_LEVEL_HIGH</w:t>
                                    </w:r>
                                  </w:p>
                                  <w:p w14:paraId="4AD9945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207 IRQ_TYPE_LEVEL_HIGH</w:t>
                                    </w:r>
                                  </w:p>
                                  <w:p w14:paraId="181D173E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208 IRQ_TYPE_LEVEL_HIGH</w:t>
                                    </w:r>
                                  </w:p>
                                  <w:p w14:paraId="2F115122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209 IRQ_TYPE_LEVEL_HIGH</w:t>
                                    </w:r>
                                  </w:p>
                                  <w:p w14:paraId="46625440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210 IRQ_TYPE_LEVEL_HIGH</w:t>
                                    </w:r>
                                  </w:p>
                                  <w:p w14:paraId="4546FF5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211 IRQ_TYPE_LEVEL_HIGH</w:t>
                                    </w:r>
                                  </w:p>
                                  <w:p w14:paraId="4FBF134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212 IRQ_TYPE_LEVEL_HIGH</w:t>
                                    </w:r>
                                  </w:p>
                                  <w:p w14:paraId="7054A1F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213 IRQ_TYPE_LEVEL_HIGH</w:t>
                                    </w:r>
                                  </w:p>
                                  <w:p w14:paraId="79D5E8D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214 IRQ_TYPE_LEVEL_HIGH</w:t>
                                    </w:r>
                                  </w:p>
                                  <w:p w14:paraId="1E51E91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215 IRQ_TYPE_LEVEL_HIGH&gt;;</w:t>
                                    </w:r>
                                  </w:p>
                                  <w:p w14:paraId="47686D6D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0C3AC66B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45DAA5DA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701971C3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1B2E3051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56004B3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219&gt;;</w:t>
                                    </w:r>
                                  </w:p>
                                  <w:p w14:paraId="64539616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75B1C0E7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3F4241DF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BE5EDD6" w14:textId="77777777" w:rsidR="00143B38" w:rsidRPr="0022510C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22510C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6EE2252C" w14:textId="77777777" w:rsidR="00143B38" w:rsidRPr="00566D7A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eastAsia="ja-JP"/>
                                      </w:rPr>
                                    </w:pPr>
                                    <w:r w:rsidRPr="00566D7A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eastAsia="ja-JP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4B901B1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9EF632" id="_x0000_s1156" editas="canvas" style="width:478.7pt;height:453.9pt;mso-position-horizontal-relative:char;mso-position-vertical-relative:line" coordsize="60788,5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">
                      <v:shape id="_x0000_s1157" type="#_x0000_t75" style="position:absolute;width:60788;height:57645;visibility:visible;mso-wrap-style:square">
                        <v:fill o:detectmouseclick="t"/>
                        <v:path o:connecttype="none"/>
                      </v:shape>
                      <v:shape id="Text Box 34" o:spid="_x0000_s1158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    <v:textbox inset="0,0,0,0">
                          <w:txbxContent>
                            <w:p w14:paraId="52E0D57D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166AF9A0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20F7211B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3BDC234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1D023F9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dmac0: dma-controller@e6700000 {</w:t>
                              </w:r>
                            </w:p>
                            <w:p w14:paraId="0900F48E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"renesas,dmac-r8a77990",</w:t>
                              </w:r>
                            </w:p>
                            <w:p w14:paraId="04B2B10C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563EDB72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0xe6700000 0 0x10000&gt;;</w:t>
                              </w:r>
                            </w:p>
                            <w:p w14:paraId="4475863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199 IRQ_TYPE_LEVEL_HIGH,</w:t>
                              </w:r>
                            </w:p>
                            <w:p w14:paraId="6BAA0793" w14:textId="77777777" w:rsidR="00143B38" w:rsidRPr="0022510C" w:rsidRDefault="00143B38" w:rsidP="00C471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ind w:firstLineChars="1300" w:firstLine="2340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200 IRQ_TYPE_LEVEL_HIGH</w:t>
                              </w:r>
                            </w:p>
                            <w:p w14:paraId="74F18351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201 IRQ_TYPE_LEVEL_HIGH</w:t>
                              </w:r>
                            </w:p>
                            <w:p w14:paraId="7047B06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202 IRQ_TYPE_LEVEL_HIGH</w:t>
                              </w:r>
                            </w:p>
                            <w:p w14:paraId="094895D4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203 IRQ_TYPE_LEVEL_HIGH</w:t>
                              </w:r>
                            </w:p>
                            <w:p w14:paraId="40A8911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204 IRQ_TYPE_LEVEL_HIGH</w:t>
                              </w:r>
                            </w:p>
                            <w:p w14:paraId="1DD356E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205 IRQ_TYPE_LEVEL_HIGH</w:t>
                              </w:r>
                            </w:p>
                            <w:p w14:paraId="4FBAC30C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206 IRQ_TYPE_LEVEL_HIGH</w:t>
                              </w:r>
                            </w:p>
                            <w:p w14:paraId="4AD9945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207 IRQ_TYPE_LEVEL_HIGH</w:t>
                              </w:r>
                            </w:p>
                            <w:p w14:paraId="181D173E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208 IRQ_TYPE_LEVEL_HIGH</w:t>
                              </w:r>
                            </w:p>
                            <w:p w14:paraId="2F115122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209 IRQ_TYPE_LEVEL_HIGH</w:t>
                              </w:r>
                            </w:p>
                            <w:p w14:paraId="46625440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210 IRQ_TYPE_LEVEL_HIGH</w:t>
                              </w:r>
                            </w:p>
                            <w:p w14:paraId="4546FF5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211 IRQ_TYPE_LEVEL_HIGH</w:t>
                              </w:r>
                            </w:p>
                            <w:p w14:paraId="4FBF134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212 IRQ_TYPE_LEVEL_HIGH</w:t>
                              </w:r>
                            </w:p>
                            <w:p w14:paraId="7054A1F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213 IRQ_TYPE_LEVEL_HIGH</w:t>
                              </w:r>
                            </w:p>
                            <w:p w14:paraId="79D5E8D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214 IRQ_TYPE_LEVEL_HIGH</w:t>
                              </w:r>
                            </w:p>
                            <w:p w14:paraId="1E51E91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215 IRQ_TYPE_LEVEL_HIGH&gt;;</w:t>
                              </w:r>
                            </w:p>
                            <w:p w14:paraId="47686D6D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0C3AC66B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45DAA5DA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701971C3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1B2E3051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56004B3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219&gt;;</w:t>
                              </w:r>
                            </w:p>
                            <w:p w14:paraId="64539616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75B1C0E7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3F4241DF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BE5EDD6" w14:textId="77777777" w:rsidR="00143B38" w:rsidRPr="0022510C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22510C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6EE2252C" w14:textId="77777777" w:rsidR="00143B38" w:rsidRPr="00566D7A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566D7A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74B901B1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38A812" w14:textId="39412040" w:rsidR="00BC3A9D" w:rsidRDefault="00BC3A9D" w:rsidP="00BC3A9D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5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SYS-DMAC0 (R-Car E</w:t>
      </w:r>
      <w:r w:rsidRPr="000F503C">
        <w:t>3)</w:t>
      </w:r>
    </w:p>
    <w:p w14:paraId="3A946E51" w14:textId="77777777" w:rsidR="00BC3A9D" w:rsidRDefault="00BC3A9D" w:rsidP="00552A3B">
      <w:pPr>
        <w:rPr>
          <w:lang w:eastAsia="ja-JP"/>
        </w:rPr>
      </w:pPr>
    </w:p>
    <w:p w14:paraId="6B58E09B" w14:textId="77777777" w:rsidR="00BC3A9D" w:rsidRDefault="00BC3A9D" w:rsidP="00552A3B">
      <w:pPr>
        <w:rPr>
          <w:lang w:eastAsia="ja-JP"/>
        </w:rPr>
      </w:pPr>
    </w:p>
    <w:p w14:paraId="4BAD8994" w14:textId="77777777" w:rsidR="00BC3A9D" w:rsidRDefault="00BC3A9D" w:rsidP="00552A3B">
      <w:pPr>
        <w:rPr>
          <w:lang w:eastAsia="ja-JP"/>
        </w:rPr>
      </w:pPr>
    </w:p>
    <w:p w14:paraId="5B83C290" w14:textId="77777777" w:rsidR="00BC3A9D" w:rsidRDefault="00BC3A9D" w:rsidP="00552A3B">
      <w:pPr>
        <w:rPr>
          <w:lang w:eastAsia="ja-JP"/>
        </w:rPr>
      </w:pPr>
    </w:p>
    <w:p w14:paraId="68CBF94F" w14:textId="77777777" w:rsidR="00BC3A9D" w:rsidRDefault="00BC3A9D" w:rsidP="00552A3B">
      <w:pPr>
        <w:rPr>
          <w:lang w:eastAsia="ja-JP"/>
        </w:rPr>
      </w:pPr>
    </w:p>
    <w:p w14:paraId="74283439" w14:textId="77777777" w:rsidR="00BC3A9D" w:rsidRDefault="00BC3A9D" w:rsidP="00552A3B">
      <w:pPr>
        <w:rPr>
          <w:lang w:eastAsia="ja-JP"/>
        </w:rPr>
      </w:pPr>
    </w:p>
    <w:p w14:paraId="45685775" w14:textId="77777777" w:rsidR="00BC3A9D" w:rsidRDefault="00BC3A9D" w:rsidP="00552A3B">
      <w:pPr>
        <w:rPr>
          <w:lang w:eastAsia="ja-JP"/>
        </w:rPr>
      </w:pPr>
    </w:p>
    <w:p w14:paraId="4EEFFAF2" w14:textId="77777777" w:rsidR="00BC3A9D" w:rsidRDefault="00BC3A9D" w:rsidP="00552A3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BC3A9D" w14:paraId="72273277" w14:textId="77777777" w:rsidTr="005B1125">
        <w:trPr>
          <w:trHeight w:val="9178"/>
        </w:trPr>
        <w:tc>
          <w:tcPr>
            <w:tcW w:w="9954" w:type="dxa"/>
          </w:tcPr>
          <w:p w14:paraId="677AEEC7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w:lastRenderedPageBreak/>
              <mc:AlternateContent>
                <mc:Choice Requires="wpc">
                  <w:drawing>
                    <wp:inline distT="0" distB="0" distL="0" distR="0" wp14:anchorId="4B780FD4" wp14:editId="58040B69">
                      <wp:extent cx="6078855" cy="5750706"/>
                      <wp:effectExtent l="0" t="0" r="0" b="2540"/>
                      <wp:docPr id="14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36B671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401DF19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76D897F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E4A2542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D84490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dmac1: dma-controller@e7300000 {</w:t>
                                    </w:r>
                                  </w:p>
                                  <w:p w14:paraId="46F2EC69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"renesas,dmac-r8a77990",</w:t>
                                    </w:r>
                                  </w:p>
                                  <w:p w14:paraId="70644192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51347E8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0xe7300000 0 0x10000&gt;;</w:t>
                                    </w:r>
                                  </w:p>
                                  <w:p w14:paraId="65E761C0" w14:textId="77777777" w:rsidR="00143B38" w:rsidRDefault="00143B38" w:rsidP="00D67AB5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2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20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89DF8FC" w14:textId="77777777" w:rsidR="00143B38" w:rsidRPr="001D5FE7" w:rsidRDefault="00143B38" w:rsidP="00C47151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13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216 IRQ_TYPE_LEVEL_HIGH</w:t>
                                    </w:r>
                                  </w:p>
                                  <w:p w14:paraId="5F65CD8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217 IRQ_TYPE_LEVEL_HIGH</w:t>
                                    </w:r>
                                  </w:p>
                                  <w:p w14:paraId="5F89FF1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218 IRQ_TYPE_LEVEL_HIGH</w:t>
                                    </w:r>
                                  </w:p>
                                  <w:p w14:paraId="4C0B1F4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219 IRQ_TYPE_LEVEL_HIGH</w:t>
                                    </w:r>
                                  </w:p>
                                  <w:p w14:paraId="61BB69B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308 IRQ_TYPE_LEVEL_HIGH</w:t>
                                    </w:r>
                                  </w:p>
                                  <w:p w14:paraId="6DD36E8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309 IRQ_TYPE_LEVEL_HIGH</w:t>
                                    </w:r>
                                  </w:p>
                                  <w:p w14:paraId="634494E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310 IRQ_TYPE_LEVEL_HIGH</w:t>
                                    </w:r>
                                  </w:p>
                                  <w:p w14:paraId="591123A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311 IRQ_TYPE_LEVEL_HIGH</w:t>
                                    </w:r>
                                  </w:p>
                                  <w:p w14:paraId="0190BCC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312 IRQ_TYPE_LEVEL_HIGH</w:t>
                                    </w:r>
                                  </w:p>
                                  <w:p w14:paraId="28A7816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313 IRQ_TYPE_LEVEL_HIGH</w:t>
                                    </w:r>
                                  </w:p>
                                  <w:p w14:paraId="3D1C151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314 IRQ_TYPE_LEVEL_HIGH</w:t>
                                    </w:r>
                                  </w:p>
                                  <w:p w14:paraId="79624CC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315 IRQ_TYPE_LEVEL_HIGH</w:t>
                                    </w:r>
                                  </w:p>
                                  <w:p w14:paraId="4B27D3E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316 IRQ_TYPE_LEVEL_HIGH</w:t>
                                    </w:r>
                                  </w:p>
                                  <w:p w14:paraId="51F9BA9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317 IRQ_TYPE_LEVEL_HIGH</w:t>
                                    </w:r>
                                  </w:p>
                                  <w:p w14:paraId="7478BD2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318 IRQ_TYPE_LEVEL_HIGH</w:t>
                                    </w:r>
                                  </w:p>
                                  <w:p w14:paraId="56FD49C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319 IRQ_TYPE_LEVEL_HIGH&gt;;</w:t>
                                    </w:r>
                                  </w:p>
                                  <w:p w14:paraId="4E040B38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0C2F387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0A95EDE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34D43AA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4CDB68BE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184E2AD3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218&gt;;</w:t>
                                    </w:r>
                                  </w:p>
                                  <w:p w14:paraId="09CDA66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3175E81B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1356251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ADA59B8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55B0CAA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A5C18CC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780FD4" id="_x0000_s1159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">
                      <v:shape id="_x0000_s1160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1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<v:textbox inset="0,0,0,0">
                          <w:txbxContent>
                            <w:p w14:paraId="4E36B671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401DF19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76D897F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E4A2542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D84490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dmac1: dma-controller@e7300000 {</w:t>
                              </w:r>
                            </w:p>
                            <w:p w14:paraId="46F2EC69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"renesas,dmac-r8a77990",</w:t>
                              </w:r>
                            </w:p>
                            <w:p w14:paraId="70644192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51347E8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0xe7300000 0 0x10000&gt;;</w:t>
                              </w:r>
                            </w:p>
                            <w:p w14:paraId="65E761C0" w14:textId="77777777" w:rsidR="00143B38" w:rsidRDefault="00143B38" w:rsidP="00D67AB5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2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89DF8FC" w14:textId="77777777" w:rsidR="00143B38" w:rsidRPr="001D5FE7" w:rsidRDefault="00143B38" w:rsidP="00C4715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13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216 IRQ_TYPE_LEVEL_HIGH</w:t>
                              </w:r>
                            </w:p>
                            <w:p w14:paraId="5F65CD8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217 IRQ_TYPE_LEVEL_HIGH</w:t>
                              </w:r>
                            </w:p>
                            <w:p w14:paraId="5F89FF1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218 IRQ_TYPE_LEVEL_HIGH</w:t>
                              </w:r>
                            </w:p>
                            <w:p w14:paraId="4C0B1F4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219 IRQ_TYPE_LEVEL_HIGH</w:t>
                              </w:r>
                            </w:p>
                            <w:p w14:paraId="61BB69B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308 IRQ_TYPE_LEVEL_HIGH</w:t>
                              </w:r>
                            </w:p>
                            <w:p w14:paraId="6DD36E8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309 IRQ_TYPE_LEVEL_HIGH</w:t>
                              </w:r>
                            </w:p>
                            <w:p w14:paraId="634494E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310 IRQ_TYPE_LEVEL_HIGH</w:t>
                              </w:r>
                            </w:p>
                            <w:p w14:paraId="591123A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311 IRQ_TYPE_LEVEL_HIGH</w:t>
                              </w:r>
                            </w:p>
                            <w:p w14:paraId="0190BCC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312 IRQ_TYPE_LEVEL_HIGH</w:t>
                              </w:r>
                            </w:p>
                            <w:p w14:paraId="28A7816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313 IRQ_TYPE_LEVEL_HIGH</w:t>
                              </w:r>
                            </w:p>
                            <w:p w14:paraId="3D1C151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314 IRQ_TYPE_LEVEL_HIGH</w:t>
                              </w:r>
                            </w:p>
                            <w:p w14:paraId="79624CC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315 IRQ_TYPE_LEVEL_HIGH</w:t>
                              </w:r>
                            </w:p>
                            <w:p w14:paraId="4B27D3E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316 IRQ_TYPE_LEVEL_HIGH</w:t>
                              </w:r>
                            </w:p>
                            <w:p w14:paraId="51F9BA9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317 IRQ_TYPE_LEVEL_HIGH</w:t>
                              </w:r>
                            </w:p>
                            <w:p w14:paraId="7478BD2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318 IRQ_TYPE_LEVEL_HIGH</w:t>
                              </w:r>
                            </w:p>
                            <w:p w14:paraId="56FD49C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319 IRQ_TYPE_LEVEL_HIGH&gt;;</w:t>
                              </w:r>
                            </w:p>
                            <w:p w14:paraId="4E040B38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0C2F387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0A95EDE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34D43AA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4CDB68BE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184E2AD3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218&gt;;</w:t>
                              </w:r>
                            </w:p>
                            <w:p w14:paraId="09CDA66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3175E81B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1356251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ADA59B8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55B0CAA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7A5C18CC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C7E7D4" w14:textId="30018E0E" w:rsidR="00BC3A9D" w:rsidRDefault="00BC3A9D" w:rsidP="00BC3A9D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6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SYS-DMAC1 (R-Car E</w:t>
      </w:r>
      <w:r w:rsidRPr="000F503C">
        <w:t>3)</w:t>
      </w:r>
    </w:p>
    <w:p w14:paraId="64159FBB" w14:textId="77777777" w:rsidR="00BC3A9D" w:rsidRDefault="00BC3A9D" w:rsidP="00552A3B">
      <w:pPr>
        <w:rPr>
          <w:lang w:eastAsia="ja-JP"/>
        </w:rPr>
      </w:pPr>
    </w:p>
    <w:p w14:paraId="2C9DC278" w14:textId="77777777" w:rsidR="00BC3A9D" w:rsidRDefault="00BC3A9D" w:rsidP="00552A3B">
      <w:pPr>
        <w:rPr>
          <w:lang w:eastAsia="ja-JP"/>
        </w:rPr>
      </w:pPr>
    </w:p>
    <w:p w14:paraId="3B3A40E6" w14:textId="77777777" w:rsidR="00BC3A9D" w:rsidRDefault="00BC3A9D" w:rsidP="00552A3B">
      <w:pPr>
        <w:rPr>
          <w:lang w:eastAsia="ja-JP"/>
        </w:rPr>
      </w:pPr>
    </w:p>
    <w:p w14:paraId="44D88016" w14:textId="77777777" w:rsidR="00BC3A9D" w:rsidRDefault="00BC3A9D" w:rsidP="00552A3B">
      <w:pPr>
        <w:rPr>
          <w:lang w:eastAsia="ja-JP"/>
        </w:rPr>
      </w:pPr>
    </w:p>
    <w:p w14:paraId="40B69F3D" w14:textId="77777777" w:rsidR="00BC3A9D" w:rsidRDefault="00BC3A9D" w:rsidP="00552A3B">
      <w:pPr>
        <w:rPr>
          <w:lang w:eastAsia="ja-JP"/>
        </w:rPr>
      </w:pPr>
    </w:p>
    <w:p w14:paraId="3907B96F" w14:textId="77777777" w:rsidR="00BC3A9D" w:rsidRDefault="00BC3A9D" w:rsidP="00552A3B">
      <w:pPr>
        <w:rPr>
          <w:lang w:eastAsia="ja-JP"/>
        </w:rPr>
      </w:pPr>
    </w:p>
    <w:p w14:paraId="78619BBB" w14:textId="77777777" w:rsidR="00BC3A9D" w:rsidRDefault="00BC3A9D" w:rsidP="00552A3B">
      <w:pPr>
        <w:rPr>
          <w:lang w:eastAsia="ja-JP"/>
        </w:rPr>
      </w:pPr>
    </w:p>
    <w:p w14:paraId="53A04EEA" w14:textId="77777777" w:rsidR="00BC3A9D" w:rsidRDefault="00BC3A9D" w:rsidP="00552A3B">
      <w:pPr>
        <w:rPr>
          <w:lang w:eastAsia="ja-JP"/>
        </w:rPr>
      </w:pPr>
    </w:p>
    <w:p w14:paraId="48005C1F" w14:textId="77777777" w:rsidR="00BC3A9D" w:rsidRDefault="00BC3A9D" w:rsidP="00552A3B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7"/>
      </w:tblGrid>
      <w:tr w:rsidR="00BC3A9D" w14:paraId="78ED3C73" w14:textId="77777777" w:rsidTr="005B1125">
        <w:trPr>
          <w:trHeight w:val="9082"/>
        </w:trPr>
        <w:tc>
          <w:tcPr>
            <w:tcW w:w="9887" w:type="dxa"/>
          </w:tcPr>
          <w:p w14:paraId="50DAE76E" w14:textId="77777777" w:rsidR="00BC3A9D" w:rsidRDefault="00BC3A9D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w:lastRenderedPageBreak/>
              <mc:AlternateContent>
                <mc:Choice Requires="wpc">
                  <w:drawing>
                    <wp:inline distT="0" distB="0" distL="0" distR="0" wp14:anchorId="2E369B5B" wp14:editId="7FF2AE39">
                      <wp:extent cx="6078855" cy="5750560"/>
                      <wp:effectExtent l="0" t="0" r="0" b="2540"/>
                      <wp:docPr id="1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3ABE63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7A6DBCB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674AD016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3C1DD7E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dmac2: dma-controller@e7310000 {</w:t>
                                    </w:r>
                                  </w:p>
                                  <w:p w14:paraId="5FF1633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",</w:t>
                                    </w:r>
                                  </w:p>
                                  <w:p w14:paraId="4A77C65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7001BD04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0xe7310000 0 0x10000&gt;;</w:t>
                                    </w:r>
                                  </w:p>
                                  <w:p w14:paraId="0DBD3D7D" w14:textId="77777777" w:rsidR="00143B38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 w:rsidRPr="00A033F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GIC_SPI 41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FECA1C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417 IRQ_TYPE_LEVEL_HIGH</w:t>
                                    </w:r>
                                  </w:p>
                                  <w:p w14:paraId="2407201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418 IRQ_TYPE_LEVEL_HIGH</w:t>
                                    </w:r>
                                  </w:p>
                                  <w:p w14:paraId="4065FEA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419 IRQ_TYPE_LEVEL_HIGH</w:t>
                                    </w:r>
                                  </w:p>
                                  <w:p w14:paraId="23E7E5C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420 IRQ_TYPE_LEVEL_HIGH</w:t>
                                    </w:r>
                                  </w:p>
                                  <w:p w14:paraId="1267B0B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421 IRQ_TYPE_LEVEL_HIGH</w:t>
                                    </w:r>
                                  </w:p>
                                  <w:p w14:paraId="2EF3C5C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422 IRQ_TYPE_LEVEL_HIGH</w:t>
                                    </w:r>
                                  </w:p>
                                  <w:p w14:paraId="58F861CD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423 IRQ_TYPE_LEVEL_HIGH</w:t>
                                    </w:r>
                                  </w:p>
                                  <w:p w14:paraId="4BCCD9E0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424 IRQ_TYPE_LEVEL_HIGH&gt;;</w:t>
                                    </w:r>
                                  </w:p>
                                  <w:p w14:paraId="0CCF4F8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425 IRQ_TYPE_LEVEL_HIGH</w:t>
                                    </w:r>
                                  </w:p>
                                  <w:p w14:paraId="0829B54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426 IRQ_TYPE_LEVEL_HIGH</w:t>
                                    </w:r>
                                  </w:p>
                                  <w:p w14:paraId="431BF4C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427 IRQ_TYPE_LEVEL_HIGH</w:t>
                                    </w:r>
                                  </w:p>
                                  <w:p w14:paraId="22895E0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428 IRQ_TYPE_LEVEL_HIGH</w:t>
                                    </w:r>
                                  </w:p>
                                  <w:p w14:paraId="0AE97BE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429 IRQ_TYPE_LEVEL_HIGH</w:t>
                                    </w:r>
                                  </w:p>
                                  <w:p w14:paraId="3A421CD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430 IRQ_TYPE_LEVEL_HIGH</w:t>
                                    </w:r>
                                  </w:p>
                                  <w:p w14:paraId="15591D21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431 IRQ_TYPE_LEVEL_HIGH</w:t>
                                    </w:r>
                                  </w:p>
                                  <w:p w14:paraId="16BF373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397 IRQ_TYPE_LEVEL_HIGH&gt;;</w:t>
                                    </w:r>
                                  </w:p>
                                  <w:p w14:paraId="40B6ADC5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3B354884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062BC3A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57FD8D06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3517F13A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728E13E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217&gt;;</w:t>
                                    </w:r>
                                  </w:p>
                                  <w:p w14:paraId="4F9FBE2C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3E4F6BAF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07E30047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2A8E6642" w14:textId="77777777" w:rsidR="00143B38" w:rsidRPr="001D5FE7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33F5A9E0" w14:textId="77777777" w:rsidR="00143B38" w:rsidRPr="00FC7012" w:rsidRDefault="00143B38" w:rsidP="00BC3A9D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369B5B" id="_x0000_s1162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">
                      <v:shape id="_x0000_s1163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4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    <v:textbox inset="0,0,0,0">
                          <w:txbxContent>
                            <w:p w14:paraId="6B3ABE63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7A6DBCB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674AD016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3C1DD7E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dmac2: dma-controller@e7310000 {</w:t>
                              </w:r>
                            </w:p>
                            <w:p w14:paraId="5FF1633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4A77C65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001BD04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0xe7310000 0 0x10000&gt;;</w:t>
                              </w:r>
                            </w:p>
                            <w:p w14:paraId="0DBD3D7D" w14:textId="77777777" w:rsidR="00143B38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 w:rsidRPr="00A033F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GIC_SPI 41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ECA1C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417 IRQ_TYPE_LEVEL_HIGH</w:t>
                              </w:r>
                            </w:p>
                            <w:p w14:paraId="2407201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418 IRQ_TYPE_LEVEL_HIGH</w:t>
                              </w:r>
                            </w:p>
                            <w:p w14:paraId="4065FEA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419 IRQ_TYPE_LEVEL_HIGH</w:t>
                              </w:r>
                            </w:p>
                            <w:p w14:paraId="23E7E5C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420 IRQ_TYPE_LEVEL_HIGH</w:t>
                              </w:r>
                            </w:p>
                            <w:p w14:paraId="1267B0B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421 IRQ_TYPE_LEVEL_HIGH</w:t>
                              </w:r>
                            </w:p>
                            <w:p w14:paraId="2EF3C5C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422 IRQ_TYPE_LEVEL_HIGH</w:t>
                              </w:r>
                            </w:p>
                            <w:p w14:paraId="58F861CD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423 IRQ_TYPE_LEVEL_HIGH</w:t>
                              </w:r>
                            </w:p>
                            <w:p w14:paraId="4BCCD9E0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424 IRQ_TYPE_LEVEL_HIGH&gt;;</w:t>
                              </w:r>
                            </w:p>
                            <w:p w14:paraId="0CCF4F8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425 IRQ_TYPE_LEVEL_HIGH</w:t>
                              </w:r>
                            </w:p>
                            <w:p w14:paraId="0829B54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426 IRQ_TYPE_LEVEL_HIGH</w:t>
                              </w:r>
                            </w:p>
                            <w:p w14:paraId="431BF4C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427 IRQ_TYPE_LEVEL_HIGH</w:t>
                              </w:r>
                            </w:p>
                            <w:p w14:paraId="22895E0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428 IRQ_TYPE_LEVEL_HIGH</w:t>
                              </w:r>
                            </w:p>
                            <w:p w14:paraId="0AE97BE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429 IRQ_TYPE_LEVEL_HIGH</w:t>
                              </w:r>
                            </w:p>
                            <w:p w14:paraId="3A421CD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430 IRQ_TYPE_LEVEL_HIGH</w:t>
                              </w:r>
                            </w:p>
                            <w:p w14:paraId="15591D21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431 IRQ_TYPE_LEVEL_HIGH</w:t>
                              </w:r>
                            </w:p>
                            <w:p w14:paraId="16BF373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397 IRQ_TYPE_LEVEL_HIGH&gt;;</w:t>
                              </w:r>
                            </w:p>
                            <w:p w14:paraId="40B6ADC5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B354884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062BC3A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57FD8D06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3517F13A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728E13E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217&gt;;</w:t>
                              </w:r>
                            </w:p>
                            <w:p w14:paraId="4F9FBE2C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3E4F6BAF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07E30047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2A8E6642" w14:textId="77777777" w:rsidR="00143B38" w:rsidRPr="001D5FE7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33F5A9E0" w14:textId="77777777" w:rsidR="00143B38" w:rsidRPr="00FC7012" w:rsidRDefault="00143B38" w:rsidP="00BC3A9D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03511A5" w14:textId="6DD2BDB6" w:rsidR="00BA60B7" w:rsidRDefault="00BA60B7" w:rsidP="00BA60B7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7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SYS-DMAC2 (R-Car E</w:t>
      </w:r>
      <w:r w:rsidRPr="000F503C">
        <w:t>3)</w:t>
      </w:r>
    </w:p>
    <w:p w14:paraId="4EF2C92C" w14:textId="77777777" w:rsidR="00BC3A9D" w:rsidRDefault="00BC3A9D" w:rsidP="00552A3B">
      <w:pPr>
        <w:rPr>
          <w:lang w:eastAsia="ja-JP"/>
        </w:rPr>
      </w:pPr>
    </w:p>
    <w:p w14:paraId="531C7BD8" w14:textId="77777777" w:rsidR="00BA60B7" w:rsidRDefault="00BA60B7" w:rsidP="00552A3B">
      <w:pPr>
        <w:rPr>
          <w:lang w:eastAsia="ja-JP"/>
        </w:rPr>
      </w:pPr>
    </w:p>
    <w:p w14:paraId="06C7E5AA" w14:textId="77777777" w:rsidR="00BA60B7" w:rsidRDefault="00BA60B7" w:rsidP="00552A3B">
      <w:pPr>
        <w:rPr>
          <w:lang w:eastAsia="ja-JP"/>
        </w:rPr>
      </w:pPr>
    </w:p>
    <w:p w14:paraId="3DC25637" w14:textId="77777777" w:rsidR="00BA60B7" w:rsidRDefault="00BA60B7" w:rsidP="00552A3B">
      <w:pPr>
        <w:rPr>
          <w:lang w:eastAsia="ja-JP"/>
        </w:rPr>
      </w:pPr>
    </w:p>
    <w:p w14:paraId="6372634E" w14:textId="77777777" w:rsidR="00BA60B7" w:rsidRDefault="00BA60B7" w:rsidP="00552A3B">
      <w:pPr>
        <w:rPr>
          <w:lang w:eastAsia="ja-JP"/>
        </w:rPr>
      </w:pPr>
    </w:p>
    <w:p w14:paraId="365893AF" w14:textId="77777777" w:rsidR="00BA60B7" w:rsidRDefault="00BA60B7" w:rsidP="00552A3B">
      <w:pPr>
        <w:rPr>
          <w:lang w:eastAsia="ja-JP"/>
        </w:rPr>
      </w:pPr>
    </w:p>
    <w:p w14:paraId="7F266D13" w14:textId="77777777" w:rsidR="00BA60B7" w:rsidRDefault="00BA60B7" w:rsidP="00552A3B">
      <w:pPr>
        <w:rPr>
          <w:lang w:eastAsia="ja-JP"/>
        </w:rPr>
      </w:pPr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9997"/>
      </w:tblGrid>
      <w:tr w:rsidR="00BA60B7" w14:paraId="4D8B4B90" w14:textId="77777777" w:rsidTr="005B1125">
        <w:trPr>
          <w:trHeight w:val="9178"/>
        </w:trPr>
        <w:tc>
          <w:tcPr>
            <w:tcW w:w="9997" w:type="dxa"/>
          </w:tcPr>
          <w:p w14:paraId="00335D34" w14:textId="77777777" w:rsidR="00BA60B7" w:rsidRDefault="00BA60B7" w:rsidP="00552A3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w:lastRenderedPageBreak/>
              <mc:AlternateContent>
                <mc:Choice Requires="wpc">
                  <w:drawing>
                    <wp:inline distT="0" distB="0" distL="0" distR="0" wp14:anchorId="1C12BB71" wp14:editId="15ADA5E9">
                      <wp:extent cx="6079319" cy="5750998"/>
                      <wp:effectExtent l="0" t="0" r="0" b="2540"/>
                      <wp:docPr id="459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58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A08081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546E92D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  <w:r w:rsidRPr="006B5D2A">
                                      <w:tab/>
                                    </w:r>
                                  </w:p>
                                  <w:p w14:paraId="3103B12C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75B0BCD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</w:pPr>
                                  </w:p>
                                  <w:p w14:paraId="184AB9B0" w14:textId="77777777" w:rsidR="00143B38" w:rsidRPr="00923526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tab/>
                                    </w:r>
                                    <w:r w:rsidRPr="00923526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usb_dmac0: dma-controller@e65a0000 {</w:t>
                                    </w:r>
                                  </w:p>
                                  <w:p w14:paraId="05C2666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F11654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F11654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"renesas,r8a779</w:t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90-usb-dmac",</w:t>
                                    </w:r>
                                  </w:p>
                                  <w:p w14:paraId="0DDEA87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"renesas,usb-dmac";</w:t>
                                    </w:r>
                                  </w:p>
                                  <w:p w14:paraId="31F11E5E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0xe65a0000 0 0x100&gt;;</w:t>
                                    </w:r>
                                  </w:p>
                                  <w:p w14:paraId="0A26C6C8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109 IRQ_TYPE_LEVEL_HIGH</w:t>
                                    </w:r>
                                  </w:p>
                                  <w:p w14:paraId="0CA496D7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109 IRQ_TYPE_LEVEL_HIGH&gt;;</w:t>
                                    </w:r>
                                  </w:p>
                                  <w:p w14:paraId="213B61B7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"ch0", "ch1";</w:t>
                                    </w:r>
                                  </w:p>
                                  <w:p w14:paraId="7E207860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330&gt;;</w:t>
                                    </w:r>
                                  </w:p>
                                  <w:p w14:paraId="3EB70558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0E54CE39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6781E99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&lt;2&gt;;</w:t>
                                    </w:r>
                                  </w:p>
                                  <w:p w14:paraId="293AAEC5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4B4F979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4776E4B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397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usb_dmac1: dma-controller@e65b0000 {</w:t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3730A25C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"renesas,r8a77990-usb-dmac",</w:t>
                                    </w:r>
                                  </w:p>
                                  <w:p w14:paraId="5FD17C8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"renesas,usb-dmac";</w:t>
                                    </w:r>
                                  </w:p>
                                  <w:p w14:paraId="02A2864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0xe65b0000 0 0x100&gt;;</w:t>
                                    </w:r>
                                  </w:p>
                                  <w:p w14:paraId="30073A9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110 IRQ_TYPE_LEVEL_HIGH</w:t>
                                    </w:r>
                                  </w:p>
                                  <w:p w14:paraId="205EE3E3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110 IRQ_TYPE_LEVEL_HIGH&gt;;</w:t>
                                    </w:r>
                                  </w:p>
                                  <w:p w14:paraId="735934B5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"ch0", "ch1";</w:t>
                                    </w:r>
                                  </w:p>
                                  <w:p w14:paraId="4047FB44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331&gt;;</w:t>
                                    </w:r>
                                  </w:p>
                                  <w:p w14:paraId="247F2EC1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R8A77990_PD_ALWAYS_ON&gt;;</w:t>
                                    </w:r>
                                  </w:p>
                                  <w:p w14:paraId="3E316DCB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094DC9C2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&lt;2&gt;;</w:t>
                                    </w:r>
                                  </w:p>
                                  <w:p w14:paraId="0841D61F" w14:textId="77777777" w:rsidR="00143B38" w:rsidRPr="006B5D2A" w:rsidRDefault="00143B38" w:rsidP="00BA60B7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6B5D2A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12BB71" id="_x0000_s1165" editas="canvas" style="width:478.7pt;height:452.85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">
                      <v:shape id="_x0000_s1166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67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" stroked="f">
                        <v:textbox inset="0,0,0,0">
                          <w:txbxContent>
                            <w:p w14:paraId="1CA08081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546E92D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  <w:r w:rsidRPr="006B5D2A">
                                <w:tab/>
                              </w:r>
                            </w:p>
                            <w:p w14:paraId="3103B12C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75B0BCD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</w:pPr>
                            </w:p>
                            <w:p w14:paraId="184AB9B0" w14:textId="77777777" w:rsidR="00143B38" w:rsidRPr="00923526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tab/>
                              </w:r>
                              <w:r w:rsidRPr="00923526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usb_dmac0: dma-controller@e65a0000 {</w:t>
                              </w:r>
                            </w:p>
                            <w:p w14:paraId="05C2666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F11654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F11654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"renesas,r8a779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90-usb-dmac",</w:t>
                              </w:r>
                            </w:p>
                            <w:p w14:paraId="0DDEA87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"renesas,usb-dmac";</w:t>
                              </w:r>
                            </w:p>
                            <w:p w14:paraId="31F11E5E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0xe65a0000 0 0x100&gt;;</w:t>
                              </w:r>
                            </w:p>
                            <w:p w14:paraId="0A26C6C8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109 IRQ_TYPE_LEVEL_HIGH</w:t>
                              </w:r>
                            </w:p>
                            <w:p w14:paraId="0CA496D7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109 IRQ_TYPE_LEVEL_HIGH&gt;;</w:t>
                              </w:r>
                            </w:p>
                            <w:p w14:paraId="213B61B7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"ch0", "ch1";</w:t>
                              </w:r>
                            </w:p>
                            <w:p w14:paraId="7E207860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330&gt;;</w:t>
                              </w:r>
                            </w:p>
                            <w:p w14:paraId="3EB70558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0E54CE39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6781E99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&lt;2&gt;;</w:t>
                              </w:r>
                            </w:p>
                            <w:p w14:paraId="293AAEC5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4B4F979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776E4B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397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usb_dmac1: dma-controller@e65b0000 {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3730A25C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"renesas,r8a77990-usb-dmac",</w:t>
                              </w:r>
                            </w:p>
                            <w:p w14:paraId="5FD17C8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"renesas,usb-dmac";</w:t>
                              </w:r>
                            </w:p>
                            <w:p w14:paraId="02A2864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0xe65b0000 0 0x100&gt;;</w:t>
                              </w:r>
                            </w:p>
                            <w:p w14:paraId="30073A9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110 IRQ_TYPE_LEVEL_HIGH</w:t>
                              </w:r>
                            </w:p>
                            <w:p w14:paraId="205EE3E3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110 IRQ_TYPE_LEVEL_HIGH&gt;;</w:t>
                              </w:r>
                            </w:p>
                            <w:p w14:paraId="735934B5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"ch0", "ch1";</w:t>
                              </w:r>
                            </w:p>
                            <w:p w14:paraId="4047FB44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331&gt;;</w:t>
                              </w:r>
                            </w:p>
                            <w:p w14:paraId="247F2EC1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R8A77990_PD_ALWAYS_ON&gt;;</w:t>
                              </w:r>
                            </w:p>
                            <w:p w14:paraId="3E316DCB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094DC9C2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&lt;2&gt;;</w:t>
                              </w:r>
                            </w:p>
                            <w:p w14:paraId="0841D61F" w14:textId="77777777" w:rsidR="00143B38" w:rsidRPr="006B5D2A" w:rsidRDefault="00143B38" w:rsidP="00BA60B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3DEAB94" w14:textId="435DAE4C" w:rsidR="00BA60B7" w:rsidRPr="001D5FE7" w:rsidRDefault="00BA60B7" w:rsidP="00BA60B7">
      <w:pPr>
        <w:pStyle w:val="figuretitle"/>
        <w:rPr>
          <w:lang w:eastAsia="ja-JP"/>
        </w:rPr>
      </w:pPr>
      <w:r w:rsidRPr="001D5FE7">
        <w:rPr>
          <w:lang w:eastAsia="ja-JP"/>
        </w:rPr>
        <w:t xml:space="preserve">Figure </w:t>
      </w:r>
      <w:r w:rsidRPr="001D5FE7">
        <w:rPr>
          <w:lang w:eastAsia="ja-JP"/>
        </w:rPr>
        <w:fldChar w:fldCharType="begin"/>
      </w:r>
      <w:r w:rsidRPr="001D5FE7">
        <w:rPr>
          <w:lang w:eastAsia="ja-JP"/>
        </w:rPr>
        <w:instrText xml:space="preserve"> STYLEREF 1 \s </w:instrText>
      </w:r>
      <w:r w:rsidRPr="001D5FE7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1D5FE7">
        <w:rPr>
          <w:lang w:eastAsia="ja-JP"/>
        </w:rPr>
        <w:fldChar w:fldCharType="end"/>
      </w:r>
      <w:r w:rsidR="006A0085">
        <w:rPr>
          <w:lang w:eastAsia="ja-JP"/>
        </w:rPr>
        <w:t>-</w:t>
      </w:r>
      <w:r>
        <w:rPr>
          <w:lang w:eastAsia="ja-JP"/>
        </w:rPr>
        <w:t>8</w:t>
      </w:r>
      <w:r w:rsidRPr="001D5FE7">
        <w:rPr>
          <w:lang w:eastAsia="ja-JP"/>
        </w:rPr>
        <w:t xml:space="preserve">   Device tree initial references information of </w:t>
      </w:r>
      <w:r>
        <w:rPr>
          <w:lang w:eastAsia="ja-JP"/>
        </w:rPr>
        <w:t>USB</w:t>
      </w:r>
      <w:r w:rsidRPr="001D5FE7">
        <w:rPr>
          <w:lang w:eastAsia="ja-JP"/>
        </w:rPr>
        <w:t>-DMAC (R-Car E3)</w:t>
      </w:r>
    </w:p>
    <w:p w14:paraId="406933F1" w14:textId="77777777" w:rsidR="00BA60B7" w:rsidRDefault="00BA60B7" w:rsidP="00552A3B">
      <w:pPr>
        <w:rPr>
          <w:lang w:eastAsia="ja-JP"/>
        </w:rPr>
      </w:pPr>
    </w:p>
    <w:p w14:paraId="1EFA830A" w14:textId="77777777" w:rsidR="00BA60B7" w:rsidRDefault="00BA60B7" w:rsidP="00552A3B">
      <w:pPr>
        <w:rPr>
          <w:lang w:eastAsia="ja-JP"/>
        </w:rPr>
      </w:pPr>
    </w:p>
    <w:p w14:paraId="0B81CBFC" w14:textId="77777777" w:rsidR="00BA60B7" w:rsidRDefault="00BA60B7" w:rsidP="00552A3B">
      <w:pPr>
        <w:rPr>
          <w:lang w:eastAsia="ja-JP"/>
        </w:rPr>
      </w:pPr>
    </w:p>
    <w:p w14:paraId="0D7B429D" w14:textId="77777777" w:rsidR="00BA60B7" w:rsidRDefault="00BA60B7" w:rsidP="00552A3B">
      <w:pPr>
        <w:rPr>
          <w:lang w:eastAsia="ja-JP"/>
        </w:rPr>
      </w:pPr>
    </w:p>
    <w:p w14:paraId="4CB74020" w14:textId="77777777" w:rsidR="00BA60B7" w:rsidRDefault="00BA60B7" w:rsidP="00552A3B">
      <w:pPr>
        <w:rPr>
          <w:lang w:eastAsia="ja-JP"/>
        </w:rPr>
      </w:pPr>
    </w:p>
    <w:p w14:paraId="2D23E338" w14:textId="77777777" w:rsidR="00B55FCE" w:rsidRDefault="006367CE" w:rsidP="00B55FCE">
      <w:pPr>
        <w:pStyle w:val="BodyText"/>
      </w:pPr>
      <w:r>
        <w:br w:type="page"/>
      </w:r>
    </w:p>
    <w:p w14:paraId="54D09BC8" w14:textId="77777777" w:rsidR="00B55FCE" w:rsidRDefault="00B55FCE" w:rsidP="004D36E5">
      <w:pPr>
        <w:pStyle w:val="BodyText"/>
      </w:pPr>
      <w:r>
        <w:lastRenderedPageBreak/>
        <w:t xml:space="preserve">Basic configuration information of RT-DMAC </w:t>
      </w:r>
      <w:r w:rsidR="00020EDF">
        <w:t>should be</w:t>
      </w:r>
      <w:r>
        <w:t xml:space="preserve">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 xml:space="preserve">r8a7795-es1.dtsi, </w:t>
      </w:r>
      <w:r>
        <w:t>r8a779</w:t>
      </w:r>
      <w:r>
        <w:rPr>
          <w:rFonts w:hint="eastAsia"/>
        </w:rPr>
        <w:t>5</w:t>
      </w:r>
      <w:r>
        <w:t>.dtsi,</w:t>
      </w:r>
      <w:r>
        <w:rPr>
          <w:rFonts w:hint="eastAsia"/>
        </w:rPr>
        <w:t xml:space="preserve">　</w:t>
      </w:r>
      <w:r>
        <w:t>r8a7796.dtsi, r8a77965.dtsi, r8a77990.dtsi</w:t>
      </w:r>
      <w:r w:rsidR="00F607F9">
        <w:t>, r8a77995.dtsi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</w:t>
      </w:r>
      <w:proofErr w:type="spellStart"/>
      <w:r>
        <w:t>dts</w:t>
      </w:r>
      <w:proofErr w:type="spellEnd"/>
      <w:r>
        <w:t>/</w:t>
      </w:r>
      <w:proofErr w:type="spellStart"/>
      <w:r>
        <w:t>renesas</w:t>
      </w:r>
      <w:proofErr w:type="spellEnd"/>
      <w:r>
        <w:t xml:space="preserve"> directory. This module use</w:t>
      </w:r>
      <w:r>
        <w:rPr>
          <w:rFonts w:hint="eastAsia"/>
        </w:rPr>
        <w:t>s</w:t>
      </w:r>
      <w:r>
        <w:t xml:space="preserve"> these described contents in </w:t>
      </w:r>
      <w:proofErr w:type="gramStart"/>
      <w:r>
        <w:t>device</w:t>
      </w:r>
      <w:proofErr w:type="gramEnd"/>
      <w:r>
        <w:t xml:space="preserve"> tree file.</w:t>
      </w:r>
    </w:p>
    <w:p w14:paraId="61F52996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41C2968A" wp14:editId="6115FD21">
                <wp:extent cx="6078855" cy="3394710"/>
                <wp:effectExtent l="0" t="0" r="0" b="0"/>
                <wp:docPr id="235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335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AAC29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88B809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6AD085E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rt_dmac0: dma-controller@ffc10000 {</w:t>
                              </w:r>
                            </w:p>
                            <w:p w14:paraId="5CACF9F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//… *1</w:t>
                              </w:r>
                            </w:p>
                            <w:p w14:paraId="72FDF12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"renesas,rcar-dmac";</w:t>
                              </w:r>
                            </w:p>
                            <w:p w14:paraId="1319A4D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reg = &lt;0 0xffc10000 0 0x10000&gt;;</w:t>
                              </w:r>
                            </w:p>
                            <w:p w14:paraId="59D571C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interrupts = &lt;GIC_SPI 448 IRQ_TYPE_LEVEL_HIGH</w:t>
                              </w:r>
                            </w:p>
                            <w:p w14:paraId="6C7B609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449 IRQ_TYPE_LEVEL_HIGH</w:t>
                              </w:r>
                            </w:p>
                            <w:p w14:paraId="54359DF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450 IRQ_TYPE_LEVEL_HIGH</w:t>
                              </w:r>
                            </w:p>
                            <w:p w14:paraId="27FA7C4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451 IRQ_TYPE_LEVEL_HIGH</w:t>
                              </w:r>
                            </w:p>
                            <w:p w14:paraId="4F7E7E5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452 IRQ_TYPE_LEVEL_HIGH</w:t>
                              </w:r>
                            </w:p>
                            <w:p w14:paraId="42C0D10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453 IRQ_TYPE_LEVEL_HIGH</w:t>
                              </w:r>
                            </w:p>
                            <w:p w14:paraId="7A20C19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454 IRQ_TYPE_LEVEL_HIGH</w:t>
                              </w:r>
                            </w:p>
                            <w:p w14:paraId="55AF2D2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455 IRQ_TYPE_LEVEL_HIGH</w:t>
                              </w:r>
                            </w:p>
                            <w:p w14:paraId="3C63D15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456 IRQ_TYPE_LEVEL_HIGH&gt;;</w:t>
                              </w:r>
                            </w:p>
                            <w:p w14:paraId="5C61C0F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2D352BA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6BD7C68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"ch4", "ch5", "ch6", "ch7";</w:t>
                              </w:r>
                            </w:p>
                            <w:p w14:paraId="4FE74F3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= &lt;&amp;cpg CPG_MOD 21&gt;;</w:t>
                              </w:r>
                            </w:p>
                            <w:p w14:paraId="77D65FF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762CA46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 = &lt;&amp;sysc R8A7795_PD_ALWAYS_ON&gt;;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29AAFDA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resets = &lt;&amp;cpg 21&gt;;</w:t>
                              </w:r>
                            </w:p>
                            <w:p w14:paraId="1FD280A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99D95D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dma-channels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D89AAB9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C2968A" id="_x0000_s1168" editas="canvas" style="width:478.65pt;height:267.3pt;mso-position-horizontal-relative:char;mso-position-vertical-relative:line" coordsize="60788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">
                <v:shape id="_x0000_s1169" type="#_x0000_t75" style="position:absolute;width:60788;height:33947;visibility:visible;mso-wrap-style:square">
                  <v:fill o:detectmouseclick="t"/>
                  <v:path o:connecttype="none"/>
                </v:shape>
                <v:shape id="Text Box 34" o:spid="_x0000_s1170" type="#_x0000_t202" style="position:absolute;left:4;width:60433;height:3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AvwQAAANwAAAAPAAAAZHJzL2Rvd25yZXYueG1sRE/LisIw&#10;FN0P+A/hCm4GTRUp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MHW8C/BAAAA3AAAAA8AAAAA&#10;AAAAAAAAAAAABwIAAGRycy9kb3ducmV2LnhtbFBLBQYAAAAAAwADALcAAAD1AgAAAAA=&#10;" stroked="f">
                  <v:textbox inset="0,0,0,0">
                    <w:txbxContent>
                      <w:p w14:paraId="435AAC29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88B809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6AD085E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rt_dmac0: dma-controller@ffc10000 {</w:t>
                        </w:r>
                      </w:p>
                      <w:p w14:paraId="5CACF9F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//… *1</w:t>
                        </w:r>
                      </w:p>
                      <w:p w14:paraId="72FDF12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"renesas,rcar-dmac";</w:t>
                        </w:r>
                      </w:p>
                      <w:p w14:paraId="1319A4D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reg = &lt;0 0xffc10000 0 0x10000&gt;;</w:t>
                        </w:r>
                      </w:p>
                      <w:p w14:paraId="59D571C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interrupts = &lt;GIC_SPI 448 IRQ_TYPE_LEVEL_HIGH</w:t>
                        </w:r>
                      </w:p>
                      <w:p w14:paraId="6C7B609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449 IRQ_TYPE_LEVEL_HIGH</w:t>
                        </w:r>
                      </w:p>
                      <w:p w14:paraId="54359DF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450 IRQ_TYPE_LEVEL_HIGH</w:t>
                        </w:r>
                      </w:p>
                      <w:p w14:paraId="27FA7C4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451 IRQ_TYPE_LEVEL_HIGH</w:t>
                        </w:r>
                      </w:p>
                      <w:p w14:paraId="4F7E7E5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452 IRQ_TYPE_LEVEL_HIGH</w:t>
                        </w:r>
                      </w:p>
                      <w:p w14:paraId="42C0D10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453 IRQ_TYPE_LEVEL_HIGH</w:t>
                        </w:r>
                      </w:p>
                      <w:p w14:paraId="7A20C19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454 IRQ_TYPE_LEVEL_HIGH</w:t>
                        </w:r>
                      </w:p>
                      <w:p w14:paraId="55AF2D2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455 IRQ_TYPE_LEVEL_HIGH</w:t>
                        </w:r>
                      </w:p>
                      <w:p w14:paraId="3C63D15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456 IRQ_TYPE_LEVEL_HIGH&gt;;</w:t>
                        </w:r>
                      </w:p>
                      <w:p w14:paraId="5C61C0F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2D352BA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6BD7C68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"ch4", "ch5", "ch6", "ch7";</w:t>
                        </w:r>
                      </w:p>
                      <w:p w14:paraId="4FE74F3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= &lt;&amp;cpg CPG_MOD 21&gt;;</w:t>
                        </w:r>
                      </w:p>
                      <w:p w14:paraId="77D65FF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762CA46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 = &lt;&amp;sysc R8A7795_PD_ALWAYS_ON&gt;;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29AAFDA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resets = &lt;&amp;cpg 21&gt;;</w:t>
                        </w:r>
                      </w:p>
                      <w:p w14:paraId="1FD280A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99D95D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dma-channels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D89AAB9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948D8" w14:textId="77777777" w:rsidR="00B55FCE" w:rsidRDefault="00B55FCE" w:rsidP="00B55FCE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</w:t>
      </w:r>
      <w:r>
        <w:rPr>
          <w:lang w:eastAsia="ja-JP"/>
        </w:rPr>
        <w:t>6” is for R-Car M3.</w:t>
      </w:r>
      <w:r w:rsidRPr="00E7009B">
        <w:rPr>
          <w:lang w:eastAsia="ja-JP"/>
        </w:rPr>
        <w:t xml:space="preserve"> </w:t>
      </w:r>
      <w:r>
        <w:rPr>
          <w:lang w:eastAsia="ja-JP"/>
        </w:rPr>
        <w:t>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</w:t>
      </w:r>
      <w:r>
        <w:rPr>
          <w:lang w:eastAsia="ja-JP"/>
        </w:rPr>
        <w:t>65” is for R-Car M3N. “</w:t>
      </w:r>
      <w:r w:rsidRPr="00671E13">
        <w:rPr>
          <w:lang w:eastAsia="ja-JP"/>
        </w:rPr>
        <w:t>renesas,dmac-r8a779</w:t>
      </w:r>
      <w:r>
        <w:rPr>
          <w:lang w:eastAsia="ja-JP"/>
        </w:rPr>
        <w:t>90” is for R-Car E3.</w:t>
      </w:r>
    </w:p>
    <w:p w14:paraId="377C48C8" w14:textId="77777777" w:rsidR="00F607F9" w:rsidRPr="00681E91" w:rsidRDefault="00B55FCE" w:rsidP="00B55FCE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 “R8A7796_PD_ALWAYS_ON” is for R-Car M3N. “R8A77990_PD_ALWAYS_ON” is for R-Car E3.</w:t>
      </w:r>
      <w:r w:rsidR="00F607F9">
        <w:rPr>
          <w:lang w:eastAsia="ja-JP"/>
        </w:rPr>
        <w:t xml:space="preserve"> </w:t>
      </w:r>
    </w:p>
    <w:p w14:paraId="3600F0FB" w14:textId="6A180A4E" w:rsidR="00B55FCE" w:rsidRPr="00B15749" w:rsidRDefault="00B55FCE" w:rsidP="00B55FCE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-9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RT-DMAC0 (R-Car H3/M3/M3N/E3)</w:t>
      </w:r>
    </w:p>
    <w:p w14:paraId="5D299C3B" w14:textId="77777777" w:rsidR="009813C2" w:rsidRDefault="00B55FCE" w:rsidP="009813C2">
      <w:pPr>
        <w:pStyle w:val="a0"/>
        <w:pBdr>
          <w:bottom w:val="single" w:sz="4" w:space="31" w:color="auto"/>
        </w:pBdr>
      </w:pPr>
      <w:r>
        <w:br w:type="page"/>
      </w:r>
      <w:r w:rsidR="009813C2"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w:lastRenderedPageBreak/>
        <mc:AlternateContent>
          <mc:Choice Requires="wpc">
            <w:drawing>
              <wp:inline distT="0" distB="0" distL="0" distR="0" wp14:anchorId="239CC264" wp14:editId="4FDA4347">
                <wp:extent cx="6078855" cy="3394710"/>
                <wp:effectExtent l="0" t="0" r="0" b="0"/>
                <wp:docPr id="237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335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539A7" w14:textId="77777777" w:rsidR="00143B38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0B31B9B3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0DADCF9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rt_dmac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: dma-controller@ffc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0000 {</w:t>
                              </w:r>
                            </w:p>
                            <w:p w14:paraId="600172E0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compatible = "renesas,dmac-r8a7795",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//… *1</w:t>
                              </w:r>
                            </w:p>
                            <w:p w14:paraId="32A0DCDC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"renesas,rcar-dmac";</w:t>
                              </w:r>
                            </w:p>
                            <w:p w14:paraId="6045A37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reg = &lt;0 0xffc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0000 0 0x10000&gt;;</w:t>
                              </w:r>
                            </w:p>
                            <w:p w14:paraId="6A9CC0E7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interrupts = &lt;GIC_SPI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AA1525C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9E1513D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F6656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E9C1A5E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5AC8A1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39D38A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07550D8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AB1DC0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2A119D4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0968BF8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1287A629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"ch4", "ch5", "ch6", "ch7";</w:t>
                              </w:r>
                            </w:p>
                            <w:p w14:paraId="78FE34C1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= &lt;&amp;cpg CPG_MOD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B3AC35A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28653B9F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 = &lt;&amp;sysc R8A7795_PD_ALWAYS_ON&gt;;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// … *2</w:t>
                              </w:r>
                            </w:p>
                            <w:p w14:paraId="4EAD1A21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resets = &lt;&amp;cpg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61D035E2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0BB00D66" w14:textId="77777777" w:rsidR="00143B38" w:rsidRPr="006B5D2A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dma-channels = &lt;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BFEC3EA" w14:textId="77777777" w:rsidR="00143B38" w:rsidRPr="00FC7012" w:rsidRDefault="00143B38" w:rsidP="009813C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9CC264" id="_x0000_s1171" editas="canvas" style="width:478.65pt;height:267.3pt;mso-position-horizontal-relative:char;mso-position-vertical-relative:line" coordsize="60788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">
                <v:shape id="_x0000_s1172" type="#_x0000_t75" style="position:absolute;width:60788;height:33947;visibility:visible;mso-wrap-style:square">
                  <v:fill o:detectmouseclick="t"/>
                  <v:path o:connecttype="none"/>
                </v:shape>
                <v:shape id="Text Box 34" o:spid="_x0000_s1173" type="#_x0000_t202" style="position:absolute;left:4;width:60433;height:3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6B7539A7" w14:textId="77777777" w:rsidR="00143B38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0B31B9B3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0DADCF9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rt_dmac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: dma-controller@ffc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0000 {</w:t>
                        </w:r>
                      </w:p>
                      <w:p w14:paraId="600172E0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compatible = "renesas,dmac-r8a7795",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//… *1</w:t>
                        </w:r>
                      </w:p>
                      <w:p w14:paraId="32A0DCDC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"renesas,rcar-dmac";</w:t>
                        </w:r>
                      </w:p>
                      <w:p w14:paraId="6045A37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reg = &lt;0 0xffc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0000 0 0x10000&gt;;</w:t>
                        </w:r>
                      </w:p>
                      <w:p w14:paraId="6A9CC0E7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interrupts = &lt;GIC_SPI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AA1525C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57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9E1513D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F6656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59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E9C1A5E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5AC8A1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739D38A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07550D8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FAB1DC0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64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2A119D4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0968BF8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1287A629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"ch4", "ch5", "ch6", "ch7";</w:t>
                        </w:r>
                      </w:p>
                      <w:p w14:paraId="78FE34C1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= &lt;&amp;cpg CPG_MOD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B3AC35A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28653B9F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 = &lt;&amp;sysc R8A7795_PD_ALWAYS_ON&gt;;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// … *2</w:t>
                        </w:r>
                      </w:p>
                      <w:p w14:paraId="4EAD1A21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resets = &lt;&amp;cpg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61D035E2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0BB00D66" w14:textId="77777777" w:rsidR="00143B38" w:rsidRPr="006B5D2A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dma-channels = &lt;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BFEC3EA" w14:textId="77777777" w:rsidR="00143B38" w:rsidRPr="00FC7012" w:rsidRDefault="00143B38" w:rsidP="009813C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5B757A" w14:textId="77777777" w:rsidR="009813C2" w:rsidRDefault="009813C2" w:rsidP="009813C2">
      <w:pPr>
        <w:spacing w:after="0" w:line="260" w:lineRule="exact"/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1: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-r8a7795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</w:t>
      </w:r>
      <w:r>
        <w:rPr>
          <w:lang w:eastAsia="ja-JP"/>
        </w:rPr>
        <w:t>6” is for R-Car M3.</w:t>
      </w:r>
      <w:r w:rsidRPr="00E7009B">
        <w:rPr>
          <w:lang w:eastAsia="ja-JP"/>
        </w:rPr>
        <w:t xml:space="preserve"> </w:t>
      </w:r>
      <w:r>
        <w:rPr>
          <w:lang w:eastAsia="ja-JP"/>
        </w:rPr>
        <w:t>“</w:t>
      </w:r>
      <w:proofErr w:type="gramStart"/>
      <w:r w:rsidRPr="00671E13">
        <w:rPr>
          <w:lang w:eastAsia="ja-JP"/>
        </w:rPr>
        <w:t>renesas,dmac</w:t>
      </w:r>
      <w:proofErr w:type="gramEnd"/>
      <w:r w:rsidRPr="00671E13">
        <w:rPr>
          <w:lang w:eastAsia="ja-JP"/>
        </w:rPr>
        <w:t>-r8a779</w:t>
      </w:r>
      <w:r>
        <w:rPr>
          <w:lang w:eastAsia="ja-JP"/>
        </w:rPr>
        <w:t>65” is for R-Car M3N. “</w:t>
      </w:r>
      <w:r w:rsidRPr="00671E13">
        <w:rPr>
          <w:lang w:eastAsia="ja-JP"/>
        </w:rPr>
        <w:t>renesas,dmac-r8a779</w:t>
      </w:r>
      <w:r>
        <w:rPr>
          <w:lang w:eastAsia="ja-JP"/>
        </w:rPr>
        <w:t>90” is for R-Car E3.</w:t>
      </w:r>
      <w:r w:rsidR="005B7DFA">
        <w:rPr>
          <w:lang w:eastAsia="ja-JP"/>
        </w:rPr>
        <w:t xml:space="preserve"> “</w:t>
      </w:r>
      <w:proofErr w:type="gramStart"/>
      <w:r w:rsidR="005B7DFA" w:rsidRPr="00671E13">
        <w:rPr>
          <w:lang w:eastAsia="ja-JP"/>
        </w:rPr>
        <w:t>renesas,dmac</w:t>
      </w:r>
      <w:proofErr w:type="gramEnd"/>
      <w:r w:rsidR="005B7DFA" w:rsidRPr="00671E13">
        <w:rPr>
          <w:lang w:eastAsia="ja-JP"/>
        </w:rPr>
        <w:t>-r8a779</w:t>
      </w:r>
      <w:r w:rsidR="005B7DFA">
        <w:rPr>
          <w:lang w:eastAsia="ja-JP"/>
        </w:rPr>
        <w:t>95” is for R-Car D3.</w:t>
      </w:r>
    </w:p>
    <w:p w14:paraId="6FB68E54" w14:textId="77777777" w:rsidR="005B7DFA" w:rsidRPr="00681E91" w:rsidRDefault="009813C2" w:rsidP="005B7DFA">
      <w:pPr>
        <w:rPr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2: “R8A7795_PD_ALWAYS_ON”</w:t>
      </w:r>
      <w:r>
        <w:rPr>
          <w:rFonts w:hint="eastAsia"/>
          <w:lang w:eastAsia="ja-JP"/>
        </w:rPr>
        <w:t xml:space="preserve"> i</w:t>
      </w:r>
      <w:r>
        <w:rPr>
          <w:lang w:eastAsia="ja-JP"/>
        </w:rPr>
        <w:t>s for R-Car H3. “R8A7796_PD_ALWAYS_ON” is for R-Car M3. “R8A7796_PD_ALWAYS_ON” is for R-Car M3N. “R8A77990_PD_ALWAYS_ON” is for R-Car E3.</w:t>
      </w:r>
      <w:r w:rsidR="005B7DFA">
        <w:rPr>
          <w:lang w:eastAsia="ja-JP"/>
        </w:rPr>
        <w:t xml:space="preserve"> “R8A77995_PD_ALWAYS_ON” is for R-Car D3.</w:t>
      </w:r>
    </w:p>
    <w:p w14:paraId="497F1185" w14:textId="77777777" w:rsidR="009813C2" w:rsidRPr="00681E91" w:rsidRDefault="009813C2" w:rsidP="009813C2"/>
    <w:p w14:paraId="2ACFEF76" w14:textId="1A904274" w:rsidR="009813C2" w:rsidRPr="00B15749" w:rsidRDefault="009813C2" w:rsidP="009813C2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 w:rsidR="008B7817">
        <w:rPr>
          <w:lang w:eastAsia="ja-JP"/>
        </w:rPr>
        <w:t>-10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RT-DMAC1 (R-Car H3/M3N/E3</w:t>
      </w:r>
      <w:r w:rsidR="00392239">
        <w:rPr>
          <w:lang w:eastAsia="ja-JP"/>
        </w:rPr>
        <w:t>/D3</w:t>
      </w:r>
      <w:r>
        <w:rPr>
          <w:lang w:eastAsia="ja-JP"/>
        </w:rPr>
        <w:t>)</w:t>
      </w:r>
    </w:p>
    <w:p w14:paraId="06225B09" w14:textId="77777777" w:rsidR="00B55FCE" w:rsidRDefault="009813C2" w:rsidP="008B7817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6F0B2196" w14:textId="77777777" w:rsidR="00B55FCE" w:rsidRDefault="00B55FCE" w:rsidP="00B55FCE">
      <w:pPr>
        <w:pStyle w:val="BodyText"/>
      </w:pPr>
      <w:r>
        <w:lastRenderedPageBreak/>
        <w:t>Basic configuration information of R-Car V3U SYS-DMAC is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r8a779a0.dtsi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</w:t>
      </w:r>
      <w:proofErr w:type="spellStart"/>
      <w:r>
        <w:t>dts</w:t>
      </w:r>
      <w:proofErr w:type="spellEnd"/>
      <w:r>
        <w:t>/</w:t>
      </w:r>
      <w:proofErr w:type="spellStart"/>
      <w:r>
        <w:t>renesas</w:t>
      </w:r>
      <w:proofErr w:type="spellEnd"/>
      <w:r>
        <w:t xml:space="preserve"> directory. This module use</w:t>
      </w:r>
      <w:r>
        <w:rPr>
          <w:rFonts w:hint="eastAsia"/>
        </w:rPr>
        <w:t>s</w:t>
      </w:r>
      <w:r>
        <w:t xml:space="preserve"> these described contents in </w:t>
      </w:r>
      <w:proofErr w:type="gramStart"/>
      <w:r>
        <w:t>device</w:t>
      </w:r>
      <w:proofErr w:type="gramEnd"/>
      <w:r>
        <w:t xml:space="preserve"> tree file.</w:t>
      </w:r>
    </w:p>
    <w:p w14:paraId="191475F9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0353E98A" wp14:editId="45331871">
                <wp:extent cx="6078855" cy="4864735"/>
                <wp:effectExtent l="0" t="0" r="0" b="0"/>
                <wp:docPr id="243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DE7D1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3852EE0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6081753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dmac1: dma-controller@e7350000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17B1C3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4AF75F1F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0F0917FC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0xe7350000 0 0x1000&gt;,</w:t>
                              </w:r>
                            </w:p>
                            <w:p w14:paraId="6AE9CB5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0xe7300000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62B2D5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1781164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640038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0D4B9A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BE2DA1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8D5749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FE7266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1B89A21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1FDA8B2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39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B3DA42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6CF772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1B37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F2F56D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6246E65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EABFA5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6AF0FA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46 IRQ_TYPE_LEVEL_HIGH</w:t>
                              </w:r>
                            </w:p>
                            <w:p w14:paraId="74F7664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47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21BCD5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0FA1861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42A28B2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70C2479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68414A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2BD666E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B37928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7DFD054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6EBF820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3EB2FB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309240BF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5CA9AE0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53E98A" id="_x0000_s1174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+AIQ5isCAAB4BAAADgAAAAAAAAAAAAAAAAAuAgAAZHJz&#10;L2Uyb0RvYy54bWxQSwECLQAUAAYACAAAACEAT1e9Lt8AAAAFAQAADwAAAAAAAAAAAAAAAACFBAAA&#10;ZHJzL2Rvd25yZXYueG1sUEsFBgAAAAAEAAQA8wAAAJEFAAAAAA==&#10;">
                <v:shape id="_x0000_s1175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76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Vb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KO2VVvEAAAA3AAAAA8A&#10;AAAAAAAAAAAAAAAABwIAAGRycy9kb3ducmV2LnhtbFBLBQYAAAAAAwADALcAAAD4AgAAAAA=&#10;" stroked="f">
                  <v:textbox inset="0,0,0,0">
                    <w:txbxContent>
                      <w:p w14:paraId="0A1DE7D1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3852EE0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6081753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dmac1: dma-controller@e7350000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17B1C3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4AF75F1F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0F0917FC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0xe7350000 0 0x1000&gt;,</w:t>
                        </w:r>
                      </w:p>
                      <w:p w14:paraId="6AE9CB5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0xe7300000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62B2D5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1781164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640038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0D4B9A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BE2DA1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8D5749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FE7266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1B89A21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1FDA8B2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39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B3DA42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6CF772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1B37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F2F56D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6246E65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EABFA5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6AF0FA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46 IRQ_TYPE_LEVEL_HIGH</w:t>
                        </w:r>
                      </w:p>
                      <w:p w14:paraId="74F7664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47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21BCD5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0FA1861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42A28B2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70C2479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68414A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2BD666E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B37928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7DFD054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6EBF820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3EB2FB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309240BF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5CA9AE0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FE9C50" w14:textId="06676F7D" w:rsidR="00B55FCE" w:rsidRDefault="00B55FCE" w:rsidP="00C51B79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8B7817">
        <w:rPr>
          <w:lang w:eastAsia="ja-JP"/>
        </w:rPr>
        <w:t>1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SYS-DMAC1 (R-Car V3U)</w:t>
      </w:r>
    </w:p>
    <w:p w14:paraId="02BF6E27" w14:textId="77777777" w:rsidR="00667A02" w:rsidRDefault="00B55FCE" w:rsidP="00667A02">
      <w:pPr>
        <w:pStyle w:val="BodyText"/>
      </w:pPr>
      <w:r>
        <w:br w:type="page"/>
      </w:r>
    </w:p>
    <w:p w14:paraId="04F16D6B" w14:textId="77777777" w:rsidR="00667A02" w:rsidRDefault="00667A02" w:rsidP="00667A02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w:lastRenderedPageBreak/>
        <mc:AlternateContent>
          <mc:Choice Requires="wpc">
            <w:drawing>
              <wp:inline distT="0" distB="0" distL="0" distR="0" wp14:anchorId="543D8191" wp14:editId="56A07257">
                <wp:extent cx="6078855" cy="4864735"/>
                <wp:effectExtent l="0" t="0" r="0" b="0"/>
                <wp:docPr id="7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047C5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EEE278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01706E5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dmac2: dma-controller@e7351000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5146E8AF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285967E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08F4D90D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0xe7351000 0 0x1000&gt;,</w:t>
                              </w:r>
                            </w:p>
                            <w:p w14:paraId="3437750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0xe7310000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E926FCE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2D803E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19CAF9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8C6C14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1B08E3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230F390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AFCA1F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8DE8BF2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54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CABAFA3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55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17DC933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519C59DB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76300677" w14:textId="77777777" w:rsidR="00143B38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"ch7";</w:t>
                              </w:r>
                            </w:p>
                            <w:p w14:paraId="2B74FBB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1E9785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34B9974A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4EEDBFE2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11E71E51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A82BB67" w14:textId="77777777" w:rsidR="00143B38" w:rsidRPr="006B5D2A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45C3E2D" w14:textId="77777777" w:rsidR="00143B38" w:rsidRPr="00FC7012" w:rsidRDefault="00143B38" w:rsidP="00667A0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D8191" id="_x0000_s1177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">
                <v:shape id="_x0000_s1178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79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BA047C5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2EEE278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01706E5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dmac2: dma-controller@e7351000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5146E8AF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285967E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08F4D90D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0xe7351000 0 0x1000&gt;,</w:t>
                        </w:r>
                      </w:p>
                      <w:p w14:paraId="3437750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0xe7310000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E926FCE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2D803E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19CAF9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8C6C14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1B08E3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230F390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AFCA1F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8DE8BF2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54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CABAFA3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55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17DC933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519C59DB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76300677" w14:textId="77777777" w:rsidR="00143B38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"ch7";</w:t>
                        </w:r>
                      </w:p>
                      <w:p w14:paraId="2B74FBB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1E9785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34B9974A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4EEDBFE2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11E71E51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A82BB67" w14:textId="77777777" w:rsidR="00143B38" w:rsidRPr="006B5D2A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45C3E2D" w14:textId="77777777" w:rsidR="00143B38" w:rsidRPr="00FC7012" w:rsidRDefault="00143B38" w:rsidP="00667A02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FF4B89" w14:textId="542B3DBE" w:rsidR="00667A02" w:rsidRDefault="00667A02" w:rsidP="00667A02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8B7817">
        <w:rPr>
          <w:lang w:eastAsia="ja-JP"/>
        </w:rPr>
        <w:t>2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SYS-DMAC2 (R-Car V3U)</w:t>
      </w:r>
    </w:p>
    <w:p w14:paraId="290190F1" w14:textId="77777777" w:rsidR="00B55FCE" w:rsidRDefault="00667A02" w:rsidP="00B55FCE">
      <w:pPr>
        <w:pStyle w:val="BodyText"/>
      </w:pPr>
      <w:r>
        <w:br w:type="page"/>
      </w:r>
      <w:r w:rsidR="00B55FCE">
        <w:lastRenderedPageBreak/>
        <w:t>Basic configuration information of R-Car V3U RT-DMAC is define</w:t>
      </w:r>
      <w:r w:rsidR="00B55FCE">
        <w:rPr>
          <w:rFonts w:hint="eastAsia"/>
        </w:rPr>
        <w:t>d</w:t>
      </w:r>
      <w:r w:rsidR="00B55FCE">
        <w:t xml:space="preserve"> at device tree file (</w:t>
      </w:r>
      <w:r w:rsidR="00B55FCE">
        <w:rPr>
          <w:rFonts w:hint="eastAsia"/>
        </w:rPr>
        <w:t>r8a779a0.dtsi</w:t>
      </w:r>
      <w:r w:rsidR="00B55FCE">
        <w:t>). It exist</w:t>
      </w:r>
      <w:r w:rsidR="00B55FCE">
        <w:rPr>
          <w:rFonts w:hint="eastAsia"/>
        </w:rPr>
        <w:t>s</w:t>
      </w:r>
      <w:r w:rsidR="00B55FCE">
        <w:t xml:space="preserve"> at arch/arm</w:t>
      </w:r>
      <w:r w:rsidR="00B55FCE">
        <w:rPr>
          <w:rFonts w:hint="eastAsia"/>
        </w:rPr>
        <w:t>64</w:t>
      </w:r>
      <w:r w:rsidR="00B55FCE">
        <w:t>/boot/</w:t>
      </w:r>
      <w:proofErr w:type="spellStart"/>
      <w:r w:rsidR="00B55FCE">
        <w:t>dts</w:t>
      </w:r>
      <w:proofErr w:type="spellEnd"/>
      <w:r w:rsidR="00B55FCE">
        <w:t>/</w:t>
      </w:r>
      <w:proofErr w:type="spellStart"/>
      <w:r w:rsidR="00B55FCE">
        <w:t>renesas</w:t>
      </w:r>
      <w:proofErr w:type="spellEnd"/>
      <w:r w:rsidR="00B55FCE">
        <w:t xml:space="preserve"> directory. This module use</w:t>
      </w:r>
      <w:r w:rsidR="00B55FCE">
        <w:rPr>
          <w:rFonts w:hint="eastAsia"/>
        </w:rPr>
        <w:t>s</w:t>
      </w:r>
      <w:r w:rsidR="00B55FCE">
        <w:t xml:space="preserve"> these described contents in </w:t>
      </w:r>
      <w:proofErr w:type="gramStart"/>
      <w:r w:rsidR="00B55FCE">
        <w:t>device</w:t>
      </w:r>
      <w:proofErr w:type="gramEnd"/>
      <w:r w:rsidR="00B55FCE">
        <w:t xml:space="preserve"> tree file.</w:t>
      </w:r>
    </w:p>
    <w:p w14:paraId="3C22315D" w14:textId="77777777" w:rsidR="00B55FCE" w:rsidRDefault="00B55FCE" w:rsidP="00B55FCE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644F4533" wp14:editId="501EAE50">
                <wp:extent cx="6078855" cy="4864735"/>
                <wp:effectExtent l="0" t="0" r="0" b="0"/>
                <wp:docPr id="245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200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2E0A4E8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5F2340B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rt_dmac0: dma-controller@ffd60000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67727B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043B72E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77B385B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0xffd60000 0 0x1000&gt;,</w:t>
                              </w:r>
                            </w:p>
                            <w:p w14:paraId="3D1EBFF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0xffc10000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FB7169C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DEB3B2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4866BD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89A1CE7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B53A54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F7989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FA4A003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69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99B4272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50E177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E641B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574A94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78EFCDB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387454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778DDCE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76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2E1DFCE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E53D5F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78 IRQ_TYPE_LEVEL_HIGH</w:t>
                              </w:r>
                            </w:p>
                            <w:p w14:paraId="4144A020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79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00BFD055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59A8052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1DDA6C75" w14:textId="77777777" w:rsidR="00143B38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5F7F87C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3A892E9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3BCC56E1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630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92DC64A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5C1CC27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565D81A2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630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C431059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13D700C6" w14:textId="77777777" w:rsidR="00143B38" w:rsidRPr="006B5D2A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A45689F" w14:textId="77777777" w:rsidR="00143B38" w:rsidRPr="00FC7012" w:rsidRDefault="00143B38" w:rsidP="00B55FCE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4F4533" id="_x0000_s1180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">
                <v:shape id="_x0000_s1181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2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i0xAAAANwAAAAPAAAAZHJzL2Rvd25yZXYueG1sRI/Ni8Iw&#10;FMTvC/4P4QleFk0tIl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EMTaLTEAAAA3AAAAA8A&#10;AAAAAAAAAAAAAAAABwIAAGRycy9kb3ducmV2LnhtbFBLBQYAAAAAAwADALcAAAD4AgAAAAA=&#10;" stroked="f">
                  <v:textbox inset="0,0,0,0">
                    <w:txbxContent>
                      <w:p w14:paraId="52BE200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62E0A4E8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5F2340B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rt_dmac0: dma-controller@ffd60000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67727B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043B72E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77B385B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0xffd60000 0 0x1000&gt;,</w:t>
                        </w:r>
                      </w:p>
                      <w:p w14:paraId="3D1EBFF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0xffc10000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FB7169C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DEB3B2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4866BD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89A1CE7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B53A54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2F7989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FA4A003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69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99B4272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50E177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E641B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574A94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78EFCDB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387454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778DDCE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76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2E1DFCE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E53D5F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78 IRQ_TYPE_LEVEL_HIGH</w:t>
                        </w:r>
                      </w:p>
                      <w:p w14:paraId="4144A020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79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00BFD055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59A8052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1DDA6C75" w14:textId="77777777" w:rsidR="00143B38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5F7F87C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3A892E9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3BCC56E1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630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92DC64A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5C1CC27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565D81A2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630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C431059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13D700C6" w14:textId="77777777" w:rsidR="00143B38" w:rsidRPr="006B5D2A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A45689F" w14:textId="77777777" w:rsidR="00143B38" w:rsidRPr="00FC7012" w:rsidRDefault="00143B38" w:rsidP="00B55FCE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CC7F07" w14:textId="1F2DAC69" w:rsidR="00F10E7F" w:rsidRDefault="00B55FCE" w:rsidP="00C51B79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3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RT-DMAC0 (R-Car V3U)</w:t>
      </w:r>
      <w:r w:rsidR="00F10E7F">
        <w:br w:type="page"/>
      </w:r>
    </w:p>
    <w:p w14:paraId="6E31D288" w14:textId="77777777" w:rsidR="008B7817" w:rsidRDefault="008B7817" w:rsidP="008B7817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w:lastRenderedPageBreak/>
        <mc:AlternateContent>
          <mc:Choice Requires="wpc">
            <w:drawing>
              <wp:inline distT="0" distB="0" distL="0" distR="0" wp14:anchorId="44120569" wp14:editId="02665887">
                <wp:extent cx="6078855" cy="4864735"/>
                <wp:effectExtent l="0" t="0" r="0" b="0"/>
                <wp:docPr id="23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91E1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473E19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2CA184F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rt_dmac1: dma-controller@ffd61000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4B77DC2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5046139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2B69997D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0xffd61000 0 0x1000&gt;,</w:t>
                              </w:r>
                            </w:p>
                            <w:p w14:paraId="0D3214E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0xffc20000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5586FC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C5164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FF4C50F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C38C8C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97B961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538FC3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630B55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5AA22B2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B02012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87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6F3CE2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3867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89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8E6FE8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0BF4BE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5CF7BB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C9E80F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93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3D8535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94 IRQ_TYPE_LEVEL_HIGH</w:t>
                              </w:r>
                            </w:p>
                            <w:p w14:paraId="5D027D9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95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4399A250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77F4AC5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0084077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641FC1F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3161EB9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498D023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631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57589F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493B560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045FF6F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631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092A3A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449CCE1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E9AA6B6" w14:textId="77777777" w:rsidR="00143B38" w:rsidRPr="00FC7012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20569" id="_x0000_s1183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jcVjJisCAAB4BAAADgAAAAAAAAAAAAAAAAAuAgAAZHJz&#10;L2Uyb0RvYy54bWxQSwECLQAUAAYACAAAACEAT1e9Lt8AAAAFAQAADwAAAAAAAAAAAAAAAACFBAAA&#10;ZHJzL2Rvd25yZXYueG1sUEsFBgAAAAAEAAQA8wAAAJEFAAAAAA==&#10;">
                <v:shape id="_x0000_s1184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5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p w14:paraId="00291E1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4473E19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2CA184F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rt_dmac1: dma-controller@ffd61000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4B77DC2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5046139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2B69997D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0xffd61000 0 0x1000&gt;,</w:t>
                        </w:r>
                      </w:p>
                      <w:p w14:paraId="0D3214E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0xffc20000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5586FC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C5164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FF4C50F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C38C8C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97B961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538FC3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630B55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5AA22B2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B02012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87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6F3CE2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3867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89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8E6FE8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0BF4BE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5CF7BB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C9E80F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93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3D8535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94 IRQ_TYPE_LEVEL_HIGH</w:t>
                        </w:r>
                      </w:p>
                      <w:p w14:paraId="5D027D9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95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4399A250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77F4AC5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0084077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641FC1F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3161EB9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498D023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631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57589F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493B560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045FF6F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631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092A3A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449CCE1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E9AA6B6" w14:textId="77777777" w:rsidR="00143B38" w:rsidRPr="00FC7012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66A4F2" w14:textId="34B6B9D4" w:rsidR="008B7817" w:rsidRDefault="008B7817" w:rsidP="008B7817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4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RT-DMAC1 (R-Car V3U)</w:t>
      </w:r>
    </w:p>
    <w:p w14:paraId="64D27D00" w14:textId="77777777" w:rsidR="008B7817" w:rsidRDefault="008B7817" w:rsidP="008B7817">
      <w:pPr>
        <w:pStyle w:val="a0"/>
        <w:pBdr>
          <w:bottom w:val="single" w:sz="4" w:space="31" w:color="auto"/>
        </w:pBdr>
      </w:pPr>
      <w:r>
        <w:br w:type="page"/>
      </w: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w:lastRenderedPageBreak/>
        <mc:AlternateContent>
          <mc:Choice Requires="wpc">
            <w:drawing>
              <wp:inline distT="0" distB="0" distL="0" distR="0" wp14:anchorId="2B5EDC2E" wp14:editId="71319FD6">
                <wp:extent cx="6078855" cy="4864735"/>
                <wp:effectExtent l="0" t="0" r="0" b="0"/>
                <wp:docPr id="241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5A452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DDDA86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B92E76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rt_dmac2: dma-controller@ffd62000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DC49F7A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2B27009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124E3850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0xffd62000 0 0x1000&gt;,</w:t>
                              </w:r>
                            </w:p>
                            <w:p w14:paraId="5DD302E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0xffd70000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323D18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10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291D6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45AB71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2ECBB0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491313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99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36DAEB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1D4BB7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295A70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7F6517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103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C55EB24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72A7801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34A93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F08BCB6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3C6296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108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9F17D8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2627CFB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110 IRQ_TYPE_LEVEL_HIGH</w:t>
                              </w:r>
                            </w:p>
                            <w:p w14:paraId="576175E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111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50F5457C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6C7777B7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3E38A73C" w14:textId="77777777" w:rsidR="00143B38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1E747719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7509CCCD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402C2B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8F3E1A2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4F23DBD1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2DB4C43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0AD7F295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198202FE" w14:textId="77777777" w:rsidR="00143B38" w:rsidRPr="006B5D2A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BB97AFA" w14:textId="77777777" w:rsidR="00143B38" w:rsidRPr="00FC7012" w:rsidRDefault="00143B38" w:rsidP="008B7817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5EDC2E" id="_x0000_s1186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">
                <v:shape id="_x0000_s1187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88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<v:textbox inset="0,0,0,0">
                    <w:txbxContent>
                      <w:p w14:paraId="2DE5A452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DDDA86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B92E76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rt_dmac2: dma-controller@ffd62000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DC49F7A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2B27009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124E3850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0xffd62000 0 0x1000&gt;,</w:t>
                        </w:r>
                      </w:p>
                      <w:p w14:paraId="5DD302E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0xffd70000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323D18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10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291D6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45AB71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72ECBB0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9491313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99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36DAEB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1D4BB7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9295A70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27F6517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103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C55EB24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72A7801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34A93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F08BCB6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3C6296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108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9F17D8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2627CFB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110 IRQ_TYPE_LEVEL_HIGH</w:t>
                        </w:r>
                      </w:p>
                      <w:p w14:paraId="576175E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111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50F5457C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6C7777B7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3E38A73C" w14:textId="77777777" w:rsidR="00143B38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1E747719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7509CCCD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402C2B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8F3E1A2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4F23DBD1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2DB4C43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0AD7F295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198202FE" w14:textId="77777777" w:rsidR="00143B38" w:rsidRPr="006B5D2A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BB97AFA" w14:textId="77777777" w:rsidR="00143B38" w:rsidRPr="00FC7012" w:rsidRDefault="00143B38" w:rsidP="008B7817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1265D4" w14:textId="6BEBBE55" w:rsidR="00A95600" w:rsidRDefault="008B7817" w:rsidP="00C51B79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5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RT-DMAC2 (R-Car V3U)</w:t>
      </w:r>
    </w:p>
    <w:p w14:paraId="2ED96762" w14:textId="77777777" w:rsidR="00A95600" w:rsidRDefault="00A95600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lang w:eastAsia="ja-JP"/>
        </w:rPr>
        <w:br w:type="page"/>
      </w:r>
    </w:p>
    <w:p w14:paraId="655FEDB2" w14:textId="77777777" w:rsidR="00A95600" w:rsidRDefault="00A95600" w:rsidP="00A95600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w:lastRenderedPageBreak/>
        <mc:AlternateContent>
          <mc:Choice Requires="wpc">
            <w:drawing>
              <wp:inline distT="0" distB="0" distL="0" distR="0" wp14:anchorId="17CDBE65" wp14:editId="4B0DE0AA">
                <wp:extent cx="6078855" cy="4864735"/>
                <wp:effectExtent l="0" t="0" r="0" b="0"/>
                <wp:docPr id="249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4672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1BAAB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464318D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71D17C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rt_dmac3: dma-controller@ffd63000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5226B437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31DC8A48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v3u-rt-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74B1C000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0xffd63000 0 0x1000&gt;,</w:t>
                              </w:r>
                            </w:p>
                            <w:p w14:paraId="621FA3A7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0xffd80000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2D62DF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AF011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DCA134B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113 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IRQ_TYPE_LEVEL_HIGH</w:t>
                              </w:r>
                            </w:p>
                            <w:p w14:paraId="2C52FDB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6DC045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19E38B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DF1D103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0EC63D0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118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7BE08FE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119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6BB77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F692240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F53AD9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83675FB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590403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124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DFBBB2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125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D47E61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126 IRQ_TYPE_LEVEL_HIGH</w:t>
                              </w:r>
                            </w:p>
                            <w:p w14:paraId="4A52E42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127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6907D0A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6BDBCB96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6A1E398B" w14:textId="77777777" w:rsidR="00143B38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249273A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216C4FB9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533B3590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182A87C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2C86685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B5E0D3A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22E3D51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62F31EB2" w14:textId="77777777" w:rsidR="00143B38" w:rsidRPr="006B5D2A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23ED7D70" w14:textId="77777777" w:rsidR="00143B38" w:rsidRPr="00FC7012" w:rsidRDefault="00143B38" w:rsidP="00A95600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CDBE65" id="_x0000_s1189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">
                <v:shape id="_x0000_s1190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191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<v:textbox inset="0,0,0,0">
                    <w:txbxContent>
                      <w:p w14:paraId="3E61BAAB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464318D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71D17C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rt_dmac3: dma-controller@ffd63000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5226B437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31DC8A48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v3u-rt-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74B1C000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0xffd63000 0 0x1000&gt;,</w:t>
                        </w:r>
                      </w:p>
                      <w:p w14:paraId="621FA3A7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0xffd80000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2D62DF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AF011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DCA134B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113 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IRQ_TYPE_LEVEL_HIGH</w:t>
                        </w:r>
                      </w:p>
                      <w:p w14:paraId="2C52FDB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6DC045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19E38B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DF1D103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0EC63D0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118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7BE08FE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119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06BB77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F692240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F53AD9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83675FB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C590403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124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3DFBBB2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125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D47E61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126 IRQ_TYPE_LEVEL_HIGH</w:t>
                        </w:r>
                      </w:p>
                      <w:p w14:paraId="4A52E42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127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6907D0A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6BDBCB96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6A1E398B" w14:textId="77777777" w:rsidR="00143B38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249273A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216C4FB9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533B3590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182A87C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2C86685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3B5E0D3A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22E3D51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62F31EB2" w14:textId="77777777" w:rsidR="00143B38" w:rsidRPr="006B5D2A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23ED7D70" w14:textId="77777777" w:rsidR="00143B38" w:rsidRPr="00FC7012" w:rsidRDefault="00143B38" w:rsidP="00A95600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2EB05D" w14:textId="49B1499B" w:rsidR="00B57AF9" w:rsidRDefault="00A95600" w:rsidP="007F7F4C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-1</w:t>
      </w:r>
      <w:r w:rsidR="00EF0DEE">
        <w:rPr>
          <w:lang w:eastAsia="ja-JP"/>
        </w:rPr>
        <w:t>6</w:t>
      </w:r>
      <w:r w:rsidRPr="00A157CA">
        <w:rPr>
          <w:lang w:eastAsia="ja-JP"/>
        </w:rPr>
        <w:t xml:space="preserve">   </w:t>
      </w:r>
      <w:r>
        <w:rPr>
          <w:lang w:eastAsia="ja-JP"/>
        </w:rPr>
        <w:t>Device tree initial references information of RT-DMAC3 (R-Car V3U)</w:t>
      </w:r>
    </w:p>
    <w:p w14:paraId="1630AC71" w14:textId="77777777" w:rsidR="00003B6A" w:rsidRDefault="00003B6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rFonts w:ascii="Arial" w:hAnsi="Arial"/>
          <w:b/>
          <w:lang w:eastAsia="ja-JP"/>
        </w:rPr>
        <w:br w:type="page"/>
      </w:r>
    </w:p>
    <w:p w14:paraId="6454178E" w14:textId="77777777" w:rsidR="00EC3D0D" w:rsidRDefault="00EC3D0D" w:rsidP="00EC3D0D">
      <w:pPr>
        <w:pStyle w:val="BodyText"/>
      </w:pPr>
      <w:r>
        <w:lastRenderedPageBreak/>
        <w:t>Basic configuration information of R-Car V3H SYS-DMAC is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r8a77980.dtsi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</w:t>
      </w:r>
      <w:proofErr w:type="spellStart"/>
      <w:r>
        <w:t>dts</w:t>
      </w:r>
      <w:proofErr w:type="spellEnd"/>
      <w:r>
        <w:t>/</w:t>
      </w:r>
      <w:proofErr w:type="spellStart"/>
      <w:r>
        <w:t>renesas</w:t>
      </w:r>
      <w:proofErr w:type="spellEnd"/>
      <w:r>
        <w:t xml:space="preserve"> directory. This module use</w:t>
      </w:r>
      <w:r>
        <w:rPr>
          <w:rFonts w:hint="eastAsia"/>
        </w:rPr>
        <w:t>s</w:t>
      </w:r>
      <w:r>
        <w:t xml:space="preserve"> these described contents in </w:t>
      </w:r>
      <w:proofErr w:type="gramStart"/>
      <w:r>
        <w:t>device</w:t>
      </w:r>
      <w:proofErr w:type="gramEnd"/>
      <w:r>
        <w:t xml:space="preserve"> tree file.</w:t>
      </w:r>
    </w:p>
    <w:p w14:paraId="09189EBF" w14:textId="77777777" w:rsidR="00003B6A" w:rsidRDefault="00003B6A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003B6A" w14:paraId="4E372961" w14:textId="77777777" w:rsidTr="00CE2C1B">
        <w:trPr>
          <w:trHeight w:val="9178"/>
        </w:trPr>
        <w:tc>
          <w:tcPr>
            <w:tcW w:w="9954" w:type="dxa"/>
          </w:tcPr>
          <w:p w14:paraId="108EB80B" w14:textId="77777777" w:rsidR="00003B6A" w:rsidRDefault="00003B6A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6E70A788" wp14:editId="72D7FB13">
                      <wp:extent cx="6078855" cy="5750706"/>
                      <wp:effectExtent l="0" t="0" r="0" b="2540"/>
                      <wp:docPr id="251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0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27673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A46EFF1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3E6FEC68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6CD3549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98213C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dmac1: dma-controller@e7300000 {</w:t>
                                    </w:r>
                                  </w:p>
                                  <w:p w14:paraId="3E3C8B9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0",</w:t>
                                    </w:r>
                                  </w:p>
                                  <w:p w14:paraId="33C4B7D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1CCE6B1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0xe7300000 0 0x10000&gt;;</w:t>
                                    </w:r>
                                  </w:p>
                                  <w:p w14:paraId="35EFD223" w14:textId="77777777" w:rsidR="00143B38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&lt;GIC_SPI 2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20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4C5D4EB3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13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216 IRQ_TYPE_LEVEL_HIGH</w:t>
                                    </w:r>
                                  </w:p>
                                  <w:p w14:paraId="32A0F588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217 IRQ_TYPE_LEVEL_HIGH</w:t>
                                    </w:r>
                                  </w:p>
                                  <w:p w14:paraId="63F8275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218 IRQ_TYPE_LEVEL_HIGH</w:t>
                                    </w:r>
                                  </w:p>
                                  <w:p w14:paraId="420A12A4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219 IRQ_TYPE_LEVEL_HIGH</w:t>
                                    </w:r>
                                  </w:p>
                                  <w:p w14:paraId="1779F5D9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308 IRQ_TYPE_LEVEL_HIGH</w:t>
                                    </w:r>
                                  </w:p>
                                  <w:p w14:paraId="3CD93842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309 IRQ_TYPE_LEVEL_HIGH</w:t>
                                    </w:r>
                                  </w:p>
                                  <w:p w14:paraId="74501F2E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310 IRQ_TYPE_LEVEL_HIGH</w:t>
                                    </w:r>
                                  </w:p>
                                  <w:p w14:paraId="40C9146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311 IRQ_TYPE_LEVEL_HIGH</w:t>
                                    </w:r>
                                  </w:p>
                                  <w:p w14:paraId="7D21AF6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051F9E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3ECC87E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DD45EB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743781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263C93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92C787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59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A171DF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3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60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23E55C62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3115D24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2D319E61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6395B0E0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00AF5FB7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62F796E4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218&gt;;</w:t>
                                    </w:r>
                                  </w:p>
                                  <w:p w14:paraId="4F64977F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6114D34D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0_PD_ALWAYS_ON&gt;;</w:t>
                                    </w:r>
                                  </w:p>
                                  <w:p w14:paraId="76FB2DF3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1D1EC295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401B98FC" w14:textId="77777777" w:rsidR="00143B38" w:rsidRPr="001D5FE7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7DC8C0A1" w14:textId="77777777" w:rsidR="00143B38" w:rsidRPr="00FC7012" w:rsidRDefault="00143B38" w:rsidP="00003B6A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70A788" id="_x0000_s1192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">
                      <v:shape id="_x0000_s1193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94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hq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Lnx+GrBAAAA3AAAAA8AAAAA&#10;AAAAAAAAAAAABwIAAGRycy9kb3ducmV2LnhtbFBLBQYAAAAAAwADALcAAAD1AgAAAAA=&#10;" stroked="f">
                        <v:textbox inset="0,0,0,0">
                          <w:txbxContent>
                            <w:p w14:paraId="27C27673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A46EFF1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3E6FEC68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6CD3549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98213C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dmac1: dma-controller@e7300000 {</w:t>
                              </w:r>
                            </w:p>
                            <w:p w14:paraId="3E3C8B9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0",</w:t>
                              </w:r>
                            </w:p>
                            <w:p w14:paraId="33C4B7D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1CCE6B1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0xe7300000 0 0x10000&gt;;</w:t>
                              </w:r>
                            </w:p>
                            <w:p w14:paraId="35EFD223" w14:textId="77777777" w:rsidR="00143B38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&lt;GIC_SPI 2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20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C5D4EB3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13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216 IRQ_TYPE_LEVEL_HIGH</w:t>
                              </w:r>
                            </w:p>
                            <w:p w14:paraId="32A0F588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217 IRQ_TYPE_LEVEL_HIGH</w:t>
                              </w:r>
                            </w:p>
                            <w:p w14:paraId="63F8275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218 IRQ_TYPE_LEVEL_HIGH</w:t>
                              </w:r>
                            </w:p>
                            <w:p w14:paraId="420A12A4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219 IRQ_TYPE_LEVEL_HIGH</w:t>
                              </w:r>
                            </w:p>
                            <w:p w14:paraId="1779F5D9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308 IRQ_TYPE_LEVEL_HIGH</w:t>
                              </w:r>
                            </w:p>
                            <w:p w14:paraId="3CD93842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309 IRQ_TYPE_LEVEL_HIGH</w:t>
                              </w:r>
                            </w:p>
                            <w:p w14:paraId="74501F2E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310 IRQ_TYPE_LEVEL_HIGH</w:t>
                              </w:r>
                            </w:p>
                            <w:p w14:paraId="40C9146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311 IRQ_TYPE_LEVEL_HIGH</w:t>
                              </w:r>
                            </w:p>
                            <w:p w14:paraId="7D21AF6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51F9E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3ECC87E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D45EB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743781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63C93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92C787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59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A171DF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3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60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23E55C62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115D24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2D319E61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6395B0E0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00AF5FB7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62F796E4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218&gt;;</w:t>
                              </w:r>
                            </w:p>
                            <w:p w14:paraId="4F64977F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6114D34D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0_PD_ALWAYS_ON&gt;;</w:t>
                              </w:r>
                            </w:p>
                            <w:p w14:paraId="76FB2DF3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1D1EC295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401B98FC" w14:textId="77777777" w:rsidR="00143B38" w:rsidRPr="001D5FE7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7DC8C0A1" w14:textId="77777777" w:rsidR="00143B38" w:rsidRPr="00FC7012" w:rsidRDefault="00143B38" w:rsidP="00003B6A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53B4E99" w14:textId="0A5C600A" w:rsidR="00751919" w:rsidRDefault="00003B6A" w:rsidP="00003B6A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17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SYS-DMAC1 (R-Car V3H</w:t>
      </w:r>
      <w:r w:rsidRPr="000F503C">
        <w:t>)</w:t>
      </w:r>
      <w:r w:rsidR="00751919">
        <w:br/>
      </w:r>
    </w:p>
    <w:p w14:paraId="3F430DB0" w14:textId="77777777" w:rsidR="00751919" w:rsidRDefault="00751919" w:rsidP="00EA53CC">
      <w:pPr>
        <w:rPr>
          <w:rFonts w:ascii="Arial" w:hAnsi="Arial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7"/>
      </w:tblGrid>
      <w:tr w:rsidR="00751919" w14:paraId="281085A2" w14:textId="77777777" w:rsidTr="00CE2C1B">
        <w:trPr>
          <w:trHeight w:val="9082"/>
        </w:trPr>
        <w:tc>
          <w:tcPr>
            <w:tcW w:w="9887" w:type="dxa"/>
          </w:tcPr>
          <w:p w14:paraId="0A70E511" w14:textId="77777777" w:rsidR="00751919" w:rsidRDefault="00751919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w:lastRenderedPageBreak/>
              <mc:AlternateContent>
                <mc:Choice Requires="wpc">
                  <w:drawing>
                    <wp:inline distT="0" distB="0" distL="0" distR="0" wp14:anchorId="62C7ECAE" wp14:editId="2ACFB4E4">
                      <wp:extent cx="6078855" cy="5750560"/>
                      <wp:effectExtent l="0" t="0" r="0" b="2540"/>
                      <wp:docPr id="253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2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BA9AF8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4D7D63D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0742BA34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5EE20C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dmac2: dma-controller@e7310000 {</w:t>
                                    </w:r>
                                  </w:p>
                                  <w:p w14:paraId="3B6C3B80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compatible = "renesas,dmac-r8a779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80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",</w:t>
                                    </w:r>
                                  </w:p>
                                  <w:p w14:paraId="423362BC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485F99D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reg = &lt;0 0xe7310000 0 0x10000&gt;;</w:t>
                                    </w:r>
                                  </w:p>
                                  <w:p w14:paraId="169DBB41" w14:textId="77777777" w:rsidR="00143B38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interrupts = &lt;</w:t>
                                    </w:r>
                                    <w:r w:rsidRPr="00A033F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307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C25608A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312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00F5634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0ED754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10B8F545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2A61A28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59462BF3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7410E4B0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472224D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319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03ECB53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361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AF08F5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362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9B6E0D4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363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27DC0D05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364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FEC30CA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365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3188328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366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3E6C8433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367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</w:t>
                                    </w:r>
                                  </w:p>
                                  <w:p w14:paraId="64187D3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 xml:space="preserve">      GIC_SPI 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368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 xml:space="preserve"> IRQ_TYPE_LEVEL_HIGH&gt;;</w:t>
                                    </w:r>
                                  </w:p>
                                  <w:p w14:paraId="1A891F1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1979B8D4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"ch0", "ch1", "ch2", "ch3",</w:t>
                                    </w:r>
                                  </w:p>
                                  <w:p w14:paraId="6DB454D6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"ch4", "ch5", "ch6", "ch7",</w:t>
                                    </w:r>
                                  </w:p>
                                  <w:p w14:paraId="3A277BF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"ch8", "ch9", "ch10", "ch11",</w:t>
                                    </w:r>
                                  </w:p>
                                  <w:p w14:paraId="17CAC37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"ch12", "ch13", "ch14", "ch15";</w:t>
                                    </w:r>
                                  </w:p>
                                  <w:p w14:paraId="58B969D2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clocks = &lt;&amp;cpg CPG_MOD 217&gt;;</w:t>
                                    </w:r>
                                  </w:p>
                                  <w:p w14:paraId="5C1D82F7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73362A39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power-domains = &lt;&amp;sysc R8A779</w:t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8</w:t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>0_PD_ALWAYS_ON&gt;;</w:t>
                                    </w:r>
                                  </w:p>
                                  <w:p w14:paraId="7FFECD81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6D1ED75B" w14:textId="77777777" w:rsidR="00143B38" w:rsidRPr="001D5FE7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5338A3E3" w14:textId="77777777" w:rsidR="00143B38" w:rsidRPr="00FC7012" w:rsidRDefault="00143B38" w:rsidP="0075191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 w:rsidRPr="001D5FE7"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C7ECAE" id="_x0000_s1195" editas="canvas" style="width:478.65pt;height:452.8pt;mso-position-horizontal-relative:char;mso-position-vertical-relative:line" coordsize="60788,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">
                      <v:shape id="_x0000_s1196" type="#_x0000_t75" style="position:absolute;width:60788;height:57505;visibility:visible;mso-wrap-style:square">
                        <v:fill o:detectmouseclick="t"/>
                        <v:path o:connecttype="none"/>
                      </v:shape>
                      <v:shape id="Text Box 34" o:spid="_x0000_s1197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    <v:textbox inset="0,0,0,0">
                          <w:txbxContent>
                            <w:p w14:paraId="2FBA9AF8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4D7D63D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0742BA34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5EE20C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dmac2: dma-controller@e7310000 {</w:t>
                              </w:r>
                            </w:p>
                            <w:p w14:paraId="3B6C3B80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compatible = "renesas,dmac-r8a779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80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423362BC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485F99D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reg = &lt;0 0xe7310000 0 0x10000&gt;;</w:t>
                              </w:r>
                            </w:p>
                            <w:p w14:paraId="169DBB41" w14:textId="77777777" w:rsidR="00143B38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interrupts = &lt;</w:t>
                              </w:r>
                              <w:r w:rsidRPr="00A033F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307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C25608A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312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0F5634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0ED754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0B8F545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2A61A28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9462BF3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410E4B0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72224D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319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03ECB53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361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AF08F5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362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9B6E0D4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363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7DC0D05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364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FEC30CA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365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3188328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366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3E6C8433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367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4187D3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  GIC_SPI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368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1A891F1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1979B8D4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"ch0", "ch1", "ch2", "ch3",</w:t>
                              </w:r>
                            </w:p>
                            <w:p w14:paraId="6DB454D6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"ch4", "ch5", "ch6", "ch7",</w:t>
                              </w:r>
                            </w:p>
                            <w:p w14:paraId="3A277BF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"ch8", "ch9", "ch10", "ch11",</w:t>
                              </w:r>
                            </w:p>
                            <w:p w14:paraId="17CAC37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"ch12", "ch13", "ch14", "ch15";</w:t>
                              </w:r>
                            </w:p>
                            <w:p w14:paraId="58B969D2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clocks = &lt;&amp;cpg CPG_MOD 217&gt;;</w:t>
                              </w:r>
                            </w:p>
                            <w:p w14:paraId="5C1D82F7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73362A39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power-domains = &lt;&amp;sysc R8A779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8</w:t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0_PD_ALWAYS_ON&gt;;</w:t>
                              </w:r>
                            </w:p>
                            <w:p w14:paraId="7FFECD81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6D1ED75B" w14:textId="77777777" w:rsidR="00143B38" w:rsidRPr="001D5FE7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5338A3E3" w14:textId="77777777" w:rsidR="00143B38" w:rsidRPr="00FC7012" w:rsidRDefault="00143B38" w:rsidP="0075191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1D5FE7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E36422" w14:textId="7E641FA9" w:rsidR="00751919" w:rsidRDefault="00751919" w:rsidP="00751919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18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>
        <w:t>SYS-DMAC2 (R-Car V3H</w:t>
      </w:r>
      <w:r w:rsidRPr="000F503C">
        <w:t>)</w:t>
      </w:r>
    </w:p>
    <w:p w14:paraId="5A851C61" w14:textId="77777777" w:rsidR="001956CF" w:rsidRDefault="001956C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3F9E9FA3" w14:textId="77777777" w:rsidR="001956CF" w:rsidRDefault="001956CF" w:rsidP="001956CF">
      <w:pPr>
        <w:pStyle w:val="BodyText"/>
      </w:pPr>
      <w:r>
        <w:lastRenderedPageBreak/>
        <w:t xml:space="preserve">Basic configuration information of R-Car V3H RT-DMAC </w:t>
      </w:r>
      <w:r w:rsidR="00020EDF">
        <w:t>should be</w:t>
      </w:r>
      <w:r>
        <w:t xml:space="preserve"> define</w:t>
      </w:r>
      <w:r>
        <w:rPr>
          <w:rFonts w:hint="eastAsia"/>
        </w:rPr>
        <w:t>d</w:t>
      </w:r>
      <w:r>
        <w:t xml:space="preserve"> at device tree file (</w:t>
      </w:r>
      <w:r>
        <w:rPr>
          <w:rFonts w:hint="eastAsia"/>
        </w:rPr>
        <w:t>r8a77980.dtsi</w:t>
      </w:r>
      <w:r>
        <w:t>). It exist</w:t>
      </w:r>
      <w:r>
        <w:rPr>
          <w:rFonts w:hint="eastAsia"/>
        </w:rPr>
        <w:t>s</w:t>
      </w:r>
      <w:r>
        <w:t xml:space="preserve"> at arch/arm</w:t>
      </w:r>
      <w:r>
        <w:rPr>
          <w:rFonts w:hint="eastAsia"/>
        </w:rPr>
        <w:t>64</w:t>
      </w:r>
      <w:r>
        <w:t>/boot/</w:t>
      </w:r>
      <w:proofErr w:type="spellStart"/>
      <w:r>
        <w:t>dts</w:t>
      </w:r>
      <w:proofErr w:type="spellEnd"/>
      <w:r>
        <w:t>/</w:t>
      </w:r>
      <w:proofErr w:type="spellStart"/>
      <w:r>
        <w:t>renesas</w:t>
      </w:r>
      <w:proofErr w:type="spellEnd"/>
      <w:r>
        <w:t xml:space="preserve"> directory. This module use</w:t>
      </w:r>
      <w:r>
        <w:rPr>
          <w:rFonts w:hint="eastAsia"/>
        </w:rPr>
        <w:t>s</w:t>
      </w:r>
      <w:r>
        <w:t xml:space="preserve"> these described contents in </w:t>
      </w:r>
      <w:proofErr w:type="gramStart"/>
      <w:r>
        <w:t>device</w:t>
      </w:r>
      <w:proofErr w:type="gramEnd"/>
      <w:r>
        <w:t xml:space="preserve"> tree file.</w:t>
      </w:r>
    </w:p>
    <w:p w14:paraId="435F075B" w14:textId="77777777" w:rsidR="001956CF" w:rsidRDefault="001956CF" w:rsidP="001956CF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1956CF" w14:paraId="2A6AE3CE" w14:textId="77777777" w:rsidTr="00CE2C1B">
        <w:trPr>
          <w:trHeight w:val="9178"/>
        </w:trPr>
        <w:tc>
          <w:tcPr>
            <w:tcW w:w="9954" w:type="dxa"/>
          </w:tcPr>
          <w:p w14:paraId="2FAA116A" w14:textId="77777777" w:rsidR="001956CF" w:rsidRDefault="001956CF" w:rsidP="00CE2C1B">
            <w:pPr>
              <w:rPr>
                <w:lang w:eastAsia="ja-JP"/>
              </w:rPr>
            </w:pPr>
            <w:r w:rsidRPr="00FD232D">
              <w:rPr>
                <w:rFonts w:ascii="MS PGothic" w:eastAsia="MS PGothic" w:hAnsi="MS PGothic"/>
                <w:noProof/>
                <w:kern w:val="2"/>
                <w:sz w:val="21"/>
                <w:szCs w:val="21"/>
              </w:rPr>
              <mc:AlternateContent>
                <mc:Choice Requires="wpc">
                  <w:drawing>
                    <wp:inline distT="0" distB="0" distL="0" distR="0" wp14:anchorId="7D5B54F5" wp14:editId="33D73BCF">
                      <wp:extent cx="6086475" cy="5757768"/>
                      <wp:effectExtent l="0" t="0" r="0" b="0"/>
                      <wp:docPr id="255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4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43295" cy="571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07ACD6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257E6D6D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7E38C6B6" w14:textId="77777777" w:rsidR="00143B38" w:rsidRDefault="00143B38" w:rsidP="001956CF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  <w:p w14:paraId="632C2555" w14:textId="77777777" w:rsidR="00143B38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  <w:tab/>
                                    </w:r>
                                  </w:p>
                                  <w:p w14:paraId="2FA1196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ourier New" w:eastAsia="MS PGothic" w:hAnsi="Courier New" w:cs="Courier New"/>
                                        <w:color w:val="FF0000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>rt_dmac0: dma-controller@ffc10000 {</w:t>
                                    </w:r>
                                  </w:p>
                                  <w:p w14:paraId="525850FE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compatible = "renesas,dmac-r8a77980",</w:t>
                                    </w:r>
                                  </w:p>
                                  <w:p w14:paraId="2128128B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"renesas,rcar-dmac";</w:t>
                                    </w:r>
                                  </w:p>
                                  <w:p w14:paraId="195C120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reg = &lt;0 0xffc10000 0 0x10000&gt;;</w:t>
                                    </w:r>
                                  </w:p>
                                  <w:p w14:paraId="7C2D2EFF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interrupts = &lt;GIC_SPI 199 IRQ_TYPE_LEVEL_HIGH</w:t>
                                    </w:r>
                                  </w:p>
                                  <w:p w14:paraId="6C70E844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200 IRQ_TYPE_LEVEL_HIGH</w:t>
                                    </w:r>
                                  </w:p>
                                  <w:p w14:paraId="428B6DD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201 IRQ_TYPE_LEVEL_HIGH</w:t>
                                    </w:r>
                                  </w:p>
                                  <w:p w14:paraId="7A00C12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202 IRQ_TYPE_LEVEL_HIGH</w:t>
                                    </w:r>
                                  </w:p>
                                  <w:p w14:paraId="09FF6B16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203 IRQ_TYPE_LEVEL_HIGH</w:t>
                                    </w:r>
                                  </w:p>
                                  <w:p w14:paraId="26BBE42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204 IRQ_TYPE_LEVEL_HIGH</w:t>
                                    </w:r>
                                  </w:p>
                                  <w:p w14:paraId="112CE97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205 IRQ_TYPE_LEVEL_HIGH</w:t>
                                    </w:r>
                                  </w:p>
                                  <w:p w14:paraId="030440C9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206 IRQ_TYPE_LEVEL_HIGH</w:t>
                                    </w:r>
                                  </w:p>
                                  <w:p w14:paraId="5536235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207 IRQ_TYPE_LEVEL_HIGH</w:t>
                                    </w:r>
                                  </w:p>
                                  <w:p w14:paraId="18F726B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208 IRQ_TYPE_LEVEL_HIGH</w:t>
                                    </w:r>
                                  </w:p>
                                  <w:p w14:paraId="5C94FDF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209 IRQ_TYPE_LEVEL_HIGH</w:t>
                                    </w:r>
                                  </w:p>
                                  <w:p w14:paraId="5AE0C60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210 IRQ_TYPE_LEVEL_HIGH</w:t>
                                    </w:r>
                                  </w:p>
                                  <w:p w14:paraId="7C18C7D6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211 IRQ_TYPE_LEVEL_HIGH</w:t>
                                    </w:r>
                                  </w:p>
                                  <w:p w14:paraId="5DB754C7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212 IRQ_TYPE_LEVEL_HIGH</w:t>
                                    </w:r>
                                  </w:p>
                                  <w:p w14:paraId="5D3C2FD5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213 IRQ_TYPE_LEVEL_HIGH</w:t>
                                    </w:r>
                                  </w:p>
                                  <w:p w14:paraId="6903DA8A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214 IRQ_TYPE_LEVEL_HIGH</w:t>
                                    </w:r>
                                  </w:p>
                                  <w:p w14:paraId="53E3CA0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    GIC_SPI 215 IRQ_TYPE_LEVEL_HIGH&gt;;</w:t>
                                    </w:r>
                                  </w:p>
                                  <w:p w14:paraId="64C97B74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interrupt-names = "error",</w:t>
                                    </w:r>
                                  </w:p>
                                  <w:p w14:paraId="2091EAFB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"ch0", "ch1", "ch2", "ch3",</w:t>
                                    </w:r>
                                  </w:p>
                                  <w:p w14:paraId="18F070DC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"ch4", "ch5", "ch6", "ch7",</w:t>
                                    </w:r>
                                  </w:p>
                                  <w:p w14:paraId="5B265AF2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"ch8", "ch9", "ch10", "ch11",</w:t>
                                    </w:r>
                                  </w:p>
                                  <w:p w14:paraId="697BEA8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 xml:space="preserve">  "ch12", "ch13", "ch14", "ch15";</w:t>
                                    </w:r>
                                  </w:p>
                                  <w:p w14:paraId="51E0229D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clocks = &lt;&amp;cpg CPG_MOD 21&gt;;</w:t>
                                    </w:r>
                                  </w:p>
                                  <w:p w14:paraId="1E9CD361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clock-names = "fck";</w:t>
                                    </w:r>
                                  </w:p>
                                  <w:p w14:paraId="0165EAC3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power-domains = &lt;&amp;sysc R8A77980_PD_ALWAYS_ON&gt;;</w:t>
                                    </w:r>
                                  </w:p>
                                  <w:p w14:paraId="3DEBE8FF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resets = &lt;&amp;cpg 21&gt;;</w:t>
                                    </w:r>
                                  </w:p>
                                  <w:p w14:paraId="1E565449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#dma-cells = &lt;1&gt;;</w:t>
                                    </w:r>
                                  </w:p>
                                  <w:p w14:paraId="70EC24B2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dma-channels = &lt;16&gt;;</w:t>
                                    </w:r>
                                  </w:p>
                                  <w:p w14:paraId="2E48B900" w14:textId="77777777" w:rsidR="00143B38" w:rsidRPr="00EA53CC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</w:r>
                                    <w:r w:rsidRPr="00EA53CC">
                                      <w:rPr>
                                        <w:rFonts w:ascii="Courier New" w:eastAsia="MS PGothic" w:hAnsi="Courier New" w:cs="Courier New"/>
                                        <w:color w:val="000000" w:themeColor="text1"/>
                                        <w:sz w:val="18"/>
                                      </w:rPr>
                                      <w:tab/>
                                      <w:t>};</w:t>
                                    </w:r>
                                  </w:p>
                                  <w:p w14:paraId="36EE040D" w14:textId="77777777" w:rsidR="00143B38" w:rsidRPr="00FC7012" w:rsidRDefault="00143B38" w:rsidP="00793D59">
                                    <w:pPr>
                                      <w:tabs>
                                        <w:tab w:val="left" w:pos="600"/>
                                        <w:tab w:val="left" w:pos="1200"/>
                                        <w:tab w:val="left" w:pos="1800"/>
                                        <w:tab w:val="left" w:pos="2400"/>
                                        <w:tab w:val="left" w:pos="3000"/>
                                        <w:tab w:val="left" w:pos="3600"/>
                                      </w:tabs>
                                      <w:spacing w:after="0" w:line="240" w:lineRule="auto"/>
                                      <w:rPr>
                                        <w:rFonts w:ascii="Courier New" w:eastAsia="MS PGothic" w:hAnsi="Courier New" w:cs="Courier New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5B54F5" id="_x0000_s1198" editas="canvas" style="width:479.25pt;height:453.35pt;mso-position-horizontal-relative:char;mso-position-vertical-relative:line" coordsize="60864,5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">
                      <v:shape id="_x0000_s1199" type="#_x0000_t75" style="position:absolute;width:60864;height:57575;visibility:visible;mso-wrap-style:square">
                        <v:fill o:detectmouseclick="t"/>
                        <v:path o:connecttype="none"/>
                      </v:shape>
                      <v:shape id="Text Box 34" o:spid="_x0000_s1200" type="#_x0000_t202" style="position:absolute;width:60432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    <v:textbox inset="0,0,0,0">
                          <w:txbxContent>
                            <w:p w14:paraId="3407ACD6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257E6D6D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7E38C6B6" w14:textId="77777777" w:rsidR="00143B38" w:rsidRDefault="00143B38" w:rsidP="001956C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632C2555" w14:textId="77777777" w:rsidR="00143B38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</w:p>
                            <w:p w14:paraId="2FA1196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>rt_dmac0: dma-controller@ffc10000 {</w:t>
                              </w:r>
                            </w:p>
                            <w:p w14:paraId="525850FE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compatible = "renesas,dmac-r8a77980",</w:t>
                              </w:r>
                            </w:p>
                            <w:p w14:paraId="2128128B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195C120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reg = &lt;0 0xffc10000 0 0x10000&gt;;</w:t>
                              </w:r>
                            </w:p>
                            <w:p w14:paraId="7C2D2EFF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interrupts = &lt;GIC_SPI 199 IRQ_TYPE_LEVEL_HIGH</w:t>
                              </w:r>
                            </w:p>
                            <w:p w14:paraId="6C70E844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200 IRQ_TYPE_LEVEL_HIGH</w:t>
                              </w:r>
                            </w:p>
                            <w:p w14:paraId="428B6DD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201 IRQ_TYPE_LEVEL_HIGH</w:t>
                              </w:r>
                            </w:p>
                            <w:p w14:paraId="7A00C12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202 IRQ_TYPE_LEVEL_HIGH</w:t>
                              </w:r>
                            </w:p>
                            <w:p w14:paraId="09FF6B16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203 IRQ_TYPE_LEVEL_HIGH</w:t>
                              </w:r>
                            </w:p>
                            <w:p w14:paraId="26BBE42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204 IRQ_TYPE_LEVEL_HIGH</w:t>
                              </w:r>
                            </w:p>
                            <w:p w14:paraId="112CE97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205 IRQ_TYPE_LEVEL_HIGH</w:t>
                              </w:r>
                            </w:p>
                            <w:p w14:paraId="030440C9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206 IRQ_TYPE_LEVEL_HIGH</w:t>
                              </w:r>
                            </w:p>
                            <w:p w14:paraId="5536235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207 IRQ_TYPE_LEVEL_HIGH</w:t>
                              </w:r>
                            </w:p>
                            <w:p w14:paraId="18F726B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208 IRQ_TYPE_LEVEL_HIGH</w:t>
                              </w:r>
                            </w:p>
                            <w:p w14:paraId="5C94FDF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209 IRQ_TYPE_LEVEL_HIGH</w:t>
                              </w:r>
                            </w:p>
                            <w:p w14:paraId="5AE0C60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210 IRQ_TYPE_LEVEL_HIGH</w:t>
                              </w:r>
                            </w:p>
                            <w:p w14:paraId="7C18C7D6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211 IRQ_TYPE_LEVEL_HIGH</w:t>
                              </w:r>
                            </w:p>
                            <w:p w14:paraId="5DB754C7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212 IRQ_TYPE_LEVEL_HIGH</w:t>
                              </w:r>
                            </w:p>
                            <w:p w14:paraId="5D3C2FD5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213 IRQ_TYPE_LEVEL_HIGH</w:t>
                              </w:r>
                            </w:p>
                            <w:p w14:paraId="6903DA8A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214 IRQ_TYPE_LEVEL_HIGH</w:t>
                              </w:r>
                            </w:p>
                            <w:p w14:paraId="53E3CA0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215 IRQ_TYPE_LEVEL_HIGH&gt;;</w:t>
                              </w:r>
                            </w:p>
                            <w:p w14:paraId="64C97B74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2091EAFB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"ch0", "ch1", "ch2", "ch3",</w:t>
                              </w:r>
                            </w:p>
                            <w:p w14:paraId="18F070DC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"ch4", "ch5", "ch6", "ch7",</w:t>
                              </w:r>
                            </w:p>
                            <w:p w14:paraId="5B265AF2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"ch8", "ch9", "ch10", "ch11",</w:t>
                              </w:r>
                            </w:p>
                            <w:p w14:paraId="697BEA8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"ch12", "ch13", "ch14", "ch15";</w:t>
                              </w:r>
                            </w:p>
                            <w:p w14:paraId="51E0229D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clocks = &lt;&amp;cpg CPG_MOD 21&gt;;</w:t>
                              </w:r>
                            </w:p>
                            <w:p w14:paraId="1E9CD361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0165EAC3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power-domains = &lt;&amp;sysc R8A77980_PD_ALWAYS_ON&gt;;</w:t>
                              </w:r>
                            </w:p>
                            <w:p w14:paraId="3DEBE8FF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resets = &lt;&amp;cpg 21&gt;;</w:t>
                              </w:r>
                            </w:p>
                            <w:p w14:paraId="1E565449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70EC24B2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2E48B900" w14:textId="77777777" w:rsidR="00143B38" w:rsidRPr="00EA53CC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36EE040D" w14:textId="77777777" w:rsidR="00143B38" w:rsidRPr="00FC7012" w:rsidRDefault="00143B38" w:rsidP="00793D5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1B21692" w14:textId="72820A80" w:rsidR="001956CF" w:rsidRDefault="001956CF" w:rsidP="001956CF">
      <w:pPr>
        <w:pStyle w:val="figuretitle"/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DF33C4">
        <w:rPr>
          <w:lang w:eastAsia="ja-JP"/>
        </w:rPr>
        <w:t>19</w:t>
      </w:r>
      <w:r w:rsidRPr="00A157CA">
        <w:rPr>
          <w:lang w:eastAsia="ja-JP"/>
        </w:rPr>
        <w:t xml:space="preserve">   </w:t>
      </w:r>
      <w:r>
        <w:rPr>
          <w:lang w:eastAsia="ja-JP"/>
        </w:rPr>
        <w:t xml:space="preserve">Device tree initial references information of </w:t>
      </w:r>
      <w:r w:rsidR="00E90089">
        <w:t>RT</w:t>
      </w:r>
      <w:r>
        <w:t>-DMAC</w:t>
      </w:r>
      <w:r w:rsidR="00E90089">
        <w:t>0</w:t>
      </w:r>
      <w:r>
        <w:t xml:space="preserve"> (R-Car V3H</w:t>
      </w:r>
      <w:r w:rsidRPr="000F503C">
        <w:t>)</w:t>
      </w:r>
      <w:r>
        <w:br/>
      </w:r>
    </w:p>
    <w:p w14:paraId="0818DCD9" w14:textId="77777777" w:rsidR="00003B6A" w:rsidRDefault="00003B6A" w:rsidP="00003B6A">
      <w:pPr>
        <w:rPr>
          <w:lang w:eastAsia="ja-JP"/>
        </w:rPr>
      </w:pPr>
    </w:p>
    <w:p w14:paraId="3CDD2356" w14:textId="77777777" w:rsidR="00003B6A" w:rsidRDefault="00003B6A" w:rsidP="00003B6A">
      <w:pPr>
        <w:rPr>
          <w:lang w:eastAsia="ja-JP"/>
        </w:rPr>
      </w:pPr>
    </w:p>
    <w:p w14:paraId="0AA15E0E" w14:textId="77777777" w:rsidR="00003B6A" w:rsidRDefault="00003B6A" w:rsidP="00003B6A">
      <w:pPr>
        <w:rPr>
          <w:lang w:eastAsia="ja-JP"/>
        </w:rPr>
      </w:pPr>
    </w:p>
    <w:p w14:paraId="6BA20152" w14:textId="77777777" w:rsidR="00003B6A" w:rsidRDefault="00003B6A" w:rsidP="00003B6A">
      <w:pPr>
        <w:rPr>
          <w:lang w:eastAsia="ja-JP"/>
        </w:rPr>
      </w:pPr>
    </w:p>
    <w:p w14:paraId="41199682" w14:textId="77777777" w:rsidR="00003B6A" w:rsidRDefault="00003B6A" w:rsidP="00003B6A">
      <w:pPr>
        <w:rPr>
          <w:lang w:eastAsia="ja-JP"/>
        </w:rPr>
      </w:pPr>
    </w:p>
    <w:p w14:paraId="0DAFCC7A" w14:textId="77777777" w:rsidR="00003B6A" w:rsidRDefault="00003B6A" w:rsidP="00003B6A">
      <w:pPr>
        <w:rPr>
          <w:lang w:eastAsia="ja-JP"/>
        </w:rPr>
      </w:pPr>
    </w:p>
    <w:p w14:paraId="2C44103B" w14:textId="77777777" w:rsidR="00003B6A" w:rsidRDefault="00003B6A" w:rsidP="00003B6A">
      <w:pPr>
        <w:rPr>
          <w:lang w:eastAsia="ja-JP"/>
        </w:rPr>
      </w:pPr>
    </w:p>
    <w:p w14:paraId="4A2F6BD8" w14:textId="77777777" w:rsidR="00BD232C" w:rsidRDefault="00BD232C" w:rsidP="00BD232C">
      <w:pPr>
        <w:pStyle w:val="a0"/>
        <w:pBdr>
          <w:bottom w:val="single" w:sz="4" w:space="31" w:color="auto"/>
        </w:pBdr>
        <w:rPr>
          <w:color w:val="FF0000"/>
        </w:rPr>
      </w:pPr>
      <w:r>
        <w:rPr>
          <w:noProof/>
          <w:lang w:eastAsia="en-US"/>
        </w:rPr>
        <w:lastRenderedPageBreak/>
        <mc:AlternateContent>
          <mc:Choice Requires="wpc">
            <w:drawing>
              <wp:inline distT="0" distB="0" distL="0" distR="0" wp14:anchorId="631E30F7" wp14:editId="1849597C">
                <wp:extent cx="6078855" cy="4864735"/>
                <wp:effectExtent l="0" t="0" r="0" b="2540"/>
                <wp:docPr id="258" name="Canvas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0"/>
                            <a:ext cx="6043355" cy="4672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05E6D" w14:textId="77777777" w:rsidR="00143B38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8B3609A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748DC81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rt_dmac1: dma-controller@ffc20000 {</w:t>
                              </w:r>
                            </w:p>
                            <w:p w14:paraId="7E41F384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compatible = "renesas,dmac-r8a77980",</w:t>
                              </w:r>
                            </w:p>
                            <w:p w14:paraId="4328152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"renesas,rcar-dmac";</w:t>
                              </w:r>
                            </w:p>
                            <w:p w14:paraId="73C038E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reg = &lt;0 0xffc20000 0 0x10000&gt;;</w:t>
                              </w:r>
                            </w:p>
                            <w:p w14:paraId="3054F26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interrupts = &lt;GIC_SPI 320 IRQ_TYPE_LEVEL_HIGH</w:t>
                              </w:r>
                            </w:p>
                            <w:p w14:paraId="45E441A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321 IRQ_TYPE_LEVEL_HIGH</w:t>
                              </w:r>
                            </w:p>
                            <w:p w14:paraId="60B723D1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322 IRQ_TYPE_LEVEL_HIGH</w:t>
                              </w:r>
                            </w:p>
                            <w:p w14:paraId="6CE5F0B3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323 IRQ_TYPE_LEVEL_HIGH</w:t>
                              </w:r>
                            </w:p>
                            <w:p w14:paraId="4C4FF2D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324 IRQ_TYPE_LEVEL_HIGH</w:t>
                              </w:r>
                            </w:p>
                            <w:p w14:paraId="32233C6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325 IRQ_TYPE_LEVEL_HIGH</w:t>
                              </w:r>
                            </w:p>
                            <w:p w14:paraId="0CD20F2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326 IRQ_TYPE_LEVEL_HIGH</w:t>
                              </w:r>
                            </w:p>
                            <w:p w14:paraId="719BC75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327 IRQ_TYPE_LEVEL_HIGH</w:t>
                              </w:r>
                            </w:p>
                            <w:p w14:paraId="003B710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328 IRQ_TYPE_LEVEL_HIGH</w:t>
                              </w:r>
                            </w:p>
                            <w:p w14:paraId="036D0A1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329 IRQ_TYPE_LEVEL_HIGH</w:t>
                              </w:r>
                            </w:p>
                            <w:p w14:paraId="0929E73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330 IRQ_TYPE_LEVEL_HIGH</w:t>
                              </w:r>
                            </w:p>
                            <w:p w14:paraId="2796C676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331 IRQ_TYPE_LEVEL_HIGH</w:t>
                              </w:r>
                            </w:p>
                            <w:p w14:paraId="5E485BFE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332 IRQ_TYPE_LEVEL_HIGH</w:t>
                              </w:r>
                            </w:p>
                            <w:p w14:paraId="18FE0D8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333 IRQ_TYPE_LEVEL_HIGH</w:t>
                              </w:r>
                            </w:p>
                            <w:p w14:paraId="6559EBED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334 IRQ_TYPE_LEVEL_HIGH</w:t>
                              </w:r>
                            </w:p>
                            <w:p w14:paraId="45BCD4EA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335 IRQ_TYPE_LEVEL_HIGH</w:t>
                              </w:r>
                            </w:p>
                            <w:p w14:paraId="7840EB79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  GIC_SPI 336 IRQ_TYPE_LEVEL_HIGH&gt;;</w:t>
                              </w:r>
                            </w:p>
                            <w:p w14:paraId="6D96725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interrupt-names = "error",</w:t>
                              </w:r>
                            </w:p>
                            <w:p w14:paraId="3FACAD4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"ch0", "ch1", "ch2", "ch3",</w:t>
                              </w:r>
                            </w:p>
                            <w:p w14:paraId="5E7F34A8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"ch4", "ch5", "ch6", "ch7",</w:t>
                              </w:r>
                            </w:p>
                            <w:p w14:paraId="51140B04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"ch8", "ch9", "ch10", "ch11",</w:t>
                              </w:r>
                            </w:p>
                            <w:p w14:paraId="08F76735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 xml:space="preserve">  "ch12", "ch13", "ch14", "ch15";</w:t>
                              </w:r>
                            </w:p>
                            <w:p w14:paraId="163F0C10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clocks = &lt;&amp;cpg CPG_MOD 16&gt;;</w:t>
                              </w:r>
                            </w:p>
                            <w:p w14:paraId="0BBE70F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clock-names = "fck";</w:t>
                              </w:r>
                            </w:p>
                            <w:p w14:paraId="23FFB10F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power-domains = &lt;&amp;sysc R8A77980_PD_ALWAYS_ON&gt;;</w:t>
                              </w:r>
                            </w:p>
                            <w:p w14:paraId="23384852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resets = &lt;&amp;cpg 16&gt;;</w:t>
                              </w:r>
                            </w:p>
                            <w:p w14:paraId="413B2A49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#dma-cells = &lt;1&gt;;</w:t>
                              </w:r>
                            </w:p>
                            <w:p w14:paraId="15D20AB7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dma-channels = &lt;16&gt;;</w:t>
                              </w:r>
                            </w:p>
                            <w:p w14:paraId="35F1B9F1" w14:textId="77777777" w:rsidR="00143B38" w:rsidRPr="00EA53CC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color w:val="000000" w:themeColor="text1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15771384" w14:textId="77777777" w:rsidR="00143B38" w:rsidRDefault="00143B38" w:rsidP="00BD232C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color w:val="FF000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1E30F7" id="Canvas 258" o:spid="_x0000_s1201" editas="canvas" style="width:478.65pt;height:383.05pt;mso-position-horizontal-relative:char;mso-position-vertical-relative:line" coordsize="60788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">
                <v:shape id="_x0000_s1202" type="#_x0000_t75" style="position:absolute;width:60788;height:48647;visibility:visible;mso-wrap-style:square">
                  <v:fill o:detectmouseclick="t"/>
                  <v:path o:connecttype="none"/>
                </v:shape>
                <v:shape id="Text Box 34" o:spid="_x0000_s1203" type="#_x0000_t202" style="position:absolute;left:4;width:60433;height:4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14:paraId="75805E6D" w14:textId="77777777" w:rsidR="00143B38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8B3609A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748DC81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rt_dmac1: dma-controller@ffc20000 {</w:t>
                        </w:r>
                      </w:p>
                      <w:p w14:paraId="7E41F384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compatible = "renesas,dmac-r8a77980",</w:t>
                        </w:r>
                      </w:p>
                      <w:p w14:paraId="4328152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"renesas,rcar-dmac";</w:t>
                        </w:r>
                      </w:p>
                      <w:p w14:paraId="73C038E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reg = &lt;0 0xffc20000 0 0x10000&gt;;</w:t>
                        </w:r>
                      </w:p>
                      <w:p w14:paraId="3054F26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interrupts = &lt;GIC_SPI 320 IRQ_TYPE_LEVEL_HIGH</w:t>
                        </w:r>
                      </w:p>
                      <w:p w14:paraId="45E441A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321 IRQ_TYPE_LEVEL_HIGH</w:t>
                        </w:r>
                      </w:p>
                      <w:p w14:paraId="60B723D1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322 IRQ_TYPE_LEVEL_HIGH</w:t>
                        </w:r>
                      </w:p>
                      <w:p w14:paraId="6CE5F0B3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323 IRQ_TYPE_LEVEL_HIGH</w:t>
                        </w:r>
                      </w:p>
                      <w:p w14:paraId="4C4FF2D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324 IRQ_TYPE_LEVEL_HIGH</w:t>
                        </w:r>
                      </w:p>
                      <w:p w14:paraId="32233C6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325 IRQ_TYPE_LEVEL_HIGH</w:t>
                        </w:r>
                      </w:p>
                      <w:p w14:paraId="0CD20F2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326 IRQ_TYPE_LEVEL_HIGH</w:t>
                        </w:r>
                      </w:p>
                      <w:p w14:paraId="719BC75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327 IRQ_TYPE_LEVEL_HIGH</w:t>
                        </w:r>
                      </w:p>
                      <w:p w14:paraId="003B710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328 IRQ_TYPE_LEVEL_HIGH</w:t>
                        </w:r>
                      </w:p>
                      <w:p w14:paraId="036D0A1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329 IRQ_TYPE_LEVEL_HIGH</w:t>
                        </w:r>
                      </w:p>
                      <w:p w14:paraId="0929E73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330 IRQ_TYPE_LEVEL_HIGH</w:t>
                        </w:r>
                      </w:p>
                      <w:p w14:paraId="2796C676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331 IRQ_TYPE_LEVEL_HIGH</w:t>
                        </w:r>
                      </w:p>
                      <w:p w14:paraId="5E485BFE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332 IRQ_TYPE_LEVEL_HIGH</w:t>
                        </w:r>
                      </w:p>
                      <w:p w14:paraId="18FE0D8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333 IRQ_TYPE_LEVEL_HIGH</w:t>
                        </w:r>
                      </w:p>
                      <w:p w14:paraId="6559EBED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334 IRQ_TYPE_LEVEL_HIGH</w:t>
                        </w:r>
                      </w:p>
                      <w:p w14:paraId="45BCD4EA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335 IRQ_TYPE_LEVEL_HIGH</w:t>
                        </w:r>
                      </w:p>
                      <w:p w14:paraId="7840EB79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    GIC_SPI 336 IRQ_TYPE_LEVEL_HIGH&gt;;</w:t>
                        </w:r>
                      </w:p>
                      <w:p w14:paraId="6D96725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interrupt-names = "error",</w:t>
                        </w:r>
                      </w:p>
                      <w:p w14:paraId="3FACAD4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"ch0", "ch1", "ch2", "ch3",</w:t>
                        </w:r>
                      </w:p>
                      <w:p w14:paraId="5E7F34A8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"ch4", "ch5", "ch6", "ch7",</w:t>
                        </w:r>
                      </w:p>
                      <w:p w14:paraId="51140B04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"ch8", "ch9", "ch10", "ch11",</w:t>
                        </w:r>
                      </w:p>
                      <w:p w14:paraId="08F76735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 xml:space="preserve">  "ch12", "ch13", "ch14", "ch15";</w:t>
                        </w:r>
                      </w:p>
                      <w:p w14:paraId="163F0C10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clocks = &lt;&amp;cpg CPG_MOD 16&gt;;</w:t>
                        </w:r>
                      </w:p>
                      <w:p w14:paraId="0BBE70F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clock-names = "fck";</w:t>
                        </w:r>
                      </w:p>
                      <w:p w14:paraId="23FFB10F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power-domains = &lt;&amp;sysc R8A77980_PD_ALWAYS_ON&gt;;</w:t>
                        </w:r>
                      </w:p>
                      <w:p w14:paraId="23384852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resets = &lt;&amp;cpg 16&gt;;</w:t>
                        </w:r>
                      </w:p>
                      <w:p w14:paraId="413B2A49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#dma-cells = &lt;1&gt;;</w:t>
                        </w:r>
                      </w:p>
                      <w:p w14:paraId="15D20AB7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dma-channels = &lt;16&gt;;</w:t>
                        </w:r>
                      </w:p>
                      <w:p w14:paraId="35F1B9F1" w14:textId="77777777" w:rsidR="00143B38" w:rsidRPr="00EA53CC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color w:val="000000" w:themeColor="text1"/>
                            <w:sz w:val="18"/>
                          </w:rPr>
                          <w:tab/>
                          <w:t>};</w:t>
                        </w:r>
                      </w:p>
                      <w:p w14:paraId="15771384" w14:textId="77777777" w:rsidR="00143B38" w:rsidRDefault="00143B38" w:rsidP="00BD232C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color w:val="FF0000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491117" w14:textId="18C72224" w:rsidR="00BD232C" w:rsidRPr="00EA53CC" w:rsidRDefault="00BD232C" w:rsidP="00BD232C">
      <w:pPr>
        <w:pStyle w:val="figuretitle"/>
        <w:rPr>
          <w:color w:val="000000" w:themeColor="text1"/>
          <w:lang w:eastAsia="ja-JP"/>
        </w:rPr>
      </w:pPr>
      <w:r w:rsidRPr="00EA53CC">
        <w:rPr>
          <w:color w:val="000000" w:themeColor="text1"/>
          <w:lang w:eastAsia="ja-JP"/>
        </w:rPr>
        <w:t xml:space="preserve">Figure </w:t>
      </w:r>
      <w:r w:rsidRPr="00EA53CC">
        <w:rPr>
          <w:color w:val="000000" w:themeColor="text1"/>
          <w:lang w:eastAsia="ja-JP"/>
        </w:rPr>
        <w:fldChar w:fldCharType="begin"/>
      </w:r>
      <w:r w:rsidRPr="00EA53CC">
        <w:rPr>
          <w:color w:val="000000" w:themeColor="text1"/>
          <w:lang w:eastAsia="ja-JP"/>
        </w:rPr>
        <w:instrText xml:space="preserve"> STYLEREF 1 \s </w:instrText>
      </w:r>
      <w:r w:rsidRPr="00EA53CC">
        <w:rPr>
          <w:color w:val="000000" w:themeColor="text1"/>
          <w:lang w:eastAsia="ja-JP"/>
        </w:rPr>
        <w:fldChar w:fldCharType="separate"/>
      </w:r>
      <w:r w:rsidR="00F801A4">
        <w:rPr>
          <w:noProof/>
          <w:color w:val="000000" w:themeColor="text1"/>
          <w:lang w:eastAsia="ja-JP"/>
        </w:rPr>
        <w:t>5</w:t>
      </w:r>
      <w:r w:rsidRPr="00EA53CC">
        <w:rPr>
          <w:color w:val="000000" w:themeColor="text1"/>
          <w:lang w:eastAsia="ja-JP"/>
        </w:rPr>
        <w:fldChar w:fldCharType="end"/>
      </w:r>
      <w:r w:rsidRPr="00EA53CC">
        <w:rPr>
          <w:color w:val="000000" w:themeColor="text1"/>
          <w:lang w:eastAsia="ja-JP"/>
        </w:rPr>
        <w:t>-20   Device tree initial references information of RT-DMAC1 (R-Car V3H)</w:t>
      </w:r>
    </w:p>
    <w:p w14:paraId="46216E1B" w14:textId="77777777" w:rsidR="00003B6A" w:rsidRPr="00003B6A" w:rsidRDefault="00003B6A" w:rsidP="00EA53CC">
      <w:pPr>
        <w:rPr>
          <w:lang w:eastAsia="ja-JP"/>
        </w:rPr>
      </w:pPr>
    </w:p>
    <w:p w14:paraId="0B89D7FB" w14:textId="77777777" w:rsidR="00B57AF9" w:rsidRDefault="00B57AF9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</w:p>
    <w:p w14:paraId="422F6750" w14:textId="77777777" w:rsidR="004D1479" w:rsidRDefault="00B57AF9" w:rsidP="007F7F4C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lang w:eastAsia="ja-JP"/>
        </w:rPr>
        <w:br w:type="page"/>
      </w:r>
      <w:r w:rsidR="007C04DD">
        <w:rPr>
          <w:lang w:eastAsia="ja-JP"/>
        </w:rPr>
        <w:lastRenderedPageBreak/>
        <w:t xml:space="preserve">  </w:t>
      </w:r>
      <w:r w:rsidR="004D1479">
        <w:rPr>
          <w:lang w:eastAsia="ja-JP"/>
        </w:rPr>
        <w:t xml:space="preserve">To enable fixed address mode support, </w:t>
      </w:r>
      <w:r w:rsidR="004D1479">
        <w:t>“fixed-source” (for fixed source address) or “fixed-</w:t>
      </w:r>
      <w:proofErr w:type="spellStart"/>
      <w:r w:rsidR="004D1479">
        <w:t>dest</w:t>
      </w:r>
      <w:proofErr w:type="spellEnd"/>
      <w:r w:rsidR="004D1479">
        <w:t>” (for fixed destination address) optional properties need to be added as following in corresponding DMAC device tree node.</w:t>
      </w:r>
    </w:p>
    <w:p w14:paraId="2F9B4B92" w14:textId="77777777" w:rsidR="004D1479" w:rsidRDefault="004D1479" w:rsidP="007F7F4C">
      <w:pPr>
        <w:pStyle w:val="BodyText"/>
        <w:jc w:val="both"/>
      </w:pPr>
      <w:r>
        <w:tab/>
        <w:t>fixed-</w:t>
      </w:r>
      <w:proofErr w:type="gramStart"/>
      <w:r>
        <w:t>source;</w:t>
      </w:r>
      <w:proofErr w:type="gramEnd"/>
    </w:p>
    <w:p w14:paraId="73AEDBE7" w14:textId="77777777" w:rsidR="00C30FE1" w:rsidRDefault="004D1479" w:rsidP="007F7F4C">
      <w:pPr>
        <w:pStyle w:val="BodyText"/>
        <w:jc w:val="both"/>
      </w:pPr>
      <w:r>
        <w:tab/>
        <w:t>fixed-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16373225" w14:textId="77777777" w:rsidR="00C30FE1" w:rsidRDefault="00C30FE1" w:rsidP="007F7F4C">
      <w:pPr>
        <w:pStyle w:val="BodyText"/>
        <w:jc w:val="both"/>
      </w:pPr>
    </w:p>
    <w:p w14:paraId="5E8B676B" w14:textId="7806FEDC" w:rsidR="00964AAA" w:rsidRDefault="004D1479" w:rsidP="007F7F4C">
      <w:pPr>
        <w:pStyle w:val="BodyText"/>
        <w:jc w:val="both"/>
      </w:pPr>
      <w:r>
        <w:t>To enable slow speed mode (only available on R-Car V3U), “rate-read” (</w:t>
      </w:r>
      <w:r w:rsidR="009751F6">
        <w:t xml:space="preserve">for </w:t>
      </w:r>
      <w:r>
        <w:t>read</w:t>
      </w:r>
      <w:r w:rsidR="009751F6">
        <w:t xml:space="preserve"> rate</w:t>
      </w:r>
      <w:r w:rsidR="001712AB">
        <w:t xml:space="preserve"> control</w:t>
      </w:r>
      <w:r>
        <w:t>) or “rate-write” (</w:t>
      </w:r>
      <w:r w:rsidR="009751F6">
        <w:t xml:space="preserve">for </w:t>
      </w:r>
      <w:r>
        <w:t>write</w:t>
      </w:r>
      <w:r w:rsidR="009751F6">
        <w:t xml:space="preserve"> rate</w:t>
      </w:r>
      <w:r w:rsidR="001712AB">
        <w:t xml:space="preserve"> control</w:t>
      </w:r>
      <w:r>
        <w:t>) optional properties need to be added as following in corresponding DMAC device tree node. The valid value is in [0x03, 0xff]</w:t>
      </w:r>
      <w:r w:rsidR="00130484">
        <w:t xml:space="preserve"> and inverse ratio to the speed which means the greater value is, the less speed is.</w:t>
      </w:r>
    </w:p>
    <w:p w14:paraId="3F6C3EF3" w14:textId="29594AC8" w:rsidR="000C01C6" w:rsidRDefault="000C01C6">
      <w:pPr>
        <w:pStyle w:val="BodyText"/>
        <w:jc w:val="both"/>
      </w:pPr>
      <w:r>
        <w:t>For example:</w:t>
      </w:r>
    </w:p>
    <w:p w14:paraId="250B53A2" w14:textId="77777777" w:rsidR="004D1479" w:rsidRDefault="004D1479" w:rsidP="007F7F4C">
      <w:pPr>
        <w:pStyle w:val="BodyText"/>
        <w:jc w:val="both"/>
      </w:pPr>
      <w:r>
        <w:tab/>
        <w:t>rate-read = &lt;0x11</w:t>
      </w:r>
      <w:proofErr w:type="gramStart"/>
      <w:r>
        <w:t>&gt;;</w:t>
      </w:r>
      <w:proofErr w:type="gramEnd"/>
    </w:p>
    <w:p w14:paraId="3E942693" w14:textId="77777777" w:rsidR="004D1479" w:rsidRDefault="004D1479" w:rsidP="007F7F4C">
      <w:pPr>
        <w:pStyle w:val="BodyText"/>
        <w:jc w:val="both"/>
      </w:pPr>
      <w:r>
        <w:tab/>
        <w:t>rate-write = &lt;0xff</w:t>
      </w:r>
      <w:proofErr w:type="gramStart"/>
      <w:r>
        <w:t>&gt;;</w:t>
      </w:r>
      <w:proofErr w:type="gramEnd"/>
    </w:p>
    <w:p w14:paraId="54989C22" w14:textId="77777777" w:rsidR="004D1479" w:rsidRDefault="004D1479" w:rsidP="004D1479">
      <w:pPr>
        <w:pStyle w:val="a0"/>
        <w:pBdr>
          <w:bottom w:val="single" w:sz="4" w:space="31" w:color="auto"/>
        </w:pBdr>
      </w:pPr>
      <w:r w:rsidRPr="00FD232D">
        <w:rPr>
          <w:rFonts w:ascii="MS PGothic" w:eastAsia="MS PGothic" w:hAnsi="MS PGothic"/>
          <w:noProof/>
          <w:kern w:val="2"/>
          <w:sz w:val="21"/>
          <w:szCs w:val="21"/>
          <w:lang w:eastAsia="en-US"/>
        </w:rPr>
        <mc:AlternateContent>
          <mc:Choice Requires="wpc">
            <w:drawing>
              <wp:inline distT="0" distB="0" distL="0" distR="0" wp14:anchorId="50FAB726" wp14:editId="3D51031F">
                <wp:extent cx="6078855" cy="5236397"/>
                <wp:effectExtent l="0" t="0" r="0" b="2540"/>
                <wp:docPr id="462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0"/>
                            <a:ext cx="6043295" cy="5200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6E7B1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</w:p>
                            <w:p w14:paraId="5BA3363C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315E10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</w:t>
                              </w:r>
                            </w:p>
                            <w:p w14:paraId="1F6479D6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dmac1: dma-controller@e7350000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{</w:t>
                              </w:r>
                            </w:p>
                            <w:p w14:paraId="6CA2B8A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comp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atible = "renesas,dmac-r8a779a0”</w:t>
                              </w:r>
                            </w:p>
                            <w:p w14:paraId="39926A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"renesas,rcar-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v3u-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dmac";</w:t>
                              </w:r>
                            </w:p>
                            <w:p w14:paraId="41156B37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reg = &lt;0 0xe7350000 0 0x1000&gt;,</w:t>
                              </w:r>
                            </w:p>
                            <w:p w14:paraId="6DBEEA4E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&lt;0 0xe7300000 0 0xf104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502F9D8F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interrupts = &lt;GIC_SPI 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DBC4E17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4C0CABB6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24396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1BB584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B35405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24F1AF62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6E20669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38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81CD2C0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39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4CDB2BE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724EF631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5A47A777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42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9F06F34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43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67E6D1BD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GIC_SPI 44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1D09342D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</w:t>
                              </w:r>
                            </w:p>
                            <w:p w14:paraId="0523672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GIC_SPI 46 IRQ_TYPE_LEVEL_HIGH</w:t>
                              </w:r>
                            </w:p>
                            <w:p w14:paraId="3A38537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GIC_SPI 47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IRQ_TYPE_LEVEL_HIGH&gt;;</w:t>
                              </w:r>
                            </w:p>
                            <w:p w14:paraId="1DE6434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interrupt-names = "error",</w:t>
                              </w:r>
                            </w:p>
                            <w:p w14:paraId="25B01F9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     "ch0", "ch1", "ch2", "ch3",</w:t>
                              </w:r>
                            </w:p>
                            <w:p w14:paraId="70B79B32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"ch4", "ch5", "ch6", "ch7",</w:t>
                              </w:r>
                            </w:p>
                            <w:p w14:paraId="4EC9BC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"ch8", "ch9", "ch10", "ch11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",</w:t>
                              </w:r>
                            </w:p>
                            <w:p w14:paraId="2C5A3D9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    "ch12", "ch13", "ch14", "ch15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";</w:t>
                              </w:r>
                            </w:p>
                            <w:p w14:paraId="1CFA3DD3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clocks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= &lt;&amp;cpg CPG_MOD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47228B50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clock-names = "fck";</w:t>
                              </w:r>
                            </w:p>
                            <w:p w14:paraId="134756B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power-domains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= &lt;&amp;sysc R8A779A0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_PD_ALWAYS_ON&gt;;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2D6EF2B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resets = &lt;&amp;cpg 709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7AA2170A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#dma-cells = &lt;1&gt;;</w:t>
                              </w:r>
                            </w:p>
                            <w:p w14:paraId="375AD358" w14:textId="77777777" w:rsidR="00143B38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        dm</w:t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a-channels = &lt;16</w:t>
                              </w: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>&gt;;</w:t>
                              </w:r>
                            </w:p>
                            <w:p w14:paraId="326AA26C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 xml:space="preserve">    </w:t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>fixed-source;</w:t>
                              </w:r>
                            </w:p>
                            <w:p w14:paraId="3FE5DFB4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fixed-dest;</w:t>
                              </w:r>
                            </w:p>
                            <w:p w14:paraId="70C3C764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rate-read = &lt;0x11&gt;;</w:t>
                              </w:r>
                            </w:p>
                            <w:p w14:paraId="21C540B7" w14:textId="77777777" w:rsidR="00143B38" w:rsidRPr="00EA53CC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</w:r>
                              <w:r w:rsidRPr="00EA53CC">
                                <w:rPr>
                                  <w:rFonts w:ascii="Courier New" w:eastAsia="MS PGothic" w:hAnsi="Courier New" w:cs="Courier New"/>
                                  <w:b/>
                                  <w:color w:val="000000" w:themeColor="text1"/>
                                  <w:sz w:val="18"/>
                                </w:rPr>
                                <w:tab/>
                                <w:t xml:space="preserve">    rate-write = &lt;0xff&gt;;</w:t>
                              </w:r>
                            </w:p>
                            <w:p w14:paraId="275069D9" w14:textId="77777777" w:rsidR="00143B38" w:rsidRPr="006B5D2A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ab/>
                                <w:t>};</w:t>
                              </w:r>
                            </w:p>
                            <w:p w14:paraId="52F97A9B" w14:textId="77777777" w:rsidR="00143B38" w:rsidRPr="00FC7012" w:rsidRDefault="00143B38" w:rsidP="004D1479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</w:pPr>
                              <w:r w:rsidRPr="006B5D2A">
                                <w:rPr>
                                  <w:rFonts w:ascii="Courier New" w:eastAsia="MS PGothic" w:hAnsi="Courier New" w:cs="Courier New"/>
                                  <w:sz w:val="18"/>
                                </w:rPr>
                                <w:t xml:space="preserve">                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AB726" id="_x0000_s1204" editas="canvas" style="width:478.65pt;height:412.3pt;mso-position-horizontal-relative:char;mso-position-vertical-relative:line" coordsize="60788,5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">
                <v:shape id="_x0000_s1205" type="#_x0000_t75" style="position:absolute;width:60788;height:52362;visibility:visible;mso-wrap-style:square">
                  <v:fill o:detectmouseclick="t"/>
                  <v:path o:connecttype="none"/>
                </v:shape>
                <v:shape id="Text Box 34" o:spid="_x0000_s1206" type="#_x0000_t202" style="position:absolute;left:4;width:60433;height:5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" stroked="f">
                  <v:textbox inset="0,0,0,0">
                    <w:txbxContent>
                      <w:p w14:paraId="3B76E7B1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</w:p>
                      <w:p w14:paraId="5BA3363C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315E10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</w:t>
                        </w:r>
                      </w:p>
                      <w:p w14:paraId="1F6479D6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dmac1: dma-controller@e7350000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{</w:t>
                        </w:r>
                      </w:p>
                      <w:p w14:paraId="6CA2B8A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comp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atible = "renesas,dmac-r8a779a0”</w:t>
                        </w:r>
                      </w:p>
                      <w:p w14:paraId="39926A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"renesas,rcar-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v3u-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dmac";</w:t>
                        </w:r>
                      </w:p>
                      <w:p w14:paraId="41156B37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reg = &lt;0 0xe7350000 0 0x1000&gt;,</w:t>
                        </w:r>
                      </w:p>
                      <w:p w14:paraId="6DBEEA4E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&lt;0 0xe7300000 0 0xf104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502F9D8F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interrupts = &lt;GIC_SPI 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DBC4E17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4C0CABB6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24396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1BB584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B35405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24F1AF62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6E20669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38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81CD2C0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39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4CDB2BE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724EF631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5A47A777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42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9F06F34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43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67E6D1BD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GIC_SPI 44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1D09342D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</w:t>
                        </w:r>
                      </w:p>
                      <w:p w14:paraId="0523672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GIC_SPI 46 IRQ_TYPE_LEVEL_HIGH</w:t>
                        </w:r>
                      </w:p>
                      <w:p w14:paraId="3A38537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GIC_SPI 47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IRQ_TYPE_LEVEL_HIGH&gt;;</w:t>
                        </w:r>
                      </w:p>
                      <w:p w14:paraId="1DE6434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interrupt-names = "error",</w:t>
                        </w:r>
                      </w:p>
                      <w:p w14:paraId="25B01F9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     "ch0", "ch1", "ch2", "ch3",</w:t>
                        </w:r>
                      </w:p>
                      <w:p w14:paraId="70B79B32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"ch4", "ch5", "ch6", "ch7",</w:t>
                        </w:r>
                      </w:p>
                      <w:p w14:paraId="4EC9BC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"ch8", "ch9", "ch10", "ch11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",</w:t>
                        </w:r>
                      </w:p>
                      <w:p w14:paraId="2C5A3D9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    "ch12", "ch13", "ch14", "ch15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";</w:t>
                        </w:r>
                      </w:p>
                      <w:p w14:paraId="1CFA3DD3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clocks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= &lt;&amp;cpg CPG_MOD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47228B50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clock-names = "fck";</w:t>
                        </w:r>
                      </w:p>
                      <w:p w14:paraId="134756B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power-domains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= &lt;&amp;sysc R8A779A0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_PD_ALWAYS_ON&gt;;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</w:t>
                        </w:r>
                      </w:p>
                      <w:p w14:paraId="32D6EF2B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resets = &lt;&amp;cpg 709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7AA2170A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#dma-cells = &lt;1&gt;;</w:t>
                        </w:r>
                      </w:p>
                      <w:p w14:paraId="375AD358" w14:textId="77777777" w:rsidR="00143B38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        dm</w:t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>a-channels = &lt;16</w:t>
                        </w: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>&gt;;</w:t>
                        </w:r>
                      </w:p>
                      <w:p w14:paraId="326AA26C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 xml:space="preserve">    </w:t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>fixed-source;</w:t>
                        </w:r>
                      </w:p>
                      <w:p w14:paraId="3FE5DFB4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fixed-dest;</w:t>
                        </w:r>
                      </w:p>
                      <w:p w14:paraId="70C3C764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rate-read = &lt;0x11&gt;;</w:t>
                        </w:r>
                      </w:p>
                      <w:p w14:paraId="21C540B7" w14:textId="77777777" w:rsidR="00143B38" w:rsidRPr="00EA53CC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</w:pP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</w:r>
                        <w:r w:rsidRPr="00EA53CC">
                          <w:rPr>
                            <w:rFonts w:ascii="Courier New" w:eastAsia="MS PGothic" w:hAnsi="Courier New" w:cs="Courier New"/>
                            <w:b/>
                            <w:color w:val="000000" w:themeColor="text1"/>
                            <w:sz w:val="18"/>
                          </w:rPr>
                          <w:tab/>
                          <w:t xml:space="preserve">    rate-write = &lt;0xff&gt;;</w:t>
                        </w:r>
                      </w:p>
                      <w:p w14:paraId="275069D9" w14:textId="77777777" w:rsidR="00143B38" w:rsidRPr="006B5D2A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 w:eastAsia="MS PGothic" w:hAnsi="Courier New" w:cs="Courier New"/>
                            <w:sz w:val="18"/>
                          </w:rPr>
                          <w:tab/>
                          <w:t>};</w:t>
                        </w:r>
                      </w:p>
                      <w:p w14:paraId="52F97A9B" w14:textId="77777777" w:rsidR="00143B38" w:rsidRPr="00FC7012" w:rsidRDefault="00143B38" w:rsidP="004D1479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</w:rPr>
                        </w:pPr>
                        <w:r w:rsidRPr="006B5D2A">
                          <w:rPr>
                            <w:rFonts w:ascii="Courier New" w:eastAsia="MS PGothic" w:hAnsi="Courier New" w:cs="Courier New"/>
                            <w:sz w:val="18"/>
                          </w:rPr>
                          <w:t xml:space="preserve">                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AAB02C" w14:textId="7AA98CDD" w:rsidR="004D1479" w:rsidRDefault="004D1479" w:rsidP="007F7F4C">
      <w:pPr>
        <w:pStyle w:val="figuretitle"/>
        <w:rPr>
          <w:lang w:eastAsia="ja-JP"/>
        </w:rPr>
      </w:pPr>
      <w:r w:rsidRPr="00A157CA">
        <w:rPr>
          <w:lang w:eastAsia="ja-JP"/>
        </w:rPr>
        <w:t xml:space="preserve">Figure </w:t>
      </w:r>
      <w:r w:rsidRPr="00A157CA">
        <w:rPr>
          <w:lang w:eastAsia="ja-JP"/>
        </w:rPr>
        <w:fldChar w:fldCharType="begin"/>
      </w:r>
      <w:r w:rsidRPr="00A157CA">
        <w:rPr>
          <w:lang w:eastAsia="ja-JP"/>
        </w:rPr>
        <w:instrText xml:space="preserve"> STYLEREF 1 \s </w:instrText>
      </w:r>
      <w:r w:rsidRPr="00A157CA">
        <w:rPr>
          <w:lang w:eastAsia="ja-JP"/>
        </w:rPr>
        <w:fldChar w:fldCharType="separate"/>
      </w:r>
      <w:r w:rsidR="00F801A4">
        <w:rPr>
          <w:noProof/>
          <w:lang w:eastAsia="ja-JP"/>
        </w:rPr>
        <w:t>5</w:t>
      </w:r>
      <w:r w:rsidRPr="00A157CA">
        <w:rPr>
          <w:lang w:eastAsia="ja-JP"/>
        </w:rPr>
        <w:fldChar w:fldCharType="end"/>
      </w:r>
      <w:r>
        <w:rPr>
          <w:lang w:eastAsia="ja-JP"/>
        </w:rPr>
        <w:t>-</w:t>
      </w:r>
      <w:r w:rsidR="00A22465">
        <w:rPr>
          <w:lang w:eastAsia="ja-JP"/>
        </w:rPr>
        <w:t>21</w:t>
      </w:r>
      <w:r w:rsidRPr="00A157CA">
        <w:rPr>
          <w:lang w:eastAsia="ja-JP"/>
        </w:rPr>
        <w:t xml:space="preserve">   </w:t>
      </w:r>
      <w:r>
        <w:rPr>
          <w:lang w:eastAsia="ja-JP"/>
        </w:rPr>
        <w:t>Enable fixed address mode, slow speed mode references information of SYS-DMAC1 (R-Car V3U)</w:t>
      </w:r>
    </w:p>
    <w:p w14:paraId="18357070" w14:textId="77777777" w:rsidR="008B7817" w:rsidRPr="004D1479" w:rsidRDefault="008B7817" w:rsidP="007F7F4C">
      <w:pPr>
        <w:pStyle w:val="BodyText"/>
      </w:pPr>
    </w:p>
    <w:p w14:paraId="55273441" w14:textId="77777777" w:rsidR="008717E7" w:rsidRDefault="007D6C05">
      <w:pPr>
        <w:pStyle w:val="Heading2"/>
        <w:rPr>
          <w:lang w:eastAsia="ja-JP"/>
        </w:rPr>
      </w:pPr>
      <w:r>
        <w:rPr>
          <w:lang w:eastAsia="ja-JP"/>
        </w:rPr>
        <w:lastRenderedPageBreak/>
        <w:t>Option Setting</w:t>
      </w:r>
    </w:p>
    <w:p w14:paraId="5C0C8AF6" w14:textId="77777777" w:rsidR="008717E7" w:rsidRDefault="00126F84" w:rsidP="008717E7">
      <w:pPr>
        <w:pStyle w:val="Heading3"/>
        <w:rPr>
          <w:lang w:eastAsia="ja-JP"/>
        </w:rPr>
      </w:pPr>
      <w:r>
        <w:rPr>
          <w:lang w:eastAsia="ja-JP"/>
        </w:rPr>
        <w:t>Module Parameters</w:t>
      </w:r>
    </w:p>
    <w:p w14:paraId="683BE80A" w14:textId="77777777" w:rsidR="008717E7" w:rsidRDefault="00126F84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5D41BE51" w14:textId="77777777" w:rsidR="008717E7" w:rsidRDefault="008717E7" w:rsidP="001E3BC1">
      <w:pPr>
        <w:rPr>
          <w:lang w:eastAsia="ja-JP"/>
        </w:rPr>
      </w:pPr>
    </w:p>
    <w:p w14:paraId="3E2F1ED7" w14:textId="77777777" w:rsidR="008717E7" w:rsidRDefault="00126F84" w:rsidP="008717E7">
      <w:pPr>
        <w:pStyle w:val="Heading3"/>
        <w:rPr>
          <w:lang w:eastAsia="ja-JP"/>
        </w:rPr>
      </w:pPr>
      <w:r>
        <w:rPr>
          <w:lang w:eastAsia="ja-JP"/>
        </w:rPr>
        <w:t>Kernel Parameters</w:t>
      </w:r>
    </w:p>
    <w:p w14:paraId="30BEE9C9" w14:textId="77777777" w:rsidR="008717E7" w:rsidRPr="008717E7" w:rsidRDefault="00126F84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271B8908" w14:textId="77777777" w:rsidR="00B3303D" w:rsidRDefault="00B3303D" w:rsidP="001E3BC1">
      <w:pPr>
        <w:rPr>
          <w:lang w:eastAsia="ja-JP"/>
        </w:rPr>
      </w:pPr>
    </w:p>
    <w:sectPr w:rsidR="00B3303D" w:rsidSect="000461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4A46" w14:textId="77777777" w:rsidR="00600A12" w:rsidRDefault="00600A12">
      <w:r>
        <w:separator/>
      </w:r>
    </w:p>
  </w:endnote>
  <w:endnote w:type="continuationSeparator" w:id="0">
    <w:p w14:paraId="7523DDEC" w14:textId="77777777" w:rsidR="00600A12" w:rsidRDefault="0060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07C6" w14:textId="77777777" w:rsidR="00F801A4" w:rsidRDefault="00F80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6" w:name="_Hlk153532704"/>
  <w:p w14:paraId="1F510A4A" w14:textId="0F8393C6" w:rsidR="00143B38" w:rsidRDefault="003E7AAD">
    <w:pPr>
      <w:pStyle w:val="Footer"/>
      <w:rPr>
        <w:lang w:eastAsia="ja-JP"/>
      </w:rPr>
    </w:pPr>
    <w:r>
      <w:fldChar w:fldCharType="begin"/>
    </w:r>
    <w:r>
      <w:instrText xml:space="preserve"> DOCPROPERTY  Category  \* MERGEFORMAT </w:instrText>
    </w:r>
    <w:r>
      <w:fldChar w:fldCharType="separate"/>
    </w:r>
    <w:r w:rsidR="00F801A4">
      <w:t>Rev.3.1.0</w:t>
    </w:r>
    <w:r>
      <w:fldChar w:fldCharType="end"/>
    </w:r>
    <w:bookmarkEnd w:id="46"/>
    <w:r w:rsidR="00143B38">
      <w:tab/>
    </w:r>
    <w:r w:rsidR="00143B38">
      <w:tab/>
      <w:t xml:space="preserve">Page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PAGE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2</w:t>
    </w:r>
    <w:r w:rsidR="00143B38">
      <w:rPr>
        <w:rStyle w:val="PageNumber"/>
      </w:rPr>
      <w:fldChar w:fldCharType="end"/>
    </w:r>
    <w:r w:rsidR="00143B38">
      <w:rPr>
        <w:rStyle w:val="PageNumber"/>
        <w:rFonts w:hint="eastAsia"/>
        <w:lang w:eastAsia="ja-JP"/>
      </w:rPr>
      <w:t xml:space="preserve"> of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NUMPAGES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65</w:t>
    </w:r>
    <w:r w:rsidR="00143B38">
      <w:rPr>
        <w:rStyle w:val="PageNumber"/>
      </w:rPr>
      <w:fldChar w:fldCharType="end"/>
    </w:r>
  </w:p>
  <w:p w14:paraId="03047BB9" w14:textId="43F18420" w:rsidR="00143B38" w:rsidRDefault="00143B38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DC9618" wp14:editId="428533A5">
          <wp:simplePos x="0" y="0"/>
          <wp:positionH relativeFrom="page">
            <wp:align>center</wp:align>
          </wp:positionH>
          <wp:positionV relativeFrom="page">
            <wp:posOffset>9984105</wp:posOffset>
          </wp:positionV>
          <wp:extent cx="1085760" cy="207720"/>
          <wp:effectExtent l="0" t="0" r="635" b="1905"/>
          <wp:wrapNone/>
          <wp:docPr id="5" name="図 5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760" cy="2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47" w:name="_Hlk153532713"/>
    <w:r w:rsidR="003E7AAD">
      <w:fldChar w:fldCharType="begin"/>
    </w:r>
    <w:r w:rsidR="003E7AAD">
      <w:instrText xml:space="preserve"> COMMENTS   \* MERGEFORMAT </w:instrText>
    </w:r>
    <w:r w:rsidR="003E7AAD">
      <w:fldChar w:fldCharType="separate"/>
    </w:r>
    <w:r w:rsidR="00F801A4">
      <w:t>Dec. 25, 2023</w:t>
    </w:r>
    <w:r w:rsidR="003E7AAD">
      <w:fldChar w:fldCharType="end"/>
    </w:r>
    <w:bookmarkEnd w:id="47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1D5A" w14:textId="2FC456CE" w:rsidR="002B14D4" w:rsidRDefault="003E7AAD" w:rsidP="002B14D4">
    <w:pPr>
      <w:pStyle w:val="Footer"/>
      <w:tabs>
        <w:tab w:val="left" w:pos="204"/>
      </w:tabs>
      <w:rPr>
        <w:lang w:eastAsia="ja-JP"/>
      </w:rPr>
    </w:pPr>
    <w:fldSimple w:instr=" DOCPROPERTY  Category  \* MERGEFORMAT ">
      <w:r w:rsidR="00F801A4">
        <w:t>Rev.3.1.0</w:t>
      </w:r>
    </w:fldSimple>
    <w:r w:rsidR="002B14D4">
      <w:tab/>
    </w:r>
    <w:r w:rsidR="002B14D4">
      <w:tab/>
    </w:r>
    <w:r w:rsidR="00143B38">
      <w:t>P</w:t>
    </w:r>
    <w:r>
      <w:t>a</w:t>
    </w:r>
    <w:r w:rsidR="00143B38">
      <w:t xml:space="preserve">ge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PAGE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1</w:t>
    </w:r>
    <w:r w:rsidR="00143B38">
      <w:rPr>
        <w:rStyle w:val="PageNumber"/>
      </w:rPr>
      <w:fldChar w:fldCharType="end"/>
    </w:r>
    <w:r w:rsidR="00143B38">
      <w:rPr>
        <w:rStyle w:val="PageNumber"/>
        <w:rFonts w:hint="eastAsia"/>
        <w:lang w:eastAsia="ja-JP"/>
      </w:rPr>
      <w:t xml:space="preserve"> of </w:t>
    </w:r>
    <w:r w:rsidR="00143B38">
      <w:rPr>
        <w:rStyle w:val="PageNumber"/>
      </w:rPr>
      <w:fldChar w:fldCharType="begin"/>
    </w:r>
    <w:r w:rsidR="00143B38">
      <w:rPr>
        <w:rStyle w:val="PageNumber"/>
      </w:rPr>
      <w:instrText xml:space="preserve"> NUMPAGES </w:instrText>
    </w:r>
    <w:r w:rsidR="00143B38">
      <w:rPr>
        <w:rStyle w:val="PageNumber"/>
      </w:rPr>
      <w:fldChar w:fldCharType="separate"/>
    </w:r>
    <w:r w:rsidR="00143B38">
      <w:rPr>
        <w:rStyle w:val="PageNumber"/>
        <w:noProof/>
      </w:rPr>
      <w:t>65</w:t>
    </w:r>
    <w:r w:rsidR="00143B38">
      <w:rPr>
        <w:rStyle w:val="PageNumber"/>
      </w:rPr>
      <w:fldChar w:fldCharType="end"/>
    </w:r>
  </w:p>
  <w:p w14:paraId="22E4666F" w14:textId="122708C1" w:rsidR="00143B38" w:rsidRPr="00AA25C4" w:rsidRDefault="00143B38" w:rsidP="002B14D4">
    <w:pPr>
      <w:pStyle w:val="Footer"/>
      <w:tabs>
        <w:tab w:val="left" w:pos="204"/>
      </w:tabs>
      <w:rPr>
        <w:lang w:eastAsia="ja-JP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B2E982E" wp14:editId="0EDB3FF9">
          <wp:simplePos x="0" y="0"/>
          <wp:positionH relativeFrom="page">
            <wp:align>center</wp:align>
          </wp:positionH>
          <wp:positionV relativeFrom="page">
            <wp:posOffset>9984105</wp:posOffset>
          </wp:positionV>
          <wp:extent cx="1085760" cy="207720"/>
          <wp:effectExtent l="0" t="0" r="635" b="1905"/>
          <wp:wrapNone/>
          <wp:docPr id="236" name="図 5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760" cy="2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COMMENTS   \* MERGEFORMAT ">
      <w:r w:rsidR="00F801A4">
        <w:t>Dec. 25,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604F" w14:textId="77777777" w:rsidR="00600A12" w:rsidRDefault="00600A12">
      <w:r>
        <w:separator/>
      </w:r>
    </w:p>
  </w:footnote>
  <w:footnote w:type="continuationSeparator" w:id="0">
    <w:p w14:paraId="75B6AF8F" w14:textId="77777777" w:rsidR="00600A12" w:rsidRDefault="00600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9BCA" w14:textId="77777777" w:rsidR="00F801A4" w:rsidRDefault="00F80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00E6" w14:textId="4C6A9048" w:rsidR="00143B38" w:rsidRPr="00794457" w:rsidRDefault="00143B38" w:rsidP="00794457">
    <w:pPr>
      <w:pStyle w:val="Header"/>
    </w:pPr>
    <w:r w:rsidRPr="00B41B6F">
      <w:t>Linux Interface Specification Device Driver DMAE</w: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442CB1E" wp14:editId="01770A8E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9D456C" w14:textId="77777777" w:rsidR="00143B38" w:rsidRPr="00E160D3" w:rsidRDefault="00143B38" w:rsidP="00794457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42CB1E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207" type="#_x0000_t202" style="position:absolute;margin-left:238.5pt;margin-top:33.75pt;width:119.3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BpCgIAAPY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VQYKSpgvpERCGMQqSHQ5cW8CdnPYmw5P7HQaDizHywRPbtYhmZCclYrq5zMvDSU116hJUEVfLA&#10;2XjdhqT0caJ7WkqjE18vnUy9krgSjdNDiOq9tFPUy3Pd/AIAAP//AwBQSwMEFAAGAAgAAAAhAHMA&#10;HEb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" stroked="f">
              <v:textbox>
                <w:txbxContent>
                  <w:p w14:paraId="6B9D456C" w14:textId="77777777" w:rsidR="00143B38" w:rsidRPr="00E160D3" w:rsidRDefault="00143B38" w:rsidP="00794457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tab/>
    </w:r>
    <w:r>
      <w:tab/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\n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53A92" w:rsidRPr="00B53A92">
      <w:rPr>
        <w:b/>
        <w:bCs/>
        <w:noProof/>
      </w:rPr>
      <w:t>1</w:t>
    </w:r>
    <w:r w:rsidRPr="007F6149">
      <w:rPr>
        <w:b/>
      </w:rPr>
      <w:fldChar w:fldCharType="end"/>
    </w:r>
    <w:r w:rsidRPr="007F6149">
      <w:rPr>
        <w:b/>
      </w:rPr>
      <w:t xml:space="preserve">.   </w:t>
    </w:r>
    <w:r w:rsidRPr="007F6149">
      <w:rPr>
        <w:b/>
      </w:rPr>
      <w:fldChar w:fldCharType="begin"/>
    </w:r>
    <w:r w:rsidRPr="007F6149">
      <w:rPr>
        <w:b/>
      </w:rPr>
      <w:instrText xml:space="preserve"> </w:instrText>
    </w:r>
    <w:r w:rsidRPr="007F6149">
      <w:rPr>
        <w:rFonts w:hint="eastAsia"/>
        <w:b/>
      </w:rPr>
      <w:instrText>STYLEREF  "1"  \* MERGEFORMAT</w:instrText>
    </w:r>
    <w:r w:rsidRPr="007F6149">
      <w:rPr>
        <w:b/>
      </w:rPr>
      <w:instrText xml:space="preserve"> </w:instrText>
    </w:r>
    <w:r w:rsidRPr="007F6149">
      <w:rPr>
        <w:b/>
      </w:rPr>
      <w:fldChar w:fldCharType="separate"/>
    </w:r>
    <w:r w:rsidR="00B53A92">
      <w:rPr>
        <w:b/>
        <w:noProof/>
      </w:rPr>
      <w:t>Overview</w:t>
    </w:r>
    <w:r w:rsidRPr="007F6149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58B2" w14:textId="77777777" w:rsidR="00143B38" w:rsidRDefault="00143B38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05C4212" wp14:editId="3ADEC292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F8BB5" w14:textId="77777777" w:rsidR="00143B38" w:rsidRPr="004A10FF" w:rsidRDefault="00143B38" w:rsidP="000D52E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C4212" id="_x0000_t202" coordsize="21600,21600" o:spt="202" path="m,l,21600r21600,l21600,xe">
              <v:stroke joinstyle="miter"/>
              <v:path gradientshapeok="t" o:connecttype="rect"/>
            </v:shapetype>
            <v:shape id="_x0000_s1208" type="#_x0000_t202" style="position:absolute;left:0;text-align:left;margin-left:238.15pt;margin-top:34pt;width:119.3pt;height:22.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hiDAIAAP0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" stroked="f">
              <v:textbox>
                <w:txbxContent>
                  <w:p w14:paraId="5D9F8BB5" w14:textId="77777777" w:rsidR="00143B38" w:rsidRPr="004A10FF" w:rsidRDefault="00143B38" w:rsidP="000D52E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6F4BE495" wp14:editId="244309E1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0E43557C"/>
    <w:multiLevelType w:val="hybridMultilevel"/>
    <w:tmpl w:val="7EB66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0651A65"/>
    <w:multiLevelType w:val="hybridMultilevel"/>
    <w:tmpl w:val="A984D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235C4"/>
    <w:multiLevelType w:val="multilevel"/>
    <w:tmpl w:val="775C5E6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6CBB0C9E"/>
    <w:multiLevelType w:val="multilevel"/>
    <w:tmpl w:val="EF52AFF8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9232264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4362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73184010">
    <w:abstractNumId w:val="13"/>
  </w:num>
  <w:num w:numId="4" w16cid:durableId="1271936447">
    <w:abstractNumId w:val="11"/>
  </w:num>
  <w:num w:numId="5" w16cid:durableId="24186073">
    <w:abstractNumId w:val="19"/>
  </w:num>
  <w:num w:numId="6" w16cid:durableId="102695479">
    <w:abstractNumId w:val="4"/>
  </w:num>
  <w:num w:numId="7" w16cid:durableId="524833810">
    <w:abstractNumId w:val="5"/>
  </w:num>
  <w:num w:numId="8" w16cid:durableId="1981109260">
    <w:abstractNumId w:val="21"/>
  </w:num>
  <w:num w:numId="9" w16cid:durableId="963578439">
    <w:abstractNumId w:val="22"/>
  </w:num>
  <w:num w:numId="10" w16cid:durableId="1169056427">
    <w:abstractNumId w:val="16"/>
  </w:num>
  <w:num w:numId="11" w16cid:durableId="1034961049">
    <w:abstractNumId w:val="14"/>
  </w:num>
  <w:num w:numId="12" w16cid:durableId="2015303035">
    <w:abstractNumId w:val="18"/>
  </w:num>
  <w:num w:numId="13" w16cid:durableId="595864199">
    <w:abstractNumId w:val="20"/>
  </w:num>
  <w:num w:numId="14" w16cid:durableId="1256741417">
    <w:abstractNumId w:val="6"/>
  </w:num>
  <w:num w:numId="15" w16cid:durableId="739786127">
    <w:abstractNumId w:val="3"/>
  </w:num>
  <w:num w:numId="16" w16cid:durableId="1661889581">
    <w:abstractNumId w:val="15"/>
  </w:num>
  <w:num w:numId="17" w16cid:durableId="504519976">
    <w:abstractNumId w:val="12"/>
  </w:num>
  <w:num w:numId="18" w16cid:durableId="1633057737">
    <w:abstractNumId w:val="9"/>
  </w:num>
  <w:num w:numId="19" w16cid:durableId="356733172">
    <w:abstractNumId w:val="17"/>
  </w:num>
  <w:num w:numId="20" w16cid:durableId="588078634">
    <w:abstractNumId w:val="1"/>
  </w:num>
  <w:num w:numId="21" w16cid:durableId="1611814934">
    <w:abstractNumId w:val="2"/>
  </w:num>
  <w:num w:numId="22" w16cid:durableId="2047219208">
    <w:abstractNumId w:val="10"/>
  </w:num>
  <w:num w:numId="23" w16cid:durableId="1515461607">
    <w:abstractNumId w:val="23"/>
  </w:num>
  <w:num w:numId="24" w16cid:durableId="1485662451">
    <w:abstractNumId w:val="7"/>
  </w:num>
  <w:num w:numId="25" w16cid:durableId="128576908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60"/>
  <w:drawingGridVerticalSpacing w:val="6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BC1"/>
    <w:rsid w:val="00003B6A"/>
    <w:rsid w:val="00013167"/>
    <w:rsid w:val="0001412D"/>
    <w:rsid w:val="00014902"/>
    <w:rsid w:val="00020EDF"/>
    <w:rsid w:val="00031DBF"/>
    <w:rsid w:val="00036B2E"/>
    <w:rsid w:val="000373BB"/>
    <w:rsid w:val="00043FD5"/>
    <w:rsid w:val="00046150"/>
    <w:rsid w:val="0005313A"/>
    <w:rsid w:val="00053B8E"/>
    <w:rsid w:val="00053D88"/>
    <w:rsid w:val="000547AD"/>
    <w:rsid w:val="00056AAA"/>
    <w:rsid w:val="00060F98"/>
    <w:rsid w:val="000620C0"/>
    <w:rsid w:val="000628F7"/>
    <w:rsid w:val="000650DC"/>
    <w:rsid w:val="0007012A"/>
    <w:rsid w:val="0007296B"/>
    <w:rsid w:val="00075927"/>
    <w:rsid w:val="00082BD3"/>
    <w:rsid w:val="000839B4"/>
    <w:rsid w:val="00086087"/>
    <w:rsid w:val="000868EC"/>
    <w:rsid w:val="0009227A"/>
    <w:rsid w:val="000936D4"/>
    <w:rsid w:val="000A0C12"/>
    <w:rsid w:val="000A3386"/>
    <w:rsid w:val="000B11F3"/>
    <w:rsid w:val="000B5C3B"/>
    <w:rsid w:val="000B6A6B"/>
    <w:rsid w:val="000C01C6"/>
    <w:rsid w:val="000C06BD"/>
    <w:rsid w:val="000C0C3D"/>
    <w:rsid w:val="000C4D29"/>
    <w:rsid w:val="000D52E9"/>
    <w:rsid w:val="000E0E35"/>
    <w:rsid w:val="000E152C"/>
    <w:rsid w:val="000E2C0D"/>
    <w:rsid w:val="000E677E"/>
    <w:rsid w:val="000E7F00"/>
    <w:rsid w:val="000F030B"/>
    <w:rsid w:val="000F25C1"/>
    <w:rsid w:val="00100B9F"/>
    <w:rsid w:val="0010175C"/>
    <w:rsid w:val="00101AA6"/>
    <w:rsid w:val="00106629"/>
    <w:rsid w:val="00106685"/>
    <w:rsid w:val="001071BD"/>
    <w:rsid w:val="00110CEF"/>
    <w:rsid w:val="00111AF1"/>
    <w:rsid w:val="00113246"/>
    <w:rsid w:val="0011516D"/>
    <w:rsid w:val="00121462"/>
    <w:rsid w:val="0012234D"/>
    <w:rsid w:val="00124459"/>
    <w:rsid w:val="001262C4"/>
    <w:rsid w:val="00126F84"/>
    <w:rsid w:val="001274A4"/>
    <w:rsid w:val="00130484"/>
    <w:rsid w:val="001372A0"/>
    <w:rsid w:val="00137BED"/>
    <w:rsid w:val="00140C4F"/>
    <w:rsid w:val="00142393"/>
    <w:rsid w:val="0014372C"/>
    <w:rsid w:val="00143B38"/>
    <w:rsid w:val="00153603"/>
    <w:rsid w:val="0015697A"/>
    <w:rsid w:val="00163DC8"/>
    <w:rsid w:val="0016657B"/>
    <w:rsid w:val="001709D9"/>
    <w:rsid w:val="001712AB"/>
    <w:rsid w:val="00172D60"/>
    <w:rsid w:val="001762A2"/>
    <w:rsid w:val="00176A59"/>
    <w:rsid w:val="00177A00"/>
    <w:rsid w:val="0018006B"/>
    <w:rsid w:val="001812F6"/>
    <w:rsid w:val="0018198D"/>
    <w:rsid w:val="0019465C"/>
    <w:rsid w:val="001956CF"/>
    <w:rsid w:val="001A274A"/>
    <w:rsid w:val="001B14A7"/>
    <w:rsid w:val="001B3386"/>
    <w:rsid w:val="001B544D"/>
    <w:rsid w:val="001B5471"/>
    <w:rsid w:val="001B67C1"/>
    <w:rsid w:val="001C2FE3"/>
    <w:rsid w:val="001C3A12"/>
    <w:rsid w:val="001C6CF6"/>
    <w:rsid w:val="001D4F44"/>
    <w:rsid w:val="001D5CA0"/>
    <w:rsid w:val="001D7EB8"/>
    <w:rsid w:val="001E3BC1"/>
    <w:rsid w:val="001F03BE"/>
    <w:rsid w:val="001F2953"/>
    <w:rsid w:val="001F34E5"/>
    <w:rsid w:val="00200F92"/>
    <w:rsid w:val="00212077"/>
    <w:rsid w:val="0021582C"/>
    <w:rsid w:val="00215BD7"/>
    <w:rsid w:val="0022761F"/>
    <w:rsid w:val="0023172D"/>
    <w:rsid w:val="002341C3"/>
    <w:rsid w:val="002353CD"/>
    <w:rsid w:val="002445D3"/>
    <w:rsid w:val="002477E8"/>
    <w:rsid w:val="00252F3D"/>
    <w:rsid w:val="002622C4"/>
    <w:rsid w:val="00263780"/>
    <w:rsid w:val="0026418A"/>
    <w:rsid w:val="002643EB"/>
    <w:rsid w:val="00265B14"/>
    <w:rsid w:val="0027319A"/>
    <w:rsid w:val="00286EC8"/>
    <w:rsid w:val="00287AAC"/>
    <w:rsid w:val="0029162C"/>
    <w:rsid w:val="00292163"/>
    <w:rsid w:val="00292EB3"/>
    <w:rsid w:val="002A17B8"/>
    <w:rsid w:val="002A4EC6"/>
    <w:rsid w:val="002B14D4"/>
    <w:rsid w:val="002B1D5C"/>
    <w:rsid w:val="002B56D2"/>
    <w:rsid w:val="002B7585"/>
    <w:rsid w:val="002C119B"/>
    <w:rsid w:val="002C4A9A"/>
    <w:rsid w:val="002C67DA"/>
    <w:rsid w:val="002D357F"/>
    <w:rsid w:val="002D55F1"/>
    <w:rsid w:val="002D6077"/>
    <w:rsid w:val="002E1B91"/>
    <w:rsid w:val="002E2435"/>
    <w:rsid w:val="002E3983"/>
    <w:rsid w:val="002F38FF"/>
    <w:rsid w:val="002F4162"/>
    <w:rsid w:val="002F4572"/>
    <w:rsid w:val="002F6269"/>
    <w:rsid w:val="002F78CD"/>
    <w:rsid w:val="003064BD"/>
    <w:rsid w:val="00306B02"/>
    <w:rsid w:val="00307804"/>
    <w:rsid w:val="003078FA"/>
    <w:rsid w:val="00314810"/>
    <w:rsid w:val="00320ABA"/>
    <w:rsid w:val="00322D71"/>
    <w:rsid w:val="00323255"/>
    <w:rsid w:val="003247B8"/>
    <w:rsid w:val="00326B62"/>
    <w:rsid w:val="00326E5B"/>
    <w:rsid w:val="00330285"/>
    <w:rsid w:val="00330E71"/>
    <w:rsid w:val="00334FF3"/>
    <w:rsid w:val="00336F44"/>
    <w:rsid w:val="003401EF"/>
    <w:rsid w:val="00342C23"/>
    <w:rsid w:val="00343DB7"/>
    <w:rsid w:val="00350DE0"/>
    <w:rsid w:val="00353C8C"/>
    <w:rsid w:val="003542EF"/>
    <w:rsid w:val="003567D0"/>
    <w:rsid w:val="003609BB"/>
    <w:rsid w:val="00362291"/>
    <w:rsid w:val="00366248"/>
    <w:rsid w:val="00366687"/>
    <w:rsid w:val="00367F85"/>
    <w:rsid w:val="00370EE0"/>
    <w:rsid w:val="003710AA"/>
    <w:rsid w:val="00372E2D"/>
    <w:rsid w:val="0037402D"/>
    <w:rsid w:val="00386920"/>
    <w:rsid w:val="00386FE7"/>
    <w:rsid w:val="00390C30"/>
    <w:rsid w:val="00391036"/>
    <w:rsid w:val="00392239"/>
    <w:rsid w:val="003955B7"/>
    <w:rsid w:val="003957A0"/>
    <w:rsid w:val="003B23FD"/>
    <w:rsid w:val="003B4D7E"/>
    <w:rsid w:val="003B7107"/>
    <w:rsid w:val="003C1582"/>
    <w:rsid w:val="003C18CB"/>
    <w:rsid w:val="003C53E8"/>
    <w:rsid w:val="003C5663"/>
    <w:rsid w:val="003C5C1D"/>
    <w:rsid w:val="003C6AE6"/>
    <w:rsid w:val="003D00E2"/>
    <w:rsid w:val="003D0518"/>
    <w:rsid w:val="003D2517"/>
    <w:rsid w:val="003E01A3"/>
    <w:rsid w:val="003E4517"/>
    <w:rsid w:val="003E7AAD"/>
    <w:rsid w:val="003F02BA"/>
    <w:rsid w:val="003F059A"/>
    <w:rsid w:val="003F12F1"/>
    <w:rsid w:val="003F3591"/>
    <w:rsid w:val="003F6179"/>
    <w:rsid w:val="004009C2"/>
    <w:rsid w:val="00404985"/>
    <w:rsid w:val="004057B3"/>
    <w:rsid w:val="00411D62"/>
    <w:rsid w:val="00420C9B"/>
    <w:rsid w:val="00421ECC"/>
    <w:rsid w:val="00426983"/>
    <w:rsid w:val="00431D10"/>
    <w:rsid w:val="00435242"/>
    <w:rsid w:val="0043547F"/>
    <w:rsid w:val="0043735F"/>
    <w:rsid w:val="00452E20"/>
    <w:rsid w:val="004547A0"/>
    <w:rsid w:val="00457326"/>
    <w:rsid w:val="0046233F"/>
    <w:rsid w:val="00462E62"/>
    <w:rsid w:val="00463CB6"/>
    <w:rsid w:val="00466E2B"/>
    <w:rsid w:val="00470A32"/>
    <w:rsid w:val="00473CBE"/>
    <w:rsid w:val="004749C8"/>
    <w:rsid w:val="00476FFA"/>
    <w:rsid w:val="00480818"/>
    <w:rsid w:val="00481CAE"/>
    <w:rsid w:val="0048221C"/>
    <w:rsid w:val="004826D2"/>
    <w:rsid w:val="00487945"/>
    <w:rsid w:val="00491D50"/>
    <w:rsid w:val="004940F8"/>
    <w:rsid w:val="004A1643"/>
    <w:rsid w:val="004A1A75"/>
    <w:rsid w:val="004A2CD5"/>
    <w:rsid w:val="004B554D"/>
    <w:rsid w:val="004B6668"/>
    <w:rsid w:val="004B71F0"/>
    <w:rsid w:val="004C63CE"/>
    <w:rsid w:val="004D1479"/>
    <w:rsid w:val="004D1EE9"/>
    <w:rsid w:val="004D2090"/>
    <w:rsid w:val="004D216F"/>
    <w:rsid w:val="004D36E5"/>
    <w:rsid w:val="004D45A7"/>
    <w:rsid w:val="004D6CFC"/>
    <w:rsid w:val="004D7189"/>
    <w:rsid w:val="004E1377"/>
    <w:rsid w:val="004E6D73"/>
    <w:rsid w:val="004F1A36"/>
    <w:rsid w:val="00500DF9"/>
    <w:rsid w:val="005011B6"/>
    <w:rsid w:val="005026BE"/>
    <w:rsid w:val="00503229"/>
    <w:rsid w:val="00505534"/>
    <w:rsid w:val="00506BBD"/>
    <w:rsid w:val="00513A61"/>
    <w:rsid w:val="00516C7E"/>
    <w:rsid w:val="005173A4"/>
    <w:rsid w:val="00517822"/>
    <w:rsid w:val="005178AC"/>
    <w:rsid w:val="00520577"/>
    <w:rsid w:val="00525746"/>
    <w:rsid w:val="00536924"/>
    <w:rsid w:val="00541C41"/>
    <w:rsid w:val="00543160"/>
    <w:rsid w:val="00543B6A"/>
    <w:rsid w:val="0054478D"/>
    <w:rsid w:val="00546B74"/>
    <w:rsid w:val="00552A3B"/>
    <w:rsid w:val="00560AEA"/>
    <w:rsid w:val="00562E53"/>
    <w:rsid w:val="00567462"/>
    <w:rsid w:val="00570636"/>
    <w:rsid w:val="00573B58"/>
    <w:rsid w:val="0057469A"/>
    <w:rsid w:val="00576596"/>
    <w:rsid w:val="00580A93"/>
    <w:rsid w:val="00582B56"/>
    <w:rsid w:val="0058516A"/>
    <w:rsid w:val="005873DC"/>
    <w:rsid w:val="0059570A"/>
    <w:rsid w:val="00596490"/>
    <w:rsid w:val="00597279"/>
    <w:rsid w:val="005A09FF"/>
    <w:rsid w:val="005A160C"/>
    <w:rsid w:val="005A19FC"/>
    <w:rsid w:val="005A3D81"/>
    <w:rsid w:val="005A5EC9"/>
    <w:rsid w:val="005B08AC"/>
    <w:rsid w:val="005B1125"/>
    <w:rsid w:val="005B25C7"/>
    <w:rsid w:val="005B29C7"/>
    <w:rsid w:val="005B6033"/>
    <w:rsid w:val="005B7DFA"/>
    <w:rsid w:val="005C1EE9"/>
    <w:rsid w:val="005D0E0E"/>
    <w:rsid w:val="005D1127"/>
    <w:rsid w:val="005D259C"/>
    <w:rsid w:val="005D2A4D"/>
    <w:rsid w:val="005D34FD"/>
    <w:rsid w:val="005D4420"/>
    <w:rsid w:val="005E0330"/>
    <w:rsid w:val="005E1EE6"/>
    <w:rsid w:val="005E3E2F"/>
    <w:rsid w:val="005F4CB7"/>
    <w:rsid w:val="00600A12"/>
    <w:rsid w:val="00600DA1"/>
    <w:rsid w:val="006062CE"/>
    <w:rsid w:val="006149BE"/>
    <w:rsid w:val="00620AF1"/>
    <w:rsid w:val="00623909"/>
    <w:rsid w:val="0063009D"/>
    <w:rsid w:val="006367CE"/>
    <w:rsid w:val="0064064D"/>
    <w:rsid w:val="00643368"/>
    <w:rsid w:val="00644325"/>
    <w:rsid w:val="00644695"/>
    <w:rsid w:val="00646210"/>
    <w:rsid w:val="00646431"/>
    <w:rsid w:val="00654548"/>
    <w:rsid w:val="00660FD2"/>
    <w:rsid w:val="00661BED"/>
    <w:rsid w:val="00661FE7"/>
    <w:rsid w:val="00663299"/>
    <w:rsid w:val="00663557"/>
    <w:rsid w:val="00667A02"/>
    <w:rsid w:val="0067057B"/>
    <w:rsid w:val="00671A12"/>
    <w:rsid w:val="00671E13"/>
    <w:rsid w:val="00672BAD"/>
    <w:rsid w:val="0067409A"/>
    <w:rsid w:val="006776F5"/>
    <w:rsid w:val="00680616"/>
    <w:rsid w:val="006813F2"/>
    <w:rsid w:val="00681E91"/>
    <w:rsid w:val="00685C4B"/>
    <w:rsid w:val="006872E5"/>
    <w:rsid w:val="00690D66"/>
    <w:rsid w:val="0069470E"/>
    <w:rsid w:val="006A0085"/>
    <w:rsid w:val="006A042B"/>
    <w:rsid w:val="006A41E0"/>
    <w:rsid w:val="006B457C"/>
    <w:rsid w:val="006B5D2A"/>
    <w:rsid w:val="006C3524"/>
    <w:rsid w:val="006C60AE"/>
    <w:rsid w:val="006C6C4A"/>
    <w:rsid w:val="006D1AE2"/>
    <w:rsid w:val="006D2050"/>
    <w:rsid w:val="006D5919"/>
    <w:rsid w:val="006D6094"/>
    <w:rsid w:val="006D695B"/>
    <w:rsid w:val="006E23BA"/>
    <w:rsid w:val="006E273B"/>
    <w:rsid w:val="006F1693"/>
    <w:rsid w:val="006F66FF"/>
    <w:rsid w:val="006F78DF"/>
    <w:rsid w:val="00701EF2"/>
    <w:rsid w:val="00702EB0"/>
    <w:rsid w:val="007031C7"/>
    <w:rsid w:val="00711EA9"/>
    <w:rsid w:val="00712851"/>
    <w:rsid w:val="0071572B"/>
    <w:rsid w:val="00716594"/>
    <w:rsid w:val="00720176"/>
    <w:rsid w:val="00721533"/>
    <w:rsid w:val="0072586D"/>
    <w:rsid w:val="007302EF"/>
    <w:rsid w:val="00730D62"/>
    <w:rsid w:val="00744C45"/>
    <w:rsid w:val="00746544"/>
    <w:rsid w:val="00746D66"/>
    <w:rsid w:val="007506A8"/>
    <w:rsid w:val="00751919"/>
    <w:rsid w:val="00755CA0"/>
    <w:rsid w:val="00757C04"/>
    <w:rsid w:val="0076412B"/>
    <w:rsid w:val="007716E3"/>
    <w:rsid w:val="00781381"/>
    <w:rsid w:val="00781403"/>
    <w:rsid w:val="00785E4D"/>
    <w:rsid w:val="007915E9"/>
    <w:rsid w:val="00793714"/>
    <w:rsid w:val="00793D59"/>
    <w:rsid w:val="00794457"/>
    <w:rsid w:val="00795A3E"/>
    <w:rsid w:val="007A61E6"/>
    <w:rsid w:val="007A6F95"/>
    <w:rsid w:val="007B521C"/>
    <w:rsid w:val="007B691C"/>
    <w:rsid w:val="007B6A95"/>
    <w:rsid w:val="007B6E35"/>
    <w:rsid w:val="007B6F60"/>
    <w:rsid w:val="007C04DD"/>
    <w:rsid w:val="007C1DC9"/>
    <w:rsid w:val="007C1F37"/>
    <w:rsid w:val="007D21E1"/>
    <w:rsid w:val="007D3E0D"/>
    <w:rsid w:val="007D6C05"/>
    <w:rsid w:val="007D738E"/>
    <w:rsid w:val="007E0676"/>
    <w:rsid w:val="007E09D5"/>
    <w:rsid w:val="007E0AAE"/>
    <w:rsid w:val="007E18E0"/>
    <w:rsid w:val="007E3898"/>
    <w:rsid w:val="007E7DA9"/>
    <w:rsid w:val="007F17B0"/>
    <w:rsid w:val="007F3026"/>
    <w:rsid w:val="007F7F4C"/>
    <w:rsid w:val="00800156"/>
    <w:rsid w:val="00800B8E"/>
    <w:rsid w:val="00805967"/>
    <w:rsid w:val="00805C30"/>
    <w:rsid w:val="00806076"/>
    <w:rsid w:val="00810418"/>
    <w:rsid w:val="008147DC"/>
    <w:rsid w:val="008147E9"/>
    <w:rsid w:val="00814C76"/>
    <w:rsid w:val="00815811"/>
    <w:rsid w:val="008161D6"/>
    <w:rsid w:val="0082303D"/>
    <w:rsid w:val="008234FA"/>
    <w:rsid w:val="0082528A"/>
    <w:rsid w:val="00831494"/>
    <w:rsid w:val="00831CDB"/>
    <w:rsid w:val="0083520A"/>
    <w:rsid w:val="0083715E"/>
    <w:rsid w:val="008407BF"/>
    <w:rsid w:val="0084362A"/>
    <w:rsid w:val="00852BAD"/>
    <w:rsid w:val="008544DA"/>
    <w:rsid w:val="008557B3"/>
    <w:rsid w:val="00861CC8"/>
    <w:rsid w:val="00861E31"/>
    <w:rsid w:val="00862F77"/>
    <w:rsid w:val="00863991"/>
    <w:rsid w:val="00867D5F"/>
    <w:rsid w:val="008717E7"/>
    <w:rsid w:val="00871CF4"/>
    <w:rsid w:val="00875942"/>
    <w:rsid w:val="008801D4"/>
    <w:rsid w:val="00881BBF"/>
    <w:rsid w:val="0088487D"/>
    <w:rsid w:val="008857A2"/>
    <w:rsid w:val="00885FC3"/>
    <w:rsid w:val="00887629"/>
    <w:rsid w:val="00896E86"/>
    <w:rsid w:val="008A2727"/>
    <w:rsid w:val="008B2849"/>
    <w:rsid w:val="008B37FC"/>
    <w:rsid w:val="008B7817"/>
    <w:rsid w:val="008C3241"/>
    <w:rsid w:val="008C39BE"/>
    <w:rsid w:val="008C5797"/>
    <w:rsid w:val="008C6D28"/>
    <w:rsid w:val="008E3C06"/>
    <w:rsid w:val="008E777E"/>
    <w:rsid w:val="008F67F4"/>
    <w:rsid w:val="00900383"/>
    <w:rsid w:val="00912C69"/>
    <w:rsid w:val="009149D8"/>
    <w:rsid w:val="0091769C"/>
    <w:rsid w:val="00923526"/>
    <w:rsid w:val="009275DD"/>
    <w:rsid w:val="009424F2"/>
    <w:rsid w:val="00944025"/>
    <w:rsid w:val="00944204"/>
    <w:rsid w:val="0095167A"/>
    <w:rsid w:val="00962016"/>
    <w:rsid w:val="00963C2E"/>
    <w:rsid w:val="00964407"/>
    <w:rsid w:val="00964AAA"/>
    <w:rsid w:val="00971734"/>
    <w:rsid w:val="00973BED"/>
    <w:rsid w:val="009751F6"/>
    <w:rsid w:val="009753F1"/>
    <w:rsid w:val="00977486"/>
    <w:rsid w:val="009813C2"/>
    <w:rsid w:val="009818B5"/>
    <w:rsid w:val="0098568D"/>
    <w:rsid w:val="00985B72"/>
    <w:rsid w:val="00985D51"/>
    <w:rsid w:val="009976EA"/>
    <w:rsid w:val="009A7E4B"/>
    <w:rsid w:val="009B45D8"/>
    <w:rsid w:val="009B4849"/>
    <w:rsid w:val="009B56BE"/>
    <w:rsid w:val="009B6819"/>
    <w:rsid w:val="009B6CF1"/>
    <w:rsid w:val="009C33FF"/>
    <w:rsid w:val="009C3504"/>
    <w:rsid w:val="009D3196"/>
    <w:rsid w:val="009E0558"/>
    <w:rsid w:val="009E685E"/>
    <w:rsid w:val="009E7FCE"/>
    <w:rsid w:val="009F1532"/>
    <w:rsid w:val="009F2113"/>
    <w:rsid w:val="009F3E42"/>
    <w:rsid w:val="009F4995"/>
    <w:rsid w:val="009F614E"/>
    <w:rsid w:val="009F7406"/>
    <w:rsid w:val="00A005AF"/>
    <w:rsid w:val="00A0152C"/>
    <w:rsid w:val="00A033F7"/>
    <w:rsid w:val="00A03B85"/>
    <w:rsid w:val="00A04341"/>
    <w:rsid w:val="00A101D2"/>
    <w:rsid w:val="00A157CA"/>
    <w:rsid w:val="00A16444"/>
    <w:rsid w:val="00A16D73"/>
    <w:rsid w:val="00A20961"/>
    <w:rsid w:val="00A222E1"/>
    <w:rsid w:val="00A22465"/>
    <w:rsid w:val="00A23776"/>
    <w:rsid w:val="00A31A94"/>
    <w:rsid w:val="00A32183"/>
    <w:rsid w:val="00A34ED5"/>
    <w:rsid w:val="00A350B5"/>
    <w:rsid w:val="00A36A02"/>
    <w:rsid w:val="00A376BD"/>
    <w:rsid w:val="00A402D0"/>
    <w:rsid w:val="00A41B71"/>
    <w:rsid w:val="00A43C4E"/>
    <w:rsid w:val="00A452A2"/>
    <w:rsid w:val="00A5043E"/>
    <w:rsid w:val="00A51998"/>
    <w:rsid w:val="00A525B3"/>
    <w:rsid w:val="00A53421"/>
    <w:rsid w:val="00A61A33"/>
    <w:rsid w:val="00A66A5A"/>
    <w:rsid w:val="00A71976"/>
    <w:rsid w:val="00A76280"/>
    <w:rsid w:val="00A76DA4"/>
    <w:rsid w:val="00A80B6F"/>
    <w:rsid w:val="00A85696"/>
    <w:rsid w:val="00A86F59"/>
    <w:rsid w:val="00A87D77"/>
    <w:rsid w:val="00A9436B"/>
    <w:rsid w:val="00A95600"/>
    <w:rsid w:val="00AA16B5"/>
    <w:rsid w:val="00AA25C4"/>
    <w:rsid w:val="00AA405E"/>
    <w:rsid w:val="00AA529E"/>
    <w:rsid w:val="00AA5C20"/>
    <w:rsid w:val="00AB021B"/>
    <w:rsid w:val="00AB166A"/>
    <w:rsid w:val="00AB216B"/>
    <w:rsid w:val="00AB231A"/>
    <w:rsid w:val="00AB7C06"/>
    <w:rsid w:val="00AC0960"/>
    <w:rsid w:val="00AC1A64"/>
    <w:rsid w:val="00AC5B5D"/>
    <w:rsid w:val="00AD30E8"/>
    <w:rsid w:val="00AE2B2C"/>
    <w:rsid w:val="00AE485A"/>
    <w:rsid w:val="00AE4D33"/>
    <w:rsid w:val="00AF4FBA"/>
    <w:rsid w:val="00AF5A06"/>
    <w:rsid w:val="00B01AE2"/>
    <w:rsid w:val="00B11503"/>
    <w:rsid w:val="00B166F6"/>
    <w:rsid w:val="00B23BCD"/>
    <w:rsid w:val="00B3303D"/>
    <w:rsid w:val="00B352E9"/>
    <w:rsid w:val="00B37D25"/>
    <w:rsid w:val="00B37DCC"/>
    <w:rsid w:val="00B41B6F"/>
    <w:rsid w:val="00B500F7"/>
    <w:rsid w:val="00B52268"/>
    <w:rsid w:val="00B537DF"/>
    <w:rsid w:val="00B53A19"/>
    <w:rsid w:val="00B53A92"/>
    <w:rsid w:val="00B550DE"/>
    <w:rsid w:val="00B55FCE"/>
    <w:rsid w:val="00B56B4B"/>
    <w:rsid w:val="00B57AF9"/>
    <w:rsid w:val="00B6151F"/>
    <w:rsid w:val="00B615CD"/>
    <w:rsid w:val="00B67F87"/>
    <w:rsid w:val="00B724B4"/>
    <w:rsid w:val="00B7275E"/>
    <w:rsid w:val="00B75B00"/>
    <w:rsid w:val="00B80B0D"/>
    <w:rsid w:val="00B80E25"/>
    <w:rsid w:val="00B80FEC"/>
    <w:rsid w:val="00B835E1"/>
    <w:rsid w:val="00B8636D"/>
    <w:rsid w:val="00B86A35"/>
    <w:rsid w:val="00B86F4A"/>
    <w:rsid w:val="00B919B8"/>
    <w:rsid w:val="00B96EFF"/>
    <w:rsid w:val="00B9789A"/>
    <w:rsid w:val="00BA019E"/>
    <w:rsid w:val="00BA138C"/>
    <w:rsid w:val="00BA2613"/>
    <w:rsid w:val="00BA2DF0"/>
    <w:rsid w:val="00BA3FCE"/>
    <w:rsid w:val="00BA5A7D"/>
    <w:rsid w:val="00BA60B7"/>
    <w:rsid w:val="00BB36BE"/>
    <w:rsid w:val="00BB3778"/>
    <w:rsid w:val="00BB3AD1"/>
    <w:rsid w:val="00BB3D01"/>
    <w:rsid w:val="00BB4823"/>
    <w:rsid w:val="00BB6F01"/>
    <w:rsid w:val="00BB7F22"/>
    <w:rsid w:val="00BC19C1"/>
    <w:rsid w:val="00BC1D65"/>
    <w:rsid w:val="00BC26A8"/>
    <w:rsid w:val="00BC3A9D"/>
    <w:rsid w:val="00BD125C"/>
    <w:rsid w:val="00BD21EE"/>
    <w:rsid w:val="00BD232C"/>
    <w:rsid w:val="00BD2C49"/>
    <w:rsid w:val="00BE4F40"/>
    <w:rsid w:val="00BE7BA1"/>
    <w:rsid w:val="00BF09FA"/>
    <w:rsid w:val="00BF189C"/>
    <w:rsid w:val="00BF3031"/>
    <w:rsid w:val="00BF32E6"/>
    <w:rsid w:val="00BF6ECE"/>
    <w:rsid w:val="00C059F2"/>
    <w:rsid w:val="00C07FB9"/>
    <w:rsid w:val="00C138A7"/>
    <w:rsid w:val="00C2205E"/>
    <w:rsid w:val="00C242F3"/>
    <w:rsid w:val="00C27C26"/>
    <w:rsid w:val="00C27C74"/>
    <w:rsid w:val="00C30FE1"/>
    <w:rsid w:val="00C315EE"/>
    <w:rsid w:val="00C32900"/>
    <w:rsid w:val="00C34B6B"/>
    <w:rsid w:val="00C37D08"/>
    <w:rsid w:val="00C41A3D"/>
    <w:rsid w:val="00C42C95"/>
    <w:rsid w:val="00C43634"/>
    <w:rsid w:val="00C436B4"/>
    <w:rsid w:val="00C47151"/>
    <w:rsid w:val="00C518DD"/>
    <w:rsid w:val="00C51B79"/>
    <w:rsid w:val="00C52D25"/>
    <w:rsid w:val="00C623DA"/>
    <w:rsid w:val="00C637A8"/>
    <w:rsid w:val="00C63CF8"/>
    <w:rsid w:val="00C6691A"/>
    <w:rsid w:val="00C677AF"/>
    <w:rsid w:val="00C70751"/>
    <w:rsid w:val="00C75F32"/>
    <w:rsid w:val="00C76C9D"/>
    <w:rsid w:val="00C83284"/>
    <w:rsid w:val="00C85326"/>
    <w:rsid w:val="00C855C8"/>
    <w:rsid w:val="00C879B7"/>
    <w:rsid w:val="00C9070D"/>
    <w:rsid w:val="00C91BE3"/>
    <w:rsid w:val="00C922C9"/>
    <w:rsid w:val="00C922D9"/>
    <w:rsid w:val="00C9234D"/>
    <w:rsid w:val="00C93547"/>
    <w:rsid w:val="00C95B2D"/>
    <w:rsid w:val="00CB7E11"/>
    <w:rsid w:val="00CC313D"/>
    <w:rsid w:val="00CC3AAF"/>
    <w:rsid w:val="00CC3EFD"/>
    <w:rsid w:val="00CC5BED"/>
    <w:rsid w:val="00CC664F"/>
    <w:rsid w:val="00CC7606"/>
    <w:rsid w:val="00CD23D3"/>
    <w:rsid w:val="00CD2E49"/>
    <w:rsid w:val="00CD4050"/>
    <w:rsid w:val="00CD6F80"/>
    <w:rsid w:val="00CE2C1B"/>
    <w:rsid w:val="00CE5BF5"/>
    <w:rsid w:val="00CF0526"/>
    <w:rsid w:val="00CF1335"/>
    <w:rsid w:val="00CF1E36"/>
    <w:rsid w:val="00CF5D82"/>
    <w:rsid w:val="00D06F1D"/>
    <w:rsid w:val="00D11B06"/>
    <w:rsid w:val="00D11DC5"/>
    <w:rsid w:val="00D13E21"/>
    <w:rsid w:val="00D147FC"/>
    <w:rsid w:val="00D17698"/>
    <w:rsid w:val="00D213A7"/>
    <w:rsid w:val="00D21FA1"/>
    <w:rsid w:val="00D23769"/>
    <w:rsid w:val="00D23D43"/>
    <w:rsid w:val="00D32D85"/>
    <w:rsid w:val="00D4170F"/>
    <w:rsid w:val="00D43E79"/>
    <w:rsid w:val="00D54EAE"/>
    <w:rsid w:val="00D62E89"/>
    <w:rsid w:val="00D67AB5"/>
    <w:rsid w:val="00D71249"/>
    <w:rsid w:val="00D71792"/>
    <w:rsid w:val="00D74088"/>
    <w:rsid w:val="00D749CD"/>
    <w:rsid w:val="00D75AA1"/>
    <w:rsid w:val="00D82F54"/>
    <w:rsid w:val="00D844B5"/>
    <w:rsid w:val="00D96003"/>
    <w:rsid w:val="00D966F2"/>
    <w:rsid w:val="00DA0BB6"/>
    <w:rsid w:val="00DA296F"/>
    <w:rsid w:val="00DA3EF9"/>
    <w:rsid w:val="00DA412B"/>
    <w:rsid w:val="00DA5143"/>
    <w:rsid w:val="00DB27E5"/>
    <w:rsid w:val="00DB4F58"/>
    <w:rsid w:val="00DC2082"/>
    <w:rsid w:val="00DC2C18"/>
    <w:rsid w:val="00DC5A74"/>
    <w:rsid w:val="00DD1440"/>
    <w:rsid w:val="00DD26CE"/>
    <w:rsid w:val="00DD53B6"/>
    <w:rsid w:val="00DE3110"/>
    <w:rsid w:val="00DE5AA0"/>
    <w:rsid w:val="00DF05B5"/>
    <w:rsid w:val="00DF0AEB"/>
    <w:rsid w:val="00DF33C4"/>
    <w:rsid w:val="00DF4557"/>
    <w:rsid w:val="00DF5F61"/>
    <w:rsid w:val="00DF6CA7"/>
    <w:rsid w:val="00E0512B"/>
    <w:rsid w:val="00E12A34"/>
    <w:rsid w:val="00E1766C"/>
    <w:rsid w:val="00E202C9"/>
    <w:rsid w:val="00E2415C"/>
    <w:rsid w:val="00E254F3"/>
    <w:rsid w:val="00E25687"/>
    <w:rsid w:val="00E4319C"/>
    <w:rsid w:val="00E43430"/>
    <w:rsid w:val="00E452AE"/>
    <w:rsid w:val="00E45C08"/>
    <w:rsid w:val="00E51711"/>
    <w:rsid w:val="00E54BBF"/>
    <w:rsid w:val="00E5650E"/>
    <w:rsid w:val="00E57D27"/>
    <w:rsid w:val="00E618D5"/>
    <w:rsid w:val="00E622DA"/>
    <w:rsid w:val="00E67011"/>
    <w:rsid w:val="00E7009B"/>
    <w:rsid w:val="00E70691"/>
    <w:rsid w:val="00E72D49"/>
    <w:rsid w:val="00E748B8"/>
    <w:rsid w:val="00E76F69"/>
    <w:rsid w:val="00E8118B"/>
    <w:rsid w:val="00E85562"/>
    <w:rsid w:val="00E871D0"/>
    <w:rsid w:val="00E90089"/>
    <w:rsid w:val="00E9454F"/>
    <w:rsid w:val="00E962F1"/>
    <w:rsid w:val="00EA0E58"/>
    <w:rsid w:val="00EA158F"/>
    <w:rsid w:val="00EA2786"/>
    <w:rsid w:val="00EA53CC"/>
    <w:rsid w:val="00EB2846"/>
    <w:rsid w:val="00EB44FB"/>
    <w:rsid w:val="00EB58D2"/>
    <w:rsid w:val="00EC0B2E"/>
    <w:rsid w:val="00EC0F6D"/>
    <w:rsid w:val="00EC3D0D"/>
    <w:rsid w:val="00EC6CE5"/>
    <w:rsid w:val="00ED1128"/>
    <w:rsid w:val="00ED15E2"/>
    <w:rsid w:val="00ED475C"/>
    <w:rsid w:val="00ED74BB"/>
    <w:rsid w:val="00EE64F4"/>
    <w:rsid w:val="00EF0DB3"/>
    <w:rsid w:val="00EF0DEE"/>
    <w:rsid w:val="00EF3718"/>
    <w:rsid w:val="00EF44D1"/>
    <w:rsid w:val="00F01C9A"/>
    <w:rsid w:val="00F021B7"/>
    <w:rsid w:val="00F04316"/>
    <w:rsid w:val="00F07E87"/>
    <w:rsid w:val="00F10A1B"/>
    <w:rsid w:val="00F10E7F"/>
    <w:rsid w:val="00F11654"/>
    <w:rsid w:val="00F12E9B"/>
    <w:rsid w:val="00F13C42"/>
    <w:rsid w:val="00F16458"/>
    <w:rsid w:val="00F20CD4"/>
    <w:rsid w:val="00F218D1"/>
    <w:rsid w:val="00F3043A"/>
    <w:rsid w:val="00F3606B"/>
    <w:rsid w:val="00F374E7"/>
    <w:rsid w:val="00F466A0"/>
    <w:rsid w:val="00F52AB5"/>
    <w:rsid w:val="00F607F9"/>
    <w:rsid w:val="00F620FE"/>
    <w:rsid w:val="00F67E28"/>
    <w:rsid w:val="00F7466F"/>
    <w:rsid w:val="00F801A4"/>
    <w:rsid w:val="00F848EC"/>
    <w:rsid w:val="00F8777C"/>
    <w:rsid w:val="00F93968"/>
    <w:rsid w:val="00F93C98"/>
    <w:rsid w:val="00F97B55"/>
    <w:rsid w:val="00FA2565"/>
    <w:rsid w:val="00FA6712"/>
    <w:rsid w:val="00FB0311"/>
    <w:rsid w:val="00FB0FBC"/>
    <w:rsid w:val="00FB5FE1"/>
    <w:rsid w:val="00FB67E2"/>
    <w:rsid w:val="00FC05AA"/>
    <w:rsid w:val="00FC7012"/>
    <w:rsid w:val="00FC7E7F"/>
    <w:rsid w:val="00FD0BE8"/>
    <w:rsid w:val="00FD2FB5"/>
    <w:rsid w:val="00FD36FA"/>
    <w:rsid w:val="00FD37EE"/>
    <w:rsid w:val="00FD6A5E"/>
    <w:rsid w:val="00FD72DE"/>
    <w:rsid w:val="00FE021D"/>
    <w:rsid w:val="00FE2392"/>
    <w:rsid w:val="00FE23AD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7E3C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75E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3401EF"/>
    <w:pPr>
      <w:keepLines/>
      <w:numPr>
        <w:ilvl w:val="3"/>
        <w:numId w:val="3"/>
      </w:numPr>
      <w:spacing w:line="260" w:lineRule="exact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link w:val="Level1unordered0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uiPriority w:val="99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uiPriority w:val="99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15697A"/>
  </w:style>
  <w:style w:type="paragraph" w:customStyle="1" w:styleId="a">
    <w:name w:val="表本文"/>
    <w:rsid w:val="00E1766C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BalloonText">
    <w:name w:val="Balloon Text"/>
    <w:basedOn w:val="Normal"/>
    <w:link w:val="BalloonTextChar"/>
    <w:rsid w:val="000E0E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0E35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370EE0"/>
  </w:style>
  <w:style w:type="paragraph" w:styleId="BodyText">
    <w:name w:val="Body Text"/>
    <w:basedOn w:val="Normal"/>
    <w:link w:val="BodyTextChar"/>
    <w:rsid w:val="002D6077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2D6077"/>
    <w:rPr>
      <w:rFonts w:ascii="Times New Roman" w:hAnsi="Times New Roman"/>
    </w:rPr>
  </w:style>
  <w:style w:type="paragraph" w:customStyle="1" w:styleId="a0">
    <w:name w:val="図枠"/>
    <w:next w:val="Normal"/>
    <w:rsid w:val="00D749C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styleId="Revision">
    <w:name w:val="Revision"/>
    <w:hidden/>
    <w:uiPriority w:val="99"/>
    <w:semiHidden/>
    <w:rsid w:val="00046150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6149BE"/>
    <w:pPr>
      <w:ind w:leftChars="400" w:left="840"/>
    </w:pPr>
  </w:style>
  <w:style w:type="table" w:styleId="TableGrid">
    <w:name w:val="Table Grid"/>
    <w:basedOn w:val="TableNormal"/>
    <w:rsid w:val="002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00F7"/>
    <w:rPr>
      <w:color w:val="808080"/>
    </w:rPr>
  </w:style>
  <w:style w:type="character" w:customStyle="1" w:styleId="Level1unordered0">
    <w:name w:val="Level 1 unordered (文字)"/>
    <w:link w:val="Level1unordered"/>
    <w:rsid w:val="002E3983"/>
    <w:rPr>
      <w:rFonts w:ascii="Times New Roman" w:hAnsi="Times New Roman"/>
      <w:lang w:eastAsia="en-US"/>
    </w:rPr>
  </w:style>
  <w:style w:type="character" w:customStyle="1" w:styleId="pl-k">
    <w:name w:val="pl-k"/>
    <w:basedOn w:val="DefaultParagraphFont"/>
    <w:rsid w:val="00D1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8E4109-88EB-42A2-B205-358A315E0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737CF-0F84-4CF3-9D03-935F6525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8D003D-0379-439F-ACB3-5FBBDD7562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404610-D567-430B-A186-9F299F84703D}">
  <ds:schemaRefs>
    <ds:schemaRef ds:uri="1492f413-4a9d-4f08-bc25-56483f53bae1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6091</Words>
  <Characters>40693</Characters>
  <Application>Microsoft Office Word</Application>
  <DocSecurity>0</DocSecurity>
  <Lines>2543</Lines>
  <Paragraphs>1670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H3/M3/M3N/E3/V3U/V3H Series Linux Interface Specification Device Driver DMAE</vt:lpstr>
      <vt:lpstr>Linux Interface Specification Device Driver DMA Engine</vt:lpstr>
    </vt:vector>
  </TitlesOfParts>
  <Manager/>
  <Company/>
  <LinksUpToDate>false</LinksUpToDate>
  <CharactersWithSpaces>45114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H3/M3/M3N/E3/V3U/V3H Series Linux Interface Specification Device Driver DMAE</dc:title>
  <dc:creator/>
  <cp:keywords/>
  <dc:description>Dec. 25, 2023</dc:description>
  <cp:lastModifiedBy/>
  <cp:revision>1</cp:revision>
  <cp:lastPrinted>2010-03-30T01:11:00Z</cp:lastPrinted>
  <dcterms:created xsi:type="dcterms:W3CDTF">2017-10-24T02:23:00Z</dcterms:created>
  <dcterms:modified xsi:type="dcterms:W3CDTF">2023-12-15T06:28:00Z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