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180C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77E15C" wp14:editId="150D7FBC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3A6E8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488D5D99" w14:textId="77777777" w:rsidR="00B81970" w:rsidRDefault="00B81970"/>
    <w:p w14:paraId="724C9D3B" w14:textId="77777777" w:rsidR="00B81970" w:rsidRDefault="00B81970"/>
    <w:p w14:paraId="0038DACC" w14:textId="77777777" w:rsidR="00B81970" w:rsidRDefault="00B81970"/>
    <w:p w14:paraId="202E690D" w14:textId="77777777" w:rsidR="00B81970" w:rsidRDefault="00B81970"/>
    <w:p w14:paraId="2F80E042" w14:textId="77777777" w:rsidR="00B81970" w:rsidRDefault="00B81970"/>
    <w:p w14:paraId="7E27FF3E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EA05B2" wp14:editId="49E9528F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C3FFB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A05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625C3FFB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10A13" wp14:editId="03BC3161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BF0BBC" wp14:editId="6D321FA8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411CC" w14:textId="77777777" w:rsidR="00317D42" w:rsidRDefault="00317D42" w:rsidP="00317D42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66FB993F" w14:textId="0352B3A9" w:rsidR="00317D42" w:rsidRDefault="00317D42" w:rsidP="00317D42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>
                              <w:t>V4L2</w:t>
                            </w:r>
                            <w:ins w:id="0" w:author="Qichao Xu" w:date="2021-11-10T14:30:00Z">
                              <w:r w:rsidR="00581AB5">
                                <w:t>/VSPM</w:t>
                              </w:r>
                            </w:ins>
                          </w:p>
                          <w:p w14:paraId="5D32F36E" w14:textId="77777777" w:rsidR="00B81970" w:rsidRPr="00317D42" w:rsidRDefault="00B81970" w:rsidP="00317D42">
                            <w:pPr>
                              <w:pStyle w:val="Productname"/>
                            </w:pPr>
                          </w:p>
                          <w:p w14:paraId="06B1B23C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0BBC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521411CC" w14:textId="77777777" w:rsidR="00317D42" w:rsidRDefault="00317D42" w:rsidP="00317D42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66FB993F" w14:textId="0352B3A9" w:rsidR="00317D42" w:rsidRDefault="00317D42" w:rsidP="00317D42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>
                        <w:t>V4L2</w:t>
                      </w:r>
                      <w:ins w:id="1" w:author="Qichao Xu" w:date="2021-11-10T14:30:00Z">
                        <w:r w:rsidR="00581AB5">
                          <w:t>/VSPM</w:t>
                        </w:r>
                      </w:ins>
                    </w:p>
                    <w:p w14:paraId="5D32F36E" w14:textId="77777777" w:rsidR="00B81970" w:rsidRPr="00317D42" w:rsidRDefault="00B81970" w:rsidP="00317D42">
                      <w:pPr>
                        <w:pStyle w:val="Productname"/>
                      </w:pPr>
                    </w:p>
                    <w:p w14:paraId="06B1B23C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8E78" w14:textId="77777777" w:rsidR="000836D5" w:rsidRDefault="000836D5">
      <w:r>
        <w:separator/>
      </w:r>
    </w:p>
  </w:endnote>
  <w:endnote w:type="continuationSeparator" w:id="0">
    <w:p w14:paraId="0030A8FC" w14:textId="77777777" w:rsidR="000836D5" w:rsidRDefault="0008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BA29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60A7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EE90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2296" w14:textId="77777777" w:rsidR="000836D5" w:rsidRDefault="000836D5">
      <w:r>
        <w:separator/>
      </w:r>
    </w:p>
  </w:footnote>
  <w:footnote w:type="continuationSeparator" w:id="0">
    <w:p w14:paraId="11B496EB" w14:textId="77777777" w:rsidR="000836D5" w:rsidRDefault="00083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C542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44AA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3427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1481385488">
    <w:abstractNumId w:val="0"/>
  </w:num>
  <w:num w:numId="2" w16cid:durableId="117770259">
    <w:abstractNumId w:val="3"/>
    <w:lvlOverride w:ilvl="0">
      <w:startOverride w:val="1"/>
    </w:lvlOverride>
  </w:num>
  <w:num w:numId="3" w16cid:durableId="2123987346">
    <w:abstractNumId w:val="1"/>
  </w:num>
  <w:num w:numId="4" w16cid:durableId="43796527">
    <w:abstractNumId w:val="2"/>
  </w:num>
  <w:num w:numId="5" w16cid:durableId="1564293919">
    <w:abstractNumId w:val="3"/>
  </w:num>
  <w:num w:numId="6" w16cid:durableId="10601337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chao Xu">
    <w15:presenceInfo w15:providerId="AD" w15:userId="S::qichao.xu.xm@renesas.com::e9a620bd-66e8-4515-bd33-38875f6a6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836D5"/>
    <w:rsid w:val="00100022"/>
    <w:rsid w:val="00211C79"/>
    <w:rsid w:val="002E38A9"/>
    <w:rsid w:val="00317D42"/>
    <w:rsid w:val="00442DEC"/>
    <w:rsid w:val="00472C1D"/>
    <w:rsid w:val="0048032E"/>
    <w:rsid w:val="004D5488"/>
    <w:rsid w:val="00507276"/>
    <w:rsid w:val="00581AB5"/>
    <w:rsid w:val="00596DB3"/>
    <w:rsid w:val="00602A48"/>
    <w:rsid w:val="0066513D"/>
    <w:rsid w:val="006777EF"/>
    <w:rsid w:val="006C4550"/>
    <w:rsid w:val="00713D2F"/>
    <w:rsid w:val="007D4B60"/>
    <w:rsid w:val="008D6781"/>
    <w:rsid w:val="00935CDF"/>
    <w:rsid w:val="00994667"/>
    <w:rsid w:val="00A650AB"/>
    <w:rsid w:val="00B36EB1"/>
    <w:rsid w:val="00B81970"/>
    <w:rsid w:val="00C21BE9"/>
    <w:rsid w:val="00C30970"/>
    <w:rsid w:val="00C55B96"/>
    <w:rsid w:val="00C64D9A"/>
    <w:rsid w:val="00D62021"/>
    <w:rsid w:val="00DD52FC"/>
    <w:rsid w:val="00DF2391"/>
    <w:rsid w:val="00E976DD"/>
    <w:rsid w:val="00EC6CE4"/>
    <w:rsid w:val="00EF0FED"/>
    <w:rsid w:val="00F532D8"/>
    <w:rsid w:val="00F95219"/>
    <w:rsid w:val="00F96CB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2D3C6898"/>
  <w15:docId w15:val="{9EB955F5-5F0A-42E5-B501-ADC2BC2A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602A4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9572F5-4467-4C7B-9186-88D90109B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D592F-0406-4163-A53B-9BC228366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D0AEB-8039-4A96-A471-FEFD96793EB4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2023_x000d_
</dc:description>
  <cp:lastModifiedBy>Quat Doan Huynh</cp:lastModifiedBy>
  <cp:revision>10</cp:revision>
  <cp:lastPrinted>2023-12-15T08:11:00Z</cp:lastPrinted>
  <dcterms:created xsi:type="dcterms:W3CDTF">2013-08-06T09:00:00Z</dcterms:created>
  <dcterms:modified xsi:type="dcterms:W3CDTF">2023-12-15T08:12:00Z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