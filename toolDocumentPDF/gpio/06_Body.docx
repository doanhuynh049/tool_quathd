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666" w14:textId="77777777" w:rsidR="001E3BC1" w:rsidRDefault="00843382" w:rsidP="00CC313D">
      <w:pPr>
        <w:pStyle w:val="Heading1"/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>
        <w:t xml:space="preserve">   </w:t>
      </w:r>
      <w:bookmarkStart w:id="7" w:name="_Ref431196729"/>
      <w:r w:rsidR="001E3BC1">
        <w:t>Overview</w:t>
      </w:r>
      <w:bookmarkEnd w:id="7"/>
    </w:p>
    <w:p w14:paraId="71E21EB6" w14:textId="77777777" w:rsidR="001E3BC1" w:rsidRDefault="005D2A4D" w:rsidP="001E3BC1">
      <w:pPr>
        <w:pStyle w:val="Heading2"/>
      </w:pPr>
      <w:r>
        <w:rPr>
          <w:rFonts w:hint="eastAsia"/>
          <w:lang w:eastAsia="ja-JP"/>
        </w:rPr>
        <w:t>Overview</w:t>
      </w:r>
    </w:p>
    <w:p w14:paraId="0AC12F78" w14:textId="77777777" w:rsidR="00A74333" w:rsidRDefault="00333D07" w:rsidP="00A74333">
      <w:pPr>
        <w:rPr>
          <w:lang w:eastAsia="ja-JP"/>
        </w:rPr>
      </w:pPr>
      <w:r w:rsidRPr="005133F9">
        <w:rPr>
          <w:lang w:eastAsia="ja-JP"/>
        </w:rPr>
        <w:t xml:space="preserve">This manual explains the driver module (this module) that controls the </w:t>
      </w:r>
      <w:r w:rsidRPr="005133F9">
        <w:rPr>
          <w:rFonts w:hint="eastAsia"/>
          <w:lang w:eastAsia="ja-JP"/>
        </w:rPr>
        <w:t xml:space="preserve">GPIO </w:t>
      </w:r>
      <w:r w:rsidRPr="005133F9">
        <w:rPr>
          <w:lang w:eastAsia="ja-JP"/>
        </w:rPr>
        <w:t xml:space="preserve">on R-Car </w:t>
      </w:r>
      <w:r w:rsidR="001318E3">
        <w:rPr>
          <w:lang w:eastAsia="ja-JP"/>
        </w:rPr>
        <w:t>H</w:t>
      </w:r>
      <w:r w:rsidR="001C1F7B">
        <w:rPr>
          <w:lang w:eastAsia="ja-JP"/>
        </w:rPr>
        <w:t>3</w:t>
      </w:r>
      <w:r w:rsidR="008B6D20">
        <w:rPr>
          <w:lang w:eastAsia="ja-JP"/>
        </w:rPr>
        <w:t>/M3</w:t>
      </w:r>
      <w:r w:rsidR="0051305D">
        <w:rPr>
          <w:rFonts w:hint="eastAsia"/>
          <w:lang w:eastAsia="ja-JP"/>
        </w:rPr>
        <w:t>/M3N</w:t>
      </w:r>
      <w:r w:rsidR="00A80B84">
        <w:rPr>
          <w:rFonts w:hint="eastAsia"/>
          <w:lang w:eastAsia="ja-JP"/>
        </w:rPr>
        <w:t>/</w:t>
      </w:r>
      <w:r w:rsidR="00DC2429">
        <w:rPr>
          <w:lang w:eastAsia="ja-JP"/>
        </w:rPr>
        <w:t>D3/</w:t>
      </w:r>
      <w:r w:rsidR="00A80B84">
        <w:rPr>
          <w:lang w:eastAsia="ja-JP"/>
        </w:rPr>
        <w:t>E3</w:t>
      </w:r>
      <w:r w:rsidR="00BC3D92">
        <w:rPr>
          <w:lang w:eastAsia="ja-JP"/>
        </w:rPr>
        <w:t>/V3U</w:t>
      </w:r>
      <w:r w:rsidR="00331EA0">
        <w:rPr>
          <w:lang w:eastAsia="ja-JP"/>
        </w:rPr>
        <w:t>/V3H</w:t>
      </w:r>
      <w:r w:rsidRPr="005133F9">
        <w:rPr>
          <w:lang w:eastAsia="ja-JP"/>
        </w:rPr>
        <w:t>.</w:t>
      </w:r>
    </w:p>
    <w:p w14:paraId="3046D21B" w14:textId="77777777" w:rsidR="00A74333" w:rsidRPr="00333D07" w:rsidRDefault="00A74333" w:rsidP="009C44FF">
      <w:pPr>
        <w:pStyle w:val="Heading2"/>
      </w:pPr>
      <w:r w:rsidRPr="00A74333">
        <w:rPr>
          <w:rFonts w:hint="eastAsia"/>
          <w:lang w:eastAsia="ja-JP"/>
        </w:rPr>
        <w:t>Function</w:t>
      </w:r>
    </w:p>
    <w:p w14:paraId="27F72289" w14:textId="77777777" w:rsidR="00333D07" w:rsidRPr="00333D07" w:rsidRDefault="00333D07" w:rsidP="00333D07">
      <w:pPr>
        <w:rPr>
          <w:lang w:eastAsia="ja-JP"/>
        </w:rPr>
      </w:pPr>
      <w:r w:rsidRPr="00333D07">
        <w:rPr>
          <w:lang w:eastAsia="ja-JP"/>
        </w:rPr>
        <w:t xml:space="preserve">This module controls </w:t>
      </w:r>
      <w:r w:rsidRPr="00333D07">
        <w:rPr>
          <w:rFonts w:hint="eastAsia"/>
          <w:lang w:eastAsia="ja-JP"/>
        </w:rPr>
        <w:t xml:space="preserve">GPIO </w:t>
      </w:r>
      <w:r w:rsidRPr="00333D07">
        <w:rPr>
          <w:lang w:eastAsia="ja-JP"/>
        </w:rPr>
        <w:t xml:space="preserve">on R-Car </w:t>
      </w:r>
      <w:r w:rsidR="001318E3">
        <w:rPr>
          <w:lang w:eastAsia="ja-JP"/>
        </w:rPr>
        <w:t>H</w:t>
      </w:r>
      <w:r w:rsidR="001C1F7B">
        <w:rPr>
          <w:lang w:eastAsia="ja-JP"/>
        </w:rPr>
        <w:t>3</w:t>
      </w:r>
      <w:r w:rsidR="008B6D20">
        <w:rPr>
          <w:lang w:eastAsia="ja-JP"/>
        </w:rPr>
        <w:t>/M3</w:t>
      </w:r>
      <w:r w:rsidR="0051305D">
        <w:rPr>
          <w:rFonts w:hint="eastAsia"/>
          <w:lang w:eastAsia="ja-JP"/>
        </w:rPr>
        <w:t>/M3N</w:t>
      </w:r>
      <w:r w:rsidR="008F3565">
        <w:rPr>
          <w:rFonts w:hint="eastAsia"/>
          <w:lang w:eastAsia="ja-JP"/>
        </w:rPr>
        <w:t>/</w:t>
      </w:r>
      <w:r w:rsidR="00DC2429">
        <w:rPr>
          <w:lang w:eastAsia="ja-JP"/>
        </w:rPr>
        <w:t>D3/</w:t>
      </w:r>
      <w:r w:rsidR="008F3565">
        <w:rPr>
          <w:rFonts w:hint="eastAsia"/>
          <w:lang w:eastAsia="ja-JP"/>
        </w:rPr>
        <w:t>E3</w:t>
      </w:r>
      <w:r w:rsidR="00BC3D92">
        <w:rPr>
          <w:lang w:eastAsia="ja-JP"/>
        </w:rPr>
        <w:t>/V3U</w:t>
      </w:r>
      <w:r w:rsidR="00331EA0">
        <w:rPr>
          <w:lang w:eastAsia="ja-JP"/>
        </w:rPr>
        <w:t>/V3H</w:t>
      </w:r>
      <w:r w:rsidRPr="00333D07">
        <w:rPr>
          <w:lang w:eastAsia="ja-JP"/>
        </w:rPr>
        <w:t xml:space="preserve">, </w:t>
      </w:r>
      <w:r w:rsidRPr="00333D07">
        <w:rPr>
          <w:rFonts w:hint="eastAsia"/>
          <w:lang w:eastAsia="ja-JP"/>
        </w:rPr>
        <w:t>Support following function</w:t>
      </w:r>
      <w:r w:rsidRPr="00333D07">
        <w:rPr>
          <w:lang w:eastAsia="ja-JP"/>
        </w:rPr>
        <w:t>.</w:t>
      </w:r>
    </w:p>
    <w:p w14:paraId="4EF4BB9C" w14:textId="77777777" w:rsidR="00333D07" w:rsidRPr="00333D07" w:rsidRDefault="00333D07" w:rsidP="00894126">
      <w:pPr>
        <w:pStyle w:val="Level1unordered"/>
        <w:rPr>
          <w:lang w:eastAsia="ja-JP"/>
        </w:rPr>
      </w:pPr>
      <w:r w:rsidRPr="00333D07">
        <w:rPr>
          <w:lang w:eastAsia="ja-JP"/>
        </w:rPr>
        <w:t xml:space="preserve">Support </w:t>
      </w:r>
      <w:r w:rsidRPr="00333D07">
        <w:rPr>
          <w:rFonts w:hint="eastAsia"/>
          <w:lang w:eastAsia="ja-JP"/>
        </w:rPr>
        <w:t>selection of input/output in GPIO pin</w:t>
      </w:r>
      <w:r w:rsidRPr="00333D07">
        <w:rPr>
          <w:lang w:eastAsia="ja-JP"/>
        </w:rPr>
        <w:t>.</w:t>
      </w:r>
    </w:p>
    <w:p w14:paraId="1DCE2159" w14:textId="77777777" w:rsidR="00333D07" w:rsidRPr="00333D07" w:rsidRDefault="00333D07" w:rsidP="00894126">
      <w:pPr>
        <w:pStyle w:val="Level1unordered"/>
        <w:rPr>
          <w:lang w:eastAsia="ja-JP"/>
        </w:rPr>
      </w:pPr>
      <w:r w:rsidRPr="00333D07">
        <w:rPr>
          <w:lang w:eastAsia="ja-JP"/>
        </w:rPr>
        <w:t xml:space="preserve">Support </w:t>
      </w:r>
      <w:r w:rsidRPr="00333D07">
        <w:rPr>
          <w:rFonts w:hint="eastAsia"/>
          <w:lang w:eastAsia="ja-JP"/>
        </w:rPr>
        <w:t>reading state of high/low in Input pin.</w:t>
      </w:r>
    </w:p>
    <w:p w14:paraId="07E2065D" w14:textId="77777777" w:rsidR="00333D07" w:rsidRPr="00333D07" w:rsidRDefault="00333D07" w:rsidP="00894126">
      <w:pPr>
        <w:pStyle w:val="Level1unordered"/>
        <w:rPr>
          <w:lang w:eastAsia="ja-JP"/>
        </w:rPr>
      </w:pPr>
      <w:r w:rsidRPr="00333D07">
        <w:rPr>
          <w:rFonts w:hint="eastAsia"/>
          <w:lang w:eastAsia="ja-JP"/>
        </w:rPr>
        <w:t xml:space="preserve">Support setting high/low value in </w:t>
      </w:r>
      <w:r w:rsidR="00723C8B">
        <w:rPr>
          <w:rFonts w:hint="eastAsia"/>
          <w:lang w:eastAsia="ja-JP"/>
        </w:rPr>
        <w:t>O</w:t>
      </w:r>
      <w:r w:rsidRPr="00333D07">
        <w:rPr>
          <w:rFonts w:hint="eastAsia"/>
          <w:lang w:eastAsia="ja-JP"/>
        </w:rPr>
        <w:t>utput pin.</w:t>
      </w:r>
    </w:p>
    <w:p w14:paraId="051AC5A7" w14:textId="77777777" w:rsidR="00333D07" w:rsidRDefault="00333D07" w:rsidP="00894126">
      <w:pPr>
        <w:pStyle w:val="Level1unordered"/>
        <w:rPr>
          <w:lang w:eastAsia="ja-JP"/>
        </w:rPr>
      </w:pPr>
      <w:r w:rsidRPr="00333D07">
        <w:rPr>
          <w:rFonts w:hint="eastAsia"/>
          <w:lang w:eastAsia="ja-JP"/>
        </w:rPr>
        <w:t>Support detection of interrupt</w:t>
      </w:r>
      <w:r w:rsidR="00894126">
        <w:rPr>
          <w:rFonts w:hint="eastAsia"/>
          <w:lang w:eastAsia="ja-JP"/>
        </w:rPr>
        <w:t xml:space="preserve"> </w:t>
      </w:r>
      <w:r w:rsidRPr="00333D07">
        <w:rPr>
          <w:rFonts w:hint="eastAsia"/>
          <w:lang w:eastAsia="ja-JP"/>
        </w:rPr>
        <w:t>(high level, low level, rising edge, falling edge, both edge).</w:t>
      </w:r>
    </w:p>
    <w:p w14:paraId="6F1D3D0E" w14:textId="77777777" w:rsidR="00B75130" w:rsidRPr="00360688" w:rsidRDefault="00B75130" w:rsidP="00B75130">
      <w:pPr>
        <w:pStyle w:val="Heading3"/>
        <w:rPr>
          <w:lang w:eastAsia="ja-JP"/>
        </w:rPr>
      </w:pPr>
      <w:r>
        <w:rPr>
          <w:lang w:eastAsia="ja-JP"/>
        </w:rPr>
        <w:t>Support</w:t>
      </w:r>
      <w:r w:rsidR="000511C1">
        <w:rPr>
          <w:lang w:eastAsia="ja-JP"/>
        </w:rPr>
        <w:t>ed</w:t>
      </w:r>
      <w:r>
        <w:rPr>
          <w:lang w:eastAsia="ja-JP"/>
        </w:rPr>
        <w:t xml:space="preserve"> pin</w:t>
      </w:r>
    </w:p>
    <w:p w14:paraId="4FBC346D" w14:textId="463EE3CD" w:rsidR="00EE5211" w:rsidRDefault="00B75130" w:rsidP="00EE5211">
      <w:pPr>
        <w:rPr>
          <w:lang w:eastAsia="ja-JP"/>
        </w:rPr>
      </w:pPr>
      <w:r w:rsidRPr="00360688">
        <w:rPr>
          <w:rFonts w:hint="eastAsia"/>
          <w:lang w:eastAsia="ja-JP"/>
        </w:rPr>
        <w:t xml:space="preserve">GPIO </w:t>
      </w:r>
      <w:r>
        <w:rPr>
          <w:lang w:eastAsia="ja-JP"/>
        </w:rPr>
        <w:t>supported pin</w:t>
      </w:r>
      <w:r w:rsidRPr="00360688">
        <w:rPr>
          <w:rFonts w:hint="eastAsia"/>
          <w:lang w:eastAsia="ja-JP"/>
        </w:rPr>
        <w:t xml:space="preserve"> </w:t>
      </w:r>
      <w:r w:rsidRPr="00360688">
        <w:rPr>
          <w:lang w:eastAsia="ja-JP"/>
        </w:rPr>
        <w:t xml:space="preserve">on R-Car </w:t>
      </w:r>
      <w:r>
        <w:rPr>
          <w:lang w:eastAsia="ja-JP"/>
        </w:rPr>
        <w:t>H3/M3</w:t>
      </w:r>
      <w:r w:rsidR="0051305D">
        <w:rPr>
          <w:rFonts w:hint="eastAsia"/>
          <w:lang w:eastAsia="ja-JP"/>
        </w:rPr>
        <w:t>/M3N</w:t>
      </w:r>
      <w:r w:rsidR="008F3565">
        <w:rPr>
          <w:lang w:eastAsia="ja-JP"/>
        </w:rPr>
        <w:t>/E3</w:t>
      </w:r>
      <w:r w:rsidR="00BC3D92">
        <w:rPr>
          <w:lang w:eastAsia="ja-JP"/>
        </w:rPr>
        <w:t>/V3U</w:t>
      </w:r>
      <w:r w:rsidRPr="00360688">
        <w:rPr>
          <w:rFonts w:hint="eastAsia"/>
          <w:lang w:eastAsia="ja-JP"/>
        </w:rPr>
        <w:t xml:space="preserve"> </w:t>
      </w:r>
      <w:r>
        <w:rPr>
          <w:lang w:eastAsia="ja-JP"/>
        </w:rPr>
        <w:t>device</w:t>
      </w:r>
      <w:r w:rsidRPr="00360688">
        <w:rPr>
          <w:rFonts w:hint="eastAsia"/>
          <w:lang w:eastAsia="ja-JP"/>
        </w:rPr>
        <w:t xml:space="preserve"> are shown in</w:t>
      </w:r>
      <w:r w:rsidR="00147220">
        <w:rPr>
          <w:lang w:eastAsia="ja-JP"/>
        </w:rPr>
        <w:t xml:space="preserve"> </w:t>
      </w:r>
      <w:r w:rsidR="00147220">
        <w:rPr>
          <w:lang w:eastAsia="ja-JP"/>
        </w:rPr>
        <w:fldChar w:fldCharType="begin"/>
      </w:r>
      <w:r w:rsidR="00147220">
        <w:rPr>
          <w:lang w:eastAsia="ja-JP"/>
        </w:rPr>
        <w:instrText xml:space="preserve"> REF _Ref448261855 \h </w:instrText>
      </w:r>
      <w:r w:rsidR="00147220">
        <w:rPr>
          <w:lang w:eastAsia="ja-JP"/>
        </w:rPr>
      </w:r>
      <w:r w:rsidR="00147220">
        <w:rPr>
          <w:lang w:eastAsia="ja-JP"/>
        </w:rPr>
        <w:fldChar w:fldCharType="separate"/>
      </w:r>
      <w:r w:rsidR="003C2F53">
        <w:t xml:space="preserve">Table </w:t>
      </w:r>
      <w:r w:rsidR="003C2F53">
        <w:rPr>
          <w:noProof/>
        </w:rPr>
        <w:t>1</w:t>
      </w:r>
      <w:r w:rsidR="003C2F53">
        <w:noBreakHyphen/>
      </w:r>
      <w:r w:rsidR="003C2F53">
        <w:rPr>
          <w:noProof/>
        </w:rPr>
        <w:t>1</w:t>
      </w:r>
      <w:r w:rsidR="00147220">
        <w:rPr>
          <w:lang w:eastAsia="ja-JP"/>
        </w:rPr>
        <w:fldChar w:fldCharType="end"/>
      </w:r>
      <w:r w:rsidR="00A61833">
        <w:rPr>
          <w:lang w:eastAsia="ja-JP"/>
        </w:rPr>
        <w:t>,</w:t>
      </w:r>
      <w:r w:rsidR="00331EA0">
        <w:rPr>
          <w:lang w:eastAsia="ja-JP"/>
        </w:rPr>
        <w:t xml:space="preserve"> and R-Car V3H</w:t>
      </w:r>
      <w:r w:rsidR="00DC2429">
        <w:rPr>
          <w:lang w:eastAsia="ja-JP"/>
        </w:rPr>
        <w:t>/D</w:t>
      </w:r>
      <w:r w:rsidR="00B628CC">
        <w:rPr>
          <w:lang w:eastAsia="ja-JP"/>
        </w:rPr>
        <w:t>3</w:t>
      </w:r>
      <w:r w:rsidR="00331EA0">
        <w:rPr>
          <w:lang w:eastAsia="ja-JP"/>
        </w:rPr>
        <w:t xml:space="preserve"> device is shown in Table 1-2.</w:t>
      </w:r>
    </w:p>
    <w:p w14:paraId="02341AA2" w14:textId="168B0342" w:rsidR="001C1F7B" w:rsidRPr="005937C9" w:rsidRDefault="005937C9" w:rsidP="00EE5211">
      <w:pPr>
        <w:pStyle w:val="tabletitle"/>
        <w:rPr>
          <w:lang w:eastAsia="ja-JP"/>
        </w:rPr>
      </w:pPr>
      <w:bookmarkStart w:id="8" w:name="_Ref448261855"/>
      <w:bookmarkStart w:id="9" w:name="_Ref448261850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bookmarkEnd w:id="8"/>
      <w:r>
        <w:t xml:space="preserve"> </w:t>
      </w:r>
      <w:r w:rsidRPr="00360688">
        <w:rPr>
          <w:rFonts w:hint="eastAsia"/>
          <w:lang w:eastAsia="ja-JP"/>
        </w:rPr>
        <w:t xml:space="preserve">GPIO </w:t>
      </w:r>
      <w:r>
        <w:rPr>
          <w:lang w:eastAsia="ja-JP"/>
        </w:rPr>
        <w:t>supported pin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 w:rsidRPr="004E5431">
        <w:rPr>
          <w:lang w:eastAsia="ja-JP"/>
        </w:rPr>
        <w:t>R-Car H</w:t>
      </w:r>
      <w:r>
        <w:rPr>
          <w:rFonts w:hint="eastAsia"/>
          <w:lang w:eastAsia="ja-JP"/>
        </w:rPr>
        <w:t>3</w:t>
      </w:r>
      <w:r>
        <w:rPr>
          <w:lang w:eastAsia="ja-JP"/>
        </w:rPr>
        <w:t>/M3</w:t>
      </w:r>
      <w:r w:rsidR="00D963D6">
        <w:rPr>
          <w:rFonts w:hint="eastAsia"/>
          <w:lang w:eastAsia="ja-JP"/>
        </w:rPr>
        <w:t>/M3N</w:t>
      </w:r>
      <w:r w:rsidR="008F3565">
        <w:rPr>
          <w:lang w:eastAsia="ja-JP"/>
        </w:rPr>
        <w:t>/E3</w:t>
      </w:r>
      <w:r w:rsidR="004C0AD4">
        <w:rPr>
          <w:lang w:eastAsia="ja-JP"/>
        </w:rPr>
        <w:t>/V3U</w:t>
      </w:r>
      <w:r w:rsidRPr="00E55C52">
        <w:rPr>
          <w:lang w:eastAsia="ja-JP"/>
        </w:rPr>
        <w:t>)</w:t>
      </w:r>
      <w:bookmarkEnd w:id="9"/>
    </w:p>
    <w:tbl>
      <w:tblPr>
        <w:tblpPr w:leftFromText="142" w:rightFromText="142" w:vertAnchor="text" w:tblpX="243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21"/>
        <w:gridCol w:w="1015"/>
        <w:gridCol w:w="1033"/>
        <w:gridCol w:w="1080"/>
        <w:gridCol w:w="1080"/>
        <w:gridCol w:w="1080"/>
        <w:gridCol w:w="1011"/>
        <w:gridCol w:w="1059"/>
      </w:tblGrid>
      <w:tr w:rsidR="009D1464" w:rsidRPr="00171B77" w14:paraId="040053C3" w14:textId="77777777" w:rsidTr="00EF7A30">
        <w:trPr>
          <w:trHeight w:val="70"/>
        </w:trPr>
        <w:tc>
          <w:tcPr>
            <w:tcW w:w="116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23EE74F2" w14:textId="77777777" w:rsidR="00BC3D92" w:rsidRPr="003D2107" w:rsidRDefault="00BC3D92" w:rsidP="00BC3D92">
            <w:pPr>
              <w:pStyle w:val="tablehead"/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093552" w14:textId="77777777" w:rsidR="00BC3D92" w:rsidRDefault="00BC3D92" w:rsidP="00BC3D92">
            <w:pPr>
              <w:pStyle w:val="tablehead"/>
              <w:rPr>
                <w:lang w:eastAsia="ja-JP"/>
              </w:rPr>
            </w:pPr>
            <w:r>
              <w:t>R-Car H3 Ver.2.0</w:t>
            </w:r>
            <w:r>
              <w:rPr>
                <w:rFonts w:hint="eastAsia"/>
                <w:lang w:eastAsia="ja-JP"/>
              </w:rPr>
              <w:t>/</w:t>
            </w:r>
            <w:r>
              <w:t xml:space="preserve"> Ver.3.0</w:t>
            </w:r>
          </w:p>
          <w:p w14:paraId="124F4742" w14:textId="77777777" w:rsidR="00BC3D92" w:rsidRPr="00073C0B" w:rsidRDefault="00BC3D92" w:rsidP="00BC3D92">
            <w:pPr>
              <w:pStyle w:val="tablehead"/>
            </w:pPr>
            <w:r>
              <w:t>[Total: 156 pins]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D78DC" w14:textId="77777777" w:rsidR="00BC3D92" w:rsidRPr="00073C0B" w:rsidRDefault="00BC3D92" w:rsidP="00BC3D92">
            <w:pPr>
              <w:pStyle w:val="tablehead"/>
            </w:pPr>
            <w:r w:rsidRPr="00073C0B">
              <w:t xml:space="preserve">R-Car </w:t>
            </w:r>
            <w:r w:rsidRPr="00073C0B">
              <w:rPr>
                <w:rFonts w:hint="eastAsia"/>
              </w:rPr>
              <w:t>M3</w:t>
            </w:r>
            <w:r>
              <w:rPr>
                <w:rFonts w:hint="eastAsia"/>
                <w:lang w:eastAsia="ja-JP"/>
              </w:rPr>
              <w:t>/M3N</w:t>
            </w:r>
          </w:p>
          <w:p w14:paraId="30C24725" w14:textId="77777777" w:rsidR="00BC3D92" w:rsidRPr="00E21363" w:rsidRDefault="00BC3D92" w:rsidP="00BC3D92">
            <w:pPr>
              <w:pStyle w:val="tablebody"/>
              <w:jc w:val="center"/>
              <w:rPr>
                <w:b/>
                <w:lang w:eastAsia="ja-JP"/>
              </w:rPr>
            </w:pPr>
            <w:r w:rsidRPr="00E21363">
              <w:rPr>
                <w:b/>
                <w:lang w:eastAsia="ja-JP"/>
              </w:rPr>
              <w:t>[Total: 156 pin</w:t>
            </w:r>
            <w:r>
              <w:rPr>
                <w:b/>
                <w:lang w:eastAsia="ja-JP"/>
              </w:rPr>
              <w:t>s</w:t>
            </w:r>
            <w:r w:rsidRPr="00E21363">
              <w:rPr>
                <w:b/>
                <w:lang w:eastAsia="ja-JP"/>
              </w:rPr>
              <w:t>]</w:t>
            </w:r>
          </w:p>
        </w:tc>
        <w:tc>
          <w:tcPr>
            <w:tcW w:w="2160" w:type="dxa"/>
            <w:gridSpan w:val="2"/>
          </w:tcPr>
          <w:p w14:paraId="28302B43" w14:textId="77777777" w:rsidR="00BC3D92" w:rsidRPr="008310D6" w:rsidRDefault="00BC3D92" w:rsidP="00BC3D92">
            <w:pPr>
              <w:pStyle w:val="tablehead"/>
              <w:rPr>
                <w:rFonts w:cs="Arial"/>
                <w:szCs w:val="18"/>
              </w:rPr>
            </w:pPr>
            <w:r w:rsidRPr="008310D6">
              <w:rPr>
                <w:rFonts w:cs="Arial"/>
                <w:szCs w:val="18"/>
              </w:rPr>
              <w:t>R-Car E3</w:t>
            </w:r>
          </w:p>
          <w:p w14:paraId="5AF8747E" w14:textId="77777777" w:rsidR="00BC3D92" w:rsidRPr="00211216" w:rsidRDefault="00BC3D92" w:rsidP="00BC3D92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21121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[Total: 132 pins]</w:t>
            </w:r>
          </w:p>
        </w:tc>
        <w:tc>
          <w:tcPr>
            <w:tcW w:w="2070" w:type="dxa"/>
            <w:gridSpan w:val="2"/>
          </w:tcPr>
          <w:p w14:paraId="0899E6BC" w14:textId="77777777" w:rsidR="00BC3D92" w:rsidRDefault="009D1464" w:rsidP="00BC3D92">
            <w:pPr>
              <w:pStyle w:val="tablehead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R-Car V3U</w:t>
            </w:r>
          </w:p>
          <w:p w14:paraId="13356F6D" w14:textId="77777777" w:rsidR="009D1464" w:rsidRPr="00105093" w:rsidRDefault="009D1464" w:rsidP="00EF7A30">
            <w:pPr>
              <w:pStyle w:val="tablebody"/>
              <w:jc w:val="center"/>
              <w:rPr>
                <w:b/>
              </w:rPr>
            </w:pPr>
            <w:r w:rsidRPr="00105093">
              <w:rPr>
                <w:b/>
              </w:rPr>
              <w:t xml:space="preserve">[Total: </w:t>
            </w:r>
            <w:r w:rsidR="004C0AD4" w:rsidRPr="00105093">
              <w:rPr>
                <w:b/>
              </w:rPr>
              <w:t>233 pins]</w:t>
            </w:r>
          </w:p>
        </w:tc>
      </w:tr>
      <w:tr w:rsidR="009D1464" w:rsidRPr="00171B77" w14:paraId="1448401B" w14:textId="77777777" w:rsidTr="00EF7A30">
        <w:tc>
          <w:tcPr>
            <w:tcW w:w="1169" w:type="dxa"/>
            <w:tcBorders>
              <w:bottom w:val="single" w:sz="4" w:space="0" w:color="auto"/>
            </w:tcBorders>
            <w:shd w:val="clear" w:color="auto" w:fill="FFFFFF"/>
          </w:tcPr>
          <w:p w14:paraId="1B9A04EF" w14:textId="77777777" w:rsidR="009D1464" w:rsidRPr="003D2107" w:rsidRDefault="009D1464" w:rsidP="00BC3D92">
            <w:pPr>
              <w:pStyle w:val="tablehead"/>
            </w:pPr>
            <w:r w:rsidRPr="003D2107">
              <w:t>GPIO bank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FFFFF"/>
          </w:tcPr>
          <w:p w14:paraId="7EBBF4ED" w14:textId="77777777" w:rsidR="009D1464" w:rsidRPr="00073C0B" w:rsidRDefault="009D1464" w:rsidP="00BC3D92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r w:rsidRPr="00073C0B">
              <w:rPr>
                <w:rFonts w:hint="eastAsia"/>
              </w:rPr>
              <w:t>bank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FFFFFF"/>
          </w:tcPr>
          <w:p w14:paraId="0BB01978" w14:textId="77777777" w:rsidR="009D1464" w:rsidRPr="00073C0B" w:rsidRDefault="009D1464" w:rsidP="00BC3D92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FFFFFF"/>
          </w:tcPr>
          <w:p w14:paraId="7DCDBD53" w14:textId="77777777" w:rsidR="009D1464" w:rsidRPr="00073C0B" w:rsidRDefault="009D1464" w:rsidP="00BC3D92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r w:rsidRPr="00073C0B">
              <w:rPr>
                <w:rFonts w:hint="eastAsia"/>
              </w:rPr>
              <w:t>bank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14:paraId="58E503D9" w14:textId="77777777" w:rsidR="009D1464" w:rsidRPr="00073C0B" w:rsidRDefault="009D1464" w:rsidP="00BC3D92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080" w:type="dxa"/>
          </w:tcPr>
          <w:p w14:paraId="64D18ED8" w14:textId="77777777" w:rsidR="009D1464" w:rsidRPr="00D049F2" w:rsidRDefault="009D1464" w:rsidP="00BC3D92">
            <w:pPr>
              <w:pStyle w:val="tablehead"/>
            </w:pPr>
            <w:r>
              <w:t>N</w:t>
            </w:r>
            <w:r w:rsidRPr="00D049F2">
              <w:t>umber of bank</w:t>
            </w:r>
          </w:p>
        </w:tc>
        <w:tc>
          <w:tcPr>
            <w:tcW w:w="1080" w:type="dxa"/>
          </w:tcPr>
          <w:p w14:paraId="5661EDB4" w14:textId="77777777" w:rsidR="009D1464" w:rsidRPr="00D049F2" w:rsidRDefault="009D1464" w:rsidP="00BC3D92">
            <w:pPr>
              <w:pStyle w:val="tablehead"/>
            </w:pPr>
            <w:r w:rsidRPr="00D049F2">
              <w:t>Pin range</w:t>
            </w:r>
          </w:p>
        </w:tc>
        <w:tc>
          <w:tcPr>
            <w:tcW w:w="1011" w:type="dxa"/>
          </w:tcPr>
          <w:p w14:paraId="05E8E830" w14:textId="77777777" w:rsidR="009D1464" w:rsidRPr="00D049F2" w:rsidRDefault="009D1464" w:rsidP="00BC3D92">
            <w:pPr>
              <w:pStyle w:val="tablehead"/>
            </w:pPr>
            <w:r>
              <w:t>Number of bank</w:t>
            </w:r>
          </w:p>
        </w:tc>
        <w:tc>
          <w:tcPr>
            <w:tcW w:w="1059" w:type="dxa"/>
          </w:tcPr>
          <w:p w14:paraId="53202C17" w14:textId="77777777" w:rsidR="009D1464" w:rsidRPr="00D049F2" w:rsidRDefault="009D1464" w:rsidP="00BC3D92">
            <w:pPr>
              <w:pStyle w:val="tablehead"/>
            </w:pPr>
            <w:r>
              <w:t>Pin range</w:t>
            </w:r>
          </w:p>
        </w:tc>
      </w:tr>
      <w:tr w:rsidR="009D1464" w:rsidRPr="003D2107" w14:paraId="6815932D" w14:textId="77777777" w:rsidTr="00EF7A30">
        <w:tc>
          <w:tcPr>
            <w:tcW w:w="1169" w:type="dxa"/>
          </w:tcPr>
          <w:p w14:paraId="32D005CE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GPIO-0</w:t>
            </w:r>
          </w:p>
        </w:tc>
        <w:tc>
          <w:tcPr>
            <w:tcW w:w="1121" w:type="dxa"/>
          </w:tcPr>
          <w:p w14:paraId="717B79F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15" w:type="dxa"/>
          </w:tcPr>
          <w:p w14:paraId="2901DEAE" w14:textId="77777777" w:rsidR="009D1464" w:rsidRPr="00855D01" w:rsidRDefault="009D1464" w:rsidP="00BC3D92">
            <w:pPr>
              <w:pStyle w:val="tablebody"/>
            </w:pPr>
            <w:r w:rsidRPr="00855D01">
              <w:t>GP-0-0</w:t>
            </w:r>
          </w:p>
          <w:p w14:paraId="47C881AB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72234965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GP-0-15</w:t>
            </w:r>
          </w:p>
        </w:tc>
        <w:tc>
          <w:tcPr>
            <w:tcW w:w="1033" w:type="dxa"/>
          </w:tcPr>
          <w:p w14:paraId="4EC3A472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80" w:type="dxa"/>
          </w:tcPr>
          <w:p w14:paraId="428893E3" w14:textId="77777777" w:rsidR="009D1464" w:rsidRPr="00855D01" w:rsidRDefault="009D1464" w:rsidP="00BC3D92">
            <w:pPr>
              <w:pStyle w:val="tablebody"/>
            </w:pPr>
            <w:r w:rsidRPr="00855D01">
              <w:t>GP-0-0</w:t>
            </w:r>
          </w:p>
          <w:p w14:paraId="0C9E4994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2F796BA3" w14:textId="77777777" w:rsidR="009D1464" w:rsidRPr="00855D01" w:rsidRDefault="009D1464" w:rsidP="00BC3D92">
            <w:pPr>
              <w:pStyle w:val="tablebody"/>
            </w:pPr>
            <w:r w:rsidRPr="00855D01">
              <w:t>GP-0-15</w:t>
            </w:r>
          </w:p>
        </w:tc>
        <w:tc>
          <w:tcPr>
            <w:tcW w:w="1080" w:type="dxa"/>
          </w:tcPr>
          <w:p w14:paraId="602320E2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18</w:t>
            </w:r>
          </w:p>
        </w:tc>
        <w:tc>
          <w:tcPr>
            <w:tcW w:w="1080" w:type="dxa"/>
          </w:tcPr>
          <w:p w14:paraId="3EB161AF" w14:textId="77777777" w:rsidR="009D1464" w:rsidRPr="00D049F2" w:rsidRDefault="009D1464" w:rsidP="00BC3D92">
            <w:pPr>
              <w:pStyle w:val="tablebody"/>
            </w:pPr>
            <w:r w:rsidRPr="00D049F2">
              <w:t>GP-0-0</w:t>
            </w:r>
          </w:p>
          <w:p w14:paraId="35FD3969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4E904BE2" w14:textId="77777777" w:rsidR="009D1464" w:rsidRPr="00C156F5" w:rsidRDefault="009D1464" w:rsidP="00BC3D92">
            <w:pPr>
              <w:pStyle w:val="tablebody"/>
            </w:pPr>
            <w:r w:rsidRPr="00C156F5">
              <w:t>GP-0-17</w:t>
            </w:r>
          </w:p>
        </w:tc>
        <w:tc>
          <w:tcPr>
            <w:tcW w:w="1011" w:type="dxa"/>
          </w:tcPr>
          <w:p w14:paraId="10BBF5AC" w14:textId="77777777" w:rsidR="009D1464" w:rsidRPr="00D049F2" w:rsidRDefault="009D1464" w:rsidP="00EF7A30">
            <w:pPr>
              <w:pStyle w:val="tablebody"/>
              <w:jc w:val="center"/>
            </w:pPr>
            <w:r>
              <w:t>28</w:t>
            </w:r>
          </w:p>
        </w:tc>
        <w:tc>
          <w:tcPr>
            <w:tcW w:w="1059" w:type="dxa"/>
          </w:tcPr>
          <w:p w14:paraId="15CC6F6D" w14:textId="77777777" w:rsidR="009D1464" w:rsidRDefault="009D1464" w:rsidP="00EF7A30">
            <w:pPr>
              <w:pStyle w:val="tablebody"/>
              <w:jc w:val="center"/>
            </w:pPr>
            <w:r>
              <w:t>GP-0-0</w:t>
            </w:r>
          </w:p>
          <w:p w14:paraId="5EDB54F4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1F5702DD" w14:textId="77777777" w:rsidR="009D1464" w:rsidRPr="00D049F2" w:rsidRDefault="009D1464" w:rsidP="00EF7A30">
            <w:pPr>
              <w:pStyle w:val="tablebody"/>
              <w:jc w:val="center"/>
            </w:pPr>
            <w:r>
              <w:t>GP-0-27</w:t>
            </w:r>
          </w:p>
        </w:tc>
      </w:tr>
      <w:tr w:rsidR="009D1464" w:rsidRPr="003D2107" w14:paraId="759E3948" w14:textId="77777777" w:rsidTr="00EF7A30">
        <w:tc>
          <w:tcPr>
            <w:tcW w:w="1169" w:type="dxa"/>
          </w:tcPr>
          <w:p w14:paraId="1EBC1CB6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GPIO-1</w:t>
            </w:r>
          </w:p>
        </w:tc>
        <w:tc>
          <w:tcPr>
            <w:tcW w:w="1121" w:type="dxa"/>
          </w:tcPr>
          <w:p w14:paraId="31A63328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29</w:t>
            </w:r>
          </w:p>
        </w:tc>
        <w:tc>
          <w:tcPr>
            <w:tcW w:w="1015" w:type="dxa"/>
          </w:tcPr>
          <w:p w14:paraId="5005527B" w14:textId="77777777" w:rsidR="009D1464" w:rsidRPr="00855D01" w:rsidRDefault="009D1464" w:rsidP="00BC3D92">
            <w:pPr>
              <w:pStyle w:val="tablebody"/>
            </w:pPr>
            <w:r w:rsidRPr="00855D01">
              <w:t>GP-1-0</w:t>
            </w:r>
          </w:p>
          <w:p w14:paraId="773A276D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0D076C46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GP-1-28</w:t>
            </w:r>
          </w:p>
        </w:tc>
        <w:tc>
          <w:tcPr>
            <w:tcW w:w="1033" w:type="dxa"/>
          </w:tcPr>
          <w:p w14:paraId="70D16DA7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29</w:t>
            </w:r>
          </w:p>
        </w:tc>
        <w:tc>
          <w:tcPr>
            <w:tcW w:w="1080" w:type="dxa"/>
          </w:tcPr>
          <w:p w14:paraId="2D6890A9" w14:textId="77777777" w:rsidR="009D1464" w:rsidRPr="00855D01" w:rsidRDefault="009D1464" w:rsidP="00BC3D92">
            <w:pPr>
              <w:pStyle w:val="tablebody"/>
            </w:pPr>
            <w:r w:rsidRPr="00855D01">
              <w:t>GP-1-0</w:t>
            </w:r>
          </w:p>
          <w:p w14:paraId="1F8279F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6B8CBE28" w14:textId="77777777" w:rsidR="009D1464" w:rsidRPr="00855D01" w:rsidRDefault="009D1464" w:rsidP="00BC3D92">
            <w:pPr>
              <w:pStyle w:val="tablebody"/>
            </w:pPr>
            <w:r w:rsidRPr="00855D01">
              <w:t>GP-1-28</w:t>
            </w:r>
          </w:p>
        </w:tc>
        <w:tc>
          <w:tcPr>
            <w:tcW w:w="1080" w:type="dxa"/>
          </w:tcPr>
          <w:p w14:paraId="1167F9CC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23</w:t>
            </w:r>
          </w:p>
        </w:tc>
        <w:tc>
          <w:tcPr>
            <w:tcW w:w="1080" w:type="dxa"/>
          </w:tcPr>
          <w:p w14:paraId="5CE6C4EC" w14:textId="77777777" w:rsidR="009D1464" w:rsidRPr="00D049F2" w:rsidRDefault="009D1464" w:rsidP="00BC3D92">
            <w:pPr>
              <w:pStyle w:val="tablebody"/>
            </w:pPr>
            <w:r w:rsidRPr="00D049F2">
              <w:t>GP-1-0</w:t>
            </w:r>
          </w:p>
          <w:p w14:paraId="1C1D8C52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349CDF8F" w14:textId="77777777" w:rsidR="009D1464" w:rsidRPr="00C156F5" w:rsidRDefault="009D1464" w:rsidP="00BC3D92">
            <w:pPr>
              <w:pStyle w:val="tablebody"/>
            </w:pPr>
            <w:r w:rsidRPr="00C156F5">
              <w:t>GP-1-22</w:t>
            </w:r>
          </w:p>
        </w:tc>
        <w:tc>
          <w:tcPr>
            <w:tcW w:w="1011" w:type="dxa"/>
          </w:tcPr>
          <w:p w14:paraId="01394C84" w14:textId="77777777" w:rsidR="009D1464" w:rsidRPr="00D049F2" w:rsidRDefault="009D1464" w:rsidP="00EF7A30">
            <w:pPr>
              <w:pStyle w:val="tablebody"/>
              <w:jc w:val="center"/>
            </w:pPr>
            <w:r>
              <w:t>31</w:t>
            </w:r>
          </w:p>
        </w:tc>
        <w:tc>
          <w:tcPr>
            <w:tcW w:w="1059" w:type="dxa"/>
          </w:tcPr>
          <w:p w14:paraId="0E391615" w14:textId="77777777" w:rsidR="009D1464" w:rsidRDefault="009D1464" w:rsidP="00EF7A30">
            <w:pPr>
              <w:pStyle w:val="tablebody"/>
              <w:jc w:val="center"/>
            </w:pPr>
            <w:r>
              <w:t>GP-1-0</w:t>
            </w:r>
          </w:p>
          <w:p w14:paraId="3F10EAF6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0712C1B7" w14:textId="77777777" w:rsidR="009D1464" w:rsidRPr="00D049F2" w:rsidRDefault="009D1464" w:rsidP="00EF7A30">
            <w:pPr>
              <w:pStyle w:val="tablebody"/>
              <w:jc w:val="center"/>
            </w:pPr>
            <w:r>
              <w:t>GP-1-30</w:t>
            </w:r>
          </w:p>
        </w:tc>
      </w:tr>
      <w:tr w:rsidR="009D1464" w:rsidRPr="003D2107" w14:paraId="5C777B43" w14:textId="77777777" w:rsidTr="00EF7A30">
        <w:tc>
          <w:tcPr>
            <w:tcW w:w="1169" w:type="dxa"/>
          </w:tcPr>
          <w:p w14:paraId="52087B03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GPIO-2</w:t>
            </w:r>
          </w:p>
        </w:tc>
        <w:tc>
          <w:tcPr>
            <w:tcW w:w="1121" w:type="dxa"/>
          </w:tcPr>
          <w:p w14:paraId="2A6405AC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15</w:t>
            </w:r>
          </w:p>
        </w:tc>
        <w:tc>
          <w:tcPr>
            <w:tcW w:w="1015" w:type="dxa"/>
          </w:tcPr>
          <w:p w14:paraId="5A3A5A52" w14:textId="77777777" w:rsidR="009D1464" w:rsidRPr="00855D01" w:rsidRDefault="009D1464" w:rsidP="00BC3D92">
            <w:pPr>
              <w:pStyle w:val="tablebody"/>
            </w:pPr>
            <w:r w:rsidRPr="00855D01">
              <w:t>GP-2-0</w:t>
            </w:r>
          </w:p>
          <w:p w14:paraId="0BA7D688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40DDD19C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GP-2-14</w:t>
            </w:r>
          </w:p>
        </w:tc>
        <w:tc>
          <w:tcPr>
            <w:tcW w:w="1033" w:type="dxa"/>
          </w:tcPr>
          <w:p w14:paraId="18BF1BFA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15</w:t>
            </w:r>
          </w:p>
        </w:tc>
        <w:tc>
          <w:tcPr>
            <w:tcW w:w="1080" w:type="dxa"/>
          </w:tcPr>
          <w:p w14:paraId="76A0F22D" w14:textId="77777777" w:rsidR="009D1464" w:rsidRPr="00855D01" w:rsidRDefault="009D1464" w:rsidP="00BC3D92">
            <w:pPr>
              <w:pStyle w:val="tablebody"/>
            </w:pPr>
            <w:r w:rsidRPr="00855D01">
              <w:t>GP-2-0</w:t>
            </w:r>
          </w:p>
          <w:p w14:paraId="17779692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61D81A02" w14:textId="77777777" w:rsidR="009D1464" w:rsidRPr="00855D01" w:rsidRDefault="009D1464" w:rsidP="00BC3D92">
            <w:pPr>
              <w:pStyle w:val="tablebody"/>
            </w:pPr>
            <w:r w:rsidRPr="00855D01">
              <w:t>GP-2-14</w:t>
            </w:r>
          </w:p>
        </w:tc>
        <w:tc>
          <w:tcPr>
            <w:tcW w:w="1080" w:type="dxa"/>
          </w:tcPr>
          <w:p w14:paraId="3A6A96B1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26</w:t>
            </w:r>
          </w:p>
        </w:tc>
        <w:tc>
          <w:tcPr>
            <w:tcW w:w="1080" w:type="dxa"/>
          </w:tcPr>
          <w:p w14:paraId="2623E795" w14:textId="77777777" w:rsidR="009D1464" w:rsidRPr="00D049F2" w:rsidRDefault="009D1464" w:rsidP="00BC3D92">
            <w:pPr>
              <w:pStyle w:val="tablebody"/>
            </w:pPr>
            <w:r w:rsidRPr="00D049F2">
              <w:t>GP-2-0</w:t>
            </w:r>
          </w:p>
          <w:p w14:paraId="4A780C74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7A82A95C" w14:textId="77777777" w:rsidR="009D1464" w:rsidRPr="00C156F5" w:rsidRDefault="009D1464" w:rsidP="00BC3D92">
            <w:pPr>
              <w:pStyle w:val="tablebody"/>
            </w:pPr>
            <w:r w:rsidRPr="00C156F5">
              <w:t>GP-2-25</w:t>
            </w:r>
          </w:p>
        </w:tc>
        <w:tc>
          <w:tcPr>
            <w:tcW w:w="1011" w:type="dxa"/>
          </w:tcPr>
          <w:p w14:paraId="01A82BDB" w14:textId="77777777" w:rsidR="009D1464" w:rsidRPr="00D049F2" w:rsidRDefault="004C0AD4" w:rsidP="00EF7A30">
            <w:pPr>
              <w:pStyle w:val="tablebody"/>
              <w:jc w:val="center"/>
            </w:pPr>
            <w:r>
              <w:t>25</w:t>
            </w:r>
          </w:p>
        </w:tc>
        <w:tc>
          <w:tcPr>
            <w:tcW w:w="1059" w:type="dxa"/>
          </w:tcPr>
          <w:p w14:paraId="2BA726BC" w14:textId="77777777" w:rsidR="009D1464" w:rsidRDefault="009D1464" w:rsidP="00EF7A30">
            <w:pPr>
              <w:pStyle w:val="tablebody"/>
              <w:jc w:val="center"/>
            </w:pPr>
            <w:r>
              <w:t>GP-2-0</w:t>
            </w:r>
          </w:p>
          <w:p w14:paraId="4685BA49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13486C82" w14:textId="77777777" w:rsidR="009D1464" w:rsidRPr="00D049F2" w:rsidRDefault="009D1464" w:rsidP="00EF7A30">
            <w:pPr>
              <w:pStyle w:val="tablebody"/>
              <w:jc w:val="center"/>
            </w:pPr>
            <w:r>
              <w:t>GP-2-24</w:t>
            </w:r>
          </w:p>
        </w:tc>
      </w:tr>
      <w:tr w:rsidR="009D1464" w:rsidRPr="003D2107" w14:paraId="50C49ED4" w14:textId="77777777" w:rsidTr="00EF7A30">
        <w:tc>
          <w:tcPr>
            <w:tcW w:w="1169" w:type="dxa"/>
          </w:tcPr>
          <w:p w14:paraId="6EC0907B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GPIO-3</w:t>
            </w:r>
          </w:p>
        </w:tc>
        <w:tc>
          <w:tcPr>
            <w:tcW w:w="1121" w:type="dxa"/>
          </w:tcPr>
          <w:p w14:paraId="6C73A209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15" w:type="dxa"/>
          </w:tcPr>
          <w:p w14:paraId="2B1C2E14" w14:textId="77777777" w:rsidR="009D1464" w:rsidRPr="00855D01" w:rsidRDefault="009D1464" w:rsidP="00BC3D92">
            <w:pPr>
              <w:pStyle w:val="tablebody"/>
            </w:pPr>
            <w:r w:rsidRPr="00855D01">
              <w:t>GP-3-0</w:t>
            </w:r>
          </w:p>
          <w:p w14:paraId="7320840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4175639F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GP-3-15</w:t>
            </w:r>
          </w:p>
        </w:tc>
        <w:tc>
          <w:tcPr>
            <w:tcW w:w="1033" w:type="dxa"/>
          </w:tcPr>
          <w:p w14:paraId="4F7BA067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16</w:t>
            </w:r>
          </w:p>
        </w:tc>
        <w:tc>
          <w:tcPr>
            <w:tcW w:w="1080" w:type="dxa"/>
          </w:tcPr>
          <w:p w14:paraId="54C580DC" w14:textId="77777777" w:rsidR="009D1464" w:rsidRPr="00855D01" w:rsidRDefault="009D1464" w:rsidP="00BC3D92">
            <w:pPr>
              <w:pStyle w:val="tablebody"/>
            </w:pPr>
            <w:r w:rsidRPr="00855D01">
              <w:t>GP-3-0</w:t>
            </w:r>
          </w:p>
          <w:p w14:paraId="37ED51E9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266C3741" w14:textId="77777777" w:rsidR="009D1464" w:rsidRPr="00855D01" w:rsidRDefault="009D1464" w:rsidP="00BC3D92">
            <w:pPr>
              <w:pStyle w:val="tablebody"/>
            </w:pPr>
            <w:r w:rsidRPr="00855D01">
              <w:t>GP-3-15</w:t>
            </w:r>
          </w:p>
        </w:tc>
        <w:tc>
          <w:tcPr>
            <w:tcW w:w="1080" w:type="dxa"/>
          </w:tcPr>
          <w:p w14:paraId="209089C3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16</w:t>
            </w:r>
          </w:p>
        </w:tc>
        <w:tc>
          <w:tcPr>
            <w:tcW w:w="1080" w:type="dxa"/>
          </w:tcPr>
          <w:p w14:paraId="6401CCD0" w14:textId="77777777" w:rsidR="009D1464" w:rsidRPr="00D049F2" w:rsidRDefault="009D1464" w:rsidP="00BC3D92">
            <w:pPr>
              <w:pStyle w:val="tablebody"/>
            </w:pPr>
            <w:r w:rsidRPr="00D049F2">
              <w:t>GP-3-0</w:t>
            </w:r>
          </w:p>
          <w:p w14:paraId="341B32A3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12726059" w14:textId="77777777" w:rsidR="009D1464" w:rsidRPr="00C156F5" w:rsidRDefault="009D1464" w:rsidP="00BC3D92">
            <w:pPr>
              <w:pStyle w:val="tablebody"/>
            </w:pPr>
            <w:r w:rsidRPr="00C156F5">
              <w:t>GP-3-15</w:t>
            </w:r>
          </w:p>
        </w:tc>
        <w:tc>
          <w:tcPr>
            <w:tcW w:w="1011" w:type="dxa"/>
          </w:tcPr>
          <w:p w14:paraId="48E6F499" w14:textId="77777777" w:rsidR="009D1464" w:rsidRPr="00D049F2" w:rsidRDefault="004C0AD4" w:rsidP="00EF7A30">
            <w:pPr>
              <w:pStyle w:val="tablebody"/>
              <w:jc w:val="center"/>
            </w:pPr>
            <w:r>
              <w:t>17</w:t>
            </w:r>
          </w:p>
        </w:tc>
        <w:tc>
          <w:tcPr>
            <w:tcW w:w="1059" w:type="dxa"/>
          </w:tcPr>
          <w:p w14:paraId="5F42693F" w14:textId="77777777" w:rsidR="009D1464" w:rsidRDefault="009D1464" w:rsidP="00EF7A30">
            <w:pPr>
              <w:pStyle w:val="tablebody"/>
              <w:jc w:val="center"/>
            </w:pPr>
            <w:r>
              <w:t>GP-3-0</w:t>
            </w:r>
          </w:p>
          <w:p w14:paraId="11CC83A9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6DE3A1D7" w14:textId="77777777" w:rsidR="009D1464" w:rsidRPr="00D049F2" w:rsidRDefault="009D1464" w:rsidP="00EF7A30">
            <w:pPr>
              <w:pStyle w:val="tablebody"/>
              <w:jc w:val="center"/>
            </w:pPr>
            <w:r>
              <w:t>GP-3-16</w:t>
            </w:r>
          </w:p>
        </w:tc>
      </w:tr>
      <w:tr w:rsidR="009D1464" w:rsidRPr="003D2107" w14:paraId="556C899C" w14:textId="77777777" w:rsidTr="00EF7A30">
        <w:tc>
          <w:tcPr>
            <w:tcW w:w="1169" w:type="dxa"/>
          </w:tcPr>
          <w:p w14:paraId="220E103F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GPIO-4</w:t>
            </w:r>
          </w:p>
        </w:tc>
        <w:tc>
          <w:tcPr>
            <w:tcW w:w="1121" w:type="dxa"/>
          </w:tcPr>
          <w:p w14:paraId="1092039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18</w:t>
            </w:r>
          </w:p>
        </w:tc>
        <w:tc>
          <w:tcPr>
            <w:tcW w:w="1015" w:type="dxa"/>
          </w:tcPr>
          <w:p w14:paraId="4C9FEB34" w14:textId="77777777" w:rsidR="009D1464" w:rsidRPr="00855D01" w:rsidRDefault="009D1464" w:rsidP="00BC3D92">
            <w:pPr>
              <w:pStyle w:val="tablebody"/>
            </w:pPr>
            <w:r w:rsidRPr="00855D01">
              <w:t>GP-4-0</w:t>
            </w:r>
          </w:p>
          <w:p w14:paraId="2E0F0AB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121A4295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GP-4-17</w:t>
            </w:r>
          </w:p>
        </w:tc>
        <w:tc>
          <w:tcPr>
            <w:tcW w:w="1033" w:type="dxa"/>
          </w:tcPr>
          <w:p w14:paraId="14790188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18</w:t>
            </w:r>
          </w:p>
        </w:tc>
        <w:tc>
          <w:tcPr>
            <w:tcW w:w="1080" w:type="dxa"/>
          </w:tcPr>
          <w:p w14:paraId="013C891D" w14:textId="77777777" w:rsidR="009D1464" w:rsidRPr="00855D01" w:rsidRDefault="009D1464" w:rsidP="00BC3D92">
            <w:pPr>
              <w:pStyle w:val="tablebody"/>
            </w:pPr>
            <w:r w:rsidRPr="00855D01">
              <w:t>GP-4-0</w:t>
            </w:r>
          </w:p>
          <w:p w14:paraId="0A64D4B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59400B6D" w14:textId="77777777" w:rsidR="009D1464" w:rsidRPr="00855D01" w:rsidRDefault="009D1464" w:rsidP="00BC3D92">
            <w:pPr>
              <w:pStyle w:val="tablebody"/>
            </w:pPr>
            <w:r w:rsidRPr="00855D01">
              <w:t>GP-4-17</w:t>
            </w:r>
          </w:p>
        </w:tc>
        <w:tc>
          <w:tcPr>
            <w:tcW w:w="1080" w:type="dxa"/>
          </w:tcPr>
          <w:p w14:paraId="09032F61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11</w:t>
            </w:r>
          </w:p>
        </w:tc>
        <w:tc>
          <w:tcPr>
            <w:tcW w:w="1080" w:type="dxa"/>
          </w:tcPr>
          <w:p w14:paraId="5A3D3EB4" w14:textId="77777777" w:rsidR="009D1464" w:rsidRPr="00D049F2" w:rsidRDefault="009D1464" w:rsidP="00BC3D92">
            <w:pPr>
              <w:pStyle w:val="tablebody"/>
            </w:pPr>
            <w:r w:rsidRPr="00D049F2">
              <w:t>GP-4-0</w:t>
            </w:r>
          </w:p>
          <w:p w14:paraId="7A9B6E82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37EB5961" w14:textId="77777777" w:rsidR="009D1464" w:rsidRPr="00C156F5" w:rsidRDefault="009D1464" w:rsidP="00BC3D92">
            <w:pPr>
              <w:pStyle w:val="tablebody"/>
            </w:pPr>
            <w:r w:rsidRPr="00C156F5">
              <w:t>GP-4-10</w:t>
            </w:r>
          </w:p>
        </w:tc>
        <w:tc>
          <w:tcPr>
            <w:tcW w:w="1011" w:type="dxa"/>
          </w:tcPr>
          <w:p w14:paraId="5AD0A44C" w14:textId="77777777" w:rsidR="009D1464" w:rsidRPr="00D049F2" w:rsidRDefault="004C0AD4" w:rsidP="00EF7A30">
            <w:pPr>
              <w:pStyle w:val="tablebody"/>
              <w:jc w:val="center"/>
            </w:pPr>
            <w:r>
              <w:t>27</w:t>
            </w:r>
          </w:p>
        </w:tc>
        <w:tc>
          <w:tcPr>
            <w:tcW w:w="1059" w:type="dxa"/>
          </w:tcPr>
          <w:p w14:paraId="113BCB15" w14:textId="77777777" w:rsidR="009D1464" w:rsidRDefault="009D1464" w:rsidP="00EF7A30">
            <w:pPr>
              <w:pStyle w:val="tablebody"/>
              <w:jc w:val="center"/>
            </w:pPr>
            <w:r>
              <w:t>GP-4-0</w:t>
            </w:r>
          </w:p>
          <w:p w14:paraId="3DEAA571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6DD9BE75" w14:textId="77777777" w:rsidR="009D1464" w:rsidRPr="00D049F2" w:rsidRDefault="009D1464" w:rsidP="00EF7A30">
            <w:pPr>
              <w:pStyle w:val="tablebody"/>
              <w:jc w:val="center"/>
            </w:pPr>
            <w:r>
              <w:t>GP-4-26</w:t>
            </w:r>
          </w:p>
        </w:tc>
      </w:tr>
      <w:tr w:rsidR="009D1464" w:rsidRPr="003D2107" w14:paraId="075B5AF3" w14:textId="77777777" w:rsidTr="00EF7A30">
        <w:tc>
          <w:tcPr>
            <w:tcW w:w="1169" w:type="dxa"/>
          </w:tcPr>
          <w:p w14:paraId="3FE8104C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GPIO-5</w:t>
            </w:r>
          </w:p>
        </w:tc>
        <w:tc>
          <w:tcPr>
            <w:tcW w:w="1121" w:type="dxa"/>
          </w:tcPr>
          <w:p w14:paraId="44C5F94B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26</w:t>
            </w:r>
          </w:p>
        </w:tc>
        <w:tc>
          <w:tcPr>
            <w:tcW w:w="1015" w:type="dxa"/>
          </w:tcPr>
          <w:p w14:paraId="79F9893C" w14:textId="77777777" w:rsidR="009D1464" w:rsidRPr="00855D01" w:rsidRDefault="009D1464" w:rsidP="00BC3D92">
            <w:pPr>
              <w:pStyle w:val="tablebody"/>
            </w:pPr>
            <w:r w:rsidRPr="00855D01">
              <w:t>GP-5-0</w:t>
            </w:r>
          </w:p>
          <w:p w14:paraId="7512BE93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6B26104D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GP-5-26</w:t>
            </w:r>
          </w:p>
        </w:tc>
        <w:tc>
          <w:tcPr>
            <w:tcW w:w="1033" w:type="dxa"/>
          </w:tcPr>
          <w:p w14:paraId="2E4C4067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26</w:t>
            </w:r>
          </w:p>
        </w:tc>
        <w:tc>
          <w:tcPr>
            <w:tcW w:w="1080" w:type="dxa"/>
          </w:tcPr>
          <w:p w14:paraId="3E4F6E95" w14:textId="77777777" w:rsidR="009D1464" w:rsidRPr="00855D01" w:rsidRDefault="009D1464" w:rsidP="00BC3D92">
            <w:pPr>
              <w:pStyle w:val="tablebody"/>
            </w:pPr>
            <w:r w:rsidRPr="00855D01">
              <w:t>GP-5-0</w:t>
            </w:r>
          </w:p>
          <w:p w14:paraId="085228B1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52EFCA9E" w14:textId="77777777" w:rsidR="009D1464" w:rsidRPr="00855D01" w:rsidRDefault="009D1464" w:rsidP="00BC3D92">
            <w:pPr>
              <w:pStyle w:val="tablebody"/>
            </w:pPr>
            <w:r w:rsidRPr="00855D01">
              <w:t>GP-5-26</w:t>
            </w:r>
          </w:p>
        </w:tc>
        <w:tc>
          <w:tcPr>
            <w:tcW w:w="1080" w:type="dxa"/>
          </w:tcPr>
          <w:p w14:paraId="543CF1B4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20</w:t>
            </w:r>
          </w:p>
        </w:tc>
        <w:tc>
          <w:tcPr>
            <w:tcW w:w="1080" w:type="dxa"/>
          </w:tcPr>
          <w:p w14:paraId="41116C38" w14:textId="77777777" w:rsidR="009D1464" w:rsidRPr="00D049F2" w:rsidRDefault="009D1464" w:rsidP="00BC3D92">
            <w:pPr>
              <w:pStyle w:val="tablebody"/>
            </w:pPr>
            <w:r w:rsidRPr="00D049F2">
              <w:t>GP-5-0</w:t>
            </w:r>
          </w:p>
          <w:p w14:paraId="5471746A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1F8BD8B5" w14:textId="77777777" w:rsidR="009D1464" w:rsidRPr="00C156F5" w:rsidRDefault="009D1464" w:rsidP="00BC3D92">
            <w:pPr>
              <w:pStyle w:val="tablebody"/>
            </w:pPr>
            <w:r w:rsidRPr="00C156F5">
              <w:t>GP-5-19</w:t>
            </w:r>
          </w:p>
        </w:tc>
        <w:tc>
          <w:tcPr>
            <w:tcW w:w="1011" w:type="dxa"/>
          </w:tcPr>
          <w:p w14:paraId="53055532" w14:textId="77777777" w:rsidR="009D1464" w:rsidRPr="00D049F2" w:rsidRDefault="004C0AD4" w:rsidP="00EF7A30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0EA236E9" w14:textId="77777777" w:rsidR="009D1464" w:rsidRDefault="009D1464" w:rsidP="00EF7A30">
            <w:pPr>
              <w:pStyle w:val="tablebody"/>
              <w:jc w:val="center"/>
            </w:pPr>
            <w:r>
              <w:t>GP-5-0</w:t>
            </w:r>
          </w:p>
          <w:p w14:paraId="002130A9" w14:textId="77777777" w:rsidR="009D1464" w:rsidRDefault="009D1464" w:rsidP="00EF7A30">
            <w:pPr>
              <w:pStyle w:val="tablebody"/>
              <w:jc w:val="center"/>
            </w:pPr>
            <w:r>
              <w:t>…</w:t>
            </w:r>
          </w:p>
          <w:p w14:paraId="145476B9" w14:textId="77777777" w:rsidR="009D1464" w:rsidRPr="00D049F2" w:rsidRDefault="009D1464" w:rsidP="00EF7A30">
            <w:pPr>
              <w:pStyle w:val="tablebody"/>
              <w:jc w:val="center"/>
            </w:pPr>
            <w:r>
              <w:t>GP-5-20</w:t>
            </w:r>
          </w:p>
        </w:tc>
      </w:tr>
      <w:tr w:rsidR="009D1464" w:rsidRPr="003D2107" w14:paraId="0A224E19" w14:textId="77777777" w:rsidTr="00EF7A30">
        <w:tc>
          <w:tcPr>
            <w:tcW w:w="1169" w:type="dxa"/>
          </w:tcPr>
          <w:p w14:paraId="56BCBF8C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GPIO-6</w:t>
            </w:r>
          </w:p>
        </w:tc>
        <w:tc>
          <w:tcPr>
            <w:tcW w:w="1121" w:type="dxa"/>
          </w:tcPr>
          <w:p w14:paraId="220D54C1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32</w:t>
            </w:r>
          </w:p>
        </w:tc>
        <w:tc>
          <w:tcPr>
            <w:tcW w:w="1015" w:type="dxa"/>
          </w:tcPr>
          <w:p w14:paraId="74793592" w14:textId="77777777" w:rsidR="009D1464" w:rsidRPr="00855D01" w:rsidRDefault="009D1464" w:rsidP="00BC3D92">
            <w:pPr>
              <w:pStyle w:val="tablebody"/>
            </w:pPr>
            <w:r w:rsidRPr="00855D01">
              <w:t>GP-6-0</w:t>
            </w:r>
          </w:p>
          <w:p w14:paraId="69090A7D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1AE43F58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GP-6-31</w:t>
            </w:r>
          </w:p>
        </w:tc>
        <w:tc>
          <w:tcPr>
            <w:tcW w:w="1033" w:type="dxa"/>
          </w:tcPr>
          <w:p w14:paraId="415ED5F4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32</w:t>
            </w:r>
          </w:p>
        </w:tc>
        <w:tc>
          <w:tcPr>
            <w:tcW w:w="1080" w:type="dxa"/>
          </w:tcPr>
          <w:p w14:paraId="6E42DA50" w14:textId="77777777" w:rsidR="009D1464" w:rsidRPr="00855D01" w:rsidRDefault="009D1464" w:rsidP="00BC3D92">
            <w:pPr>
              <w:pStyle w:val="tablebody"/>
            </w:pPr>
            <w:r w:rsidRPr="00855D01">
              <w:t>GP-6-0</w:t>
            </w:r>
          </w:p>
          <w:p w14:paraId="15BE25C0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3ABB05CD" w14:textId="77777777" w:rsidR="009D1464" w:rsidRPr="00855D01" w:rsidRDefault="009D1464" w:rsidP="00BC3D92">
            <w:pPr>
              <w:pStyle w:val="tablebody"/>
            </w:pPr>
            <w:r w:rsidRPr="00855D01">
              <w:t>GP-6-31</w:t>
            </w:r>
          </w:p>
        </w:tc>
        <w:tc>
          <w:tcPr>
            <w:tcW w:w="1080" w:type="dxa"/>
          </w:tcPr>
          <w:p w14:paraId="33DA5527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18</w:t>
            </w:r>
          </w:p>
        </w:tc>
        <w:tc>
          <w:tcPr>
            <w:tcW w:w="1080" w:type="dxa"/>
          </w:tcPr>
          <w:p w14:paraId="5A017E2D" w14:textId="77777777" w:rsidR="009D1464" w:rsidRPr="00D049F2" w:rsidRDefault="009D1464" w:rsidP="00BC3D92">
            <w:pPr>
              <w:pStyle w:val="tablebody"/>
            </w:pPr>
            <w:r w:rsidRPr="00D049F2">
              <w:t>GP-6-0</w:t>
            </w:r>
          </w:p>
          <w:p w14:paraId="0652695B" w14:textId="77777777" w:rsidR="009D1464" w:rsidRPr="00C156F5" w:rsidRDefault="009D1464" w:rsidP="00BC3D92">
            <w:pPr>
              <w:pStyle w:val="tablebody"/>
              <w:jc w:val="center"/>
            </w:pPr>
            <w:r w:rsidRPr="00C156F5">
              <w:rPr>
                <w:rFonts w:hint="eastAsia"/>
              </w:rPr>
              <w:t>…</w:t>
            </w:r>
          </w:p>
          <w:p w14:paraId="22A075D8" w14:textId="77777777" w:rsidR="009D1464" w:rsidRPr="00C156F5" w:rsidRDefault="009D1464" w:rsidP="00BC3D92">
            <w:pPr>
              <w:pStyle w:val="tablebody"/>
            </w:pPr>
            <w:r w:rsidRPr="00C156F5">
              <w:t>GP-6-17</w:t>
            </w:r>
          </w:p>
        </w:tc>
        <w:tc>
          <w:tcPr>
            <w:tcW w:w="1011" w:type="dxa"/>
          </w:tcPr>
          <w:p w14:paraId="00D59246" w14:textId="77777777" w:rsidR="009D1464" w:rsidRPr="00D049F2" w:rsidRDefault="004C0AD4" w:rsidP="00EF7A30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1C5940C1" w14:textId="77777777" w:rsidR="009D1464" w:rsidRDefault="009D1464" w:rsidP="00EF7A30">
            <w:pPr>
              <w:pStyle w:val="tablebody"/>
              <w:jc w:val="center"/>
            </w:pPr>
            <w:r>
              <w:t>GP-6</w:t>
            </w:r>
            <w:r w:rsidR="001D079D">
              <w:t>-0</w:t>
            </w:r>
          </w:p>
          <w:p w14:paraId="2715DDDE" w14:textId="77777777" w:rsidR="001D079D" w:rsidRDefault="001D079D" w:rsidP="00EF7A30">
            <w:pPr>
              <w:pStyle w:val="tablebody"/>
              <w:jc w:val="center"/>
            </w:pPr>
            <w:r>
              <w:t>…</w:t>
            </w:r>
          </w:p>
          <w:p w14:paraId="0CED6402" w14:textId="77777777" w:rsidR="001D079D" w:rsidRPr="00D049F2" w:rsidRDefault="001D079D" w:rsidP="00EF7A30">
            <w:pPr>
              <w:pStyle w:val="tablebody"/>
              <w:jc w:val="center"/>
            </w:pPr>
            <w:r>
              <w:t>GP-6-20</w:t>
            </w:r>
          </w:p>
        </w:tc>
      </w:tr>
      <w:tr w:rsidR="009D1464" w:rsidRPr="003D2107" w14:paraId="700ECADB" w14:textId="77777777" w:rsidTr="00EF7A30">
        <w:trPr>
          <w:trHeight w:val="70"/>
        </w:trPr>
        <w:tc>
          <w:tcPr>
            <w:tcW w:w="1169" w:type="dxa"/>
          </w:tcPr>
          <w:p w14:paraId="611ADB1A" w14:textId="77777777" w:rsidR="009D1464" w:rsidRPr="00855D01" w:rsidRDefault="009D1464" w:rsidP="00EF7A30">
            <w:pPr>
              <w:pStyle w:val="tablebody"/>
              <w:jc w:val="center"/>
            </w:pPr>
            <w:r w:rsidRPr="00855D01">
              <w:t>GPIO-7</w:t>
            </w:r>
          </w:p>
        </w:tc>
        <w:tc>
          <w:tcPr>
            <w:tcW w:w="1121" w:type="dxa"/>
          </w:tcPr>
          <w:p w14:paraId="5E54579D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4</w:t>
            </w:r>
          </w:p>
        </w:tc>
        <w:tc>
          <w:tcPr>
            <w:tcW w:w="1015" w:type="dxa"/>
          </w:tcPr>
          <w:p w14:paraId="64B1F80D" w14:textId="77777777" w:rsidR="009D1464" w:rsidRPr="00855D01" w:rsidRDefault="009D1464" w:rsidP="00BC3D92">
            <w:pPr>
              <w:pStyle w:val="tablebody"/>
            </w:pPr>
            <w:r w:rsidRPr="00855D01">
              <w:t>GP-7-0</w:t>
            </w:r>
          </w:p>
          <w:p w14:paraId="1A85F8A5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20A09754" w14:textId="77777777" w:rsidR="009D1464" w:rsidRPr="00855D01" w:rsidRDefault="009D1464" w:rsidP="00BC3D92">
            <w:pPr>
              <w:pStyle w:val="tablebody"/>
              <w:jc w:val="both"/>
            </w:pPr>
            <w:r w:rsidRPr="00855D01">
              <w:t>GP-7-3</w:t>
            </w:r>
          </w:p>
        </w:tc>
        <w:tc>
          <w:tcPr>
            <w:tcW w:w="1033" w:type="dxa"/>
          </w:tcPr>
          <w:p w14:paraId="4BDA2CA2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t>4</w:t>
            </w:r>
          </w:p>
        </w:tc>
        <w:tc>
          <w:tcPr>
            <w:tcW w:w="1080" w:type="dxa"/>
          </w:tcPr>
          <w:p w14:paraId="0BEF28C2" w14:textId="77777777" w:rsidR="009D1464" w:rsidRPr="00855D01" w:rsidRDefault="009D1464" w:rsidP="00BC3D92">
            <w:pPr>
              <w:pStyle w:val="tablebody"/>
            </w:pPr>
            <w:r w:rsidRPr="00855D01">
              <w:t>GP-7-0</w:t>
            </w:r>
          </w:p>
          <w:p w14:paraId="70FB4F26" w14:textId="77777777" w:rsidR="009D1464" w:rsidRPr="00855D01" w:rsidRDefault="009D1464" w:rsidP="00BC3D92">
            <w:pPr>
              <w:pStyle w:val="tablebody"/>
              <w:jc w:val="center"/>
            </w:pPr>
            <w:r w:rsidRPr="00855D01">
              <w:rPr>
                <w:rFonts w:hint="eastAsia"/>
              </w:rPr>
              <w:t>…</w:t>
            </w:r>
          </w:p>
          <w:p w14:paraId="7418593E" w14:textId="77777777" w:rsidR="009D1464" w:rsidRPr="00855D01" w:rsidRDefault="009D1464" w:rsidP="00BC3D92">
            <w:pPr>
              <w:pStyle w:val="tablebody"/>
            </w:pPr>
            <w:r w:rsidRPr="00855D01">
              <w:t>GP-7-3</w:t>
            </w:r>
          </w:p>
        </w:tc>
        <w:tc>
          <w:tcPr>
            <w:tcW w:w="1080" w:type="dxa"/>
          </w:tcPr>
          <w:p w14:paraId="652483DA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-</w:t>
            </w:r>
          </w:p>
        </w:tc>
        <w:tc>
          <w:tcPr>
            <w:tcW w:w="1080" w:type="dxa"/>
          </w:tcPr>
          <w:p w14:paraId="44E3246D" w14:textId="77777777" w:rsidR="009D1464" w:rsidRPr="00D049F2" w:rsidRDefault="009D1464" w:rsidP="00BC3D92">
            <w:pPr>
              <w:pStyle w:val="tablebody"/>
              <w:jc w:val="center"/>
            </w:pPr>
            <w:r w:rsidRPr="00D049F2">
              <w:t>-</w:t>
            </w:r>
          </w:p>
        </w:tc>
        <w:tc>
          <w:tcPr>
            <w:tcW w:w="1011" w:type="dxa"/>
          </w:tcPr>
          <w:p w14:paraId="58F94875" w14:textId="77777777" w:rsidR="009D1464" w:rsidRPr="00D049F2" w:rsidRDefault="004C0AD4" w:rsidP="009D1464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6E5D88B1" w14:textId="77777777" w:rsidR="009D1464" w:rsidRDefault="001D079D" w:rsidP="009D1464">
            <w:pPr>
              <w:pStyle w:val="tablebody"/>
              <w:jc w:val="center"/>
            </w:pPr>
            <w:r>
              <w:t>GP-7-0</w:t>
            </w:r>
          </w:p>
          <w:p w14:paraId="1551E67D" w14:textId="77777777" w:rsidR="001D079D" w:rsidRDefault="001D079D" w:rsidP="009D1464">
            <w:pPr>
              <w:pStyle w:val="tablebody"/>
              <w:jc w:val="center"/>
            </w:pPr>
            <w:r>
              <w:t>…</w:t>
            </w:r>
          </w:p>
          <w:p w14:paraId="02040A61" w14:textId="77777777" w:rsidR="002B07A8" w:rsidRPr="00D049F2" w:rsidRDefault="002B07A8" w:rsidP="009D1464">
            <w:pPr>
              <w:pStyle w:val="tablebody"/>
              <w:jc w:val="center"/>
            </w:pPr>
            <w:r>
              <w:t>GP-7-20</w:t>
            </w:r>
          </w:p>
        </w:tc>
      </w:tr>
    </w:tbl>
    <w:p w14:paraId="0289266E" w14:textId="61B4AF3E" w:rsidR="00DD2D9A" w:rsidRDefault="00DD2D9A" w:rsidP="00EF7A30">
      <w:pPr>
        <w:pStyle w:val="tabletitle"/>
        <w:rPr>
          <w:lang w:eastAsia="ja-JP"/>
        </w:rPr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C2F53">
        <w:rPr>
          <w:noProof/>
        </w:rPr>
        <w:t>1</w:t>
      </w:r>
      <w:r>
        <w:rPr>
          <w:noProof/>
        </w:rPr>
        <w:fldChar w:fldCharType="end"/>
      </w:r>
      <w:r>
        <w:noBreakHyphen/>
      </w:r>
      <w:r w:rsidR="0004286D">
        <w:rPr>
          <w:noProof/>
        </w:rPr>
        <w:t>1</w:t>
      </w:r>
      <w:r>
        <w:t xml:space="preserve"> </w:t>
      </w:r>
      <w:r w:rsidRPr="00360688">
        <w:rPr>
          <w:rFonts w:hint="eastAsia"/>
          <w:lang w:eastAsia="ja-JP"/>
        </w:rPr>
        <w:t xml:space="preserve">GPIO </w:t>
      </w:r>
      <w:r>
        <w:rPr>
          <w:lang w:eastAsia="ja-JP"/>
        </w:rPr>
        <w:t>supported pin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 w:rsidRPr="004E5431">
        <w:rPr>
          <w:lang w:eastAsia="ja-JP"/>
        </w:rPr>
        <w:t>R-Car H</w:t>
      </w:r>
      <w:r>
        <w:rPr>
          <w:rFonts w:hint="eastAsia"/>
          <w:lang w:eastAsia="ja-JP"/>
        </w:rPr>
        <w:t>3</w:t>
      </w:r>
      <w:r>
        <w:rPr>
          <w:lang w:eastAsia="ja-JP"/>
        </w:rPr>
        <w:t>/M3</w:t>
      </w:r>
      <w:r>
        <w:rPr>
          <w:rFonts w:hint="eastAsia"/>
          <w:lang w:eastAsia="ja-JP"/>
        </w:rPr>
        <w:t>/M3N</w:t>
      </w:r>
      <w:r>
        <w:rPr>
          <w:lang w:eastAsia="ja-JP"/>
        </w:rPr>
        <w:t>/E3/V3U</w:t>
      </w:r>
      <w:r w:rsidRPr="00E55C52">
        <w:rPr>
          <w:lang w:eastAsia="ja-JP"/>
        </w:rPr>
        <w:t>)</w:t>
      </w:r>
      <w:r>
        <w:rPr>
          <w:lang w:eastAsia="ja-JP"/>
        </w:rPr>
        <w:t xml:space="preserve"> (co</w:t>
      </w:r>
      <w:r w:rsidR="001B72E0">
        <w:rPr>
          <w:lang w:eastAsia="ja-JP"/>
        </w:rPr>
        <w:t>nt.</w:t>
      </w:r>
      <w:r>
        <w:rPr>
          <w:lang w:eastAsia="ja-JP"/>
        </w:rPr>
        <w:t>)</w:t>
      </w:r>
    </w:p>
    <w:tbl>
      <w:tblPr>
        <w:tblpPr w:leftFromText="142" w:rightFromText="142" w:vertAnchor="text" w:tblpX="243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121"/>
        <w:gridCol w:w="1015"/>
        <w:gridCol w:w="1033"/>
        <w:gridCol w:w="1103"/>
        <w:gridCol w:w="1121"/>
        <w:gridCol w:w="1016"/>
        <w:gridCol w:w="1011"/>
        <w:gridCol w:w="1059"/>
      </w:tblGrid>
      <w:tr w:rsidR="001B72E0" w:rsidRPr="009D1464" w14:paraId="4BA2ADB8" w14:textId="77777777" w:rsidTr="00EF7A30">
        <w:trPr>
          <w:trHeight w:val="530"/>
        </w:trPr>
        <w:tc>
          <w:tcPr>
            <w:tcW w:w="116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6293FF88" w14:textId="77777777" w:rsidR="001B72E0" w:rsidRPr="003D2107" w:rsidRDefault="001B72E0" w:rsidP="00331EA0">
            <w:pPr>
              <w:pStyle w:val="tablehead"/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BEFFBD" w14:textId="77777777" w:rsidR="001B72E0" w:rsidRPr="00073C0B" w:rsidRDefault="001B72E0" w:rsidP="00331EA0">
            <w:pPr>
              <w:pStyle w:val="tablehead"/>
            </w:pPr>
            <w:r>
              <w:t>R-Car H3 Ver.2.0</w:t>
            </w:r>
            <w:r>
              <w:rPr>
                <w:rFonts w:hint="eastAsia"/>
                <w:lang w:eastAsia="ja-JP"/>
              </w:rPr>
              <w:t>/</w:t>
            </w:r>
            <w:r>
              <w:t xml:space="preserve"> Ver.3.</w:t>
            </w:r>
            <w:r w:rsidR="00AA4993">
              <w:t>0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5E5C1" w14:textId="77777777" w:rsidR="001B72E0" w:rsidRPr="00073C0B" w:rsidRDefault="001B72E0" w:rsidP="00331EA0">
            <w:pPr>
              <w:pStyle w:val="tablehead"/>
            </w:pPr>
            <w:r w:rsidRPr="00073C0B">
              <w:t xml:space="preserve">R-Car </w:t>
            </w:r>
            <w:r w:rsidRPr="00073C0B">
              <w:rPr>
                <w:rFonts w:hint="eastAsia"/>
              </w:rPr>
              <w:t>M3</w:t>
            </w:r>
            <w:r>
              <w:rPr>
                <w:rFonts w:hint="eastAsia"/>
                <w:lang w:eastAsia="ja-JP"/>
              </w:rPr>
              <w:t>/M3N</w:t>
            </w:r>
          </w:p>
          <w:p w14:paraId="642BECC3" w14:textId="77777777" w:rsidR="001B72E0" w:rsidRPr="00E21363" w:rsidRDefault="001B72E0" w:rsidP="00331EA0">
            <w:pPr>
              <w:pStyle w:val="tablebody"/>
              <w:jc w:val="center"/>
              <w:rPr>
                <w:b/>
                <w:lang w:eastAsia="ja-JP"/>
              </w:rPr>
            </w:pPr>
          </w:p>
        </w:tc>
        <w:tc>
          <w:tcPr>
            <w:tcW w:w="2137" w:type="dxa"/>
            <w:gridSpan w:val="2"/>
          </w:tcPr>
          <w:p w14:paraId="0426D1E8" w14:textId="77777777" w:rsidR="001B72E0" w:rsidRPr="001B72E0" w:rsidRDefault="001B72E0" w:rsidP="00EF7A30">
            <w:pPr>
              <w:pStyle w:val="tablehead"/>
              <w:rPr>
                <w:rFonts w:cs="Arial"/>
                <w:szCs w:val="18"/>
              </w:rPr>
            </w:pPr>
            <w:r w:rsidRPr="008310D6">
              <w:rPr>
                <w:rFonts w:cs="Arial"/>
                <w:szCs w:val="18"/>
              </w:rPr>
              <w:t>R-Car E3</w:t>
            </w:r>
          </w:p>
        </w:tc>
        <w:tc>
          <w:tcPr>
            <w:tcW w:w="2070" w:type="dxa"/>
            <w:gridSpan w:val="2"/>
          </w:tcPr>
          <w:p w14:paraId="604F5552" w14:textId="77777777" w:rsidR="001B72E0" w:rsidRDefault="001B72E0" w:rsidP="00331EA0">
            <w:pPr>
              <w:pStyle w:val="tablehead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R-Car V3U</w:t>
            </w:r>
          </w:p>
          <w:p w14:paraId="5E8912CA" w14:textId="77777777" w:rsidR="001B72E0" w:rsidRPr="009D1464" w:rsidRDefault="001B72E0" w:rsidP="00331EA0">
            <w:pPr>
              <w:pStyle w:val="tablebody"/>
              <w:jc w:val="center"/>
            </w:pPr>
          </w:p>
        </w:tc>
      </w:tr>
      <w:tr w:rsidR="001B72E0" w:rsidRPr="00D049F2" w14:paraId="3F1E5953" w14:textId="77777777" w:rsidTr="00EF7A30">
        <w:tc>
          <w:tcPr>
            <w:tcW w:w="1169" w:type="dxa"/>
            <w:tcBorders>
              <w:bottom w:val="single" w:sz="4" w:space="0" w:color="auto"/>
            </w:tcBorders>
            <w:shd w:val="clear" w:color="auto" w:fill="FFFFFF"/>
          </w:tcPr>
          <w:p w14:paraId="3AEF399F" w14:textId="77777777" w:rsidR="001B72E0" w:rsidRPr="003D2107" w:rsidRDefault="001B72E0" w:rsidP="00331EA0">
            <w:pPr>
              <w:pStyle w:val="tablehead"/>
            </w:pPr>
            <w:r w:rsidRPr="003D2107">
              <w:t>GPIO bank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FFFFFF"/>
          </w:tcPr>
          <w:p w14:paraId="06825112" w14:textId="77777777" w:rsidR="001B72E0" w:rsidRPr="00073C0B" w:rsidRDefault="001B72E0" w:rsidP="00331EA0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r w:rsidRPr="00073C0B">
              <w:rPr>
                <w:rFonts w:hint="eastAsia"/>
              </w:rPr>
              <w:t>bank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FFFFFF"/>
          </w:tcPr>
          <w:p w14:paraId="506CDDE1" w14:textId="77777777" w:rsidR="001B72E0" w:rsidRPr="00073C0B" w:rsidRDefault="001B72E0" w:rsidP="00331EA0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FFFFFF"/>
          </w:tcPr>
          <w:p w14:paraId="7B88DF5F" w14:textId="77777777" w:rsidR="001B72E0" w:rsidRPr="00073C0B" w:rsidRDefault="001B72E0" w:rsidP="00331EA0">
            <w:pPr>
              <w:pStyle w:val="tablehead"/>
            </w:pPr>
            <w:r>
              <w:t>N</w:t>
            </w:r>
            <w:r w:rsidRPr="00073C0B">
              <w:t xml:space="preserve">umber of </w:t>
            </w:r>
            <w:r w:rsidRPr="00073C0B">
              <w:rPr>
                <w:rFonts w:hint="eastAsia"/>
              </w:rPr>
              <w:t>bank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/>
          </w:tcPr>
          <w:p w14:paraId="4CEE2929" w14:textId="77777777" w:rsidR="001B72E0" w:rsidRPr="00073C0B" w:rsidRDefault="001B72E0" w:rsidP="00331EA0">
            <w:pPr>
              <w:pStyle w:val="tablehead"/>
            </w:pPr>
            <w:r w:rsidRPr="00073C0B">
              <w:rPr>
                <w:rFonts w:hint="eastAsia"/>
              </w:rPr>
              <w:t>Pin</w:t>
            </w:r>
            <w:r w:rsidRPr="00073C0B">
              <w:t xml:space="preserve"> range</w:t>
            </w:r>
          </w:p>
        </w:tc>
        <w:tc>
          <w:tcPr>
            <w:tcW w:w="1121" w:type="dxa"/>
          </w:tcPr>
          <w:p w14:paraId="67ADE83A" w14:textId="77777777" w:rsidR="001B72E0" w:rsidRPr="00D049F2" w:rsidRDefault="001B72E0" w:rsidP="00331EA0">
            <w:pPr>
              <w:pStyle w:val="tablehead"/>
            </w:pPr>
            <w:r>
              <w:t>N</w:t>
            </w:r>
            <w:r w:rsidRPr="00D049F2">
              <w:t>umber of bank</w:t>
            </w:r>
          </w:p>
        </w:tc>
        <w:tc>
          <w:tcPr>
            <w:tcW w:w="1016" w:type="dxa"/>
          </w:tcPr>
          <w:p w14:paraId="15B2ED36" w14:textId="77777777" w:rsidR="001B72E0" w:rsidRPr="00D049F2" w:rsidRDefault="001B72E0" w:rsidP="00331EA0">
            <w:pPr>
              <w:pStyle w:val="tablehead"/>
            </w:pPr>
            <w:r w:rsidRPr="00D049F2">
              <w:t>Pin range</w:t>
            </w:r>
          </w:p>
        </w:tc>
        <w:tc>
          <w:tcPr>
            <w:tcW w:w="1011" w:type="dxa"/>
          </w:tcPr>
          <w:p w14:paraId="0C42F8ED" w14:textId="77777777" w:rsidR="001B72E0" w:rsidRPr="00D049F2" w:rsidRDefault="001B72E0" w:rsidP="00331EA0">
            <w:pPr>
              <w:pStyle w:val="tablehead"/>
            </w:pPr>
            <w:r>
              <w:t>Number of bank</w:t>
            </w:r>
          </w:p>
        </w:tc>
        <w:tc>
          <w:tcPr>
            <w:tcW w:w="1059" w:type="dxa"/>
          </w:tcPr>
          <w:p w14:paraId="00545A71" w14:textId="77777777" w:rsidR="001B72E0" w:rsidRPr="00D049F2" w:rsidRDefault="001B72E0" w:rsidP="00331EA0">
            <w:pPr>
              <w:pStyle w:val="tablehead"/>
            </w:pPr>
            <w:r>
              <w:t>Pin range</w:t>
            </w:r>
          </w:p>
        </w:tc>
      </w:tr>
      <w:tr w:rsidR="001B72E0" w:rsidRPr="00D049F2" w14:paraId="7552ACBD" w14:textId="77777777" w:rsidTr="00EF7A30">
        <w:tc>
          <w:tcPr>
            <w:tcW w:w="1169" w:type="dxa"/>
          </w:tcPr>
          <w:p w14:paraId="0A558871" w14:textId="77777777" w:rsidR="001B72E0" w:rsidRPr="00855D01" w:rsidRDefault="001B72E0" w:rsidP="00EF7A30">
            <w:pPr>
              <w:pStyle w:val="tablebody"/>
            </w:pPr>
            <w:r>
              <w:t>GPIO-8</w:t>
            </w:r>
          </w:p>
        </w:tc>
        <w:tc>
          <w:tcPr>
            <w:tcW w:w="1121" w:type="dxa"/>
          </w:tcPr>
          <w:p w14:paraId="0E601D43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5" w:type="dxa"/>
          </w:tcPr>
          <w:p w14:paraId="184F4E63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33" w:type="dxa"/>
          </w:tcPr>
          <w:p w14:paraId="357EE489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03" w:type="dxa"/>
          </w:tcPr>
          <w:p w14:paraId="60123AED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21" w:type="dxa"/>
          </w:tcPr>
          <w:p w14:paraId="366B8A2A" w14:textId="77777777" w:rsidR="001B72E0" w:rsidRPr="00D049F2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6" w:type="dxa"/>
          </w:tcPr>
          <w:p w14:paraId="56A02E98" w14:textId="77777777" w:rsidR="001B72E0" w:rsidRPr="00C156F5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1" w:type="dxa"/>
          </w:tcPr>
          <w:p w14:paraId="5A28660B" w14:textId="77777777" w:rsidR="001B72E0" w:rsidRPr="00D049F2" w:rsidRDefault="001B72E0" w:rsidP="002B0454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5ADF9241" w14:textId="77777777" w:rsidR="001B72E0" w:rsidRDefault="001B72E0" w:rsidP="002B0454">
            <w:pPr>
              <w:pStyle w:val="tablebody"/>
              <w:jc w:val="center"/>
            </w:pPr>
            <w:r>
              <w:t>GP-8-0</w:t>
            </w:r>
          </w:p>
          <w:p w14:paraId="4DFAB4C9" w14:textId="77777777" w:rsidR="001B72E0" w:rsidRDefault="001B72E0" w:rsidP="002B0454">
            <w:pPr>
              <w:pStyle w:val="tablebody"/>
              <w:jc w:val="center"/>
            </w:pPr>
            <w:r>
              <w:t>…</w:t>
            </w:r>
          </w:p>
          <w:p w14:paraId="25F64F73" w14:textId="77777777" w:rsidR="001B72E0" w:rsidRPr="00D049F2" w:rsidRDefault="001B72E0" w:rsidP="002B0454">
            <w:pPr>
              <w:pStyle w:val="tablebody"/>
              <w:jc w:val="center"/>
            </w:pPr>
            <w:r>
              <w:t>GP-8-20</w:t>
            </w:r>
          </w:p>
        </w:tc>
      </w:tr>
      <w:tr w:rsidR="001B72E0" w:rsidRPr="00D049F2" w14:paraId="3CC0D0FF" w14:textId="77777777" w:rsidTr="00EF7A30">
        <w:tc>
          <w:tcPr>
            <w:tcW w:w="1169" w:type="dxa"/>
          </w:tcPr>
          <w:p w14:paraId="7FB9D72D" w14:textId="77777777" w:rsidR="001B72E0" w:rsidRPr="00855D01" w:rsidRDefault="001B72E0" w:rsidP="00EF7A30">
            <w:pPr>
              <w:pStyle w:val="tablebody"/>
            </w:pPr>
            <w:r>
              <w:t>GPIO-9</w:t>
            </w:r>
          </w:p>
        </w:tc>
        <w:tc>
          <w:tcPr>
            <w:tcW w:w="1121" w:type="dxa"/>
          </w:tcPr>
          <w:p w14:paraId="1780D7C1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5" w:type="dxa"/>
          </w:tcPr>
          <w:p w14:paraId="44E1CB13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33" w:type="dxa"/>
          </w:tcPr>
          <w:p w14:paraId="25386814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03" w:type="dxa"/>
          </w:tcPr>
          <w:p w14:paraId="7FFD8860" w14:textId="77777777" w:rsidR="001B72E0" w:rsidRPr="00855D01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121" w:type="dxa"/>
          </w:tcPr>
          <w:p w14:paraId="3C65C529" w14:textId="77777777" w:rsidR="001B72E0" w:rsidRPr="00D049F2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6" w:type="dxa"/>
          </w:tcPr>
          <w:p w14:paraId="27497A28" w14:textId="77777777" w:rsidR="001B72E0" w:rsidRPr="00C156F5" w:rsidRDefault="001B72E0" w:rsidP="002B0454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11" w:type="dxa"/>
          </w:tcPr>
          <w:p w14:paraId="48E01637" w14:textId="77777777" w:rsidR="001B72E0" w:rsidRPr="00D049F2" w:rsidRDefault="001B72E0" w:rsidP="002B0454">
            <w:pPr>
              <w:pStyle w:val="tablebody"/>
              <w:jc w:val="center"/>
            </w:pPr>
            <w:r>
              <w:t>21</w:t>
            </w:r>
          </w:p>
        </w:tc>
        <w:tc>
          <w:tcPr>
            <w:tcW w:w="1059" w:type="dxa"/>
          </w:tcPr>
          <w:p w14:paraId="57C112F9" w14:textId="77777777" w:rsidR="001B72E0" w:rsidRDefault="001B72E0" w:rsidP="002B0454">
            <w:pPr>
              <w:pStyle w:val="tablebody"/>
              <w:jc w:val="center"/>
            </w:pPr>
            <w:r>
              <w:t>GP-9-0</w:t>
            </w:r>
          </w:p>
          <w:p w14:paraId="2501AFE1" w14:textId="77777777" w:rsidR="001B72E0" w:rsidRDefault="001B72E0" w:rsidP="002B0454">
            <w:pPr>
              <w:pStyle w:val="tablebody"/>
              <w:jc w:val="center"/>
            </w:pPr>
            <w:r>
              <w:t>…</w:t>
            </w:r>
          </w:p>
          <w:p w14:paraId="4CC500E9" w14:textId="77777777" w:rsidR="001B72E0" w:rsidRPr="00D049F2" w:rsidRDefault="001B72E0" w:rsidP="002B0454">
            <w:pPr>
              <w:pStyle w:val="tablebody"/>
              <w:jc w:val="center"/>
            </w:pPr>
            <w:r>
              <w:t>GP-9-20</w:t>
            </w:r>
          </w:p>
        </w:tc>
      </w:tr>
    </w:tbl>
    <w:p w14:paraId="4C1EA51F" w14:textId="77777777" w:rsidR="00DD2D9A" w:rsidRDefault="00DD2D9A" w:rsidP="00897A62">
      <w:pPr>
        <w:rPr>
          <w:lang w:eastAsia="ja-JP"/>
        </w:rPr>
      </w:pPr>
    </w:p>
    <w:p w14:paraId="4EB171F9" w14:textId="77777777" w:rsidR="00CB4BEB" w:rsidRPr="00DC2429" w:rsidRDefault="00CB4BEB" w:rsidP="00897A62">
      <w:pPr>
        <w:rPr>
          <w:b/>
          <w:lang w:eastAsia="ja-JP"/>
        </w:rPr>
      </w:pPr>
      <w:r w:rsidRPr="00DC2429">
        <w:rPr>
          <w:b/>
          <w:lang w:eastAsia="ja-JP"/>
        </w:rPr>
        <w:t xml:space="preserve">Table 1-2 GPIO supported pin </w:t>
      </w:r>
      <w:r w:rsidR="003C2CB3">
        <w:rPr>
          <w:b/>
          <w:lang w:eastAsia="ja-JP"/>
        </w:rPr>
        <w:t>(</w:t>
      </w:r>
      <w:r w:rsidRPr="00DC2429">
        <w:rPr>
          <w:b/>
          <w:lang w:eastAsia="ja-JP"/>
        </w:rPr>
        <w:t>R-Car V3H</w:t>
      </w:r>
      <w:r w:rsidR="00D51CE9">
        <w:rPr>
          <w:b/>
          <w:lang w:eastAsia="ja-JP"/>
        </w:rPr>
        <w:t>/D3</w:t>
      </w:r>
      <w:r w:rsidR="003C2CB3">
        <w:rPr>
          <w:b/>
          <w:lang w:eastAsia="ja-JP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081"/>
        <w:gridCol w:w="991"/>
        <w:gridCol w:w="1221"/>
      </w:tblGrid>
      <w:tr w:rsidR="00B628CC" w:rsidRPr="00CB4BEB" w14:paraId="00C4DEA6" w14:textId="77777777" w:rsidTr="000D78A2">
        <w:trPr>
          <w:trHeight w:val="70"/>
        </w:trPr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086E43E3" w14:textId="77777777" w:rsidR="00B628CC" w:rsidRPr="00CB4BEB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color w:val="FF0000"/>
                <w:sz w:val="18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2F1A8F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C2429">
              <w:rPr>
                <w:rFonts w:ascii="Arial" w:hAnsi="Arial"/>
                <w:b/>
                <w:sz w:val="18"/>
              </w:rPr>
              <w:t xml:space="preserve">R-Car V3H </w:t>
            </w:r>
          </w:p>
          <w:p w14:paraId="6F1A912D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[Total: 137 pins]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405226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</w:rPr>
              <w:t>R-Car D3</w:t>
            </w:r>
            <w:r w:rsidRPr="00DC2429">
              <w:rPr>
                <w:rFonts w:ascii="Arial" w:hAnsi="Arial"/>
                <w:b/>
                <w:sz w:val="18"/>
              </w:rPr>
              <w:t xml:space="preserve"> </w:t>
            </w:r>
          </w:p>
          <w:p w14:paraId="639C5DBC" w14:textId="77777777" w:rsidR="00B628CC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[Tot</w:t>
            </w:r>
            <w:r w:rsidR="005676C1">
              <w:rPr>
                <w:rFonts w:ascii="Arial" w:hAnsi="Arial"/>
                <w:b/>
                <w:sz w:val="18"/>
              </w:rPr>
              <w:t>al: 150</w:t>
            </w:r>
            <w:r w:rsidRPr="00DC2429">
              <w:rPr>
                <w:rFonts w:ascii="Arial" w:hAnsi="Arial"/>
                <w:b/>
                <w:sz w:val="18"/>
              </w:rPr>
              <w:t xml:space="preserve"> pins]</w:t>
            </w:r>
          </w:p>
        </w:tc>
      </w:tr>
      <w:tr w:rsidR="00D51CE9" w:rsidRPr="00CB4BEB" w14:paraId="689029C2" w14:textId="77777777" w:rsidTr="000D78A2"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14:paraId="1B9E489E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GPIO bank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</w:tcPr>
          <w:p w14:paraId="2254A5BA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number of bank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FFFFFF"/>
          </w:tcPr>
          <w:p w14:paraId="246684C3" w14:textId="77777777" w:rsidR="00B628CC" w:rsidRPr="00DC2429" w:rsidRDefault="00B628CC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Pin range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FFFFFF"/>
          </w:tcPr>
          <w:p w14:paraId="0BFFE0CE" w14:textId="77777777" w:rsidR="00B628CC" w:rsidRPr="00DC2429" w:rsidRDefault="00D51CE9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number of bank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shd w:val="clear" w:color="auto" w:fill="FFFFFF"/>
          </w:tcPr>
          <w:p w14:paraId="72600441" w14:textId="77777777" w:rsidR="00B628CC" w:rsidRPr="00DC2429" w:rsidRDefault="00D51CE9" w:rsidP="00CB4BE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DC2429">
              <w:rPr>
                <w:rFonts w:ascii="Arial" w:hAnsi="Arial"/>
                <w:b/>
                <w:sz w:val="18"/>
              </w:rPr>
              <w:t>Pin range</w:t>
            </w:r>
          </w:p>
        </w:tc>
      </w:tr>
      <w:tr w:rsidR="00D51CE9" w:rsidRPr="00CB4BEB" w14:paraId="751A1256" w14:textId="77777777" w:rsidTr="000D78A2">
        <w:tc>
          <w:tcPr>
            <w:tcW w:w="1134" w:type="dxa"/>
          </w:tcPr>
          <w:p w14:paraId="7D9EEE8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GPIO-0</w:t>
            </w:r>
          </w:p>
        </w:tc>
        <w:tc>
          <w:tcPr>
            <w:tcW w:w="1134" w:type="dxa"/>
          </w:tcPr>
          <w:p w14:paraId="5531EFA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22</w:t>
            </w:r>
          </w:p>
        </w:tc>
        <w:tc>
          <w:tcPr>
            <w:tcW w:w="1081" w:type="dxa"/>
          </w:tcPr>
          <w:p w14:paraId="77C403D4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GP-0-0</w:t>
            </w:r>
          </w:p>
          <w:p w14:paraId="35D3C94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18DCE2E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GP-0-21</w:t>
            </w:r>
          </w:p>
        </w:tc>
        <w:tc>
          <w:tcPr>
            <w:tcW w:w="904" w:type="dxa"/>
          </w:tcPr>
          <w:p w14:paraId="6CF8E63E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</w:t>
            </w:r>
          </w:p>
        </w:tc>
        <w:tc>
          <w:tcPr>
            <w:tcW w:w="1221" w:type="dxa"/>
          </w:tcPr>
          <w:p w14:paraId="23A5D92D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GP-0-0</w:t>
            </w:r>
          </w:p>
          <w:p w14:paraId="2C89688B" w14:textId="77777777" w:rsidR="00D51CE9" w:rsidRPr="00DC2429" w:rsidRDefault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E7C6421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GP-0-8</w:t>
            </w:r>
          </w:p>
        </w:tc>
      </w:tr>
      <w:tr w:rsidR="00D51CE9" w:rsidRPr="00CB4BEB" w14:paraId="430FCB48" w14:textId="77777777" w:rsidTr="000D78A2">
        <w:tc>
          <w:tcPr>
            <w:tcW w:w="1134" w:type="dxa"/>
          </w:tcPr>
          <w:p w14:paraId="043E70F8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GPIO-1</w:t>
            </w:r>
          </w:p>
        </w:tc>
        <w:tc>
          <w:tcPr>
            <w:tcW w:w="1134" w:type="dxa"/>
          </w:tcPr>
          <w:p w14:paraId="6A809A28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28</w:t>
            </w:r>
          </w:p>
        </w:tc>
        <w:tc>
          <w:tcPr>
            <w:tcW w:w="1081" w:type="dxa"/>
          </w:tcPr>
          <w:p w14:paraId="62A6D5FB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GP-1-0</w:t>
            </w:r>
          </w:p>
          <w:p w14:paraId="356BFC24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0AB4B18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GP-1-27</w:t>
            </w:r>
          </w:p>
        </w:tc>
        <w:tc>
          <w:tcPr>
            <w:tcW w:w="904" w:type="dxa"/>
          </w:tcPr>
          <w:p w14:paraId="510AF6E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w="1221" w:type="dxa"/>
          </w:tcPr>
          <w:p w14:paraId="2CAE2574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GP-1-0</w:t>
            </w:r>
          </w:p>
          <w:p w14:paraId="2FDF9574" w14:textId="77777777" w:rsidR="00D51CE9" w:rsidRPr="00DC2429" w:rsidRDefault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F755377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GP-1-31</w:t>
            </w:r>
          </w:p>
        </w:tc>
      </w:tr>
      <w:tr w:rsidR="00D51CE9" w:rsidRPr="00CB4BEB" w14:paraId="13C5872D" w14:textId="77777777" w:rsidTr="000D78A2">
        <w:tc>
          <w:tcPr>
            <w:tcW w:w="1134" w:type="dxa"/>
          </w:tcPr>
          <w:p w14:paraId="4FF654D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GPIO-2</w:t>
            </w:r>
          </w:p>
        </w:tc>
        <w:tc>
          <w:tcPr>
            <w:tcW w:w="1134" w:type="dxa"/>
          </w:tcPr>
          <w:p w14:paraId="38215AC0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30</w:t>
            </w:r>
          </w:p>
        </w:tc>
        <w:tc>
          <w:tcPr>
            <w:tcW w:w="1081" w:type="dxa"/>
          </w:tcPr>
          <w:p w14:paraId="72A35CC0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GP-2-0</w:t>
            </w:r>
          </w:p>
          <w:p w14:paraId="002A2C4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6CF0B937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GP-2-29</w:t>
            </w:r>
          </w:p>
        </w:tc>
        <w:tc>
          <w:tcPr>
            <w:tcW w:w="904" w:type="dxa"/>
          </w:tcPr>
          <w:p w14:paraId="69FE59A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w="1221" w:type="dxa"/>
          </w:tcPr>
          <w:p w14:paraId="5DC17E3B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GP-2-0</w:t>
            </w:r>
          </w:p>
          <w:p w14:paraId="63148A3A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607C96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GP-2-31</w:t>
            </w:r>
          </w:p>
        </w:tc>
      </w:tr>
      <w:tr w:rsidR="00D51CE9" w:rsidRPr="00CB4BEB" w14:paraId="7E834096" w14:textId="77777777" w:rsidTr="000D78A2">
        <w:tc>
          <w:tcPr>
            <w:tcW w:w="1134" w:type="dxa"/>
          </w:tcPr>
          <w:p w14:paraId="1BDF834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GPIO-3</w:t>
            </w:r>
          </w:p>
        </w:tc>
        <w:tc>
          <w:tcPr>
            <w:tcW w:w="1134" w:type="dxa"/>
          </w:tcPr>
          <w:p w14:paraId="68BBB13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17</w:t>
            </w:r>
          </w:p>
        </w:tc>
        <w:tc>
          <w:tcPr>
            <w:tcW w:w="1081" w:type="dxa"/>
          </w:tcPr>
          <w:p w14:paraId="0389E82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GP-3-0</w:t>
            </w:r>
          </w:p>
          <w:p w14:paraId="5C9B7528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52EA75B1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GP-3-16</w:t>
            </w:r>
          </w:p>
        </w:tc>
        <w:tc>
          <w:tcPr>
            <w:tcW w:w="904" w:type="dxa"/>
          </w:tcPr>
          <w:p w14:paraId="07B1F24D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1221" w:type="dxa"/>
          </w:tcPr>
          <w:p w14:paraId="50A93622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GP-3-0</w:t>
            </w:r>
          </w:p>
          <w:p w14:paraId="068E9F1B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287A7FBD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GP-3-9</w:t>
            </w:r>
          </w:p>
        </w:tc>
      </w:tr>
      <w:tr w:rsidR="00D51CE9" w:rsidRPr="00CB4BEB" w14:paraId="386AFBDC" w14:textId="77777777" w:rsidTr="000D78A2">
        <w:tc>
          <w:tcPr>
            <w:tcW w:w="1134" w:type="dxa"/>
          </w:tcPr>
          <w:p w14:paraId="0C51ACE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GPIO-4</w:t>
            </w:r>
          </w:p>
        </w:tc>
        <w:tc>
          <w:tcPr>
            <w:tcW w:w="1134" w:type="dxa"/>
          </w:tcPr>
          <w:p w14:paraId="34632835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25</w:t>
            </w:r>
          </w:p>
        </w:tc>
        <w:tc>
          <w:tcPr>
            <w:tcW w:w="1081" w:type="dxa"/>
          </w:tcPr>
          <w:p w14:paraId="5B0A509E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GP-4-0</w:t>
            </w:r>
          </w:p>
          <w:p w14:paraId="35C3B5A9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301CDC54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GP-4-24</w:t>
            </w:r>
          </w:p>
        </w:tc>
        <w:tc>
          <w:tcPr>
            <w:tcW w:w="904" w:type="dxa"/>
          </w:tcPr>
          <w:p w14:paraId="5E3D4460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</w:p>
        </w:tc>
        <w:tc>
          <w:tcPr>
            <w:tcW w:w="1221" w:type="dxa"/>
          </w:tcPr>
          <w:p w14:paraId="6F750A1D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GP-4-0</w:t>
            </w:r>
          </w:p>
          <w:p w14:paraId="7811E24F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6123E091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GP-4-31</w:t>
            </w:r>
          </w:p>
        </w:tc>
      </w:tr>
      <w:tr w:rsidR="00D51CE9" w:rsidRPr="00CB4BEB" w14:paraId="66B2C33D" w14:textId="77777777" w:rsidTr="000D78A2">
        <w:tc>
          <w:tcPr>
            <w:tcW w:w="1134" w:type="dxa"/>
          </w:tcPr>
          <w:p w14:paraId="7B4CF0F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GPIO-5</w:t>
            </w:r>
          </w:p>
        </w:tc>
        <w:tc>
          <w:tcPr>
            <w:tcW w:w="1134" w:type="dxa"/>
          </w:tcPr>
          <w:p w14:paraId="51C485CC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15</w:t>
            </w:r>
          </w:p>
        </w:tc>
        <w:tc>
          <w:tcPr>
            <w:tcW w:w="1081" w:type="dxa"/>
          </w:tcPr>
          <w:p w14:paraId="7B4DD61F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GP-5-0</w:t>
            </w:r>
          </w:p>
          <w:p w14:paraId="741C5C7E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7F154A13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GP-5-14</w:t>
            </w:r>
          </w:p>
        </w:tc>
        <w:tc>
          <w:tcPr>
            <w:tcW w:w="904" w:type="dxa"/>
          </w:tcPr>
          <w:p w14:paraId="6EC7C84A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</w:t>
            </w:r>
          </w:p>
        </w:tc>
        <w:tc>
          <w:tcPr>
            <w:tcW w:w="1221" w:type="dxa"/>
          </w:tcPr>
          <w:p w14:paraId="015BB5CC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GP-5-0</w:t>
            </w:r>
          </w:p>
          <w:p w14:paraId="365A10C7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38426894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GP-5-20</w:t>
            </w:r>
          </w:p>
        </w:tc>
      </w:tr>
      <w:tr w:rsidR="00D51CE9" w:rsidRPr="00CB4BEB" w14:paraId="0FF36A28" w14:textId="77777777" w:rsidTr="000D78A2">
        <w:tc>
          <w:tcPr>
            <w:tcW w:w="1134" w:type="dxa"/>
          </w:tcPr>
          <w:p w14:paraId="72F8F451" w14:textId="77777777" w:rsidR="00D51CE9" w:rsidRPr="00DC2429" w:rsidRDefault="00D51CE9" w:rsidP="00D51CE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GPIO-</w:t>
            </w: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1134" w:type="dxa"/>
          </w:tcPr>
          <w:p w14:paraId="53C1BC9D" w14:textId="77777777" w:rsidR="00D51CE9" w:rsidRPr="00DC2429" w:rsidRDefault="00D51CE9" w:rsidP="00EC3B9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1081" w:type="dxa"/>
          </w:tcPr>
          <w:p w14:paraId="4A6DB02C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904" w:type="dxa"/>
          </w:tcPr>
          <w:p w14:paraId="6D0C595B" w14:textId="77777777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</w:t>
            </w:r>
          </w:p>
        </w:tc>
        <w:tc>
          <w:tcPr>
            <w:tcW w:w="1221" w:type="dxa"/>
          </w:tcPr>
          <w:p w14:paraId="0DCCDBF1" w14:textId="471E8B61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/>
                <w:sz w:val="18"/>
              </w:rPr>
              <w:t>GP-</w:t>
            </w:r>
            <w:r w:rsidR="00B61B12">
              <w:rPr>
                <w:rFonts w:ascii="Arial" w:hAnsi="Arial"/>
                <w:sz w:val="18"/>
              </w:rPr>
              <w:t>6</w:t>
            </w:r>
            <w:r w:rsidRPr="00DC2429">
              <w:rPr>
                <w:rFonts w:ascii="Arial" w:hAnsi="Arial"/>
                <w:sz w:val="18"/>
              </w:rPr>
              <w:t>-0</w:t>
            </w:r>
          </w:p>
          <w:p w14:paraId="071E64FA" w14:textId="77777777" w:rsidR="00D51CE9" w:rsidRPr="00DC2429" w:rsidRDefault="00D51CE9" w:rsidP="00E27E2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 w:rsidRPr="00DC2429">
              <w:rPr>
                <w:rFonts w:ascii="Arial" w:hAnsi="Arial" w:hint="eastAsia"/>
                <w:sz w:val="18"/>
              </w:rPr>
              <w:t>…</w:t>
            </w:r>
          </w:p>
          <w:p w14:paraId="341475AE" w14:textId="79D5E9DE" w:rsidR="00D51CE9" w:rsidRPr="00DC2429" w:rsidRDefault="00D51CE9" w:rsidP="000D78A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GP-</w:t>
            </w:r>
            <w:r w:rsidR="00B61B12">
              <w:rPr>
                <w:rFonts w:ascii="Arial" w:hAnsi="Arial"/>
                <w:sz w:val="18"/>
              </w:rPr>
              <w:t>6</w:t>
            </w:r>
            <w:r>
              <w:rPr>
                <w:rFonts w:ascii="Arial" w:hAnsi="Arial"/>
                <w:sz w:val="18"/>
              </w:rPr>
              <w:t>-13</w:t>
            </w:r>
          </w:p>
        </w:tc>
      </w:tr>
    </w:tbl>
    <w:p w14:paraId="083C4120" w14:textId="77777777" w:rsidR="00CB4BEB" w:rsidRDefault="00CB4BEB" w:rsidP="00897A62">
      <w:pPr>
        <w:rPr>
          <w:lang w:eastAsia="ja-JP"/>
        </w:rPr>
      </w:pPr>
    </w:p>
    <w:p w14:paraId="0A9B0BC5" w14:textId="77777777" w:rsidR="00CB4BEB" w:rsidRDefault="00CB4BEB" w:rsidP="00897A62">
      <w:pPr>
        <w:rPr>
          <w:lang w:eastAsia="ja-JP"/>
        </w:rPr>
      </w:pPr>
    </w:p>
    <w:p w14:paraId="791F3F4F" w14:textId="77777777" w:rsidR="00CB4BEB" w:rsidRDefault="00CB4BEB" w:rsidP="00897A62">
      <w:pPr>
        <w:rPr>
          <w:lang w:eastAsia="ja-JP"/>
        </w:rPr>
      </w:pPr>
    </w:p>
    <w:p w14:paraId="3ECCA320" w14:textId="77777777" w:rsidR="00CB4BEB" w:rsidRDefault="00CB4BEB" w:rsidP="00897A62">
      <w:pPr>
        <w:rPr>
          <w:lang w:eastAsia="ja-JP"/>
        </w:rPr>
      </w:pPr>
    </w:p>
    <w:p w14:paraId="4B9ACBFB" w14:textId="77777777" w:rsidR="00CB4BEB" w:rsidRDefault="00CB4BEB" w:rsidP="00897A62">
      <w:pPr>
        <w:rPr>
          <w:lang w:eastAsia="ja-JP"/>
        </w:rPr>
      </w:pPr>
    </w:p>
    <w:p w14:paraId="0C902F5C" w14:textId="77777777" w:rsidR="00CB4BEB" w:rsidRDefault="00CB4BEB" w:rsidP="00897A62">
      <w:pPr>
        <w:rPr>
          <w:lang w:eastAsia="ja-JP"/>
        </w:rPr>
      </w:pPr>
    </w:p>
    <w:p w14:paraId="1275815D" w14:textId="77777777" w:rsidR="00333D07" w:rsidRPr="00360688" w:rsidRDefault="00333D07" w:rsidP="00EE5211">
      <w:pPr>
        <w:pStyle w:val="Heading3"/>
        <w:rPr>
          <w:lang w:eastAsia="ja-JP"/>
        </w:rPr>
      </w:pPr>
      <w:r w:rsidRPr="00360688">
        <w:rPr>
          <w:rFonts w:hint="eastAsia"/>
          <w:lang w:eastAsia="ja-JP"/>
        </w:rPr>
        <w:lastRenderedPageBreak/>
        <w:t>Connected device</w:t>
      </w:r>
    </w:p>
    <w:p w14:paraId="40F09551" w14:textId="77777777" w:rsidR="00333D07" w:rsidRPr="00360688" w:rsidRDefault="00333D07" w:rsidP="00894126">
      <w:pPr>
        <w:rPr>
          <w:lang w:eastAsia="ja-JP"/>
        </w:rPr>
      </w:pPr>
      <w:bookmarkStart w:id="10" w:name="_Ref295474478"/>
      <w:bookmarkStart w:id="11" w:name="_Toc309221740"/>
      <w:bookmarkStart w:id="12" w:name="_Toc358393273"/>
      <w:r w:rsidRPr="00360688">
        <w:rPr>
          <w:rFonts w:hint="eastAsia"/>
          <w:lang w:eastAsia="ja-JP"/>
        </w:rPr>
        <w:t xml:space="preserve">GPIO connected device </w:t>
      </w:r>
      <w:r w:rsidRPr="00360688">
        <w:rPr>
          <w:lang w:eastAsia="ja-JP"/>
        </w:rPr>
        <w:t>on R-Ca</w:t>
      </w:r>
      <w:r w:rsidR="004C0AD4">
        <w:rPr>
          <w:lang w:eastAsia="ja-JP"/>
        </w:rPr>
        <w:t>r H3/M3/M3N/</w:t>
      </w:r>
      <w:r w:rsidR="005676C1">
        <w:rPr>
          <w:lang w:eastAsia="ja-JP"/>
        </w:rPr>
        <w:t>D3/</w:t>
      </w:r>
      <w:r w:rsidR="004C0AD4">
        <w:rPr>
          <w:lang w:eastAsia="ja-JP"/>
        </w:rPr>
        <w:t>E3/V3U</w:t>
      </w:r>
      <w:r w:rsidR="00CB4BEB">
        <w:rPr>
          <w:lang w:eastAsia="ja-JP"/>
        </w:rPr>
        <w:t>/V3H</w:t>
      </w:r>
      <w:r w:rsidR="004C0AD4">
        <w:rPr>
          <w:lang w:eastAsia="ja-JP"/>
        </w:rPr>
        <w:t xml:space="preserve"> </w:t>
      </w:r>
      <w:r w:rsidR="00723C8B" w:rsidRPr="00723C8B">
        <w:t>System Evaluation Board</w:t>
      </w:r>
      <w:r w:rsidRPr="00360688">
        <w:rPr>
          <w:rFonts w:hint="eastAsia"/>
          <w:lang w:eastAsia="ja-JP"/>
        </w:rPr>
        <w:t xml:space="preserve"> are shown in</w:t>
      </w:r>
      <w:r w:rsidR="004C0AD4">
        <w:rPr>
          <w:lang w:eastAsia="ja-JP"/>
        </w:rPr>
        <w:t xml:space="preserve"> below tables</w:t>
      </w:r>
      <w:r w:rsidRPr="00360688">
        <w:rPr>
          <w:rFonts w:hint="eastAsia"/>
          <w:lang w:eastAsia="ja-JP"/>
        </w:rPr>
        <w:t>.</w:t>
      </w:r>
    </w:p>
    <w:p w14:paraId="689D17AB" w14:textId="6A93A52D" w:rsidR="001C1F7B" w:rsidRPr="00360688" w:rsidRDefault="003741B1" w:rsidP="001621F3">
      <w:pPr>
        <w:pStyle w:val="tabletitle"/>
        <w:rPr>
          <w:bCs/>
          <w:lang w:eastAsia="ja-JP"/>
        </w:rPr>
      </w:pPr>
      <w:bookmarkStart w:id="13" w:name="_Ref448262723"/>
      <w:bookmarkStart w:id="14" w:name="_Toc363744643"/>
      <w:bookmarkStart w:id="15" w:name="_Ref448261880"/>
      <w:bookmarkEnd w:id="10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 w:rsidR="00236AFD">
        <w:noBreakHyphen/>
      </w:r>
      <w:bookmarkEnd w:id="13"/>
      <w:r w:rsidR="00CB4BEB">
        <w:rPr>
          <w:noProof/>
        </w:rPr>
        <w:t>3</w:t>
      </w:r>
      <w:r>
        <w:t xml:space="preserve"> </w:t>
      </w:r>
      <w:r w:rsidR="00333D07" w:rsidRPr="00360688">
        <w:rPr>
          <w:lang w:eastAsia="ja-JP"/>
        </w:rPr>
        <w:t>GPIO</w:t>
      </w:r>
      <w:bookmarkEnd w:id="11"/>
      <w:bookmarkEnd w:id="12"/>
      <w:r w:rsidR="00333D07" w:rsidRPr="00360688">
        <w:rPr>
          <w:lang w:eastAsia="ja-JP"/>
        </w:rPr>
        <w:t xml:space="preserve"> connected device</w:t>
      </w:r>
      <w:bookmarkEnd w:id="14"/>
      <w:r w:rsidR="00E55C52">
        <w:rPr>
          <w:rFonts w:hint="eastAsia"/>
          <w:lang w:eastAsia="ja-JP"/>
        </w:rPr>
        <w:t xml:space="preserve"> </w:t>
      </w:r>
      <w:r w:rsidR="00E55C52" w:rsidRPr="00E55C52">
        <w:rPr>
          <w:lang w:eastAsia="ja-JP"/>
        </w:rPr>
        <w:t>(</w:t>
      </w:r>
      <w:r w:rsidR="008B6D20" w:rsidRPr="004E5431">
        <w:rPr>
          <w:lang w:eastAsia="ja-JP"/>
        </w:rPr>
        <w:t>R-Car H</w:t>
      </w:r>
      <w:r w:rsidR="008B6D20">
        <w:rPr>
          <w:rFonts w:hint="eastAsia"/>
          <w:lang w:eastAsia="ja-JP"/>
        </w:rPr>
        <w:t>3</w:t>
      </w:r>
      <w:r w:rsidR="00FF26AC">
        <w:rPr>
          <w:lang w:eastAsia="ja-JP"/>
        </w:rPr>
        <w:t>/M3</w:t>
      </w:r>
      <w:r w:rsidR="00D963D6">
        <w:rPr>
          <w:rFonts w:hint="eastAsia"/>
          <w:lang w:eastAsia="ja-JP"/>
        </w:rPr>
        <w:t>/M3N</w:t>
      </w:r>
      <w:r w:rsidR="00E55C52" w:rsidRPr="00E55C52">
        <w:rPr>
          <w:lang w:eastAsia="ja-JP"/>
        </w:rPr>
        <w:t>)</w:t>
      </w:r>
      <w:bookmarkEnd w:id="1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1C1F7B" w:rsidRPr="00360688" w14:paraId="20B46129" w14:textId="77777777" w:rsidTr="00FF26AC">
        <w:tc>
          <w:tcPr>
            <w:tcW w:w="1134" w:type="dxa"/>
            <w:shd w:val="clear" w:color="auto" w:fill="FFFFFF"/>
          </w:tcPr>
          <w:p w14:paraId="6DA1F3C1" w14:textId="77777777" w:rsidR="001C1F7B" w:rsidRPr="00360688" w:rsidRDefault="001C1F7B" w:rsidP="003741B1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79111DE2" w14:textId="77777777" w:rsidR="001C1F7B" w:rsidRPr="00360688" w:rsidRDefault="001C1F7B" w:rsidP="003741B1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device/method</w:t>
            </w:r>
          </w:p>
        </w:tc>
      </w:tr>
      <w:tr w:rsidR="001C1F7B" w:rsidRPr="00360688" w14:paraId="0EED9EFF" w14:textId="77777777" w:rsidTr="00FF26AC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37B0" w14:textId="77777777" w:rsidR="001C1F7B" w:rsidRPr="00106F4B" w:rsidRDefault="001C1F7B" w:rsidP="00106F4B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5</w:t>
            </w:r>
            <w:r w:rsidR="00FF26AC">
              <w:t>-</w:t>
            </w:r>
            <w:r w:rsidRPr="00106F4B">
              <w:t>23</w:t>
            </w:r>
          </w:p>
          <w:p w14:paraId="7A6533F3" w14:textId="77777777" w:rsidR="001C1F7B" w:rsidRPr="00106F4B" w:rsidRDefault="00FF26AC" w:rsidP="00106F4B">
            <w:pPr>
              <w:pStyle w:val="tablebody"/>
            </w:pPr>
            <w:r>
              <w:t>GP-5-</w:t>
            </w:r>
            <w:r w:rsidR="001C1F7B" w:rsidRPr="00106F4B">
              <w:t>22</w:t>
            </w:r>
          </w:p>
          <w:p w14:paraId="1786E964" w14:textId="77777777" w:rsidR="001C1F7B" w:rsidRPr="00106F4B" w:rsidRDefault="001C1F7B" w:rsidP="00106F4B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5</w:t>
            </w:r>
            <w:r w:rsidR="00FF26AC">
              <w:t>-</w:t>
            </w:r>
            <w:r w:rsidRPr="00106F4B">
              <w:t>20</w:t>
            </w:r>
          </w:p>
          <w:p w14:paraId="2DB45B66" w14:textId="77777777" w:rsidR="001C1F7B" w:rsidRPr="00106F4B" w:rsidRDefault="00FF26AC" w:rsidP="00106F4B">
            <w:pPr>
              <w:pStyle w:val="tablebody"/>
            </w:pPr>
            <w:r>
              <w:t>GP-5-</w:t>
            </w:r>
            <w:r w:rsidR="001C1F7B" w:rsidRPr="00106F4B">
              <w:t>17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2920" w14:textId="77777777" w:rsidR="00106F4B" w:rsidRPr="00106F4B" w:rsidRDefault="00106F4B" w:rsidP="00106F4B">
            <w:pPr>
              <w:pStyle w:val="tablebody"/>
            </w:pPr>
            <w:r w:rsidRPr="00106F4B">
              <w:t>Software Switch</w:t>
            </w:r>
            <w:r w:rsidRPr="00106F4B">
              <w:rPr>
                <w:rFonts w:hint="eastAsia"/>
              </w:rPr>
              <w:t>es</w:t>
            </w:r>
          </w:p>
        </w:tc>
      </w:tr>
      <w:tr w:rsidR="001C1F7B" w:rsidRPr="00360688" w14:paraId="69F52B18" w14:textId="77777777" w:rsidTr="00FF26AC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658B" w14:textId="77777777" w:rsidR="001C1F7B" w:rsidRPr="00106F4B" w:rsidRDefault="001C1F7B" w:rsidP="00106F4B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6</w:t>
            </w:r>
            <w:r w:rsidR="00FF26AC">
              <w:t>-</w:t>
            </w:r>
            <w:r w:rsidRPr="00106F4B">
              <w:t>13</w:t>
            </w:r>
          </w:p>
          <w:p w14:paraId="16B95539" w14:textId="77777777" w:rsidR="001C1F7B" w:rsidRPr="00106F4B" w:rsidRDefault="00FF26AC" w:rsidP="00106F4B">
            <w:pPr>
              <w:pStyle w:val="tablebody"/>
            </w:pPr>
            <w:r>
              <w:t>GP-6-</w:t>
            </w:r>
            <w:r w:rsidR="001C1F7B" w:rsidRPr="00106F4B">
              <w:t>12</w:t>
            </w:r>
          </w:p>
          <w:p w14:paraId="5F07295F" w14:textId="77777777" w:rsidR="001C1F7B" w:rsidRPr="00106F4B" w:rsidRDefault="001C1F7B" w:rsidP="00FF26AC">
            <w:pPr>
              <w:pStyle w:val="tablebody"/>
            </w:pPr>
            <w:r w:rsidRPr="00106F4B">
              <w:t>GP</w:t>
            </w:r>
            <w:r w:rsidR="00FF26AC">
              <w:t>-</w:t>
            </w:r>
            <w:r w:rsidRPr="00106F4B">
              <w:t>6</w:t>
            </w:r>
            <w:r w:rsidR="00FF26AC">
              <w:t>-</w:t>
            </w:r>
            <w:r w:rsidRPr="00106F4B"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E29" w14:textId="77777777" w:rsidR="001C1F7B" w:rsidRPr="00106F4B" w:rsidRDefault="003741B1" w:rsidP="00106F4B">
            <w:pPr>
              <w:pStyle w:val="tablebody"/>
            </w:pPr>
            <w:r w:rsidRPr="00106F4B">
              <w:t xml:space="preserve">Tact </w:t>
            </w:r>
            <w:r w:rsidR="00106F4B" w:rsidRPr="00106F4B">
              <w:t>Switch</w:t>
            </w:r>
            <w:r w:rsidR="00106F4B" w:rsidRPr="00106F4B">
              <w:rPr>
                <w:rFonts w:hint="eastAsia"/>
              </w:rPr>
              <w:t>es</w:t>
            </w:r>
            <w:r w:rsidRPr="00106F4B">
              <w:t xml:space="preserve"> or </w:t>
            </w:r>
            <w:r w:rsidR="001C1F7B" w:rsidRPr="00106F4B">
              <w:t>LED</w:t>
            </w:r>
            <w:r w:rsidR="00106F4B" w:rsidRPr="00106F4B">
              <w:rPr>
                <w:rFonts w:hint="eastAsia"/>
              </w:rPr>
              <w:t>s</w:t>
            </w:r>
          </w:p>
          <w:p w14:paraId="78EAFCE7" w14:textId="77777777" w:rsidR="003741B1" w:rsidRPr="00106F4B" w:rsidRDefault="003741B1" w:rsidP="00106F4B">
            <w:pPr>
              <w:pStyle w:val="tablebody"/>
            </w:pPr>
            <w:r w:rsidRPr="00106F4B">
              <w:t xml:space="preserve">(Tactile </w:t>
            </w:r>
            <w:r w:rsidR="00106F4B" w:rsidRPr="00106F4B">
              <w:t>Switch</w:t>
            </w:r>
            <w:r w:rsidR="00106F4B" w:rsidRPr="00106F4B">
              <w:rPr>
                <w:rFonts w:hint="eastAsia"/>
              </w:rPr>
              <w:t>es</w:t>
            </w:r>
            <w:r w:rsidRPr="00106F4B">
              <w:t xml:space="preserve"> </w:t>
            </w:r>
            <w:r w:rsidR="004D4953">
              <w:t>are</w:t>
            </w:r>
            <w:r w:rsidRPr="00106F4B">
              <w:t xml:space="preserve"> shared with LED</w:t>
            </w:r>
            <w:r w:rsidR="00106F4B" w:rsidRPr="00106F4B">
              <w:t>s</w:t>
            </w:r>
            <w:r w:rsidRPr="00106F4B">
              <w:t>)</w:t>
            </w:r>
          </w:p>
        </w:tc>
      </w:tr>
    </w:tbl>
    <w:p w14:paraId="7D831740" w14:textId="77777777" w:rsidR="001B72E0" w:rsidRDefault="001B72E0" w:rsidP="00E95760">
      <w:pPr>
        <w:pStyle w:val="tabletitle"/>
      </w:pPr>
    </w:p>
    <w:p w14:paraId="291FE2CB" w14:textId="2C854ADF" w:rsidR="00E95760" w:rsidRPr="00360688" w:rsidRDefault="00E95760" w:rsidP="00E95760">
      <w:pPr>
        <w:pStyle w:val="tabletitle"/>
        <w:rPr>
          <w:bCs/>
          <w:lang w:eastAsia="ja-JP"/>
        </w:rPr>
      </w:pPr>
      <w:r>
        <w:t xml:space="preserve">Table </w:t>
      </w:r>
      <w:r w:rsidR="0094105F">
        <w:rPr>
          <w:noProof/>
        </w:rPr>
        <w:fldChar w:fldCharType="begin"/>
      </w:r>
      <w:r w:rsidR="0094105F">
        <w:rPr>
          <w:noProof/>
        </w:rPr>
        <w:instrText xml:space="preserve"> STYLEREF 1 \s </w:instrText>
      </w:r>
      <w:r w:rsidR="0094105F">
        <w:rPr>
          <w:noProof/>
        </w:rPr>
        <w:fldChar w:fldCharType="separate"/>
      </w:r>
      <w:r w:rsidR="003C2F53">
        <w:rPr>
          <w:noProof/>
        </w:rPr>
        <w:t>1</w:t>
      </w:r>
      <w:r w:rsidR="0094105F">
        <w:rPr>
          <w:noProof/>
        </w:rPr>
        <w:fldChar w:fldCharType="end"/>
      </w:r>
      <w:r>
        <w:noBreakHyphen/>
      </w:r>
      <w:r w:rsidR="00CB4BEB">
        <w:rPr>
          <w:noProof/>
        </w:rPr>
        <w:t>4</w:t>
      </w:r>
      <w:r w:rsidR="004C0AD4">
        <w:t xml:space="preserve"> </w:t>
      </w:r>
      <w:r w:rsidRPr="00360688">
        <w:rPr>
          <w:lang w:eastAsia="ja-JP"/>
        </w:rPr>
        <w:t>GPIO connected device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>
        <w:rPr>
          <w:lang w:eastAsia="ja-JP"/>
        </w:rPr>
        <w:t>R-Car E3</w:t>
      </w:r>
      <w:r w:rsidRPr="00E55C52">
        <w:rPr>
          <w:lang w:eastAsia="ja-JP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E95760" w:rsidRPr="00360688" w14:paraId="0A12F146" w14:textId="77777777" w:rsidTr="002834C6">
        <w:tc>
          <w:tcPr>
            <w:tcW w:w="1134" w:type="dxa"/>
            <w:shd w:val="clear" w:color="auto" w:fill="FFFFFF"/>
          </w:tcPr>
          <w:p w14:paraId="474C58FE" w14:textId="77777777" w:rsidR="00E95760" w:rsidRPr="00360688" w:rsidRDefault="00E95760" w:rsidP="002834C6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56FEDA8B" w14:textId="77777777" w:rsidR="00E95760" w:rsidRPr="00360688" w:rsidRDefault="00E95760" w:rsidP="002834C6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device/method</w:t>
            </w:r>
          </w:p>
        </w:tc>
      </w:tr>
      <w:tr w:rsidR="00E95760" w:rsidRPr="00360688" w14:paraId="3AF0738D" w14:textId="77777777" w:rsidTr="002834C6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B7B0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</w:t>
            </w:r>
            <w:r w:rsidRPr="00106F4B">
              <w:t>5</w:t>
            </w:r>
            <w:r>
              <w:t>-13</w:t>
            </w:r>
          </w:p>
          <w:p w14:paraId="1699A9B1" w14:textId="77777777" w:rsidR="00E95760" w:rsidRPr="00106F4B" w:rsidRDefault="00E95760" w:rsidP="002834C6">
            <w:pPr>
              <w:pStyle w:val="tablebody"/>
            </w:pPr>
            <w:r>
              <w:t>GP-5-12</w:t>
            </w:r>
          </w:p>
          <w:p w14:paraId="200F9B1B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</w:t>
            </w:r>
            <w:r w:rsidRPr="00106F4B">
              <w:t>5</w:t>
            </w:r>
            <w:r>
              <w:t>-11</w:t>
            </w:r>
          </w:p>
          <w:p w14:paraId="11BE304E" w14:textId="77777777" w:rsidR="00E95760" w:rsidRPr="00106F4B" w:rsidRDefault="00E95760" w:rsidP="002834C6">
            <w:pPr>
              <w:pStyle w:val="tablebody"/>
            </w:pPr>
            <w:r>
              <w:t>GP-5-10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D7A" w14:textId="77777777" w:rsidR="00E95760" w:rsidRPr="00106F4B" w:rsidRDefault="00E95760" w:rsidP="002834C6">
            <w:pPr>
              <w:pStyle w:val="tablebody"/>
            </w:pPr>
            <w:r w:rsidRPr="00106F4B">
              <w:t>Software Switch</w:t>
            </w:r>
            <w:r w:rsidRPr="00106F4B">
              <w:rPr>
                <w:rFonts w:hint="eastAsia"/>
              </w:rPr>
              <w:t>es</w:t>
            </w:r>
          </w:p>
        </w:tc>
      </w:tr>
      <w:tr w:rsidR="00E95760" w:rsidRPr="00360688" w14:paraId="75BFEC0C" w14:textId="77777777" w:rsidTr="002834C6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C715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-5-05</w:t>
            </w:r>
          </w:p>
          <w:p w14:paraId="1B1B48D2" w14:textId="77777777" w:rsidR="00E95760" w:rsidRPr="00106F4B" w:rsidRDefault="00E95760" w:rsidP="002834C6">
            <w:pPr>
              <w:pStyle w:val="tablebody"/>
            </w:pPr>
            <w:r>
              <w:t>GP-5-06</w:t>
            </w:r>
          </w:p>
          <w:p w14:paraId="00C5721D" w14:textId="77777777" w:rsidR="00E95760" w:rsidRPr="00106F4B" w:rsidRDefault="00E95760" w:rsidP="002834C6">
            <w:pPr>
              <w:pStyle w:val="tablebody"/>
            </w:pPr>
            <w:r w:rsidRPr="00106F4B">
              <w:t>GP</w:t>
            </w:r>
            <w:r>
              <w:t>-5-</w:t>
            </w:r>
            <w:r w:rsidRPr="00106F4B">
              <w:t>1</w:t>
            </w:r>
            <w: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8380" w14:textId="77777777" w:rsidR="00E95760" w:rsidRPr="00106F4B" w:rsidRDefault="00E95760" w:rsidP="002834C6">
            <w:pPr>
              <w:pStyle w:val="tablebody"/>
            </w:pPr>
            <w:r w:rsidRPr="00106F4B">
              <w:t>Tact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or LED</w:t>
            </w:r>
            <w:r w:rsidRPr="00106F4B">
              <w:rPr>
                <w:rFonts w:hint="eastAsia"/>
              </w:rPr>
              <w:t>s</w:t>
            </w:r>
          </w:p>
          <w:p w14:paraId="683C8B7B" w14:textId="77777777" w:rsidR="00E95760" w:rsidRPr="00106F4B" w:rsidRDefault="00E95760" w:rsidP="002834C6">
            <w:pPr>
              <w:pStyle w:val="tablebody"/>
            </w:pPr>
            <w:r w:rsidRPr="00106F4B">
              <w:t>(Tactile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</w:t>
            </w:r>
            <w:r w:rsidR="004D4953">
              <w:t>are</w:t>
            </w:r>
            <w:r w:rsidRPr="00106F4B">
              <w:t xml:space="preserve"> shared with LEDs)</w:t>
            </w:r>
          </w:p>
        </w:tc>
      </w:tr>
    </w:tbl>
    <w:p w14:paraId="5ECF8257" w14:textId="77777777" w:rsidR="004C0AD4" w:rsidRDefault="004C0AD4" w:rsidP="004C0AD4">
      <w:pPr>
        <w:pStyle w:val="tabletitle"/>
      </w:pPr>
    </w:p>
    <w:p w14:paraId="59C838B8" w14:textId="6697A1D4" w:rsidR="004C0AD4" w:rsidRPr="00360688" w:rsidRDefault="004C0AD4" w:rsidP="004C0AD4">
      <w:pPr>
        <w:pStyle w:val="tabletitle"/>
        <w:rPr>
          <w:bCs/>
          <w:lang w:eastAsia="ja-JP"/>
        </w:rPr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C2F53">
        <w:rPr>
          <w:noProof/>
        </w:rPr>
        <w:t>1</w:t>
      </w:r>
      <w:r>
        <w:rPr>
          <w:noProof/>
        </w:rPr>
        <w:fldChar w:fldCharType="end"/>
      </w:r>
      <w:r>
        <w:noBreakHyphen/>
      </w:r>
      <w:r w:rsidR="00CB4BEB">
        <w:rPr>
          <w:noProof/>
        </w:rPr>
        <w:t>5</w:t>
      </w:r>
      <w:r>
        <w:t xml:space="preserve"> </w:t>
      </w:r>
      <w:r w:rsidRPr="00360688">
        <w:rPr>
          <w:lang w:eastAsia="ja-JP"/>
        </w:rPr>
        <w:t>GPIO connected device</w:t>
      </w:r>
      <w:r>
        <w:rPr>
          <w:rFonts w:hint="eastAsia"/>
          <w:lang w:eastAsia="ja-JP"/>
        </w:rPr>
        <w:t xml:space="preserve"> </w:t>
      </w:r>
      <w:r w:rsidRPr="00E55C52">
        <w:rPr>
          <w:lang w:eastAsia="ja-JP"/>
        </w:rPr>
        <w:t>(</w:t>
      </w:r>
      <w:r>
        <w:rPr>
          <w:lang w:eastAsia="ja-JP"/>
        </w:rPr>
        <w:t>R-Car V3U</w:t>
      </w:r>
      <w:r w:rsidRPr="00E55C52">
        <w:rPr>
          <w:lang w:eastAsia="ja-JP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4C0AD4" w:rsidRPr="00360688" w14:paraId="3B8EE8B6" w14:textId="77777777" w:rsidTr="00915A65">
        <w:tc>
          <w:tcPr>
            <w:tcW w:w="1134" w:type="dxa"/>
            <w:shd w:val="clear" w:color="auto" w:fill="FFFFFF"/>
          </w:tcPr>
          <w:p w14:paraId="7134C102" w14:textId="77777777" w:rsidR="004C0AD4" w:rsidRPr="00360688" w:rsidRDefault="004C0AD4" w:rsidP="00915A65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0FDD6596" w14:textId="77777777" w:rsidR="004C0AD4" w:rsidRPr="00360688" w:rsidRDefault="004C0AD4" w:rsidP="00915A65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device/method</w:t>
            </w:r>
          </w:p>
        </w:tc>
      </w:tr>
      <w:tr w:rsidR="004C0AD4" w:rsidRPr="00360688" w14:paraId="2322E454" w14:textId="77777777" w:rsidTr="00EF7A30">
        <w:trPr>
          <w:trHeight w:val="86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50F3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6</w:t>
            </w:r>
            <w:r>
              <w:t>-1</w:t>
            </w:r>
            <w:r w:rsidR="00E429E6">
              <w:t>8</w:t>
            </w:r>
          </w:p>
          <w:p w14:paraId="46687B61" w14:textId="77777777" w:rsidR="004C0AD4" w:rsidRPr="00106F4B" w:rsidRDefault="004C0AD4" w:rsidP="00915A65">
            <w:pPr>
              <w:pStyle w:val="tablebody"/>
            </w:pPr>
            <w:r>
              <w:t>GP-</w:t>
            </w:r>
            <w:r w:rsidR="00E429E6">
              <w:t>6</w:t>
            </w:r>
            <w:r>
              <w:t>-1</w:t>
            </w:r>
            <w:r w:rsidR="00E429E6">
              <w:t>9</w:t>
            </w:r>
          </w:p>
          <w:p w14:paraId="315210E1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6</w:t>
            </w:r>
            <w:r>
              <w:t>-</w:t>
            </w:r>
            <w:r w:rsidR="00E429E6"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5D02" w14:textId="77777777" w:rsidR="004C0AD4" w:rsidRPr="00106F4B" w:rsidRDefault="004C0AD4" w:rsidP="00915A65">
            <w:pPr>
              <w:pStyle w:val="tablebody"/>
            </w:pPr>
            <w:r>
              <w:t>Push</w:t>
            </w:r>
            <w:r w:rsidRPr="00106F4B">
              <w:t xml:space="preserve"> Switch</w:t>
            </w:r>
            <w:r w:rsidRPr="00106F4B">
              <w:rPr>
                <w:rFonts w:hint="eastAsia"/>
              </w:rPr>
              <w:t>es</w:t>
            </w:r>
          </w:p>
        </w:tc>
      </w:tr>
      <w:tr w:rsidR="004C0AD4" w:rsidRPr="00360688" w14:paraId="610EA63C" w14:textId="77777777" w:rsidTr="00915A65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32C0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4</w:t>
            </w:r>
            <w:r>
              <w:t>-</w:t>
            </w:r>
            <w:r w:rsidR="00E429E6">
              <w:t>18</w:t>
            </w:r>
          </w:p>
          <w:p w14:paraId="2C0DA720" w14:textId="77777777" w:rsidR="004C0AD4" w:rsidRPr="00106F4B" w:rsidRDefault="004C0AD4" w:rsidP="00915A65">
            <w:pPr>
              <w:pStyle w:val="tablebody"/>
            </w:pPr>
            <w:r>
              <w:t>GP-</w:t>
            </w:r>
            <w:r w:rsidR="00E429E6">
              <w:t>4</w:t>
            </w:r>
            <w:r>
              <w:t>-</w:t>
            </w:r>
            <w:r w:rsidR="00E429E6">
              <w:t>19</w:t>
            </w:r>
          </w:p>
          <w:p w14:paraId="22D13305" w14:textId="77777777" w:rsidR="004C0AD4" w:rsidRPr="00106F4B" w:rsidRDefault="004C0AD4" w:rsidP="00915A65">
            <w:pPr>
              <w:pStyle w:val="tablebody"/>
            </w:pPr>
            <w:r w:rsidRPr="00106F4B">
              <w:t>GP</w:t>
            </w:r>
            <w:r>
              <w:t>-</w:t>
            </w:r>
            <w:r w:rsidR="00E429E6">
              <w:t>4</w:t>
            </w:r>
            <w:r>
              <w:t>-</w:t>
            </w:r>
            <w:r w:rsidR="00E429E6"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09BA" w14:textId="77777777" w:rsidR="004C0AD4" w:rsidRPr="00106F4B" w:rsidRDefault="004C0AD4" w:rsidP="00915A65">
            <w:pPr>
              <w:pStyle w:val="tablebody"/>
            </w:pPr>
            <w:r w:rsidRPr="00106F4B">
              <w:t>LED</w:t>
            </w:r>
            <w:r w:rsidRPr="00106F4B">
              <w:rPr>
                <w:rFonts w:hint="eastAsia"/>
              </w:rPr>
              <w:t>s</w:t>
            </w:r>
          </w:p>
          <w:p w14:paraId="46450647" w14:textId="77777777" w:rsidR="004C0AD4" w:rsidRPr="00106F4B" w:rsidRDefault="004C0AD4" w:rsidP="00915A65">
            <w:pPr>
              <w:pStyle w:val="tablebody"/>
            </w:pPr>
          </w:p>
        </w:tc>
      </w:tr>
    </w:tbl>
    <w:p w14:paraId="0A0C40D7" w14:textId="77777777" w:rsidR="00CB4BEB" w:rsidRDefault="00CB4BEB" w:rsidP="00DC2429">
      <w:pPr>
        <w:pStyle w:val="Caption"/>
        <w:keepNext/>
        <w:rPr>
          <w:color w:val="FF0000"/>
        </w:rPr>
      </w:pPr>
    </w:p>
    <w:p w14:paraId="132020F2" w14:textId="3B7327AF" w:rsidR="00CB4BEB" w:rsidRPr="009D7E15" w:rsidRDefault="00CB4BEB" w:rsidP="00DC2429">
      <w:pPr>
        <w:pStyle w:val="Caption"/>
        <w:keepNext/>
      </w:pPr>
      <w:r w:rsidRPr="00DC2429">
        <w:rPr>
          <w:bCs w:val="0"/>
          <w:sz w:val="20"/>
          <w:szCs w:val="20"/>
        </w:rPr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3C2F53">
        <w:rPr>
          <w:bCs w:val="0"/>
          <w:noProof/>
          <w:sz w:val="20"/>
          <w:szCs w:val="20"/>
        </w:rPr>
        <w:t>1</w:t>
      </w:r>
      <w:r w:rsidRPr="00DC2429">
        <w:rPr>
          <w:bCs w:val="0"/>
          <w:sz w:val="20"/>
          <w:szCs w:val="20"/>
        </w:rPr>
        <w:fldChar w:fldCharType="end"/>
      </w:r>
      <w:r w:rsidRPr="00DC2429">
        <w:rPr>
          <w:bCs w:val="0"/>
          <w:sz w:val="20"/>
          <w:szCs w:val="20"/>
        </w:rPr>
        <w:noBreakHyphen/>
      </w:r>
      <w:r w:rsidRPr="009D7E15">
        <w:rPr>
          <w:bCs w:val="0"/>
          <w:sz w:val="20"/>
          <w:szCs w:val="20"/>
        </w:rPr>
        <w:t>6</w:t>
      </w:r>
      <w:r w:rsidRPr="009D7E15">
        <w:t xml:space="preserve"> </w:t>
      </w:r>
      <w:r w:rsidRPr="00DC2429">
        <w:rPr>
          <w:bCs w:val="0"/>
          <w:sz w:val="20"/>
          <w:szCs w:val="20"/>
          <w:lang w:eastAsia="ja-JP"/>
        </w:rPr>
        <w:t>GPIO Connected device</w:t>
      </w:r>
      <w:r>
        <w:rPr>
          <w:bCs w:val="0"/>
          <w:sz w:val="20"/>
          <w:szCs w:val="20"/>
          <w:lang w:eastAsia="ja-JP"/>
        </w:rPr>
        <w:t xml:space="preserve"> </w:t>
      </w:r>
      <w:r w:rsidRPr="00DC2429">
        <w:rPr>
          <w:bCs w:val="0"/>
          <w:sz w:val="20"/>
          <w:szCs w:val="20"/>
          <w:lang w:eastAsia="ja-JP"/>
        </w:rPr>
        <w:t>(R-Car V3H)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CB4BEB" w:rsidRPr="009D7E15" w14:paraId="6B5500B7" w14:textId="77777777" w:rsidTr="00DC2429">
        <w:tc>
          <w:tcPr>
            <w:tcW w:w="1134" w:type="dxa"/>
            <w:shd w:val="clear" w:color="auto" w:fill="FFFFFF"/>
          </w:tcPr>
          <w:p w14:paraId="529C972A" w14:textId="77777777" w:rsidR="00CB4BEB" w:rsidRPr="00DC2429" w:rsidRDefault="00CB4BEB" w:rsidP="00DC2429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5C600963" w14:textId="77777777" w:rsidR="00CB4BEB" w:rsidRPr="00DC2429" w:rsidRDefault="00CB4BEB" w:rsidP="00DC2429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device/method</w:t>
            </w:r>
          </w:p>
        </w:tc>
      </w:tr>
      <w:tr w:rsidR="00CB4BEB" w:rsidRPr="009D7E15" w14:paraId="2B967DFC" w14:textId="77777777" w:rsidTr="00DC2429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5FF2" w14:textId="77777777" w:rsidR="00CB4BEB" w:rsidRPr="00DC2429" w:rsidRDefault="00CB4BEB" w:rsidP="00DC2429">
            <w:pPr>
              <w:pStyle w:val="tablebody"/>
            </w:pPr>
            <w:r w:rsidRPr="00DC2429">
              <w:t>GP-2-08</w:t>
            </w:r>
          </w:p>
          <w:p w14:paraId="7DB29D4E" w14:textId="77777777" w:rsidR="00CB4BEB" w:rsidRPr="00DC2429" w:rsidRDefault="00CB4BEB" w:rsidP="00DC2429">
            <w:pPr>
              <w:pStyle w:val="tablebody"/>
            </w:pPr>
            <w:r w:rsidRPr="00DC2429">
              <w:t>GP-2-06</w:t>
            </w:r>
          </w:p>
          <w:p w14:paraId="4849A3BC" w14:textId="77777777" w:rsidR="00CB4BEB" w:rsidRPr="00DC2429" w:rsidRDefault="00CB4BEB" w:rsidP="00DC2429">
            <w:pPr>
              <w:pStyle w:val="tablebody"/>
            </w:pPr>
            <w:r w:rsidRPr="00DC2429">
              <w:t>GP-2-02</w:t>
            </w:r>
          </w:p>
          <w:p w14:paraId="4C1B3A70" w14:textId="77777777" w:rsidR="00CB4BEB" w:rsidRPr="00DC2429" w:rsidRDefault="00CB4BEB" w:rsidP="00DC2429">
            <w:pPr>
              <w:pStyle w:val="tablebody"/>
            </w:pPr>
            <w:r w:rsidRPr="00DC2429">
              <w:t>GP-2-01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BE0B" w14:textId="77777777" w:rsidR="00CB4BEB" w:rsidRPr="00DC2429" w:rsidRDefault="00CB4BEB" w:rsidP="00DC2429">
            <w:pPr>
              <w:pStyle w:val="tablebody"/>
            </w:pPr>
            <w:r w:rsidRPr="00DC2429">
              <w:t>Software Switch</w:t>
            </w:r>
            <w:r w:rsidR="004D4953">
              <w:t>es</w:t>
            </w:r>
          </w:p>
          <w:p w14:paraId="7D908049" w14:textId="77777777" w:rsidR="00CB4BEB" w:rsidRPr="00DC2429" w:rsidRDefault="00CB4BEB" w:rsidP="00DC2429">
            <w:pPr>
              <w:pStyle w:val="tablebody"/>
            </w:pPr>
            <w:r w:rsidRPr="00DC2429">
              <w:t>(4 bits of software switch SW2)</w:t>
            </w:r>
          </w:p>
        </w:tc>
      </w:tr>
      <w:tr w:rsidR="00CB4BEB" w:rsidRPr="009D7E15" w14:paraId="3E9035A7" w14:textId="77777777" w:rsidTr="00DC2429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3FD" w14:textId="77777777" w:rsidR="00CB4BEB" w:rsidRPr="00DC2429" w:rsidRDefault="00CB4BEB" w:rsidP="00DC2429">
            <w:pPr>
              <w:pStyle w:val="tablebody"/>
            </w:pPr>
            <w:r w:rsidRPr="00DC2429">
              <w:t>GP-5-14</w:t>
            </w:r>
          </w:p>
          <w:p w14:paraId="15E1D9C7" w14:textId="77777777" w:rsidR="00CB4BEB" w:rsidRPr="00DC2429" w:rsidRDefault="00CB4BEB" w:rsidP="00DC2429">
            <w:pPr>
              <w:pStyle w:val="tablebody"/>
            </w:pPr>
            <w:r w:rsidRPr="00DC2429">
              <w:t>GP-5-13</w:t>
            </w:r>
          </w:p>
          <w:p w14:paraId="146C6B1B" w14:textId="77777777" w:rsidR="00CB4BEB" w:rsidRPr="00DC2429" w:rsidRDefault="00CB4BEB" w:rsidP="00DC2429">
            <w:pPr>
              <w:pStyle w:val="tablebody"/>
            </w:pPr>
            <w:r w:rsidRPr="00DC2429">
              <w:t>GP-5-12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AD0C" w14:textId="77777777" w:rsidR="00CB4BEB" w:rsidRPr="00DC2429" w:rsidRDefault="00CB4BEB" w:rsidP="00DC2429">
            <w:pPr>
              <w:pStyle w:val="tablebody"/>
            </w:pPr>
            <w:r w:rsidRPr="00DC2429">
              <w:t>Push Switches or LEDs</w:t>
            </w:r>
          </w:p>
          <w:p w14:paraId="57DC6EB7" w14:textId="77777777" w:rsidR="00CB4BEB" w:rsidRPr="00DC2429" w:rsidRDefault="00CB4BEB" w:rsidP="00DC2429">
            <w:pPr>
              <w:pStyle w:val="tablebody"/>
            </w:pPr>
            <w:r w:rsidRPr="00DC2429">
              <w:t xml:space="preserve">(Push Switches </w:t>
            </w:r>
            <w:r w:rsidR="004D4953">
              <w:t>are</w:t>
            </w:r>
            <w:r w:rsidRPr="00DC2429">
              <w:t xml:space="preserve"> shared with LEDs)</w:t>
            </w:r>
          </w:p>
        </w:tc>
      </w:tr>
    </w:tbl>
    <w:p w14:paraId="3D6712F9" w14:textId="77777777" w:rsidR="001318E3" w:rsidRDefault="001318E3" w:rsidP="00A111DA">
      <w:pPr>
        <w:rPr>
          <w:lang w:eastAsia="ja-JP"/>
        </w:rPr>
      </w:pPr>
    </w:p>
    <w:p w14:paraId="364FA2FD" w14:textId="77777777" w:rsidR="00126365" w:rsidRDefault="00126365" w:rsidP="00A111DA">
      <w:pPr>
        <w:rPr>
          <w:lang w:eastAsia="ja-JP"/>
        </w:rPr>
      </w:pPr>
    </w:p>
    <w:p w14:paraId="282C9728" w14:textId="0D4CF197" w:rsidR="00126365" w:rsidRPr="009D7E15" w:rsidRDefault="00126365" w:rsidP="00126365">
      <w:pPr>
        <w:pStyle w:val="Caption"/>
        <w:keepNext/>
      </w:pPr>
      <w:r w:rsidRPr="00DC2429">
        <w:rPr>
          <w:bCs w:val="0"/>
          <w:sz w:val="20"/>
          <w:szCs w:val="20"/>
        </w:rPr>
        <w:lastRenderedPageBreak/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3C2F53">
        <w:rPr>
          <w:bCs w:val="0"/>
          <w:noProof/>
          <w:sz w:val="20"/>
          <w:szCs w:val="20"/>
        </w:rPr>
        <w:t>1</w:t>
      </w:r>
      <w:r w:rsidRPr="00DC2429">
        <w:rPr>
          <w:bCs w:val="0"/>
          <w:sz w:val="20"/>
          <w:szCs w:val="20"/>
        </w:rPr>
        <w:fldChar w:fldCharType="end"/>
      </w:r>
      <w:r w:rsidRPr="00DC2429">
        <w:rPr>
          <w:bCs w:val="0"/>
          <w:sz w:val="20"/>
          <w:szCs w:val="20"/>
        </w:rPr>
        <w:noBreakHyphen/>
      </w:r>
      <w:r>
        <w:rPr>
          <w:bCs w:val="0"/>
          <w:sz w:val="20"/>
          <w:szCs w:val="20"/>
        </w:rPr>
        <w:t>7</w:t>
      </w:r>
      <w:r w:rsidRPr="009D7E15">
        <w:t xml:space="preserve"> </w:t>
      </w:r>
      <w:r w:rsidRPr="00DC2429">
        <w:rPr>
          <w:bCs w:val="0"/>
          <w:sz w:val="20"/>
          <w:szCs w:val="20"/>
          <w:lang w:eastAsia="ja-JP"/>
        </w:rPr>
        <w:t>GPIO Connected device</w:t>
      </w:r>
      <w:r>
        <w:rPr>
          <w:bCs w:val="0"/>
          <w:sz w:val="20"/>
          <w:szCs w:val="20"/>
          <w:lang w:eastAsia="ja-JP"/>
        </w:rPr>
        <w:t xml:space="preserve"> (R-Car D3</w:t>
      </w:r>
      <w:r w:rsidRPr="00DC2429">
        <w:rPr>
          <w:bCs w:val="0"/>
          <w:sz w:val="20"/>
          <w:szCs w:val="20"/>
          <w:lang w:eastAsia="ja-JP"/>
        </w:rPr>
        <w:t>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</w:tblGrid>
      <w:tr w:rsidR="00126365" w:rsidRPr="009D7E15" w14:paraId="5D4EBE81" w14:textId="77777777" w:rsidTr="00E00411">
        <w:tc>
          <w:tcPr>
            <w:tcW w:w="1134" w:type="dxa"/>
            <w:shd w:val="clear" w:color="auto" w:fill="FFFFFF"/>
          </w:tcPr>
          <w:p w14:paraId="51AFABCD" w14:textId="77777777" w:rsidR="00126365" w:rsidRPr="00DC2429" w:rsidRDefault="00126365" w:rsidP="00E00411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GPIO pin</w:t>
            </w:r>
          </w:p>
        </w:tc>
        <w:tc>
          <w:tcPr>
            <w:tcW w:w="3402" w:type="dxa"/>
            <w:shd w:val="clear" w:color="auto" w:fill="FFFFFF"/>
          </w:tcPr>
          <w:p w14:paraId="5B5EC23E" w14:textId="77777777" w:rsidR="00126365" w:rsidRPr="00DC2429" w:rsidRDefault="00126365" w:rsidP="00E00411">
            <w:pPr>
              <w:pStyle w:val="tablehead"/>
              <w:rPr>
                <w:lang w:eastAsia="ja-JP"/>
              </w:rPr>
            </w:pPr>
            <w:r w:rsidRPr="00DC2429">
              <w:rPr>
                <w:lang w:eastAsia="ja-JP"/>
              </w:rPr>
              <w:t>device/method</w:t>
            </w:r>
          </w:p>
        </w:tc>
      </w:tr>
      <w:tr w:rsidR="00126365" w:rsidRPr="009D7E15" w14:paraId="2106A60C" w14:textId="77777777" w:rsidTr="00E00411">
        <w:trPr>
          <w:trHeight w:val="10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4FFA" w14:textId="6820C045" w:rsidR="00126365" w:rsidRPr="00DC2429" w:rsidRDefault="00BA35E1" w:rsidP="00E00411">
            <w:pPr>
              <w:pStyle w:val="tablebody"/>
            </w:pPr>
            <w:r>
              <w:t>GP-4-1</w:t>
            </w:r>
            <w:r w:rsidR="00684E15">
              <w:t>5</w:t>
            </w:r>
          </w:p>
          <w:p w14:paraId="67DBFFFC" w14:textId="4B7CFADF" w:rsidR="00126365" w:rsidRPr="00DC2429" w:rsidRDefault="00BA35E1" w:rsidP="00E00411">
            <w:pPr>
              <w:pStyle w:val="tablebody"/>
            </w:pPr>
            <w:r>
              <w:t>GP-4-1</w:t>
            </w:r>
            <w:r w:rsidR="00684E15">
              <w:t>4</w:t>
            </w:r>
          </w:p>
          <w:p w14:paraId="7DF86266" w14:textId="14B114C1" w:rsidR="00126365" w:rsidRPr="00DC2429" w:rsidRDefault="00BA35E1" w:rsidP="00E00411">
            <w:pPr>
              <w:pStyle w:val="tablebody"/>
            </w:pPr>
            <w:r>
              <w:t>GP-4-1</w:t>
            </w:r>
            <w:r w:rsidR="00684E15">
              <w:t>3</w:t>
            </w:r>
          </w:p>
          <w:p w14:paraId="3CE3ECEC" w14:textId="6875FE7C" w:rsidR="00126365" w:rsidRPr="00DC2429" w:rsidRDefault="00BA35E1" w:rsidP="00E00411">
            <w:pPr>
              <w:pStyle w:val="tablebody"/>
            </w:pPr>
            <w:r>
              <w:t>GP-4-</w:t>
            </w:r>
            <w:r w:rsidR="00684E15"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FBF8" w14:textId="77777777" w:rsidR="00126365" w:rsidRPr="00DC2429" w:rsidRDefault="00126365" w:rsidP="00E00411">
            <w:pPr>
              <w:pStyle w:val="tablebody"/>
            </w:pPr>
            <w:r w:rsidRPr="00DC2429">
              <w:t>Software Switch</w:t>
            </w:r>
            <w:r>
              <w:t>es</w:t>
            </w:r>
          </w:p>
          <w:p w14:paraId="4D431197" w14:textId="77777777" w:rsidR="00126365" w:rsidRPr="00DC2429" w:rsidRDefault="00126365" w:rsidP="00E00411">
            <w:pPr>
              <w:pStyle w:val="tablebody"/>
            </w:pPr>
          </w:p>
        </w:tc>
      </w:tr>
      <w:tr w:rsidR="00126365" w:rsidRPr="009D7E15" w14:paraId="316E651A" w14:textId="77777777" w:rsidTr="00E00411">
        <w:trPr>
          <w:trHeight w:val="81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EC2F" w14:textId="11B0DB1A" w:rsidR="00126365" w:rsidRPr="00DC2429" w:rsidRDefault="00126365" w:rsidP="00E00411">
            <w:pPr>
              <w:pStyle w:val="tablebody"/>
            </w:pPr>
            <w:r>
              <w:t>GP-4-</w:t>
            </w:r>
            <w:r w:rsidR="00684E15">
              <w:t>25</w:t>
            </w:r>
          </w:p>
          <w:p w14:paraId="4B9D8809" w14:textId="0912E373" w:rsidR="00126365" w:rsidRPr="00DC2429" w:rsidRDefault="00126365" w:rsidP="00E00411">
            <w:pPr>
              <w:pStyle w:val="tablebody"/>
            </w:pPr>
            <w:r>
              <w:t>GP-</w:t>
            </w:r>
            <w:r w:rsidR="00684E15">
              <w:t>4</w:t>
            </w:r>
            <w:r>
              <w:t>-</w:t>
            </w:r>
            <w:r w:rsidR="00684E15">
              <w:t>07</w:t>
            </w:r>
          </w:p>
          <w:p w14:paraId="7578AD9D" w14:textId="53CD6971" w:rsidR="00126365" w:rsidRPr="00DC2429" w:rsidRDefault="00126365" w:rsidP="00E00411">
            <w:pPr>
              <w:pStyle w:val="tablebody"/>
            </w:pPr>
            <w:r>
              <w:t>GP-</w:t>
            </w:r>
            <w:r w:rsidR="00684E15">
              <w:t>1</w:t>
            </w:r>
            <w:r>
              <w:t>-</w:t>
            </w:r>
            <w:r w:rsidR="00684E15">
              <w:t>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52E7" w14:textId="77777777" w:rsidR="00126365" w:rsidRPr="00106F4B" w:rsidRDefault="00126365" w:rsidP="00126365">
            <w:pPr>
              <w:pStyle w:val="tablebody"/>
            </w:pPr>
            <w:r w:rsidRPr="00106F4B">
              <w:t>Tact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or LED</w:t>
            </w:r>
            <w:r w:rsidRPr="00106F4B">
              <w:rPr>
                <w:rFonts w:hint="eastAsia"/>
              </w:rPr>
              <w:t>s</w:t>
            </w:r>
          </w:p>
          <w:p w14:paraId="47DE2CED" w14:textId="77777777" w:rsidR="00126365" w:rsidRPr="00DC2429" w:rsidRDefault="00126365" w:rsidP="00126365">
            <w:pPr>
              <w:pStyle w:val="tablebody"/>
            </w:pPr>
            <w:r w:rsidRPr="00106F4B">
              <w:t>(Tactile Switch</w:t>
            </w:r>
            <w:r w:rsidRPr="00106F4B">
              <w:rPr>
                <w:rFonts w:hint="eastAsia"/>
              </w:rPr>
              <w:t>es</w:t>
            </w:r>
            <w:r w:rsidRPr="00106F4B">
              <w:t xml:space="preserve"> </w:t>
            </w:r>
            <w:r>
              <w:t>are</w:t>
            </w:r>
            <w:r w:rsidRPr="00106F4B">
              <w:t xml:space="preserve"> shared with LEDs)</w:t>
            </w:r>
          </w:p>
        </w:tc>
      </w:tr>
    </w:tbl>
    <w:p w14:paraId="73296A96" w14:textId="77777777" w:rsidR="00126365" w:rsidRPr="00211216" w:rsidRDefault="00126365" w:rsidP="00A111DA">
      <w:pPr>
        <w:rPr>
          <w:lang w:eastAsia="ja-JP"/>
        </w:rPr>
      </w:pPr>
    </w:p>
    <w:p w14:paraId="16EAFC06" w14:textId="77777777" w:rsidR="00333D07" w:rsidRPr="00360688" w:rsidRDefault="00333D07" w:rsidP="009C44FF">
      <w:pPr>
        <w:pStyle w:val="Heading2"/>
        <w:rPr>
          <w:lang w:eastAsia="ja-JP"/>
        </w:rPr>
      </w:pPr>
      <w:bookmarkStart w:id="16" w:name="_Toc358622838"/>
      <w:bookmarkStart w:id="17" w:name="_Toc363744612"/>
      <w:r w:rsidRPr="00360688">
        <w:rPr>
          <w:rFonts w:hint="eastAsia"/>
          <w:lang w:eastAsia="ja-JP"/>
        </w:rPr>
        <w:t>Reference</w:t>
      </w:r>
      <w:bookmarkEnd w:id="16"/>
      <w:bookmarkEnd w:id="17"/>
    </w:p>
    <w:p w14:paraId="4FD32BA6" w14:textId="77777777" w:rsidR="00333D07" w:rsidRPr="00360688" w:rsidRDefault="00A424D0" w:rsidP="009C44FF">
      <w:pPr>
        <w:pStyle w:val="Heading3"/>
        <w:rPr>
          <w:lang w:eastAsia="ja-JP"/>
        </w:rPr>
      </w:pPr>
      <w:bookmarkStart w:id="18" w:name="_Toc358622839"/>
      <w:bookmarkStart w:id="19" w:name="_Toc363744613"/>
      <w:r>
        <w:rPr>
          <w:rFonts w:hint="eastAsia"/>
          <w:lang w:eastAsia="ja-JP"/>
        </w:rPr>
        <w:t>S</w:t>
      </w:r>
      <w:r w:rsidR="00333D07" w:rsidRPr="00360688">
        <w:rPr>
          <w:rFonts w:hint="eastAsia"/>
          <w:lang w:eastAsia="ja-JP"/>
        </w:rPr>
        <w:t>tandard</w:t>
      </w:r>
      <w:bookmarkEnd w:id="18"/>
      <w:bookmarkEnd w:id="19"/>
    </w:p>
    <w:p w14:paraId="733E655B" w14:textId="77777777" w:rsidR="00333D07" w:rsidRPr="00360688" w:rsidRDefault="00333D07" w:rsidP="00333D07">
      <w:pPr>
        <w:rPr>
          <w:lang w:eastAsia="ja-JP"/>
        </w:rPr>
      </w:pPr>
      <w:r w:rsidRPr="00360688">
        <w:rPr>
          <w:lang w:eastAsia="ja-JP"/>
        </w:rPr>
        <w:t>T</w:t>
      </w:r>
      <w:r w:rsidRPr="00360688">
        <w:rPr>
          <w:rFonts w:hint="eastAsia"/>
          <w:lang w:eastAsia="ja-JP"/>
        </w:rPr>
        <w:t xml:space="preserve">here is no supported standard </w:t>
      </w:r>
      <w:r w:rsidRPr="00360688">
        <w:rPr>
          <w:lang w:eastAsia="ja-JP"/>
        </w:rPr>
        <w:t>in this module.</w:t>
      </w:r>
    </w:p>
    <w:p w14:paraId="3BC33D09" w14:textId="77777777" w:rsidR="00333D07" w:rsidRPr="00360688" w:rsidRDefault="004E4D42" w:rsidP="004E4D42">
      <w:pPr>
        <w:pStyle w:val="Heading3"/>
        <w:rPr>
          <w:lang w:eastAsia="ja-JP"/>
        </w:rPr>
      </w:pPr>
      <w:bookmarkStart w:id="20" w:name="_Toc351363119"/>
      <w:r w:rsidRPr="004E4D42">
        <w:rPr>
          <w:lang w:eastAsia="ja-JP"/>
        </w:rPr>
        <w:t>Related document</w:t>
      </w:r>
    </w:p>
    <w:bookmarkEnd w:id="20"/>
    <w:p w14:paraId="4C09482D" w14:textId="2CFF73FB" w:rsidR="00333D07" w:rsidRDefault="00333D07" w:rsidP="00333D07">
      <w:pPr>
        <w:rPr>
          <w:lang w:eastAsia="ja-JP"/>
        </w:rPr>
      </w:pPr>
      <w:r w:rsidRPr="00360688">
        <w:rPr>
          <w:lang w:eastAsia="ja-JP"/>
        </w:rPr>
        <w:t xml:space="preserve">The </w:t>
      </w:r>
      <w:r w:rsidR="003112CA" w:rsidRPr="003112CA">
        <w:rPr>
          <w:lang w:eastAsia="ja-JP"/>
        </w:rPr>
        <w:t>related</w:t>
      </w:r>
      <w:r w:rsidRPr="00360688">
        <w:rPr>
          <w:lang w:eastAsia="ja-JP"/>
        </w:rPr>
        <w:t xml:space="preserve"> </w:t>
      </w:r>
      <w:r w:rsidR="00FE0FE0" w:rsidRPr="00FE0FE0">
        <w:rPr>
          <w:lang w:eastAsia="ja-JP"/>
        </w:rPr>
        <w:t>document</w:t>
      </w:r>
      <w:r w:rsidRPr="00360688">
        <w:rPr>
          <w:lang w:eastAsia="ja-JP"/>
        </w:rPr>
        <w:t xml:space="preserve"> to this module are shown in </w:t>
      </w:r>
      <w:r w:rsidR="003B421C">
        <w:rPr>
          <w:lang w:eastAsia="ja-JP"/>
        </w:rPr>
        <w:fldChar w:fldCharType="begin"/>
      </w:r>
      <w:r w:rsidR="003B421C">
        <w:rPr>
          <w:lang w:eastAsia="ja-JP"/>
        </w:rPr>
        <w:instrText xml:space="preserve"> REF _Ref448262754 </w:instrText>
      </w:r>
      <w:r w:rsidR="003B421C">
        <w:rPr>
          <w:lang w:eastAsia="ja-JP"/>
        </w:rPr>
        <w:fldChar w:fldCharType="separate"/>
      </w:r>
      <w:r w:rsidR="003C2F53">
        <w:t xml:space="preserve">Table </w:t>
      </w:r>
      <w:r w:rsidR="003C2F53">
        <w:rPr>
          <w:noProof/>
        </w:rPr>
        <w:t>1</w:t>
      </w:r>
      <w:r w:rsidR="003C2F53">
        <w:noBreakHyphen/>
      </w:r>
      <w:r w:rsidR="003B421C">
        <w:rPr>
          <w:lang w:eastAsia="ja-JP"/>
        </w:rPr>
        <w:fldChar w:fldCharType="end"/>
      </w:r>
      <w:r w:rsidR="00CB4BEB">
        <w:rPr>
          <w:lang w:eastAsia="ja-JP"/>
        </w:rPr>
        <w:t>7</w:t>
      </w:r>
      <w:r w:rsidRPr="00360688">
        <w:rPr>
          <w:lang w:eastAsia="ja-JP"/>
        </w:rPr>
        <w:t>.</w:t>
      </w:r>
    </w:p>
    <w:p w14:paraId="1B22D23F" w14:textId="46388EF8" w:rsidR="00C04980" w:rsidRPr="00360688" w:rsidRDefault="00AD0550" w:rsidP="00AD0550">
      <w:pPr>
        <w:pStyle w:val="tabletitle"/>
        <w:rPr>
          <w:lang w:eastAsia="ja-JP"/>
        </w:rPr>
      </w:pPr>
      <w:bookmarkStart w:id="21" w:name="_Ref448262754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 w:rsidR="00236AFD">
        <w:noBreakHyphen/>
      </w:r>
      <w:bookmarkEnd w:id="21"/>
      <w:r w:rsidR="00CB4BEB">
        <w:rPr>
          <w:noProof/>
        </w:rPr>
        <w:t>7</w:t>
      </w:r>
      <w:r w:rsidR="003B421C">
        <w:t xml:space="preserve"> </w:t>
      </w:r>
      <w:r w:rsidR="00E858DB">
        <w:rPr>
          <w:rFonts w:hint="eastAsia"/>
          <w:lang w:eastAsia="ja-JP"/>
        </w:rPr>
        <w:t>R</w:t>
      </w:r>
      <w:r w:rsidR="00C04980" w:rsidRPr="00360688">
        <w:rPr>
          <w:lang w:eastAsia="ja-JP"/>
        </w:rPr>
        <w:t>eference document</w:t>
      </w:r>
      <w:r w:rsidR="00C04980" w:rsidRPr="00360688">
        <w:rPr>
          <w:rFonts w:hint="eastAsia"/>
          <w:lang w:eastAsia="ja-JP"/>
        </w:rPr>
        <w:t xml:space="preserve"> (</w:t>
      </w:r>
      <w:r w:rsidR="004E5431" w:rsidRPr="004E5431">
        <w:rPr>
          <w:lang w:eastAsia="ja-JP"/>
        </w:rPr>
        <w:t>R-Car H</w:t>
      </w:r>
      <w:r w:rsidR="00400B53">
        <w:rPr>
          <w:rFonts w:hint="eastAsia"/>
          <w:lang w:eastAsia="ja-JP"/>
        </w:rPr>
        <w:t>3</w:t>
      </w:r>
      <w:r w:rsidR="002B7E5F">
        <w:rPr>
          <w:lang w:eastAsia="ja-JP"/>
        </w:rPr>
        <w:t>/M3</w:t>
      </w:r>
      <w:r w:rsidR="00D702B3">
        <w:rPr>
          <w:lang w:eastAsia="ja-JP"/>
        </w:rPr>
        <w:t>/M3N</w:t>
      </w:r>
      <w:r w:rsidR="00E95760">
        <w:rPr>
          <w:lang w:eastAsia="ja-JP"/>
        </w:rPr>
        <w:t>/</w:t>
      </w:r>
      <w:r w:rsidR="00BA35E1">
        <w:rPr>
          <w:lang w:eastAsia="ja-JP"/>
        </w:rPr>
        <w:t>D3/</w:t>
      </w:r>
      <w:r w:rsidR="00E95760">
        <w:rPr>
          <w:lang w:eastAsia="ja-JP"/>
        </w:rPr>
        <w:t>E3</w:t>
      </w:r>
      <w:r w:rsidR="004039C2">
        <w:rPr>
          <w:lang w:eastAsia="ja-JP"/>
        </w:rPr>
        <w:t>/V3U</w:t>
      </w:r>
      <w:r w:rsidR="00CB4BEB">
        <w:rPr>
          <w:lang w:eastAsia="ja-JP"/>
        </w:rPr>
        <w:t>/V3H</w:t>
      </w:r>
      <w:r w:rsidR="00C04980" w:rsidRPr="00360688">
        <w:rPr>
          <w:rFonts w:hint="eastAsia"/>
          <w:lang w:eastAsia="ja-JP"/>
        </w:rPr>
        <w:t>)</w:t>
      </w:r>
    </w:p>
    <w:tbl>
      <w:tblPr>
        <w:tblW w:w="10207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275"/>
        <w:gridCol w:w="5103"/>
        <w:gridCol w:w="1134"/>
        <w:gridCol w:w="1560"/>
      </w:tblGrid>
      <w:tr w:rsidR="00CB60A3" w:rsidRPr="00360688" w14:paraId="741E1C0C" w14:textId="77777777" w:rsidTr="00211216">
        <w:tc>
          <w:tcPr>
            <w:tcW w:w="1135" w:type="dxa"/>
            <w:tcBorders>
              <w:bottom w:val="single" w:sz="8" w:space="0" w:color="auto"/>
            </w:tcBorders>
            <w:shd w:val="clear" w:color="auto" w:fill="FFFFFF"/>
          </w:tcPr>
          <w:p w14:paraId="21E883F2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041C04">
              <w:rPr>
                <w:lang w:eastAsia="ja-JP"/>
              </w:rPr>
              <w:t>Number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FFFFFF"/>
          </w:tcPr>
          <w:p w14:paraId="701A9235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Issue</w:t>
            </w:r>
          </w:p>
        </w:tc>
        <w:tc>
          <w:tcPr>
            <w:tcW w:w="5103" w:type="dxa"/>
            <w:tcBorders>
              <w:bottom w:val="single" w:sz="8" w:space="0" w:color="auto"/>
            </w:tcBorders>
            <w:shd w:val="clear" w:color="auto" w:fill="FFFFFF"/>
          </w:tcPr>
          <w:p w14:paraId="4667FD67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Title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</w:tcPr>
          <w:p w14:paraId="1E7145E4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Edition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FFFFFF"/>
          </w:tcPr>
          <w:p w14:paraId="7A92FDC3" w14:textId="77777777" w:rsidR="00C04980" w:rsidRPr="00360688" w:rsidRDefault="00C04980" w:rsidP="00904443">
            <w:pPr>
              <w:pStyle w:val="tablehead"/>
              <w:rPr>
                <w:lang w:eastAsia="ja-JP"/>
              </w:rPr>
            </w:pPr>
            <w:r w:rsidRPr="00360688">
              <w:rPr>
                <w:lang w:eastAsia="ja-JP"/>
              </w:rPr>
              <w:t>Data</w:t>
            </w:r>
          </w:p>
        </w:tc>
      </w:tr>
      <w:tr w:rsidR="0094105F" w:rsidRPr="00360688" w14:paraId="4AAF593D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226DC17" w14:textId="77777777" w:rsidR="0094105F" w:rsidRDefault="0094105F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62F33" w14:textId="77777777" w:rsidR="0094105F" w:rsidRPr="00360688" w:rsidRDefault="0094105F" w:rsidP="0094105F">
            <w:pPr>
              <w:pStyle w:val="tablebody"/>
              <w:rPr>
                <w:lang w:eastAsia="ja-JP"/>
              </w:rPr>
            </w:pPr>
            <w:r w:rsidRPr="00360688">
              <w:rPr>
                <w:lang w:eastAsia="ja-JP"/>
              </w:rPr>
              <w:t xml:space="preserve">Renesas </w:t>
            </w:r>
            <w:r w:rsidRPr="00360688">
              <w:rPr>
                <w:rFonts w:hint="eastAsia"/>
                <w:lang w:eastAsia="ja-JP"/>
              </w:rPr>
              <w:t>E</w:t>
            </w:r>
            <w:r w:rsidRPr="00360688">
              <w:rPr>
                <w:lang w:eastAsia="ja-JP"/>
              </w:rPr>
              <w:t>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EDDB75B" w14:textId="77777777" w:rsidR="0094105F" w:rsidRPr="00AD0550" w:rsidRDefault="0094105F" w:rsidP="0094105F">
            <w:pPr>
              <w:pStyle w:val="tablebody"/>
            </w:pPr>
            <w:r w:rsidRPr="00AB47D2">
              <w:t>R-Car Series, 3rd Generation User’s Manual:Hardware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FF341" w14:textId="77777777" w:rsidR="0094105F" w:rsidRPr="00AD0550" w:rsidRDefault="0094105F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Rev.</w:t>
            </w:r>
            <w:r w:rsidR="007B322F">
              <w:rPr>
                <w:lang w:eastAsia="ja-JP"/>
              </w:rPr>
              <w:t>2</w:t>
            </w:r>
            <w:r>
              <w:rPr>
                <w:lang w:eastAsia="ja-JP"/>
              </w:rPr>
              <w:t>.</w:t>
            </w:r>
            <w:r w:rsidR="007B322F">
              <w:rPr>
                <w:lang w:eastAsia="ja-JP"/>
              </w:rPr>
              <w:t>2</w:t>
            </w:r>
            <w:r>
              <w:rPr>
                <w:lang w:eastAsia="ja-JP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3CC3E" w14:textId="77777777" w:rsidR="0094105F" w:rsidRPr="002B7E5F" w:rsidRDefault="007B322F" w:rsidP="00DC2429">
            <w:pPr>
              <w:pStyle w:val="tablebody"/>
              <w:jc w:val="center"/>
            </w:pPr>
            <w:r>
              <w:rPr>
                <w:lang w:eastAsia="ja-JP"/>
              </w:rPr>
              <w:t>Jun</w:t>
            </w:r>
            <w:r w:rsidR="00DB4AA7" w:rsidRPr="00DB4AA7">
              <w:rPr>
                <w:lang w:eastAsia="ja-JP"/>
              </w:rPr>
              <w:t>. 30, 20</w:t>
            </w:r>
            <w:r>
              <w:rPr>
                <w:lang w:eastAsia="ja-JP"/>
              </w:rPr>
              <w:t>20</w:t>
            </w:r>
          </w:p>
        </w:tc>
      </w:tr>
      <w:tr w:rsidR="00333D07" w:rsidRPr="00360688" w14:paraId="0676149C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3FF5685" w14:textId="77777777" w:rsidR="00333D07" w:rsidRPr="00360688" w:rsidRDefault="00B03A83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71298" w14:textId="77777777" w:rsidR="00333D07" w:rsidRPr="00360688" w:rsidRDefault="00333D07" w:rsidP="00DB0DC7">
            <w:pPr>
              <w:pStyle w:val="tablebody"/>
              <w:rPr>
                <w:lang w:eastAsia="ja-JP"/>
              </w:rPr>
            </w:pPr>
            <w:r w:rsidRPr="00360688">
              <w:rPr>
                <w:lang w:eastAsia="ja-JP"/>
              </w:rPr>
              <w:t xml:space="preserve">Renesas </w:t>
            </w:r>
            <w:r w:rsidRPr="00360688">
              <w:rPr>
                <w:rFonts w:hint="eastAsia"/>
                <w:lang w:eastAsia="ja-JP"/>
              </w:rPr>
              <w:t>E</w:t>
            </w:r>
            <w:r w:rsidRPr="00360688">
              <w:rPr>
                <w:lang w:eastAsia="ja-JP"/>
              </w:rPr>
              <w:t>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128BC" w14:textId="77777777" w:rsidR="00333D07" w:rsidRPr="00360688" w:rsidRDefault="00AD0550" w:rsidP="00DB0DC7">
            <w:pPr>
              <w:pStyle w:val="tablebody"/>
              <w:rPr>
                <w:highlight w:val="yellow"/>
              </w:rPr>
            </w:pPr>
            <w:r w:rsidRPr="00AD0550">
              <w:t>R-CarH3-SiP System Evaluation Board Salvator-X Hardware Manual</w:t>
            </w:r>
            <w:r>
              <w:t xml:space="preserve"> R</w:t>
            </w:r>
            <w:r w:rsidR="0022405B">
              <w:t>TP0RC7795SIPB0011</w:t>
            </w:r>
            <w:r w:rsidRPr="00AD0550">
              <w:t>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49422" w14:textId="77777777" w:rsidR="00333D07" w:rsidRPr="00360688" w:rsidRDefault="0096246C" w:rsidP="00DC2429">
            <w:pPr>
              <w:pStyle w:val="tablebody"/>
              <w:jc w:val="center"/>
              <w:rPr>
                <w:lang w:eastAsia="ja-JP"/>
              </w:rPr>
            </w:pPr>
            <w:r w:rsidRPr="0096246C">
              <w:t>Rev.1.09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39C0A" w14:textId="77777777" w:rsidR="00333D07" w:rsidRPr="00360688" w:rsidRDefault="0096246C" w:rsidP="00DC2429">
            <w:pPr>
              <w:pStyle w:val="tablebody"/>
              <w:jc w:val="center"/>
              <w:rPr>
                <w:lang w:eastAsia="ja-JP"/>
              </w:rPr>
            </w:pPr>
            <w:r w:rsidRPr="0096246C">
              <w:rPr>
                <w:lang w:eastAsia="ja-JP"/>
              </w:rPr>
              <w:t>May. 11, 2017</w:t>
            </w:r>
          </w:p>
        </w:tc>
      </w:tr>
      <w:tr w:rsidR="00953212" w:rsidRPr="00360688" w14:paraId="5E96AA56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B016A94" w14:textId="77777777" w:rsidR="00953212" w:rsidRDefault="00953212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29BAB" w14:textId="77777777" w:rsidR="00953212" w:rsidRPr="00360688" w:rsidRDefault="00953212" w:rsidP="00953212">
            <w:pPr>
              <w:pStyle w:val="tablebody"/>
              <w:rPr>
                <w:lang w:eastAsia="ja-JP"/>
              </w:rPr>
            </w:pPr>
            <w:r w:rsidRPr="00A60C19"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A91D0" w14:textId="77777777" w:rsidR="00953212" w:rsidRPr="00AD0550" w:rsidRDefault="00953212" w:rsidP="00953212">
            <w:pPr>
              <w:pStyle w:val="tablebody"/>
            </w:pPr>
            <w:r w:rsidRPr="00123153">
              <w:t>R-CarH3-Sip System Evaluation Board Salvator-X Hardware Manual RTP0RC779</w:t>
            </w:r>
            <w:r>
              <w:t>6</w:t>
            </w:r>
            <w:r w:rsidRPr="00123153">
              <w:t>SIPB0011S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8B639" w14:textId="77777777" w:rsidR="00953212" w:rsidRDefault="0096246C" w:rsidP="00DC2429">
            <w:pPr>
              <w:pStyle w:val="tablebody"/>
              <w:jc w:val="center"/>
            </w:pPr>
            <w:r w:rsidRPr="0096246C">
              <w:t>Rev.0.04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392E2" w14:textId="77777777" w:rsidR="00953212" w:rsidRDefault="0096246C" w:rsidP="00DC2429">
            <w:pPr>
              <w:pStyle w:val="tablebody"/>
              <w:jc w:val="center"/>
              <w:rPr>
                <w:lang w:eastAsia="ja-JP"/>
              </w:rPr>
            </w:pPr>
            <w:r w:rsidRPr="0096246C">
              <w:t>Oct. 3, 2016</w:t>
            </w:r>
          </w:p>
        </w:tc>
      </w:tr>
      <w:tr w:rsidR="00AB47D2" w:rsidRPr="00360688" w14:paraId="41CC5820" w14:textId="77777777" w:rsidTr="00211216"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51194F6" w14:textId="77777777" w:rsidR="00AB47D2" w:rsidRDefault="00AB47D2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C748A" w14:textId="77777777" w:rsidR="00AB47D2" w:rsidRPr="00A60C19" w:rsidRDefault="00AB47D2" w:rsidP="00953212">
            <w:pPr>
              <w:pStyle w:val="tablebody"/>
            </w:pPr>
            <w:r w:rsidRPr="00A60C19"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F9D70" w14:textId="77777777" w:rsidR="00AB47D2" w:rsidRPr="00123153" w:rsidRDefault="009A35CC">
            <w:pPr>
              <w:pStyle w:val="tablebody"/>
            </w:pPr>
            <w:r w:rsidRPr="009A35CC">
              <w:t>R-CarH3-SiP/M3-SiP/M3N-SiP System Evaluation Board Salvator-XS Hardware Manual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79A38" w14:textId="77777777" w:rsidR="00AB47D2" w:rsidRPr="00A60C19" w:rsidRDefault="00AB47D2" w:rsidP="00DC2429">
            <w:pPr>
              <w:pStyle w:val="tablebody"/>
              <w:jc w:val="center"/>
            </w:pPr>
            <w:r w:rsidRPr="00AB47D2">
              <w:t>Rev.2.0</w:t>
            </w:r>
            <w:r w:rsidR="009A35CC">
              <w:t>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42998" w14:textId="77777777" w:rsidR="00AB47D2" w:rsidRDefault="009A35CC" w:rsidP="00DC2429">
            <w:pPr>
              <w:pStyle w:val="tablebody"/>
              <w:jc w:val="center"/>
            </w:pPr>
            <w:r w:rsidRPr="009A35CC">
              <w:t>Jul. 17, 2018</w:t>
            </w:r>
          </w:p>
        </w:tc>
      </w:tr>
      <w:tr w:rsidR="00E95760" w:rsidRPr="00EF2861" w14:paraId="26D3311B" w14:textId="77777777" w:rsidTr="0096246C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75DAE66" w14:textId="77777777" w:rsidR="00E95760" w:rsidRDefault="00E95760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852AD" w14:textId="77777777" w:rsidR="00E95760" w:rsidRPr="00563A20" w:rsidRDefault="00E95760" w:rsidP="002834C6">
            <w:pPr>
              <w:pStyle w:val="tablebody"/>
            </w:pPr>
            <w:r w:rsidRPr="002F4162">
              <w:t>Renesas</w:t>
            </w:r>
            <w:r>
              <w:t xml:space="preserve">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8599" w14:textId="77777777" w:rsidR="00E95760" w:rsidRPr="00AB47D2" w:rsidRDefault="00E95760" w:rsidP="002834C6">
            <w:pPr>
              <w:pStyle w:val="tablebody"/>
            </w:pPr>
            <w:r w:rsidRPr="002F3DC6">
              <w:t>R-CarE3 System Evaluation Board Ebisu Hardware Manual RTP0RC77990SEB0010S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14BF" w14:textId="77777777" w:rsidR="00E95760" w:rsidRPr="00AB47D2" w:rsidRDefault="0096246C" w:rsidP="00DC2429">
            <w:pPr>
              <w:pStyle w:val="tablebody"/>
              <w:jc w:val="center"/>
            </w:pPr>
            <w:r w:rsidRPr="0096246C">
              <w:t>Rev.0.03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ADF3F" w14:textId="77777777" w:rsidR="00E95760" w:rsidRPr="00AB47D2" w:rsidRDefault="0096246C" w:rsidP="00DC2429">
            <w:pPr>
              <w:pStyle w:val="tablebody"/>
              <w:jc w:val="center"/>
            </w:pPr>
            <w:r w:rsidRPr="0096246C">
              <w:t>Apr. 11, 2018</w:t>
            </w:r>
          </w:p>
        </w:tc>
      </w:tr>
      <w:tr w:rsidR="009A35CC" w:rsidRPr="00EF2861" w14:paraId="63DDEB0A" w14:textId="77777777" w:rsidTr="00EF7A30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F0F9BA6" w14:textId="77777777" w:rsidR="009A35CC" w:rsidRDefault="009A35CC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E3AD" w14:textId="77777777" w:rsidR="009A35CC" w:rsidRPr="002F4162" w:rsidRDefault="009A35CC" w:rsidP="009A35CC">
            <w:pPr>
              <w:pStyle w:val="tablebody"/>
            </w:pPr>
            <w:r w:rsidRPr="002F4162">
              <w:t>Renesas</w:t>
            </w:r>
            <w:r>
              <w:t xml:space="preserve">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62C8" w14:textId="77777777" w:rsidR="009A35CC" w:rsidRDefault="009A35CC" w:rsidP="009A35CC">
            <w:pPr>
              <w:pStyle w:val="tablebody"/>
            </w:pPr>
            <w:r>
              <w:t>R-CarE3 System Evaluation Board</w:t>
            </w:r>
          </w:p>
          <w:p w14:paraId="775B3A97" w14:textId="77777777" w:rsidR="009A35CC" w:rsidRPr="002F3DC6" w:rsidRDefault="009A35CC" w:rsidP="009A35CC">
            <w:pPr>
              <w:pStyle w:val="tablebody"/>
            </w:pPr>
            <w:r>
              <w:t>Ebisu-4D (E3 board 4xDRAM) Hardware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ABF2" w14:textId="77777777" w:rsidR="009A35CC" w:rsidRDefault="009A35CC" w:rsidP="00DC2429">
            <w:pPr>
              <w:pStyle w:val="tablebody"/>
              <w:jc w:val="center"/>
            </w:pPr>
            <w:r w:rsidRPr="009A35CC">
              <w:t>Rev.1.01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480469" w14:textId="77777777" w:rsidR="009A35CC" w:rsidRPr="009A35CC" w:rsidRDefault="009A35CC" w:rsidP="00DC2429">
            <w:pPr>
              <w:pStyle w:val="tablebody"/>
              <w:jc w:val="center"/>
            </w:pPr>
            <w:r w:rsidRPr="009A35CC">
              <w:t>Jul. 19, 2018</w:t>
            </w:r>
          </w:p>
        </w:tc>
      </w:tr>
      <w:tr w:rsidR="003B421C" w:rsidRPr="00EF2861" w14:paraId="16B2FE58" w14:textId="77777777" w:rsidTr="004039C2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C6A2" w14:textId="77777777" w:rsidR="003B421C" w:rsidRDefault="003B421C" w:rsidP="00DC2429">
            <w:pPr>
              <w:pStyle w:val="tablebody"/>
              <w:jc w:val="center"/>
              <w:rPr>
                <w:lang w:eastAsia="ja-JP"/>
              </w:rPr>
            </w:pPr>
            <w:r w:rsidRPr="004039C2">
              <w:rPr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1330" w14:textId="77777777" w:rsidR="003B421C" w:rsidRPr="002F4162" w:rsidRDefault="003B421C" w:rsidP="003B421C">
            <w:pPr>
              <w:pStyle w:val="tablebody"/>
              <w:rPr>
                <w:lang w:eastAsia="ja-JP"/>
              </w:rPr>
            </w:pPr>
            <w:r w:rsidRPr="004039C2">
              <w:rPr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E637" w14:textId="77777777" w:rsidR="003B421C" w:rsidRDefault="00E963C3" w:rsidP="003B421C">
            <w:pPr>
              <w:pStyle w:val="tablebody"/>
              <w:rPr>
                <w:lang w:eastAsia="ja-JP"/>
              </w:rPr>
            </w:pPr>
            <w:r>
              <w:t xml:space="preserve">R-Car V3U </w:t>
            </w:r>
            <w:r w:rsidR="00212587">
              <w:t>S</w:t>
            </w:r>
            <w:r>
              <w:t>eries User’s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944A" w14:textId="77777777" w:rsidR="003B421C" w:rsidRPr="009A35CC" w:rsidRDefault="003B421C" w:rsidP="00DC2429">
            <w:pPr>
              <w:pStyle w:val="tablebody"/>
              <w:jc w:val="center"/>
              <w:rPr>
                <w:lang w:eastAsia="ja-JP"/>
              </w:rPr>
            </w:pPr>
            <w:r w:rsidRPr="004039C2">
              <w:rPr>
                <w:lang w:eastAsia="ja-JP"/>
              </w:rPr>
              <w:t>Rev.0.5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709939" w14:textId="77777777" w:rsidR="003B421C" w:rsidRPr="009A35CC" w:rsidRDefault="00E963C3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Jul. 31, 2020</w:t>
            </w:r>
          </w:p>
        </w:tc>
      </w:tr>
      <w:tr w:rsidR="003B421C" w:rsidRPr="00EF2861" w14:paraId="4C478101" w14:textId="77777777" w:rsidTr="00DC2429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3941" w14:textId="77777777" w:rsidR="003B421C" w:rsidRPr="006B5D2A" w:rsidRDefault="003B421C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550CC" w14:textId="77777777" w:rsidR="003B421C" w:rsidRPr="006B5D2A" w:rsidRDefault="003B421C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8863" w14:textId="77777777" w:rsidR="003B421C" w:rsidRPr="006B5D2A" w:rsidRDefault="003B421C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105093">
              <w:t>R-CarV3U System Evaluation Board Falcon Hardware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157B" w14:textId="77777777" w:rsidR="003B421C" w:rsidRPr="006B5D2A" w:rsidRDefault="00E963C3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Rev.0.01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EEF85" w14:textId="77777777" w:rsidR="003B421C" w:rsidRPr="006B5D2A" w:rsidRDefault="00E963C3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Sep. 11, 2020</w:t>
            </w:r>
          </w:p>
        </w:tc>
      </w:tr>
      <w:tr w:rsidR="00902A71" w:rsidRPr="00EF2861" w14:paraId="76CCC0E7" w14:textId="77777777" w:rsidTr="00166301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EC56" w14:textId="77777777" w:rsidR="00902A71" w:rsidRPr="006B5D2A" w:rsidRDefault="00902A7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96E7" w14:textId="77777777" w:rsidR="00902A71" w:rsidRPr="006B5D2A" w:rsidRDefault="00902A71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F8E8" w14:textId="77777777" w:rsidR="00902A71" w:rsidRPr="00105093" w:rsidRDefault="00902A71" w:rsidP="003B421C">
            <w:pPr>
              <w:pStyle w:val="tablebody"/>
            </w:pPr>
            <w:r w:rsidRPr="00902A71">
              <w:t>R-Car V3H_2, Additional Document for User’s Manual: Hardware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9FB7" w14:textId="77777777" w:rsidR="00902A71" w:rsidRDefault="00902A7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Rev.0.50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11B9A" w14:textId="77777777" w:rsidR="00902A71" w:rsidRDefault="00902A7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Jul. 31, 2020</w:t>
            </w:r>
          </w:p>
        </w:tc>
      </w:tr>
      <w:tr w:rsidR="007B322F" w:rsidRPr="00EF2861" w14:paraId="45421A92" w14:textId="77777777" w:rsidTr="000D78A2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5595" w14:textId="77777777" w:rsidR="007B322F" w:rsidRPr="006B5D2A" w:rsidRDefault="00CF6B72" w:rsidP="00DC2429">
            <w:pPr>
              <w:pStyle w:val="tablebody"/>
              <w:ind w:left="417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EBC1" w14:textId="77777777" w:rsidR="007B322F" w:rsidRPr="006B5D2A" w:rsidRDefault="007B322F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0E8C" w14:textId="77777777" w:rsidR="007B322F" w:rsidRDefault="007B322F" w:rsidP="007B322F">
            <w:pPr>
              <w:pStyle w:val="tablebody"/>
            </w:pPr>
            <w:r>
              <w:t>R-CarV3H System Evaluation Board</w:t>
            </w:r>
          </w:p>
          <w:p w14:paraId="2DE3FCFB" w14:textId="77777777" w:rsidR="007B322F" w:rsidRPr="00105093" w:rsidRDefault="007B322F" w:rsidP="007B322F">
            <w:pPr>
              <w:pStyle w:val="tablebody"/>
            </w:pPr>
            <w:r>
              <w:t>Condor-I Hardware Manual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725" w14:textId="77777777" w:rsidR="007B322F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Rev.0.02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B7E7BD" w14:textId="77777777" w:rsidR="007B322F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Nov. 11, 2019</w:t>
            </w:r>
          </w:p>
        </w:tc>
      </w:tr>
      <w:tr w:rsidR="00EC3B91" w:rsidRPr="00EF2861" w14:paraId="0E321A16" w14:textId="77777777" w:rsidTr="003B421C">
        <w:tc>
          <w:tcPr>
            <w:tcW w:w="11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40235DF" w14:textId="77777777" w:rsidR="00EC3B91" w:rsidRDefault="00EC3B91" w:rsidP="00DC2429">
            <w:pPr>
              <w:pStyle w:val="tablebody"/>
              <w:ind w:left="417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D975E4" w14:textId="77777777" w:rsidR="00EC3B91" w:rsidRPr="006B5D2A" w:rsidRDefault="00EC3B91" w:rsidP="003B421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8C896A" w14:textId="77777777" w:rsidR="00EC3B91" w:rsidRDefault="00EC3B91" w:rsidP="007B322F">
            <w:pPr>
              <w:pStyle w:val="tablebody"/>
            </w:pPr>
            <w:r w:rsidRPr="00EC3B91">
              <w:t>R-CarD3 System Evaluation Board Hardware Manual RTP0RC77995SEB0010S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807C55" w14:textId="77777777" w:rsidR="00EC3B91" w:rsidRDefault="00EC3B9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Rev.1.20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E6DAC" w14:textId="77777777" w:rsidR="00EC3B91" w:rsidRDefault="00EC3B91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Jul. 25, 2017</w:t>
            </w:r>
          </w:p>
        </w:tc>
      </w:tr>
    </w:tbl>
    <w:p w14:paraId="331F63C2" w14:textId="77777777" w:rsidR="00333D07" w:rsidRPr="00360688" w:rsidRDefault="00333D07" w:rsidP="00333D07">
      <w:pPr>
        <w:rPr>
          <w:lang w:eastAsia="ja-JP"/>
        </w:rPr>
      </w:pPr>
    </w:p>
    <w:p w14:paraId="5642D1EE" w14:textId="77777777" w:rsidR="00333D07" w:rsidRPr="00360688" w:rsidRDefault="00333D07" w:rsidP="00AD0550">
      <w:pPr>
        <w:pStyle w:val="Heading2"/>
        <w:rPr>
          <w:lang w:eastAsia="ja-JP"/>
        </w:rPr>
      </w:pPr>
      <w:bookmarkStart w:id="22" w:name="_Toc356475541"/>
      <w:bookmarkStart w:id="23" w:name="_Toc358622841"/>
      <w:bookmarkStart w:id="24" w:name="_Toc363744615"/>
      <w:r w:rsidRPr="00360688">
        <w:rPr>
          <w:lang w:eastAsia="ja-JP"/>
        </w:rPr>
        <w:t>Restrictions</w:t>
      </w:r>
      <w:bookmarkEnd w:id="22"/>
      <w:bookmarkEnd w:id="23"/>
      <w:bookmarkEnd w:id="24"/>
    </w:p>
    <w:p w14:paraId="5C7C8A1A" w14:textId="77777777" w:rsidR="00333D07" w:rsidRPr="00FD7795" w:rsidRDefault="00333D07" w:rsidP="00AD0550">
      <w:pPr>
        <w:rPr>
          <w:lang w:eastAsia="ja-JP"/>
        </w:rPr>
      </w:pPr>
      <w:r w:rsidRPr="00360688">
        <w:rPr>
          <w:rFonts w:hint="eastAsia"/>
          <w:lang w:eastAsia="ja-JP"/>
        </w:rPr>
        <w:t>There is no restriction in this module</w:t>
      </w:r>
      <w:r w:rsidR="00585297">
        <w:rPr>
          <w:lang w:eastAsia="ja-JP"/>
        </w:rPr>
        <w:t>.</w:t>
      </w:r>
    </w:p>
    <w:p w14:paraId="30CADDD7" w14:textId="77777777" w:rsidR="00333D07" w:rsidRPr="00360688" w:rsidRDefault="00843382" w:rsidP="00AD0550">
      <w:pPr>
        <w:pStyle w:val="Heading1"/>
      </w:pPr>
      <w:bookmarkStart w:id="25" w:name="_Toc232857160"/>
      <w:bookmarkStart w:id="26" w:name="_Toc234463825"/>
      <w:bookmarkStart w:id="27" w:name="_Toc235414715"/>
      <w:bookmarkStart w:id="28" w:name="_Toc235414794"/>
      <w:bookmarkStart w:id="29" w:name="_Toc351363566"/>
      <w:bookmarkStart w:id="30" w:name="_Toc356475542"/>
      <w:bookmarkStart w:id="31" w:name="_Toc358622842"/>
      <w:bookmarkStart w:id="32" w:name="_Toc363744616"/>
      <w:r>
        <w:lastRenderedPageBreak/>
        <w:t xml:space="preserve">   </w:t>
      </w:r>
      <w:r w:rsidR="00AD0550" w:rsidRPr="00AD0550">
        <w:t>Terminology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1AD4523" w14:textId="77777777" w:rsidR="00333D07" w:rsidRPr="00360688" w:rsidRDefault="00333D07" w:rsidP="00AD0550">
      <w:r w:rsidRPr="00360688">
        <w:t>The following table shows the terminology related to this module.</w:t>
      </w:r>
    </w:p>
    <w:p w14:paraId="1F424D39" w14:textId="77777777" w:rsidR="00333D07" w:rsidRPr="00360688" w:rsidRDefault="00333D07" w:rsidP="00377402"/>
    <w:p w14:paraId="4D9940C6" w14:textId="37242311" w:rsidR="00333D07" w:rsidRPr="00360688" w:rsidRDefault="00AD0550" w:rsidP="00AD0550">
      <w:pPr>
        <w:pStyle w:val="tabletitle"/>
        <w:rPr>
          <w:lang w:eastAsia="ja-JP"/>
        </w:rPr>
      </w:pPr>
      <w:bookmarkStart w:id="33" w:name="_Toc351363618"/>
      <w:bookmarkStart w:id="34" w:name="_Toc356475569"/>
      <w:bookmarkStart w:id="35" w:name="_Ref346653163"/>
      <w:bookmarkStart w:id="36" w:name="_Toc346796225"/>
      <w:bookmarkStart w:id="37" w:name="_Toc363744646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2</w:t>
      </w:r>
      <w:r w:rsidR="00EC660E">
        <w:rPr>
          <w:noProof/>
        </w:rPr>
        <w:fldChar w:fldCharType="end"/>
      </w:r>
      <w:r w:rsidR="00236AFD"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 w:rsidR="00333D07" w:rsidRPr="00360688">
        <w:t xml:space="preserve"> Terminology</w:t>
      </w:r>
      <w:bookmarkEnd w:id="33"/>
      <w:bookmarkEnd w:id="34"/>
      <w:bookmarkEnd w:id="35"/>
      <w:bookmarkEnd w:id="36"/>
      <w:bookmarkEnd w:id="37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3963"/>
      </w:tblGrid>
      <w:tr w:rsidR="00333D07" w:rsidRPr="00360688" w14:paraId="632D2178" w14:textId="77777777" w:rsidTr="000D78A2">
        <w:trPr>
          <w:trHeight w:val="70"/>
        </w:trPr>
        <w:tc>
          <w:tcPr>
            <w:tcW w:w="4400" w:type="dxa"/>
            <w:shd w:val="clear" w:color="auto" w:fill="auto"/>
          </w:tcPr>
          <w:p w14:paraId="0B56C732" w14:textId="77777777" w:rsidR="00333D07" w:rsidRPr="00360688" w:rsidRDefault="00333D07" w:rsidP="00106F4B">
            <w:pPr>
              <w:pStyle w:val="tablehead"/>
            </w:pPr>
            <w:r w:rsidRPr="00360688">
              <w:t>Terms</w:t>
            </w:r>
          </w:p>
        </w:tc>
        <w:tc>
          <w:tcPr>
            <w:tcW w:w="3963" w:type="dxa"/>
            <w:shd w:val="clear" w:color="auto" w:fill="auto"/>
          </w:tcPr>
          <w:p w14:paraId="1B2485C9" w14:textId="77777777" w:rsidR="00333D07" w:rsidRPr="00360688" w:rsidRDefault="00333D07" w:rsidP="00106F4B">
            <w:pPr>
              <w:pStyle w:val="tablehead"/>
            </w:pPr>
            <w:r w:rsidRPr="00360688">
              <w:t>Explanation</w:t>
            </w:r>
          </w:p>
        </w:tc>
      </w:tr>
      <w:tr w:rsidR="00333D07" w:rsidRPr="00360688" w14:paraId="666AAF9B" w14:textId="77777777" w:rsidTr="000D78A2">
        <w:trPr>
          <w:trHeight w:val="285"/>
        </w:trPr>
        <w:tc>
          <w:tcPr>
            <w:tcW w:w="4400" w:type="dxa"/>
            <w:shd w:val="clear" w:color="auto" w:fill="auto"/>
          </w:tcPr>
          <w:p w14:paraId="5569F44D" w14:textId="77777777" w:rsidR="00333D07" w:rsidRPr="00360688" w:rsidRDefault="00333D07" w:rsidP="00106F4B">
            <w:pPr>
              <w:pStyle w:val="tablebody"/>
            </w:pPr>
            <w:r w:rsidRPr="00360688">
              <w:t xml:space="preserve"> GPIO</w:t>
            </w:r>
          </w:p>
        </w:tc>
        <w:tc>
          <w:tcPr>
            <w:tcW w:w="3963" w:type="dxa"/>
            <w:shd w:val="clear" w:color="auto" w:fill="auto"/>
          </w:tcPr>
          <w:p w14:paraId="5CCE038A" w14:textId="77777777" w:rsidR="00333D07" w:rsidRPr="00360688" w:rsidRDefault="00333D07" w:rsidP="00106F4B">
            <w:pPr>
              <w:pStyle w:val="tablebody"/>
            </w:pPr>
            <w:r w:rsidRPr="00360688">
              <w:t>General Purpose Input/Output interface</w:t>
            </w:r>
          </w:p>
        </w:tc>
      </w:tr>
    </w:tbl>
    <w:p w14:paraId="25DFAB6C" w14:textId="77777777" w:rsidR="00333D07" w:rsidRDefault="00333D07" w:rsidP="00A74333">
      <w:pPr>
        <w:rPr>
          <w:lang w:eastAsia="ja-JP"/>
        </w:rPr>
      </w:pPr>
    </w:p>
    <w:p w14:paraId="10C0071C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31DD6B7B" w14:textId="77777777" w:rsidR="00333D07" w:rsidRDefault="00843382" w:rsidP="00333D07">
      <w:pPr>
        <w:pStyle w:val="Heading1"/>
        <w:rPr>
          <w:lang w:eastAsia="ja-JP"/>
        </w:rPr>
      </w:pPr>
      <w:r>
        <w:lastRenderedPageBreak/>
        <w:t xml:space="preserve">   </w:t>
      </w:r>
      <w:r w:rsidR="00333D07">
        <w:rPr>
          <w:rFonts w:hint="eastAsia"/>
          <w:lang w:eastAsia="ja-JP"/>
        </w:rPr>
        <w:t>Operating Environment</w:t>
      </w:r>
    </w:p>
    <w:p w14:paraId="16710AE7" w14:textId="77777777" w:rsidR="00333D07" w:rsidRDefault="00333D07" w:rsidP="00333D07">
      <w:pPr>
        <w:pStyle w:val="Heading2"/>
        <w:rPr>
          <w:lang w:eastAsia="ja-JP"/>
        </w:rPr>
      </w:pPr>
      <w:r>
        <w:rPr>
          <w:rFonts w:hint="eastAsia"/>
          <w:lang w:eastAsia="ja-JP"/>
        </w:rPr>
        <w:t>Hardware Environment</w:t>
      </w:r>
    </w:p>
    <w:p w14:paraId="09BC02C2" w14:textId="77777777" w:rsidR="00333D07" w:rsidRPr="00EF44D1" w:rsidRDefault="00333D07" w:rsidP="00333D07">
      <w:pPr>
        <w:rPr>
          <w:lang w:eastAsia="ja-JP"/>
        </w:rPr>
      </w:pPr>
      <w:r w:rsidRPr="00D147FC">
        <w:rPr>
          <w:lang w:eastAsia="ja-JP"/>
        </w:rPr>
        <w:t>The following table lists the hardware needed to use this module.</w:t>
      </w:r>
    </w:p>
    <w:p w14:paraId="0CC280DB" w14:textId="77777777" w:rsidR="00333D07" w:rsidRDefault="00333D07" w:rsidP="00333D07">
      <w:pPr>
        <w:rPr>
          <w:lang w:eastAsia="ja-JP"/>
        </w:rPr>
      </w:pPr>
    </w:p>
    <w:p w14:paraId="1CD603C3" w14:textId="583F9A2C" w:rsidR="00333D07" w:rsidRPr="00D147FC" w:rsidRDefault="00377402" w:rsidP="00377402">
      <w:pPr>
        <w:pStyle w:val="tabletitle"/>
        <w:rPr>
          <w:lang w:eastAsia="ja-JP"/>
        </w:rPr>
      </w:pPr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3</w:t>
      </w:r>
      <w:r w:rsidR="00EC660E">
        <w:rPr>
          <w:noProof/>
        </w:rPr>
        <w:fldChar w:fldCharType="end"/>
      </w:r>
      <w:r w:rsidR="00236AFD"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>
        <w:t xml:space="preserve"> </w:t>
      </w:r>
      <w:r w:rsidR="00333D07" w:rsidRPr="00D147FC">
        <w:rPr>
          <w:lang w:eastAsia="ja-JP"/>
        </w:rPr>
        <w:t>Hardware specification</w:t>
      </w:r>
      <w:r w:rsidR="00333D07" w:rsidRPr="00D147FC">
        <w:rPr>
          <w:rFonts w:hint="eastAsia"/>
          <w:lang w:eastAsia="ja-JP"/>
        </w:rPr>
        <w:t xml:space="preserve"> (R-Car H</w:t>
      </w:r>
      <w:r w:rsidR="00400B53">
        <w:rPr>
          <w:lang w:eastAsia="ja-JP"/>
        </w:rPr>
        <w:t>3</w:t>
      </w:r>
      <w:r w:rsidR="00EC0F5D">
        <w:rPr>
          <w:lang w:eastAsia="ja-JP"/>
        </w:rPr>
        <w:t>/M3</w:t>
      </w:r>
      <w:r w:rsidR="00D702B3">
        <w:rPr>
          <w:lang w:eastAsia="ja-JP"/>
        </w:rPr>
        <w:t>/M3N</w:t>
      </w:r>
      <w:r w:rsidR="00A80B84">
        <w:rPr>
          <w:lang w:eastAsia="ja-JP"/>
        </w:rPr>
        <w:t>/</w:t>
      </w:r>
      <w:r w:rsidR="003B78DE">
        <w:rPr>
          <w:lang w:eastAsia="ja-JP"/>
        </w:rPr>
        <w:t>D3/</w:t>
      </w:r>
      <w:r w:rsidR="00A80B84">
        <w:rPr>
          <w:lang w:eastAsia="ja-JP"/>
        </w:rPr>
        <w:t>E3</w:t>
      </w:r>
      <w:r w:rsidR="00246743">
        <w:rPr>
          <w:lang w:eastAsia="ja-JP"/>
        </w:rPr>
        <w:t>/V3U</w:t>
      </w:r>
      <w:r w:rsidR="007B322F">
        <w:rPr>
          <w:lang w:eastAsia="ja-JP"/>
        </w:rPr>
        <w:t>/V3H</w:t>
      </w:r>
      <w:r w:rsidR="00333D07" w:rsidRPr="00D147FC">
        <w:rPr>
          <w:rFonts w:hint="eastAsia"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139"/>
        <w:gridCol w:w="1302"/>
        <w:gridCol w:w="2391"/>
      </w:tblGrid>
      <w:tr w:rsidR="00333D07" w:rsidRPr="00D147FC" w14:paraId="5406BCC6" w14:textId="77777777" w:rsidTr="001318E3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95B1E24" w14:textId="77777777" w:rsidR="00333D07" w:rsidRPr="00D147FC" w:rsidRDefault="00333D07" w:rsidP="00377402">
            <w:pPr>
              <w:pStyle w:val="tablehead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7A01DCD" w14:textId="77777777" w:rsidR="00333D07" w:rsidRPr="00D147FC" w:rsidRDefault="00333D07" w:rsidP="00377402">
            <w:pPr>
              <w:pStyle w:val="tablehead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4A40953" w14:textId="77777777" w:rsidR="00333D07" w:rsidRPr="00D147FC" w:rsidRDefault="00333D07" w:rsidP="00377402">
            <w:pPr>
              <w:pStyle w:val="tablehead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Manufacture</w:t>
            </w:r>
          </w:p>
        </w:tc>
      </w:tr>
      <w:tr w:rsidR="00333D07" w:rsidRPr="00D147FC" w14:paraId="6471E500" w14:textId="77777777" w:rsidTr="001318E3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2184C914" w14:textId="77777777" w:rsidR="00333D07" w:rsidRPr="00D147FC" w:rsidRDefault="00377402" w:rsidP="00377402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R-CarH3-SiP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E22D33D" w14:textId="77777777" w:rsidR="00333D07" w:rsidRPr="00D147FC" w:rsidRDefault="00333D07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90EB63C" w14:textId="77777777" w:rsidR="00333D07" w:rsidRPr="00D147FC" w:rsidRDefault="00333D07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953212" w:rsidRPr="00D147FC" w14:paraId="0997B55C" w14:textId="77777777" w:rsidTr="001318E3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006B1C9A" w14:textId="77777777" w:rsidR="00953212" w:rsidRPr="00377402" w:rsidRDefault="00953212" w:rsidP="00953212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</w:t>
            </w:r>
            <w:r>
              <w:rPr>
                <w:lang w:eastAsia="ja-JP"/>
              </w:rPr>
              <w:t>M</w:t>
            </w:r>
            <w:r w:rsidRPr="00377402">
              <w:rPr>
                <w:lang w:eastAsia="ja-JP"/>
              </w:rPr>
              <w:t>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834ED21" w14:textId="77777777" w:rsidR="00953212" w:rsidRPr="00D147FC" w:rsidRDefault="00953212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179D2C6" w14:textId="77777777" w:rsidR="00953212" w:rsidRPr="00D147FC" w:rsidRDefault="00953212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A138CD" w:rsidRPr="00D147FC" w14:paraId="3C84A3FF" w14:textId="77777777" w:rsidTr="001318E3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1C1547D4" w14:textId="77777777" w:rsidR="00A138CD" w:rsidRPr="00377402" w:rsidRDefault="005B5EE0" w:rsidP="00953212">
            <w:pPr>
              <w:pStyle w:val="tablebody"/>
              <w:rPr>
                <w:lang w:eastAsia="ja-JP"/>
              </w:rPr>
            </w:pPr>
            <w:r w:rsidRPr="005B5EE0">
              <w:rPr>
                <w:lang w:eastAsia="ja-JP"/>
              </w:rPr>
              <w:t>R-CarH3-SiP/M3-SiP/M3N-SiP</w:t>
            </w:r>
            <w:r w:rsidR="00A138CD" w:rsidRPr="00A138CD">
              <w:rPr>
                <w:lang w:eastAsia="ja-JP"/>
              </w:rPr>
              <w:t xml:space="preserve">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715116" w14:textId="77777777" w:rsidR="00A138CD" w:rsidRPr="00D147FC" w:rsidRDefault="00A138CD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5140C2F9" w14:textId="77777777" w:rsidR="00A138CD" w:rsidRPr="00D147FC" w:rsidRDefault="00A138CD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E95760" w:rsidRPr="00D147FC" w14:paraId="1BB5A745" w14:textId="77777777" w:rsidTr="0096246C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49CC" w14:textId="77777777" w:rsidR="00E95760" w:rsidRPr="00A138CD" w:rsidRDefault="00E95760" w:rsidP="002834C6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</w:t>
            </w:r>
            <w:r>
              <w:rPr>
                <w:lang w:eastAsia="ja-JP"/>
              </w:rPr>
              <w:t>E</w:t>
            </w:r>
            <w:r w:rsidRPr="00377402">
              <w:rPr>
                <w:lang w:eastAsia="ja-JP"/>
              </w:rPr>
              <w:t>3 System Evaluation Board</w:t>
            </w:r>
            <w:r>
              <w:rPr>
                <w:lang w:eastAsia="ja-JP"/>
              </w:rPr>
              <w:t xml:space="preserve"> Ebisu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00FC" w14:textId="77777777" w:rsidR="00E95760" w:rsidRDefault="00E95760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9047" w14:textId="77777777" w:rsidR="00E95760" w:rsidRPr="00D147FC" w:rsidRDefault="00E95760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5B5EE0" w:rsidRPr="00D147FC" w14:paraId="590EA107" w14:textId="77777777" w:rsidTr="00EF7A30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D3BE" w14:textId="77777777" w:rsidR="005B5EE0" w:rsidRPr="00377402" w:rsidRDefault="005B5EE0" w:rsidP="005B5EE0">
            <w:pPr>
              <w:pStyle w:val="tablebody"/>
              <w:rPr>
                <w:lang w:eastAsia="ja-JP"/>
              </w:rPr>
            </w:pPr>
            <w:r w:rsidRPr="00377402">
              <w:rPr>
                <w:lang w:eastAsia="ja-JP"/>
              </w:rPr>
              <w:t>R-Car</w:t>
            </w:r>
            <w:r>
              <w:rPr>
                <w:lang w:eastAsia="ja-JP"/>
              </w:rPr>
              <w:t>E</w:t>
            </w:r>
            <w:r w:rsidRPr="00377402">
              <w:rPr>
                <w:lang w:eastAsia="ja-JP"/>
              </w:rPr>
              <w:t>3 System Evaluation Board</w:t>
            </w:r>
            <w:r>
              <w:rPr>
                <w:lang w:eastAsia="ja-JP"/>
              </w:rPr>
              <w:t xml:space="preserve"> Ebisu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4D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D30C" w14:textId="77777777" w:rsidR="005B5EE0" w:rsidRDefault="005B5EE0" w:rsidP="00DC242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667F2" w14:textId="77777777" w:rsidR="005B5EE0" w:rsidRPr="00D147FC" w:rsidRDefault="005B5EE0" w:rsidP="00DC2429">
            <w:pPr>
              <w:pStyle w:val="tablebody"/>
              <w:jc w:val="center"/>
              <w:rPr>
                <w:lang w:eastAsia="ja-JP"/>
              </w:rPr>
            </w:pPr>
            <w:r w:rsidRPr="00D147FC">
              <w:rPr>
                <w:rFonts w:hint="eastAsia"/>
                <w:lang w:eastAsia="ja-JP"/>
              </w:rPr>
              <w:t>Renesas Electronics</w:t>
            </w:r>
          </w:p>
        </w:tc>
      </w:tr>
      <w:tr w:rsidR="00585297" w:rsidRPr="00D147FC" w14:paraId="22682ED2" w14:textId="77777777" w:rsidTr="00DC2429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7BE3" w14:textId="77777777" w:rsidR="00585297" w:rsidRPr="00377402" w:rsidRDefault="00585297" w:rsidP="00585297">
            <w:pPr>
              <w:pStyle w:val="tablebody"/>
              <w:rPr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R-CarV3U</w:t>
            </w: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 xml:space="preserve"> System Evaluation Board Falcon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16DFC" w14:textId="77777777" w:rsidR="00585297" w:rsidRDefault="00585297" w:rsidP="00DC2429">
            <w:pPr>
              <w:pStyle w:val="tablebody"/>
              <w:jc w:val="center"/>
              <w:rPr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53111" w14:textId="77777777" w:rsidR="00585297" w:rsidRPr="00D147FC" w:rsidRDefault="00585297" w:rsidP="00DC2429">
            <w:pPr>
              <w:pStyle w:val="tablebody"/>
              <w:jc w:val="center"/>
              <w:rPr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</w:tr>
      <w:tr w:rsidR="007B322F" w:rsidRPr="00D147FC" w14:paraId="733D744C" w14:textId="77777777" w:rsidTr="000D78A2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F95F" w14:textId="77777777" w:rsidR="007B322F" w:rsidRDefault="007B322F" w:rsidP="0058529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7B322F">
              <w:rPr>
                <w:rFonts w:asciiTheme="majorHAnsi" w:hAnsiTheme="majorHAnsi" w:cstheme="majorHAnsi"/>
                <w:szCs w:val="18"/>
                <w:lang w:eastAsia="ja-JP"/>
              </w:rPr>
              <w:t>R-CarV3H System Evaluation Board Condor-I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6523" w14:textId="77777777" w:rsidR="007B322F" w:rsidRPr="006B5D2A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CF52" w14:textId="77777777" w:rsidR="007B322F" w:rsidRPr="006B5D2A" w:rsidRDefault="007B322F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</w:tr>
      <w:tr w:rsidR="003B78DE" w:rsidRPr="00D147FC" w14:paraId="5242AF81" w14:textId="77777777" w:rsidTr="00E95760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7D06" w14:textId="77777777" w:rsidR="003B78DE" w:rsidRPr="007B322F" w:rsidRDefault="003B78DE" w:rsidP="00585297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3B78DE">
              <w:rPr>
                <w:rFonts w:asciiTheme="majorHAnsi" w:hAnsiTheme="majorHAnsi" w:cstheme="majorHAnsi"/>
                <w:szCs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1AEE" w14:textId="77777777" w:rsidR="003B78DE" w:rsidRDefault="003B78DE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60ECC" w14:textId="77777777" w:rsidR="003B78DE" w:rsidRPr="006B5D2A" w:rsidRDefault="003B78DE" w:rsidP="00DC2429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3B78DE">
              <w:rPr>
                <w:rFonts w:asciiTheme="majorHAnsi" w:hAnsiTheme="majorHAnsi" w:cstheme="majorHAnsi"/>
                <w:szCs w:val="18"/>
                <w:lang w:eastAsia="ja-JP"/>
              </w:rPr>
              <w:t>Renesas Electronics</w:t>
            </w:r>
          </w:p>
        </w:tc>
      </w:tr>
    </w:tbl>
    <w:p w14:paraId="6353CA64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20885910" w14:textId="77777777" w:rsidR="00333D07" w:rsidRDefault="00333D07" w:rsidP="00333D07">
      <w:pPr>
        <w:pStyle w:val="Heading2"/>
        <w:rPr>
          <w:lang w:eastAsia="ja-JP"/>
        </w:rPr>
      </w:pPr>
      <w:r>
        <w:rPr>
          <w:rFonts w:hint="eastAsia"/>
          <w:lang w:eastAsia="ja-JP"/>
        </w:rPr>
        <w:lastRenderedPageBreak/>
        <w:t>Module Configuration</w:t>
      </w:r>
    </w:p>
    <w:p w14:paraId="29CD8285" w14:textId="77777777" w:rsidR="00333D07" w:rsidRDefault="00333D07" w:rsidP="00333D07">
      <w:pPr>
        <w:rPr>
          <w:noProof/>
          <w:lang w:eastAsia="ja-JP"/>
        </w:rPr>
      </w:pPr>
      <w:r w:rsidRPr="00964407">
        <w:rPr>
          <w:lang w:eastAsia="ja-JP"/>
        </w:rPr>
        <w:t>The following figure shows the configuration of this module.</w:t>
      </w:r>
      <w:r w:rsidR="00843382" w:rsidRPr="00843382">
        <w:rPr>
          <w:noProof/>
          <w:lang w:eastAsia="ja-JP"/>
        </w:rPr>
        <w:t xml:space="preserve"> </w:t>
      </w:r>
    </w:p>
    <w:p w14:paraId="4C14FBA3" w14:textId="77777777" w:rsidR="004F104A" w:rsidRPr="00D702B3" w:rsidRDefault="004F104A" w:rsidP="004F104A">
      <w:pPr>
        <w:rPr>
          <w:noProof/>
          <w:lang w:eastAsia="ja-JP"/>
        </w:rPr>
      </w:pPr>
    </w:p>
    <w:p w14:paraId="5C067574" w14:textId="77777777" w:rsidR="004F104A" w:rsidRDefault="004F104A" w:rsidP="004F104A">
      <w:pPr>
        <w:rPr>
          <w:noProof/>
          <w:lang w:eastAsia="ja-JP"/>
        </w:rPr>
      </w:pPr>
    </w:p>
    <w:p w14:paraId="7ED4C9CA" w14:textId="77777777" w:rsidR="004F104A" w:rsidRDefault="004F104A" w:rsidP="004F104A">
      <w:pPr>
        <w:rPr>
          <w:noProof/>
          <w:lang w:eastAsia="ja-JP"/>
        </w:rPr>
      </w:pPr>
    </w:p>
    <w:p w14:paraId="444E44BE" w14:textId="77777777" w:rsidR="004F104A" w:rsidRDefault="004F104A" w:rsidP="004F104A">
      <w:pPr>
        <w:rPr>
          <w:noProof/>
          <w:lang w:eastAsia="ja-JP"/>
        </w:rPr>
      </w:pPr>
    </w:p>
    <w:p w14:paraId="09AFF854" w14:textId="77777777" w:rsidR="004F104A" w:rsidRDefault="004F104A" w:rsidP="004F104A">
      <w:pPr>
        <w:rPr>
          <w:noProof/>
          <w:lang w:eastAsia="ja-JP"/>
        </w:rPr>
      </w:pPr>
    </w:p>
    <w:p w14:paraId="3ED6770C" w14:textId="77777777" w:rsidR="004F104A" w:rsidRDefault="004F104A" w:rsidP="004F104A">
      <w:pPr>
        <w:rPr>
          <w:noProof/>
          <w:lang w:eastAsia="ja-JP"/>
        </w:rPr>
      </w:pPr>
    </w:p>
    <w:p w14:paraId="44A1DA9B" w14:textId="77777777" w:rsidR="004F104A" w:rsidRDefault="004F104A" w:rsidP="004F104A">
      <w:pPr>
        <w:rPr>
          <w:noProof/>
          <w:lang w:eastAsia="ja-JP"/>
        </w:rPr>
      </w:pPr>
    </w:p>
    <w:p w14:paraId="104C3E95" w14:textId="77777777" w:rsidR="004F104A" w:rsidRDefault="004F104A" w:rsidP="004F104A">
      <w:pPr>
        <w:rPr>
          <w:rFonts w:ascii="Arial" w:hAnsi="Arial" w:cs="Arial"/>
          <w:sz w:val="18"/>
          <w:szCs w:val="18"/>
        </w:rPr>
      </w:pPr>
    </w:p>
    <w:p w14:paraId="58099E8A" w14:textId="77777777" w:rsidR="004F104A" w:rsidRDefault="004F104A" w:rsidP="004F104A">
      <w:pPr>
        <w:rPr>
          <w:rFonts w:ascii="Arial" w:hAnsi="Arial" w:cs="Arial"/>
          <w:sz w:val="18"/>
          <w:szCs w:val="18"/>
        </w:rPr>
      </w:pPr>
    </w:p>
    <w:p w14:paraId="0413E7C2" w14:textId="77777777" w:rsidR="004F104A" w:rsidRDefault="004F104A" w:rsidP="004F104A">
      <w:pPr>
        <w:rPr>
          <w:rFonts w:ascii="Arial" w:hAnsi="Arial" w:cs="Arial"/>
          <w:sz w:val="18"/>
          <w:szCs w:val="18"/>
        </w:rPr>
      </w:pPr>
    </w:p>
    <w:p w14:paraId="0AAEA5DE" w14:textId="77777777" w:rsidR="004F104A" w:rsidRDefault="004F104A" w:rsidP="004F104A">
      <w:pPr>
        <w:jc w:val="center"/>
        <w:rPr>
          <w:lang w:eastAsia="ja-JP"/>
        </w:rPr>
      </w:pPr>
      <w:r w:rsidRPr="00843382">
        <w:rPr>
          <w:noProof/>
        </w:rPr>
        <mc:AlternateContent>
          <mc:Choice Requires="wpc">
            <w:drawing>
              <wp:inline distT="0" distB="0" distL="0" distR="0" wp14:anchorId="0B7187C3" wp14:editId="1D7202DB">
                <wp:extent cx="5942330" cy="2990851"/>
                <wp:effectExtent l="0" t="0" r="20320" b="19050"/>
                <wp:docPr id="57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98E230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F26B9" w14:textId="77777777" w:rsidR="00E27E28" w:rsidRPr="000D6878" w:rsidRDefault="00E27E28" w:rsidP="004F104A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BCD95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615ED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11F3DBE0" w14:textId="77777777" w:rsidR="00E27E28" w:rsidRPr="000D6878" w:rsidRDefault="00E27E28" w:rsidP="004F104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4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5527B" w14:textId="77777777" w:rsidR="00E27E28" w:rsidRPr="000D6878" w:rsidRDefault="00E27E28" w:rsidP="004F104A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047F2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/6/7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AA565" w14:textId="77777777" w:rsidR="00E27E28" w:rsidRPr="000D6878" w:rsidRDefault="00E27E28" w:rsidP="004F104A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47FFA" w14:textId="77777777" w:rsidR="00E27E28" w:rsidRPr="000D6878" w:rsidRDefault="00E27E28" w:rsidP="004F104A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55F467" w14:textId="77777777" w:rsidR="00E27E28" w:rsidRPr="000D6878" w:rsidRDefault="00E27E28" w:rsidP="004F104A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9DB03" w14:textId="77777777" w:rsidR="00E27E28" w:rsidRPr="000D6878" w:rsidRDefault="00E27E28" w:rsidP="004F104A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356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187C3" id="キャンバス 57" o:spid="_x0000_s1026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28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" filled="f">
                  <v:textbox inset="5.85pt,.7pt,5.85pt,.7pt">
                    <w:txbxContent>
                      <w:p w14:paraId="3498E230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" strokeweight="3pt"/>
                <v:line id="Line 6" o:spid="_x0000_s1030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" strokeweight="3pt"/>
                <v:rect id="Rectangle 7" o:spid="_x0000_s1031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" filled="f" stroked="f">
                  <v:textbox inset="5.85pt,.7pt,5.85pt,.7pt">
                    <w:txbxContent>
                      <w:p w14:paraId="33DF26B9" w14:textId="77777777" w:rsidR="00E27E28" w:rsidRPr="000D6878" w:rsidRDefault="00E27E28" w:rsidP="004F104A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32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">
                  <v:textbox inset="5.85pt,.7pt,5.85pt,.7pt">
                    <w:txbxContent>
                      <w:p w14:paraId="530BCD95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33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" fillcolor="black">
                  <v:fill r:id="rId11" o:title="" opacity="9766f" o:opacity2="9766f" type="pattern"/>
                  <v:textbox inset="5.85pt,1.75mm,5.85pt,.7pt">
                    <w:txbxContent>
                      <w:p w14:paraId="0C3615ED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11F3DBE0" w14:textId="77777777" w:rsidR="00E27E28" w:rsidRPr="000D6878" w:rsidRDefault="00E27E28" w:rsidP="004F104A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4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" filled="f" stroked="f">
                  <v:textbox inset="5.85pt,.7pt,5.85pt,.7pt">
                    <w:txbxContent>
                      <w:p w14:paraId="5DF5527B" w14:textId="77777777" w:rsidR="00E27E28" w:rsidRPr="000D6878" w:rsidRDefault="00E27E28" w:rsidP="004F104A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35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">
                  <v:textbox inset="5.85pt,.7pt,5.85pt,.7pt">
                    <w:txbxContent>
                      <w:p w14:paraId="2C1047F2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/6/7</w:t>
                        </w:r>
                      </w:p>
                    </w:txbxContent>
                  </v:textbox>
                </v:rect>
                <v:rect id="Rectangle 12" o:spid="_x0000_s1036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" stroked="f">
                  <v:textbox inset="5.85pt,.7pt,5.85pt,.7pt">
                    <w:txbxContent>
                      <w:p w14:paraId="5C8AA565" w14:textId="77777777" w:rsidR="00E27E28" w:rsidRPr="000D6878" w:rsidRDefault="00E27E28" w:rsidP="004F104A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" strokeweight="1pt">
                  <v:stroke startarrow="block" endarrow="block"/>
                </v:line>
                <v:line id="Line 14" o:spid="_x0000_s1038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" strokeweight="1pt">
                  <v:stroke startarrow="block" endarrow="block"/>
                </v:line>
                <v:rect id="Rectangle 15" o:spid="_x0000_s1039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">
                  <v:textbox inset="5.85pt,.7pt,5.85pt,.7pt">
                    <w:txbxContent>
                      <w:p w14:paraId="3F347FFA" w14:textId="77777777" w:rsidR="00E27E28" w:rsidRPr="000D6878" w:rsidRDefault="00E27E28" w:rsidP="004F104A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40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" strokeweight="1pt">
                  <v:stroke startarrow="block" endarrow="block"/>
                </v:line>
                <v:rect id="Rectangle 17" o:spid="_x0000_s1041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V7n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dmVe58MAAADbAAAADwAA&#10;AAAAAAAAAAAAAAAHAgAAZHJzL2Rvd25yZXYueG1sUEsFBgAAAAADAAMAtwAAAPcCAAAAAA==&#10;" filled="f">
                  <v:textbox>
                    <w:txbxContent>
                      <w:p w14:paraId="1955F467" w14:textId="77777777" w:rsidR="00E27E28" w:rsidRPr="000D6878" w:rsidRDefault="00E27E28" w:rsidP="004F104A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2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08F9DB03" w14:textId="77777777" w:rsidR="00E27E28" w:rsidRPr="000D6878" w:rsidRDefault="00E27E28" w:rsidP="004F104A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356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043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" strokeweight="1pt">
                  <v:stroke startarrow="block" endarrow="block"/>
                </v:line>
                <v:line id="Line 20" o:spid="_x0000_s1044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691DE573" w14:textId="4D6C012B" w:rsidR="004F104A" w:rsidRDefault="004F104A" w:rsidP="004F104A">
      <w:pPr>
        <w:pStyle w:val="Caption"/>
        <w:jc w:val="center"/>
        <w:rPr>
          <w:lang w:eastAsia="ja-JP"/>
        </w:rPr>
      </w:pPr>
      <w:r>
        <w:t xml:space="preserve">Figure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3</w:t>
      </w:r>
      <w:r w:rsidR="00EC660E">
        <w:rPr>
          <w:noProof/>
        </w:rPr>
        <w:fldChar w:fldCharType="end"/>
      </w:r>
      <w:r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Figure \* ARABIC \s 1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>
        <w:t xml:space="preserve"> </w:t>
      </w:r>
      <w:r>
        <w:rPr>
          <w:rFonts w:hint="eastAsia"/>
          <w:lang w:eastAsia="ja-JP"/>
        </w:rPr>
        <w:t>Module configuration (</w:t>
      </w:r>
      <w:r w:rsidR="00D702B3" w:rsidRPr="003D2107">
        <w:rPr>
          <w:rFonts w:hint="eastAsia"/>
        </w:rPr>
        <w:t xml:space="preserve">R-Car </w:t>
      </w:r>
      <w:r w:rsidR="00D702B3">
        <w:t>H3 /</w:t>
      </w:r>
      <w:r w:rsidR="000160FA">
        <w:t xml:space="preserve"> </w:t>
      </w:r>
      <w:r w:rsidR="00B27EFF">
        <w:rPr>
          <w:rFonts w:hint="eastAsia"/>
          <w:lang w:eastAsia="ja-JP"/>
        </w:rPr>
        <w:t>M</w:t>
      </w:r>
      <w:r>
        <w:rPr>
          <w:lang w:eastAsia="ja-JP"/>
        </w:rPr>
        <w:t>3</w:t>
      </w:r>
      <w:r w:rsidR="000160FA">
        <w:rPr>
          <w:lang w:eastAsia="ja-JP"/>
        </w:rPr>
        <w:t xml:space="preserve"> </w:t>
      </w:r>
      <w:r w:rsidR="00D702B3">
        <w:rPr>
          <w:lang w:eastAsia="ja-JP"/>
        </w:rPr>
        <w:t>/</w:t>
      </w:r>
      <w:r w:rsidR="000160FA">
        <w:rPr>
          <w:lang w:eastAsia="ja-JP"/>
        </w:rPr>
        <w:t xml:space="preserve"> </w:t>
      </w:r>
      <w:r w:rsidR="00D702B3">
        <w:rPr>
          <w:lang w:eastAsia="ja-JP"/>
        </w:rPr>
        <w:t>M3N</w:t>
      </w:r>
      <w:r>
        <w:rPr>
          <w:rFonts w:hint="eastAsia"/>
          <w:lang w:eastAsia="ja-JP"/>
        </w:rPr>
        <w:t>)</w:t>
      </w:r>
    </w:p>
    <w:p w14:paraId="3AF868A2" w14:textId="77777777" w:rsidR="00BC5F27" w:rsidRPr="00D702B3" w:rsidRDefault="00BC5F27" w:rsidP="00BC5F27">
      <w:pPr>
        <w:rPr>
          <w:noProof/>
          <w:lang w:eastAsia="ja-JP"/>
        </w:rPr>
      </w:pPr>
    </w:p>
    <w:p w14:paraId="66D2F25B" w14:textId="77777777" w:rsidR="00BC5F27" w:rsidRDefault="00BC5F27" w:rsidP="00BC5F27">
      <w:pPr>
        <w:rPr>
          <w:noProof/>
          <w:lang w:eastAsia="ja-JP"/>
        </w:rPr>
      </w:pPr>
    </w:p>
    <w:p w14:paraId="45A86F4A" w14:textId="77777777" w:rsidR="00BC5F27" w:rsidRDefault="00BC5F27" w:rsidP="00BC5F27">
      <w:pPr>
        <w:rPr>
          <w:noProof/>
          <w:lang w:eastAsia="ja-JP"/>
        </w:rPr>
      </w:pPr>
    </w:p>
    <w:p w14:paraId="69C248BD" w14:textId="77777777" w:rsidR="00BC5F27" w:rsidRDefault="00BC5F27" w:rsidP="00BC5F27">
      <w:pPr>
        <w:rPr>
          <w:noProof/>
          <w:lang w:eastAsia="ja-JP"/>
        </w:rPr>
      </w:pPr>
    </w:p>
    <w:p w14:paraId="5D6D7936" w14:textId="77777777" w:rsidR="00BC5F27" w:rsidRDefault="00BC5F27" w:rsidP="00BC5F27">
      <w:pPr>
        <w:rPr>
          <w:noProof/>
          <w:lang w:eastAsia="ja-JP"/>
        </w:rPr>
      </w:pPr>
    </w:p>
    <w:p w14:paraId="4BD004CD" w14:textId="77777777" w:rsidR="00BC5F27" w:rsidRDefault="00BC5F27" w:rsidP="00BC5F27">
      <w:pPr>
        <w:rPr>
          <w:noProof/>
          <w:lang w:eastAsia="ja-JP"/>
        </w:rPr>
      </w:pPr>
    </w:p>
    <w:p w14:paraId="065513CD" w14:textId="77777777" w:rsidR="00BC5F27" w:rsidRDefault="00BC5F27" w:rsidP="00BC5F27">
      <w:pPr>
        <w:rPr>
          <w:noProof/>
          <w:lang w:eastAsia="ja-JP"/>
        </w:rPr>
      </w:pPr>
    </w:p>
    <w:p w14:paraId="08E56576" w14:textId="77777777" w:rsidR="00BC5F27" w:rsidRDefault="00BC5F27" w:rsidP="00BC5F27">
      <w:pPr>
        <w:rPr>
          <w:rFonts w:ascii="Arial" w:hAnsi="Arial" w:cs="Arial"/>
          <w:sz w:val="18"/>
          <w:szCs w:val="18"/>
        </w:rPr>
      </w:pPr>
    </w:p>
    <w:p w14:paraId="63720601" w14:textId="77777777" w:rsidR="00BC5F27" w:rsidRDefault="00BC5F27" w:rsidP="00BC5F27">
      <w:pPr>
        <w:rPr>
          <w:rFonts w:ascii="Arial" w:hAnsi="Arial" w:cs="Arial"/>
          <w:sz w:val="18"/>
          <w:szCs w:val="18"/>
        </w:rPr>
      </w:pPr>
    </w:p>
    <w:p w14:paraId="285D3FAA" w14:textId="77777777" w:rsidR="00BC5F27" w:rsidRDefault="00BC5F27" w:rsidP="00BC5F27">
      <w:pPr>
        <w:rPr>
          <w:rFonts w:ascii="Arial" w:hAnsi="Arial" w:cs="Arial"/>
          <w:sz w:val="18"/>
          <w:szCs w:val="18"/>
        </w:rPr>
      </w:pPr>
    </w:p>
    <w:p w14:paraId="1C60146F" w14:textId="77777777" w:rsidR="00BC5F27" w:rsidRDefault="00BC5F27" w:rsidP="00BC5F27">
      <w:pPr>
        <w:jc w:val="center"/>
        <w:rPr>
          <w:lang w:eastAsia="ja-JP"/>
        </w:rPr>
      </w:pPr>
      <w:r w:rsidRPr="00843382">
        <w:rPr>
          <w:noProof/>
        </w:rPr>
        <mc:AlternateContent>
          <mc:Choice Requires="wpc">
            <w:drawing>
              <wp:inline distT="0" distB="0" distL="0" distR="0" wp14:anchorId="39E45C2F" wp14:editId="08B13BA3">
                <wp:extent cx="5942330" cy="2990851"/>
                <wp:effectExtent l="0" t="0" r="20320" b="19050"/>
                <wp:docPr id="388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74F857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8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84E11" w14:textId="77777777" w:rsidR="00E27E28" w:rsidRPr="000D6878" w:rsidRDefault="00E27E28" w:rsidP="00BC5F27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7A166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2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7A9BF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4A87BFF4" w14:textId="77777777" w:rsidR="00E27E28" w:rsidRPr="000D6878" w:rsidRDefault="00E27E28" w:rsidP="00BC5F27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1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BE97" w14:textId="77777777" w:rsidR="00E27E28" w:rsidRPr="000D6878" w:rsidRDefault="00E27E28" w:rsidP="00BC5F27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630FB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9D83" w14:textId="77777777" w:rsidR="00E27E28" w:rsidRPr="000D6878" w:rsidRDefault="00E27E28" w:rsidP="00BC5F27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6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048E0" w14:textId="77777777" w:rsidR="00E27E28" w:rsidRPr="000D6878" w:rsidRDefault="00E27E28" w:rsidP="00BC5F27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1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3A3664" w14:textId="77777777" w:rsidR="00E27E28" w:rsidRPr="000D6878" w:rsidRDefault="00E27E28" w:rsidP="00BC5F27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8B415" w14:textId="77777777" w:rsidR="00E27E28" w:rsidRPr="000D6878" w:rsidRDefault="00E27E28" w:rsidP="00BC5F27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380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E45C2F" id="キャンバス 388" o:spid="_x0000_s1045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">
                <v:shape id="_x0000_s1046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47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" filled="f">
                  <v:textbox inset="5.85pt,.7pt,5.85pt,.7pt">
                    <w:txbxContent>
                      <w:p w14:paraId="4974F857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48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" strokeweight="3pt"/>
                <v:line id="Line 6" o:spid="_x0000_s1049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" strokeweight="3pt"/>
                <v:rect id="Rectangle 7" o:spid="_x0000_s1050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" filled="f" stroked="f">
                  <v:textbox inset="5.85pt,.7pt,5.85pt,.7pt">
                    <w:txbxContent>
                      <w:p w14:paraId="5BD84E11" w14:textId="77777777" w:rsidR="00E27E28" w:rsidRPr="000D6878" w:rsidRDefault="00E27E28" w:rsidP="00BC5F27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51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">
                  <v:textbox inset="5.85pt,.7pt,5.85pt,.7pt">
                    <w:txbxContent>
                      <w:p w14:paraId="3B17A166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52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" fillcolor="black">
                  <v:fill r:id="rId11" o:title="" opacity="9766f" o:opacity2="9766f" type="pattern"/>
                  <v:textbox inset="5.85pt,1.75mm,5.85pt,.7pt">
                    <w:txbxContent>
                      <w:p w14:paraId="1787A9BF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4A87BFF4" w14:textId="77777777" w:rsidR="00E27E28" w:rsidRPr="000D6878" w:rsidRDefault="00E27E28" w:rsidP="00BC5F2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53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" filled="f" stroked="f">
                  <v:textbox inset="5.85pt,.7pt,5.85pt,.7pt">
                    <w:txbxContent>
                      <w:p w14:paraId="11B9BE97" w14:textId="77777777" w:rsidR="00E27E28" w:rsidRPr="000D6878" w:rsidRDefault="00E27E28" w:rsidP="00BC5F27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54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">
                  <v:textbox inset="5.85pt,.7pt,5.85pt,.7pt">
                    <w:txbxContent>
                      <w:p w14:paraId="021630FB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rect>
                <v:rect id="Rectangle 12" o:spid="_x0000_s1055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" stroked="f">
                  <v:textbox inset="5.85pt,.7pt,5.85pt,.7pt">
                    <w:txbxContent>
                      <w:p w14:paraId="47099D83" w14:textId="77777777" w:rsidR="00E27E28" w:rsidRPr="000D6878" w:rsidRDefault="00E27E28" w:rsidP="00BC5F27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56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" strokeweight="1pt">
                  <v:stroke startarrow="block" endarrow="block"/>
                </v:line>
                <v:line id="Line 14" o:spid="_x0000_s1057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" strokeweight="1pt">
                  <v:stroke startarrow="block" endarrow="block"/>
                </v:line>
                <v:rect id="Rectangle 15" o:spid="_x0000_s1058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">
                  <v:textbox inset="5.85pt,.7pt,5.85pt,.7pt">
                    <w:txbxContent>
                      <w:p w14:paraId="4A0048E0" w14:textId="77777777" w:rsidR="00E27E28" w:rsidRPr="000D6878" w:rsidRDefault="00E27E28" w:rsidP="00BC5F27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59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" strokeweight="1pt">
                  <v:stroke startarrow="block" endarrow="block"/>
                </v:line>
                <v:rect id="Rectangle 17" o:spid="_x0000_s1060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" filled="f">
                  <v:textbox>
                    <w:txbxContent>
                      <w:p w14:paraId="663A3664" w14:textId="77777777" w:rsidR="00E27E28" w:rsidRPr="000D6878" w:rsidRDefault="00E27E28" w:rsidP="00BC5F27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061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">
                  <v:textbox>
                    <w:txbxContent>
                      <w:p w14:paraId="21F8B415" w14:textId="77777777" w:rsidR="00E27E28" w:rsidRPr="000D6878" w:rsidRDefault="00E27E28" w:rsidP="00BC5F27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380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062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" strokeweight="1pt">
                  <v:stroke startarrow="block" endarrow="block"/>
                </v:line>
                <v:line id="Line 20" o:spid="_x0000_s1063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2CFC983A" w14:textId="129BD640" w:rsidR="005D5C02" w:rsidRDefault="00BC5F27" w:rsidP="00BC5F27">
      <w:pPr>
        <w:pStyle w:val="Caption"/>
        <w:jc w:val="center"/>
        <w:rPr>
          <w:lang w:eastAsia="ja-JP"/>
        </w:rPr>
      </w:pPr>
      <w:r>
        <w:t xml:space="preserve">Figure </w:t>
      </w:r>
      <w:r w:rsidR="0094105F">
        <w:rPr>
          <w:noProof/>
        </w:rPr>
        <w:fldChar w:fldCharType="begin"/>
      </w:r>
      <w:r w:rsidR="0094105F">
        <w:rPr>
          <w:noProof/>
        </w:rPr>
        <w:instrText xml:space="preserve"> STYLEREF 1 \s </w:instrText>
      </w:r>
      <w:r w:rsidR="0094105F">
        <w:rPr>
          <w:noProof/>
        </w:rPr>
        <w:fldChar w:fldCharType="separate"/>
      </w:r>
      <w:r w:rsidR="003C2F53">
        <w:rPr>
          <w:noProof/>
        </w:rPr>
        <w:t>3</w:t>
      </w:r>
      <w:r w:rsidR="0094105F">
        <w:rPr>
          <w:noProof/>
        </w:rPr>
        <w:fldChar w:fldCharType="end"/>
      </w:r>
      <w:r>
        <w:noBreakHyphen/>
      </w:r>
      <w:r w:rsidR="00127802">
        <w:rPr>
          <w:noProof/>
        </w:rPr>
        <w:t>2</w:t>
      </w:r>
      <w:r w:rsidR="00127802">
        <w:t xml:space="preserve"> </w:t>
      </w:r>
      <w:r>
        <w:rPr>
          <w:rFonts w:hint="eastAsia"/>
          <w:lang w:eastAsia="ja-JP"/>
        </w:rPr>
        <w:t>Module configuration (</w:t>
      </w:r>
      <w:r w:rsidRPr="003D2107">
        <w:rPr>
          <w:rFonts w:hint="eastAsia"/>
        </w:rPr>
        <w:t xml:space="preserve">R-Car </w:t>
      </w:r>
      <w:r>
        <w:t>E3</w:t>
      </w:r>
      <w:r>
        <w:rPr>
          <w:rFonts w:hint="eastAsia"/>
          <w:lang w:eastAsia="ja-JP"/>
        </w:rPr>
        <w:t>)</w:t>
      </w:r>
    </w:p>
    <w:p w14:paraId="7168C1DC" w14:textId="77777777" w:rsidR="005D5C02" w:rsidRDefault="005D5C02" w:rsidP="00EF7A30">
      <w:pPr>
        <w:rPr>
          <w:sz w:val="21"/>
          <w:szCs w:val="21"/>
          <w:lang w:eastAsia="ja-JP"/>
        </w:rPr>
      </w:pPr>
      <w:r>
        <w:rPr>
          <w:lang w:eastAsia="ja-JP"/>
        </w:rPr>
        <w:br w:type="page"/>
      </w:r>
    </w:p>
    <w:p w14:paraId="5AE1F820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9F8D059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495DAF50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A1B66C2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7841DA05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1155DED7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6529CAC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4A513FA9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2A0413AF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7973D984" w14:textId="77777777" w:rsidR="005D5C02" w:rsidRDefault="005D5C02" w:rsidP="00BC5F27">
      <w:pPr>
        <w:pStyle w:val="Caption"/>
        <w:jc w:val="center"/>
        <w:rPr>
          <w:lang w:eastAsia="ja-JP"/>
        </w:rPr>
      </w:pPr>
    </w:p>
    <w:p w14:paraId="6C6C9EF4" w14:textId="77777777" w:rsidR="00BC5F27" w:rsidRDefault="005D5C02" w:rsidP="00BC5F27">
      <w:pPr>
        <w:pStyle w:val="Caption"/>
        <w:jc w:val="center"/>
        <w:rPr>
          <w:lang w:eastAsia="ja-JP"/>
        </w:rPr>
      </w:pPr>
      <w:r w:rsidRPr="00843382">
        <w:rPr>
          <w:noProof/>
        </w:rPr>
        <mc:AlternateContent>
          <mc:Choice Requires="wpc">
            <w:drawing>
              <wp:inline distT="0" distB="0" distL="0" distR="0" wp14:anchorId="12499769" wp14:editId="2C425DA7">
                <wp:extent cx="5942330" cy="2990851"/>
                <wp:effectExtent l="0" t="0" r="20320" b="19050"/>
                <wp:docPr id="23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C728BC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193C4" w14:textId="77777777" w:rsidR="00E27E28" w:rsidRPr="000D6878" w:rsidRDefault="00E27E28" w:rsidP="005D5C02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B777B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AE203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725D4FC6" w14:textId="77777777" w:rsidR="00E27E28" w:rsidRPr="000D6878" w:rsidRDefault="00E27E28" w:rsidP="005D5C02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C4399" w14:textId="77777777" w:rsidR="00E27E28" w:rsidRPr="000D6878" w:rsidRDefault="00E27E28" w:rsidP="005D5C02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1996A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/6/7/8/9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A104B" w14:textId="77777777" w:rsidR="00E27E28" w:rsidRPr="000D6878" w:rsidRDefault="00E27E28" w:rsidP="005D5C02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43F8E" w14:textId="77777777" w:rsidR="00E27E28" w:rsidRPr="000D6878" w:rsidRDefault="00E27E28" w:rsidP="005D5C02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D47B23" w14:textId="77777777" w:rsidR="00E27E28" w:rsidRPr="000D6878" w:rsidRDefault="00E27E28" w:rsidP="005D5C02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8CA15" w14:textId="77777777" w:rsidR="00E27E28" w:rsidRPr="000D6878" w:rsidRDefault="00E27E28" w:rsidP="005D5C02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279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499769" id="_x0000_s1064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">
                <v:shape id="_x0000_s1065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66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" filled="f">
                  <v:textbox inset="5.85pt,.7pt,5.85pt,.7pt">
                    <w:txbxContent>
                      <w:p w14:paraId="61C728BC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67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6" o:spid="_x0000_s1068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rect id="Rectangle 7" o:spid="_x0000_s1069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" filled="f" stroked="f">
                  <v:textbox inset="5.85pt,.7pt,5.85pt,.7pt">
                    <w:txbxContent>
                      <w:p w14:paraId="376193C4" w14:textId="77777777" w:rsidR="00E27E28" w:rsidRPr="000D6878" w:rsidRDefault="00E27E28" w:rsidP="005D5C02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70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6D3B777B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71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" fillcolor="black">
                  <v:fill r:id="rId11" o:title="" opacity="9766f" o:opacity2="9766f" type="pattern"/>
                  <v:textbox inset="5.85pt,1.75mm,5.85pt,.7pt">
                    <w:txbxContent>
                      <w:p w14:paraId="101AE203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725D4FC6" w14:textId="77777777" w:rsidR="00E27E28" w:rsidRPr="000D6878" w:rsidRDefault="00E27E28" w:rsidP="005D5C02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72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" filled="f" stroked="f">
                  <v:textbox inset="5.85pt,.7pt,5.85pt,.7pt">
                    <w:txbxContent>
                      <w:p w14:paraId="6CBC4399" w14:textId="77777777" w:rsidR="00E27E28" w:rsidRPr="000D6878" w:rsidRDefault="00E27E28" w:rsidP="005D5C02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73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25E1996A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/6/7/8/9</w:t>
                        </w:r>
                      </w:p>
                    </w:txbxContent>
                  </v:textbox>
                </v:rect>
                <v:rect id="Rectangle 12" o:spid="_x0000_s1074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" stroked="f">
                  <v:textbox inset="5.85pt,.7pt,5.85pt,.7pt">
                    <w:txbxContent>
                      <w:p w14:paraId="292A104B" w14:textId="77777777" w:rsidR="00E27E28" w:rsidRPr="000D6878" w:rsidRDefault="00E27E28" w:rsidP="005D5C02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75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" strokeweight="1pt">
                  <v:stroke startarrow="block" endarrow="block"/>
                </v:line>
                <v:line id="Line 14" o:spid="_x0000_s1076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" strokeweight="1pt">
                  <v:stroke startarrow="block" endarrow="block"/>
                </v:line>
                <v:rect id="Rectangle 15" o:spid="_x0000_s1077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<v:textbox inset="5.85pt,.7pt,5.85pt,.7pt">
                    <w:txbxContent>
                      <w:p w14:paraId="54143F8E" w14:textId="77777777" w:rsidR="00E27E28" w:rsidRPr="000D6878" w:rsidRDefault="00E27E28" w:rsidP="005D5C02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78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" strokeweight="1pt">
                  <v:stroke startarrow="block" endarrow="block"/>
                </v:line>
                <v:rect id="Rectangle 17" o:spid="_x0000_s1079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>
                  <v:textbox>
                    <w:txbxContent>
                      <w:p w14:paraId="7ED47B23" w14:textId="77777777" w:rsidR="00E27E28" w:rsidRPr="000D6878" w:rsidRDefault="00E27E28" w:rsidP="005D5C02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080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5DF8CA15" w14:textId="77777777" w:rsidR="00E27E28" w:rsidRPr="000D6878" w:rsidRDefault="00E27E28" w:rsidP="005D5C02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279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081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" strokeweight="1pt">
                  <v:stroke startarrow="block" endarrow="block"/>
                </v:line>
                <v:line id="Line 20" o:spid="_x0000_s1082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1E1AD62D" w14:textId="16BE806A" w:rsidR="005D5C02" w:rsidRDefault="005D5C02" w:rsidP="005D5C02">
      <w:pPr>
        <w:pStyle w:val="Caption"/>
        <w:jc w:val="center"/>
        <w:rPr>
          <w:lang w:eastAsia="ja-JP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C2F53">
        <w:rPr>
          <w:noProof/>
        </w:rPr>
        <w:t>3</w:t>
      </w:r>
      <w:r>
        <w:rPr>
          <w:noProof/>
        </w:rPr>
        <w:fldChar w:fldCharType="end"/>
      </w:r>
      <w:r>
        <w:noBreakHyphen/>
      </w:r>
      <w:r w:rsidR="00C931DC">
        <w:rPr>
          <w:noProof/>
        </w:rPr>
        <w:t>3</w:t>
      </w:r>
      <w:r>
        <w:t xml:space="preserve"> </w:t>
      </w:r>
      <w:r>
        <w:rPr>
          <w:rFonts w:hint="eastAsia"/>
          <w:lang w:eastAsia="ja-JP"/>
        </w:rPr>
        <w:t>Module configuration (</w:t>
      </w:r>
      <w:r w:rsidRPr="003D2107">
        <w:rPr>
          <w:rFonts w:hint="eastAsia"/>
        </w:rPr>
        <w:t xml:space="preserve">R-Car </w:t>
      </w:r>
      <w:r>
        <w:t>V3U</w:t>
      </w:r>
      <w:r>
        <w:rPr>
          <w:rFonts w:hint="eastAsia"/>
          <w:lang w:eastAsia="ja-JP"/>
        </w:rPr>
        <w:t>)</w:t>
      </w:r>
    </w:p>
    <w:p w14:paraId="0697469B" w14:textId="77777777" w:rsidR="007B322F" w:rsidRDefault="007B322F" w:rsidP="00EF7A30">
      <w:pPr>
        <w:rPr>
          <w:lang w:eastAsia="ja-JP"/>
        </w:rPr>
      </w:pPr>
    </w:p>
    <w:p w14:paraId="747C5C02" w14:textId="77777777" w:rsidR="007B322F" w:rsidRDefault="007B322F" w:rsidP="00EF7A30">
      <w:pPr>
        <w:rPr>
          <w:lang w:eastAsia="ja-JP"/>
        </w:rPr>
      </w:pPr>
    </w:p>
    <w:p w14:paraId="61E29F4D" w14:textId="77777777" w:rsidR="007B322F" w:rsidRDefault="007B322F" w:rsidP="00EF7A30">
      <w:pPr>
        <w:rPr>
          <w:lang w:eastAsia="ja-JP"/>
        </w:rPr>
      </w:pPr>
    </w:p>
    <w:p w14:paraId="4E064070" w14:textId="77777777" w:rsidR="007B322F" w:rsidRDefault="007B322F" w:rsidP="00EF7A30">
      <w:pPr>
        <w:rPr>
          <w:lang w:eastAsia="ja-JP"/>
        </w:rPr>
      </w:pPr>
    </w:p>
    <w:p w14:paraId="60E2DF01" w14:textId="77777777" w:rsidR="007B322F" w:rsidRDefault="007B322F" w:rsidP="00EF7A30">
      <w:pPr>
        <w:rPr>
          <w:lang w:eastAsia="ja-JP"/>
        </w:rPr>
      </w:pPr>
    </w:p>
    <w:p w14:paraId="7A920CCA" w14:textId="77777777" w:rsidR="007B322F" w:rsidRDefault="007B322F" w:rsidP="00EF7A30">
      <w:pPr>
        <w:rPr>
          <w:lang w:eastAsia="ja-JP"/>
        </w:rPr>
      </w:pPr>
    </w:p>
    <w:p w14:paraId="5001A302" w14:textId="77777777" w:rsidR="007B322F" w:rsidRDefault="007B322F" w:rsidP="00EF7A30">
      <w:pPr>
        <w:rPr>
          <w:lang w:eastAsia="ja-JP"/>
        </w:rPr>
      </w:pPr>
    </w:p>
    <w:p w14:paraId="69D766DB" w14:textId="77777777" w:rsidR="007B322F" w:rsidRDefault="007B322F" w:rsidP="00EF7A30">
      <w:pPr>
        <w:rPr>
          <w:lang w:eastAsia="ja-JP"/>
        </w:rPr>
      </w:pPr>
    </w:p>
    <w:p w14:paraId="0791C551" w14:textId="77777777" w:rsidR="007B322F" w:rsidRDefault="007B322F" w:rsidP="00EF7A30">
      <w:pPr>
        <w:rPr>
          <w:lang w:eastAsia="ja-JP"/>
        </w:rPr>
      </w:pPr>
    </w:p>
    <w:p w14:paraId="7E4B5B29" w14:textId="77777777" w:rsidR="007B322F" w:rsidRDefault="007B322F" w:rsidP="00EF7A30">
      <w:pPr>
        <w:rPr>
          <w:lang w:eastAsia="ja-JP"/>
        </w:rPr>
      </w:pPr>
    </w:p>
    <w:p w14:paraId="2BF53094" w14:textId="77777777" w:rsidR="005D5C02" w:rsidRDefault="00F21602" w:rsidP="00EF7A30">
      <w:pPr>
        <w:rPr>
          <w:lang w:eastAsia="ja-JP"/>
        </w:rPr>
      </w:pPr>
      <w:r>
        <w:rPr>
          <w:lang w:eastAsia="ja-JP"/>
        </w:rPr>
        <w:t xml:space="preserve"> </w:t>
      </w:r>
      <w:r w:rsidR="007B322F" w:rsidRPr="00DC630D">
        <w:rPr>
          <w:noProof/>
        </w:rPr>
        <mc:AlternateContent>
          <mc:Choice Requires="wpc">
            <w:drawing>
              <wp:inline distT="0" distB="0" distL="0" distR="0" wp14:anchorId="090FA697" wp14:editId="387696F1">
                <wp:extent cx="5942330" cy="2990851"/>
                <wp:effectExtent l="0" t="0" r="20320" b="19050"/>
                <wp:docPr id="410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43099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9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28901" w14:textId="77777777" w:rsidR="00E27E28" w:rsidRPr="000D6878" w:rsidRDefault="00E27E28" w:rsidP="007B322F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362A1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3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FD51C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73EF7C5E" w14:textId="77777777" w:rsidR="00E27E28" w:rsidRPr="000D6878" w:rsidRDefault="00E27E28" w:rsidP="007B322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39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C26E4" w14:textId="77777777" w:rsidR="00E27E28" w:rsidRPr="000D6878" w:rsidRDefault="00E27E28" w:rsidP="007B322F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B63AF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4D493" w14:textId="77777777" w:rsidR="00E27E28" w:rsidRPr="000D6878" w:rsidRDefault="00E27E28" w:rsidP="007B322F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8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1CA006" w14:textId="77777777" w:rsidR="00E27E28" w:rsidRPr="000D6878" w:rsidRDefault="00E27E28" w:rsidP="007B322F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03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940621" w14:textId="77777777" w:rsidR="00E27E28" w:rsidRPr="000D6878" w:rsidRDefault="00E27E28" w:rsidP="007B322F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0012C" w14:textId="77777777" w:rsidR="00E27E28" w:rsidRPr="000D6878" w:rsidRDefault="00E27E28" w:rsidP="007B322F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375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FA697" id="_x0000_s1083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">
                <v:shape id="_x0000_s1084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085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" filled="f">
                  <v:textbox inset="5.85pt,.7pt,5.85pt,.7pt">
                    <w:txbxContent>
                      <w:p w14:paraId="7AB43099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086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" strokeweight="3pt"/>
                <v:line id="Line 6" o:spid="_x0000_s1087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" strokeweight="3pt"/>
                <v:rect id="Rectangle 7" o:spid="_x0000_s1088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" filled="f" stroked="f">
                  <v:textbox inset="5.85pt,.7pt,5.85pt,.7pt">
                    <w:txbxContent>
                      <w:p w14:paraId="7CC28901" w14:textId="77777777" w:rsidR="00E27E28" w:rsidRPr="000D6878" w:rsidRDefault="00E27E28" w:rsidP="007B322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089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">
                  <v:textbox inset="5.85pt,.7pt,5.85pt,.7pt">
                    <w:txbxContent>
                      <w:p w14:paraId="2E3362A1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090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" fillcolor="black">
                  <v:fill r:id="rId11" o:title="" opacity="9766f" o:opacity2="9766f" type="pattern"/>
                  <v:textbox inset="5.85pt,1.75mm,5.85pt,.7pt">
                    <w:txbxContent>
                      <w:p w14:paraId="478FD51C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73EF7C5E" w14:textId="77777777" w:rsidR="00E27E28" w:rsidRPr="000D6878" w:rsidRDefault="00E27E28" w:rsidP="007B322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91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" filled="f" stroked="f">
                  <v:textbox inset="5.85pt,.7pt,5.85pt,.7pt">
                    <w:txbxContent>
                      <w:p w14:paraId="52EC26E4" w14:textId="77777777" w:rsidR="00E27E28" w:rsidRPr="000D6878" w:rsidRDefault="00E27E28" w:rsidP="007B322F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092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">
                  <v:textbox inset="5.85pt,.7pt,5.85pt,.7pt">
                    <w:txbxContent>
                      <w:p w14:paraId="429B63AF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</w:p>
                    </w:txbxContent>
                  </v:textbox>
                </v:rect>
                <v:rect id="Rectangle 12" o:spid="_x0000_s1093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" stroked="f">
                  <v:textbox inset="5.85pt,.7pt,5.85pt,.7pt">
                    <w:txbxContent>
                      <w:p w14:paraId="2394D493" w14:textId="77777777" w:rsidR="00E27E28" w:rsidRPr="000D6878" w:rsidRDefault="00E27E28" w:rsidP="007B322F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094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" strokeweight="1pt">
                  <v:stroke startarrow="block" endarrow="block"/>
                </v:line>
                <v:line id="Line 14" o:spid="_x0000_s1095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" strokeweight="1pt">
                  <v:stroke startarrow="block" endarrow="block"/>
                </v:line>
                <v:rect id="Rectangle 15" o:spid="_x0000_s1096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">
                  <v:textbox inset="5.85pt,.7pt,5.85pt,.7pt">
                    <w:txbxContent>
                      <w:p w14:paraId="1C1CA006" w14:textId="77777777" w:rsidR="00E27E28" w:rsidRPr="000D6878" w:rsidRDefault="00E27E28" w:rsidP="007B322F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097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" strokeweight="1pt">
                  <v:stroke startarrow="block" endarrow="block"/>
                </v:line>
                <v:rect id="Rectangle 17" o:spid="_x0000_s1098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kYxAAAANw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shk8zqQjIFd/AAAA//8DAFBLAQItABQABgAIAAAAIQDb4fbL7gAAAIUBAAATAAAAAAAAAAAA&#10;AAAAAAAAAABbQ29udGVudF9UeXBlc10ueG1sUEsBAi0AFAAGAAgAAAAhAFr0LFu/AAAAFQEAAAsA&#10;AAAAAAAAAAAAAAAAHwEAAF9yZWxzLy5yZWxzUEsBAi0AFAAGAAgAAAAhABikeRjEAAAA3AAAAA8A&#10;AAAAAAAAAAAAAAAABwIAAGRycy9kb3ducmV2LnhtbFBLBQYAAAAAAwADALcAAAD4AgAAAAA=&#10;" filled="f">
                  <v:textbox>
                    <w:txbxContent>
                      <w:p w14:paraId="09940621" w14:textId="77777777" w:rsidR="00E27E28" w:rsidRPr="000D6878" w:rsidRDefault="00E27E28" w:rsidP="007B322F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099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w6xQAAANw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">
                  <v:textbox>
                    <w:txbxContent>
                      <w:p w14:paraId="5500012C" w14:textId="77777777" w:rsidR="00E27E28" w:rsidRPr="000D6878" w:rsidRDefault="00E27E28" w:rsidP="007B322F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375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100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" strokeweight="1pt">
                  <v:stroke startarrow="block" endarrow="block"/>
                </v:line>
                <v:line id="Line 20" o:spid="_x0000_s1101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78555AD4" w14:textId="77777777" w:rsidR="007B322F" w:rsidRPr="00DC2429" w:rsidRDefault="00166301" w:rsidP="00DC2429">
      <w:pPr>
        <w:jc w:val="center"/>
        <w:rPr>
          <w:b/>
          <w:sz w:val="21"/>
          <w:szCs w:val="21"/>
          <w:lang w:eastAsia="ja-JP"/>
        </w:rPr>
      </w:pPr>
      <w:r w:rsidRPr="00166301">
        <w:rPr>
          <w:b/>
          <w:sz w:val="21"/>
          <w:szCs w:val="21"/>
          <w:lang w:eastAsia="ja-JP"/>
        </w:rPr>
        <w:t>Figure 3-</w:t>
      </w:r>
      <w:r>
        <w:rPr>
          <w:b/>
          <w:sz w:val="21"/>
          <w:szCs w:val="21"/>
          <w:lang w:eastAsia="ja-JP"/>
        </w:rPr>
        <w:t>4</w:t>
      </w:r>
      <w:r w:rsidR="007B322F" w:rsidRPr="00DC2429">
        <w:rPr>
          <w:b/>
          <w:sz w:val="21"/>
          <w:szCs w:val="21"/>
          <w:lang w:eastAsia="ja-JP"/>
        </w:rPr>
        <w:t xml:space="preserve"> Module configuration (R-Car V3</w:t>
      </w:r>
      <w:r>
        <w:rPr>
          <w:b/>
          <w:sz w:val="21"/>
          <w:szCs w:val="21"/>
          <w:lang w:eastAsia="ja-JP"/>
        </w:rPr>
        <w:t>H</w:t>
      </w:r>
      <w:r w:rsidR="007B322F" w:rsidRPr="00DC2429">
        <w:rPr>
          <w:b/>
          <w:sz w:val="21"/>
          <w:szCs w:val="21"/>
          <w:lang w:eastAsia="ja-JP"/>
        </w:rPr>
        <w:t>)</w:t>
      </w:r>
    </w:p>
    <w:p w14:paraId="7D8A78A3" w14:textId="77777777" w:rsidR="00166301" w:rsidRDefault="00166301" w:rsidP="00DC2429">
      <w:pPr>
        <w:jc w:val="center"/>
        <w:rPr>
          <w:b/>
          <w:lang w:eastAsia="ja-JP"/>
        </w:rPr>
      </w:pPr>
    </w:p>
    <w:p w14:paraId="44430EB5" w14:textId="77777777" w:rsidR="00E00411" w:rsidRDefault="00E00411" w:rsidP="000D78A2">
      <w:pPr>
        <w:rPr>
          <w:b/>
          <w:lang w:eastAsia="ja-JP"/>
        </w:rPr>
      </w:pPr>
    </w:p>
    <w:p w14:paraId="5B981B95" w14:textId="77777777" w:rsidR="00E00411" w:rsidRDefault="00E00411" w:rsidP="000D78A2">
      <w:pPr>
        <w:rPr>
          <w:b/>
          <w:lang w:eastAsia="ja-JP"/>
        </w:rPr>
      </w:pPr>
    </w:p>
    <w:p w14:paraId="7566F732" w14:textId="77777777" w:rsidR="00E00411" w:rsidRDefault="00E00411" w:rsidP="000D78A2">
      <w:pPr>
        <w:rPr>
          <w:b/>
          <w:lang w:eastAsia="ja-JP"/>
        </w:rPr>
      </w:pPr>
    </w:p>
    <w:p w14:paraId="0A2631BA" w14:textId="77777777" w:rsidR="00E00411" w:rsidRDefault="00E00411" w:rsidP="000D78A2">
      <w:pPr>
        <w:rPr>
          <w:b/>
          <w:lang w:eastAsia="ja-JP"/>
        </w:rPr>
      </w:pPr>
    </w:p>
    <w:p w14:paraId="764E6A15" w14:textId="77777777" w:rsidR="00E00411" w:rsidRDefault="00E00411" w:rsidP="000D78A2">
      <w:pPr>
        <w:rPr>
          <w:b/>
          <w:lang w:eastAsia="ja-JP"/>
        </w:rPr>
      </w:pPr>
    </w:p>
    <w:p w14:paraId="3948ACB4" w14:textId="77777777" w:rsidR="00E00411" w:rsidRDefault="00E00411" w:rsidP="000D78A2">
      <w:pPr>
        <w:rPr>
          <w:b/>
          <w:lang w:eastAsia="ja-JP"/>
        </w:rPr>
      </w:pPr>
    </w:p>
    <w:p w14:paraId="34163FA5" w14:textId="77777777" w:rsidR="00E00411" w:rsidRDefault="00E00411" w:rsidP="000D78A2">
      <w:pPr>
        <w:rPr>
          <w:b/>
          <w:lang w:eastAsia="ja-JP"/>
        </w:rPr>
      </w:pPr>
    </w:p>
    <w:p w14:paraId="54947701" w14:textId="77777777" w:rsidR="00E00411" w:rsidRDefault="00E00411" w:rsidP="000D78A2">
      <w:pPr>
        <w:rPr>
          <w:b/>
          <w:lang w:eastAsia="ja-JP"/>
        </w:rPr>
      </w:pPr>
    </w:p>
    <w:p w14:paraId="5EA647F0" w14:textId="77777777" w:rsidR="00E00411" w:rsidRDefault="00E00411" w:rsidP="000D78A2">
      <w:pPr>
        <w:rPr>
          <w:b/>
          <w:lang w:eastAsia="ja-JP"/>
        </w:rPr>
      </w:pPr>
    </w:p>
    <w:p w14:paraId="2C22B594" w14:textId="77777777" w:rsidR="00E00411" w:rsidRDefault="00E00411" w:rsidP="000D78A2">
      <w:pPr>
        <w:rPr>
          <w:b/>
          <w:lang w:eastAsia="ja-JP"/>
        </w:rPr>
      </w:pPr>
    </w:p>
    <w:p w14:paraId="4A9CBE1D" w14:textId="77777777" w:rsidR="00E00411" w:rsidRDefault="00E00411" w:rsidP="000D78A2">
      <w:pPr>
        <w:rPr>
          <w:b/>
          <w:lang w:eastAsia="ja-JP"/>
        </w:rPr>
      </w:pPr>
    </w:p>
    <w:p w14:paraId="7A364615" w14:textId="77777777" w:rsidR="00E00411" w:rsidRDefault="00E00411" w:rsidP="000D78A2">
      <w:pPr>
        <w:rPr>
          <w:b/>
          <w:lang w:eastAsia="ja-JP"/>
        </w:rPr>
      </w:pPr>
    </w:p>
    <w:p w14:paraId="0F2B94E2" w14:textId="77777777" w:rsidR="00E00411" w:rsidRDefault="00E00411" w:rsidP="000D78A2">
      <w:pPr>
        <w:rPr>
          <w:b/>
          <w:lang w:eastAsia="ja-JP"/>
        </w:rPr>
      </w:pPr>
    </w:p>
    <w:p w14:paraId="15FB6251" w14:textId="77777777" w:rsidR="00E00411" w:rsidRDefault="00E00411" w:rsidP="000D78A2">
      <w:pPr>
        <w:rPr>
          <w:b/>
          <w:lang w:eastAsia="ja-JP"/>
        </w:rPr>
      </w:pPr>
    </w:p>
    <w:p w14:paraId="67F78A73" w14:textId="77777777" w:rsidR="00E00411" w:rsidRDefault="00E00411" w:rsidP="000D78A2">
      <w:pPr>
        <w:rPr>
          <w:b/>
          <w:lang w:eastAsia="ja-JP"/>
        </w:rPr>
      </w:pPr>
    </w:p>
    <w:p w14:paraId="1E87537E" w14:textId="77777777" w:rsidR="00E00411" w:rsidRDefault="00E00411" w:rsidP="000D78A2">
      <w:pPr>
        <w:rPr>
          <w:b/>
          <w:lang w:eastAsia="ja-JP"/>
        </w:rPr>
      </w:pPr>
    </w:p>
    <w:p w14:paraId="489AC9F6" w14:textId="77777777" w:rsidR="00E00411" w:rsidRDefault="00E00411" w:rsidP="000D78A2">
      <w:pPr>
        <w:rPr>
          <w:b/>
          <w:lang w:eastAsia="ja-JP"/>
        </w:rPr>
      </w:pPr>
      <w:r w:rsidRPr="00DC630D">
        <w:rPr>
          <w:noProof/>
        </w:rPr>
        <mc:AlternateContent>
          <mc:Choice Requires="wpc">
            <w:drawing>
              <wp:inline distT="0" distB="0" distL="0" distR="0" wp14:anchorId="38897C36" wp14:editId="0D6EE33C">
                <wp:extent cx="5942330" cy="2990851"/>
                <wp:effectExtent l="0" t="0" r="20320" b="19050"/>
                <wp:docPr id="445" name="キャンバス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272" y="1609657"/>
                            <a:ext cx="4164498" cy="6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B7A6B6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9" name="Line 5"/>
                        <wps:cNvCnPr/>
                        <wps:spPr bwMode="auto">
                          <a:xfrm>
                            <a:off x="533400" y="1016635"/>
                            <a:ext cx="493395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"/>
                        <wps:cNvCnPr/>
                        <wps:spPr bwMode="auto">
                          <a:xfrm>
                            <a:off x="533400" y="2428875"/>
                            <a:ext cx="5074920" cy="158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17770" y="762635"/>
                            <a:ext cx="822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A0CFC" w14:textId="77777777" w:rsidR="00E27E28" w:rsidRPr="000D6878" w:rsidRDefault="00E27E28" w:rsidP="00E00411">
                              <w:pPr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3440" y="1139190"/>
                            <a:ext cx="4188954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6E9D4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Linux Kernel Modules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(GPIO sysfs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gpiolib)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3" name="Rectangle 9" descr="浅色上对角线"/>
                        <wps:cNvSpPr>
                          <a:spLocks noChangeArrowheads="1"/>
                        </wps:cNvSpPr>
                        <wps:spPr bwMode="auto">
                          <a:xfrm>
                            <a:off x="1788654" y="1848485"/>
                            <a:ext cx="3116721" cy="34480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14999"/>
                              </a:srgbClr>
                            </a:fgClr>
                            <a:bgClr>
                              <a:srgbClr val="FFFFFF">
                                <a:alpha val="14999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7DD9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GPIO 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 xml:space="preserve"> (This module)</w:t>
                              </w:r>
                            </w:p>
                            <w:p w14:paraId="7B40EE08" w14:textId="77777777" w:rsidR="00E27E28" w:rsidRPr="000D6878" w:rsidRDefault="00E27E28" w:rsidP="00E0041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63000" rIns="74295" bIns="8890" anchor="t" anchorCtr="0" upright="1">
                          <a:noAutofit/>
                        </wps:bodyPr>
                      </wps:wsp>
                      <wps:wsp>
                        <wps:cNvPr id="4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32728" y="2134870"/>
                            <a:ext cx="824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5F6E3" w14:textId="77777777" w:rsidR="00E27E28" w:rsidRPr="000D6878" w:rsidRDefault="00E27E28" w:rsidP="00E00411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3272" y="2645410"/>
                            <a:ext cx="4164471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EFD23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GPIO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_0/1/2/3/4/5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051919" y="2645410"/>
                            <a:ext cx="68643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5B167" w14:textId="77777777" w:rsidR="00E27E28" w:rsidRPr="000D6878" w:rsidRDefault="00E27E28" w:rsidP="00E00411">
                              <w:pPr>
                                <w:ind w:left="90" w:hangingChars="50" w:hanging="90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7" name="Line 13"/>
                        <wps:cNvCnPr/>
                        <wps:spPr bwMode="auto">
                          <a:xfrm>
                            <a:off x="1542860" y="1927789"/>
                            <a:ext cx="0" cy="7176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4"/>
                        <wps:cNvCnPr/>
                        <wps:spPr bwMode="auto">
                          <a:xfrm>
                            <a:off x="3483358" y="1351230"/>
                            <a:ext cx="2046" cy="4870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269" y="1696720"/>
                            <a:ext cx="118300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D7D29" w14:textId="77777777" w:rsidR="00E27E28" w:rsidRPr="000D6878" w:rsidRDefault="00E27E28" w:rsidP="00E00411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Interrupt control</w:t>
                              </w:r>
                              <w:r w:rsidRPr="000D687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0D6878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eastAsia="zh-CN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40" name="Line 16"/>
                        <wps:cNvCnPr/>
                        <wps:spPr bwMode="auto">
                          <a:xfrm>
                            <a:off x="3481866" y="2193047"/>
                            <a:ext cx="3649" cy="452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440" y="123825"/>
                            <a:ext cx="416433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C829CE" w14:textId="77777777" w:rsidR="00E27E28" w:rsidRPr="000D6878" w:rsidRDefault="00E27E28" w:rsidP="00E00411">
                              <w:pPr>
                                <w:spacing w:line="0" w:lineRule="atLeas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30" y="610236"/>
                            <a:ext cx="185229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8A323" w14:textId="08E9A073" w:rsidR="00E27E28" w:rsidRPr="000D6878" w:rsidRDefault="00E27E28" w:rsidP="00E00411">
                              <w:pPr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0D6878">
                                <w:rPr>
                                  <w:rFonts w:ascii="Arial" w:hAnsi="Arial" w:cs="Arial"/>
                                </w:rPr>
                                <w:t>/sys/class/gpio/gpio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362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19"/>
                        <wps:cNvCnPr/>
                        <wps:spPr bwMode="auto">
                          <a:xfrm flipH="1">
                            <a:off x="3485404" y="882617"/>
                            <a:ext cx="1" cy="260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0"/>
                        <wps:cNvCnPr/>
                        <wps:spPr bwMode="auto">
                          <a:xfrm>
                            <a:off x="3484880" y="421640"/>
                            <a:ext cx="635" cy="188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897C36" id="_x0000_s1102" editas="canvas" style="width:467.9pt;height:235.5pt;mso-position-horizontal-relative:char;mso-position-vertical-relative:line" coordsize="59423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">
                <v:shape id="_x0000_s1103" type="#_x0000_t75" style="position:absolute;width:59423;height:29908;visibility:visible;mso-wrap-style:square" stroked="t" strokecolor="black [3213]">
                  <v:fill o:detectmouseclick="t"/>
                  <v:path o:connecttype="none"/>
                </v:shape>
                <v:rect id="Rectangle 4" o:spid="_x0000_s1104" style="position:absolute;left:8532;top:16096;width:4164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" filled="f">
                  <v:textbox inset="5.85pt,.7pt,5.85pt,.7pt">
                    <w:txbxContent>
                      <w:p w14:paraId="50B7A6B6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Linux Kernel</w:t>
                        </w:r>
                      </w:p>
                    </w:txbxContent>
                  </v:textbox>
                </v:rect>
                <v:line id="Line 5" o:spid="_x0000_s1105" style="position:absolute;visibility:visible;mso-wrap-style:square" from="5334,10166" to="54673,10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" strokeweight="3pt"/>
                <v:line id="Line 6" o:spid="_x0000_s1106" style="position:absolute;visibility:visible;mso-wrap-style:square" from="5334,24288" to="56083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" strokeweight="3pt"/>
                <v:rect id="Rectangle 7" o:spid="_x0000_s1107" style="position:absolute;left:50177;top:7626;width:823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" filled="f" stroked="f">
                  <v:textbox inset="5.85pt,.7pt,5.85pt,.7pt">
                    <w:txbxContent>
                      <w:p w14:paraId="3EEA0CFC" w14:textId="77777777" w:rsidR="00E27E28" w:rsidRPr="000D6878" w:rsidRDefault="00E27E28" w:rsidP="00E00411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User mode</w:t>
                        </w:r>
                      </w:p>
                    </w:txbxContent>
                  </v:textbox>
                </v:rect>
                <v:rect id="Rectangle 8" o:spid="_x0000_s1108" style="position:absolute;left:8534;top:11391;width:4188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">
                  <v:textbox inset="5.85pt,.7pt,5.85pt,.7pt">
                    <w:txbxContent>
                      <w:p w14:paraId="2346E9D4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Linux Kernel Modules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(GPIO sysfs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 xml:space="preserve">,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gpiolib)</w:t>
                        </w:r>
                      </w:p>
                    </w:txbxContent>
                  </v:textbox>
                </v:rect>
                <v:rect id="Rectangle 9" o:spid="_x0000_s1109" alt="浅色上对角线" style="position:absolute;left:17886;top:18484;width:3116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" fillcolor="black">
                  <v:fill r:id="rId11" o:title="" opacity="9766f" o:opacity2="9766f" type="pattern"/>
                  <v:textbox inset="5.85pt,1.75mm,5.85pt,.7pt">
                    <w:txbxContent>
                      <w:p w14:paraId="7D387DD9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GPIO 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 xml:space="preserve"> (This module)</w:t>
                        </w:r>
                      </w:p>
                      <w:p w14:paraId="7B40EE08" w14:textId="77777777" w:rsidR="00E27E28" w:rsidRPr="000D6878" w:rsidRDefault="00E27E28" w:rsidP="00E00411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110" style="position:absolute;left:50327;top:21348;width:82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" filled="f" stroked="f">
                  <v:textbox inset="5.85pt,.7pt,5.85pt,.7pt">
                    <w:txbxContent>
                      <w:p w14:paraId="5145F6E3" w14:textId="77777777" w:rsidR="00E27E28" w:rsidRPr="000D6878" w:rsidRDefault="00E27E28" w:rsidP="00E00411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Kernel mode</w:t>
                        </w:r>
                      </w:p>
                    </w:txbxContent>
                  </v:textbox>
                </v:rect>
                <v:rect id="Rectangle 11" o:spid="_x0000_s1111" style="position:absolute;left:8532;top:26454;width:416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">
                  <v:textbox inset="5.85pt,.7pt,5.85pt,.7pt">
                    <w:txbxContent>
                      <w:p w14:paraId="6F4EFD23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GPIO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_0/1/2/3/4/5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/6</w:t>
                        </w:r>
                      </w:p>
                    </w:txbxContent>
                  </v:textbox>
                </v:rect>
                <v:rect id="Rectangle 12" o:spid="_x0000_s1112" style="position:absolute;left:50519;top:26454;width:686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" stroked="f">
                  <v:textbox inset="5.85pt,.7pt,5.85pt,.7pt">
                    <w:txbxContent>
                      <w:p w14:paraId="1C45B167" w14:textId="77777777" w:rsidR="00E27E28" w:rsidRPr="000D6878" w:rsidRDefault="00E27E28" w:rsidP="00E00411">
                        <w:pPr>
                          <w:ind w:left="90" w:hangingChars="50" w:hanging="90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Hardware</w:t>
                        </w:r>
                      </w:p>
                    </w:txbxContent>
                  </v:textbox>
                </v:rect>
                <v:line id="Line 13" o:spid="_x0000_s1113" style="position:absolute;visibility:visible;mso-wrap-style:square" from="15428,19277" to="15428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" strokeweight="1pt">
                  <v:stroke startarrow="block" endarrow="block"/>
                </v:line>
                <v:line id="Line 14" o:spid="_x0000_s1114" style="position:absolute;visibility:visible;mso-wrap-style:square" from="34833,13512" to="348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" strokeweight="1pt">
                  <v:stroke startarrow="block" endarrow="block"/>
                </v:line>
                <v:rect id="Rectangle 15" o:spid="_x0000_s1115" style="position:absolute;left:9942;top:16967;width:118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">
                  <v:textbox inset="5.85pt,.7pt,5.85pt,.7pt">
                    <w:txbxContent>
                      <w:p w14:paraId="58FD7D29" w14:textId="77777777" w:rsidR="00E27E28" w:rsidRPr="000D6878" w:rsidRDefault="00E27E28" w:rsidP="00E00411">
                        <w:pPr>
                          <w:jc w:val="center"/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Interrupt control</w:t>
                        </w:r>
                        <w:r w:rsidRPr="000D687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0D6878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er</w:t>
                        </w:r>
                      </w:p>
                    </w:txbxContent>
                  </v:textbox>
                </v:rect>
                <v:line id="Line 16" o:spid="_x0000_s1116" style="position:absolute;visibility:visible;mso-wrap-style:square" from="34818,21930" to="34855,2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" strokeweight="1pt">
                  <v:stroke startarrow="block" endarrow="block"/>
                </v:line>
                <v:rect id="Rectangle 17" o:spid="_x0000_s1117" style="position:absolute;left:8534;top:1238;width:416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" filled="f">
                  <v:textbox>
                    <w:txbxContent>
                      <w:p w14:paraId="0CC829CE" w14:textId="77777777" w:rsidR="00E27E28" w:rsidRPr="000D6878" w:rsidRDefault="00E27E28" w:rsidP="00E00411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AP</w:t>
                        </w:r>
                      </w:p>
                    </w:txbxContent>
                  </v:textbox>
                </v:rect>
                <v:shape id="Text Box 18" o:spid="_x0000_s1118" type="#_x0000_t202" style="position:absolute;left:25768;top:6102;width:1852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2O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">
                  <v:textbox>
                    <w:txbxContent>
                      <w:p w14:paraId="5898A323" w14:textId="08E9A073" w:rsidR="00E27E28" w:rsidRPr="000D6878" w:rsidRDefault="00E27E28" w:rsidP="00E00411">
                        <w:pPr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0D6878">
                          <w:rPr>
                            <w:rFonts w:ascii="Arial" w:hAnsi="Arial" w:cs="Arial"/>
                          </w:rPr>
                          <w:t>/sys/class/gpio/gpio</w:t>
                        </w:r>
                        <w:r>
                          <w:rPr>
                            <w:rFonts w:ascii="Arial" w:hAnsi="Arial" w:cs="Arial"/>
                          </w:rPr>
                          <w:t>362</w:t>
                        </w:r>
                        <w:r>
                          <w:rPr>
                            <w:rFonts w:ascii="Arial" w:hAnsi="Arial" w:cs="Arial" w:hint="eastAsia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</w:rPr>
                          <w:t>511</w:t>
                        </w:r>
                      </w:p>
                    </w:txbxContent>
                  </v:textbox>
                </v:shape>
                <v:line id="Line 19" o:spid="_x0000_s1119" style="position:absolute;flip:x;visibility:visible;mso-wrap-style:square" from="34854,8826" to="3485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" strokeweight="1pt">
                  <v:stroke startarrow="block" endarrow="block"/>
                </v:line>
                <v:line id="Line 20" o:spid="_x0000_s1120" style="position:absolute;visibility:visible;mso-wrap-style:square" from="34848,4216" to="34855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" strokeweight="1pt">
                  <v:stroke startarrow="block" endarrow="block"/>
                </v:line>
                <w10:anchorlock/>
              </v:group>
            </w:pict>
          </mc:Fallback>
        </mc:AlternateContent>
      </w:r>
    </w:p>
    <w:p w14:paraId="7542BD41" w14:textId="77777777" w:rsidR="00E00411" w:rsidRDefault="00E00411" w:rsidP="00684E15">
      <w:pPr>
        <w:jc w:val="center"/>
        <w:rPr>
          <w:b/>
          <w:sz w:val="21"/>
          <w:szCs w:val="21"/>
          <w:lang w:eastAsia="ja-JP"/>
        </w:rPr>
      </w:pPr>
      <w:r w:rsidRPr="00166301">
        <w:rPr>
          <w:b/>
          <w:sz w:val="21"/>
          <w:szCs w:val="21"/>
          <w:lang w:eastAsia="ja-JP"/>
        </w:rPr>
        <w:t>Figure 3-</w:t>
      </w:r>
      <w:r>
        <w:rPr>
          <w:b/>
          <w:sz w:val="21"/>
          <w:szCs w:val="21"/>
          <w:lang w:eastAsia="ja-JP"/>
        </w:rPr>
        <w:t>5</w:t>
      </w:r>
      <w:r w:rsidRPr="00DC2429">
        <w:rPr>
          <w:b/>
          <w:sz w:val="21"/>
          <w:szCs w:val="21"/>
          <w:lang w:eastAsia="ja-JP"/>
        </w:rPr>
        <w:t xml:space="preserve"> Module configuration (R-Car </w:t>
      </w:r>
      <w:r>
        <w:rPr>
          <w:b/>
          <w:sz w:val="21"/>
          <w:szCs w:val="21"/>
          <w:lang w:eastAsia="ja-JP"/>
        </w:rPr>
        <w:t>D3</w:t>
      </w:r>
      <w:r w:rsidRPr="00DC2429">
        <w:rPr>
          <w:b/>
          <w:sz w:val="21"/>
          <w:szCs w:val="21"/>
          <w:lang w:eastAsia="ja-JP"/>
        </w:rPr>
        <w:t>)</w:t>
      </w:r>
    </w:p>
    <w:p w14:paraId="1C634D1E" w14:textId="77777777" w:rsidR="00E00411" w:rsidRDefault="00E00411" w:rsidP="009C65FB">
      <w:pPr>
        <w:jc w:val="center"/>
        <w:rPr>
          <w:b/>
          <w:lang w:eastAsia="ja-JP"/>
        </w:rPr>
      </w:pPr>
    </w:p>
    <w:p w14:paraId="0D5FB37A" w14:textId="77777777" w:rsidR="00333D07" w:rsidRPr="003D2107" w:rsidRDefault="00333D07" w:rsidP="00333D07">
      <w:pPr>
        <w:pStyle w:val="Heading2"/>
        <w:rPr>
          <w:lang w:eastAsia="ja-JP"/>
        </w:rPr>
      </w:pPr>
      <w:bookmarkStart w:id="38" w:name="_Toc232857165"/>
      <w:bookmarkStart w:id="39" w:name="_Toc234463830"/>
      <w:bookmarkStart w:id="40" w:name="_Toc235414720"/>
      <w:bookmarkStart w:id="41" w:name="_Toc235414799"/>
      <w:bookmarkStart w:id="42" w:name="_Toc309217996"/>
      <w:bookmarkStart w:id="43" w:name="_Toc356499690"/>
      <w:bookmarkStart w:id="44" w:name="_Toc358622846"/>
      <w:bookmarkStart w:id="45" w:name="_Toc363744620"/>
      <w:r w:rsidRPr="003D2107">
        <w:rPr>
          <w:lang w:eastAsia="ja-JP"/>
        </w:rPr>
        <w:t>State Transition Diagram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B751023" w14:textId="77777777" w:rsidR="00333D07" w:rsidRDefault="00333D07" w:rsidP="00106F4B">
      <w:pPr>
        <w:rPr>
          <w:noProof/>
          <w:lang w:eastAsia="ja-JP"/>
        </w:rPr>
      </w:pPr>
      <w:r w:rsidRPr="003D2107">
        <w:rPr>
          <w:lang w:eastAsia="ja-JP"/>
        </w:rPr>
        <w:t>There is no state transition diagram for this module.</w:t>
      </w:r>
      <w:r w:rsidR="00A109E3" w:rsidRPr="00A109E3">
        <w:rPr>
          <w:noProof/>
          <w:lang w:eastAsia="ja-JP"/>
        </w:rPr>
        <w:t xml:space="preserve"> </w:t>
      </w:r>
    </w:p>
    <w:p w14:paraId="44F8C6C3" w14:textId="77777777" w:rsidR="00333D07" w:rsidRDefault="00843382" w:rsidP="000A4B7F">
      <w:pPr>
        <w:pStyle w:val="Heading1"/>
        <w:rPr>
          <w:lang w:eastAsia="ja-JP"/>
        </w:rPr>
      </w:pPr>
      <w:r>
        <w:lastRenderedPageBreak/>
        <w:t xml:space="preserve">   </w:t>
      </w:r>
      <w:r w:rsidR="000A4B7F" w:rsidRPr="000A4B7F">
        <w:rPr>
          <w:lang w:eastAsia="ja-JP"/>
        </w:rPr>
        <w:t>External Interface</w:t>
      </w:r>
    </w:p>
    <w:p w14:paraId="16EDFB96" w14:textId="77777777" w:rsidR="00333D07" w:rsidRPr="003D2107" w:rsidRDefault="00333D07" w:rsidP="00333D07">
      <w:pPr>
        <w:pStyle w:val="Heading2"/>
      </w:pPr>
      <w:bookmarkStart w:id="46" w:name="_Toc358622848"/>
      <w:bookmarkStart w:id="47" w:name="_Toc363744622"/>
      <w:r w:rsidRPr="003D2107">
        <w:rPr>
          <w:rFonts w:hint="eastAsia"/>
        </w:rPr>
        <w:t>sysfs interface</w:t>
      </w:r>
      <w:bookmarkEnd w:id="46"/>
      <w:bookmarkEnd w:id="47"/>
    </w:p>
    <w:p w14:paraId="42D96DAD" w14:textId="77777777" w:rsidR="00333D07" w:rsidRPr="003D2107" w:rsidRDefault="00333D07" w:rsidP="00663472">
      <w:r w:rsidRPr="003D2107">
        <w:t>The external interface of this module is based on Linux.</w:t>
      </w:r>
      <w:r w:rsidR="00663472">
        <w:t xml:space="preserve"> </w:t>
      </w:r>
      <w:r w:rsidRPr="003D2107">
        <w:t>The interface for operating GPIO pin from a userland is GPIO sysfs.</w:t>
      </w:r>
      <w:r w:rsidR="00663472">
        <w:t xml:space="preserve"> </w:t>
      </w:r>
      <w:r w:rsidRPr="003D2107">
        <w:t>Device node of this module is shown below.</w:t>
      </w:r>
    </w:p>
    <w:p w14:paraId="2A516AED" w14:textId="0DF381B7" w:rsidR="008D7B95" w:rsidRPr="003D2107" w:rsidRDefault="008D7B95" w:rsidP="008D7B95">
      <w:pPr>
        <w:pStyle w:val="tabletitle"/>
      </w:pPr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4</w:t>
      </w:r>
      <w:r w:rsidR="00EC660E">
        <w:rPr>
          <w:noProof/>
        </w:rPr>
        <w:fldChar w:fldCharType="end"/>
      </w:r>
      <w:r>
        <w:noBreakHyphen/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SEQ Table \* ARABIC \s 1 </w:instrText>
      </w:r>
      <w:r w:rsidR="00EC660E">
        <w:rPr>
          <w:noProof/>
        </w:rPr>
        <w:fldChar w:fldCharType="separate"/>
      </w:r>
      <w:r w:rsidR="003C2F53">
        <w:rPr>
          <w:noProof/>
        </w:rPr>
        <w:t>1</w:t>
      </w:r>
      <w:r w:rsidR="00EC660E">
        <w:rPr>
          <w:noProof/>
        </w:rPr>
        <w:fldChar w:fldCharType="end"/>
      </w:r>
      <w:r>
        <w:t xml:space="preserve"> </w:t>
      </w:r>
      <w:r w:rsidRPr="003D2107">
        <w:rPr>
          <w:rFonts w:hint="eastAsia"/>
        </w:rPr>
        <w:t xml:space="preserve">GPIO </w:t>
      </w:r>
      <w:r w:rsidRPr="003D2107">
        <w:t>device node</w:t>
      </w:r>
      <w:r w:rsidRPr="003D2107">
        <w:rPr>
          <w:rFonts w:hint="eastAsia"/>
        </w:rPr>
        <w:t xml:space="preserve"> (R-Car </w:t>
      </w:r>
      <w:r w:rsidR="009B419D">
        <w:t>H3</w:t>
      </w:r>
      <w:r w:rsidR="000F084D">
        <w:rPr>
          <w:rFonts w:hint="eastAsia"/>
          <w:lang w:eastAsia="ja-JP"/>
        </w:rPr>
        <w:t xml:space="preserve"> </w:t>
      </w:r>
      <w:r w:rsidR="009B419D">
        <w:t>Ver.2.0</w:t>
      </w:r>
      <w:r w:rsidR="000160FA">
        <w:t>/</w:t>
      </w:r>
      <w:r w:rsidR="000F084D">
        <w:t>H3</w:t>
      </w:r>
      <w:r w:rsidR="000F084D">
        <w:rPr>
          <w:rFonts w:hint="eastAsia"/>
          <w:lang w:eastAsia="ja-JP"/>
        </w:rPr>
        <w:t xml:space="preserve"> </w:t>
      </w:r>
      <w:r w:rsidR="000160FA">
        <w:t>Ver3.0</w:t>
      </w:r>
      <w:r w:rsidR="009B419D">
        <w:t>/</w:t>
      </w:r>
      <w:r>
        <w:t>M3</w:t>
      </w:r>
      <w:r w:rsidR="00D702B3">
        <w:t>/M3N</w:t>
      </w:r>
      <w:r w:rsidRPr="003D2107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8D7B95" w:rsidRPr="003D2107" w14:paraId="1A816EBD" w14:textId="77777777" w:rsidTr="00030F80">
        <w:trPr>
          <w:jc w:val="center"/>
        </w:trPr>
        <w:tc>
          <w:tcPr>
            <w:tcW w:w="1728" w:type="dxa"/>
            <w:shd w:val="clear" w:color="auto" w:fill="FFFFFF"/>
          </w:tcPr>
          <w:p w14:paraId="107FE137" w14:textId="77777777" w:rsidR="008D7B95" w:rsidRPr="003D2107" w:rsidRDefault="008D7B95" w:rsidP="00030F80">
            <w:pPr>
              <w:pStyle w:val="tablehead"/>
            </w:pPr>
            <w:r w:rsidRPr="003D2107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14EFA9AA" w14:textId="77777777" w:rsidR="008D7B95" w:rsidRPr="003D2107" w:rsidRDefault="008D7B95" w:rsidP="00030F80">
            <w:pPr>
              <w:pStyle w:val="tablehead"/>
            </w:pPr>
            <w:r w:rsidRPr="003D2107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494C9874" w14:textId="77777777" w:rsidR="008D7B95" w:rsidRPr="003D2107" w:rsidRDefault="008D7B95" w:rsidP="00030F80">
            <w:pPr>
              <w:pStyle w:val="tablehead"/>
            </w:pPr>
            <w:r w:rsidRPr="003D2107">
              <w:t>device node</w:t>
            </w:r>
          </w:p>
        </w:tc>
      </w:tr>
      <w:tr w:rsidR="00FF00A3" w:rsidRPr="003D2107" w14:paraId="22CF1145" w14:textId="77777777" w:rsidTr="00030F80">
        <w:trPr>
          <w:jc w:val="center"/>
        </w:trPr>
        <w:tc>
          <w:tcPr>
            <w:tcW w:w="1728" w:type="dxa"/>
          </w:tcPr>
          <w:p w14:paraId="7281FEE8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0</w:t>
            </w:r>
          </w:p>
        </w:tc>
        <w:tc>
          <w:tcPr>
            <w:tcW w:w="1728" w:type="dxa"/>
          </w:tcPr>
          <w:p w14:paraId="001CF79B" w14:textId="77777777" w:rsidR="00FF00A3" w:rsidRPr="003D2107" w:rsidRDefault="00FF00A3" w:rsidP="00FF00A3">
            <w:pPr>
              <w:pStyle w:val="tablebody"/>
            </w:pPr>
            <w:r w:rsidRPr="003D2107">
              <w:t>GP-0-0</w:t>
            </w:r>
          </w:p>
          <w:p w14:paraId="7253A962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E95F7A9" w14:textId="77777777" w:rsidR="00FF00A3" w:rsidRPr="003D2107" w:rsidRDefault="00FF00A3" w:rsidP="00FF00A3">
            <w:pPr>
              <w:pStyle w:val="tablebody"/>
            </w:pPr>
            <w:r w:rsidRPr="00A508EB">
              <w:t>GP-0-15</w:t>
            </w:r>
          </w:p>
        </w:tc>
        <w:tc>
          <w:tcPr>
            <w:tcW w:w="2916" w:type="dxa"/>
          </w:tcPr>
          <w:p w14:paraId="2A4AD534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 w:rsidR="00AB47D2">
              <w:t>496</w:t>
            </w:r>
          </w:p>
          <w:p w14:paraId="13E1F852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F001FC1" w14:textId="77777777" w:rsidR="00FF00A3" w:rsidRPr="003D2107" w:rsidRDefault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 w:rsidR="00AB47D2">
              <w:t>511</w:t>
            </w:r>
          </w:p>
        </w:tc>
      </w:tr>
      <w:tr w:rsidR="00FF00A3" w:rsidRPr="003D2107" w14:paraId="7959E5DE" w14:textId="77777777" w:rsidTr="00030F80">
        <w:trPr>
          <w:jc w:val="center"/>
        </w:trPr>
        <w:tc>
          <w:tcPr>
            <w:tcW w:w="1728" w:type="dxa"/>
          </w:tcPr>
          <w:p w14:paraId="7CD65BF4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1</w:t>
            </w:r>
          </w:p>
        </w:tc>
        <w:tc>
          <w:tcPr>
            <w:tcW w:w="1728" w:type="dxa"/>
          </w:tcPr>
          <w:p w14:paraId="4692A251" w14:textId="77777777" w:rsidR="00FF00A3" w:rsidRPr="003D2107" w:rsidRDefault="00FF00A3" w:rsidP="00FF00A3">
            <w:pPr>
              <w:pStyle w:val="tablebody"/>
            </w:pPr>
            <w:r w:rsidRPr="003D2107">
              <w:t>GP-1-0</w:t>
            </w:r>
          </w:p>
          <w:p w14:paraId="0269CEE0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0322BDC" w14:textId="77777777" w:rsidR="00FF00A3" w:rsidRPr="003D2107" w:rsidRDefault="00FF00A3" w:rsidP="00FF00A3">
            <w:pPr>
              <w:pStyle w:val="tablebody"/>
            </w:pPr>
            <w:r w:rsidRPr="003D2107">
              <w:t>GP-1-2</w:t>
            </w:r>
            <w:r>
              <w:t>8</w:t>
            </w:r>
          </w:p>
        </w:tc>
        <w:tc>
          <w:tcPr>
            <w:tcW w:w="2916" w:type="dxa"/>
          </w:tcPr>
          <w:p w14:paraId="0FC97184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467</w:t>
            </w:r>
          </w:p>
          <w:p w14:paraId="3E14903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5EDA82F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495</w:t>
            </w:r>
          </w:p>
        </w:tc>
      </w:tr>
      <w:tr w:rsidR="00FF00A3" w:rsidRPr="003D2107" w14:paraId="524E8CAF" w14:textId="77777777" w:rsidTr="00030F80">
        <w:trPr>
          <w:jc w:val="center"/>
        </w:trPr>
        <w:tc>
          <w:tcPr>
            <w:tcW w:w="1728" w:type="dxa"/>
          </w:tcPr>
          <w:p w14:paraId="08D46AD7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2</w:t>
            </w:r>
          </w:p>
        </w:tc>
        <w:tc>
          <w:tcPr>
            <w:tcW w:w="1728" w:type="dxa"/>
          </w:tcPr>
          <w:p w14:paraId="581370E0" w14:textId="77777777" w:rsidR="00FF00A3" w:rsidRPr="003D2107" w:rsidRDefault="00FF00A3" w:rsidP="00FF00A3">
            <w:pPr>
              <w:pStyle w:val="tablebody"/>
            </w:pPr>
            <w:r w:rsidRPr="003D2107">
              <w:t>GP-2-0</w:t>
            </w:r>
          </w:p>
          <w:p w14:paraId="7CDE391B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441CB0C" w14:textId="77777777" w:rsidR="00FF00A3" w:rsidRPr="003D2107" w:rsidRDefault="00FF00A3" w:rsidP="00FF00A3">
            <w:pPr>
              <w:pStyle w:val="tablebody"/>
            </w:pPr>
            <w:r w:rsidRPr="003D2107">
              <w:t>GP-2-</w:t>
            </w:r>
            <w:r>
              <w:t>14</w:t>
            </w:r>
          </w:p>
        </w:tc>
        <w:tc>
          <w:tcPr>
            <w:tcW w:w="2916" w:type="dxa"/>
          </w:tcPr>
          <w:p w14:paraId="1B179082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452</w:t>
            </w:r>
          </w:p>
          <w:p w14:paraId="720F9C85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BF49D97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466</w:t>
            </w:r>
          </w:p>
        </w:tc>
      </w:tr>
      <w:tr w:rsidR="00FF00A3" w:rsidRPr="003D2107" w14:paraId="32F77F1C" w14:textId="77777777" w:rsidTr="00030F80">
        <w:trPr>
          <w:jc w:val="center"/>
        </w:trPr>
        <w:tc>
          <w:tcPr>
            <w:tcW w:w="1728" w:type="dxa"/>
          </w:tcPr>
          <w:p w14:paraId="2A7805D2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3</w:t>
            </w:r>
          </w:p>
        </w:tc>
        <w:tc>
          <w:tcPr>
            <w:tcW w:w="1728" w:type="dxa"/>
          </w:tcPr>
          <w:p w14:paraId="59840083" w14:textId="77777777" w:rsidR="00FF00A3" w:rsidRPr="003D2107" w:rsidRDefault="00FF00A3" w:rsidP="00FF00A3">
            <w:pPr>
              <w:pStyle w:val="tablebody"/>
            </w:pPr>
            <w:r w:rsidRPr="003D2107">
              <w:t>GP-3-0</w:t>
            </w:r>
          </w:p>
          <w:p w14:paraId="3814766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40F654D" w14:textId="77777777" w:rsidR="00FF00A3" w:rsidRPr="003D2107" w:rsidRDefault="00FF00A3" w:rsidP="00FF00A3">
            <w:pPr>
              <w:pStyle w:val="tablebody"/>
            </w:pPr>
            <w:r w:rsidRPr="003D2107">
              <w:t>GP-3-</w:t>
            </w:r>
            <w:r>
              <w:t>15</w:t>
            </w:r>
          </w:p>
        </w:tc>
        <w:tc>
          <w:tcPr>
            <w:tcW w:w="2916" w:type="dxa"/>
          </w:tcPr>
          <w:p w14:paraId="5DADF591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436</w:t>
            </w:r>
          </w:p>
          <w:p w14:paraId="75B2972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F5DF7C7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451</w:t>
            </w:r>
          </w:p>
        </w:tc>
      </w:tr>
      <w:tr w:rsidR="00FF00A3" w:rsidRPr="003D2107" w14:paraId="279B6FFC" w14:textId="77777777" w:rsidTr="00030F80">
        <w:trPr>
          <w:jc w:val="center"/>
        </w:trPr>
        <w:tc>
          <w:tcPr>
            <w:tcW w:w="1728" w:type="dxa"/>
          </w:tcPr>
          <w:p w14:paraId="5BD42BA3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4</w:t>
            </w:r>
          </w:p>
        </w:tc>
        <w:tc>
          <w:tcPr>
            <w:tcW w:w="1728" w:type="dxa"/>
          </w:tcPr>
          <w:p w14:paraId="759AFD94" w14:textId="77777777" w:rsidR="00FF00A3" w:rsidRPr="003D2107" w:rsidRDefault="00FF00A3" w:rsidP="00FF00A3">
            <w:pPr>
              <w:pStyle w:val="tablebody"/>
            </w:pPr>
            <w:r w:rsidRPr="003D2107">
              <w:t>GP-4-0</w:t>
            </w:r>
          </w:p>
          <w:p w14:paraId="55FF1026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51B6589" w14:textId="77777777" w:rsidR="00FF00A3" w:rsidRPr="003D2107" w:rsidRDefault="00FF00A3" w:rsidP="00FF00A3">
            <w:pPr>
              <w:pStyle w:val="tablebody"/>
            </w:pPr>
            <w:r w:rsidRPr="003D2107">
              <w:t>GP-4-</w:t>
            </w:r>
            <w:r>
              <w:t>17</w:t>
            </w:r>
          </w:p>
        </w:tc>
        <w:tc>
          <w:tcPr>
            <w:tcW w:w="2916" w:type="dxa"/>
          </w:tcPr>
          <w:p w14:paraId="7713098A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418</w:t>
            </w:r>
          </w:p>
          <w:p w14:paraId="3061EBFE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7A748AA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435</w:t>
            </w:r>
          </w:p>
        </w:tc>
      </w:tr>
      <w:tr w:rsidR="00FF00A3" w:rsidRPr="003D2107" w14:paraId="460E750F" w14:textId="77777777" w:rsidTr="00030F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E24D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6FF4" w14:textId="77777777" w:rsidR="00FF00A3" w:rsidRPr="003D2107" w:rsidRDefault="00FF00A3" w:rsidP="00FF00A3">
            <w:pPr>
              <w:pStyle w:val="tablebody"/>
            </w:pPr>
            <w:r w:rsidRPr="003D2107">
              <w:t>GP-5-0</w:t>
            </w:r>
          </w:p>
          <w:p w14:paraId="20AC9E29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93C5F6B" w14:textId="77777777" w:rsidR="00FF00A3" w:rsidRPr="003D2107" w:rsidRDefault="00FF00A3" w:rsidP="00FF00A3">
            <w:pPr>
              <w:pStyle w:val="tablebody"/>
            </w:pPr>
            <w:r w:rsidRPr="003D2107">
              <w:t>GP-5-</w:t>
            </w:r>
            <w:r>
              <w:t>25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3B27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392</w:t>
            </w:r>
          </w:p>
          <w:p w14:paraId="7B5B123E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FD7D4DF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417</w:t>
            </w:r>
          </w:p>
        </w:tc>
      </w:tr>
      <w:tr w:rsidR="00FF00A3" w:rsidRPr="003D2107" w14:paraId="3571CF2B" w14:textId="77777777" w:rsidTr="00030F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98A4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9D67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-0</w:t>
            </w:r>
          </w:p>
          <w:p w14:paraId="29343962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38A2A95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</w:t>
            </w:r>
            <w:r>
              <w:t>31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FE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360</w:t>
            </w:r>
          </w:p>
          <w:p w14:paraId="21E46393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1CCB613" w14:textId="77777777" w:rsidR="00FF00A3" w:rsidRPr="003D2107" w:rsidRDefault="00FF00A3" w:rsidP="00FF00A3">
            <w:pPr>
              <w:pStyle w:val="tablebody"/>
            </w:pPr>
            <w:r w:rsidRPr="003D2107">
              <w:t>/sys/class/gpio/gpio</w:t>
            </w:r>
            <w:r>
              <w:t>391</w:t>
            </w:r>
          </w:p>
        </w:tc>
      </w:tr>
      <w:tr w:rsidR="00FF00A3" w:rsidRPr="003D2107" w14:paraId="2DC72292" w14:textId="77777777" w:rsidTr="00030F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7D69" w14:textId="77777777" w:rsidR="00FF00A3" w:rsidRPr="003D2107" w:rsidRDefault="00FF00A3" w:rsidP="00FF00A3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085A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7</w:t>
            </w:r>
            <w:r w:rsidRPr="003D2107">
              <w:t>-0</w:t>
            </w:r>
          </w:p>
          <w:p w14:paraId="7BD22B0D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8CA8111" w14:textId="77777777" w:rsidR="00FF00A3" w:rsidRPr="003D2107" w:rsidRDefault="00FF00A3" w:rsidP="00FF00A3">
            <w:pPr>
              <w:pStyle w:val="tablebody"/>
            </w:pPr>
            <w:r w:rsidRPr="003D2107">
              <w:t>GP-</w:t>
            </w:r>
            <w:r>
              <w:t>7</w:t>
            </w:r>
            <w:r w:rsidRPr="003D2107">
              <w:t>-</w:t>
            </w:r>
            <w:r>
              <w:t>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05" w14:textId="77777777" w:rsidR="00FF00A3" w:rsidRPr="003D2107" w:rsidRDefault="00FF00A3" w:rsidP="00FF00A3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356</w:t>
            </w:r>
          </w:p>
          <w:p w14:paraId="1F92C74D" w14:textId="77777777" w:rsidR="00FF00A3" w:rsidRPr="003D2107" w:rsidRDefault="00FF00A3" w:rsidP="00FF00A3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CF49363" w14:textId="77777777" w:rsidR="00FF00A3" w:rsidRPr="003D2107" w:rsidRDefault="00FF00A3" w:rsidP="00FF00A3">
            <w:pPr>
              <w:pStyle w:val="tablebody"/>
            </w:pPr>
            <w:r w:rsidRPr="003D2107">
              <w:t>/sys/class/gpio/gpio</w:t>
            </w:r>
            <w:r>
              <w:t>359</w:t>
            </w:r>
          </w:p>
        </w:tc>
      </w:tr>
    </w:tbl>
    <w:p w14:paraId="4B85FA34" w14:textId="77777777" w:rsidR="00BC5F27" w:rsidRDefault="00BC5F27" w:rsidP="007C69DF">
      <w:pPr>
        <w:rPr>
          <w:lang w:eastAsia="ja-JP"/>
        </w:rPr>
      </w:pPr>
    </w:p>
    <w:p w14:paraId="6DDC7B73" w14:textId="68E87C5C" w:rsidR="00BC5F27" w:rsidRPr="003D2107" w:rsidRDefault="00BC5F27" w:rsidP="00BC5F27">
      <w:pPr>
        <w:pStyle w:val="tabletitle"/>
      </w:pPr>
      <w:r>
        <w:lastRenderedPageBreak/>
        <w:t xml:space="preserve">Table </w:t>
      </w:r>
      <w:r w:rsidR="00732C7B">
        <w:rPr>
          <w:noProof/>
        </w:rPr>
        <w:fldChar w:fldCharType="begin"/>
      </w:r>
      <w:r w:rsidR="00732C7B">
        <w:rPr>
          <w:noProof/>
        </w:rPr>
        <w:instrText xml:space="preserve"> STYLEREF 1 \s </w:instrText>
      </w:r>
      <w:r w:rsidR="00732C7B">
        <w:rPr>
          <w:noProof/>
        </w:rPr>
        <w:fldChar w:fldCharType="separate"/>
      </w:r>
      <w:r w:rsidR="003C2F53">
        <w:rPr>
          <w:noProof/>
        </w:rPr>
        <w:t>4</w:t>
      </w:r>
      <w:r w:rsidR="00732C7B">
        <w:rPr>
          <w:noProof/>
        </w:rPr>
        <w:fldChar w:fldCharType="end"/>
      </w:r>
      <w:r>
        <w:noBreakHyphen/>
        <w:t xml:space="preserve">2 </w:t>
      </w:r>
      <w:r w:rsidRPr="003D2107">
        <w:rPr>
          <w:rFonts w:hint="eastAsia"/>
        </w:rPr>
        <w:t xml:space="preserve">GPIO </w:t>
      </w:r>
      <w:r w:rsidRPr="003D2107">
        <w:t>device node</w:t>
      </w:r>
      <w:r w:rsidRPr="003D2107">
        <w:rPr>
          <w:rFonts w:hint="eastAsia"/>
        </w:rPr>
        <w:t xml:space="preserve"> (R-Car </w:t>
      </w:r>
      <w:r>
        <w:t>E3</w:t>
      </w:r>
      <w:r w:rsidRPr="003D2107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BC5F27" w:rsidRPr="003D2107" w14:paraId="51D1E481" w14:textId="77777777" w:rsidTr="002834C6">
        <w:trPr>
          <w:jc w:val="center"/>
        </w:trPr>
        <w:tc>
          <w:tcPr>
            <w:tcW w:w="1728" w:type="dxa"/>
            <w:shd w:val="clear" w:color="auto" w:fill="FFFFFF"/>
          </w:tcPr>
          <w:p w14:paraId="3E78CD75" w14:textId="77777777" w:rsidR="00BC5F27" w:rsidRPr="003D2107" w:rsidRDefault="00BC5F27" w:rsidP="002834C6">
            <w:pPr>
              <w:pStyle w:val="tablehead"/>
            </w:pPr>
            <w:r w:rsidRPr="003D2107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3B6EE3E3" w14:textId="77777777" w:rsidR="00BC5F27" w:rsidRPr="003D2107" w:rsidRDefault="00BC5F27" w:rsidP="002834C6">
            <w:pPr>
              <w:pStyle w:val="tablehead"/>
            </w:pPr>
            <w:r w:rsidRPr="003D2107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282941E6" w14:textId="77777777" w:rsidR="00BC5F27" w:rsidRPr="003D2107" w:rsidRDefault="00BC5F27" w:rsidP="002834C6">
            <w:pPr>
              <w:pStyle w:val="tablehead"/>
            </w:pPr>
            <w:r w:rsidRPr="003D2107">
              <w:t>device node</w:t>
            </w:r>
          </w:p>
        </w:tc>
      </w:tr>
      <w:tr w:rsidR="00BC5F27" w:rsidRPr="003D2107" w14:paraId="471A196D" w14:textId="77777777" w:rsidTr="002834C6">
        <w:trPr>
          <w:jc w:val="center"/>
        </w:trPr>
        <w:tc>
          <w:tcPr>
            <w:tcW w:w="1728" w:type="dxa"/>
          </w:tcPr>
          <w:p w14:paraId="7C37FB6E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0</w:t>
            </w:r>
          </w:p>
        </w:tc>
        <w:tc>
          <w:tcPr>
            <w:tcW w:w="1728" w:type="dxa"/>
          </w:tcPr>
          <w:p w14:paraId="0AB5B19C" w14:textId="77777777" w:rsidR="00BC5F27" w:rsidRPr="003D2107" w:rsidRDefault="00BC5F27" w:rsidP="002834C6">
            <w:pPr>
              <w:pStyle w:val="tablebody"/>
            </w:pPr>
            <w:r w:rsidRPr="003D2107">
              <w:t>GP-0-0</w:t>
            </w:r>
          </w:p>
          <w:p w14:paraId="776B70E1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FD66551" w14:textId="77777777" w:rsidR="00BC5F27" w:rsidRPr="003D2107" w:rsidRDefault="00BC5F27" w:rsidP="002834C6">
            <w:pPr>
              <w:pStyle w:val="tablebody"/>
            </w:pPr>
            <w:r w:rsidRPr="00A508EB">
              <w:t>GP-0-</w:t>
            </w:r>
            <w:r>
              <w:t>17</w:t>
            </w:r>
          </w:p>
        </w:tc>
        <w:tc>
          <w:tcPr>
            <w:tcW w:w="2916" w:type="dxa"/>
          </w:tcPr>
          <w:p w14:paraId="0EF9BEC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494</w:t>
            </w:r>
          </w:p>
          <w:p w14:paraId="1E179C0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AC87416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511</w:t>
            </w:r>
          </w:p>
        </w:tc>
      </w:tr>
      <w:tr w:rsidR="00BC5F27" w:rsidRPr="003D2107" w14:paraId="4F800A22" w14:textId="77777777" w:rsidTr="002834C6">
        <w:trPr>
          <w:jc w:val="center"/>
        </w:trPr>
        <w:tc>
          <w:tcPr>
            <w:tcW w:w="1728" w:type="dxa"/>
          </w:tcPr>
          <w:p w14:paraId="4F4E5598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1</w:t>
            </w:r>
          </w:p>
        </w:tc>
        <w:tc>
          <w:tcPr>
            <w:tcW w:w="1728" w:type="dxa"/>
          </w:tcPr>
          <w:p w14:paraId="0B3690BF" w14:textId="77777777" w:rsidR="00BC5F27" w:rsidRPr="003D2107" w:rsidRDefault="00BC5F27" w:rsidP="002834C6">
            <w:pPr>
              <w:pStyle w:val="tablebody"/>
            </w:pPr>
            <w:r w:rsidRPr="003D2107">
              <w:t>GP-1-0</w:t>
            </w:r>
          </w:p>
          <w:p w14:paraId="475BB1C6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23BFD039" w14:textId="77777777" w:rsidR="00BC5F27" w:rsidRPr="003D2107" w:rsidRDefault="00BC5F27" w:rsidP="002834C6">
            <w:pPr>
              <w:pStyle w:val="tablebody"/>
            </w:pPr>
            <w:r w:rsidRPr="003D2107">
              <w:t>GP-1-</w:t>
            </w:r>
            <w:r>
              <w:t>22</w:t>
            </w:r>
          </w:p>
        </w:tc>
        <w:tc>
          <w:tcPr>
            <w:tcW w:w="2916" w:type="dxa"/>
          </w:tcPr>
          <w:p w14:paraId="10A3E5A3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471</w:t>
            </w:r>
          </w:p>
          <w:p w14:paraId="7AAD6A44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9D29A8D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493</w:t>
            </w:r>
          </w:p>
        </w:tc>
      </w:tr>
      <w:tr w:rsidR="00BC5F27" w:rsidRPr="003D2107" w14:paraId="6D46E7F3" w14:textId="77777777" w:rsidTr="002834C6">
        <w:trPr>
          <w:jc w:val="center"/>
        </w:trPr>
        <w:tc>
          <w:tcPr>
            <w:tcW w:w="1728" w:type="dxa"/>
          </w:tcPr>
          <w:p w14:paraId="7E119E4D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2</w:t>
            </w:r>
          </w:p>
        </w:tc>
        <w:tc>
          <w:tcPr>
            <w:tcW w:w="1728" w:type="dxa"/>
          </w:tcPr>
          <w:p w14:paraId="04F2FC04" w14:textId="77777777" w:rsidR="00BC5F27" w:rsidRPr="003D2107" w:rsidRDefault="00BC5F27" w:rsidP="002834C6">
            <w:pPr>
              <w:pStyle w:val="tablebody"/>
            </w:pPr>
            <w:r w:rsidRPr="003D2107">
              <w:t>GP-2-0</w:t>
            </w:r>
          </w:p>
          <w:p w14:paraId="78BAEBA8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5EF93CD" w14:textId="77777777" w:rsidR="00BC5F27" w:rsidRPr="003D2107" w:rsidRDefault="00BC5F27" w:rsidP="002834C6">
            <w:pPr>
              <w:pStyle w:val="tablebody"/>
            </w:pPr>
            <w:r w:rsidRPr="003D2107">
              <w:t>GP-2-</w:t>
            </w:r>
            <w:r>
              <w:t>25</w:t>
            </w:r>
          </w:p>
        </w:tc>
        <w:tc>
          <w:tcPr>
            <w:tcW w:w="2916" w:type="dxa"/>
          </w:tcPr>
          <w:p w14:paraId="4305FE68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445</w:t>
            </w:r>
          </w:p>
          <w:p w14:paraId="57FDBAF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BF97D4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470</w:t>
            </w:r>
          </w:p>
        </w:tc>
      </w:tr>
      <w:tr w:rsidR="00BC5F27" w:rsidRPr="003D2107" w14:paraId="20D60584" w14:textId="77777777" w:rsidTr="002834C6">
        <w:trPr>
          <w:jc w:val="center"/>
        </w:trPr>
        <w:tc>
          <w:tcPr>
            <w:tcW w:w="1728" w:type="dxa"/>
          </w:tcPr>
          <w:p w14:paraId="543D3E1A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3</w:t>
            </w:r>
          </w:p>
        </w:tc>
        <w:tc>
          <w:tcPr>
            <w:tcW w:w="1728" w:type="dxa"/>
          </w:tcPr>
          <w:p w14:paraId="4C8449C8" w14:textId="77777777" w:rsidR="00BC5F27" w:rsidRPr="003D2107" w:rsidRDefault="00BC5F27" w:rsidP="002834C6">
            <w:pPr>
              <w:pStyle w:val="tablebody"/>
            </w:pPr>
            <w:r w:rsidRPr="003D2107">
              <w:t>GP-3-0</w:t>
            </w:r>
          </w:p>
          <w:p w14:paraId="0A0F4B6F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7CDA9A2" w14:textId="77777777" w:rsidR="00BC5F27" w:rsidRPr="003D2107" w:rsidRDefault="00BC5F27" w:rsidP="002834C6">
            <w:pPr>
              <w:pStyle w:val="tablebody"/>
            </w:pPr>
            <w:r w:rsidRPr="003D2107">
              <w:t>GP-3-</w:t>
            </w:r>
            <w:r>
              <w:t>15</w:t>
            </w:r>
          </w:p>
        </w:tc>
        <w:tc>
          <w:tcPr>
            <w:tcW w:w="2916" w:type="dxa"/>
          </w:tcPr>
          <w:p w14:paraId="77F16A30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429</w:t>
            </w:r>
          </w:p>
          <w:p w14:paraId="0383B87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F47640C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444</w:t>
            </w:r>
          </w:p>
        </w:tc>
      </w:tr>
      <w:tr w:rsidR="00BC5F27" w:rsidRPr="003D2107" w14:paraId="3D5E0BD1" w14:textId="77777777" w:rsidTr="002834C6">
        <w:trPr>
          <w:jc w:val="center"/>
        </w:trPr>
        <w:tc>
          <w:tcPr>
            <w:tcW w:w="1728" w:type="dxa"/>
          </w:tcPr>
          <w:p w14:paraId="4D9E54D2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4</w:t>
            </w:r>
          </w:p>
        </w:tc>
        <w:tc>
          <w:tcPr>
            <w:tcW w:w="1728" w:type="dxa"/>
          </w:tcPr>
          <w:p w14:paraId="4E28DB26" w14:textId="77777777" w:rsidR="00BC5F27" w:rsidRPr="003D2107" w:rsidRDefault="00BC5F27" w:rsidP="002834C6">
            <w:pPr>
              <w:pStyle w:val="tablebody"/>
            </w:pPr>
            <w:r w:rsidRPr="003D2107">
              <w:t>GP-4-0</w:t>
            </w:r>
          </w:p>
          <w:p w14:paraId="106C1900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E07C076" w14:textId="77777777" w:rsidR="00BC5F27" w:rsidRPr="003D2107" w:rsidRDefault="00BC5F27" w:rsidP="002834C6">
            <w:pPr>
              <w:pStyle w:val="tablebody"/>
            </w:pPr>
            <w:r w:rsidRPr="003D2107">
              <w:t>GP-4-</w:t>
            </w:r>
            <w:r>
              <w:t>10</w:t>
            </w:r>
          </w:p>
        </w:tc>
        <w:tc>
          <w:tcPr>
            <w:tcW w:w="2916" w:type="dxa"/>
          </w:tcPr>
          <w:p w14:paraId="2A6F2FD5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418</w:t>
            </w:r>
          </w:p>
          <w:p w14:paraId="068AC45E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49BF04A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428</w:t>
            </w:r>
          </w:p>
        </w:tc>
      </w:tr>
      <w:tr w:rsidR="00BC5F27" w:rsidRPr="003D2107" w14:paraId="2BEBFF41" w14:textId="77777777" w:rsidTr="002834C6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2EF6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6BA2" w14:textId="77777777" w:rsidR="00BC5F27" w:rsidRPr="003D2107" w:rsidRDefault="00BC5F27" w:rsidP="002834C6">
            <w:pPr>
              <w:pStyle w:val="tablebody"/>
            </w:pPr>
            <w:r w:rsidRPr="003D2107">
              <w:t>GP-5-0</w:t>
            </w:r>
          </w:p>
          <w:p w14:paraId="1EE3FEA5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2BACBCC9" w14:textId="77777777" w:rsidR="00BC5F27" w:rsidRPr="003D2107" w:rsidRDefault="00BC5F27" w:rsidP="002834C6">
            <w:pPr>
              <w:pStyle w:val="tablebody"/>
            </w:pPr>
            <w:r w:rsidRPr="003D2107">
              <w:t>GP-5-</w:t>
            </w:r>
            <w:r>
              <w:t>19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316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98</w:t>
            </w:r>
          </w:p>
          <w:p w14:paraId="6D1A1F37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E2C7E0A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417</w:t>
            </w:r>
          </w:p>
        </w:tc>
      </w:tr>
      <w:tr w:rsidR="00BC5F27" w:rsidRPr="003D2107" w14:paraId="74228A53" w14:textId="77777777" w:rsidTr="002834C6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2E3E" w14:textId="77777777" w:rsidR="00BC5F27" w:rsidRPr="003D2107" w:rsidRDefault="00BC5F27" w:rsidP="002834C6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BAE5" w14:textId="77777777" w:rsidR="00BC5F27" w:rsidRPr="003D2107" w:rsidRDefault="00BC5F27" w:rsidP="002834C6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-0</w:t>
            </w:r>
          </w:p>
          <w:p w14:paraId="3CECA9C6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E39EED0" w14:textId="77777777" w:rsidR="00BC5F27" w:rsidRPr="003D2107" w:rsidRDefault="00BC5F27" w:rsidP="002834C6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</w:t>
            </w:r>
            <w:r>
              <w:t>17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9241" w14:textId="77777777" w:rsidR="00BC5F27" w:rsidRPr="003D2107" w:rsidRDefault="00BC5F27" w:rsidP="002834C6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80</w:t>
            </w:r>
          </w:p>
          <w:p w14:paraId="5876A8A5" w14:textId="77777777" w:rsidR="00BC5F27" w:rsidRPr="003D2107" w:rsidRDefault="00BC5F27" w:rsidP="002834C6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5B30A479" w14:textId="77777777" w:rsidR="00BC5F27" w:rsidRPr="003D2107" w:rsidRDefault="00BC5F27" w:rsidP="002834C6">
            <w:pPr>
              <w:pStyle w:val="tablebody"/>
            </w:pPr>
            <w:r w:rsidRPr="003D2107">
              <w:t>/sys/class/gpio/gpio</w:t>
            </w:r>
            <w:r>
              <w:t>397</w:t>
            </w:r>
          </w:p>
        </w:tc>
      </w:tr>
    </w:tbl>
    <w:p w14:paraId="6C218038" w14:textId="77777777" w:rsidR="007C69DF" w:rsidRDefault="007C69DF" w:rsidP="007C69DF">
      <w:pPr>
        <w:rPr>
          <w:lang w:eastAsia="ja-JP"/>
        </w:rPr>
      </w:pPr>
      <w:r>
        <w:rPr>
          <w:lang w:eastAsia="ja-JP"/>
        </w:rPr>
        <w:br w:type="page"/>
      </w:r>
    </w:p>
    <w:p w14:paraId="5C40DE1A" w14:textId="729A7A81" w:rsidR="00915A65" w:rsidRPr="003D2107" w:rsidRDefault="00915A65" w:rsidP="00915A65">
      <w:pPr>
        <w:pStyle w:val="tabletitle"/>
      </w:pPr>
      <w:r>
        <w:lastRenderedPageBreak/>
        <w:t xml:space="preserve">Table </w:t>
      </w:r>
      <w:r w:rsidR="00097818">
        <w:rPr>
          <w:noProof/>
        </w:rPr>
        <w:fldChar w:fldCharType="begin"/>
      </w:r>
      <w:r w:rsidR="00097818">
        <w:rPr>
          <w:noProof/>
        </w:rPr>
        <w:instrText xml:space="preserve"> STYLEREF 1 \s </w:instrText>
      </w:r>
      <w:r w:rsidR="00097818">
        <w:rPr>
          <w:noProof/>
        </w:rPr>
        <w:fldChar w:fldCharType="separate"/>
      </w:r>
      <w:r w:rsidR="003C2F53">
        <w:rPr>
          <w:noProof/>
        </w:rPr>
        <w:t>4</w:t>
      </w:r>
      <w:r w:rsidR="00097818">
        <w:rPr>
          <w:noProof/>
        </w:rPr>
        <w:fldChar w:fldCharType="end"/>
      </w:r>
      <w:r>
        <w:noBreakHyphen/>
        <w:t xml:space="preserve">3 </w:t>
      </w:r>
      <w:r w:rsidRPr="003D2107">
        <w:rPr>
          <w:rFonts w:hint="eastAsia"/>
        </w:rPr>
        <w:t xml:space="preserve">GPIO </w:t>
      </w:r>
      <w:r w:rsidRPr="003D2107">
        <w:t>device node</w:t>
      </w:r>
      <w:r w:rsidRPr="003D2107">
        <w:rPr>
          <w:rFonts w:hint="eastAsia"/>
        </w:rPr>
        <w:t xml:space="preserve"> (R-Car </w:t>
      </w:r>
      <w:r>
        <w:t>V3U</w:t>
      </w:r>
      <w:r w:rsidRPr="003D2107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915A65" w:rsidRPr="003D2107" w14:paraId="4E072F77" w14:textId="77777777" w:rsidTr="00915A65">
        <w:trPr>
          <w:jc w:val="center"/>
        </w:trPr>
        <w:tc>
          <w:tcPr>
            <w:tcW w:w="1728" w:type="dxa"/>
            <w:shd w:val="clear" w:color="auto" w:fill="FFFFFF"/>
          </w:tcPr>
          <w:p w14:paraId="3F956BBB" w14:textId="77777777" w:rsidR="00915A65" w:rsidRPr="003D2107" w:rsidRDefault="00915A65" w:rsidP="00915A65">
            <w:pPr>
              <w:pStyle w:val="tablehead"/>
            </w:pPr>
            <w:r w:rsidRPr="003D2107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6252A811" w14:textId="77777777" w:rsidR="00915A65" w:rsidRPr="003D2107" w:rsidRDefault="00915A65" w:rsidP="00915A65">
            <w:pPr>
              <w:pStyle w:val="tablehead"/>
            </w:pPr>
            <w:r w:rsidRPr="003D2107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18068ACA" w14:textId="77777777" w:rsidR="00915A65" w:rsidRPr="003D2107" w:rsidRDefault="00915A65" w:rsidP="00915A65">
            <w:pPr>
              <w:pStyle w:val="tablehead"/>
            </w:pPr>
            <w:r w:rsidRPr="003D2107">
              <w:t>device node</w:t>
            </w:r>
          </w:p>
        </w:tc>
      </w:tr>
      <w:tr w:rsidR="00915A65" w:rsidRPr="003D2107" w14:paraId="25732330" w14:textId="77777777" w:rsidTr="00915A65">
        <w:trPr>
          <w:jc w:val="center"/>
        </w:trPr>
        <w:tc>
          <w:tcPr>
            <w:tcW w:w="1728" w:type="dxa"/>
          </w:tcPr>
          <w:p w14:paraId="04B4B808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="00013602">
              <w:t>1</w:t>
            </w:r>
          </w:p>
        </w:tc>
        <w:tc>
          <w:tcPr>
            <w:tcW w:w="1728" w:type="dxa"/>
          </w:tcPr>
          <w:p w14:paraId="2404CF8B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1</w:t>
            </w:r>
            <w:r w:rsidRPr="003D2107">
              <w:t>-0</w:t>
            </w:r>
          </w:p>
          <w:p w14:paraId="679AC9A8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8371AC8" w14:textId="77777777" w:rsidR="00915A65" w:rsidRPr="003D2107" w:rsidRDefault="00915A65" w:rsidP="00915A65">
            <w:pPr>
              <w:pStyle w:val="tablebody"/>
            </w:pPr>
            <w:r w:rsidRPr="00A508EB">
              <w:t>GP-</w:t>
            </w:r>
            <w:r w:rsidR="00013602">
              <w:t>1</w:t>
            </w:r>
            <w:r w:rsidRPr="00A508EB">
              <w:t>-</w:t>
            </w:r>
            <w:r w:rsidR="00013602">
              <w:t>30</w:t>
            </w:r>
          </w:p>
        </w:tc>
        <w:tc>
          <w:tcPr>
            <w:tcW w:w="2916" w:type="dxa"/>
          </w:tcPr>
          <w:p w14:paraId="350B41F3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48</w:t>
            </w:r>
            <w:r w:rsidR="00013602">
              <w:t>1</w:t>
            </w:r>
          </w:p>
          <w:p w14:paraId="0BEDD23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DA6074E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511</w:t>
            </w:r>
          </w:p>
        </w:tc>
      </w:tr>
      <w:tr w:rsidR="00915A65" w:rsidRPr="003D2107" w14:paraId="3AB7117E" w14:textId="77777777" w:rsidTr="00915A65">
        <w:trPr>
          <w:jc w:val="center"/>
        </w:trPr>
        <w:tc>
          <w:tcPr>
            <w:tcW w:w="1728" w:type="dxa"/>
          </w:tcPr>
          <w:p w14:paraId="4D19B8D6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="00013602">
              <w:t>2</w:t>
            </w:r>
          </w:p>
        </w:tc>
        <w:tc>
          <w:tcPr>
            <w:tcW w:w="1728" w:type="dxa"/>
          </w:tcPr>
          <w:p w14:paraId="6ED4BFC2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3B7793">
              <w:t>2</w:t>
            </w:r>
            <w:r w:rsidRPr="003D2107">
              <w:t>-0</w:t>
            </w:r>
          </w:p>
          <w:p w14:paraId="72CD6365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C6B0583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2</w:t>
            </w:r>
            <w:r w:rsidRPr="003D2107">
              <w:t>-</w:t>
            </w:r>
            <w:r w:rsidR="00013602">
              <w:t>24</w:t>
            </w:r>
          </w:p>
        </w:tc>
        <w:tc>
          <w:tcPr>
            <w:tcW w:w="2916" w:type="dxa"/>
          </w:tcPr>
          <w:p w14:paraId="40BF5B1D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45</w:t>
            </w:r>
            <w:r w:rsidR="00013602">
              <w:t>6</w:t>
            </w:r>
          </w:p>
          <w:p w14:paraId="0817504A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16FD7D1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48</w:t>
            </w:r>
            <w:r w:rsidR="00013602">
              <w:t>0</w:t>
            </w:r>
          </w:p>
        </w:tc>
      </w:tr>
      <w:tr w:rsidR="00915A65" w:rsidRPr="003D2107" w14:paraId="3A8C4311" w14:textId="77777777" w:rsidTr="00915A65">
        <w:trPr>
          <w:jc w:val="center"/>
        </w:trPr>
        <w:tc>
          <w:tcPr>
            <w:tcW w:w="1728" w:type="dxa"/>
          </w:tcPr>
          <w:p w14:paraId="1C26DAD4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="00013602">
              <w:t>0</w:t>
            </w:r>
          </w:p>
        </w:tc>
        <w:tc>
          <w:tcPr>
            <w:tcW w:w="1728" w:type="dxa"/>
          </w:tcPr>
          <w:p w14:paraId="19A5C3F8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0</w:t>
            </w:r>
            <w:r w:rsidRPr="003D2107">
              <w:t>-0</w:t>
            </w:r>
          </w:p>
          <w:p w14:paraId="075BC97A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74D12A0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 w:rsidR="00013602">
              <w:t>0</w:t>
            </w:r>
            <w:r w:rsidRPr="003D2107">
              <w:t>-</w:t>
            </w:r>
            <w:r>
              <w:t>2</w:t>
            </w:r>
            <w:r w:rsidR="00013602">
              <w:t>7</w:t>
            </w:r>
          </w:p>
        </w:tc>
        <w:tc>
          <w:tcPr>
            <w:tcW w:w="2916" w:type="dxa"/>
          </w:tcPr>
          <w:p w14:paraId="12D08501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428</w:t>
            </w:r>
          </w:p>
          <w:p w14:paraId="648B3B0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C642FD8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45</w:t>
            </w:r>
            <w:r w:rsidR="00013602">
              <w:t>5</w:t>
            </w:r>
          </w:p>
        </w:tc>
      </w:tr>
      <w:tr w:rsidR="00915A65" w:rsidRPr="003D2107" w14:paraId="58EFC570" w14:textId="77777777" w:rsidTr="00915A65">
        <w:trPr>
          <w:jc w:val="center"/>
        </w:trPr>
        <w:tc>
          <w:tcPr>
            <w:tcW w:w="1728" w:type="dxa"/>
          </w:tcPr>
          <w:p w14:paraId="31F5B599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3</w:t>
            </w:r>
          </w:p>
        </w:tc>
        <w:tc>
          <w:tcPr>
            <w:tcW w:w="1728" w:type="dxa"/>
          </w:tcPr>
          <w:p w14:paraId="3A4480EE" w14:textId="77777777" w:rsidR="00915A65" w:rsidRPr="003D2107" w:rsidRDefault="00915A65" w:rsidP="00915A65">
            <w:pPr>
              <w:pStyle w:val="tablebody"/>
            </w:pPr>
            <w:r w:rsidRPr="003D2107">
              <w:t>GP-3-0</w:t>
            </w:r>
          </w:p>
          <w:p w14:paraId="7112F5D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F6E089A" w14:textId="77777777" w:rsidR="00915A65" w:rsidRPr="003D2107" w:rsidRDefault="00915A65" w:rsidP="00915A65">
            <w:pPr>
              <w:pStyle w:val="tablebody"/>
            </w:pPr>
            <w:r w:rsidRPr="003D2107">
              <w:t>GP-3-</w:t>
            </w:r>
            <w:r>
              <w:t>16</w:t>
            </w:r>
          </w:p>
        </w:tc>
        <w:tc>
          <w:tcPr>
            <w:tcW w:w="2916" w:type="dxa"/>
          </w:tcPr>
          <w:p w14:paraId="3B4CF182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411</w:t>
            </w:r>
          </w:p>
          <w:p w14:paraId="11D9E1EB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6EBCB81B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427</w:t>
            </w:r>
          </w:p>
        </w:tc>
      </w:tr>
      <w:tr w:rsidR="00915A65" w:rsidRPr="003D2107" w14:paraId="72AFF08A" w14:textId="77777777" w:rsidTr="00915A65">
        <w:trPr>
          <w:jc w:val="center"/>
        </w:trPr>
        <w:tc>
          <w:tcPr>
            <w:tcW w:w="1728" w:type="dxa"/>
          </w:tcPr>
          <w:p w14:paraId="01764D9B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4</w:t>
            </w:r>
          </w:p>
        </w:tc>
        <w:tc>
          <w:tcPr>
            <w:tcW w:w="1728" w:type="dxa"/>
          </w:tcPr>
          <w:p w14:paraId="328BE6B6" w14:textId="77777777" w:rsidR="00915A65" w:rsidRPr="003D2107" w:rsidRDefault="00915A65" w:rsidP="00915A65">
            <w:pPr>
              <w:pStyle w:val="tablebody"/>
            </w:pPr>
            <w:r w:rsidRPr="003D2107">
              <w:t>GP-4-0</w:t>
            </w:r>
          </w:p>
          <w:p w14:paraId="3C1E9ED3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DBFC74C" w14:textId="77777777" w:rsidR="00915A65" w:rsidRPr="003D2107" w:rsidRDefault="00915A65" w:rsidP="00915A65">
            <w:pPr>
              <w:pStyle w:val="tablebody"/>
            </w:pPr>
            <w:r w:rsidRPr="003D2107">
              <w:t>GP-4-</w:t>
            </w:r>
            <w:r>
              <w:t>26</w:t>
            </w:r>
          </w:p>
        </w:tc>
        <w:tc>
          <w:tcPr>
            <w:tcW w:w="2916" w:type="dxa"/>
          </w:tcPr>
          <w:p w14:paraId="414DB16F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384</w:t>
            </w:r>
          </w:p>
          <w:p w14:paraId="5C9CCEDB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6B8981B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410</w:t>
            </w:r>
          </w:p>
        </w:tc>
      </w:tr>
      <w:tr w:rsidR="00915A65" w:rsidRPr="003D2107" w14:paraId="5357A623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C8D4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 w:rsidRPr="003D2107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6007" w14:textId="77777777" w:rsidR="00915A65" w:rsidRPr="003D2107" w:rsidRDefault="00915A65" w:rsidP="00915A65">
            <w:pPr>
              <w:pStyle w:val="tablebody"/>
            </w:pPr>
            <w:r w:rsidRPr="003D2107">
              <w:t>GP-5-0</w:t>
            </w:r>
          </w:p>
          <w:p w14:paraId="2124E5C7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F8FD93D" w14:textId="77777777" w:rsidR="00915A65" w:rsidRPr="003D2107" w:rsidRDefault="00915A65" w:rsidP="00915A65">
            <w:pPr>
              <w:pStyle w:val="tablebody"/>
            </w:pPr>
            <w:r w:rsidRPr="003D2107">
              <w:t>GP-5-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B9BF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lang w:eastAsia="ja-JP"/>
              </w:rPr>
              <w:t>363</w:t>
            </w:r>
          </w:p>
          <w:p w14:paraId="141BC442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0844D2CD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t>383</w:t>
            </w:r>
          </w:p>
        </w:tc>
      </w:tr>
      <w:tr w:rsidR="00915A65" w:rsidRPr="003D2107" w14:paraId="61E93CCC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783C" w14:textId="77777777" w:rsidR="00915A65" w:rsidRPr="003D2107" w:rsidRDefault="00915A65" w:rsidP="00915A65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8BD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-0</w:t>
            </w:r>
          </w:p>
          <w:p w14:paraId="206C8691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7E731C39" w14:textId="77777777" w:rsidR="00915A65" w:rsidRPr="003D2107" w:rsidRDefault="00915A65" w:rsidP="00915A65">
            <w:pPr>
              <w:pStyle w:val="tablebody"/>
            </w:pPr>
            <w:r w:rsidRPr="003D2107">
              <w:t>GP-</w:t>
            </w:r>
            <w:r>
              <w:t>6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B5B6" w14:textId="77777777" w:rsidR="00915A65" w:rsidRPr="003D2107" w:rsidRDefault="00915A65" w:rsidP="00915A6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3</w:t>
            </w:r>
            <w:r w:rsidR="00F45545">
              <w:rPr>
                <w:lang w:eastAsia="ja-JP"/>
              </w:rPr>
              <w:t>42</w:t>
            </w:r>
          </w:p>
          <w:p w14:paraId="4C5DDC76" w14:textId="77777777" w:rsidR="00915A65" w:rsidRPr="003D2107" w:rsidRDefault="00915A65" w:rsidP="00915A6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7DF706F" w14:textId="77777777" w:rsidR="00915A65" w:rsidRPr="003D2107" w:rsidRDefault="00915A65" w:rsidP="00915A65">
            <w:pPr>
              <w:pStyle w:val="tablebody"/>
            </w:pPr>
            <w:r w:rsidRPr="003D2107">
              <w:t>/sys/class/gpio/gpio</w:t>
            </w:r>
            <w:r>
              <w:t>3</w:t>
            </w:r>
            <w:r w:rsidR="008209C9">
              <w:t>6</w:t>
            </w:r>
            <w:r w:rsidR="00C46837">
              <w:t>2</w:t>
            </w:r>
          </w:p>
        </w:tc>
      </w:tr>
      <w:tr w:rsidR="00F45545" w:rsidRPr="003D2107" w14:paraId="501C41F5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3C38" w14:textId="77777777" w:rsidR="00F45545" w:rsidRPr="003D2107" w:rsidRDefault="00F45545" w:rsidP="00F45545">
            <w:pPr>
              <w:pStyle w:val="tablebody"/>
            </w:pPr>
            <w:r w:rsidRPr="003D2107">
              <w:t>GPIO</w:t>
            </w:r>
            <w:r>
              <w:t>-7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0F94" w14:textId="77777777" w:rsidR="00F45545" w:rsidRPr="003D2107" w:rsidRDefault="00F45545" w:rsidP="00F45545">
            <w:pPr>
              <w:pStyle w:val="tablebody"/>
            </w:pPr>
            <w:r>
              <w:t>GP-7</w:t>
            </w:r>
            <w:r w:rsidRPr="003D2107">
              <w:t>-0</w:t>
            </w:r>
          </w:p>
          <w:p w14:paraId="25077570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2A3106E8" w14:textId="77777777" w:rsidR="00F45545" w:rsidRPr="003D2107" w:rsidRDefault="00F45545" w:rsidP="00F45545">
            <w:pPr>
              <w:pStyle w:val="tablebody"/>
            </w:pPr>
            <w:r>
              <w:t>GP-7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B51E" w14:textId="77777777" w:rsidR="00F45545" w:rsidRPr="003D2107" w:rsidRDefault="00F45545" w:rsidP="00F4554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lang w:eastAsia="ja-JP"/>
              </w:rPr>
              <w:t>321</w:t>
            </w:r>
          </w:p>
          <w:p w14:paraId="554B1AA3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D49B7C8" w14:textId="77777777" w:rsidR="00F45545" w:rsidRPr="003D2107" w:rsidRDefault="00F45545" w:rsidP="00F45545">
            <w:pPr>
              <w:pStyle w:val="tablebody"/>
            </w:pPr>
            <w:r w:rsidRPr="003D2107">
              <w:t>/sys/class/gpio/gpio</w:t>
            </w:r>
            <w:r>
              <w:t>3</w:t>
            </w:r>
            <w:r w:rsidR="00D75FCF">
              <w:t>4</w:t>
            </w:r>
            <w:r>
              <w:t>1</w:t>
            </w:r>
          </w:p>
        </w:tc>
      </w:tr>
      <w:tr w:rsidR="00F45545" w:rsidRPr="003D2107" w14:paraId="5B7F6C6E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26B9" w14:textId="77777777" w:rsidR="00F45545" w:rsidRPr="003D2107" w:rsidRDefault="00F45545" w:rsidP="00F45545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756E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8</w:t>
            </w:r>
            <w:r w:rsidRPr="003D2107">
              <w:t>-0</w:t>
            </w:r>
          </w:p>
          <w:p w14:paraId="5B0AB7DA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453C1D8E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8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B7FD" w14:textId="77777777" w:rsidR="00F45545" w:rsidRPr="003D2107" w:rsidRDefault="00F45545" w:rsidP="00F4554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00</w:t>
            </w:r>
          </w:p>
          <w:p w14:paraId="6A0D31DC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173EB3AB" w14:textId="77777777" w:rsidR="00F45545" w:rsidRPr="003D2107" w:rsidRDefault="00F45545" w:rsidP="00F45545">
            <w:pPr>
              <w:pStyle w:val="tablebody"/>
            </w:pPr>
            <w:r w:rsidRPr="003D2107">
              <w:t>/sys/class/gpio/gpio</w:t>
            </w:r>
            <w:r>
              <w:t>320</w:t>
            </w:r>
          </w:p>
        </w:tc>
      </w:tr>
      <w:tr w:rsidR="00F45545" w:rsidRPr="003D2107" w14:paraId="1A227AAF" w14:textId="77777777" w:rsidTr="00915A65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9279" w14:textId="77777777" w:rsidR="00F45545" w:rsidRPr="003D2107" w:rsidRDefault="00F45545" w:rsidP="00F45545">
            <w:pPr>
              <w:pStyle w:val="tablebody"/>
            </w:pPr>
            <w:r w:rsidRPr="003D2107">
              <w:t>GPIO</w:t>
            </w:r>
            <w:r>
              <w:t>-</w:t>
            </w: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15FB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9</w:t>
            </w:r>
            <w:r w:rsidRPr="003D2107">
              <w:t>-0</w:t>
            </w:r>
          </w:p>
          <w:p w14:paraId="077F18DA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1E90E6E" w14:textId="77777777" w:rsidR="00F45545" w:rsidRPr="003D2107" w:rsidRDefault="00F45545" w:rsidP="00F45545">
            <w:pPr>
              <w:pStyle w:val="tablebody"/>
            </w:pPr>
            <w:r w:rsidRPr="003D2107">
              <w:t>GP-</w:t>
            </w:r>
            <w:r>
              <w:t>9</w:t>
            </w:r>
            <w:r w:rsidRPr="003D2107">
              <w:t>-</w:t>
            </w:r>
            <w:r>
              <w:t>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6462" w14:textId="77777777" w:rsidR="00F45545" w:rsidRPr="003D2107" w:rsidRDefault="00F45545" w:rsidP="00F45545">
            <w:pPr>
              <w:pStyle w:val="tablebody"/>
              <w:rPr>
                <w:lang w:eastAsia="ja-JP"/>
              </w:rPr>
            </w:pPr>
            <w:r w:rsidRPr="003D2107">
              <w:t>/sys/class/gpio/gpio</w:t>
            </w:r>
            <w:r>
              <w:rPr>
                <w:rFonts w:hint="eastAsia"/>
                <w:lang w:eastAsia="ja-JP"/>
              </w:rPr>
              <w:t>279</w:t>
            </w:r>
          </w:p>
          <w:p w14:paraId="7FA6D5F2" w14:textId="77777777" w:rsidR="00F45545" w:rsidRPr="003D2107" w:rsidRDefault="00F45545" w:rsidP="00F45545">
            <w:pPr>
              <w:pStyle w:val="tablebody"/>
            </w:pPr>
            <w:r w:rsidRPr="003D2107">
              <w:rPr>
                <w:rFonts w:hint="eastAsia"/>
              </w:rPr>
              <w:t>:</w:t>
            </w:r>
          </w:p>
          <w:p w14:paraId="3E6A96A8" w14:textId="77777777" w:rsidR="00F45545" w:rsidRPr="003D2107" w:rsidRDefault="00F45545" w:rsidP="00F45545">
            <w:pPr>
              <w:pStyle w:val="tablebody"/>
            </w:pPr>
            <w:r w:rsidRPr="003D2107">
              <w:t>/sys/class/gpio/gpio</w:t>
            </w:r>
            <w:r>
              <w:t>299</w:t>
            </w:r>
          </w:p>
        </w:tc>
      </w:tr>
    </w:tbl>
    <w:p w14:paraId="37C94246" w14:textId="77777777" w:rsidR="00166301" w:rsidRDefault="00166301" w:rsidP="00DC2429">
      <w:pPr>
        <w:pStyle w:val="Caption"/>
        <w:keepNext/>
        <w:rPr>
          <w:color w:val="FF0000"/>
        </w:rPr>
      </w:pPr>
    </w:p>
    <w:p w14:paraId="3F0041D5" w14:textId="77777777" w:rsidR="00166301" w:rsidRDefault="00166301" w:rsidP="00DC2429">
      <w:pPr>
        <w:pStyle w:val="Caption"/>
        <w:keepNext/>
        <w:rPr>
          <w:color w:val="FF0000"/>
        </w:rPr>
      </w:pPr>
    </w:p>
    <w:p w14:paraId="07EA7062" w14:textId="77777777" w:rsidR="00166301" w:rsidRDefault="00166301" w:rsidP="00DC2429">
      <w:pPr>
        <w:pStyle w:val="Caption"/>
        <w:keepNext/>
        <w:rPr>
          <w:color w:val="FF0000"/>
        </w:rPr>
      </w:pPr>
    </w:p>
    <w:p w14:paraId="47E61793" w14:textId="77777777" w:rsidR="00166301" w:rsidRDefault="00166301" w:rsidP="00DC2429">
      <w:pPr>
        <w:pStyle w:val="Caption"/>
        <w:keepNext/>
        <w:rPr>
          <w:color w:val="FF0000"/>
        </w:rPr>
      </w:pPr>
    </w:p>
    <w:p w14:paraId="6123302D" w14:textId="77777777" w:rsidR="00166301" w:rsidRDefault="00166301" w:rsidP="00DC2429">
      <w:pPr>
        <w:pStyle w:val="Caption"/>
        <w:keepNext/>
        <w:rPr>
          <w:color w:val="FF0000"/>
        </w:rPr>
      </w:pPr>
    </w:p>
    <w:p w14:paraId="1DFC1D05" w14:textId="77777777" w:rsidR="00166301" w:rsidRDefault="00166301" w:rsidP="00DC2429">
      <w:pPr>
        <w:pStyle w:val="Caption"/>
        <w:keepNext/>
        <w:rPr>
          <w:color w:val="FF0000"/>
        </w:rPr>
      </w:pPr>
    </w:p>
    <w:p w14:paraId="6BF20728" w14:textId="77777777" w:rsidR="00166301" w:rsidRDefault="00166301" w:rsidP="00DC2429">
      <w:pPr>
        <w:pStyle w:val="Caption"/>
        <w:keepNext/>
        <w:rPr>
          <w:color w:val="FF0000"/>
        </w:rPr>
      </w:pPr>
    </w:p>
    <w:p w14:paraId="3F09682B" w14:textId="77777777" w:rsidR="00166301" w:rsidRDefault="00166301" w:rsidP="00DC2429">
      <w:pPr>
        <w:pStyle w:val="Caption"/>
        <w:keepNext/>
        <w:rPr>
          <w:color w:val="FF0000"/>
        </w:rPr>
      </w:pPr>
    </w:p>
    <w:p w14:paraId="66EDFCFB" w14:textId="77777777" w:rsidR="00166301" w:rsidRDefault="00166301" w:rsidP="00DC2429">
      <w:pPr>
        <w:pStyle w:val="Caption"/>
        <w:keepNext/>
        <w:rPr>
          <w:color w:val="FF0000"/>
        </w:rPr>
      </w:pPr>
    </w:p>
    <w:p w14:paraId="530F0E56" w14:textId="77777777" w:rsidR="00166301" w:rsidRDefault="00166301" w:rsidP="00DC2429">
      <w:pPr>
        <w:pStyle w:val="Caption"/>
        <w:keepNext/>
        <w:rPr>
          <w:color w:val="FF0000"/>
        </w:rPr>
      </w:pPr>
    </w:p>
    <w:p w14:paraId="03A5DB54" w14:textId="4C30324E" w:rsidR="00166301" w:rsidRPr="00166301" w:rsidRDefault="00166301" w:rsidP="00DC2429">
      <w:pPr>
        <w:pStyle w:val="Caption"/>
        <w:keepNext/>
      </w:pPr>
      <w:r w:rsidRPr="00DC2429">
        <w:rPr>
          <w:bCs w:val="0"/>
          <w:sz w:val="20"/>
          <w:szCs w:val="20"/>
        </w:rPr>
        <w:lastRenderedPageBreak/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3C2F53">
        <w:rPr>
          <w:bCs w:val="0"/>
          <w:noProof/>
          <w:sz w:val="20"/>
          <w:szCs w:val="20"/>
        </w:rPr>
        <w:t>4</w:t>
      </w:r>
      <w:r w:rsidRPr="00DC2429">
        <w:rPr>
          <w:bCs w:val="0"/>
          <w:sz w:val="20"/>
          <w:szCs w:val="20"/>
        </w:rPr>
        <w:fldChar w:fldCharType="end"/>
      </w:r>
      <w:r w:rsidRPr="00DC2429">
        <w:rPr>
          <w:bCs w:val="0"/>
          <w:sz w:val="20"/>
          <w:szCs w:val="20"/>
        </w:rPr>
        <w:noBreakHyphen/>
        <w:t>4 GPIO device node</w:t>
      </w:r>
      <w:r w:rsidR="00431D64">
        <w:rPr>
          <w:bCs w:val="0"/>
          <w:sz w:val="20"/>
          <w:szCs w:val="20"/>
        </w:rPr>
        <w:t xml:space="preserve"> </w:t>
      </w:r>
      <w:r w:rsidRPr="00DC2429">
        <w:rPr>
          <w:bCs w:val="0"/>
          <w:sz w:val="20"/>
          <w:szCs w:val="20"/>
        </w:rPr>
        <w:t>(R-Car V3H)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166301" w:rsidRPr="00166301" w14:paraId="10DFA06F" w14:textId="77777777" w:rsidTr="00DC2429">
        <w:trPr>
          <w:jc w:val="center"/>
        </w:trPr>
        <w:tc>
          <w:tcPr>
            <w:tcW w:w="1728" w:type="dxa"/>
            <w:shd w:val="clear" w:color="auto" w:fill="FFFFFF"/>
          </w:tcPr>
          <w:p w14:paraId="0CDBD014" w14:textId="77777777" w:rsidR="00166301" w:rsidRPr="009924EC" w:rsidRDefault="00166301" w:rsidP="00DC2429">
            <w:pPr>
              <w:pStyle w:val="tablehead"/>
            </w:pPr>
            <w:r w:rsidRPr="009924EC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67CA4955" w14:textId="77777777" w:rsidR="00166301" w:rsidRPr="00166301" w:rsidRDefault="00166301" w:rsidP="00DC2429">
            <w:pPr>
              <w:pStyle w:val="tablehead"/>
            </w:pPr>
            <w:r w:rsidRPr="00166301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566C3950" w14:textId="77777777" w:rsidR="00166301" w:rsidRPr="00166301" w:rsidRDefault="00166301" w:rsidP="00DC2429">
            <w:pPr>
              <w:pStyle w:val="tablehead"/>
            </w:pPr>
            <w:r w:rsidRPr="00166301">
              <w:t>device node</w:t>
            </w:r>
          </w:p>
        </w:tc>
      </w:tr>
      <w:tr w:rsidR="00166301" w:rsidRPr="00166301" w14:paraId="276880B2" w14:textId="77777777" w:rsidTr="00DC2429">
        <w:trPr>
          <w:jc w:val="center"/>
        </w:trPr>
        <w:tc>
          <w:tcPr>
            <w:tcW w:w="1728" w:type="dxa"/>
          </w:tcPr>
          <w:p w14:paraId="6E1A8B27" w14:textId="77777777" w:rsidR="00166301" w:rsidRPr="00166301" w:rsidRDefault="00166301" w:rsidP="00DC2429">
            <w:pPr>
              <w:pStyle w:val="tablebody"/>
            </w:pPr>
            <w:r w:rsidRPr="00166301">
              <w:t>GPIO-0</w:t>
            </w:r>
          </w:p>
        </w:tc>
        <w:tc>
          <w:tcPr>
            <w:tcW w:w="1728" w:type="dxa"/>
          </w:tcPr>
          <w:p w14:paraId="0B59464A" w14:textId="77777777" w:rsidR="00166301" w:rsidRPr="00166301" w:rsidRDefault="00166301" w:rsidP="00DC2429">
            <w:pPr>
              <w:pStyle w:val="tablebody"/>
            </w:pPr>
            <w:r w:rsidRPr="00166301">
              <w:t>GP-0-0</w:t>
            </w:r>
          </w:p>
          <w:p w14:paraId="7AEA46BE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08A8DA44" w14:textId="77777777" w:rsidR="00166301" w:rsidRPr="00166301" w:rsidRDefault="00166301" w:rsidP="00DC2429">
            <w:pPr>
              <w:pStyle w:val="tablebody"/>
            </w:pPr>
            <w:r w:rsidRPr="00166301">
              <w:t>GP-0-21</w:t>
            </w:r>
          </w:p>
        </w:tc>
        <w:tc>
          <w:tcPr>
            <w:tcW w:w="2916" w:type="dxa"/>
          </w:tcPr>
          <w:p w14:paraId="50CA2444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/sys/class/gpio/gpio490</w:t>
            </w:r>
          </w:p>
          <w:p w14:paraId="75DE1C11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64E7B06F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/sys/class/gpio/gpio511</w:t>
            </w:r>
          </w:p>
        </w:tc>
      </w:tr>
      <w:tr w:rsidR="00166301" w:rsidRPr="00166301" w14:paraId="41961D80" w14:textId="77777777" w:rsidTr="00DC2429">
        <w:trPr>
          <w:jc w:val="center"/>
        </w:trPr>
        <w:tc>
          <w:tcPr>
            <w:tcW w:w="1728" w:type="dxa"/>
          </w:tcPr>
          <w:p w14:paraId="6F1DF57E" w14:textId="77777777" w:rsidR="00166301" w:rsidRPr="00166301" w:rsidRDefault="00166301" w:rsidP="00DC2429">
            <w:pPr>
              <w:pStyle w:val="tablebody"/>
            </w:pPr>
            <w:r w:rsidRPr="00166301">
              <w:t>GPIO-1</w:t>
            </w:r>
          </w:p>
        </w:tc>
        <w:tc>
          <w:tcPr>
            <w:tcW w:w="1728" w:type="dxa"/>
          </w:tcPr>
          <w:p w14:paraId="6B5FD1E4" w14:textId="77777777" w:rsidR="00166301" w:rsidRPr="00166301" w:rsidRDefault="00166301" w:rsidP="00DC2429">
            <w:pPr>
              <w:pStyle w:val="tablebody"/>
            </w:pPr>
            <w:r w:rsidRPr="00166301">
              <w:t>GP-1-0</w:t>
            </w:r>
          </w:p>
          <w:p w14:paraId="5604000D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282E609" w14:textId="77777777" w:rsidR="00166301" w:rsidRPr="00166301" w:rsidRDefault="00166301" w:rsidP="00DC2429">
            <w:pPr>
              <w:pStyle w:val="tablebody"/>
            </w:pPr>
            <w:r w:rsidRPr="00166301">
              <w:t>GP-1-27</w:t>
            </w:r>
          </w:p>
        </w:tc>
        <w:tc>
          <w:tcPr>
            <w:tcW w:w="2916" w:type="dxa"/>
          </w:tcPr>
          <w:p w14:paraId="22BFD604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/sys/class/gpio/gpio462</w:t>
            </w:r>
          </w:p>
          <w:p w14:paraId="34821CEA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E9BFF17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/sys/class/gpio/gpio489</w:t>
            </w:r>
          </w:p>
        </w:tc>
      </w:tr>
      <w:tr w:rsidR="00166301" w:rsidRPr="00166301" w14:paraId="00DCCEEE" w14:textId="77777777" w:rsidTr="00DC2429">
        <w:trPr>
          <w:jc w:val="center"/>
        </w:trPr>
        <w:tc>
          <w:tcPr>
            <w:tcW w:w="1728" w:type="dxa"/>
          </w:tcPr>
          <w:p w14:paraId="36F692FD" w14:textId="77777777" w:rsidR="00166301" w:rsidRPr="00166301" w:rsidRDefault="00166301" w:rsidP="00DC2429">
            <w:pPr>
              <w:pStyle w:val="tablebody"/>
            </w:pPr>
            <w:r w:rsidRPr="00166301">
              <w:t>GPIO-2</w:t>
            </w:r>
          </w:p>
        </w:tc>
        <w:tc>
          <w:tcPr>
            <w:tcW w:w="1728" w:type="dxa"/>
          </w:tcPr>
          <w:p w14:paraId="2C71C56F" w14:textId="77777777" w:rsidR="00166301" w:rsidRPr="00166301" w:rsidRDefault="00166301" w:rsidP="00DC2429">
            <w:pPr>
              <w:pStyle w:val="tablebody"/>
            </w:pPr>
            <w:r w:rsidRPr="00166301">
              <w:t>GP-2-0</w:t>
            </w:r>
          </w:p>
          <w:p w14:paraId="23AFFEC7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31CDEEC3" w14:textId="77777777" w:rsidR="00166301" w:rsidRPr="00166301" w:rsidRDefault="00166301" w:rsidP="00DC2429">
            <w:pPr>
              <w:pStyle w:val="tablebody"/>
            </w:pPr>
            <w:r w:rsidRPr="00166301">
              <w:t>GP-2-29</w:t>
            </w:r>
          </w:p>
        </w:tc>
        <w:tc>
          <w:tcPr>
            <w:tcW w:w="2916" w:type="dxa"/>
          </w:tcPr>
          <w:p w14:paraId="444D79D8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/sys/class/gpio/gpio432</w:t>
            </w:r>
          </w:p>
          <w:p w14:paraId="6B48267D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49F96D24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/sys/class/gpio/gpio461</w:t>
            </w:r>
          </w:p>
        </w:tc>
      </w:tr>
      <w:tr w:rsidR="00166301" w:rsidRPr="00166301" w14:paraId="143E4597" w14:textId="77777777" w:rsidTr="00DC2429">
        <w:trPr>
          <w:jc w:val="center"/>
        </w:trPr>
        <w:tc>
          <w:tcPr>
            <w:tcW w:w="1728" w:type="dxa"/>
          </w:tcPr>
          <w:p w14:paraId="31FB3390" w14:textId="77777777" w:rsidR="00166301" w:rsidRPr="00166301" w:rsidRDefault="00166301" w:rsidP="00DC2429">
            <w:pPr>
              <w:pStyle w:val="tablebody"/>
            </w:pPr>
            <w:r w:rsidRPr="00166301">
              <w:t>GPIO-3</w:t>
            </w:r>
          </w:p>
        </w:tc>
        <w:tc>
          <w:tcPr>
            <w:tcW w:w="1728" w:type="dxa"/>
          </w:tcPr>
          <w:p w14:paraId="0CF5F083" w14:textId="77777777" w:rsidR="00166301" w:rsidRPr="00166301" w:rsidRDefault="00166301" w:rsidP="00DC2429">
            <w:pPr>
              <w:pStyle w:val="tablebody"/>
            </w:pPr>
            <w:r w:rsidRPr="00166301">
              <w:t>GP-3-0</w:t>
            </w:r>
          </w:p>
          <w:p w14:paraId="52187E5C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10B46A6D" w14:textId="77777777" w:rsidR="00166301" w:rsidRPr="00166301" w:rsidRDefault="00166301" w:rsidP="00DC2429">
            <w:pPr>
              <w:pStyle w:val="tablebody"/>
            </w:pPr>
            <w:r w:rsidRPr="00166301">
              <w:t>GP-3-16</w:t>
            </w:r>
          </w:p>
        </w:tc>
        <w:tc>
          <w:tcPr>
            <w:tcW w:w="2916" w:type="dxa"/>
          </w:tcPr>
          <w:p w14:paraId="74638F0B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/sys/class/gpio/gpio415</w:t>
            </w:r>
          </w:p>
          <w:p w14:paraId="2A7382B9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2C6AB213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/sys/class/gpio/gpio431</w:t>
            </w:r>
          </w:p>
        </w:tc>
      </w:tr>
      <w:tr w:rsidR="00166301" w:rsidRPr="00166301" w14:paraId="1F700864" w14:textId="77777777" w:rsidTr="00DC2429">
        <w:trPr>
          <w:jc w:val="center"/>
        </w:trPr>
        <w:tc>
          <w:tcPr>
            <w:tcW w:w="1728" w:type="dxa"/>
          </w:tcPr>
          <w:p w14:paraId="34007EA8" w14:textId="77777777" w:rsidR="00166301" w:rsidRPr="00166301" w:rsidRDefault="00166301" w:rsidP="00DC2429">
            <w:pPr>
              <w:pStyle w:val="tablebody"/>
            </w:pPr>
            <w:r w:rsidRPr="00166301">
              <w:t>GPIO-4</w:t>
            </w:r>
          </w:p>
        </w:tc>
        <w:tc>
          <w:tcPr>
            <w:tcW w:w="1728" w:type="dxa"/>
          </w:tcPr>
          <w:p w14:paraId="1207D3D7" w14:textId="77777777" w:rsidR="00166301" w:rsidRPr="00166301" w:rsidRDefault="00166301" w:rsidP="00DC2429">
            <w:pPr>
              <w:pStyle w:val="tablebody"/>
            </w:pPr>
            <w:r w:rsidRPr="00166301">
              <w:t>GP-4-0</w:t>
            </w:r>
          </w:p>
          <w:p w14:paraId="5156ACA8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052A82CD" w14:textId="77777777" w:rsidR="00166301" w:rsidRPr="00166301" w:rsidRDefault="00166301" w:rsidP="00DC2429">
            <w:pPr>
              <w:pStyle w:val="tablebody"/>
            </w:pPr>
            <w:r w:rsidRPr="00166301">
              <w:t>GP-4-24</w:t>
            </w:r>
          </w:p>
        </w:tc>
        <w:tc>
          <w:tcPr>
            <w:tcW w:w="2916" w:type="dxa"/>
          </w:tcPr>
          <w:p w14:paraId="4AE896D0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/sys/class/gpio/gpio390</w:t>
            </w:r>
          </w:p>
          <w:p w14:paraId="57EE8712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4C0B1C0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/sys/class/gpio/gpio414</w:t>
            </w:r>
          </w:p>
        </w:tc>
      </w:tr>
      <w:tr w:rsidR="00166301" w:rsidRPr="00166301" w14:paraId="17EE2F9A" w14:textId="77777777" w:rsidTr="00DC242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9EB3" w14:textId="77777777" w:rsidR="00166301" w:rsidRPr="00166301" w:rsidRDefault="00166301" w:rsidP="00DC2429">
            <w:pPr>
              <w:pStyle w:val="tablebody"/>
            </w:pPr>
            <w:r w:rsidRPr="00166301">
              <w:t>GPIO-5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F9B" w14:textId="77777777" w:rsidR="00166301" w:rsidRPr="00166301" w:rsidRDefault="00166301" w:rsidP="00DC2429">
            <w:pPr>
              <w:pStyle w:val="tablebody"/>
            </w:pPr>
            <w:r w:rsidRPr="00166301">
              <w:t>GP-5-0</w:t>
            </w:r>
          </w:p>
          <w:p w14:paraId="1CCCE18F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7AF5F55A" w14:textId="77777777" w:rsidR="00166301" w:rsidRPr="00166301" w:rsidRDefault="00166301" w:rsidP="00DC2429">
            <w:pPr>
              <w:pStyle w:val="tablebody"/>
            </w:pPr>
            <w:r w:rsidRPr="00166301">
              <w:t>GP-5-14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65B2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</w:t>
            </w:r>
            <w:r w:rsidRPr="00166301">
              <w:rPr>
                <w:lang w:eastAsia="ja-JP"/>
              </w:rPr>
              <w:t>375</w:t>
            </w:r>
          </w:p>
          <w:p w14:paraId="4A943C00" w14:textId="77777777" w:rsidR="00166301" w:rsidRPr="00166301" w:rsidRDefault="00166301" w:rsidP="00DC2429">
            <w:pPr>
              <w:pStyle w:val="tablebody"/>
            </w:pPr>
            <w:r w:rsidRPr="00166301">
              <w:t>:</w:t>
            </w:r>
          </w:p>
          <w:p w14:paraId="33CE99C7" w14:textId="77777777" w:rsidR="00166301" w:rsidRP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t>/sys/class/gpio/gpio389</w:t>
            </w:r>
          </w:p>
        </w:tc>
      </w:tr>
    </w:tbl>
    <w:p w14:paraId="27A4E54A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7BFD0027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33FBC1D1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C474D42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366BD11E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61423434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43D9939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0D000CDB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5F9F0D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70996CA7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48EA28DF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A2EC38F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4F1128E7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605B0B9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1FD8B2B8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574CF0EB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3DC34A6D" w14:textId="77777777" w:rsidR="00FD334E" w:rsidRDefault="00FD334E" w:rsidP="00FD334E">
      <w:pPr>
        <w:pStyle w:val="Caption"/>
        <w:keepNext/>
        <w:rPr>
          <w:bCs w:val="0"/>
          <w:sz w:val="20"/>
          <w:szCs w:val="20"/>
        </w:rPr>
      </w:pPr>
    </w:p>
    <w:p w14:paraId="080B1663" w14:textId="4F5CEFF0" w:rsidR="00FD334E" w:rsidRPr="00166301" w:rsidRDefault="00FD334E" w:rsidP="00FD334E">
      <w:pPr>
        <w:pStyle w:val="Caption"/>
        <w:keepNext/>
      </w:pPr>
      <w:r w:rsidRPr="00DC2429">
        <w:rPr>
          <w:bCs w:val="0"/>
          <w:sz w:val="20"/>
          <w:szCs w:val="20"/>
        </w:rPr>
        <w:lastRenderedPageBreak/>
        <w:t xml:space="preserve">Table </w:t>
      </w:r>
      <w:r w:rsidRPr="00DC2429">
        <w:rPr>
          <w:bCs w:val="0"/>
          <w:sz w:val="20"/>
          <w:szCs w:val="20"/>
        </w:rPr>
        <w:fldChar w:fldCharType="begin"/>
      </w:r>
      <w:r w:rsidRPr="00DC2429">
        <w:rPr>
          <w:bCs w:val="0"/>
          <w:sz w:val="20"/>
          <w:szCs w:val="20"/>
        </w:rPr>
        <w:instrText xml:space="preserve"> STYLEREF 1 \s </w:instrText>
      </w:r>
      <w:r w:rsidRPr="00DC2429">
        <w:rPr>
          <w:bCs w:val="0"/>
          <w:sz w:val="20"/>
          <w:szCs w:val="20"/>
        </w:rPr>
        <w:fldChar w:fldCharType="separate"/>
      </w:r>
      <w:r w:rsidR="003C2F53">
        <w:rPr>
          <w:bCs w:val="0"/>
          <w:noProof/>
          <w:sz w:val="20"/>
          <w:szCs w:val="20"/>
        </w:rPr>
        <w:t>4</w:t>
      </w:r>
      <w:r w:rsidRPr="00DC2429">
        <w:rPr>
          <w:bCs w:val="0"/>
          <w:sz w:val="20"/>
          <w:szCs w:val="20"/>
        </w:rPr>
        <w:fldChar w:fldCharType="end"/>
      </w:r>
      <w:r>
        <w:rPr>
          <w:bCs w:val="0"/>
          <w:sz w:val="20"/>
          <w:szCs w:val="20"/>
        </w:rPr>
        <w:noBreakHyphen/>
        <w:t>5</w:t>
      </w:r>
      <w:r w:rsidRPr="00DC2429">
        <w:rPr>
          <w:bCs w:val="0"/>
          <w:sz w:val="20"/>
          <w:szCs w:val="20"/>
        </w:rPr>
        <w:t xml:space="preserve"> GPIO device node</w:t>
      </w:r>
      <w:r>
        <w:rPr>
          <w:bCs w:val="0"/>
          <w:sz w:val="20"/>
          <w:szCs w:val="20"/>
        </w:rPr>
        <w:t xml:space="preserve"> (R-Car D3</w:t>
      </w:r>
      <w:r w:rsidRPr="00DC2429">
        <w:rPr>
          <w:bCs w:val="0"/>
          <w:sz w:val="20"/>
          <w:szCs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2916"/>
      </w:tblGrid>
      <w:tr w:rsidR="00FD334E" w:rsidRPr="00166301" w14:paraId="40D921A4" w14:textId="77777777" w:rsidTr="00E27E28">
        <w:trPr>
          <w:jc w:val="center"/>
        </w:trPr>
        <w:tc>
          <w:tcPr>
            <w:tcW w:w="1728" w:type="dxa"/>
            <w:shd w:val="clear" w:color="auto" w:fill="FFFFFF"/>
          </w:tcPr>
          <w:p w14:paraId="2C667ED3" w14:textId="77777777" w:rsidR="00FD334E" w:rsidRPr="009924EC" w:rsidRDefault="00FD334E" w:rsidP="00E27E28">
            <w:pPr>
              <w:pStyle w:val="tablehead"/>
            </w:pPr>
            <w:r w:rsidRPr="009924EC">
              <w:t>GPIO bank</w:t>
            </w:r>
          </w:p>
        </w:tc>
        <w:tc>
          <w:tcPr>
            <w:tcW w:w="1728" w:type="dxa"/>
            <w:shd w:val="clear" w:color="auto" w:fill="FFFFFF"/>
          </w:tcPr>
          <w:p w14:paraId="731C3A98" w14:textId="77777777" w:rsidR="00FD334E" w:rsidRPr="00166301" w:rsidRDefault="00FD334E" w:rsidP="00E27E28">
            <w:pPr>
              <w:pStyle w:val="tablehead"/>
            </w:pPr>
            <w:r w:rsidRPr="00166301">
              <w:t>Name of pin</w:t>
            </w:r>
          </w:p>
        </w:tc>
        <w:tc>
          <w:tcPr>
            <w:tcW w:w="2916" w:type="dxa"/>
            <w:shd w:val="clear" w:color="auto" w:fill="FFFFFF"/>
          </w:tcPr>
          <w:p w14:paraId="1D00C02C" w14:textId="77777777" w:rsidR="00FD334E" w:rsidRPr="00166301" w:rsidRDefault="00FD334E" w:rsidP="00E27E28">
            <w:pPr>
              <w:pStyle w:val="tablehead"/>
            </w:pPr>
            <w:r w:rsidRPr="00166301">
              <w:t>device node</w:t>
            </w:r>
          </w:p>
        </w:tc>
      </w:tr>
      <w:tr w:rsidR="00FD334E" w:rsidRPr="00166301" w14:paraId="4CF28DFF" w14:textId="77777777" w:rsidTr="00E27E28">
        <w:trPr>
          <w:jc w:val="center"/>
        </w:trPr>
        <w:tc>
          <w:tcPr>
            <w:tcW w:w="1728" w:type="dxa"/>
          </w:tcPr>
          <w:p w14:paraId="64EC5942" w14:textId="77777777" w:rsidR="00FD334E" w:rsidRPr="00166301" w:rsidRDefault="00FD334E" w:rsidP="00E27E28">
            <w:pPr>
              <w:pStyle w:val="tablebody"/>
            </w:pPr>
            <w:r w:rsidRPr="00166301">
              <w:t>GPIO-0</w:t>
            </w:r>
          </w:p>
        </w:tc>
        <w:tc>
          <w:tcPr>
            <w:tcW w:w="1728" w:type="dxa"/>
          </w:tcPr>
          <w:p w14:paraId="5A291A28" w14:textId="77777777" w:rsidR="00FD334E" w:rsidRPr="00166301" w:rsidRDefault="00FD334E" w:rsidP="00E27E28">
            <w:pPr>
              <w:pStyle w:val="tablebody"/>
            </w:pPr>
            <w:r w:rsidRPr="00166301">
              <w:t>GP-0-0</w:t>
            </w:r>
          </w:p>
          <w:p w14:paraId="75DD60EC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48DC2942" w14:textId="77777777" w:rsidR="00FD334E" w:rsidRPr="00166301" w:rsidRDefault="00FD334E" w:rsidP="00E27E28">
            <w:pPr>
              <w:pStyle w:val="tablebody"/>
            </w:pPr>
            <w:r>
              <w:t>GP-0-8</w:t>
            </w:r>
          </w:p>
        </w:tc>
        <w:tc>
          <w:tcPr>
            <w:tcW w:w="2916" w:type="dxa"/>
          </w:tcPr>
          <w:p w14:paraId="412795A1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/sys/class/gpio/gpio503</w:t>
            </w:r>
          </w:p>
          <w:p w14:paraId="26A4145C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7FADE336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 w:rsidRPr="00166301">
              <w:t>/sys/class/gpio/gpio511</w:t>
            </w:r>
          </w:p>
        </w:tc>
      </w:tr>
      <w:tr w:rsidR="00FD334E" w:rsidRPr="00166301" w14:paraId="041BFDB7" w14:textId="77777777" w:rsidTr="00E27E28">
        <w:trPr>
          <w:jc w:val="center"/>
        </w:trPr>
        <w:tc>
          <w:tcPr>
            <w:tcW w:w="1728" w:type="dxa"/>
          </w:tcPr>
          <w:p w14:paraId="103E4163" w14:textId="77777777" w:rsidR="00FD334E" w:rsidRPr="00166301" w:rsidRDefault="00FD334E" w:rsidP="00E27E28">
            <w:pPr>
              <w:pStyle w:val="tablebody"/>
            </w:pPr>
            <w:r w:rsidRPr="00166301">
              <w:t>GPIO-1</w:t>
            </w:r>
          </w:p>
        </w:tc>
        <w:tc>
          <w:tcPr>
            <w:tcW w:w="1728" w:type="dxa"/>
          </w:tcPr>
          <w:p w14:paraId="3F5F2CF6" w14:textId="77777777" w:rsidR="00FD334E" w:rsidRPr="00166301" w:rsidRDefault="00FD334E" w:rsidP="00E27E28">
            <w:pPr>
              <w:pStyle w:val="tablebody"/>
            </w:pPr>
            <w:r w:rsidRPr="00166301">
              <w:t>GP-1-0</w:t>
            </w:r>
          </w:p>
          <w:p w14:paraId="414CA379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34282516" w14:textId="77777777" w:rsidR="00FD334E" w:rsidRPr="00166301" w:rsidRDefault="00FD334E" w:rsidP="00E27E28">
            <w:pPr>
              <w:pStyle w:val="tablebody"/>
            </w:pPr>
            <w:r>
              <w:t>GP-1-31</w:t>
            </w:r>
          </w:p>
        </w:tc>
        <w:tc>
          <w:tcPr>
            <w:tcW w:w="2916" w:type="dxa"/>
          </w:tcPr>
          <w:p w14:paraId="03238574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/sys/class/gpio/gpio471</w:t>
            </w:r>
          </w:p>
          <w:p w14:paraId="04C3590F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553C447B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/sys/class/gpio/gpio502</w:t>
            </w:r>
          </w:p>
        </w:tc>
      </w:tr>
      <w:tr w:rsidR="00FD334E" w:rsidRPr="00166301" w14:paraId="1F34D419" w14:textId="77777777" w:rsidTr="00E27E28">
        <w:trPr>
          <w:jc w:val="center"/>
        </w:trPr>
        <w:tc>
          <w:tcPr>
            <w:tcW w:w="1728" w:type="dxa"/>
          </w:tcPr>
          <w:p w14:paraId="40E11445" w14:textId="77777777" w:rsidR="00FD334E" w:rsidRPr="00166301" w:rsidRDefault="00FD334E" w:rsidP="00E27E28">
            <w:pPr>
              <w:pStyle w:val="tablebody"/>
            </w:pPr>
            <w:r w:rsidRPr="00166301">
              <w:t>GPIO-2</w:t>
            </w:r>
          </w:p>
        </w:tc>
        <w:tc>
          <w:tcPr>
            <w:tcW w:w="1728" w:type="dxa"/>
          </w:tcPr>
          <w:p w14:paraId="15D37D27" w14:textId="77777777" w:rsidR="00FD334E" w:rsidRPr="00166301" w:rsidRDefault="00FD334E" w:rsidP="00E27E28">
            <w:pPr>
              <w:pStyle w:val="tablebody"/>
            </w:pPr>
            <w:r w:rsidRPr="00166301">
              <w:t>GP-2-0</w:t>
            </w:r>
          </w:p>
          <w:p w14:paraId="6D74EBBA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39841F01" w14:textId="77777777" w:rsidR="00FD334E" w:rsidRPr="00166301" w:rsidRDefault="00FD334E" w:rsidP="00E27E28">
            <w:pPr>
              <w:pStyle w:val="tablebody"/>
            </w:pPr>
            <w:r>
              <w:t>GP-2-31</w:t>
            </w:r>
          </w:p>
        </w:tc>
        <w:tc>
          <w:tcPr>
            <w:tcW w:w="2916" w:type="dxa"/>
          </w:tcPr>
          <w:p w14:paraId="1CA63A8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/sys/class/gpio/gpio439</w:t>
            </w:r>
          </w:p>
          <w:p w14:paraId="301F8291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43E0B96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/sys/class/gpio/gpio470</w:t>
            </w:r>
          </w:p>
        </w:tc>
      </w:tr>
      <w:tr w:rsidR="00FD334E" w:rsidRPr="00166301" w14:paraId="6254B6F4" w14:textId="77777777" w:rsidTr="00E27E28">
        <w:trPr>
          <w:jc w:val="center"/>
        </w:trPr>
        <w:tc>
          <w:tcPr>
            <w:tcW w:w="1728" w:type="dxa"/>
          </w:tcPr>
          <w:p w14:paraId="48B98159" w14:textId="77777777" w:rsidR="00FD334E" w:rsidRPr="00166301" w:rsidRDefault="00FD334E" w:rsidP="00E27E28">
            <w:pPr>
              <w:pStyle w:val="tablebody"/>
            </w:pPr>
            <w:r w:rsidRPr="00166301">
              <w:t>GPIO-3</w:t>
            </w:r>
          </w:p>
        </w:tc>
        <w:tc>
          <w:tcPr>
            <w:tcW w:w="1728" w:type="dxa"/>
          </w:tcPr>
          <w:p w14:paraId="0FA40B00" w14:textId="77777777" w:rsidR="00FD334E" w:rsidRPr="00166301" w:rsidRDefault="00FD334E" w:rsidP="00E27E28">
            <w:pPr>
              <w:pStyle w:val="tablebody"/>
            </w:pPr>
            <w:r w:rsidRPr="00166301">
              <w:t>GP-3-0</w:t>
            </w:r>
          </w:p>
          <w:p w14:paraId="2346C669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6D366197" w14:textId="77777777" w:rsidR="00FD334E" w:rsidRPr="00166301" w:rsidRDefault="00FD334E" w:rsidP="00E27E28">
            <w:pPr>
              <w:pStyle w:val="tablebody"/>
            </w:pPr>
            <w:r>
              <w:t>GP-3-9</w:t>
            </w:r>
          </w:p>
        </w:tc>
        <w:tc>
          <w:tcPr>
            <w:tcW w:w="2916" w:type="dxa"/>
          </w:tcPr>
          <w:p w14:paraId="5A4AC794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/sys/class/gpio/gpio429</w:t>
            </w:r>
          </w:p>
          <w:p w14:paraId="01D75DFF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3E3DC25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 w:rsidRPr="00166301">
              <w:t>/sys/class/gpio/gpio43</w:t>
            </w:r>
            <w:r>
              <w:t>8</w:t>
            </w:r>
          </w:p>
        </w:tc>
      </w:tr>
      <w:tr w:rsidR="00FD334E" w:rsidRPr="00166301" w14:paraId="24AE85BD" w14:textId="77777777" w:rsidTr="00E27E28">
        <w:trPr>
          <w:jc w:val="center"/>
        </w:trPr>
        <w:tc>
          <w:tcPr>
            <w:tcW w:w="1728" w:type="dxa"/>
          </w:tcPr>
          <w:p w14:paraId="66FBA673" w14:textId="77777777" w:rsidR="00FD334E" w:rsidRPr="00166301" w:rsidRDefault="00FD334E" w:rsidP="00E27E28">
            <w:pPr>
              <w:pStyle w:val="tablebody"/>
            </w:pPr>
            <w:r w:rsidRPr="00166301">
              <w:t>GPIO-4</w:t>
            </w:r>
          </w:p>
        </w:tc>
        <w:tc>
          <w:tcPr>
            <w:tcW w:w="1728" w:type="dxa"/>
          </w:tcPr>
          <w:p w14:paraId="5F2D74A0" w14:textId="77777777" w:rsidR="00FD334E" w:rsidRPr="00166301" w:rsidRDefault="00FD334E" w:rsidP="00E27E28">
            <w:pPr>
              <w:pStyle w:val="tablebody"/>
            </w:pPr>
            <w:r w:rsidRPr="00166301">
              <w:t>GP-4-0</w:t>
            </w:r>
          </w:p>
          <w:p w14:paraId="6DDFF8B6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44554F1C" w14:textId="77777777" w:rsidR="00FD334E" w:rsidRPr="00166301" w:rsidRDefault="00FD334E" w:rsidP="00E27E28">
            <w:pPr>
              <w:pStyle w:val="tablebody"/>
            </w:pPr>
            <w:r>
              <w:t>GP-4-31</w:t>
            </w:r>
          </w:p>
        </w:tc>
        <w:tc>
          <w:tcPr>
            <w:tcW w:w="2916" w:type="dxa"/>
          </w:tcPr>
          <w:p w14:paraId="17C8BBB8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/sys/class/gpio/gpio397</w:t>
            </w:r>
          </w:p>
          <w:p w14:paraId="0AD62D75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559A8A0A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/sys/class/gpio/gpio428</w:t>
            </w:r>
          </w:p>
        </w:tc>
      </w:tr>
      <w:tr w:rsidR="00FD334E" w:rsidRPr="00166301" w14:paraId="5C5D5531" w14:textId="77777777" w:rsidTr="00E27E28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70E9" w14:textId="77777777" w:rsidR="00FD334E" w:rsidRPr="00166301" w:rsidRDefault="00FD334E" w:rsidP="00E27E28">
            <w:pPr>
              <w:pStyle w:val="tablebody"/>
            </w:pPr>
            <w:r w:rsidRPr="00166301">
              <w:t>GPIO-5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7EE5" w14:textId="77777777" w:rsidR="00FD334E" w:rsidRPr="00166301" w:rsidRDefault="00FD334E" w:rsidP="00E27E28">
            <w:pPr>
              <w:pStyle w:val="tablebody"/>
            </w:pPr>
            <w:r w:rsidRPr="00166301">
              <w:t>GP-5-0</w:t>
            </w:r>
          </w:p>
          <w:p w14:paraId="129E18BF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56280D1C" w14:textId="77777777" w:rsidR="00FD334E" w:rsidRPr="00166301" w:rsidRDefault="00FD334E" w:rsidP="00E27E28">
            <w:pPr>
              <w:pStyle w:val="tablebody"/>
            </w:pPr>
            <w:r>
              <w:t>GP-5-20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CE13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 w:rsidRPr="00166301">
              <w:t>/sys/class/gpio/gpio</w:t>
            </w:r>
            <w:r>
              <w:rPr>
                <w:lang w:eastAsia="ja-JP"/>
              </w:rPr>
              <w:t>376</w:t>
            </w:r>
          </w:p>
          <w:p w14:paraId="636DA61D" w14:textId="77777777" w:rsidR="00FD334E" w:rsidRPr="00166301" w:rsidRDefault="00FD334E" w:rsidP="00E27E28">
            <w:pPr>
              <w:pStyle w:val="tablebody"/>
            </w:pPr>
            <w:r w:rsidRPr="00166301">
              <w:t>:</w:t>
            </w:r>
          </w:p>
          <w:p w14:paraId="008A8001" w14:textId="77777777" w:rsidR="00FD334E" w:rsidRPr="00166301" w:rsidRDefault="00FD334E" w:rsidP="00E27E28">
            <w:pPr>
              <w:pStyle w:val="tablebody"/>
              <w:rPr>
                <w:lang w:eastAsia="ja-JP"/>
              </w:rPr>
            </w:pPr>
            <w:r>
              <w:t>/sys/class/gpio/gpio396</w:t>
            </w:r>
          </w:p>
        </w:tc>
      </w:tr>
      <w:tr w:rsidR="00FD334E" w:rsidRPr="00166301" w14:paraId="3633DCCE" w14:textId="77777777" w:rsidTr="00E27E28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26CD" w14:textId="77777777" w:rsidR="00FD334E" w:rsidRPr="00166301" w:rsidRDefault="00FD334E" w:rsidP="00FD334E">
            <w:pPr>
              <w:pStyle w:val="tablebody"/>
            </w:pPr>
            <w:r w:rsidRPr="00166301">
              <w:t>GPIO-</w:t>
            </w:r>
            <w: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37ED" w14:textId="2CDDDB44" w:rsidR="00FD334E" w:rsidRPr="00166301" w:rsidRDefault="00FD334E" w:rsidP="00FD334E">
            <w:pPr>
              <w:pStyle w:val="tablebody"/>
            </w:pPr>
            <w:r w:rsidRPr="00166301">
              <w:t>GP-</w:t>
            </w:r>
            <w:r w:rsidR="00B61B12">
              <w:t>6</w:t>
            </w:r>
            <w:r w:rsidRPr="00166301">
              <w:t>-0</w:t>
            </w:r>
          </w:p>
          <w:p w14:paraId="67A15470" w14:textId="77777777" w:rsidR="00FD334E" w:rsidRPr="00166301" w:rsidRDefault="00FD334E" w:rsidP="00FD334E">
            <w:pPr>
              <w:pStyle w:val="tablebody"/>
            </w:pPr>
            <w:r w:rsidRPr="00166301">
              <w:t>:</w:t>
            </w:r>
          </w:p>
          <w:p w14:paraId="3331489F" w14:textId="563185C3" w:rsidR="00FD334E" w:rsidRPr="00166301" w:rsidRDefault="00FD334E" w:rsidP="00FD334E">
            <w:pPr>
              <w:pStyle w:val="tablebody"/>
            </w:pPr>
            <w:r w:rsidRPr="00166301">
              <w:t>GP-</w:t>
            </w:r>
            <w:r w:rsidR="00B61B12">
              <w:t>6</w:t>
            </w:r>
            <w:r w:rsidRPr="00166301">
              <w:t>-1</w:t>
            </w:r>
            <w:r>
              <w:t>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BFE0" w14:textId="77777777" w:rsidR="00FD334E" w:rsidRPr="00166301" w:rsidRDefault="00FD334E" w:rsidP="00FD334E">
            <w:pPr>
              <w:pStyle w:val="tablebody"/>
              <w:rPr>
                <w:lang w:eastAsia="ja-JP"/>
              </w:rPr>
            </w:pPr>
            <w:r w:rsidRPr="00166301">
              <w:t>/sys/class/gpio/gpio</w:t>
            </w:r>
            <w:r>
              <w:rPr>
                <w:lang w:eastAsia="ja-JP"/>
              </w:rPr>
              <w:t>362</w:t>
            </w:r>
          </w:p>
          <w:p w14:paraId="31BCAC1F" w14:textId="77777777" w:rsidR="00FD334E" w:rsidRPr="00166301" w:rsidRDefault="00FD334E" w:rsidP="00FD334E">
            <w:pPr>
              <w:pStyle w:val="tablebody"/>
            </w:pPr>
            <w:r w:rsidRPr="00166301">
              <w:t>:</w:t>
            </w:r>
          </w:p>
          <w:p w14:paraId="2E24007F" w14:textId="77777777" w:rsidR="00FD334E" w:rsidRPr="00166301" w:rsidRDefault="00FD334E" w:rsidP="00FD334E">
            <w:pPr>
              <w:pStyle w:val="tablebody"/>
            </w:pPr>
            <w:r>
              <w:t>/sys/class/gpio/gpio375</w:t>
            </w:r>
          </w:p>
        </w:tc>
      </w:tr>
    </w:tbl>
    <w:p w14:paraId="7EAAAE6A" w14:textId="77777777" w:rsidR="00333D07" w:rsidRPr="003D2107" w:rsidRDefault="00915A65" w:rsidP="007C69DF">
      <w:pPr>
        <w:pStyle w:val="Heading2"/>
      </w:pPr>
      <w:r w:rsidRPr="005454A1">
        <w:rPr>
          <w:lang w:eastAsia="ja-JP"/>
        </w:rPr>
        <w:br w:type="page"/>
      </w:r>
      <w:bookmarkStart w:id="48" w:name="_Toc358622849"/>
      <w:bookmarkStart w:id="49" w:name="_Toc363744623"/>
      <w:r w:rsidR="00333D07" w:rsidRPr="003D2107">
        <w:lastRenderedPageBreak/>
        <w:t>Interface specification</w:t>
      </w:r>
      <w:bookmarkEnd w:id="48"/>
      <w:bookmarkEnd w:id="49"/>
    </w:p>
    <w:p w14:paraId="74F201B4" w14:textId="77777777" w:rsidR="00333D07" w:rsidRPr="003D2107" w:rsidRDefault="00333D07" w:rsidP="00236AFD">
      <w:r w:rsidRPr="003D2107">
        <w:t xml:space="preserve">This section explains in the following format </w:t>
      </w:r>
      <w:r w:rsidRPr="003D2107">
        <w:rPr>
          <w:rFonts w:hint="eastAsia"/>
        </w:rPr>
        <w:t>about</w:t>
      </w:r>
      <w:r w:rsidRPr="003D2107">
        <w:t xml:space="preserve"> the functions this module supplies.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D2107" w14:paraId="33B698C8" w14:textId="77777777" w:rsidTr="001318E3">
        <w:tc>
          <w:tcPr>
            <w:tcW w:w="1899" w:type="dxa"/>
          </w:tcPr>
          <w:p w14:paraId="0338577F" w14:textId="77777777" w:rsidR="00333D07" w:rsidRPr="003D2107" w:rsidRDefault="00333D07" w:rsidP="00DB0DC7">
            <w:pPr>
              <w:pStyle w:val="tablebody"/>
            </w:pPr>
            <w:r w:rsidRPr="003D2107">
              <w:t>[Overview]</w:t>
            </w:r>
          </w:p>
        </w:tc>
        <w:tc>
          <w:tcPr>
            <w:tcW w:w="7416" w:type="dxa"/>
          </w:tcPr>
          <w:p w14:paraId="2381556A" w14:textId="77777777" w:rsidR="00333D07" w:rsidRPr="003D2107" w:rsidRDefault="00333D07" w:rsidP="00DB0DC7">
            <w:pPr>
              <w:pStyle w:val="tablebody"/>
            </w:pPr>
            <w:r w:rsidRPr="003D2107">
              <w:t>Presents an overview of a function.</w:t>
            </w:r>
          </w:p>
        </w:tc>
      </w:tr>
      <w:tr w:rsidR="00333D07" w:rsidRPr="003D2107" w14:paraId="5548B67A" w14:textId="77777777" w:rsidTr="001318E3">
        <w:tc>
          <w:tcPr>
            <w:tcW w:w="1899" w:type="dxa"/>
          </w:tcPr>
          <w:p w14:paraId="7F0FEFE4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217309B9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45BA78FF" w14:textId="77777777" w:rsidTr="001318E3">
        <w:tc>
          <w:tcPr>
            <w:tcW w:w="1899" w:type="dxa"/>
          </w:tcPr>
          <w:p w14:paraId="618D4FF8" w14:textId="77777777" w:rsidR="00333D07" w:rsidRPr="003D2107" w:rsidRDefault="00333D07" w:rsidP="00DB0DC7">
            <w:pPr>
              <w:pStyle w:val="tablebody"/>
            </w:pPr>
            <w:r w:rsidRPr="003D2107">
              <w:t>[Function Name]</w:t>
            </w:r>
          </w:p>
        </w:tc>
        <w:tc>
          <w:tcPr>
            <w:tcW w:w="7416" w:type="dxa"/>
          </w:tcPr>
          <w:p w14:paraId="0541BB48" w14:textId="77777777" w:rsidR="00333D07" w:rsidRPr="003D2107" w:rsidRDefault="00333D07" w:rsidP="00DB0DC7">
            <w:pPr>
              <w:pStyle w:val="tablebody"/>
            </w:pPr>
            <w:r w:rsidRPr="003D2107">
              <w:t>Explains the name of the function.</w:t>
            </w:r>
          </w:p>
        </w:tc>
      </w:tr>
      <w:tr w:rsidR="00333D07" w:rsidRPr="003D2107" w14:paraId="19659C39" w14:textId="77777777" w:rsidTr="001318E3">
        <w:tc>
          <w:tcPr>
            <w:tcW w:w="1899" w:type="dxa"/>
          </w:tcPr>
          <w:p w14:paraId="1DC09F30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01A7B208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518E59BD" w14:textId="77777777" w:rsidTr="001318E3">
        <w:tc>
          <w:tcPr>
            <w:tcW w:w="1899" w:type="dxa"/>
          </w:tcPr>
          <w:p w14:paraId="6A26FCD7" w14:textId="77777777" w:rsidR="00333D07" w:rsidRPr="003D2107" w:rsidRDefault="00333D07" w:rsidP="00DB0DC7">
            <w:pPr>
              <w:pStyle w:val="tablebody"/>
            </w:pPr>
            <w:r w:rsidRPr="003D2107">
              <w:t>[Calling format]</w:t>
            </w:r>
          </w:p>
        </w:tc>
        <w:tc>
          <w:tcPr>
            <w:tcW w:w="7416" w:type="dxa"/>
          </w:tcPr>
          <w:p w14:paraId="74BEAA0B" w14:textId="77777777" w:rsidR="00333D07" w:rsidRPr="003D2107" w:rsidRDefault="00333D07" w:rsidP="00DB0DC7">
            <w:pPr>
              <w:pStyle w:val="tablebody"/>
            </w:pPr>
            <w:r w:rsidRPr="003D2107">
              <w:t>Explains the format for calling the function.</w:t>
            </w:r>
          </w:p>
        </w:tc>
      </w:tr>
      <w:tr w:rsidR="00333D07" w:rsidRPr="003D2107" w14:paraId="556A793E" w14:textId="77777777" w:rsidTr="001318E3">
        <w:tc>
          <w:tcPr>
            <w:tcW w:w="1899" w:type="dxa"/>
          </w:tcPr>
          <w:p w14:paraId="5D15774F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1B8EEEC3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640B4D4D" w14:textId="77777777" w:rsidTr="001318E3">
        <w:tc>
          <w:tcPr>
            <w:tcW w:w="1899" w:type="dxa"/>
          </w:tcPr>
          <w:p w14:paraId="70BA2785" w14:textId="77777777" w:rsidR="00333D07" w:rsidRPr="003D2107" w:rsidRDefault="00333D07" w:rsidP="00DB0DC7">
            <w:pPr>
              <w:pStyle w:val="tablebody"/>
            </w:pPr>
            <w:r w:rsidRPr="003D2107">
              <w:t>[Argument]</w:t>
            </w:r>
          </w:p>
        </w:tc>
        <w:tc>
          <w:tcPr>
            <w:tcW w:w="7416" w:type="dxa"/>
          </w:tcPr>
          <w:p w14:paraId="308B1E04" w14:textId="77777777" w:rsidR="00333D07" w:rsidRPr="003D2107" w:rsidRDefault="00333D07" w:rsidP="00DB0DC7">
            <w:pPr>
              <w:pStyle w:val="tablebody"/>
            </w:pPr>
            <w:r w:rsidRPr="003D2107">
              <w:t>Explains the argument(s) of the function.</w:t>
            </w:r>
          </w:p>
        </w:tc>
      </w:tr>
      <w:tr w:rsidR="00333D07" w:rsidRPr="003D2107" w14:paraId="354771A0" w14:textId="77777777" w:rsidTr="001318E3">
        <w:tc>
          <w:tcPr>
            <w:tcW w:w="1899" w:type="dxa"/>
          </w:tcPr>
          <w:p w14:paraId="20A1789D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6D9CD941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647A97DB" w14:textId="77777777" w:rsidTr="001318E3">
        <w:tc>
          <w:tcPr>
            <w:tcW w:w="1899" w:type="dxa"/>
          </w:tcPr>
          <w:p w14:paraId="10DEC6E4" w14:textId="77777777" w:rsidR="00333D07" w:rsidRPr="003D2107" w:rsidRDefault="00333D07" w:rsidP="00DB0DC7">
            <w:pPr>
              <w:pStyle w:val="tablebody"/>
            </w:pPr>
            <w:r w:rsidRPr="003D2107">
              <w:t>[Return value]</w:t>
            </w:r>
          </w:p>
        </w:tc>
        <w:tc>
          <w:tcPr>
            <w:tcW w:w="7416" w:type="dxa"/>
          </w:tcPr>
          <w:p w14:paraId="4D80E268" w14:textId="77777777" w:rsidR="00333D07" w:rsidRPr="003D2107" w:rsidRDefault="00333D07" w:rsidP="00DB0DC7">
            <w:pPr>
              <w:pStyle w:val="tablebody"/>
            </w:pPr>
            <w:r w:rsidRPr="003D2107">
              <w:t>Explains the return value(s) of the function.</w:t>
            </w:r>
          </w:p>
        </w:tc>
      </w:tr>
      <w:tr w:rsidR="00333D07" w:rsidRPr="003D2107" w14:paraId="5CC6AA3B" w14:textId="77777777" w:rsidTr="001318E3">
        <w:trPr>
          <w:cantSplit/>
          <w:trHeight w:val="120"/>
        </w:trPr>
        <w:tc>
          <w:tcPr>
            <w:tcW w:w="1899" w:type="dxa"/>
          </w:tcPr>
          <w:p w14:paraId="4E2091DC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528894F0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189D461F" w14:textId="77777777" w:rsidTr="001318E3">
        <w:trPr>
          <w:cantSplit/>
          <w:trHeight w:val="232"/>
        </w:trPr>
        <w:tc>
          <w:tcPr>
            <w:tcW w:w="1899" w:type="dxa"/>
          </w:tcPr>
          <w:p w14:paraId="4C7D7A9D" w14:textId="77777777" w:rsidR="00333D07" w:rsidRPr="003D2107" w:rsidRDefault="00333D07" w:rsidP="00DB0DC7">
            <w:pPr>
              <w:pStyle w:val="tablebody"/>
            </w:pPr>
            <w:r w:rsidRPr="003D2107">
              <w:t>[Feature]</w:t>
            </w:r>
          </w:p>
        </w:tc>
        <w:tc>
          <w:tcPr>
            <w:tcW w:w="7416" w:type="dxa"/>
          </w:tcPr>
          <w:p w14:paraId="04D5C96E" w14:textId="77777777" w:rsidR="00333D07" w:rsidRPr="003D2107" w:rsidRDefault="00333D07" w:rsidP="00DB0DC7">
            <w:pPr>
              <w:pStyle w:val="tablebody"/>
            </w:pPr>
            <w:r w:rsidRPr="003D2107">
              <w:t>Explains the features of the function.</w:t>
            </w:r>
          </w:p>
        </w:tc>
      </w:tr>
      <w:tr w:rsidR="00333D07" w:rsidRPr="003D2107" w14:paraId="24E0B1A4" w14:textId="77777777" w:rsidTr="001318E3">
        <w:trPr>
          <w:cantSplit/>
          <w:trHeight w:val="215"/>
        </w:trPr>
        <w:tc>
          <w:tcPr>
            <w:tcW w:w="1899" w:type="dxa"/>
          </w:tcPr>
          <w:p w14:paraId="6497DFD6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31730702" w14:textId="77777777" w:rsidR="00333D07" w:rsidRPr="003D2107" w:rsidRDefault="00333D07" w:rsidP="00DB0DC7">
            <w:pPr>
              <w:pStyle w:val="tablebody"/>
            </w:pPr>
          </w:p>
        </w:tc>
      </w:tr>
      <w:tr w:rsidR="00333D07" w:rsidRPr="003D2107" w14:paraId="43194BA3" w14:textId="77777777" w:rsidTr="001318E3">
        <w:trPr>
          <w:cantSplit/>
          <w:trHeight w:val="120"/>
        </w:trPr>
        <w:tc>
          <w:tcPr>
            <w:tcW w:w="1899" w:type="dxa"/>
          </w:tcPr>
          <w:p w14:paraId="5B0BB938" w14:textId="77777777" w:rsidR="00333D07" w:rsidRPr="003D2107" w:rsidRDefault="00333D07" w:rsidP="00DB0DC7">
            <w:pPr>
              <w:pStyle w:val="tablebody"/>
            </w:pPr>
            <w:r w:rsidRPr="003D2107">
              <w:t>[Remark]</w:t>
            </w:r>
          </w:p>
        </w:tc>
        <w:tc>
          <w:tcPr>
            <w:tcW w:w="7416" w:type="dxa"/>
          </w:tcPr>
          <w:p w14:paraId="6BCD6E9C" w14:textId="77777777" w:rsidR="00333D07" w:rsidRPr="003D2107" w:rsidRDefault="00333D07" w:rsidP="00DB0DC7">
            <w:pPr>
              <w:pStyle w:val="tablebody"/>
            </w:pPr>
            <w:r w:rsidRPr="003D2107">
              <w:t>Explains points to be noted when using the function.</w:t>
            </w:r>
          </w:p>
        </w:tc>
      </w:tr>
      <w:tr w:rsidR="00333D07" w:rsidRPr="003D2107" w14:paraId="0BBA5974" w14:textId="77777777" w:rsidTr="001318E3">
        <w:trPr>
          <w:cantSplit/>
          <w:trHeight w:val="120"/>
        </w:trPr>
        <w:tc>
          <w:tcPr>
            <w:tcW w:w="1899" w:type="dxa"/>
          </w:tcPr>
          <w:p w14:paraId="3C777485" w14:textId="77777777" w:rsidR="00333D07" w:rsidRPr="003D2107" w:rsidRDefault="00333D07" w:rsidP="00DB0DC7">
            <w:pPr>
              <w:pStyle w:val="tablebody"/>
            </w:pPr>
          </w:p>
        </w:tc>
        <w:tc>
          <w:tcPr>
            <w:tcW w:w="7416" w:type="dxa"/>
          </w:tcPr>
          <w:p w14:paraId="4DBDF705" w14:textId="77777777" w:rsidR="00333D07" w:rsidRPr="003D2107" w:rsidRDefault="00333D07" w:rsidP="00DB0DC7">
            <w:pPr>
              <w:pStyle w:val="tablebody"/>
            </w:pPr>
          </w:p>
        </w:tc>
      </w:tr>
    </w:tbl>
    <w:p w14:paraId="07067A6E" w14:textId="77777777" w:rsidR="00333D07" w:rsidRPr="003D2107" w:rsidRDefault="00333D07" w:rsidP="00333D07">
      <w:pPr>
        <w:rPr>
          <w:lang w:eastAsia="ja-JP"/>
        </w:rPr>
      </w:pPr>
    </w:p>
    <w:p w14:paraId="1E9385C9" w14:textId="785730EB" w:rsidR="00333D07" w:rsidRPr="003D2107" w:rsidRDefault="00236AFD" w:rsidP="00236AFD">
      <w:pPr>
        <w:pStyle w:val="tabletitle"/>
      </w:pPr>
      <w:bookmarkStart w:id="50" w:name="_Toc320517490"/>
      <w:bookmarkStart w:id="51" w:name="_Toc356475572"/>
      <w:bookmarkStart w:id="52" w:name="_Toc363744650"/>
      <w:r>
        <w:t xml:space="preserve">Table </w:t>
      </w:r>
      <w:r w:rsidR="00EC660E">
        <w:rPr>
          <w:noProof/>
        </w:rPr>
        <w:fldChar w:fldCharType="begin"/>
      </w:r>
      <w:r w:rsidR="00EC660E">
        <w:rPr>
          <w:noProof/>
        </w:rPr>
        <w:instrText xml:space="preserve"> STYLEREF 1 \s </w:instrText>
      </w:r>
      <w:r w:rsidR="00EC660E">
        <w:rPr>
          <w:noProof/>
        </w:rPr>
        <w:fldChar w:fldCharType="separate"/>
      </w:r>
      <w:r w:rsidR="003C2F53">
        <w:rPr>
          <w:noProof/>
        </w:rPr>
        <w:t>4</w:t>
      </w:r>
      <w:r w:rsidR="00EC660E">
        <w:rPr>
          <w:noProof/>
        </w:rPr>
        <w:fldChar w:fldCharType="end"/>
      </w:r>
      <w:r>
        <w:noBreakHyphen/>
      </w:r>
      <w:r w:rsidR="00F84FD1">
        <w:rPr>
          <w:noProof/>
        </w:rPr>
        <w:t>6</w:t>
      </w:r>
      <w:r>
        <w:t xml:space="preserve"> </w:t>
      </w:r>
      <w:bookmarkEnd w:id="50"/>
      <w:r w:rsidR="00333D07" w:rsidRPr="003D2107">
        <w:rPr>
          <w:bCs/>
        </w:rPr>
        <w:t>List of interface specification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4033"/>
        <w:gridCol w:w="4644"/>
      </w:tblGrid>
      <w:tr w:rsidR="00333D07" w:rsidRPr="003D2107" w14:paraId="5645D6B0" w14:textId="77777777" w:rsidTr="001318E3">
        <w:tc>
          <w:tcPr>
            <w:tcW w:w="1178" w:type="dxa"/>
            <w:tcBorders>
              <w:bottom w:val="single" w:sz="4" w:space="0" w:color="auto"/>
            </w:tcBorders>
            <w:shd w:val="clear" w:color="auto" w:fill="FFFFFF"/>
          </w:tcPr>
          <w:p w14:paraId="1C802FDC" w14:textId="77777777" w:rsidR="00333D07" w:rsidRPr="003D2107" w:rsidRDefault="00333D07" w:rsidP="00236AFD">
            <w:pPr>
              <w:pStyle w:val="tablehead"/>
            </w:pPr>
            <w:r w:rsidRPr="003D2107">
              <w:t>Chapter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FFFFFF"/>
          </w:tcPr>
          <w:p w14:paraId="7CB8DB77" w14:textId="77777777" w:rsidR="00333D07" w:rsidRPr="003D2107" w:rsidRDefault="00333D07" w:rsidP="00236AFD">
            <w:pPr>
              <w:pStyle w:val="tablehead"/>
            </w:pPr>
            <w:r w:rsidRPr="003D2107">
              <w:t>Function Name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FFFFFF"/>
          </w:tcPr>
          <w:p w14:paraId="5AC86E8C" w14:textId="77777777" w:rsidR="00333D07" w:rsidRPr="003D2107" w:rsidRDefault="00333D07" w:rsidP="00236AFD">
            <w:pPr>
              <w:pStyle w:val="tablehead"/>
            </w:pPr>
            <w:r w:rsidRPr="003D2107">
              <w:t>Description</w:t>
            </w:r>
          </w:p>
        </w:tc>
      </w:tr>
      <w:tr w:rsidR="00333D07" w:rsidRPr="003D2107" w14:paraId="40436AE0" w14:textId="77777777" w:rsidTr="001318E3"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</w:tcPr>
          <w:p w14:paraId="5049F202" w14:textId="274A6395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_Ref286657593 \r \h  \* MERGEFORMAT </w:instrText>
            </w:r>
            <w:r w:rsidRPr="003D2107">
              <w:fldChar w:fldCharType="separate"/>
            </w:r>
            <w:r w:rsidR="003C2F53">
              <w:t>4.2.1</w:t>
            </w:r>
            <w:r w:rsidRPr="003D2107">
              <w:fldChar w:fldCharType="end"/>
            </w:r>
          </w:p>
        </w:tc>
        <w:tc>
          <w:tcPr>
            <w:tcW w:w="4033" w:type="dxa"/>
            <w:tcBorders>
              <w:top w:val="single" w:sz="4" w:space="0" w:color="auto"/>
            </w:tcBorders>
            <w:shd w:val="clear" w:color="auto" w:fill="auto"/>
          </w:tcPr>
          <w:p w14:paraId="3FD608EC" w14:textId="77777777" w:rsidR="00333D07" w:rsidRPr="003D2107" w:rsidRDefault="00333D07" w:rsidP="00236AFD">
            <w:pPr>
              <w:pStyle w:val="tablebody"/>
            </w:pPr>
            <w:r w:rsidRPr="003D2107">
              <w:t>gpio_request</w:t>
            </w:r>
          </w:p>
        </w:tc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1121298B" w14:textId="77777777" w:rsidR="00333D07" w:rsidRPr="003D2107" w:rsidRDefault="00333D07" w:rsidP="00236AFD">
            <w:pPr>
              <w:pStyle w:val="tablebody"/>
            </w:pPr>
            <w:r w:rsidRPr="003D2107">
              <w:rPr>
                <w:rFonts w:hint="eastAsia"/>
              </w:rPr>
              <w:t>Setting GPIO pin</w:t>
            </w:r>
            <w:r w:rsidRPr="003D2107">
              <w:t>.</w:t>
            </w:r>
          </w:p>
        </w:tc>
      </w:tr>
      <w:tr w:rsidR="00333D07" w:rsidRPr="003D2107" w14:paraId="7243C685" w14:textId="77777777" w:rsidTr="001318E3">
        <w:tc>
          <w:tcPr>
            <w:tcW w:w="1178" w:type="dxa"/>
            <w:shd w:val="clear" w:color="auto" w:fill="auto"/>
          </w:tcPr>
          <w:p w14:paraId="7567E1BF" w14:textId="4E435100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_Ref286657713 \r \h  \* MERGEFORMAT </w:instrText>
            </w:r>
            <w:r w:rsidRPr="003D2107">
              <w:fldChar w:fldCharType="separate"/>
            </w:r>
            <w:r w:rsidR="003C2F53">
              <w:t>4.2.2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2D4C5C71" w14:textId="77777777" w:rsidR="00333D07" w:rsidRPr="003D2107" w:rsidRDefault="00333D07" w:rsidP="00236AFD">
            <w:pPr>
              <w:pStyle w:val="tablebody"/>
            </w:pPr>
            <w:r w:rsidRPr="003D2107">
              <w:t>gpio_direction_input</w:t>
            </w:r>
          </w:p>
        </w:tc>
        <w:tc>
          <w:tcPr>
            <w:tcW w:w="4644" w:type="dxa"/>
            <w:shd w:val="clear" w:color="auto" w:fill="auto"/>
          </w:tcPr>
          <w:p w14:paraId="65831EDC" w14:textId="77777777" w:rsidR="00333D07" w:rsidRPr="003D2107" w:rsidRDefault="00333D07" w:rsidP="00236AFD">
            <w:pPr>
              <w:pStyle w:val="tablebody"/>
            </w:pPr>
            <w:r w:rsidRPr="003D2107">
              <w:rPr>
                <w:rFonts w:hint="eastAsia"/>
              </w:rPr>
              <w:t>GPIO pin is set as input pin</w:t>
            </w:r>
          </w:p>
        </w:tc>
      </w:tr>
      <w:tr w:rsidR="00333D07" w:rsidRPr="003D2107" w14:paraId="5278EF7B" w14:textId="77777777" w:rsidTr="001318E3">
        <w:tc>
          <w:tcPr>
            <w:tcW w:w="1178" w:type="dxa"/>
            <w:shd w:val="clear" w:color="auto" w:fill="auto"/>
          </w:tcPr>
          <w:p w14:paraId="2D23CC09" w14:textId="6F251033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_Ref286657728 \r \h  \* MERGEFORMAT </w:instrText>
            </w:r>
            <w:r w:rsidRPr="003D2107">
              <w:fldChar w:fldCharType="separate"/>
            </w:r>
            <w:r w:rsidR="003C2F53">
              <w:t>4.2.3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51574884" w14:textId="77777777" w:rsidR="00333D07" w:rsidRPr="003D2107" w:rsidRDefault="00333D07" w:rsidP="00236AFD">
            <w:pPr>
              <w:pStyle w:val="tablebody"/>
            </w:pPr>
            <w:r w:rsidRPr="003D2107">
              <w:t>gpio_direction_output</w:t>
            </w:r>
          </w:p>
        </w:tc>
        <w:tc>
          <w:tcPr>
            <w:tcW w:w="4644" w:type="dxa"/>
            <w:shd w:val="clear" w:color="auto" w:fill="auto"/>
          </w:tcPr>
          <w:p w14:paraId="1C85C23A" w14:textId="77777777" w:rsidR="00333D07" w:rsidRPr="003D2107" w:rsidRDefault="00333D07" w:rsidP="00236AFD">
            <w:pPr>
              <w:pStyle w:val="tablebody"/>
            </w:pPr>
            <w:r w:rsidRPr="003D2107">
              <w:rPr>
                <w:rFonts w:hint="eastAsia"/>
              </w:rPr>
              <w:t>GPIO pin is set as output pin</w:t>
            </w:r>
          </w:p>
        </w:tc>
      </w:tr>
      <w:tr w:rsidR="00333D07" w:rsidRPr="003D2107" w14:paraId="280A748A" w14:textId="77777777" w:rsidTr="001318E3">
        <w:tc>
          <w:tcPr>
            <w:tcW w:w="1178" w:type="dxa"/>
            <w:shd w:val="clear" w:color="auto" w:fill="auto"/>
          </w:tcPr>
          <w:p w14:paraId="0488154F" w14:textId="139673ED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_Ref352256784 \r \h  \* MERGEFORMAT </w:instrText>
            </w:r>
            <w:r w:rsidRPr="003D2107">
              <w:fldChar w:fldCharType="separate"/>
            </w:r>
            <w:r w:rsidR="003C2F53">
              <w:t>4.2.4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73A62015" w14:textId="77777777" w:rsidR="00333D07" w:rsidRPr="003D2107" w:rsidRDefault="00333D07" w:rsidP="00236AFD">
            <w:pPr>
              <w:pStyle w:val="tablebody"/>
            </w:pPr>
            <w:r w:rsidRPr="003D2107">
              <w:t>gpio_get_value</w:t>
            </w:r>
          </w:p>
        </w:tc>
        <w:tc>
          <w:tcPr>
            <w:tcW w:w="4644" w:type="dxa"/>
            <w:shd w:val="clear" w:color="auto" w:fill="auto"/>
          </w:tcPr>
          <w:p w14:paraId="4729C229" w14:textId="77777777" w:rsidR="00333D07" w:rsidRPr="003D2107" w:rsidRDefault="00333D07" w:rsidP="00236AFD">
            <w:pPr>
              <w:pStyle w:val="tablebody"/>
            </w:pPr>
            <w:r w:rsidRPr="003D2107">
              <w:t xml:space="preserve">The state of </w:t>
            </w:r>
            <w:r w:rsidRPr="003D2107">
              <w:rPr>
                <w:rFonts w:hint="eastAsia"/>
              </w:rPr>
              <w:t>GPIO pin</w:t>
            </w:r>
            <w:r w:rsidRPr="003D2107">
              <w:t xml:space="preserve"> </w:t>
            </w:r>
            <w:r w:rsidRPr="003D2107">
              <w:rPr>
                <w:rFonts w:hint="eastAsia"/>
              </w:rPr>
              <w:t>get</w:t>
            </w:r>
            <w:r w:rsidRPr="003D2107">
              <w:t xml:space="preserve"> </w:t>
            </w:r>
            <w:r w:rsidRPr="003D2107">
              <w:rPr>
                <w:rFonts w:hint="eastAsia"/>
              </w:rPr>
              <w:t>high</w:t>
            </w:r>
            <w:r w:rsidRPr="003D2107">
              <w:t xml:space="preserve"> or </w:t>
            </w:r>
            <w:r w:rsidRPr="003D2107">
              <w:rPr>
                <w:rFonts w:hint="eastAsia"/>
              </w:rPr>
              <w:t>low.</w:t>
            </w:r>
          </w:p>
        </w:tc>
      </w:tr>
      <w:tr w:rsidR="00333D07" w:rsidRPr="003D2107" w14:paraId="29C56785" w14:textId="77777777" w:rsidTr="001318E3">
        <w:tc>
          <w:tcPr>
            <w:tcW w:w="1178" w:type="dxa"/>
            <w:shd w:val="clear" w:color="auto" w:fill="auto"/>
          </w:tcPr>
          <w:p w14:paraId="34259D36" w14:textId="6345B12E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_Ref286657738 \r \h  \* MERGEFORMAT </w:instrText>
            </w:r>
            <w:r w:rsidRPr="003D2107">
              <w:fldChar w:fldCharType="separate"/>
            </w:r>
            <w:r w:rsidR="003C2F53">
              <w:t>4.2.5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220CFA9C" w14:textId="77777777" w:rsidR="00333D07" w:rsidRPr="003D2107" w:rsidRDefault="00333D07" w:rsidP="00236AFD">
            <w:pPr>
              <w:pStyle w:val="tablebody"/>
            </w:pPr>
            <w:r w:rsidRPr="003D2107">
              <w:t>gpio_set_value</w:t>
            </w:r>
          </w:p>
        </w:tc>
        <w:tc>
          <w:tcPr>
            <w:tcW w:w="4644" w:type="dxa"/>
            <w:shd w:val="clear" w:color="auto" w:fill="auto"/>
          </w:tcPr>
          <w:p w14:paraId="66F6EBEA" w14:textId="77777777" w:rsidR="00333D07" w:rsidRPr="003D2107" w:rsidRDefault="00333D07" w:rsidP="00236AFD">
            <w:pPr>
              <w:pStyle w:val="tablebody"/>
            </w:pPr>
            <w:r w:rsidRPr="003D2107">
              <w:t xml:space="preserve">The state of </w:t>
            </w:r>
            <w:r w:rsidRPr="003D2107">
              <w:rPr>
                <w:rFonts w:hint="eastAsia"/>
              </w:rPr>
              <w:t>GPIO</w:t>
            </w:r>
            <w:r w:rsidRPr="003D2107">
              <w:t xml:space="preserve"> </w:t>
            </w:r>
            <w:r w:rsidRPr="003D2107">
              <w:rPr>
                <w:rFonts w:hint="eastAsia"/>
              </w:rPr>
              <w:t xml:space="preserve">pin </w:t>
            </w:r>
            <w:r w:rsidRPr="003D2107">
              <w:t xml:space="preserve">is set as </w:t>
            </w:r>
            <w:r w:rsidRPr="003D2107">
              <w:rPr>
                <w:rFonts w:hint="eastAsia"/>
              </w:rPr>
              <w:t>high</w:t>
            </w:r>
            <w:r w:rsidRPr="003D2107">
              <w:t xml:space="preserve"> or </w:t>
            </w:r>
            <w:r w:rsidRPr="003D2107">
              <w:rPr>
                <w:rFonts w:hint="eastAsia"/>
              </w:rPr>
              <w:t>low</w:t>
            </w:r>
            <w:r w:rsidRPr="003D2107">
              <w:t>.</w:t>
            </w:r>
          </w:p>
        </w:tc>
      </w:tr>
      <w:tr w:rsidR="00333D07" w:rsidRPr="003D2107" w14:paraId="5B890DFB" w14:textId="77777777" w:rsidTr="001318E3">
        <w:tc>
          <w:tcPr>
            <w:tcW w:w="1178" w:type="dxa"/>
            <w:shd w:val="clear" w:color="auto" w:fill="auto"/>
          </w:tcPr>
          <w:p w14:paraId="1521284B" w14:textId="540F3015" w:rsidR="00333D07" w:rsidRPr="003D2107" w:rsidRDefault="00333D07" w:rsidP="00236AFD">
            <w:pPr>
              <w:pStyle w:val="tablebody"/>
            </w:pPr>
            <w:r w:rsidRPr="003D2107">
              <w:fldChar w:fldCharType="begin"/>
            </w:r>
            <w:r w:rsidRPr="003D2107">
              <w:instrText xml:space="preserve"> REF _Ref286657748 \r \h  \* MERGEFORMAT </w:instrText>
            </w:r>
            <w:r w:rsidRPr="003D2107">
              <w:fldChar w:fldCharType="separate"/>
            </w:r>
            <w:r w:rsidR="003C2F53">
              <w:t>4.2.6</w:t>
            </w:r>
            <w:r w:rsidRPr="003D2107">
              <w:fldChar w:fldCharType="end"/>
            </w:r>
          </w:p>
        </w:tc>
        <w:tc>
          <w:tcPr>
            <w:tcW w:w="4033" w:type="dxa"/>
            <w:shd w:val="clear" w:color="auto" w:fill="auto"/>
          </w:tcPr>
          <w:p w14:paraId="341389F5" w14:textId="77777777" w:rsidR="00333D07" w:rsidRPr="003D2107" w:rsidRDefault="00333D07" w:rsidP="00236AFD">
            <w:pPr>
              <w:pStyle w:val="tablebody"/>
            </w:pPr>
            <w:r w:rsidRPr="003D2107">
              <w:t>gpio_to_irq</w:t>
            </w:r>
          </w:p>
        </w:tc>
        <w:tc>
          <w:tcPr>
            <w:tcW w:w="4644" w:type="dxa"/>
            <w:shd w:val="clear" w:color="auto" w:fill="auto"/>
          </w:tcPr>
          <w:p w14:paraId="6CA04522" w14:textId="77777777" w:rsidR="00333D07" w:rsidRPr="003D2107" w:rsidRDefault="00333D07" w:rsidP="00236AFD">
            <w:pPr>
              <w:pStyle w:val="tablebody"/>
            </w:pPr>
            <w:r w:rsidRPr="003D2107">
              <w:t>G</w:t>
            </w:r>
            <w:r w:rsidRPr="003D2107">
              <w:rPr>
                <w:rFonts w:hint="eastAsia"/>
              </w:rPr>
              <w:t>et number of irq in GPIO pin</w:t>
            </w:r>
          </w:p>
        </w:tc>
      </w:tr>
    </w:tbl>
    <w:p w14:paraId="33EA2DED" w14:textId="77777777" w:rsidR="00333D07" w:rsidRPr="003D2107" w:rsidRDefault="00333D07" w:rsidP="00333D07"/>
    <w:p w14:paraId="39F0AB79" w14:textId="77777777" w:rsidR="00333D07" w:rsidRPr="003D2107" w:rsidRDefault="00333D07" w:rsidP="00236AFD">
      <w:r w:rsidRPr="003D2107">
        <w:t>Please include the following headers, when you use these functions.</w:t>
      </w:r>
    </w:p>
    <w:p w14:paraId="60EF1AA5" w14:textId="77777777" w:rsidR="00333D07" w:rsidRPr="003D2107" w:rsidRDefault="00333D07" w:rsidP="00236AFD">
      <w:pPr>
        <w:pStyle w:val="Level1cont"/>
      </w:pPr>
      <w:r w:rsidRPr="003D2107">
        <w:t>#include &lt;linux/gpio.h&gt;</w:t>
      </w:r>
    </w:p>
    <w:p w14:paraId="4FDE160A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16005F44" w14:textId="77777777" w:rsidR="00333D07" w:rsidRPr="00333D07" w:rsidRDefault="00333D07" w:rsidP="009C44FF">
      <w:pPr>
        <w:pStyle w:val="Heading3"/>
      </w:pPr>
      <w:bookmarkStart w:id="53" w:name="_Ref286657593"/>
      <w:bookmarkStart w:id="54" w:name="_Toc320517472"/>
      <w:bookmarkStart w:id="55" w:name="_Toc356475549"/>
      <w:bookmarkStart w:id="56" w:name="_Toc358622850"/>
      <w:bookmarkStart w:id="57" w:name="_Toc363744624"/>
      <w:r w:rsidRPr="00333D07">
        <w:lastRenderedPageBreak/>
        <w:t>Setting GPIO pin</w:t>
      </w:r>
      <w:bookmarkEnd w:id="53"/>
      <w:bookmarkEnd w:id="54"/>
      <w:bookmarkEnd w:id="55"/>
      <w:bookmarkEnd w:id="56"/>
      <w:bookmarkEnd w:id="57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24410E0E" w14:textId="77777777" w:rsidTr="001318E3">
        <w:tc>
          <w:tcPr>
            <w:tcW w:w="1899" w:type="dxa"/>
          </w:tcPr>
          <w:p w14:paraId="2753812E" w14:textId="77777777" w:rsidR="00333D07" w:rsidRPr="00333D07" w:rsidRDefault="00333D07" w:rsidP="00236AFD">
            <w:pPr>
              <w:pStyle w:val="tablebody"/>
            </w:pPr>
            <w:r w:rsidRPr="00333D07">
              <w:t>[Overview]</w:t>
            </w:r>
          </w:p>
        </w:tc>
        <w:tc>
          <w:tcPr>
            <w:tcW w:w="7416" w:type="dxa"/>
          </w:tcPr>
          <w:p w14:paraId="498F9482" w14:textId="77777777" w:rsidR="00333D07" w:rsidRPr="00333D07" w:rsidRDefault="00333D07" w:rsidP="00236AFD">
            <w:pPr>
              <w:pStyle w:val="tablebody"/>
            </w:pPr>
            <w:r w:rsidRPr="00333D07">
              <w:t>Setting GPIO pin</w:t>
            </w:r>
          </w:p>
        </w:tc>
      </w:tr>
      <w:tr w:rsidR="00333D07" w:rsidRPr="00333D07" w14:paraId="7738F346" w14:textId="77777777" w:rsidTr="001318E3">
        <w:tc>
          <w:tcPr>
            <w:tcW w:w="1899" w:type="dxa"/>
          </w:tcPr>
          <w:p w14:paraId="6EC4E5DB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2B2FA4C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0615545A" w14:textId="77777777" w:rsidTr="001318E3">
        <w:tc>
          <w:tcPr>
            <w:tcW w:w="1899" w:type="dxa"/>
          </w:tcPr>
          <w:p w14:paraId="5ED9B113" w14:textId="77777777" w:rsidR="00333D07" w:rsidRPr="00333D07" w:rsidRDefault="00333D07" w:rsidP="00236AFD">
            <w:pPr>
              <w:pStyle w:val="tablebody"/>
            </w:pPr>
            <w:r w:rsidRPr="00333D07">
              <w:t>[Function Name]</w:t>
            </w:r>
          </w:p>
        </w:tc>
        <w:tc>
          <w:tcPr>
            <w:tcW w:w="7416" w:type="dxa"/>
          </w:tcPr>
          <w:p w14:paraId="606B0E6D" w14:textId="77777777" w:rsidR="00333D07" w:rsidRPr="00333D07" w:rsidRDefault="00333D07" w:rsidP="00236AFD">
            <w:pPr>
              <w:pStyle w:val="tablebody"/>
            </w:pPr>
            <w:r w:rsidRPr="00333D07">
              <w:t>gpio_request</w:t>
            </w:r>
          </w:p>
        </w:tc>
      </w:tr>
      <w:tr w:rsidR="00333D07" w:rsidRPr="00333D07" w14:paraId="1E796F24" w14:textId="77777777" w:rsidTr="001318E3">
        <w:tc>
          <w:tcPr>
            <w:tcW w:w="1899" w:type="dxa"/>
          </w:tcPr>
          <w:p w14:paraId="7B51B19F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818120F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0CA32EEC" w14:textId="77777777" w:rsidTr="001318E3">
        <w:tc>
          <w:tcPr>
            <w:tcW w:w="1899" w:type="dxa"/>
          </w:tcPr>
          <w:p w14:paraId="33A97991" w14:textId="77777777" w:rsidR="00333D07" w:rsidRPr="00333D07" w:rsidRDefault="00333D07" w:rsidP="00236AFD">
            <w:pPr>
              <w:pStyle w:val="tablebody"/>
            </w:pPr>
            <w:r w:rsidRPr="00333D07">
              <w:t>[Calling format]</w:t>
            </w:r>
          </w:p>
        </w:tc>
        <w:tc>
          <w:tcPr>
            <w:tcW w:w="7416" w:type="dxa"/>
          </w:tcPr>
          <w:p w14:paraId="07A98014" w14:textId="77777777" w:rsidR="00333D07" w:rsidRPr="00333D07" w:rsidRDefault="00333D07" w:rsidP="00236AFD">
            <w:pPr>
              <w:pStyle w:val="tablebody"/>
            </w:pPr>
            <w:r w:rsidRPr="00333D07">
              <w:t>int gpio_request(unsigned gpio, const char *label);</w:t>
            </w:r>
          </w:p>
        </w:tc>
      </w:tr>
      <w:tr w:rsidR="00333D07" w:rsidRPr="00333D07" w14:paraId="2767AF1F" w14:textId="77777777" w:rsidTr="001318E3">
        <w:tc>
          <w:tcPr>
            <w:tcW w:w="1899" w:type="dxa"/>
          </w:tcPr>
          <w:p w14:paraId="6B4BDB4A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82891A1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61E34A7" w14:textId="77777777" w:rsidTr="001318E3">
        <w:tc>
          <w:tcPr>
            <w:tcW w:w="1899" w:type="dxa"/>
          </w:tcPr>
          <w:p w14:paraId="4FB605BD" w14:textId="77777777" w:rsidR="00333D07" w:rsidRPr="00333D07" w:rsidRDefault="00333D07" w:rsidP="00236AFD">
            <w:pPr>
              <w:pStyle w:val="tablebody"/>
            </w:pPr>
            <w:r w:rsidRPr="00333D07">
              <w:t>[Argument]</w:t>
            </w:r>
          </w:p>
        </w:tc>
        <w:tc>
          <w:tcPr>
            <w:tcW w:w="7416" w:type="dxa"/>
          </w:tcPr>
          <w:p w14:paraId="1506F675" w14:textId="65E417F8" w:rsidR="00333D07" w:rsidRPr="00333D07" w:rsidRDefault="00333D07" w:rsidP="00D11E8F">
            <w:pPr>
              <w:pStyle w:val="tablebody"/>
            </w:pPr>
            <w:r w:rsidRPr="00333D07">
              <w:t>gpio: Set GPIO pin number</w:t>
            </w:r>
            <w:r w:rsidR="00FE3233">
              <w:t xml:space="preserve"> </w:t>
            </w:r>
            <w:r w:rsidRPr="00333D07">
              <w:rPr>
                <w:rFonts w:hint="eastAsia"/>
              </w:rPr>
              <w:t>(</w:t>
            </w:r>
            <w:r w:rsidRPr="00333D07">
              <w:t xml:space="preserve">refer to </w:t>
            </w:r>
            <w:r w:rsidR="005C135E">
              <w:fldChar w:fldCharType="begin"/>
            </w:r>
            <w:r w:rsidR="005C135E">
              <w:instrText xml:space="preserve"> REF _Ref391295151 \r \h </w:instrText>
            </w:r>
            <w:r w:rsidR="00236AFD">
              <w:instrText xml:space="preserve"> \* MERGEFORMAT </w:instrText>
            </w:r>
            <w:r w:rsidR="005C135E">
              <w:fldChar w:fldCharType="separate"/>
            </w:r>
            <w:r w:rsidR="003C2F53">
              <w:t>4.3</w:t>
            </w:r>
            <w:r w:rsidR="005C135E">
              <w:fldChar w:fldCharType="end"/>
            </w:r>
            <w:r w:rsidR="00D11E8F">
              <w:t xml:space="preserve"> </w:t>
            </w:r>
            <w:r w:rsidR="00D11E8F">
              <w:fldChar w:fldCharType="begin"/>
            </w:r>
            <w:r w:rsidR="00D11E8F">
              <w:instrText xml:space="preserve"> REF _Ref431196757 \h </w:instrText>
            </w:r>
            <w:r w:rsidR="00166301">
              <w:instrText xml:space="preserve"> \* MERGEFORMAT </w:instrText>
            </w:r>
            <w:r w:rsidR="00D11E8F">
              <w:fldChar w:fldCharType="separate"/>
            </w:r>
            <w:ins w:id="58" w:author="Author">
              <w:r w:rsidR="003C2F53" w:rsidRPr="00333D07">
                <w:rPr>
                  <w:rFonts w:hint="eastAsia"/>
                </w:rPr>
                <w:t>Definition</w:t>
              </w:r>
              <w:r w:rsidR="003C2F53">
                <w:rPr>
                  <w:rFonts w:hint="eastAsia"/>
                </w:rPr>
                <w:t>s</w:t>
              </w:r>
            </w:ins>
            <w:del w:id="59" w:author="Author">
              <w:r w:rsidR="0058179B" w:rsidRPr="00333D07" w:rsidDel="003C2F53">
                <w:rPr>
                  <w:rFonts w:hint="eastAsia"/>
                </w:rPr>
                <w:delText>Definition</w:delText>
              </w:r>
              <w:r w:rsidR="0058179B" w:rsidDel="003C2F53">
                <w:rPr>
                  <w:rFonts w:hint="eastAsia"/>
                </w:rPr>
                <w:delText>s</w:delText>
              </w:r>
            </w:del>
            <w:r w:rsidR="00D11E8F">
              <w:fldChar w:fldCharType="end"/>
            </w:r>
            <w:r w:rsidRPr="00333D07">
              <w:rPr>
                <w:rFonts w:hint="eastAsia"/>
              </w:rPr>
              <w:t>)</w:t>
            </w:r>
          </w:p>
          <w:p w14:paraId="4729B554" w14:textId="77777777" w:rsidR="00333D07" w:rsidRPr="00333D07" w:rsidRDefault="00333D07" w:rsidP="00236AFD">
            <w:pPr>
              <w:pStyle w:val="tablebody"/>
            </w:pPr>
            <w:r w:rsidRPr="00333D07">
              <w:t>label: Set NULL</w:t>
            </w:r>
          </w:p>
        </w:tc>
      </w:tr>
      <w:tr w:rsidR="00333D07" w:rsidRPr="00333D07" w14:paraId="2E721360" w14:textId="77777777" w:rsidTr="001318E3">
        <w:tc>
          <w:tcPr>
            <w:tcW w:w="1899" w:type="dxa"/>
          </w:tcPr>
          <w:p w14:paraId="6FD6BC0A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BF8AF84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06AD58AB" w14:textId="77777777" w:rsidTr="001318E3">
        <w:tc>
          <w:tcPr>
            <w:tcW w:w="1899" w:type="dxa"/>
          </w:tcPr>
          <w:p w14:paraId="695E1B18" w14:textId="77777777" w:rsidR="00333D07" w:rsidRPr="00333D07" w:rsidRDefault="00333D07" w:rsidP="00236AFD">
            <w:pPr>
              <w:pStyle w:val="tablebody"/>
            </w:pPr>
            <w:r w:rsidRPr="00333D07">
              <w:t>[Return value]</w:t>
            </w:r>
          </w:p>
        </w:tc>
        <w:tc>
          <w:tcPr>
            <w:tcW w:w="7416" w:type="dxa"/>
          </w:tcPr>
          <w:p w14:paraId="5A426406" w14:textId="77777777" w:rsidR="00333D07" w:rsidRPr="00333D07" w:rsidRDefault="00333D07" w:rsidP="00236AFD">
            <w:pPr>
              <w:pStyle w:val="tablebody"/>
            </w:pPr>
            <w:r w:rsidRPr="00333D07">
              <w:t>0                : success</w:t>
            </w:r>
          </w:p>
          <w:p w14:paraId="40042122" w14:textId="77777777" w:rsidR="00333D07" w:rsidRPr="00333D07" w:rsidRDefault="00333D07" w:rsidP="00236AFD">
            <w:pPr>
              <w:pStyle w:val="tablebody"/>
            </w:pPr>
            <w:r w:rsidRPr="00333D07">
              <w:t>-EPROBE_DEFER : Driver requests probe retry</w:t>
            </w:r>
          </w:p>
          <w:p w14:paraId="7977DEDA" w14:textId="77777777" w:rsidR="00333D07" w:rsidRPr="00333D07" w:rsidRDefault="00333D07" w:rsidP="00236AFD">
            <w:pPr>
              <w:pStyle w:val="tablebody"/>
            </w:pPr>
            <w:r w:rsidRPr="00333D07">
              <w:t xml:space="preserve">-EINVAL          : </w:t>
            </w:r>
            <w:r w:rsidRPr="00333D07">
              <w:rPr>
                <w:iCs/>
                <w:lang w:val="en"/>
              </w:rPr>
              <w:t>Invalid argument</w:t>
            </w:r>
          </w:p>
        </w:tc>
      </w:tr>
      <w:tr w:rsidR="00333D07" w:rsidRPr="00333D07" w14:paraId="7E23E642" w14:textId="77777777" w:rsidTr="001318E3">
        <w:tc>
          <w:tcPr>
            <w:tcW w:w="1899" w:type="dxa"/>
          </w:tcPr>
          <w:p w14:paraId="432F5B2F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AC9E35C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59BDAA30" w14:textId="77777777" w:rsidTr="001318E3">
        <w:trPr>
          <w:cantSplit/>
          <w:trHeight w:val="171"/>
        </w:trPr>
        <w:tc>
          <w:tcPr>
            <w:tcW w:w="1899" w:type="dxa"/>
          </w:tcPr>
          <w:p w14:paraId="424567C4" w14:textId="77777777" w:rsidR="00333D07" w:rsidRPr="00333D07" w:rsidRDefault="00333D07" w:rsidP="00236AFD">
            <w:pPr>
              <w:pStyle w:val="tablebody"/>
            </w:pPr>
            <w:r w:rsidRPr="00333D07">
              <w:t>[Feature]</w:t>
            </w:r>
          </w:p>
        </w:tc>
        <w:tc>
          <w:tcPr>
            <w:tcW w:w="7416" w:type="dxa"/>
          </w:tcPr>
          <w:p w14:paraId="7BAA925B" w14:textId="77777777" w:rsidR="00333D07" w:rsidRPr="00333D07" w:rsidRDefault="00333D07" w:rsidP="00236AFD">
            <w:pPr>
              <w:pStyle w:val="tablebody"/>
            </w:pPr>
            <w:r w:rsidRPr="00333D07">
              <w:t>GPIO pin specified by gpio of the first argument is set up.</w:t>
            </w:r>
          </w:p>
        </w:tc>
      </w:tr>
      <w:tr w:rsidR="00333D07" w:rsidRPr="00333D07" w14:paraId="0DCAF161" w14:textId="77777777" w:rsidTr="001318E3">
        <w:trPr>
          <w:cantSplit/>
          <w:trHeight w:val="182"/>
        </w:trPr>
        <w:tc>
          <w:tcPr>
            <w:tcW w:w="1899" w:type="dxa"/>
          </w:tcPr>
          <w:p w14:paraId="5C36DA76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F67D7B4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4E682345" w14:textId="77777777" w:rsidTr="001318E3">
        <w:trPr>
          <w:cantSplit/>
        </w:trPr>
        <w:tc>
          <w:tcPr>
            <w:tcW w:w="1899" w:type="dxa"/>
          </w:tcPr>
          <w:p w14:paraId="3D9AD9AD" w14:textId="77777777" w:rsidR="00333D07" w:rsidRPr="00333D07" w:rsidRDefault="00333D07" w:rsidP="00236AFD">
            <w:pPr>
              <w:pStyle w:val="tablebody"/>
            </w:pPr>
            <w:r w:rsidRPr="00333D07">
              <w:t>[Remark]</w:t>
            </w:r>
          </w:p>
        </w:tc>
        <w:tc>
          <w:tcPr>
            <w:tcW w:w="7416" w:type="dxa"/>
          </w:tcPr>
          <w:p w14:paraId="789D879A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3CCF9647" w14:textId="77777777" w:rsidTr="001318E3">
        <w:trPr>
          <w:cantSplit/>
          <w:trHeight w:val="120"/>
        </w:trPr>
        <w:tc>
          <w:tcPr>
            <w:tcW w:w="1899" w:type="dxa"/>
          </w:tcPr>
          <w:p w14:paraId="0C1DDF84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1148F6F" w14:textId="77777777" w:rsidR="00333D07" w:rsidRPr="00333D07" w:rsidRDefault="00333D07" w:rsidP="00236AFD">
            <w:pPr>
              <w:pStyle w:val="tablebody"/>
            </w:pPr>
          </w:p>
        </w:tc>
      </w:tr>
    </w:tbl>
    <w:p w14:paraId="02C4EC80" w14:textId="77777777" w:rsidR="00333D07" w:rsidRPr="00333D07" w:rsidRDefault="00333D07" w:rsidP="00333D07"/>
    <w:p w14:paraId="57B1A1A5" w14:textId="77777777" w:rsidR="00333D07" w:rsidRPr="00333D07" w:rsidRDefault="00333D07" w:rsidP="009C44FF">
      <w:pPr>
        <w:pStyle w:val="Heading3"/>
      </w:pPr>
      <w:bookmarkStart w:id="60" w:name="_Ref286657713"/>
      <w:bookmarkStart w:id="61" w:name="_Toc320517473"/>
      <w:bookmarkStart w:id="62" w:name="_Toc356475550"/>
      <w:bookmarkStart w:id="63" w:name="_Toc358622851"/>
      <w:bookmarkStart w:id="64" w:name="_Toc363744625"/>
      <w:r w:rsidRPr="00333D07">
        <w:t>GPIO pin is set as input pin</w:t>
      </w:r>
      <w:bookmarkEnd w:id="60"/>
      <w:bookmarkEnd w:id="61"/>
      <w:bookmarkEnd w:id="62"/>
      <w:bookmarkEnd w:id="63"/>
      <w:bookmarkEnd w:id="64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622C73B7" w14:textId="77777777" w:rsidTr="001318E3">
        <w:tc>
          <w:tcPr>
            <w:tcW w:w="1899" w:type="dxa"/>
          </w:tcPr>
          <w:p w14:paraId="54932B28" w14:textId="77777777" w:rsidR="00333D07" w:rsidRPr="00333D07" w:rsidRDefault="00333D07" w:rsidP="00236AFD">
            <w:pPr>
              <w:pStyle w:val="tablebody"/>
            </w:pPr>
            <w:r w:rsidRPr="00333D07">
              <w:t>[Overview]</w:t>
            </w:r>
          </w:p>
        </w:tc>
        <w:tc>
          <w:tcPr>
            <w:tcW w:w="7416" w:type="dxa"/>
          </w:tcPr>
          <w:p w14:paraId="2CEB83CF" w14:textId="77777777" w:rsidR="00333D07" w:rsidRPr="00333D07" w:rsidRDefault="00333D07" w:rsidP="00236AFD">
            <w:pPr>
              <w:pStyle w:val="tablebody"/>
            </w:pPr>
            <w:r w:rsidRPr="00333D07">
              <w:t>GPIO pin is set as input pin</w:t>
            </w:r>
          </w:p>
        </w:tc>
      </w:tr>
      <w:tr w:rsidR="00333D07" w:rsidRPr="00333D07" w14:paraId="5943A382" w14:textId="77777777" w:rsidTr="001318E3">
        <w:tc>
          <w:tcPr>
            <w:tcW w:w="1899" w:type="dxa"/>
          </w:tcPr>
          <w:p w14:paraId="5E601350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6D1CA1E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45C16A6F" w14:textId="77777777" w:rsidTr="001318E3">
        <w:tc>
          <w:tcPr>
            <w:tcW w:w="1899" w:type="dxa"/>
          </w:tcPr>
          <w:p w14:paraId="12E49E6D" w14:textId="77777777" w:rsidR="00333D07" w:rsidRPr="00333D07" w:rsidRDefault="00333D07" w:rsidP="00236AFD">
            <w:pPr>
              <w:pStyle w:val="tablebody"/>
            </w:pPr>
            <w:r w:rsidRPr="00333D07">
              <w:t>[Function Name]</w:t>
            </w:r>
          </w:p>
        </w:tc>
        <w:tc>
          <w:tcPr>
            <w:tcW w:w="7416" w:type="dxa"/>
          </w:tcPr>
          <w:p w14:paraId="679E7A29" w14:textId="77777777" w:rsidR="00333D07" w:rsidRPr="00333D07" w:rsidRDefault="00333D07" w:rsidP="00236AFD">
            <w:pPr>
              <w:pStyle w:val="tablebody"/>
            </w:pPr>
            <w:r w:rsidRPr="00333D07">
              <w:t>gpio_direction_input</w:t>
            </w:r>
          </w:p>
        </w:tc>
      </w:tr>
      <w:tr w:rsidR="00333D07" w:rsidRPr="00333D07" w14:paraId="003A24D3" w14:textId="77777777" w:rsidTr="001318E3">
        <w:tc>
          <w:tcPr>
            <w:tcW w:w="1899" w:type="dxa"/>
          </w:tcPr>
          <w:p w14:paraId="281D019D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BD39CFA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60C97DD" w14:textId="77777777" w:rsidTr="001318E3">
        <w:tc>
          <w:tcPr>
            <w:tcW w:w="1899" w:type="dxa"/>
          </w:tcPr>
          <w:p w14:paraId="51A36BD2" w14:textId="77777777" w:rsidR="00333D07" w:rsidRPr="00333D07" w:rsidRDefault="00333D07" w:rsidP="00236AFD">
            <w:pPr>
              <w:pStyle w:val="tablebody"/>
            </w:pPr>
            <w:r w:rsidRPr="00333D07">
              <w:t>[Calling format]</w:t>
            </w:r>
          </w:p>
        </w:tc>
        <w:tc>
          <w:tcPr>
            <w:tcW w:w="7416" w:type="dxa"/>
          </w:tcPr>
          <w:p w14:paraId="056C47D6" w14:textId="77777777" w:rsidR="00333D07" w:rsidRPr="00333D07" w:rsidRDefault="00333D07" w:rsidP="00236AFD">
            <w:pPr>
              <w:pStyle w:val="tablebody"/>
            </w:pPr>
            <w:r w:rsidRPr="00333D07">
              <w:t>int gpio_direction_input(unsigned gpio)</w:t>
            </w:r>
          </w:p>
        </w:tc>
      </w:tr>
      <w:tr w:rsidR="00333D07" w:rsidRPr="00333D07" w14:paraId="33A7C161" w14:textId="77777777" w:rsidTr="001318E3">
        <w:tc>
          <w:tcPr>
            <w:tcW w:w="1899" w:type="dxa"/>
          </w:tcPr>
          <w:p w14:paraId="4C2AB8D3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E0151B1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F972D78" w14:textId="77777777" w:rsidTr="001318E3">
        <w:tc>
          <w:tcPr>
            <w:tcW w:w="1899" w:type="dxa"/>
          </w:tcPr>
          <w:p w14:paraId="45B2640E" w14:textId="77777777" w:rsidR="00333D07" w:rsidRPr="00333D07" w:rsidRDefault="00333D07" w:rsidP="00236AFD">
            <w:pPr>
              <w:pStyle w:val="tablebody"/>
            </w:pPr>
            <w:r w:rsidRPr="00333D07">
              <w:t>[Argument]</w:t>
            </w:r>
          </w:p>
        </w:tc>
        <w:tc>
          <w:tcPr>
            <w:tcW w:w="7416" w:type="dxa"/>
          </w:tcPr>
          <w:p w14:paraId="67B5414E" w14:textId="13810AB2" w:rsidR="00333D07" w:rsidRPr="00333D07" w:rsidRDefault="00333D07" w:rsidP="00D11E8F">
            <w:pPr>
              <w:pStyle w:val="tablebody"/>
            </w:pPr>
            <w:r w:rsidRPr="00333D07">
              <w:t>gpio: Set GPIO pin number</w:t>
            </w:r>
            <w:r w:rsidRPr="00333D07">
              <w:rPr>
                <w:rFonts w:hint="eastAsia"/>
              </w:rPr>
              <w:t>(</w:t>
            </w:r>
            <w:r w:rsidRPr="00333D07">
              <w:t>refer to</w:t>
            </w:r>
            <w:r w:rsidR="005C135E">
              <w:rPr>
                <w:rFonts w:hint="eastAsia"/>
                <w:lang w:eastAsia="ja-JP"/>
              </w:rPr>
              <w:t xml:space="preserve"> </w:t>
            </w:r>
            <w:r w:rsidR="005C135E">
              <w:fldChar w:fldCharType="begin"/>
            </w:r>
            <w:r w:rsidR="005C135E">
              <w:instrText xml:space="preserve"> REF _Ref391295151 \r \h </w:instrText>
            </w:r>
            <w:r w:rsidR="00236AFD">
              <w:instrText xml:space="preserve"> \* MERGEFORMAT </w:instrText>
            </w:r>
            <w:r w:rsidR="005C135E">
              <w:fldChar w:fldCharType="separate"/>
            </w:r>
            <w:r w:rsidR="003C2F53">
              <w:t>4.3</w:t>
            </w:r>
            <w:r w:rsidR="005C135E">
              <w:fldChar w:fldCharType="end"/>
            </w:r>
            <w:r w:rsidR="00D11E8F">
              <w:t xml:space="preserve"> </w:t>
            </w:r>
            <w:r w:rsidR="00D11E8F">
              <w:fldChar w:fldCharType="begin"/>
            </w:r>
            <w:r w:rsidR="00D11E8F">
              <w:instrText xml:space="preserve"> REF _Ref431196757 \h </w:instrText>
            </w:r>
            <w:r w:rsidR="00D11E8F">
              <w:fldChar w:fldCharType="separate"/>
            </w:r>
            <w:ins w:id="65" w:author="Author">
              <w:r w:rsidR="003C2F53" w:rsidRPr="00333D07">
                <w:rPr>
                  <w:rFonts w:hint="eastAsia"/>
                </w:rPr>
                <w:t>Definition</w:t>
              </w:r>
              <w:r w:rsidR="003C2F53">
                <w:rPr>
                  <w:rFonts w:hint="eastAsia"/>
                </w:rPr>
                <w:t>s</w:t>
              </w:r>
            </w:ins>
            <w:del w:id="66" w:author="Author">
              <w:r w:rsidR="0058179B" w:rsidRPr="00333D07" w:rsidDel="003C2F53">
                <w:rPr>
                  <w:rFonts w:hint="eastAsia"/>
                </w:rPr>
                <w:delText>Definition</w:delText>
              </w:r>
              <w:r w:rsidR="0058179B" w:rsidDel="003C2F53">
                <w:rPr>
                  <w:rFonts w:hint="eastAsia"/>
                </w:rPr>
                <w:delText>s</w:delText>
              </w:r>
            </w:del>
            <w:r w:rsidR="00D11E8F">
              <w:fldChar w:fldCharType="end"/>
            </w:r>
            <w:r w:rsidR="00D11E8F" w:rsidRPr="00333D07">
              <w:rPr>
                <w:rFonts w:hint="eastAsia"/>
              </w:rPr>
              <w:t>)</w:t>
            </w:r>
          </w:p>
        </w:tc>
      </w:tr>
      <w:tr w:rsidR="00333D07" w:rsidRPr="00333D07" w14:paraId="55DD7883" w14:textId="77777777" w:rsidTr="001318E3">
        <w:tc>
          <w:tcPr>
            <w:tcW w:w="1899" w:type="dxa"/>
          </w:tcPr>
          <w:p w14:paraId="55B83028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61C4706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3A9A789D" w14:textId="77777777" w:rsidTr="001318E3">
        <w:tc>
          <w:tcPr>
            <w:tcW w:w="1899" w:type="dxa"/>
          </w:tcPr>
          <w:p w14:paraId="2C65106F" w14:textId="77777777" w:rsidR="00333D07" w:rsidRPr="00333D07" w:rsidRDefault="00333D07" w:rsidP="00236AFD">
            <w:pPr>
              <w:pStyle w:val="tablebody"/>
            </w:pPr>
            <w:r w:rsidRPr="00333D07">
              <w:t>[Return value]</w:t>
            </w:r>
          </w:p>
        </w:tc>
        <w:tc>
          <w:tcPr>
            <w:tcW w:w="7416" w:type="dxa"/>
          </w:tcPr>
          <w:p w14:paraId="3C3439CE" w14:textId="77777777" w:rsidR="00333D07" w:rsidRPr="00333D07" w:rsidRDefault="00333D07" w:rsidP="00236AFD">
            <w:pPr>
              <w:pStyle w:val="tablebody"/>
            </w:pPr>
            <w:r w:rsidRPr="00333D07">
              <w:t>0                : success</w:t>
            </w:r>
          </w:p>
        </w:tc>
      </w:tr>
      <w:tr w:rsidR="00333D07" w:rsidRPr="00333D07" w14:paraId="03FD4596" w14:textId="77777777" w:rsidTr="001318E3">
        <w:tc>
          <w:tcPr>
            <w:tcW w:w="1899" w:type="dxa"/>
          </w:tcPr>
          <w:p w14:paraId="531204A3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548C6BD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4347B879" w14:textId="77777777" w:rsidTr="001318E3">
        <w:trPr>
          <w:cantSplit/>
          <w:trHeight w:val="171"/>
        </w:trPr>
        <w:tc>
          <w:tcPr>
            <w:tcW w:w="1899" w:type="dxa"/>
          </w:tcPr>
          <w:p w14:paraId="266347F6" w14:textId="77777777" w:rsidR="00333D07" w:rsidRPr="00333D07" w:rsidRDefault="00333D07" w:rsidP="00236AFD">
            <w:pPr>
              <w:pStyle w:val="tablebody"/>
            </w:pPr>
            <w:r w:rsidRPr="00333D07">
              <w:t>[Feature]</w:t>
            </w:r>
          </w:p>
        </w:tc>
        <w:tc>
          <w:tcPr>
            <w:tcW w:w="7416" w:type="dxa"/>
          </w:tcPr>
          <w:p w14:paraId="49CC723F" w14:textId="77777777" w:rsidR="00333D07" w:rsidRPr="00333D07" w:rsidRDefault="00333D07" w:rsidP="00236AFD">
            <w:pPr>
              <w:pStyle w:val="tablebody"/>
            </w:pPr>
            <w:r w:rsidRPr="00333D07">
              <w:t>Specified GPIO pin is set as the input pin.</w:t>
            </w:r>
          </w:p>
        </w:tc>
      </w:tr>
      <w:tr w:rsidR="00333D07" w:rsidRPr="00333D07" w14:paraId="7DFABD5E" w14:textId="77777777" w:rsidTr="001318E3">
        <w:trPr>
          <w:cantSplit/>
          <w:trHeight w:val="182"/>
        </w:trPr>
        <w:tc>
          <w:tcPr>
            <w:tcW w:w="1899" w:type="dxa"/>
          </w:tcPr>
          <w:p w14:paraId="317CCEC7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C157373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275D3601" w14:textId="77777777" w:rsidTr="001318E3">
        <w:trPr>
          <w:cantSplit/>
        </w:trPr>
        <w:tc>
          <w:tcPr>
            <w:tcW w:w="1899" w:type="dxa"/>
          </w:tcPr>
          <w:p w14:paraId="173FC101" w14:textId="77777777" w:rsidR="00333D07" w:rsidRPr="00333D07" w:rsidRDefault="00333D07" w:rsidP="00236AFD">
            <w:pPr>
              <w:pStyle w:val="tablebody"/>
            </w:pPr>
            <w:r w:rsidRPr="00333D07">
              <w:t>[Remark]</w:t>
            </w:r>
          </w:p>
        </w:tc>
        <w:tc>
          <w:tcPr>
            <w:tcW w:w="7416" w:type="dxa"/>
          </w:tcPr>
          <w:p w14:paraId="03DBEE9A" w14:textId="77777777" w:rsidR="00333D07" w:rsidRPr="00333D07" w:rsidRDefault="00333D07" w:rsidP="00236AFD">
            <w:pPr>
              <w:pStyle w:val="tablebody"/>
            </w:pPr>
          </w:p>
        </w:tc>
      </w:tr>
      <w:tr w:rsidR="00333D07" w:rsidRPr="00333D07" w14:paraId="5C7CCAA2" w14:textId="77777777" w:rsidTr="001318E3">
        <w:trPr>
          <w:cantSplit/>
          <w:trHeight w:val="120"/>
        </w:trPr>
        <w:tc>
          <w:tcPr>
            <w:tcW w:w="1899" w:type="dxa"/>
          </w:tcPr>
          <w:p w14:paraId="3DED96B6" w14:textId="77777777" w:rsidR="00333D07" w:rsidRPr="00333D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EBB8F7E" w14:textId="77777777" w:rsidR="00333D07" w:rsidRPr="00333D07" w:rsidRDefault="00333D07" w:rsidP="00236AFD">
            <w:pPr>
              <w:pStyle w:val="tablebody"/>
            </w:pPr>
          </w:p>
        </w:tc>
      </w:tr>
    </w:tbl>
    <w:p w14:paraId="3A769E57" w14:textId="77777777" w:rsidR="00333D07" w:rsidRPr="00333D07" w:rsidRDefault="00333D07" w:rsidP="00333D07">
      <w:pPr>
        <w:rPr>
          <w:lang w:eastAsia="ja-JP"/>
        </w:rPr>
      </w:pPr>
      <w:r w:rsidRPr="00333D07" w:rsidDel="000D6878">
        <w:t xml:space="preserve"> </w:t>
      </w:r>
    </w:p>
    <w:p w14:paraId="73A54240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25EB7881" w14:textId="77777777" w:rsidR="00333D07" w:rsidRPr="003D2107" w:rsidRDefault="00333D07" w:rsidP="009C44FF">
      <w:pPr>
        <w:pStyle w:val="Heading3"/>
      </w:pPr>
      <w:bookmarkStart w:id="67" w:name="_Ref286657728"/>
      <w:bookmarkStart w:id="68" w:name="_Toc320517474"/>
      <w:bookmarkStart w:id="69" w:name="_Toc356475551"/>
      <w:bookmarkStart w:id="70" w:name="_Toc358622852"/>
      <w:bookmarkStart w:id="71" w:name="_Toc363744626"/>
      <w:r w:rsidRPr="003D2107">
        <w:lastRenderedPageBreak/>
        <w:t>GPIO pin is set as output pin</w:t>
      </w:r>
      <w:bookmarkEnd w:id="67"/>
      <w:bookmarkEnd w:id="68"/>
      <w:bookmarkEnd w:id="69"/>
      <w:bookmarkEnd w:id="70"/>
      <w:bookmarkEnd w:id="71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D2107" w14:paraId="024E3321" w14:textId="77777777" w:rsidTr="001318E3">
        <w:tc>
          <w:tcPr>
            <w:tcW w:w="1899" w:type="dxa"/>
          </w:tcPr>
          <w:p w14:paraId="557AAC07" w14:textId="77777777" w:rsidR="00333D07" w:rsidRPr="003D2107" w:rsidRDefault="00333D07" w:rsidP="00236AFD">
            <w:pPr>
              <w:pStyle w:val="tablebody"/>
            </w:pPr>
            <w:r w:rsidRPr="003D2107">
              <w:t>[Overview]</w:t>
            </w:r>
          </w:p>
        </w:tc>
        <w:tc>
          <w:tcPr>
            <w:tcW w:w="7416" w:type="dxa"/>
          </w:tcPr>
          <w:p w14:paraId="5E26671A" w14:textId="77777777" w:rsidR="00333D07" w:rsidRPr="003D2107" w:rsidRDefault="00333D07" w:rsidP="00236AFD">
            <w:pPr>
              <w:pStyle w:val="tablebody"/>
            </w:pPr>
            <w:r w:rsidRPr="003D2107">
              <w:t>GPIO pin is set as output pin</w:t>
            </w:r>
          </w:p>
        </w:tc>
      </w:tr>
      <w:tr w:rsidR="00333D07" w:rsidRPr="003D2107" w14:paraId="3E1525F2" w14:textId="77777777" w:rsidTr="001318E3">
        <w:tc>
          <w:tcPr>
            <w:tcW w:w="1899" w:type="dxa"/>
          </w:tcPr>
          <w:p w14:paraId="0D0C34EF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857744B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7932ECFE" w14:textId="77777777" w:rsidTr="001318E3">
        <w:tc>
          <w:tcPr>
            <w:tcW w:w="1899" w:type="dxa"/>
          </w:tcPr>
          <w:p w14:paraId="4C5D9529" w14:textId="77777777" w:rsidR="00333D07" w:rsidRPr="003D2107" w:rsidRDefault="00333D07" w:rsidP="00236AFD">
            <w:pPr>
              <w:pStyle w:val="tablebody"/>
            </w:pPr>
            <w:r w:rsidRPr="003D2107">
              <w:t>[Function Name]</w:t>
            </w:r>
          </w:p>
        </w:tc>
        <w:tc>
          <w:tcPr>
            <w:tcW w:w="7416" w:type="dxa"/>
          </w:tcPr>
          <w:p w14:paraId="3D3018C4" w14:textId="77777777" w:rsidR="00333D07" w:rsidRPr="003D2107" w:rsidRDefault="00333D07" w:rsidP="00236AFD">
            <w:pPr>
              <w:pStyle w:val="tablebody"/>
            </w:pPr>
            <w:r w:rsidRPr="003D2107">
              <w:t>gpio_direction_output</w:t>
            </w:r>
          </w:p>
        </w:tc>
      </w:tr>
      <w:tr w:rsidR="00333D07" w:rsidRPr="003D2107" w14:paraId="7E749DDD" w14:textId="77777777" w:rsidTr="001318E3">
        <w:tc>
          <w:tcPr>
            <w:tcW w:w="1899" w:type="dxa"/>
          </w:tcPr>
          <w:p w14:paraId="31BACBA7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6623976A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6DFED9D9" w14:textId="77777777" w:rsidTr="001318E3">
        <w:tc>
          <w:tcPr>
            <w:tcW w:w="1899" w:type="dxa"/>
          </w:tcPr>
          <w:p w14:paraId="5AD917C0" w14:textId="77777777" w:rsidR="00333D07" w:rsidRPr="003D2107" w:rsidRDefault="00333D07" w:rsidP="00236AFD">
            <w:pPr>
              <w:pStyle w:val="tablebody"/>
            </w:pPr>
            <w:r w:rsidRPr="003D2107">
              <w:t>[Calling format]</w:t>
            </w:r>
          </w:p>
        </w:tc>
        <w:tc>
          <w:tcPr>
            <w:tcW w:w="7416" w:type="dxa"/>
          </w:tcPr>
          <w:p w14:paraId="55711350" w14:textId="77777777" w:rsidR="00333D07" w:rsidRPr="003D2107" w:rsidRDefault="00333D07" w:rsidP="00236AFD">
            <w:pPr>
              <w:pStyle w:val="tablebody"/>
            </w:pPr>
            <w:r w:rsidRPr="003D2107">
              <w:t>int gpio_direction_output(unsigned gpio, int value);</w:t>
            </w:r>
          </w:p>
        </w:tc>
      </w:tr>
      <w:tr w:rsidR="00333D07" w:rsidRPr="003D2107" w14:paraId="281C249E" w14:textId="77777777" w:rsidTr="001318E3">
        <w:tc>
          <w:tcPr>
            <w:tcW w:w="1899" w:type="dxa"/>
          </w:tcPr>
          <w:p w14:paraId="64F84859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3FC7B8A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152D41A8" w14:textId="77777777" w:rsidTr="001318E3">
        <w:tc>
          <w:tcPr>
            <w:tcW w:w="1899" w:type="dxa"/>
          </w:tcPr>
          <w:p w14:paraId="5AB57FD0" w14:textId="77777777" w:rsidR="00333D07" w:rsidRPr="003D2107" w:rsidRDefault="00333D07" w:rsidP="00236AFD">
            <w:pPr>
              <w:pStyle w:val="tablebody"/>
            </w:pPr>
            <w:r w:rsidRPr="003D2107">
              <w:t>[Argument]</w:t>
            </w:r>
          </w:p>
        </w:tc>
        <w:tc>
          <w:tcPr>
            <w:tcW w:w="7416" w:type="dxa"/>
          </w:tcPr>
          <w:p w14:paraId="7FF53429" w14:textId="101B82B2" w:rsidR="00B05AF9" w:rsidRDefault="00333D07" w:rsidP="00236AFD">
            <w:pPr>
              <w:pStyle w:val="tablebody"/>
            </w:pPr>
            <w:r w:rsidRPr="003D2107">
              <w:t>gpio: Set GPIO pin number</w:t>
            </w:r>
            <w:r w:rsidRPr="003D2107">
              <w:rPr>
                <w:rFonts w:hint="eastAsia"/>
              </w:rPr>
              <w:t>(</w:t>
            </w:r>
            <w:r w:rsidRPr="003D2107">
              <w:t>refer to</w:t>
            </w:r>
            <w:r w:rsidR="005C135E">
              <w:rPr>
                <w:rFonts w:hint="eastAsia"/>
                <w:lang w:eastAsia="ja-JP"/>
              </w:rPr>
              <w:t xml:space="preserve"> </w:t>
            </w:r>
            <w:r w:rsidR="005C135E">
              <w:fldChar w:fldCharType="begin"/>
            </w:r>
            <w:r w:rsidR="005C135E">
              <w:instrText xml:space="preserve"> REF _Ref391295151 \r \h </w:instrText>
            </w:r>
            <w:r w:rsidR="00236AFD">
              <w:instrText xml:space="preserve"> \* MERGEFORMAT </w:instrText>
            </w:r>
            <w:r w:rsidR="005C135E">
              <w:fldChar w:fldCharType="separate"/>
            </w:r>
            <w:r w:rsidR="003C2F53">
              <w:t>4.3</w:t>
            </w:r>
            <w:r w:rsidR="005C135E">
              <w:fldChar w:fldCharType="end"/>
            </w:r>
            <w:r w:rsidR="001921A1">
              <w:t xml:space="preserve"> </w:t>
            </w:r>
            <w:r w:rsidR="001921A1">
              <w:fldChar w:fldCharType="begin"/>
            </w:r>
            <w:r w:rsidR="001921A1">
              <w:instrText xml:space="preserve"> REF _Ref431196757 \h </w:instrText>
            </w:r>
            <w:r w:rsidR="001921A1">
              <w:fldChar w:fldCharType="separate"/>
            </w:r>
            <w:ins w:id="72" w:author="Author">
              <w:r w:rsidR="003C2F53" w:rsidRPr="00333D07">
                <w:rPr>
                  <w:rFonts w:hint="eastAsia"/>
                </w:rPr>
                <w:t>Definition</w:t>
              </w:r>
              <w:r w:rsidR="003C2F53">
                <w:rPr>
                  <w:rFonts w:hint="eastAsia"/>
                </w:rPr>
                <w:t>s</w:t>
              </w:r>
            </w:ins>
            <w:del w:id="73" w:author="Author">
              <w:r w:rsidR="0058179B" w:rsidRPr="00333D07" w:rsidDel="003C2F53">
                <w:rPr>
                  <w:rFonts w:hint="eastAsia"/>
                </w:rPr>
                <w:delText>Definition</w:delText>
              </w:r>
              <w:r w:rsidR="0058179B" w:rsidDel="003C2F53">
                <w:rPr>
                  <w:rFonts w:hint="eastAsia"/>
                </w:rPr>
                <w:delText>s</w:delText>
              </w:r>
            </w:del>
            <w:r w:rsidR="001921A1">
              <w:fldChar w:fldCharType="end"/>
            </w:r>
            <w:r w:rsidR="001921A1" w:rsidRPr="00333D07">
              <w:rPr>
                <w:rFonts w:hint="eastAsia"/>
              </w:rPr>
              <w:t>)</w:t>
            </w:r>
          </w:p>
          <w:p w14:paraId="7CDF14C8" w14:textId="77777777" w:rsidR="00333D07" w:rsidRPr="003D2107" w:rsidRDefault="00333D07" w:rsidP="00236AFD">
            <w:pPr>
              <w:pStyle w:val="tablebody"/>
            </w:pPr>
            <w:r w:rsidRPr="003D2107">
              <w:t>value: Output value of specified GPIO pin(0 or 1)</w:t>
            </w:r>
          </w:p>
        </w:tc>
      </w:tr>
      <w:tr w:rsidR="00333D07" w:rsidRPr="003D2107" w14:paraId="5249C2C4" w14:textId="77777777" w:rsidTr="001318E3">
        <w:tc>
          <w:tcPr>
            <w:tcW w:w="1899" w:type="dxa"/>
          </w:tcPr>
          <w:p w14:paraId="043C8D65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2091A7C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7A930698" w14:textId="77777777" w:rsidTr="001318E3">
        <w:tc>
          <w:tcPr>
            <w:tcW w:w="1899" w:type="dxa"/>
          </w:tcPr>
          <w:p w14:paraId="72C1AA1F" w14:textId="77777777" w:rsidR="00333D07" w:rsidRPr="003D2107" w:rsidRDefault="00333D07" w:rsidP="00236AFD">
            <w:pPr>
              <w:pStyle w:val="tablebody"/>
            </w:pPr>
            <w:r w:rsidRPr="003D2107">
              <w:t>[Return value]</w:t>
            </w:r>
          </w:p>
        </w:tc>
        <w:tc>
          <w:tcPr>
            <w:tcW w:w="7416" w:type="dxa"/>
          </w:tcPr>
          <w:p w14:paraId="0AA86E10" w14:textId="77777777" w:rsidR="00333D07" w:rsidRPr="003D2107" w:rsidRDefault="00333D07" w:rsidP="00236AFD">
            <w:pPr>
              <w:pStyle w:val="tablebody"/>
            </w:pPr>
            <w:r w:rsidRPr="003D2107">
              <w:t>0                : success</w:t>
            </w:r>
          </w:p>
        </w:tc>
      </w:tr>
      <w:tr w:rsidR="00333D07" w:rsidRPr="003D2107" w14:paraId="326DC058" w14:textId="77777777" w:rsidTr="001318E3">
        <w:tc>
          <w:tcPr>
            <w:tcW w:w="1899" w:type="dxa"/>
          </w:tcPr>
          <w:p w14:paraId="7570EA8E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7E334D0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5534937F" w14:textId="77777777" w:rsidTr="001318E3">
        <w:trPr>
          <w:cantSplit/>
          <w:trHeight w:val="171"/>
        </w:trPr>
        <w:tc>
          <w:tcPr>
            <w:tcW w:w="1899" w:type="dxa"/>
          </w:tcPr>
          <w:p w14:paraId="3778ACF6" w14:textId="77777777" w:rsidR="00333D07" w:rsidRPr="003D2107" w:rsidRDefault="00333D07" w:rsidP="00236AFD">
            <w:pPr>
              <w:pStyle w:val="tablebody"/>
            </w:pPr>
            <w:r w:rsidRPr="003D2107">
              <w:t>[Feature]</w:t>
            </w:r>
          </w:p>
        </w:tc>
        <w:tc>
          <w:tcPr>
            <w:tcW w:w="7416" w:type="dxa"/>
          </w:tcPr>
          <w:p w14:paraId="2B902DAA" w14:textId="77777777" w:rsidR="00333D07" w:rsidRPr="003D2107" w:rsidRDefault="00333D07" w:rsidP="00236AFD">
            <w:pPr>
              <w:pStyle w:val="tablebody"/>
            </w:pPr>
            <w:r w:rsidRPr="003D2107">
              <w:t>Specified GPIO pin is set as the output pin, and output setting of value</w:t>
            </w:r>
          </w:p>
        </w:tc>
      </w:tr>
      <w:tr w:rsidR="00333D07" w:rsidRPr="003D2107" w14:paraId="444A2EA9" w14:textId="77777777" w:rsidTr="001318E3">
        <w:trPr>
          <w:cantSplit/>
          <w:trHeight w:val="182"/>
        </w:trPr>
        <w:tc>
          <w:tcPr>
            <w:tcW w:w="1899" w:type="dxa"/>
          </w:tcPr>
          <w:p w14:paraId="5D0B4694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49F74A2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5189BF85" w14:textId="77777777" w:rsidTr="001318E3">
        <w:trPr>
          <w:cantSplit/>
        </w:trPr>
        <w:tc>
          <w:tcPr>
            <w:tcW w:w="1899" w:type="dxa"/>
          </w:tcPr>
          <w:p w14:paraId="6CECF1FE" w14:textId="77777777" w:rsidR="00333D07" w:rsidRPr="003D2107" w:rsidRDefault="00333D07" w:rsidP="00236AFD">
            <w:pPr>
              <w:pStyle w:val="tablebody"/>
            </w:pPr>
            <w:r w:rsidRPr="003D2107">
              <w:t>[Remark]</w:t>
            </w:r>
          </w:p>
        </w:tc>
        <w:tc>
          <w:tcPr>
            <w:tcW w:w="7416" w:type="dxa"/>
          </w:tcPr>
          <w:p w14:paraId="590C8CFE" w14:textId="77777777" w:rsidR="00333D07" w:rsidRPr="003D2107" w:rsidRDefault="00333D07" w:rsidP="00236AFD">
            <w:pPr>
              <w:pStyle w:val="tablebody"/>
            </w:pPr>
          </w:p>
        </w:tc>
      </w:tr>
      <w:tr w:rsidR="00333D07" w:rsidRPr="003D2107" w14:paraId="14503053" w14:textId="77777777" w:rsidTr="001318E3">
        <w:trPr>
          <w:cantSplit/>
          <w:trHeight w:val="120"/>
        </w:trPr>
        <w:tc>
          <w:tcPr>
            <w:tcW w:w="1899" w:type="dxa"/>
          </w:tcPr>
          <w:p w14:paraId="2C852397" w14:textId="77777777" w:rsidR="00333D07" w:rsidRPr="003D2107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AB31C45" w14:textId="77777777" w:rsidR="00333D07" w:rsidRPr="003D2107" w:rsidRDefault="00333D07" w:rsidP="00236AFD">
            <w:pPr>
              <w:pStyle w:val="tablebody"/>
            </w:pPr>
          </w:p>
        </w:tc>
      </w:tr>
    </w:tbl>
    <w:p w14:paraId="635AAEE6" w14:textId="77777777" w:rsidR="00333D07" w:rsidRPr="003D2107" w:rsidRDefault="00333D07" w:rsidP="00333D07"/>
    <w:p w14:paraId="28F4AA16" w14:textId="77777777" w:rsidR="00333D07" w:rsidRPr="003D2107" w:rsidRDefault="00333D07" w:rsidP="009C44FF">
      <w:pPr>
        <w:pStyle w:val="Heading3"/>
      </w:pPr>
      <w:bookmarkStart w:id="74" w:name="_Ref352256784"/>
      <w:bookmarkStart w:id="75" w:name="_Toc356475552"/>
      <w:bookmarkStart w:id="76" w:name="_Toc358622853"/>
      <w:bookmarkStart w:id="77" w:name="_Toc363744627"/>
      <w:r w:rsidRPr="003D2107">
        <w:t>The state of GPIO pin get high or low</w:t>
      </w:r>
      <w:bookmarkEnd w:id="74"/>
      <w:bookmarkEnd w:id="75"/>
      <w:bookmarkEnd w:id="76"/>
      <w:bookmarkEnd w:id="77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D2107" w14:paraId="77FED673" w14:textId="77777777" w:rsidTr="001318E3">
        <w:tc>
          <w:tcPr>
            <w:tcW w:w="1899" w:type="dxa"/>
          </w:tcPr>
          <w:p w14:paraId="4D2DE37C" w14:textId="77777777" w:rsidR="00333D07" w:rsidRPr="00236AFD" w:rsidRDefault="00333D07" w:rsidP="00236AFD">
            <w:pPr>
              <w:pStyle w:val="tablebody"/>
            </w:pPr>
            <w:r w:rsidRPr="00236AFD">
              <w:t>[Overview]</w:t>
            </w:r>
          </w:p>
        </w:tc>
        <w:tc>
          <w:tcPr>
            <w:tcW w:w="7416" w:type="dxa"/>
          </w:tcPr>
          <w:p w14:paraId="747CEF8C" w14:textId="77777777" w:rsidR="00333D07" w:rsidRPr="00236AFD" w:rsidRDefault="00333D07" w:rsidP="00236AFD">
            <w:pPr>
              <w:pStyle w:val="tablebody"/>
            </w:pPr>
            <w:r w:rsidRPr="00236AFD">
              <w:t>The state of GPIO pin get high or low</w:t>
            </w:r>
          </w:p>
        </w:tc>
      </w:tr>
      <w:tr w:rsidR="00333D07" w:rsidRPr="003D2107" w14:paraId="36002262" w14:textId="77777777" w:rsidTr="001318E3">
        <w:tc>
          <w:tcPr>
            <w:tcW w:w="1899" w:type="dxa"/>
          </w:tcPr>
          <w:p w14:paraId="0675FF14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7C75B22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3E1A272A" w14:textId="77777777" w:rsidTr="001318E3">
        <w:tc>
          <w:tcPr>
            <w:tcW w:w="1899" w:type="dxa"/>
          </w:tcPr>
          <w:p w14:paraId="3E33ED55" w14:textId="77777777" w:rsidR="00333D07" w:rsidRPr="00236AFD" w:rsidRDefault="00333D07" w:rsidP="00236AFD">
            <w:pPr>
              <w:pStyle w:val="tablebody"/>
            </w:pPr>
            <w:r w:rsidRPr="00236AFD">
              <w:t>[Function Name]</w:t>
            </w:r>
          </w:p>
        </w:tc>
        <w:tc>
          <w:tcPr>
            <w:tcW w:w="7416" w:type="dxa"/>
          </w:tcPr>
          <w:p w14:paraId="6924A6A6" w14:textId="77777777" w:rsidR="00333D07" w:rsidRPr="00236AFD" w:rsidRDefault="00333D07" w:rsidP="00236AFD">
            <w:pPr>
              <w:pStyle w:val="tablebody"/>
            </w:pPr>
            <w:r w:rsidRPr="00236AFD">
              <w:t>gpio_get_value</w:t>
            </w:r>
          </w:p>
        </w:tc>
      </w:tr>
      <w:tr w:rsidR="00333D07" w:rsidRPr="003D2107" w14:paraId="2AF50045" w14:textId="77777777" w:rsidTr="001318E3">
        <w:tc>
          <w:tcPr>
            <w:tcW w:w="1899" w:type="dxa"/>
          </w:tcPr>
          <w:p w14:paraId="0C5D4F93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2C281A8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02507797" w14:textId="77777777" w:rsidTr="001318E3">
        <w:tc>
          <w:tcPr>
            <w:tcW w:w="1899" w:type="dxa"/>
          </w:tcPr>
          <w:p w14:paraId="141822D2" w14:textId="77777777" w:rsidR="00333D07" w:rsidRPr="00236AFD" w:rsidRDefault="00333D07" w:rsidP="00236AFD">
            <w:pPr>
              <w:pStyle w:val="tablebody"/>
            </w:pPr>
            <w:r w:rsidRPr="00236AFD">
              <w:t>[Calling format]</w:t>
            </w:r>
          </w:p>
        </w:tc>
        <w:tc>
          <w:tcPr>
            <w:tcW w:w="7416" w:type="dxa"/>
          </w:tcPr>
          <w:p w14:paraId="7CFC9E43" w14:textId="77777777" w:rsidR="00333D07" w:rsidRPr="00236AFD" w:rsidRDefault="00333D07" w:rsidP="00236AFD">
            <w:pPr>
              <w:pStyle w:val="tablebody"/>
            </w:pPr>
            <w:r w:rsidRPr="00236AFD">
              <w:t>int gpio_get_value(unsigned gpio)</w:t>
            </w:r>
          </w:p>
        </w:tc>
      </w:tr>
      <w:tr w:rsidR="00333D07" w:rsidRPr="003D2107" w14:paraId="2488FA45" w14:textId="77777777" w:rsidTr="001318E3">
        <w:tc>
          <w:tcPr>
            <w:tcW w:w="1899" w:type="dxa"/>
          </w:tcPr>
          <w:p w14:paraId="64088A16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6A64A9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6BDEF57E" w14:textId="77777777" w:rsidTr="001318E3">
        <w:tc>
          <w:tcPr>
            <w:tcW w:w="1899" w:type="dxa"/>
          </w:tcPr>
          <w:p w14:paraId="35F5FA5D" w14:textId="77777777" w:rsidR="00333D07" w:rsidRPr="00236AFD" w:rsidRDefault="00333D07" w:rsidP="00236AFD">
            <w:pPr>
              <w:pStyle w:val="tablebody"/>
            </w:pPr>
            <w:r w:rsidRPr="00236AFD">
              <w:t>[Argument]</w:t>
            </w:r>
          </w:p>
        </w:tc>
        <w:tc>
          <w:tcPr>
            <w:tcW w:w="7416" w:type="dxa"/>
          </w:tcPr>
          <w:p w14:paraId="38929EB2" w14:textId="3D5B8612" w:rsidR="00333D07" w:rsidRPr="00236AFD" w:rsidRDefault="00333D07" w:rsidP="00637D5F">
            <w:pPr>
              <w:pStyle w:val="tablebody"/>
            </w:pPr>
            <w:r w:rsidRPr="00236AFD">
              <w:t>gpio: Set GPIO pin number</w:t>
            </w:r>
            <w:r w:rsidRPr="00236AFD">
              <w:rPr>
                <w:rFonts w:hint="eastAsia"/>
              </w:rPr>
              <w:t>(</w:t>
            </w:r>
            <w:r w:rsidRPr="00236AFD">
              <w:t>refer to</w:t>
            </w:r>
            <w:r w:rsidR="005C135E" w:rsidRPr="00236AFD">
              <w:rPr>
                <w:rFonts w:hint="eastAsia"/>
              </w:rPr>
              <w:t xml:space="preserve"> </w:t>
            </w:r>
            <w:r w:rsidR="005C135E" w:rsidRPr="00236AFD">
              <w:fldChar w:fldCharType="begin"/>
            </w:r>
            <w:r w:rsidR="005C135E" w:rsidRPr="00236AFD">
              <w:instrText xml:space="preserve"> REF _Ref391295151 \r \h </w:instrText>
            </w:r>
            <w:r w:rsidR="00236AFD" w:rsidRPr="00236AFD">
              <w:instrText xml:space="preserve"> \* MERGEFORMAT </w:instrText>
            </w:r>
            <w:r w:rsidR="005C135E" w:rsidRPr="00236AFD">
              <w:fldChar w:fldCharType="separate"/>
            </w:r>
            <w:r w:rsidR="003C2F53">
              <w:t>4.3</w:t>
            </w:r>
            <w:r w:rsidR="005C135E" w:rsidRPr="00236AFD">
              <w:fldChar w:fldCharType="end"/>
            </w:r>
            <w:r w:rsidR="00637D5F">
              <w:t xml:space="preserve"> </w:t>
            </w:r>
            <w:r w:rsidR="00674DDC">
              <w:fldChar w:fldCharType="begin"/>
            </w:r>
            <w:r w:rsidR="00674DDC">
              <w:instrText xml:space="preserve"> REF _Ref431196757 \h </w:instrText>
            </w:r>
            <w:r w:rsidR="00674DDC">
              <w:fldChar w:fldCharType="separate"/>
            </w:r>
            <w:ins w:id="78" w:author="Author">
              <w:r w:rsidR="003C2F53" w:rsidRPr="00333D07">
                <w:rPr>
                  <w:rFonts w:hint="eastAsia"/>
                </w:rPr>
                <w:t>Definition</w:t>
              </w:r>
              <w:r w:rsidR="003C2F53">
                <w:rPr>
                  <w:rFonts w:hint="eastAsia"/>
                </w:rPr>
                <w:t>s</w:t>
              </w:r>
            </w:ins>
            <w:del w:id="79" w:author="Author">
              <w:r w:rsidR="0058179B" w:rsidRPr="00333D07" w:rsidDel="003C2F53">
                <w:rPr>
                  <w:rFonts w:hint="eastAsia"/>
                </w:rPr>
                <w:delText>Definition</w:delText>
              </w:r>
              <w:r w:rsidR="0058179B" w:rsidDel="003C2F53">
                <w:rPr>
                  <w:rFonts w:hint="eastAsia"/>
                </w:rPr>
                <w:delText>s</w:delText>
              </w:r>
            </w:del>
            <w:r w:rsidR="00674DDC">
              <w:fldChar w:fldCharType="end"/>
            </w:r>
            <w:r w:rsidR="00674DDC" w:rsidRPr="00333D07">
              <w:rPr>
                <w:rFonts w:hint="eastAsia"/>
              </w:rPr>
              <w:t>)</w:t>
            </w:r>
          </w:p>
        </w:tc>
      </w:tr>
      <w:tr w:rsidR="00333D07" w:rsidRPr="003D2107" w14:paraId="206AFA32" w14:textId="77777777" w:rsidTr="001318E3">
        <w:tc>
          <w:tcPr>
            <w:tcW w:w="1899" w:type="dxa"/>
          </w:tcPr>
          <w:p w14:paraId="637CD304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46B81E30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27DAF793" w14:textId="77777777" w:rsidTr="001318E3">
        <w:tc>
          <w:tcPr>
            <w:tcW w:w="1899" w:type="dxa"/>
          </w:tcPr>
          <w:p w14:paraId="430D1313" w14:textId="77777777" w:rsidR="00333D07" w:rsidRPr="00236AFD" w:rsidRDefault="00333D07" w:rsidP="00236AFD">
            <w:pPr>
              <w:pStyle w:val="tablebody"/>
            </w:pPr>
            <w:r w:rsidRPr="00236AFD">
              <w:t>[Return value]</w:t>
            </w:r>
          </w:p>
        </w:tc>
        <w:tc>
          <w:tcPr>
            <w:tcW w:w="7416" w:type="dxa"/>
          </w:tcPr>
          <w:p w14:paraId="67A1A19B" w14:textId="77777777" w:rsidR="00333D07" w:rsidRPr="00236AFD" w:rsidRDefault="00333D07" w:rsidP="00236AFD">
            <w:pPr>
              <w:pStyle w:val="tablebody"/>
            </w:pPr>
            <w:r w:rsidRPr="00236AFD">
              <w:t>0         : state of GPIO pin is low</w:t>
            </w:r>
          </w:p>
          <w:p w14:paraId="3EC1B21E" w14:textId="77777777" w:rsidR="00333D07" w:rsidRPr="00236AFD" w:rsidRDefault="00333D07" w:rsidP="00236AFD">
            <w:pPr>
              <w:pStyle w:val="tablebody"/>
            </w:pPr>
            <w:r w:rsidRPr="00236AFD">
              <w:t>non-zero  : state of GPIO pin is high</w:t>
            </w:r>
          </w:p>
        </w:tc>
      </w:tr>
      <w:tr w:rsidR="00333D07" w:rsidRPr="003D2107" w14:paraId="69F44314" w14:textId="77777777" w:rsidTr="001318E3">
        <w:tc>
          <w:tcPr>
            <w:tcW w:w="1899" w:type="dxa"/>
          </w:tcPr>
          <w:p w14:paraId="1658919B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ED69A8F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678D05B0" w14:textId="77777777" w:rsidTr="001318E3">
        <w:trPr>
          <w:cantSplit/>
          <w:trHeight w:val="171"/>
        </w:trPr>
        <w:tc>
          <w:tcPr>
            <w:tcW w:w="1899" w:type="dxa"/>
          </w:tcPr>
          <w:p w14:paraId="5ABE3C04" w14:textId="77777777" w:rsidR="00333D07" w:rsidRPr="00236AFD" w:rsidRDefault="00333D07" w:rsidP="00236AFD">
            <w:pPr>
              <w:pStyle w:val="tablebody"/>
            </w:pPr>
            <w:r w:rsidRPr="00236AFD">
              <w:t>[Feature]</w:t>
            </w:r>
          </w:p>
        </w:tc>
        <w:tc>
          <w:tcPr>
            <w:tcW w:w="7416" w:type="dxa"/>
          </w:tcPr>
          <w:p w14:paraId="4F1158EB" w14:textId="77777777" w:rsidR="00333D07" w:rsidRPr="00236AFD" w:rsidRDefault="00333D07" w:rsidP="00236AFD">
            <w:pPr>
              <w:pStyle w:val="tablebody"/>
            </w:pPr>
            <w:r w:rsidRPr="00236AFD">
              <w:t>The state of GPIO pin get high or low.</w:t>
            </w:r>
          </w:p>
        </w:tc>
      </w:tr>
      <w:tr w:rsidR="00333D07" w:rsidRPr="003D2107" w14:paraId="0F9FE021" w14:textId="77777777" w:rsidTr="001318E3">
        <w:trPr>
          <w:cantSplit/>
          <w:trHeight w:val="182"/>
        </w:trPr>
        <w:tc>
          <w:tcPr>
            <w:tcW w:w="1899" w:type="dxa"/>
          </w:tcPr>
          <w:p w14:paraId="2820145E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1BA3569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0699F127" w14:textId="77777777" w:rsidTr="00236AFD">
        <w:trPr>
          <w:cantSplit/>
          <w:trHeight w:val="80"/>
        </w:trPr>
        <w:tc>
          <w:tcPr>
            <w:tcW w:w="1899" w:type="dxa"/>
          </w:tcPr>
          <w:p w14:paraId="03660385" w14:textId="77777777" w:rsidR="00333D07" w:rsidRPr="00236AFD" w:rsidRDefault="00333D07" w:rsidP="00236AFD">
            <w:pPr>
              <w:pStyle w:val="tablebody"/>
            </w:pPr>
            <w:r w:rsidRPr="00236AFD">
              <w:t>[Remark]</w:t>
            </w:r>
          </w:p>
        </w:tc>
        <w:tc>
          <w:tcPr>
            <w:tcW w:w="7416" w:type="dxa"/>
          </w:tcPr>
          <w:p w14:paraId="7BA1BB43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D2107" w14:paraId="7098067E" w14:textId="77777777" w:rsidTr="001318E3">
        <w:trPr>
          <w:cantSplit/>
          <w:trHeight w:val="120"/>
        </w:trPr>
        <w:tc>
          <w:tcPr>
            <w:tcW w:w="1899" w:type="dxa"/>
          </w:tcPr>
          <w:p w14:paraId="5AC529BA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8DEA620" w14:textId="77777777" w:rsidR="00333D07" w:rsidRPr="00236AFD" w:rsidRDefault="00333D07" w:rsidP="00236AFD">
            <w:pPr>
              <w:pStyle w:val="tablebody"/>
            </w:pPr>
          </w:p>
        </w:tc>
      </w:tr>
    </w:tbl>
    <w:p w14:paraId="133E0D0E" w14:textId="77777777" w:rsidR="00333D07" w:rsidRPr="003D2107" w:rsidRDefault="00333D07" w:rsidP="00333D07"/>
    <w:p w14:paraId="4E87A089" w14:textId="77777777" w:rsidR="00333D07" w:rsidRDefault="00333D07" w:rsidP="00106F4B">
      <w:pPr>
        <w:rPr>
          <w:lang w:eastAsia="ja-JP"/>
        </w:rPr>
      </w:pPr>
      <w:r>
        <w:rPr>
          <w:lang w:eastAsia="ja-JP"/>
        </w:rPr>
        <w:br w:type="page"/>
      </w:r>
    </w:p>
    <w:p w14:paraId="4426886D" w14:textId="77777777" w:rsidR="00333D07" w:rsidRPr="00333D07" w:rsidRDefault="00333D07" w:rsidP="009C44FF">
      <w:pPr>
        <w:pStyle w:val="Heading3"/>
      </w:pPr>
      <w:bookmarkStart w:id="80" w:name="_Ref286657738"/>
      <w:bookmarkStart w:id="81" w:name="_Toc320517475"/>
      <w:bookmarkStart w:id="82" w:name="_Toc356475553"/>
      <w:bookmarkStart w:id="83" w:name="_Toc358622854"/>
      <w:bookmarkStart w:id="84" w:name="_Toc363744628"/>
      <w:r w:rsidRPr="00333D07">
        <w:lastRenderedPageBreak/>
        <w:t>The state of GPIO pin is set as high or low</w:t>
      </w:r>
      <w:bookmarkEnd w:id="80"/>
      <w:bookmarkEnd w:id="81"/>
      <w:bookmarkEnd w:id="82"/>
      <w:bookmarkEnd w:id="83"/>
      <w:bookmarkEnd w:id="84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0FE4261A" w14:textId="77777777" w:rsidTr="001318E3">
        <w:tc>
          <w:tcPr>
            <w:tcW w:w="1899" w:type="dxa"/>
          </w:tcPr>
          <w:p w14:paraId="154CA394" w14:textId="77777777" w:rsidR="00333D07" w:rsidRPr="00236AFD" w:rsidRDefault="00333D07" w:rsidP="00236AFD">
            <w:pPr>
              <w:pStyle w:val="tablebody"/>
            </w:pPr>
            <w:r w:rsidRPr="00236AFD">
              <w:t>[Overview]</w:t>
            </w:r>
          </w:p>
        </w:tc>
        <w:tc>
          <w:tcPr>
            <w:tcW w:w="7416" w:type="dxa"/>
          </w:tcPr>
          <w:p w14:paraId="382C2069" w14:textId="77777777" w:rsidR="00333D07" w:rsidRPr="00236AFD" w:rsidRDefault="00333D07" w:rsidP="00236AFD">
            <w:pPr>
              <w:pStyle w:val="tablebody"/>
            </w:pPr>
            <w:r w:rsidRPr="00236AFD">
              <w:t>The state of GPIO pin is set as high or low</w:t>
            </w:r>
          </w:p>
        </w:tc>
      </w:tr>
      <w:tr w:rsidR="00333D07" w:rsidRPr="00333D07" w14:paraId="0350BE8A" w14:textId="77777777" w:rsidTr="001318E3">
        <w:tc>
          <w:tcPr>
            <w:tcW w:w="1899" w:type="dxa"/>
          </w:tcPr>
          <w:p w14:paraId="3E9671A3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C924AEA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13B6041E" w14:textId="77777777" w:rsidTr="001318E3">
        <w:tc>
          <w:tcPr>
            <w:tcW w:w="1899" w:type="dxa"/>
          </w:tcPr>
          <w:p w14:paraId="4BAA6B34" w14:textId="77777777" w:rsidR="00333D07" w:rsidRPr="00236AFD" w:rsidRDefault="00333D07" w:rsidP="00236AFD">
            <w:pPr>
              <w:pStyle w:val="tablebody"/>
            </w:pPr>
            <w:r w:rsidRPr="00236AFD">
              <w:t>[Function Name]</w:t>
            </w:r>
          </w:p>
        </w:tc>
        <w:tc>
          <w:tcPr>
            <w:tcW w:w="7416" w:type="dxa"/>
          </w:tcPr>
          <w:p w14:paraId="63DF9723" w14:textId="77777777" w:rsidR="00333D07" w:rsidRPr="00236AFD" w:rsidRDefault="00333D07" w:rsidP="00236AFD">
            <w:pPr>
              <w:pStyle w:val="tablebody"/>
            </w:pPr>
            <w:r w:rsidRPr="00236AFD">
              <w:t>gpio_set_value</w:t>
            </w:r>
          </w:p>
        </w:tc>
      </w:tr>
      <w:tr w:rsidR="00333D07" w:rsidRPr="00333D07" w14:paraId="1DED2A30" w14:textId="77777777" w:rsidTr="001318E3">
        <w:tc>
          <w:tcPr>
            <w:tcW w:w="1899" w:type="dxa"/>
          </w:tcPr>
          <w:p w14:paraId="48C8A3AD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543C0734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602B133F" w14:textId="77777777" w:rsidTr="001318E3">
        <w:tc>
          <w:tcPr>
            <w:tcW w:w="1899" w:type="dxa"/>
          </w:tcPr>
          <w:p w14:paraId="2E78342D" w14:textId="77777777" w:rsidR="00333D07" w:rsidRPr="00236AFD" w:rsidRDefault="00333D07" w:rsidP="00236AFD">
            <w:pPr>
              <w:pStyle w:val="tablebody"/>
            </w:pPr>
            <w:r w:rsidRPr="00236AFD">
              <w:t>[Calling format]</w:t>
            </w:r>
          </w:p>
        </w:tc>
        <w:tc>
          <w:tcPr>
            <w:tcW w:w="7416" w:type="dxa"/>
          </w:tcPr>
          <w:p w14:paraId="547679CA" w14:textId="77777777" w:rsidR="00333D07" w:rsidRPr="00236AFD" w:rsidRDefault="00333D07" w:rsidP="00236AFD">
            <w:pPr>
              <w:pStyle w:val="tablebody"/>
            </w:pPr>
            <w:r w:rsidRPr="00236AFD">
              <w:t>void gpio_set_value(unsigned gpio, int value)</w:t>
            </w:r>
          </w:p>
        </w:tc>
      </w:tr>
      <w:tr w:rsidR="00333D07" w:rsidRPr="00333D07" w14:paraId="0AEC1615" w14:textId="77777777" w:rsidTr="001318E3">
        <w:tc>
          <w:tcPr>
            <w:tcW w:w="1899" w:type="dxa"/>
          </w:tcPr>
          <w:p w14:paraId="6F8E420F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F89220D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766AA514" w14:textId="77777777" w:rsidTr="001318E3">
        <w:tc>
          <w:tcPr>
            <w:tcW w:w="1899" w:type="dxa"/>
          </w:tcPr>
          <w:p w14:paraId="1E17D070" w14:textId="77777777" w:rsidR="00333D07" w:rsidRPr="00236AFD" w:rsidRDefault="00333D07" w:rsidP="00236AFD">
            <w:pPr>
              <w:pStyle w:val="tablebody"/>
            </w:pPr>
            <w:r w:rsidRPr="00236AFD">
              <w:t>[Argument]</w:t>
            </w:r>
          </w:p>
        </w:tc>
        <w:tc>
          <w:tcPr>
            <w:tcW w:w="7416" w:type="dxa"/>
          </w:tcPr>
          <w:p w14:paraId="12A423FE" w14:textId="22B77798" w:rsidR="00CD7FC1" w:rsidRDefault="00333D07" w:rsidP="00236AFD">
            <w:pPr>
              <w:pStyle w:val="tablebody"/>
            </w:pPr>
            <w:r w:rsidRPr="00236AFD">
              <w:t>gpio: Set GPIO pin number</w:t>
            </w:r>
            <w:r w:rsidRPr="00236AFD">
              <w:rPr>
                <w:rFonts w:hint="eastAsia"/>
              </w:rPr>
              <w:t>(</w:t>
            </w:r>
            <w:r w:rsidRPr="00236AFD">
              <w:t>refer to</w:t>
            </w:r>
            <w:r w:rsidR="005C135E" w:rsidRPr="00236AFD">
              <w:rPr>
                <w:rFonts w:hint="eastAsia"/>
              </w:rPr>
              <w:t xml:space="preserve"> </w:t>
            </w:r>
            <w:r w:rsidR="005C135E" w:rsidRPr="00236AFD">
              <w:fldChar w:fldCharType="begin"/>
            </w:r>
            <w:r w:rsidR="005C135E" w:rsidRPr="00236AFD">
              <w:instrText xml:space="preserve"> REF _Ref391295151 \r \h </w:instrText>
            </w:r>
            <w:r w:rsidR="00236AFD" w:rsidRPr="00236AFD">
              <w:instrText xml:space="preserve"> \* MERGEFORMAT </w:instrText>
            </w:r>
            <w:r w:rsidR="005C135E" w:rsidRPr="00236AFD">
              <w:fldChar w:fldCharType="separate"/>
            </w:r>
            <w:r w:rsidR="003C2F53">
              <w:t>4.3</w:t>
            </w:r>
            <w:r w:rsidR="005C135E" w:rsidRPr="00236AFD">
              <w:fldChar w:fldCharType="end"/>
            </w:r>
            <w:r w:rsidR="00CD7FC1">
              <w:t xml:space="preserve"> </w:t>
            </w:r>
            <w:r w:rsidR="00CD7FC1">
              <w:fldChar w:fldCharType="begin"/>
            </w:r>
            <w:r w:rsidR="00CD7FC1">
              <w:instrText xml:space="preserve"> REF _Ref431196757 \h </w:instrText>
            </w:r>
            <w:r w:rsidR="00CD7FC1">
              <w:fldChar w:fldCharType="separate"/>
            </w:r>
            <w:ins w:id="85" w:author="Author">
              <w:r w:rsidR="003C2F53" w:rsidRPr="00333D07">
                <w:rPr>
                  <w:rFonts w:hint="eastAsia"/>
                </w:rPr>
                <w:t>Definition</w:t>
              </w:r>
              <w:r w:rsidR="003C2F53">
                <w:rPr>
                  <w:rFonts w:hint="eastAsia"/>
                </w:rPr>
                <w:t>s</w:t>
              </w:r>
            </w:ins>
            <w:del w:id="86" w:author="Author">
              <w:r w:rsidR="0058179B" w:rsidRPr="00333D07" w:rsidDel="003C2F53">
                <w:rPr>
                  <w:rFonts w:hint="eastAsia"/>
                </w:rPr>
                <w:delText>Definition</w:delText>
              </w:r>
              <w:r w:rsidR="0058179B" w:rsidDel="003C2F53">
                <w:rPr>
                  <w:rFonts w:hint="eastAsia"/>
                </w:rPr>
                <w:delText>s</w:delText>
              </w:r>
            </w:del>
            <w:r w:rsidR="00CD7FC1">
              <w:fldChar w:fldCharType="end"/>
            </w:r>
            <w:r w:rsidR="00CD7FC1" w:rsidRPr="00333D07">
              <w:rPr>
                <w:rFonts w:hint="eastAsia"/>
              </w:rPr>
              <w:t>)</w:t>
            </w:r>
          </w:p>
          <w:p w14:paraId="3E058FCE" w14:textId="77777777" w:rsidR="00333D07" w:rsidRPr="00236AFD" w:rsidRDefault="00333D07" w:rsidP="00236AFD">
            <w:pPr>
              <w:pStyle w:val="tablebody"/>
            </w:pPr>
            <w:r w:rsidRPr="00236AFD">
              <w:t>value: Output value of specified GPIO pin(0 or 1)</w:t>
            </w:r>
          </w:p>
        </w:tc>
      </w:tr>
      <w:tr w:rsidR="00333D07" w:rsidRPr="00333D07" w14:paraId="75C2EBF3" w14:textId="77777777" w:rsidTr="001318E3">
        <w:tc>
          <w:tcPr>
            <w:tcW w:w="1899" w:type="dxa"/>
          </w:tcPr>
          <w:p w14:paraId="744BE8E6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F32AA7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360D0D3B" w14:textId="77777777" w:rsidTr="001318E3">
        <w:tc>
          <w:tcPr>
            <w:tcW w:w="1899" w:type="dxa"/>
          </w:tcPr>
          <w:p w14:paraId="51E2BD1E" w14:textId="77777777" w:rsidR="00333D07" w:rsidRPr="00236AFD" w:rsidRDefault="00333D07" w:rsidP="00236AFD">
            <w:pPr>
              <w:pStyle w:val="tablebody"/>
            </w:pPr>
            <w:r w:rsidRPr="00236AFD">
              <w:t>[Return value]</w:t>
            </w:r>
          </w:p>
        </w:tc>
        <w:tc>
          <w:tcPr>
            <w:tcW w:w="7416" w:type="dxa"/>
          </w:tcPr>
          <w:p w14:paraId="027DFAD9" w14:textId="77777777" w:rsidR="00333D07" w:rsidRPr="00236AFD" w:rsidRDefault="00333D07" w:rsidP="00236AFD">
            <w:pPr>
              <w:pStyle w:val="tablebody"/>
            </w:pPr>
            <w:r w:rsidRPr="00236AFD">
              <w:t>None.</w:t>
            </w:r>
          </w:p>
        </w:tc>
      </w:tr>
      <w:tr w:rsidR="00333D07" w:rsidRPr="00333D07" w14:paraId="4BABD759" w14:textId="77777777" w:rsidTr="001318E3">
        <w:tc>
          <w:tcPr>
            <w:tcW w:w="1899" w:type="dxa"/>
          </w:tcPr>
          <w:p w14:paraId="2DC16555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6F5930A3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6A1C9A0C" w14:textId="77777777" w:rsidTr="001318E3">
        <w:trPr>
          <w:cantSplit/>
          <w:trHeight w:val="171"/>
        </w:trPr>
        <w:tc>
          <w:tcPr>
            <w:tcW w:w="1899" w:type="dxa"/>
          </w:tcPr>
          <w:p w14:paraId="1A714E2C" w14:textId="77777777" w:rsidR="00333D07" w:rsidRPr="00236AFD" w:rsidRDefault="00333D07" w:rsidP="00236AFD">
            <w:pPr>
              <w:pStyle w:val="tablebody"/>
            </w:pPr>
            <w:r w:rsidRPr="00236AFD">
              <w:t>[Feature]</w:t>
            </w:r>
          </w:p>
        </w:tc>
        <w:tc>
          <w:tcPr>
            <w:tcW w:w="7416" w:type="dxa"/>
          </w:tcPr>
          <w:p w14:paraId="07D0A37D" w14:textId="77777777" w:rsidR="00333D07" w:rsidRPr="00236AFD" w:rsidRDefault="00333D07" w:rsidP="00236AFD">
            <w:pPr>
              <w:pStyle w:val="tablebody"/>
            </w:pPr>
            <w:r w:rsidRPr="00236AFD">
              <w:t>The state of GPIO pin is set as high or low</w:t>
            </w:r>
          </w:p>
        </w:tc>
      </w:tr>
      <w:tr w:rsidR="00333D07" w:rsidRPr="00333D07" w14:paraId="1F555100" w14:textId="77777777" w:rsidTr="001318E3">
        <w:trPr>
          <w:cantSplit/>
          <w:trHeight w:val="182"/>
        </w:trPr>
        <w:tc>
          <w:tcPr>
            <w:tcW w:w="1899" w:type="dxa"/>
          </w:tcPr>
          <w:p w14:paraId="664E9B91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0B30860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4814E6CA" w14:textId="77777777" w:rsidTr="001318E3">
        <w:trPr>
          <w:cantSplit/>
        </w:trPr>
        <w:tc>
          <w:tcPr>
            <w:tcW w:w="1899" w:type="dxa"/>
          </w:tcPr>
          <w:p w14:paraId="271125DF" w14:textId="77777777" w:rsidR="00333D07" w:rsidRPr="00236AFD" w:rsidRDefault="00333D07" w:rsidP="00236AFD">
            <w:pPr>
              <w:pStyle w:val="tablebody"/>
            </w:pPr>
            <w:r w:rsidRPr="00236AFD">
              <w:t>[Remark]</w:t>
            </w:r>
          </w:p>
        </w:tc>
        <w:tc>
          <w:tcPr>
            <w:tcW w:w="7416" w:type="dxa"/>
          </w:tcPr>
          <w:p w14:paraId="57E6B0AE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05BF6F38" w14:textId="77777777" w:rsidTr="001318E3">
        <w:trPr>
          <w:cantSplit/>
          <w:trHeight w:val="120"/>
        </w:trPr>
        <w:tc>
          <w:tcPr>
            <w:tcW w:w="1899" w:type="dxa"/>
          </w:tcPr>
          <w:p w14:paraId="64E6BC95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02DD7ADF" w14:textId="77777777" w:rsidR="00333D07" w:rsidRPr="00236AFD" w:rsidRDefault="00333D07" w:rsidP="00236AFD">
            <w:pPr>
              <w:pStyle w:val="tablebody"/>
            </w:pPr>
          </w:p>
        </w:tc>
      </w:tr>
    </w:tbl>
    <w:p w14:paraId="1C1A5F49" w14:textId="77777777" w:rsidR="00333D07" w:rsidRPr="00333D07" w:rsidRDefault="00333D07" w:rsidP="00333D07">
      <w:pPr>
        <w:rPr>
          <w:lang w:eastAsia="ja-JP"/>
        </w:rPr>
      </w:pPr>
    </w:p>
    <w:p w14:paraId="3AC636DF" w14:textId="77777777" w:rsidR="00333D07" w:rsidRPr="00333D07" w:rsidRDefault="00333D07" w:rsidP="009C44FF">
      <w:pPr>
        <w:pStyle w:val="Heading3"/>
      </w:pPr>
      <w:bookmarkStart w:id="87" w:name="_Ref286657748"/>
      <w:bookmarkStart w:id="88" w:name="_Toc320517476"/>
      <w:bookmarkStart w:id="89" w:name="_Toc356475554"/>
      <w:bookmarkStart w:id="90" w:name="_Toc358622855"/>
      <w:bookmarkStart w:id="91" w:name="_Toc363744629"/>
      <w:r w:rsidRPr="00333D07">
        <w:t>Get number of irq in GPIO pin</w:t>
      </w:r>
      <w:bookmarkEnd w:id="87"/>
      <w:bookmarkEnd w:id="88"/>
      <w:bookmarkEnd w:id="89"/>
      <w:bookmarkEnd w:id="90"/>
      <w:bookmarkEnd w:id="91"/>
    </w:p>
    <w:tbl>
      <w:tblPr>
        <w:tblW w:w="9315" w:type="dxa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333D07" w:rsidRPr="00333D07" w14:paraId="5B4354B6" w14:textId="77777777" w:rsidTr="001318E3">
        <w:tc>
          <w:tcPr>
            <w:tcW w:w="1899" w:type="dxa"/>
          </w:tcPr>
          <w:p w14:paraId="6133DEEA" w14:textId="77777777" w:rsidR="00333D07" w:rsidRPr="00236AFD" w:rsidRDefault="00333D07" w:rsidP="00236AFD">
            <w:pPr>
              <w:pStyle w:val="tablebody"/>
            </w:pPr>
            <w:r w:rsidRPr="00236AFD">
              <w:t>[Overview]</w:t>
            </w:r>
          </w:p>
        </w:tc>
        <w:tc>
          <w:tcPr>
            <w:tcW w:w="7416" w:type="dxa"/>
          </w:tcPr>
          <w:p w14:paraId="1DFBADB2" w14:textId="77777777" w:rsidR="00333D07" w:rsidRPr="00236AFD" w:rsidRDefault="00333D07" w:rsidP="00236AFD">
            <w:pPr>
              <w:pStyle w:val="tablebody"/>
            </w:pPr>
            <w:r w:rsidRPr="00236AFD">
              <w:t>Get number of irq in GPIO pin</w:t>
            </w:r>
          </w:p>
        </w:tc>
      </w:tr>
      <w:tr w:rsidR="00333D07" w:rsidRPr="00333D07" w14:paraId="2980C3EC" w14:textId="77777777" w:rsidTr="001318E3">
        <w:tc>
          <w:tcPr>
            <w:tcW w:w="1899" w:type="dxa"/>
          </w:tcPr>
          <w:p w14:paraId="4115BC29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79E035E6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0159159B" w14:textId="77777777" w:rsidTr="001318E3">
        <w:tc>
          <w:tcPr>
            <w:tcW w:w="1899" w:type="dxa"/>
          </w:tcPr>
          <w:p w14:paraId="4BE908E1" w14:textId="77777777" w:rsidR="00333D07" w:rsidRPr="00236AFD" w:rsidRDefault="00333D07" w:rsidP="00236AFD">
            <w:pPr>
              <w:pStyle w:val="tablebody"/>
            </w:pPr>
            <w:r w:rsidRPr="00236AFD">
              <w:t>[Function Name]</w:t>
            </w:r>
          </w:p>
        </w:tc>
        <w:tc>
          <w:tcPr>
            <w:tcW w:w="7416" w:type="dxa"/>
          </w:tcPr>
          <w:p w14:paraId="460678E7" w14:textId="77777777" w:rsidR="00333D07" w:rsidRPr="00236AFD" w:rsidRDefault="00333D07" w:rsidP="00236AFD">
            <w:pPr>
              <w:pStyle w:val="tablebody"/>
            </w:pPr>
            <w:r w:rsidRPr="00236AFD">
              <w:t>gpio_to_irq</w:t>
            </w:r>
          </w:p>
        </w:tc>
      </w:tr>
      <w:tr w:rsidR="00333D07" w:rsidRPr="00333D07" w14:paraId="076095AC" w14:textId="77777777" w:rsidTr="001318E3">
        <w:tc>
          <w:tcPr>
            <w:tcW w:w="1899" w:type="dxa"/>
          </w:tcPr>
          <w:p w14:paraId="519E8D0F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4A9669A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6B0BAD42" w14:textId="77777777" w:rsidTr="001318E3">
        <w:tc>
          <w:tcPr>
            <w:tcW w:w="1899" w:type="dxa"/>
          </w:tcPr>
          <w:p w14:paraId="1F5AA514" w14:textId="77777777" w:rsidR="00333D07" w:rsidRPr="00236AFD" w:rsidRDefault="00333D07" w:rsidP="00236AFD">
            <w:pPr>
              <w:pStyle w:val="tablebody"/>
            </w:pPr>
            <w:r w:rsidRPr="00236AFD">
              <w:t>[Calling format]</w:t>
            </w:r>
          </w:p>
        </w:tc>
        <w:tc>
          <w:tcPr>
            <w:tcW w:w="7416" w:type="dxa"/>
          </w:tcPr>
          <w:p w14:paraId="737BAF94" w14:textId="77777777" w:rsidR="00333D07" w:rsidRPr="00236AFD" w:rsidRDefault="00333D07" w:rsidP="00236AFD">
            <w:pPr>
              <w:pStyle w:val="tablebody"/>
            </w:pPr>
            <w:r w:rsidRPr="00236AFD">
              <w:t>int gpio_to_irq(unsigned gpio)</w:t>
            </w:r>
          </w:p>
        </w:tc>
      </w:tr>
      <w:tr w:rsidR="00333D07" w:rsidRPr="00333D07" w14:paraId="652E3AFC" w14:textId="77777777" w:rsidTr="001318E3">
        <w:tc>
          <w:tcPr>
            <w:tcW w:w="1899" w:type="dxa"/>
          </w:tcPr>
          <w:p w14:paraId="3A02BDC7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6375E6D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21E9CF37" w14:textId="77777777" w:rsidTr="001318E3">
        <w:tc>
          <w:tcPr>
            <w:tcW w:w="1899" w:type="dxa"/>
          </w:tcPr>
          <w:p w14:paraId="3999C903" w14:textId="77777777" w:rsidR="00333D07" w:rsidRPr="00236AFD" w:rsidRDefault="00333D07" w:rsidP="00236AFD">
            <w:pPr>
              <w:pStyle w:val="tablebody"/>
            </w:pPr>
            <w:r w:rsidRPr="00236AFD">
              <w:t>[Argument]</w:t>
            </w:r>
          </w:p>
        </w:tc>
        <w:tc>
          <w:tcPr>
            <w:tcW w:w="7416" w:type="dxa"/>
          </w:tcPr>
          <w:p w14:paraId="5BC14E68" w14:textId="4A39B9C6" w:rsidR="00333D07" w:rsidRPr="00236AFD" w:rsidRDefault="00333D07" w:rsidP="00876DFE">
            <w:pPr>
              <w:pStyle w:val="tablebody"/>
            </w:pPr>
            <w:r w:rsidRPr="00236AFD">
              <w:t>gpio: Set GPIO pin number</w:t>
            </w:r>
            <w:r w:rsidRPr="00236AFD">
              <w:rPr>
                <w:rFonts w:hint="eastAsia"/>
              </w:rPr>
              <w:t>(</w:t>
            </w:r>
            <w:r w:rsidRPr="00236AFD">
              <w:t>refer to</w:t>
            </w:r>
            <w:r w:rsidR="005C135E" w:rsidRPr="00236AFD">
              <w:rPr>
                <w:rFonts w:hint="eastAsia"/>
              </w:rPr>
              <w:t xml:space="preserve"> </w:t>
            </w:r>
            <w:r w:rsidR="005C135E" w:rsidRPr="00236AFD">
              <w:fldChar w:fldCharType="begin"/>
            </w:r>
            <w:r w:rsidR="005C135E" w:rsidRPr="00236AFD">
              <w:instrText xml:space="preserve"> REF _Ref391295151 \r \h </w:instrText>
            </w:r>
            <w:r w:rsidR="00236AFD" w:rsidRPr="00236AFD">
              <w:instrText xml:space="preserve"> \* MERGEFORMAT </w:instrText>
            </w:r>
            <w:r w:rsidR="005C135E" w:rsidRPr="00236AFD">
              <w:fldChar w:fldCharType="separate"/>
            </w:r>
            <w:r w:rsidR="003C2F53">
              <w:t>4.3</w:t>
            </w:r>
            <w:r w:rsidR="005C135E" w:rsidRPr="00236AFD">
              <w:fldChar w:fldCharType="end"/>
            </w:r>
            <w:r w:rsidR="006B5C2D">
              <w:t xml:space="preserve"> </w:t>
            </w:r>
            <w:r w:rsidR="006B5C2D">
              <w:fldChar w:fldCharType="begin"/>
            </w:r>
            <w:r w:rsidR="006B5C2D">
              <w:instrText xml:space="preserve"> REF _Ref431196757 \h </w:instrText>
            </w:r>
            <w:r w:rsidR="006B5C2D">
              <w:fldChar w:fldCharType="separate"/>
            </w:r>
            <w:ins w:id="92" w:author="Author">
              <w:r w:rsidR="003C2F53" w:rsidRPr="00333D07">
                <w:rPr>
                  <w:rFonts w:hint="eastAsia"/>
                </w:rPr>
                <w:t>Definition</w:t>
              </w:r>
              <w:r w:rsidR="003C2F53">
                <w:rPr>
                  <w:rFonts w:hint="eastAsia"/>
                </w:rPr>
                <w:t>s</w:t>
              </w:r>
            </w:ins>
            <w:del w:id="93" w:author="Author">
              <w:r w:rsidR="0058179B" w:rsidRPr="00333D07" w:rsidDel="003C2F53">
                <w:rPr>
                  <w:rFonts w:hint="eastAsia"/>
                </w:rPr>
                <w:delText>Definition</w:delText>
              </w:r>
              <w:r w:rsidR="0058179B" w:rsidDel="003C2F53">
                <w:rPr>
                  <w:rFonts w:hint="eastAsia"/>
                </w:rPr>
                <w:delText>s</w:delText>
              </w:r>
            </w:del>
            <w:r w:rsidR="006B5C2D">
              <w:fldChar w:fldCharType="end"/>
            </w:r>
            <w:r w:rsidR="006B5C2D" w:rsidRPr="00333D07">
              <w:rPr>
                <w:rFonts w:hint="eastAsia"/>
              </w:rPr>
              <w:t>)</w:t>
            </w:r>
          </w:p>
        </w:tc>
      </w:tr>
      <w:tr w:rsidR="00333D07" w:rsidRPr="00333D07" w14:paraId="1E5769A9" w14:textId="77777777" w:rsidTr="001318E3">
        <w:tc>
          <w:tcPr>
            <w:tcW w:w="1899" w:type="dxa"/>
          </w:tcPr>
          <w:p w14:paraId="21BF25E2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3D1D0BB8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146FEA9C" w14:textId="77777777" w:rsidTr="001318E3">
        <w:tc>
          <w:tcPr>
            <w:tcW w:w="1899" w:type="dxa"/>
          </w:tcPr>
          <w:p w14:paraId="1A7D4DBE" w14:textId="77777777" w:rsidR="00333D07" w:rsidRPr="00236AFD" w:rsidRDefault="00333D07" w:rsidP="00236AFD">
            <w:pPr>
              <w:pStyle w:val="tablebody"/>
            </w:pPr>
            <w:r w:rsidRPr="00236AFD">
              <w:t>[Return value]</w:t>
            </w:r>
          </w:p>
        </w:tc>
        <w:tc>
          <w:tcPr>
            <w:tcW w:w="7416" w:type="dxa"/>
          </w:tcPr>
          <w:p w14:paraId="541C213A" w14:textId="77777777" w:rsidR="00333D07" w:rsidRPr="00236AFD" w:rsidRDefault="00546529" w:rsidP="00236AFD">
            <w:pPr>
              <w:pStyle w:val="tablebody"/>
            </w:pPr>
            <w:r w:rsidRPr="00236AFD">
              <w:rPr>
                <w:rFonts w:hint="eastAsia"/>
              </w:rPr>
              <w:t>integer value</w:t>
            </w:r>
            <w:r w:rsidR="00333D07" w:rsidRPr="00236AFD">
              <w:rPr>
                <w:rFonts w:hint="eastAsia"/>
              </w:rPr>
              <w:t xml:space="preserve"> </w:t>
            </w:r>
            <w:r w:rsidR="00333D07" w:rsidRPr="00236AFD">
              <w:t>: number of irq</w:t>
            </w:r>
          </w:p>
          <w:p w14:paraId="5633988B" w14:textId="77777777" w:rsidR="00333D07" w:rsidRPr="00236AFD" w:rsidRDefault="00333D07" w:rsidP="00236AFD">
            <w:pPr>
              <w:pStyle w:val="tablebody"/>
            </w:pPr>
            <w:r w:rsidRPr="00236AFD">
              <w:t xml:space="preserve">-ENXIO   </w:t>
            </w:r>
            <w:r w:rsidR="00546529" w:rsidRPr="00236AFD">
              <w:rPr>
                <w:rFonts w:hint="eastAsia"/>
              </w:rPr>
              <w:t xml:space="preserve">  </w:t>
            </w:r>
            <w:r w:rsidRPr="00236AFD">
              <w:t>:</w:t>
            </w:r>
            <w:r w:rsidRPr="00236AFD">
              <w:rPr>
                <w:rFonts w:hint="eastAsia"/>
              </w:rPr>
              <w:t xml:space="preserve"> </w:t>
            </w:r>
            <w:r w:rsidRPr="00236AFD">
              <w:t>No such device or address</w:t>
            </w:r>
          </w:p>
        </w:tc>
      </w:tr>
      <w:tr w:rsidR="00333D07" w:rsidRPr="00333D07" w14:paraId="452FC6D6" w14:textId="77777777" w:rsidTr="001318E3">
        <w:tc>
          <w:tcPr>
            <w:tcW w:w="1899" w:type="dxa"/>
          </w:tcPr>
          <w:p w14:paraId="24881B8B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495782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30332F73" w14:textId="77777777" w:rsidTr="001318E3">
        <w:trPr>
          <w:cantSplit/>
          <w:trHeight w:val="171"/>
        </w:trPr>
        <w:tc>
          <w:tcPr>
            <w:tcW w:w="1899" w:type="dxa"/>
          </w:tcPr>
          <w:p w14:paraId="54EBE8F1" w14:textId="77777777" w:rsidR="00333D07" w:rsidRPr="00236AFD" w:rsidRDefault="00333D07" w:rsidP="00236AFD">
            <w:pPr>
              <w:pStyle w:val="tablebody"/>
            </w:pPr>
            <w:r w:rsidRPr="00236AFD">
              <w:t>[Feature]</w:t>
            </w:r>
          </w:p>
        </w:tc>
        <w:tc>
          <w:tcPr>
            <w:tcW w:w="7416" w:type="dxa"/>
          </w:tcPr>
          <w:p w14:paraId="79544049" w14:textId="77777777" w:rsidR="00333D07" w:rsidRPr="00236AFD" w:rsidRDefault="00333D07" w:rsidP="00236AFD">
            <w:pPr>
              <w:pStyle w:val="tablebody"/>
            </w:pPr>
            <w:r w:rsidRPr="00236AFD">
              <w:t>Get number of irq in GPIO pin</w:t>
            </w:r>
          </w:p>
        </w:tc>
      </w:tr>
      <w:tr w:rsidR="00333D07" w:rsidRPr="00333D07" w14:paraId="3E34378C" w14:textId="77777777" w:rsidTr="001318E3">
        <w:trPr>
          <w:cantSplit/>
          <w:trHeight w:val="182"/>
        </w:trPr>
        <w:tc>
          <w:tcPr>
            <w:tcW w:w="1899" w:type="dxa"/>
          </w:tcPr>
          <w:p w14:paraId="36B01D3A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1D5E1ABB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18F1DD94" w14:textId="77777777" w:rsidTr="001318E3">
        <w:trPr>
          <w:cantSplit/>
        </w:trPr>
        <w:tc>
          <w:tcPr>
            <w:tcW w:w="1899" w:type="dxa"/>
          </w:tcPr>
          <w:p w14:paraId="7443D7DD" w14:textId="77777777" w:rsidR="00333D07" w:rsidRPr="00236AFD" w:rsidRDefault="00333D07" w:rsidP="00236AFD">
            <w:pPr>
              <w:pStyle w:val="tablebody"/>
            </w:pPr>
            <w:r w:rsidRPr="00236AFD">
              <w:t>[Remark]</w:t>
            </w:r>
          </w:p>
        </w:tc>
        <w:tc>
          <w:tcPr>
            <w:tcW w:w="7416" w:type="dxa"/>
          </w:tcPr>
          <w:p w14:paraId="69BD299A" w14:textId="77777777" w:rsidR="00333D07" w:rsidRPr="00236AFD" w:rsidRDefault="00333D07" w:rsidP="00236AFD">
            <w:pPr>
              <w:pStyle w:val="tablebody"/>
            </w:pPr>
          </w:p>
        </w:tc>
      </w:tr>
      <w:tr w:rsidR="00333D07" w:rsidRPr="00333D07" w14:paraId="422B7EB9" w14:textId="77777777" w:rsidTr="001318E3">
        <w:trPr>
          <w:cantSplit/>
          <w:trHeight w:val="120"/>
        </w:trPr>
        <w:tc>
          <w:tcPr>
            <w:tcW w:w="1899" w:type="dxa"/>
          </w:tcPr>
          <w:p w14:paraId="11CE2812" w14:textId="77777777" w:rsidR="00333D07" w:rsidRPr="00236AFD" w:rsidRDefault="00333D07" w:rsidP="00236AFD">
            <w:pPr>
              <w:pStyle w:val="tablebody"/>
            </w:pPr>
          </w:p>
        </w:tc>
        <w:tc>
          <w:tcPr>
            <w:tcW w:w="7416" w:type="dxa"/>
          </w:tcPr>
          <w:p w14:paraId="2CE401F2" w14:textId="77777777" w:rsidR="00333D07" w:rsidRPr="00236AFD" w:rsidRDefault="00333D07" w:rsidP="00236AFD">
            <w:pPr>
              <w:pStyle w:val="tablebody"/>
            </w:pPr>
          </w:p>
        </w:tc>
      </w:tr>
    </w:tbl>
    <w:p w14:paraId="19A968EF" w14:textId="77777777" w:rsidR="00BB563F" w:rsidRDefault="00BB563F" w:rsidP="00333D07">
      <w:pPr>
        <w:rPr>
          <w:lang w:eastAsia="ja-JP"/>
        </w:rPr>
      </w:pPr>
    </w:p>
    <w:p w14:paraId="132B579E" w14:textId="77777777" w:rsidR="003A5467" w:rsidRDefault="00BB563F" w:rsidP="003A5467">
      <w:pPr>
        <w:pStyle w:val="Heading2"/>
      </w:pPr>
      <w:r>
        <w:rPr>
          <w:lang w:eastAsia="ja-JP"/>
        </w:rPr>
        <w:br w:type="page"/>
      </w:r>
      <w:bookmarkStart w:id="94" w:name="_Ref431196757"/>
      <w:bookmarkStart w:id="95" w:name="_Ref286232459"/>
      <w:bookmarkStart w:id="96" w:name="_Toc358393279"/>
      <w:bookmarkStart w:id="97" w:name="_Ref286240465"/>
      <w:bookmarkStart w:id="98" w:name="_Ref286240473"/>
      <w:bookmarkStart w:id="99" w:name="_Ref286240479"/>
      <w:bookmarkStart w:id="100" w:name="_Ref286240483"/>
      <w:bookmarkStart w:id="101" w:name="_Ref286240489"/>
      <w:bookmarkStart w:id="102" w:name="_Toc289957642"/>
      <w:bookmarkStart w:id="103" w:name="_Ref391295151"/>
      <w:r w:rsidR="003A5467" w:rsidRPr="00333D07">
        <w:rPr>
          <w:rFonts w:hint="eastAsia"/>
        </w:rPr>
        <w:lastRenderedPageBreak/>
        <w:t>Definition</w:t>
      </w:r>
      <w:r w:rsidR="003A5467">
        <w:rPr>
          <w:rFonts w:hint="eastAsia"/>
        </w:rPr>
        <w:t>s</w:t>
      </w:r>
      <w:bookmarkEnd w:id="94"/>
    </w:p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p w14:paraId="00CD041F" w14:textId="77777777" w:rsidR="001D6C30" w:rsidRPr="00333D07" w:rsidRDefault="00233C1B" w:rsidP="001D6C30">
      <w:r w:rsidRPr="00617E8F">
        <w:t>A definition</w:t>
      </w:r>
      <w:r w:rsidR="00FE4D30">
        <w:t>s</w:t>
      </w:r>
      <w:r w:rsidRPr="00617E8F">
        <w:t xml:space="preserve"> </w:t>
      </w:r>
      <w:r>
        <w:t>of the GPIO Pin</w:t>
      </w:r>
      <w:r w:rsidR="00FE4D30">
        <w:t>s</w:t>
      </w:r>
      <w:r>
        <w:t xml:space="preserve"> </w:t>
      </w:r>
      <w:r w:rsidRPr="00617E8F">
        <w:t>is described on device</w:t>
      </w:r>
      <w:r>
        <w:t xml:space="preserve"> tree</w:t>
      </w:r>
      <w:r w:rsidRPr="00617E8F">
        <w:t>.</w:t>
      </w:r>
      <w:r>
        <w:t xml:space="preserve"> </w:t>
      </w:r>
      <w:r w:rsidRPr="00337468">
        <w:t xml:space="preserve">The example of </w:t>
      </w:r>
      <w:r>
        <w:t>device tree</w:t>
      </w:r>
      <w:r w:rsidRPr="00337468">
        <w:t xml:space="preserve"> is as follows.</w:t>
      </w:r>
    </w:p>
    <w:p w14:paraId="5423C3D2" w14:textId="77777777" w:rsidR="00EF03F2" w:rsidRDefault="001D6C30" w:rsidP="008C3A4A">
      <w:pPr>
        <w:pStyle w:val="Heading3"/>
        <w:rPr>
          <w:lang w:eastAsia="ja-JP"/>
        </w:rPr>
      </w:pPr>
      <w:r w:rsidRPr="00333D07">
        <w:rPr>
          <w:rFonts w:hint="eastAsia"/>
        </w:rPr>
        <w:t>Definition</w:t>
      </w:r>
      <w:r>
        <w:t>s</w:t>
      </w:r>
      <w:r w:rsidRPr="00333D07">
        <w:rPr>
          <w:rFonts w:hint="eastAsia"/>
        </w:rPr>
        <w:t xml:space="preserve"> of </w:t>
      </w:r>
      <w:r>
        <w:t xml:space="preserve">the </w:t>
      </w:r>
      <w:r w:rsidRPr="00333D07">
        <w:rPr>
          <w:rFonts w:hint="eastAsia"/>
        </w:rPr>
        <w:t>GPIO Pin</w:t>
      </w:r>
      <w:r>
        <w:t>s</w:t>
      </w:r>
      <w:r w:rsidR="00FC3559">
        <w:t xml:space="preserve"> </w:t>
      </w:r>
      <w:r w:rsidR="00171B77" w:rsidRPr="003D2107">
        <w:rPr>
          <w:rFonts w:hint="eastAsia"/>
        </w:rPr>
        <w:t xml:space="preserve">(R-Car </w:t>
      </w:r>
      <w:r w:rsidR="00171B77">
        <w:t>H3/M3</w:t>
      </w:r>
      <w:r w:rsidR="00FC3559">
        <w:t>/M3N</w:t>
      </w:r>
      <w:r w:rsidR="00171B77" w:rsidRPr="003D2107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EF03F2" w14:paraId="27984F9E" w14:textId="77777777" w:rsidTr="00EF03F2">
        <w:tc>
          <w:tcPr>
            <w:tcW w:w="9950" w:type="dxa"/>
          </w:tcPr>
          <w:p w14:paraId="7B1C2FB8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gpio-ports {</w:t>
            </w:r>
          </w:p>
          <w:p w14:paraId="035FA8BF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gpios = &lt;&amp;gpio5 23 0&gt;,  /* SOFTSW3 */</w:t>
            </w:r>
          </w:p>
          <w:p w14:paraId="07D96774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22 0&gt;,  /* SOFTSW2 */</w:t>
            </w:r>
          </w:p>
          <w:p w14:paraId="3A628C3B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20 0&gt;,  /* SOFTSW1 */</w:t>
            </w:r>
          </w:p>
          <w:p w14:paraId="71AA8B06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17 0&gt;,  /* SOFTSW0 */</w:t>
            </w:r>
          </w:p>
          <w:p w14:paraId="36A44BFB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13 0&gt;,  /* LED6 / TactSW23 */</w:t>
            </w:r>
          </w:p>
          <w:p w14:paraId="5803BE1D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12 0&gt;,  /* LED5 / TactSW22 */</w:t>
            </w:r>
          </w:p>
          <w:p w14:paraId="22A147E3" w14:textId="77777777" w:rsidR="00A85299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11 0&gt;;  /* LED4 / TactSW21 */</w:t>
            </w:r>
          </w:p>
          <w:p w14:paraId="204F91C7" w14:textId="77777777" w:rsidR="00EF03F2" w:rsidRDefault="00A85299" w:rsidP="00A8529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};</w:t>
            </w:r>
          </w:p>
        </w:tc>
      </w:tr>
    </w:tbl>
    <w:p w14:paraId="19332F73" w14:textId="77777777" w:rsidR="00171B77" w:rsidRDefault="00171B77" w:rsidP="003A5467"/>
    <w:p w14:paraId="5BB01A74" w14:textId="77777777" w:rsidR="00171B77" w:rsidRDefault="00171B77" w:rsidP="00171B77">
      <w:pPr>
        <w:pStyle w:val="Heading3"/>
        <w:rPr>
          <w:lang w:eastAsia="ja-JP"/>
        </w:rPr>
      </w:pPr>
      <w:r w:rsidRPr="00333D07">
        <w:rPr>
          <w:rFonts w:hint="eastAsia"/>
        </w:rPr>
        <w:t>Definition</w:t>
      </w:r>
      <w:r>
        <w:t>s</w:t>
      </w:r>
      <w:r w:rsidRPr="00333D07">
        <w:rPr>
          <w:rFonts w:hint="eastAsia"/>
        </w:rPr>
        <w:t xml:space="preserve"> of </w:t>
      </w:r>
      <w:r>
        <w:t xml:space="preserve">the </w:t>
      </w:r>
      <w:r w:rsidRPr="00333D07">
        <w:rPr>
          <w:rFonts w:hint="eastAsia"/>
        </w:rPr>
        <w:t>GPIO Pin</w:t>
      </w:r>
      <w:r>
        <w:t>s</w:t>
      </w:r>
      <w:r w:rsidR="00FC3559">
        <w:t xml:space="preserve"> </w:t>
      </w:r>
      <w:r w:rsidRPr="003D2107">
        <w:rPr>
          <w:rFonts w:hint="eastAsia"/>
        </w:rPr>
        <w:t xml:space="preserve">(R-Car </w:t>
      </w:r>
      <w:r>
        <w:t>E3</w:t>
      </w:r>
      <w:r w:rsidRPr="003D2107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171B77" w14:paraId="4D5EF74C" w14:textId="77777777" w:rsidTr="002834C6">
        <w:tc>
          <w:tcPr>
            <w:tcW w:w="9950" w:type="dxa"/>
          </w:tcPr>
          <w:p w14:paraId="0DF3BF84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gpio-ports {</w:t>
            </w:r>
          </w:p>
          <w:p w14:paraId="5B06E998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gpios = &lt;&amp;gpio5 13 0&gt;,  /* SOFTSW3 */</w:t>
            </w:r>
          </w:p>
          <w:p w14:paraId="333C405D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12 0&gt;,  /* SOFTSW2 */</w:t>
            </w:r>
          </w:p>
          <w:p w14:paraId="297E08F4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11 0&gt;,  /* SOFTSW1 */</w:t>
            </w:r>
          </w:p>
          <w:p w14:paraId="632A31F5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10 0&gt;,  /* SOFTSW0 */</w:t>
            </w:r>
          </w:p>
          <w:p w14:paraId="64CB827B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05 0&gt;,  /* LED4 / TactSW20 */</w:t>
            </w:r>
          </w:p>
          <w:p w14:paraId="6E5999E6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06 0&gt;,  /* LED5 / TactSW21 */</w:t>
            </w:r>
          </w:p>
          <w:p w14:paraId="7E71F800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&lt;&amp;gpio5 19 0&gt;;  /* LED6 / TactSW22 */</w:t>
            </w:r>
          </w:p>
          <w:p w14:paraId="7544041E" w14:textId="77777777" w:rsidR="00171B77" w:rsidRDefault="00171B77" w:rsidP="002834C6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};</w:t>
            </w:r>
          </w:p>
        </w:tc>
      </w:tr>
    </w:tbl>
    <w:p w14:paraId="4F41F6F3" w14:textId="77777777" w:rsidR="00171B77" w:rsidRDefault="00171B77" w:rsidP="003A5467"/>
    <w:p w14:paraId="30ABA809" w14:textId="77777777" w:rsidR="00FC3559" w:rsidRDefault="00FC3559" w:rsidP="00EF7A30">
      <w:pPr>
        <w:pStyle w:val="Heading3"/>
      </w:pPr>
      <w:r>
        <w:t>Definitions of the GPIO Pins (R-Car V3U)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FC3559" w14:paraId="3410F57E" w14:textId="77777777" w:rsidTr="00EF7A30">
        <w:trPr>
          <w:trHeight w:val="2209"/>
        </w:trPr>
        <w:tc>
          <w:tcPr>
            <w:tcW w:w="9968" w:type="dxa"/>
          </w:tcPr>
          <w:p w14:paraId="445A405B" w14:textId="77777777" w:rsidR="00FC3559" w:rsidRDefault="00A61833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</w:t>
            </w:r>
            <w:r w:rsidR="00FC3559">
              <w:rPr>
                <w:lang w:eastAsia="ja-JP"/>
              </w:rPr>
              <w:t>gpio-ports {</w:t>
            </w:r>
          </w:p>
          <w:p w14:paraId="5563A9CA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</w:t>
            </w:r>
            <w:r w:rsidR="00385286">
              <w:rPr>
                <w:lang w:eastAsia="ja-JP"/>
              </w:rPr>
              <w:t xml:space="preserve">   gpios = &lt;&amp;gpio6 18 0&gt;,  /* PUSH SW1</w:t>
            </w:r>
            <w:r>
              <w:rPr>
                <w:lang w:eastAsia="ja-JP"/>
              </w:rPr>
              <w:t xml:space="preserve"> */</w:t>
            </w:r>
          </w:p>
          <w:p w14:paraId="6B759634" w14:textId="77777777" w:rsidR="00FC3559" w:rsidRDefault="00385286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19 0&gt;,  /* PUSH </w:t>
            </w:r>
            <w:r w:rsidR="00FC3559">
              <w:rPr>
                <w:lang w:eastAsia="ja-JP"/>
              </w:rPr>
              <w:t>SW2 */</w:t>
            </w:r>
          </w:p>
          <w:p w14:paraId="19103158" w14:textId="77777777" w:rsidR="00FC3559" w:rsidRDefault="00385286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      &lt;&amp;gpio6 20 0&gt;,  /* PUSH SW3</w:t>
            </w:r>
            <w:r w:rsidR="00FC3559">
              <w:rPr>
                <w:lang w:eastAsia="ja-JP"/>
              </w:rPr>
              <w:t xml:space="preserve"> */</w:t>
            </w:r>
          </w:p>
          <w:p w14:paraId="1D41B88A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</w:t>
            </w:r>
            <w:r w:rsidR="00385286">
              <w:rPr>
                <w:lang w:eastAsia="ja-JP"/>
              </w:rPr>
              <w:t xml:space="preserve">       &lt;&amp;gpio4 18 0&gt;,  /* LED1 </w:t>
            </w:r>
            <w:r>
              <w:rPr>
                <w:lang w:eastAsia="ja-JP"/>
              </w:rPr>
              <w:t>*/</w:t>
            </w:r>
          </w:p>
          <w:p w14:paraId="7D51491E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</w:t>
            </w:r>
            <w:r w:rsidR="00385286">
              <w:rPr>
                <w:lang w:eastAsia="ja-JP"/>
              </w:rPr>
              <w:t xml:space="preserve">      &lt;&amp;gpio4 19 0&gt;,  /* LED2 </w:t>
            </w:r>
            <w:r>
              <w:rPr>
                <w:lang w:eastAsia="ja-JP"/>
              </w:rPr>
              <w:t>*/</w:t>
            </w:r>
          </w:p>
          <w:p w14:paraId="326EEC93" w14:textId="77777777" w:rsidR="00FC3559" w:rsidRDefault="00FC3559" w:rsidP="00FC3559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  </w:t>
            </w:r>
            <w:r w:rsidR="00385286">
              <w:rPr>
                <w:lang w:eastAsia="ja-JP"/>
              </w:rPr>
              <w:t xml:space="preserve">      &lt;&amp;gpio4 20 0&gt;;  /* LED3 </w:t>
            </w:r>
            <w:r>
              <w:rPr>
                <w:lang w:eastAsia="ja-JP"/>
              </w:rPr>
              <w:t>*/</w:t>
            </w:r>
          </w:p>
          <w:p w14:paraId="647693CC" w14:textId="77777777" w:rsidR="00FC3559" w:rsidRDefault="00FC3559" w:rsidP="00385286">
            <w:r>
              <w:rPr>
                <w:lang w:eastAsia="ja-JP"/>
              </w:rPr>
              <w:t xml:space="preserve">        };</w:t>
            </w:r>
          </w:p>
        </w:tc>
      </w:tr>
    </w:tbl>
    <w:p w14:paraId="09A6AA55" w14:textId="77777777" w:rsidR="00FB6A4C" w:rsidRDefault="00FB6A4C" w:rsidP="00FC3559"/>
    <w:p w14:paraId="59E14443" w14:textId="77777777" w:rsidR="00166301" w:rsidRDefault="00166301" w:rsidP="00DC2429">
      <w:pPr>
        <w:pStyle w:val="Heading3"/>
      </w:pPr>
      <w:r w:rsidRPr="00166301">
        <w:lastRenderedPageBreak/>
        <w:t>Definition</w:t>
      </w:r>
      <w:r w:rsidR="004D4953">
        <w:t>s</w:t>
      </w:r>
      <w:r w:rsidRPr="00166301">
        <w:t xml:space="preserve"> of the GPIO Pins</w:t>
      </w:r>
      <w:r w:rsidR="009924EC">
        <w:t xml:space="preserve"> </w:t>
      </w:r>
      <w:r w:rsidRPr="00166301">
        <w:t>(R-Car V3H)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166301" w14:paraId="03DA2BC9" w14:textId="77777777" w:rsidTr="00DC2429">
        <w:tc>
          <w:tcPr>
            <w:tcW w:w="9950" w:type="dxa"/>
          </w:tcPr>
          <w:p w14:paraId="32049FD3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gpio-ports {</w:t>
            </w:r>
          </w:p>
          <w:p w14:paraId="76742130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gpios = &lt;&amp;gpio2 08 0&gt;,  /* SOFTSW</w:t>
            </w:r>
            <w:r w:rsidRPr="00DC2429">
              <w:rPr>
                <w:lang w:eastAsia="ja-JP"/>
              </w:rPr>
              <w:t>2 (Bit4)</w:t>
            </w:r>
            <w:r w:rsidRPr="009924EC">
              <w:rPr>
                <w:lang w:eastAsia="ja-JP"/>
              </w:rPr>
              <w:t xml:space="preserve"> */</w:t>
            </w:r>
          </w:p>
          <w:p w14:paraId="602A2FD6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&lt;&amp;gpio2 06 0&gt;,  /* SOFTSW2 </w:t>
            </w:r>
            <w:r w:rsidRPr="00DC2429">
              <w:rPr>
                <w:lang w:eastAsia="ja-JP"/>
              </w:rPr>
              <w:t xml:space="preserve">(Bit3) </w:t>
            </w:r>
            <w:r w:rsidRPr="009924EC">
              <w:rPr>
                <w:lang w:eastAsia="ja-JP"/>
              </w:rPr>
              <w:t>*/</w:t>
            </w:r>
          </w:p>
          <w:p w14:paraId="4D7A1941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&lt;&amp;gpio2 02 0&gt;,  /* SOFTSW</w:t>
            </w:r>
            <w:r w:rsidRPr="00DC2429">
              <w:rPr>
                <w:lang w:eastAsia="ja-JP"/>
              </w:rPr>
              <w:t xml:space="preserve">2 (Bit2) </w:t>
            </w:r>
            <w:r w:rsidRPr="009924EC">
              <w:rPr>
                <w:lang w:eastAsia="ja-JP"/>
              </w:rPr>
              <w:t>*/</w:t>
            </w:r>
          </w:p>
          <w:p w14:paraId="6027BDC2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&lt;&amp;gpio2 01 0&gt;,  /* SOFTSW</w:t>
            </w:r>
            <w:r w:rsidRPr="00DC2429">
              <w:rPr>
                <w:lang w:eastAsia="ja-JP"/>
              </w:rPr>
              <w:t xml:space="preserve">2 (Bit1) </w:t>
            </w:r>
            <w:r w:rsidRPr="009924EC">
              <w:rPr>
                <w:lang w:eastAsia="ja-JP"/>
              </w:rPr>
              <w:t>*/</w:t>
            </w:r>
          </w:p>
          <w:p w14:paraId="6FA7B1F0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&lt;&amp;gpio5 14 0&gt;,  /* LED5 / Push SW17</w:t>
            </w:r>
            <w:r w:rsidRPr="00DC2429">
              <w:rPr>
                <w:lang w:eastAsia="ja-JP"/>
              </w:rPr>
              <w:t xml:space="preserve"> (Bit2)</w:t>
            </w:r>
            <w:r w:rsidRPr="009924EC">
              <w:rPr>
                <w:lang w:eastAsia="ja-JP"/>
              </w:rPr>
              <w:t xml:space="preserve"> */</w:t>
            </w:r>
          </w:p>
          <w:p w14:paraId="0F6224B3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&lt;&amp;gpio5 13 0&gt;,  /* LED4 / Push</w:t>
            </w:r>
            <w:r w:rsidRPr="009924EC" w:rsidDel="004F17C8">
              <w:rPr>
                <w:lang w:eastAsia="ja-JP"/>
              </w:rPr>
              <w:t xml:space="preserve"> </w:t>
            </w:r>
            <w:r w:rsidRPr="009924EC">
              <w:rPr>
                <w:lang w:eastAsia="ja-JP"/>
              </w:rPr>
              <w:t>SW16</w:t>
            </w:r>
            <w:r w:rsidRPr="00DC2429">
              <w:rPr>
                <w:lang w:eastAsia="ja-JP"/>
              </w:rPr>
              <w:t xml:space="preserve"> (Bit1)</w:t>
            </w:r>
            <w:r w:rsidRPr="009924EC">
              <w:rPr>
                <w:lang w:eastAsia="ja-JP"/>
              </w:rPr>
              <w:t xml:space="preserve"> */</w:t>
            </w:r>
          </w:p>
          <w:p w14:paraId="432698B4" w14:textId="77777777" w:rsidR="00166301" w:rsidRPr="009924EC" w:rsidRDefault="00166301" w:rsidP="00DC2429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  &lt;&amp;gpio5 12 0&gt;;  /* LED3 / Push</w:t>
            </w:r>
            <w:r w:rsidRPr="009924EC" w:rsidDel="004F17C8">
              <w:rPr>
                <w:lang w:eastAsia="ja-JP"/>
              </w:rPr>
              <w:t xml:space="preserve"> </w:t>
            </w:r>
            <w:r w:rsidRPr="00166301">
              <w:rPr>
                <w:lang w:eastAsia="ja-JP"/>
              </w:rPr>
              <w:t xml:space="preserve">SW15 </w:t>
            </w:r>
            <w:r w:rsidRPr="00DC2429">
              <w:rPr>
                <w:lang w:eastAsia="ja-JP"/>
              </w:rPr>
              <w:t xml:space="preserve">(Bit0) </w:t>
            </w:r>
            <w:r w:rsidRPr="009924EC">
              <w:rPr>
                <w:lang w:eastAsia="ja-JP"/>
              </w:rPr>
              <w:t>*/</w:t>
            </w:r>
          </w:p>
          <w:p w14:paraId="3ABD1BA4" w14:textId="77777777" w:rsidR="00166301" w:rsidRDefault="00166301" w:rsidP="00DC2429">
            <w:pPr>
              <w:pStyle w:val="tablebody"/>
              <w:rPr>
                <w:lang w:eastAsia="ja-JP"/>
              </w:rPr>
            </w:pPr>
            <w:r w:rsidRPr="00166301">
              <w:rPr>
                <w:lang w:eastAsia="ja-JP"/>
              </w:rPr>
              <w:t xml:space="preserve">        };</w:t>
            </w:r>
          </w:p>
        </w:tc>
      </w:tr>
    </w:tbl>
    <w:p w14:paraId="63CE8340" w14:textId="77777777" w:rsidR="00166301" w:rsidRDefault="00166301" w:rsidP="00166301"/>
    <w:p w14:paraId="048E282A" w14:textId="77777777" w:rsidR="00F84FD1" w:rsidRDefault="00F84FD1" w:rsidP="00F84FD1">
      <w:pPr>
        <w:pStyle w:val="Heading3"/>
      </w:pPr>
      <w:r w:rsidRPr="00166301">
        <w:t>Definition</w:t>
      </w:r>
      <w:r>
        <w:t>s</w:t>
      </w:r>
      <w:r w:rsidRPr="00166301">
        <w:t xml:space="preserve"> of the GPIO Pins</w:t>
      </w:r>
      <w:r>
        <w:t xml:space="preserve"> (R-Car D3</w:t>
      </w:r>
      <w:r w:rsidRPr="0016630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F84FD1" w14:paraId="5513400C" w14:textId="77777777" w:rsidTr="00E27E28">
        <w:tc>
          <w:tcPr>
            <w:tcW w:w="9950" w:type="dxa"/>
          </w:tcPr>
          <w:p w14:paraId="5CA774AD" w14:textId="77777777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gpio-ports {</w:t>
            </w:r>
          </w:p>
          <w:p w14:paraId="1F33EB23" w14:textId="48FFC100" w:rsidR="00F84FD1" w:rsidRPr="009924EC" w:rsidRDefault="00F84FD1" w:rsidP="00E27E28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        gpios = &lt;&amp;gpio4 15</w:t>
            </w:r>
            <w:r w:rsidRPr="009924EC">
              <w:rPr>
                <w:lang w:eastAsia="ja-JP"/>
              </w:rPr>
              <w:t xml:space="preserve"> 0&gt;,  /* SOFTSW</w:t>
            </w:r>
            <w:r>
              <w:rPr>
                <w:lang w:eastAsia="ja-JP"/>
              </w:rPr>
              <w:t>56 (Bit</w:t>
            </w:r>
            <w:r w:rsidR="009C65FB">
              <w:rPr>
                <w:lang w:eastAsia="ja-JP"/>
              </w:rPr>
              <w:t>4</w:t>
            </w:r>
            <w:r w:rsidRPr="00DC2429">
              <w:rPr>
                <w:lang w:eastAsia="ja-JP"/>
              </w:rPr>
              <w:t>)</w:t>
            </w:r>
            <w:r w:rsidRPr="009924EC">
              <w:rPr>
                <w:lang w:eastAsia="ja-JP"/>
              </w:rPr>
              <w:t xml:space="preserve"> */</w:t>
            </w:r>
          </w:p>
          <w:p w14:paraId="25D072D6" w14:textId="169BF27F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</w:t>
            </w:r>
            <w:r>
              <w:rPr>
                <w:lang w:eastAsia="ja-JP"/>
              </w:rPr>
              <w:t xml:space="preserve">     &lt;&amp;gpio4 14</w:t>
            </w:r>
            <w:r w:rsidRPr="009924EC">
              <w:rPr>
                <w:lang w:eastAsia="ja-JP"/>
              </w:rPr>
              <w:t xml:space="preserve"> 0&gt;,  /* SOFTSW</w:t>
            </w:r>
            <w:r>
              <w:rPr>
                <w:lang w:eastAsia="ja-JP"/>
              </w:rPr>
              <w:t>56</w:t>
            </w:r>
            <w:r w:rsidRPr="009924EC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(Bit</w:t>
            </w:r>
            <w:r w:rsidR="009C65FB">
              <w:rPr>
                <w:lang w:eastAsia="ja-JP"/>
              </w:rPr>
              <w:t>3</w:t>
            </w:r>
            <w:r w:rsidRPr="00DC2429">
              <w:rPr>
                <w:lang w:eastAsia="ja-JP"/>
              </w:rPr>
              <w:t xml:space="preserve">) </w:t>
            </w:r>
            <w:r w:rsidRPr="009924EC">
              <w:rPr>
                <w:lang w:eastAsia="ja-JP"/>
              </w:rPr>
              <w:t>*/</w:t>
            </w:r>
          </w:p>
          <w:p w14:paraId="48D23C68" w14:textId="77B2AF46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&lt;&amp;gpio4 13</w:t>
            </w:r>
            <w:r w:rsidRPr="009924EC">
              <w:rPr>
                <w:lang w:eastAsia="ja-JP"/>
              </w:rPr>
              <w:t xml:space="preserve"> 0&gt;,  /* SOFTSW</w:t>
            </w:r>
            <w:r>
              <w:rPr>
                <w:lang w:eastAsia="ja-JP"/>
              </w:rPr>
              <w:t>56 (Bit</w:t>
            </w:r>
            <w:r w:rsidR="009C65FB">
              <w:rPr>
                <w:lang w:eastAsia="ja-JP"/>
              </w:rPr>
              <w:t>2</w:t>
            </w:r>
            <w:r w:rsidRPr="00DC2429">
              <w:rPr>
                <w:lang w:eastAsia="ja-JP"/>
              </w:rPr>
              <w:t xml:space="preserve">) </w:t>
            </w:r>
            <w:r w:rsidRPr="009924EC">
              <w:rPr>
                <w:lang w:eastAsia="ja-JP"/>
              </w:rPr>
              <w:t>*/</w:t>
            </w:r>
          </w:p>
          <w:p w14:paraId="44643241" w14:textId="1CFB1907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&lt;&amp;gpio4 12</w:t>
            </w:r>
            <w:r w:rsidRPr="009924EC">
              <w:rPr>
                <w:lang w:eastAsia="ja-JP"/>
              </w:rPr>
              <w:t xml:space="preserve"> 0&gt;,  /* SOFTSW</w:t>
            </w:r>
            <w:r>
              <w:rPr>
                <w:lang w:eastAsia="ja-JP"/>
              </w:rPr>
              <w:t>56 (Bit</w:t>
            </w:r>
            <w:r w:rsidR="009C65FB">
              <w:rPr>
                <w:lang w:eastAsia="ja-JP"/>
              </w:rPr>
              <w:t>1</w:t>
            </w:r>
            <w:r w:rsidRPr="00DC2429">
              <w:rPr>
                <w:lang w:eastAsia="ja-JP"/>
              </w:rPr>
              <w:t xml:space="preserve">) </w:t>
            </w:r>
            <w:r w:rsidRPr="009924EC">
              <w:rPr>
                <w:lang w:eastAsia="ja-JP"/>
              </w:rPr>
              <w:t>*/</w:t>
            </w:r>
          </w:p>
          <w:p w14:paraId="52E8C499" w14:textId="67FBDA1D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&lt;&amp;gpio4 25 0&gt;,  /* LED14 / </w:t>
            </w:r>
            <w:r w:rsidR="009C65FB">
              <w:rPr>
                <w:lang w:eastAsia="ja-JP"/>
              </w:rPr>
              <w:t>TactSW</w:t>
            </w:r>
            <w:r>
              <w:rPr>
                <w:lang w:eastAsia="ja-JP"/>
              </w:rPr>
              <w:t>57</w:t>
            </w:r>
            <w:r w:rsidRPr="00DC2429">
              <w:rPr>
                <w:lang w:eastAsia="ja-JP"/>
              </w:rPr>
              <w:t xml:space="preserve"> (Bit2)</w:t>
            </w:r>
            <w:r w:rsidRPr="009924EC">
              <w:rPr>
                <w:lang w:eastAsia="ja-JP"/>
              </w:rPr>
              <w:t xml:space="preserve"> */</w:t>
            </w:r>
          </w:p>
          <w:p w14:paraId="46CB0B61" w14:textId="39429F5E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                    </w:t>
            </w:r>
            <w:r>
              <w:rPr>
                <w:lang w:eastAsia="ja-JP"/>
              </w:rPr>
              <w:t xml:space="preserve">  &lt;&amp;gpio4 07 0&gt;,  /* LED13</w:t>
            </w:r>
            <w:r w:rsidRPr="009924EC">
              <w:rPr>
                <w:lang w:eastAsia="ja-JP"/>
              </w:rPr>
              <w:t xml:space="preserve"> / </w:t>
            </w:r>
            <w:r w:rsidR="009C65FB">
              <w:rPr>
                <w:lang w:eastAsia="ja-JP"/>
              </w:rPr>
              <w:t>TactSW</w:t>
            </w:r>
            <w:r>
              <w:rPr>
                <w:lang w:eastAsia="ja-JP"/>
              </w:rPr>
              <w:t>59</w:t>
            </w:r>
            <w:r w:rsidRPr="00DC2429">
              <w:rPr>
                <w:lang w:eastAsia="ja-JP"/>
              </w:rPr>
              <w:t xml:space="preserve"> (Bit1)</w:t>
            </w:r>
            <w:r w:rsidRPr="009924EC">
              <w:rPr>
                <w:lang w:eastAsia="ja-JP"/>
              </w:rPr>
              <w:t xml:space="preserve"> */</w:t>
            </w:r>
          </w:p>
          <w:p w14:paraId="7680745B" w14:textId="5B7F9C45" w:rsidR="00F84FD1" w:rsidRPr="009924EC" w:rsidRDefault="00F84FD1" w:rsidP="00E27E28">
            <w:pPr>
              <w:pStyle w:val="tablebody"/>
              <w:rPr>
                <w:lang w:eastAsia="ja-JP"/>
              </w:rPr>
            </w:pPr>
            <w:r w:rsidRPr="009924EC">
              <w:rPr>
                <w:lang w:eastAsia="ja-JP"/>
              </w:rPr>
              <w:t xml:space="preserve">  </w:t>
            </w:r>
            <w:r>
              <w:rPr>
                <w:lang w:eastAsia="ja-JP"/>
              </w:rPr>
              <w:t xml:space="preserve">                      &lt;&amp;gpio1 30 0&gt;;  /* LED12</w:t>
            </w:r>
            <w:r w:rsidRPr="009924EC">
              <w:rPr>
                <w:lang w:eastAsia="ja-JP"/>
              </w:rPr>
              <w:t xml:space="preserve"> /</w:t>
            </w:r>
            <w:r w:rsidR="009C65FB">
              <w:rPr>
                <w:lang w:eastAsia="ja-JP"/>
              </w:rPr>
              <w:t xml:space="preserve"> TactSW</w:t>
            </w:r>
            <w:r>
              <w:rPr>
                <w:lang w:eastAsia="ja-JP"/>
              </w:rPr>
              <w:t>58</w:t>
            </w:r>
            <w:r w:rsidRPr="00166301">
              <w:rPr>
                <w:lang w:eastAsia="ja-JP"/>
              </w:rPr>
              <w:t xml:space="preserve"> </w:t>
            </w:r>
            <w:r w:rsidRPr="00DC2429">
              <w:rPr>
                <w:lang w:eastAsia="ja-JP"/>
              </w:rPr>
              <w:t xml:space="preserve">(Bit0) </w:t>
            </w:r>
            <w:r w:rsidRPr="009924EC">
              <w:rPr>
                <w:lang w:eastAsia="ja-JP"/>
              </w:rPr>
              <w:t>*/</w:t>
            </w:r>
          </w:p>
          <w:p w14:paraId="38FCCB62" w14:textId="77777777" w:rsidR="00F84FD1" w:rsidRDefault="00F84FD1" w:rsidP="00E27E28">
            <w:pPr>
              <w:pStyle w:val="tablebody"/>
              <w:rPr>
                <w:lang w:eastAsia="ja-JP"/>
              </w:rPr>
            </w:pPr>
            <w:r w:rsidRPr="00166301">
              <w:rPr>
                <w:lang w:eastAsia="ja-JP"/>
              </w:rPr>
              <w:t xml:space="preserve">        };</w:t>
            </w:r>
          </w:p>
        </w:tc>
      </w:tr>
    </w:tbl>
    <w:p w14:paraId="5E8CF735" w14:textId="77777777" w:rsidR="00F84FD1" w:rsidRPr="00166301" w:rsidRDefault="00F84FD1" w:rsidP="00166301"/>
    <w:p w14:paraId="60F486D7" w14:textId="77777777" w:rsidR="003A5467" w:rsidRPr="00DD4216" w:rsidRDefault="003A5467" w:rsidP="003A5467">
      <w:pPr>
        <w:rPr>
          <w:rFonts w:ascii="Arial" w:hAnsi="Arial"/>
        </w:rPr>
      </w:pPr>
      <w:r>
        <w:t>The format of a "</w:t>
      </w:r>
      <w:r>
        <w:rPr>
          <w:lang w:eastAsia="ja-JP"/>
        </w:rPr>
        <w:t>gpios</w:t>
      </w:r>
      <w:r>
        <w:t>" property is as follows.</w:t>
      </w:r>
    </w:p>
    <w:p w14:paraId="1FE5D71A" w14:textId="77777777" w:rsidR="003A5467" w:rsidRDefault="003A5467" w:rsidP="003A5467">
      <w:pPr>
        <w:pStyle w:val="Level1cont"/>
      </w:pPr>
      <w:r>
        <w:t xml:space="preserve">The 1st cell is a node or label of GPIO </w:t>
      </w:r>
      <w:r w:rsidR="00C65FCC">
        <w:t xml:space="preserve">device </w:t>
      </w:r>
      <w:r>
        <w:t xml:space="preserve">to be used. </w:t>
      </w:r>
    </w:p>
    <w:p w14:paraId="4F79B0A0" w14:textId="77777777" w:rsidR="003A5467" w:rsidRDefault="003A5467" w:rsidP="003A5467">
      <w:pPr>
        <w:pStyle w:val="Level1cont"/>
      </w:pPr>
      <w:r>
        <w:t xml:space="preserve">The 2nd cell contains the identifying number for the </w:t>
      </w:r>
      <w:r w:rsidR="00DF5FE6">
        <w:t>GPIO Pin</w:t>
      </w:r>
      <w:r>
        <w:t xml:space="preserve"> in the node.</w:t>
      </w:r>
    </w:p>
    <w:p w14:paraId="0A79BC1A" w14:textId="77777777" w:rsidR="00DF5FE6" w:rsidRDefault="00DF5FE6" w:rsidP="003A5467">
      <w:pPr>
        <w:pStyle w:val="Level1cont"/>
      </w:pPr>
      <w:r w:rsidRPr="005B51CD">
        <w:rPr>
          <w:lang w:eastAsia="ja-JP"/>
        </w:rPr>
        <w:t>The 3rd cell is the flags, encoded as follows:</w:t>
      </w:r>
    </w:p>
    <w:p w14:paraId="7B31D9FA" w14:textId="77777777" w:rsidR="00DF5FE6" w:rsidRDefault="00DF5FE6" w:rsidP="00DF5FE6">
      <w:pPr>
        <w:pStyle w:val="Level2cont"/>
        <w:rPr>
          <w:lang w:eastAsia="ja-JP"/>
        </w:rPr>
      </w:pPr>
      <w:r>
        <w:rPr>
          <w:lang w:eastAsia="ja-JP"/>
        </w:rPr>
        <w:t>0 (GPIO_ACTIVE_HIGH) = active high level-sensitive</w:t>
      </w:r>
    </w:p>
    <w:p w14:paraId="4284564A" w14:textId="77777777" w:rsidR="00EF03F2" w:rsidRPr="003A5467" w:rsidRDefault="00DF5FE6" w:rsidP="00DF5FE6">
      <w:pPr>
        <w:pStyle w:val="Level2cont"/>
        <w:rPr>
          <w:lang w:eastAsia="ja-JP"/>
        </w:rPr>
      </w:pPr>
      <w:r>
        <w:rPr>
          <w:lang w:eastAsia="ja-JP"/>
        </w:rPr>
        <w:t>1 (GPIO_ACTIVE_LOW) = active low level-sensitive</w:t>
      </w:r>
    </w:p>
    <w:p w14:paraId="69EF2222" w14:textId="77777777" w:rsidR="00DF5FE6" w:rsidRDefault="00DF5FE6" w:rsidP="00C423DA">
      <w:pPr>
        <w:rPr>
          <w:lang w:eastAsia="ja-JP"/>
        </w:rPr>
      </w:pPr>
    </w:p>
    <w:p w14:paraId="15FD569C" w14:textId="77777777" w:rsidR="00DF5FE6" w:rsidRDefault="00DF5FE6" w:rsidP="008C3A4A">
      <w:pPr>
        <w:pStyle w:val="Heading3"/>
        <w:rPr>
          <w:lang w:eastAsia="ja-JP"/>
        </w:rPr>
      </w:pPr>
      <w:r>
        <w:rPr>
          <w:lang w:eastAsia="ja-JP"/>
        </w:rPr>
        <w:t xml:space="preserve">Get </w:t>
      </w:r>
      <w:r w:rsidRPr="00DF5FE6">
        <w:rPr>
          <w:lang w:eastAsia="ja-JP"/>
        </w:rPr>
        <w:t>definition</w:t>
      </w:r>
      <w:r w:rsidR="00FE4D30">
        <w:rPr>
          <w:lang w:eastAsia="ja-JP"/>
        </w:rPr>
        <w:t>s</w:t>
      </w:r>
      <w:r w:rsidRPr="00DF5FE6">
        <w:rPr>
          <w:lang w:eastAsia="ja-JP"/>
        </w:rPr>
        <w:t xml:space="preserve"> of the GPIO Pin</w:t>
      </w:r>
      <w:r w:rsidR="00FE4D30">
        <w:rPr>
          <w:lang w:eastAsia="ja-JP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0"/>
      </w:tblGrid>
      <w:tr w:rsidR="00AA4A60" w14:paraId="15309E81" w14:textId="77777777" w:rsidTr="00AA4A60">
        <w:tc>
          <w:tcPr>
            <w:tcW w:w="9950" w:type="dxa"/>
          </w:tcPr>
          <w:p w14:paraId="32F0537F" w14:textId="77777777" w:rsidR="00AA4A60" w:rsidRDefault="00AA4A60" w:rsidP="00AA4A6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struct device_node *np;</w:t>
            </w:r>
          </w:p>
          <w:p w14:paraId="48C00B26" w14:textId="77777777" w:rsidR="00AA4A60" w:rsidRDefault="00AA4A60" w:rsidP="00AA4A6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int port;</w:t>
            </w:r>
          </w:p>
          <w:p w14:paraId="0A788CBF" w14:textId="77777777" w:rsidR="00AA4A60" w:rsidRDefault="007758FD" w:rsidP="00AA4A6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       </w:t>
            </w:r>
          </w:p>
          <w:p w14:paraId="4DBC29FE" w14:textId="77777777" w:rsidR="00AA4A60" w:rsidRDefault="00AA4A60" w:rsidP="00AA4A60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np = of_find_node_by_path("/gpio-ports");</w:t>
            </w:r>
          </w:p>
          <w:p w14:paraId="46A3CE5D" w14:textId="77777777" w:rsidR="00AA4A60" w:rsidRDefault="00AA4A60" w:rsidP="00C51B55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 xml:space="preserve">        port = of_get_gpio(np, 2);</w:t>
            </w:r>
          </w:p>
        </w:tc>
      </w:tr>
    </w:tbl>
    <w:p w14:paraId="053D70BE" w14:textId="77777777" w:rsidR="00BB563F" w:rsidRDefault="00BB563F" w:rsidP="00333D07"/>
    <w:p w14:paraId="211ACD24" w14:textId="77777777" w:rsidR="00333D07" w:rsidRPr="00333D07" w:rsidRDefault="00BB563F" w:rsidP="00333D07">
      <w:r>
        <w:br w:type="page"/>
      </w:r>
    </w:p>
    <w:p w14:paraId="1C3CA6B0" w14:textId="77777777" w:rsidR="00333D07" w:rsidRPr="003D2107" w:rsidRDefault="00843382" w:rsidP="001C521B">
      <w:pPr>
        <w:pStyle w:val="Heading1"/>
      </w:pPr>
      <w:bookmarkStart w:id="104" w:name="_Toc232857177"/>
      <w:bookmarkStart w:id="105" w:name="_Toc234463832"/>
      <w:bookmarkStart w:id="106" w:name="_Toc235414722"/>
      <w:bookmarkStart w:id="107" w:name="_Toc235414801"/>
      <w:bookmarkStart w:id="108" w:name="_Toc320517481"/>
      <w:bookmarkStart w:id="109" w:name="_Toc356475560"/>
      <w:bookmarkStart w:id="110" w:name="_Toc358622860"/>
      <w:bookmarkStart w:id="111" w:name="_Toc363744634"/>
      <w:r>
        <w:lastRenderedPageBreak/>
        <w:t xml:space="preserve">   </w:t>
      </w:r>
      <w:r w:rsidR="001C521B" w:rsidRPr="001C521B">
        <w:t>Integration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5DD361C9" w14:textId="77777777" w:rsidR="00333D07" w:rsidRPr="003D2107" w:rsidRDefault="00333D07" w:rsidP="009C44FF">
      <w:pPr>
        <w:pStyle w:val="Heading2"/>
      </w:pPr>
      <w:bookmarkStart w:id="112" w:name="_Toc232857178"/>
      <w:bookmarkStart w:id="113" w:name="_Toc234463833"/>
      <w:bookmarkStart w:id="114" w:name="_Toc235414723"/>
      <w:bookmarkStart w:id="115" w:name="_Toc235414802"/>
      <w:bookmarkStart w:id="116" w:name="_Toc320517482"/>
      <w:bookmarkStart w:id="117" w:name="_Toc356475561"/>
      <w:bookmarkStart w:id="118" w:name="_Toc358622861"/>
      <w:bookmarkStart w:id="119" w:name="_Toc363744635"/>
      <w:r w:rsidRPr="003D2107">
        <w:t>Directory Configuration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115B5089" w14:textId="77777777" w:rsidR="00333D07" w:rsidRDefault="00DB0DC7" w:rsidP="00C47923">
      <w:pPr>
        <w:pStyle w:val="code"/>
      </w:pPr>
      <w:r w:rsidRPr="00C47923">
        <w:rPr>
          <w:noProof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72103070" wp14:editId="721F2901">
                <wp:simplePos x="0" y="0"/>
                <wp:positionH relativeFrom="column">
                  <wp:posOffset>5715</wp:posOffset>
                </wp:positionH>
                <wp:positionV relativeFrom="paragraph">
                  <wp:posOffset>293370</wp:posOffset>
                </wp:positionV>
                <wp:extent cx="6127750" cy="586105"/>
                <wp:effectExtent l="0" t="0" r="25400" b="23495"/>
                <wp:wrapTopAndBottom/>
                <wp:docPr id="411" name="キャンバス 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9" name="Line 43"/>
                        <wps:cNvCnPr/>
                        <wps:spPr bwMode="auto">
                          <a:xfrm flipH="1">
                            <a:off x="132080" y="111565"/>
                            <a:ext cx="341884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49653" y="32238"/>
                            <a:ext cx="3209086" cy="173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64EA61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gpio-rcar.c</w:t>
                              </w:r>
                              <w:r>
                                <w:t xml:space="preserve"> </w:t>
                              </w:r>
                              <w:r w:rsidRPr="00C47923">
                                <w:t>: source file (device dependen</w:t>
                              </w:r>
                              <w:r w:rsidRPr="00C47923">
                                <w:rPr>
                                  <w:rFonts w:hint="eastAsia"/>
                                </w:rPr>
                                <w:t>ce</w:t>
                              </w:r>
                              <w:r w:rsidRPr="00C47923"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96" name="Line 52"/>
                        <wps:cNvCnPr/>
                        <wps:spPr bwMode="auto">
                          <a:xfrm flipH="1" flipV="1">
                            <a:off x="468630" y="111567"/>
                            <a:ext cx="1" cy="313491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56"/>
                        <wps:cNvCnPr/>
                        <wps:spPr bwMode="auto">
                          <a:xfrm flipH="1">
                            <a:off x="468631" y="424423"/>
                            <a:ext cx="3082290" cy="635"/>
                          </a:xfrm>
                          <a:prstGeom prst="line">
                            <a:avLst/>
                          </a:prstGeom>
                          <a:noFill/>
                          <a:ln w="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63942" y="331713"/>
                            <a:ext cx="2572385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0CCE7F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gpio.h</w:t>
                              </w:r>
                              <w:r>
                                <w:t xml:space="preserve">       </w:t>
                              </w:r>
                              <w:r w:rsidRPr="00C47923">
                                <w:t>: header</w:t>
                              </w:r>
                              <w:r w:rsidRPr="00C4792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C47923"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0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57242" y="21711"/>
                            <a:ext cx="1128720" cy="198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D1441F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d</w:t>
                              </w:r>
                              <w:r>
                                <w:t>rivers/gpio/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0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61062" y="331713"/>
                            <a:ext cx="1124900" cy="19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CDA6EA" w14:textId="77777777" w:rsidR="00E27E28" w:rsidRPr="00C47923" w:rsidRDefault="00E27E28" w:rsidP="00C47923">
                              <w:pPr>
                                <w:pStyle w:val="code"/>
                              </w:pPr>
                              <w:r w:rsidRPr="00C47923">
                                <w:t>include/linux/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03070" id="キャンバス 411" o:spid="_x0000_s1121" editas="canvas" style="position:absolute;left:0;text-align:left;margin-left:.45pt;margin-top:23.1pt;width:482.5pt;height:46.15pt;z-index:251672576;mso-position-horizontal-relative:text;mso-position-vertical-relative:text;mso-width-relative:margin;mso-height-relative:margin" coordsize="61277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">
                <v:shape id="_x0000_s1122" type="#_x0000_t75" style="position:absolute;width:61277;height:5861;visibility:visible;mso-wrap-style:square" stroked="t" strokecolor="black [3213]">
                  <v:fill o:detectmouseclick="t"/>
                  <v:path o:connecttype="none"/>
                </v:shape>
                <v:line id="Line 43" o:spid="_x0000_s1123" style="position:absolute;flip:x;visibility:visible;mso-wrap-style:square" from="1320,1115" to="35509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" strokeweight="36e-5mm"/>
                <v:rect id="Rectangle 44" o:spid="_x0000_s1124" style="position:absolute;left:28496;top:322;width:32091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" fillcolor="white [3212]" stroked="f">
                  <v:textbox inset="0,0,0,0">
                    <w:txbxContent>
                      <w:p w14:paraId="0064EA61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gpio-rcar.c</w:t>
                        </w:r>
                        <w:r>
                          <w:t xml:space="preserve"> </w:t>
                        </w:r>
                        <w:r w:rsidRPr="00C47923">
                          <w:t>: source file (device dependen</w:t>
                        </w:r>
                        <w:r w:rsidRPr="00C47923">
                          <w:rPr>
                            <w:rFonts w:hint="eastAsia"/>
                          </w:rPr>
                          <w:t>ce</w:t>
                        </w:r>
                        <w:r w:rsidRPr="00C47923">
                          <w:t>)</w:t>
                        </w:r>
                      </w:p>
                    </w:txbxContent>
                  </v:textbox>
                </v:rect>
                <v:line id="Line 52" o:spid="_x0000_s1125" style="position:absolute;flip:x y;visibility:visible;mso-wrap-style:square" from="4686,1115" to="4686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" strokeweight="36e-5mm"/>
                <v:line id="Line 56" o:spid="_x0000_s1126" style="position:absolute;flip:x;visibility:visible;mso-wrap-style:square" from="4686,4244" to="35509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" strokeweight="36e-5mm"/>
                <v:rect id="Rectangle 57" o:spid="_x0000_s1127" style="position:absolute;left:28639;top:3317;width:257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" fillcolor="white [3212]" stroked="f">
                  <v:textbox style="mso-fit-shape-to-text:t" inset="0,0,0,0">
                    <w:txbxContent>
                      <w:p w14:paraId="640CCE7F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gpio.h</w:t>
                        </w:r>
                        <w:r>
                          <w:t xml:space="preserve">       </w:t>
                        </w:r>
                        <w:r w:rsidRPr="00C47923">
                          <w:t>: header</w:t>
                        </w:r>
                        <w:r w:rsidRPr="00C47923">
                          <w:rPr>
                            <w:rFonts w:hint="eastAsia"/>
                          </w:rPr>
                          <w:t xml:space="preserve"> </w:t>
                        </w:r>
                        <w:r w:rsidRPr="00C47923">
                          <w:t>file</w:t>
                        </w:r>
                      </w:p>
                    </w:txbxContent>
                  </v:textbox>
                </v:rect>
                <v:rect id="Rectangle 63" o:spid="_x0000_s1128" style="position:absolute;left:8572;top:217;width:1128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" fillcolor="white [3212]" stroked="f">
                  <v:textbox inset="0,0,0,0">
                    <w:txbxContent>
                      <w:p w14:paraId="6AD1441F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d</w:t>
                        </w:r>
                        <w:r>
                          <w:t>rivers/gpio/</w:t>
                        </w:r>
                      </w:p>
                    </w:txbxContent>
                  </v:textbox>
                </v:rect>
                <v:rect id="Rectangle 64" o:spid="_x0000_s1129" style="position:absolute;left:8610;top:3317;width:1124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" fillcolor="white [3212]" stroked="f">
                  <v:textbox inset="0,0,0,0">
                    <w:txbxContent>
                      <w:p w14:paraId="24CDA6EA" w14:textId="77777777" w:rsidR="00E27E28" w:rsidRPr="00C47923" w:rsidRDefault="00E27E28" w:rsidP="00C47923">
                        <w:pPr>
                          <w:pStyle w:val="code"/>
                        </w:pPr>
                        <w:r w:rsidRPr="00C47923">
                          <w:t>include/linux/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33D07" w:rsidRPr="003D2107">
        <w:t>The directory configuration is shown below.</w:t>
      </w:r>
    </w:p>
    <w:p w14:paraId="772D5C8D" w14:textId="77777777" w:rsidR="00DB0DC7" w:rsidRPr="003D2107" w:rsidRDefault="00DB0DC7" w:rsidP="00333D07">
      <w:pPr>
        <w:rPr>
          <w:lang w:eastAsia="ja-JP"/>
        </w:rPr>
      </w:pPr>
    </w:p>
    <w:p w14:paraId="224483B0" w14:textId="77777777" w:rsidR="00333D07" w:rsidRPr="003D2107" w:rsidRDefault="00333D07" w:rsidP="009C44FF">
      <w:pPr>
        <w:pStyle w:val="Heading2"/>
      </w:pPr>
      <w:bookmarkStart w:id="120" w:name="_Toc232857179"/>
      <w:bookmarkStart w:id="121" w:name="_Toc234463834"/>
      <w:bookmarkStart w:id="122" w:name="_Toc235414724"/>
      <w:bookmarkStart w:id="123" w:name="_Toc235414803"/>
      <w:bookmarkStart w:id="124" w:name="_Ref320516371"/>
      <w:bookmarkStart w:id="125" w:name="_Ref320516375"/>
      <w:bookmarkStart w:id="126" w:name="_Toc320517483"/>
      <w:bookmarkStart w:id="127" w:name="_Toc356475562"/>
      <w:bookmarkStart w:id="128" w:name="_Toc358622862"/>
      <w:bookmarkStart w:id="129" w:name="_Toc363744636"/>
      <w:r w:rsidRPr="003D2107">
        <w:t>Integration Procedure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397CB128" w14:textId="77777777" w:rsidR="00333D07" w:rsidRPr="003D2107" w:rsidRDefault="00333D07" w:rsidP="009C44FF">
      <w:pPr>
        <w:pStyle w:val="Heading3"/>
      </w:pPr>
      <w:bookmarkStart w:id="130" w:name="_Ref356461740"/>
      <w:bookmarkStart w:id="131" w:name="_Toc356475563"/>
      <w:bookmarkStart w:id="132" w:name="_Toc358622863"/>
      <w:bookmarkStart w:id="133" w:name="_Toc363744637"/>
      <w:r w:rsidRPr="003D2107">
        <w:t>Kernel configuration</w:t>
      </w:r>
      <w:bookmarkEnd w:id="130"/>
      <w:bookmarkEnd w:id="131"/>
      <w:bookmarkEnd w:id="132"/>
      <w:bookmarkEnd w:id="133"/>
    </w:p>
    <w:p w14:paraId="7FA52A89" w14:textId="77777777" w:rsidR="00333D07" w:rsidRPr="003D2107" w:rsidRDefault="00333D07" w:rsidP="00333D07">
      <w:r w:rsidRPr="003D2107">
        <w:t>To enable the function of this module, make the following setting with Kernel Configuration.</w:t>
      </w:r>
      <w:r w:rsidR="00162728" w:rsidRPr="00162728">
        <w:rPr>
          <w:noProof/>
        </w:rPr>
        <w:t xml:space="preserve"> 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62728" w14:paraId="4334608E" w14:textId="77777777" w:rsidTr="00211FA5">
        <w:trPr>
          <w:trHeight w:val="715"/>
        </w:trPr>
        <w:tc>
          <w:tcPr>
            <w:tcW w:w="9639" w:type="dxa"/>
          </w:tcPr>
          <w:p w14:paraId="7E5DD642" w14:textId="77777777" w:rsidR="00162728" w:rsidRPr="00CE63A2" w:rsidRDefault="00162728" w:rsidP="00CE63A2">
            <w:pPr>
              <w:pStyle w:val="code"/>
            </w:pPr>
            <w:r w:rsidRPr="00CE63A2">
              <w:t>-*- GPIO Support  ---&gt;</w:t>
            </w:r>
          </w:p>
          <w:p w14:paraId="70F191FE" w14:textId="77777777" w:rsidR="00162728" w:rsidRPr="00CE63A2" w:rsidRDefault="00162728" w:rsidP="00CE63A2">
            <w:pPr>
              <w:pStyle w:val="code"/>
            </w:pPr>
            <w:r w:rsidRPr="00CE63A2">
              <w:tab/>
              <w:t>Memory mapped GPIO drivers  ---&gt;</w:t>
            </w:r>
          </w:p>
          <w:p w14:paraId="7E7AAC63" w14:textId="77777777" w:rsidR="008E05BF" w:rsidRDefault="00162728" w:rsidP="00CE63A2">
            <w:pPr>
              <w:pStyle w:val="code"/>
            </w:pPr>
            <w:r w:rsidRPr="00CE63A2">
              <w:tab/>
            </w:r>
            <w:r w:rsidRPr="00CE63A2">
              <w:tab/>
              <w:t>&lt;*&gt; Renesas R-Car GPIO</w:t>
            </w:r>
          </w:p>
        </w:tc>
      </w:tr>
    </w:tbl>
    <w:p w14:paraId="4B68F489" w14:textId="77777777" w:rsidR="00333D07" w:rsidRDefault="00333D07" w:rsidP="00333D07"/>
    <w:p w14:paraId="147A1A84" w14:textId="77777777" w:rsidR="00F91611" w:rsidRDefault="00F91611" w:rsidP="00333D07">
      <w:pPr>
        <w:rPr>
          <w:lang w:eastAsia="ja-JP"/>
        </w:rPr>
      </w:pPr>
      <w:r>
        <w:t xml:space="preserve">When using </w:t>
      </w:r>
      <w:r w:rsidRPr="00F91611">
        <w:t>GPIO sysfs</w:t>
      </w:r>
      <w:r>
        <w:rPr>
          <w:rFonts w:hint="eastAsia"/>
          <w:lang w:eastAsia="ja-JP"/>
        </w:rPr>
        <w:t xml:space="preserve">, </w:t>
      </w:r>
      <w:r w:rsidRPr="003D2107">
        <w:t>make the following setting with Kernel Configuration.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91611" w14:paraId="18B0A039" w14:textId="77777777" w:rsidTr="00211FA5">
        <w:trPr>
          <w:trHeight w:val="209"/>
        </w:trPr>
        <w:tc>
          <w:tcPr>
            <w:tcW w:w="9639" w:type="dxa"/>
          </w:tcPr>
          <w:p w14:paraId="2B57FF43" w14:textId="77777777" w:rsidR="00F91611" w:rsidRPr="00AF5B5A" w:rsidRDefault="00F91611" w:rsidP="00CE63A2">
            <w:pPr>
              <w:pStyle w:val="code"/>
            </w:pPr>
            <w:r w:rsidRPr="00AF5B5A">
              <w:t>-*- GPIO Support  ---&gt;</w:t>
            </w:r>
          </w:p>
          <w:p w14:paraId="69E887DA" w14:textId="77777777" w:rsidR="00F91611" w:rsidRPr="00AF5B5A" w:rsidRDefault="00F91611" w:rsidP="00CE63A2">
            <w:pPr>
              <w:pStyle w:val="code"/>
              <w:rPr>
                <w:rFonts w:ascii="Arial" w:hAnsi="Arial" w:cs="Arial"/>
                <w:szCs w:val="18"/>
              </w:rPr>
            </w:pPr>
            <w:r w:rsidRPr="00AF5B5A">
              <w:tab/>
              <w:t>[*]   /sys/class/gpio/... (sysfs interface)</w:t>
            </w:r>
          </w:p>
        </w:tc>
      </w:tr>
    </w:tbl>
    <w:p w14:paraId="4AFF5F02" w14:textId="77777777" w:rsidR="00135C69" w:rsidRPr="003D2107" w:rsidRDefault="00135C69" w:rsidP="00823FFB"/>
    <w:p w14:paraId="41ECA153" w14:textId="77777777" w:rsidR="00333D07" w:rsidRPr="003D2107" w:rsidRDefault="00333D07" w:rsidP="009C44FF">
      <w:pPr>
        <w:pStyle w:val="Heading2"/>
      </w:pPr>
      <w:bookmarkStart w:id="134" w:name="_Toc232857180"/>
      <w:bookmarkStart w:id="135" w:name="_Toc234463835"/>
      <w:bookmarkStart w:id="136" w:name="_Toc235414725"/>
      <w:bookmarkStart w:id="137" w:name="_Toc235414804"/>
      <w:bookmarkStart w:id="138" w:name="_Toc320517484"/>
      <w:bookmarkStart w:id="139" w:name="_Toc356475564"/>
      <w:bookmarkStart w:id="140" w:name="_Toc358622864"/>
      <w:bookmarkStart w:id="141" w:name="_Toc363744638"/>
      <w:r w:rsidRPr="003D2107">
        <w:t>Option Setting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2DF5BF93" w14:textId="77777777" w:rsidR="00333D07" w:rsidRPr="003D2107" w:rsidRDefault="00333D07" w:rsidP="009C44FF">
      <w:pPr>
        <w:pStyle w:val="Heading3"/>
      </w:pPr>
      <w:bookmarkStart w:id="142" w:name="_Toc198996153"/>
      <w:bookmarkStart w:id="143" w:name="_Toc199064472"/>
      <w:bookmarkStart w:id="144" w:name="_Toc199064509"/>
      <w:bookmarkStart w:id="145" w:name="_Toc199305887"/>
      <w:bookmarkStart w:id="146" w:name="_Toc199305924"/>
      <w:bookmarkStart w:id="147" w:name="_Toc198996154"/>
      <w:bookmarkStart w:id="148" w:name="_Toc199064473"/>
      <w:bookmarkStart w:id="149" w:name="_Toc199064510"/>
      <w:bookmarkStart w:id="150" w:name="_Toc199305888"/>
      <w:bookmarkStart w:id="151" w:name="_Toc199305925"/>
      <w:bookmarkStart w:id="152" w:name="_Toc198996155"/>
      <w:bookmarkStart w:id="153" w:name="_Toc199064474"/>
      <w:bookmarkStart w:id="154" w:name="_Toc199064511"/>
      <w:bookmarkStart w:id="155" w:name="_Toc199305889"/>
      <w:bookmarkStart w:id="156" w:name="_Toc199305926"/>
      <w:bookmarkStart w:id="157" w:name="_Toc198996156"/>
      <w:bookmarkStart w:id="158" w:name="_Toc199064475"/>
      <w:bookmarkStart w:id="159" w:name="_Toc199064512"/>
      <w:bookmarkStart w:id="160" w:name="_Toc199305890"/>
      <w:bookmarkStart w:id="161" w:name="_Toc199305927"/>
      <w:bookmarkStart w:id="162" w:name="_Toc198996157"/>
      <w:bookmarkStart w:id="163" w:name="_Toc199064476"/>
      <w:bookmarkStart w:id="164" w:name="_Toc199064513"/>
      <w:bookmarkStart w:id="165" w:name="_Toc199305891"/>
      <w:bookmarkStart w:id="166" w:name="_Toc199305928"/>
      <w:bookmarkStart w:id="167" w:name="_Toc198996158"/>
      <w:bookmarkStart w:id="168" w:name="_Toc199064477"/>
      <w:bookmarkStart w:id="169" w:name="_Toc199064514"/>
      <w:bookmarkStart w:id="170" w:name="_Toc199305892"/>
      <w:bookmarkStart w:id="171" w:name="_Toc199305929"/>
      <w:bookmarkStart w:id="172" w:name="_Toc232857181"/>
      <w:bookmarkStart w:id="173" w:name="_Toc234463836"/>
      <w:bookmarkStart w:id="174" w:name="_Toc235414726"/>
      <w:bookmarkStart w:id="175" w:name="_Toc235414805"/>
      <w:bookmarkStart w:id="176" w:name="_Toc320517485"/>
      <w:bookmarkStart w:id="177" w:name="_Toc356475565"/>
      <w:bookmarkStart w:id="178" w:name="_Toc358622865"/>
      <w:bookmarkStart w:id="179" w:name="_Toc36374463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 w:rsidRPr="003D2107">
        <w:t>Module parameters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47C33CC0" w14:textId="77777777" w:rsidR="00333D07" w:rsidRPr="003D2107" w:rsidRDefault="00333D07" w:rsidP="00333D07">
      <w:r w:rsidRPr="003D2107">
        <w:t>There are no module parameters.</w:t>
      </w:r>
    </w:p>
    <w:p w14:paraId="27FE5D21" w14:textId="77777777" w:rsidR="00333D07" w:rsidRPr="003D2107" w:rsidRDefault="00333D07" w:rsidP="00333D07"/>
    <w:p w14:paraId="64478A7C" w14:textId="77777777" w:rsidR="00333D07" w:rsidRPr="003D2107" w:rsidRDefault="00333D07" w:rsidP="009C44FF">
      <w:pPr>
        <w:pStyle w:val="Heading3"/>
      </w:pPr>
      <w:bookmarkStart w:id="180" w:name="_Toc232857182"/>
      <w:bookmarkStart w:id="181" w:name="_Toc234463837"/>
      <w:bookmarkStart w:id="182" w:name="_Toc235414727"/>
      <w:bookmarkStart w:id="183" w:name="_Toc235414806"/>
      <w:bookmarkStart w:id="184" w:name="_Toc320517486"/>
      <w:bookmarkStart w:id="185" w:name="_Ref335211968"/>
      <w:bookmarkStart w:id="186" w:name="_Ref335211970"/>
      <w:bookmarkStart w:id="187" w:name="_Toc356475566"/>
      <w:bookmarkStart w:id="188" w:name="_Toc358622866"/>
      <w:bookmarkStart w:id="189" w:name="_Toc363744640"/>
      <w:r w:rsidRPr="003D2107">
        <w:t>Kernel parameters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2798AC89" w14:textId="77777777" w:rsidR="00333D07" w:rsidRPr="003D2107" w:rsidRDefault="00333D07" w:rsidP="00333D07">
      <w:r w:rsidRPr="003D2107">
        <w:t>There are no kernel parameters.</w:t>
      </w:r>
    </w:p>
    <w:bookmarkEnd w:id="0"/>
    <w:bookmarkEnd w:id="1"/>
    <w:bookmarkEnd w:id="2"/>
    <w:bookmarkEnd w:id="3"/>
    <w:bookmarkEnd w:id="4"/>
    <w:bookmarkEnd w:id="5"/>
    <w:bookmarkEnd w:id="6"/>
    <w:p w14:paraId="271FD66B" w14:textId="77777777" w:rsidR="00333D07" w:rsidRPr="00333D07" w:rsidRDefault="00333D07" w:rsidP="00A74333">
      <w:pPr>
        <w:rPr>
          <w:lang w:eastAsia="ja-JP"/>
        </w:rPr>
      </w:pPr>
    </w:p>
    <w:sectPr w:rsidR="00333D07" w:rsidRPr="00333D07" w:rsidSect="001E3BC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0893" w14:textId="77777777" w:rsidR="009921F0" w:rsidRDefault="009921F0">
      <w:r>
        <w:separator/>
      </w:r>
    </w:p>
  </w:endnote>
  <w:endnote w:type="continuationSeparator" w:id="0">
    <w:p w14:paraId="207432E6" w14:textId="77777777" w:rsidR="009921F0" w:rsidRDefault="0099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8687" w14:textId="5ACA1BC0" w:rsidR="00E27E28" w:rsidRDefault="000D78A2">
    <w:pPr>
      <w:pStyle w:val="Footer"/>
      <w:rPr>
        <w:lang w:eastAsia="ja-JP"/>
      </w:rPr>
    </w:pPr>
    <w:fldSimple w:instr=" DOCPROPERTY  Category  \* MERGEFORMAT ">
      <w:ins w:id="190" w:author="Author">
        <w:r w:rsidR="003C2F53">
          <w:t>Rev.3.1.0</w:t>
        </w:r>
      </w:ins>
      <w:del w:id="191" w:author="Author">
        <w:r w:rsidR="00E27E28" w:rsidDel="003C2F53">
          <w:delText>Rev.</w:delText>
        </w:r>
      </w:del>
      <w:ins w:id="192" w:author="Author">
        <w:del w:id="193" w:author="Author">
          <w:r w:rsidDel="003C2F53">
            <w:delText>3</w:delText>
          </w:r>
        </w:del>
      </w:ins>
      <w:del w:id="194" w:author="Author">
        <w:r w:rsidR="00E27E28" w:rsidDel="003C2F53">
          <w:delText>2.5</w:delText>
        </w:r>
      </w:del>
    </w:fldSimple>
    <w:del w:id="195" w:author="Author">
      <w:r w:rsidR="00E27E28" w:rsidDel="000D78A2">
        <w:delText>3</w:delText>
      </w:r>
    </w:del>
    <w:ins w:id="196" w:author="Author">
      <w:del w:id="197" w:author="Author">
        <w:r w:rsidDel="003C2F53">
          <w:delText>00</w:delText>
        </w:r>
      </w:del>
    </w:ins>
    <w:r w:rsidR="00E27E28">
      <w:tab/>
    </w:r>
    <w:r w:rsidR="00E27E28">
      <w:tab/>
      <w:t xml:space="preserve">Page </w:t>
    </w:r>
    <w:r w:rsidR="00E27E28">
      <w:rPr>
        <w:rStyle w:val="PageNumber"/>
      </w:rPr>
      <w:fldChar w:fldCharType="begin"/>
    </w:r>
    <w:r w:rsidR="00E27E28">
      <w:rPr>
        <w:rStyle w:val="PageNumber"/>
      </w:rPr>
      <w:instrText xml:space="preserve"> PAGE </w:instrText>
    </w:r>
    <w:r w:rsidR="00E27E28">
      <w:rPr>
        <w:rStyle w:val="PageNumber"/>
      </w:rPr>
      <w:fldChar w:fldCharType="separate"/>
    </w:r>
    <w:r w:rsidR="00EF091C">
      <w:rPr>
        <w:rStyle w:val="PageNumber"/>
        <w:noProof/>
      </w:rPr>
      <w:t>21</w:t>
    </w:r>
    <w:r w:rsidR="00E27E28">
      <w:rPr>
        <w:rStyle w:val="PageNumber"/>
      </w:rPr>
      <w:fldChar w:fldCharType="end"/>
    </w:r>
    <w:r w:rsidR="00E27E28">
      <w:rPr>
        <w:rStyle w:val="PageNumber"/>
        <w:rFonts w:hint="eastAsia"/>
        <w:lang w:eastAsia="ja-JP"/>
      </w:rPr>
      <w:t xml:space="preserve"> of </w:t>
    </w:r>
    <w:r w:rsidR="00E27E28">
      <w:rPr>
        <w:rStyle w:val="PageNumber"/>
      </w:rPr>
      <w:fldChar w:fldCharType="begin"/>
    </w:r>
    <w:r w:rsidR="00E27E28">
      <w:rPr>
        <w:rStyle w:val="PageNumber"/>
      </w:rPr>
      <w:instrText xml:space="preserve"> NUMPAGES </w:instrText>
    </w:r>
    <w:r w:rsidR="00E27E28">
      <w:rPr>
        <w:rStyle w:val="PageNumber"/>
      </w:rPr>
      <w:fldChar w:fldCharType="separate"/>
    </w:r>
    <w:r w:rsidR="00EF091C">
      <w:rPr>
        <w:rStyle w:val="PageNumber"/>
        <w:noProof/>
      </w:rPr>
      <w:t>21</w:t>
    </w:r>
    <w:r w:rsidR="00E27E28">
      <w:rPr>
        <w:rStyle w:val="PageNumber"/>
      </w:rPr>
      <w:fldChar w:fldCharType="end"/>
    </w:r>
  </w:p>
  <w:p w14:paraId="590CA68F" w14:textId="4C409418" w:rsidR="00E27E28" w:rsidRDefault="000D78A2">
    <w:pPr>
      <w:pStyle w:val="Footer"/>
    </w:pPr>
    <w:fldSimple w:instr=" COMMENTS   \* MERGEFORMAT ">
      <w:ins w:id="198" w:author="Author">
        <w:r w:rsidR="003C2F53">
          <w:t>Dec. 25, 2023</w:t>
        </w:r>
        <w:del w:id="199" w:author="Author">
          <w:r w:rsidDel="003C2F53">
            <w:delText>Dec</w:delText>
          </w:r>
        </w:del>
      </w:ins>
      <w:del w:id="200" w:author="Author">
        <w:r w:rsidR="00E27E28" w:rsidDel="003C2F53">
          <w:delText>Apr.</w:delText>
        </w:r>
      </w:del>
      <w:ins w:id="201" w:author="Author">
        <w:del w:id="202" w:author="Author">
          <w:r w:rsidDel="003C2F53">
            <w:delText xml:space="preserve"> </w:delText>
          </w:r>
        </w:del>
      </w:ins>
      <w:del w:id="203" w:author="Author">
        <w:r w:rsidR="00E27E28" w:rsidDel="003C2F53">
          <w:delText xml:space="preserve"> </w:delText>
        </w:r>
      </w:del>
      <w:ins w:id="204" w:author="Author">
        <w:del w:id="205" w:author="Author">
          <w:r w:rsidDel="003C2F53">
            <w:delText>10</w:delText>
          </w:r>
        </w:del>
      </w:ins>
      <w:del w:id="206" w:author="Author">
        <w:r w:rsidR="00E27E28" w:rsidDel="003C2F53">
          <w:delText>21, 202</w:delText>
        </w:r>
      </w:del>
    </w:fldSimple>
    <w:r w:rsidR="00E27E28">
      <w:rPr>
        <w:noProof/>
      </w:rPr>
      <w:drawing>
        <wp:anchor distT="0" distB="0" distL="114300" distR="114300" simplePos="0" relativeHeight="251667968" behindDoc="0" locked="0" layoutInCell="1" allowOverlap="1" wp14:anchorId="623A5335" wp14:editId="6CEFBCED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14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del w:id="207" w:author="Author">
      <w:r w:rsidR="00E27E28" w:rsidDel="003C2F53">
        <w:delText>1</w:delText>
      </w:r>
    </w:del>
    <w:r w:rsidR="00E27E2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55BA" w14:textId="5916DC96" w:rsidR="00E27E28" w:rsidRDefault="00E27E28" w:rsidP="009F614E">
    <w:pPr>
      <w:pStyle w:val="Footer"/>
      <w:tabs>
        <w:tab w:val="left" w:pos="1800"/>
      </w:tabs>
    </w:pPr>
    <w:r>
      <w:rPr>
        <w:noProof/>
      </w:rPr>
      <w:drawing>
        <wp:anchor distT="0" distB="0" distL="114300" distR="114300" simplePos="0" relativeHeight="251648512" behindDoc="0" locked="0" layoutInCell="1" allowOverlap="1" wp14:anchorId="37119E7A" wp14:editId="3EBB722B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1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PROPERTY  Category  \* MERGEFORMAT ">
      <w:ins w:id="208" w:author="Author">
        <w:r w:rsidR="003C2F53">
          <w:t>Rev.3.1.0</w:t>
        </w:r>
      </w:ins>
      <w:del w:id="209" w:author="Author">
        <w:r w:rsidDel="003C2F53">
          <w:delText>Rev.</w:delText>
        </w:r>
      </w:del>
      <w:ins w:id="210" w:author="Author">
        <w:del w:id="211" w:author="Author">
          <w:r w:rsidR="000D78A2" w:rsidDel="003C2F53">
            <w:delText>3</w:delText>
          </w:r>
        </w:del>
      </w:ins>
      <w:del w:id="212" w:author="Author">
        <w:r w:rsidDel="003C2F53">
          <w:delText>2.</w:delText>
        </w:r>
      </w:del>
      <w:ins w:id="213" w:author="Author">
        <w:del w:id="214" w:author="Author">
          <w:r w:rsidR="000D78A2" w:rsidDel="003C2F53">
            <w:delText>00</w:delText>
          </w:r>
        </w:del>
      </w:ins>
      <w:del w:id="215" w:author="Author">
        <w:r w:rsidDel="003C2F53">
          <w:delText>5</w:delText>
        </w:r>
      </w:del>
    </w:fldSimple>
    <w:del w:id="216" w:author="Author">
      <w:r w:rsidDel="000D78A2">
        <w:delText>2</w:delText>
      </w:r>
    </w:del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091C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091C">
      <w:rPr>
        <w:rStyle w:val="PageNumber"/>
        <w:noProof/>
      </w:rPr>
      <w:t>21</w:t>
    </w:r>
    <w:r>
      <w:rPr>
        <w:rStyle w:val="PageNumber"/>
      </w:rPr>
      <w:fldChar w:fldCharType="end"/>
    </w:r>
  </w:p>
  <w:p w14:paraId="1DE78D99" w14:textId="2D838604" w:rsidR="00E27E28" w:rsidRDefault="000D78A2">
    <w:pPr>
      <w:pStyle w:val="Footer"/>
    </w:pPr>
    <w:fldSimple w:instr=" COMMENTS   \* MERGEFORMAT ">
      <w:ins w:id="217" w:author="Author">
        <w:r w:rsidR="003C2F53">
          <w:t>Dec. 25, 2023</w:t>
        </w:r>
        <w:del w:id="218" w:author="Author">
          <w:r w:rsidDel="003C2F53">
            <w:delText>Dec</w:delText>
          </w:r>
        </w:del>
      </w:ins>
      <w:del w:id="219" w:author="Author">
        <w:r w:rsidR="00E27E28" w:rsidDel="003C2F53">
          <w:delText xml:space="preserve">Jan. </w:delText>
        </w:r>
      </w:del>
      <w:ins w:id="220" w:author="Author">
        <w:del w:id="221" w:author="Author">
          <w:r w:rsidDel="003C2F53">
            <w:delText>10</w:delText>
          </w:r>
        </w:del>
      </w:ins>
      <w:del w:id="222" w:author="Author">
        <w:r w:rsidR="00E27E28" w:rsidDel="003C2F53">
          <w:delText>29, 202</w:delText>
        </w:r>
      </w:del>
    </w:fldSimple>
    <w:r w:rsidR="00E27E28">
      <w:t>1</w:t>
    </w:r>
    <w:r w:rsidR="00E27E2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787C" w14:textId="77777777" w:rsidR="009921F0" w:rsidRDefault="009921F0">
      <w:r>
        <w:separator/>
      </w:r>
    </w:p>
  </w:footnote>
  <w:footnote w:type="continuationSeparator" w:id="0">
    <w:p w14:paraId="2D4BF58A" w14:textId="77777777" w:rsidR="009921F0" w:rsidRDefault="0099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B9F1" w14:textId="3ACFE198" w:rsidR="00E27E28" w:rsidRPr="001E3BC1" w:rsidRDefault="00E27E28" w:rsidP="001E3BC1">
    <w:pPr>
      <w:pStyle w:val="Header"/>
    </w:pPr>
    <w:r w:rsidRPr="00B41B6F">
      <w:t xml:space="preserve">Linux Interface </w:t>
    </w:r>
    <w:r>
      <w:t>Specification Device Driver</w:t>
    </w:r>
    <w:r>
      <w:rPr>
        <w:noProof/>
      </w:rPr>
      <mc:AlternateContent>
        <mc:Choice Requires="wps">
          <w:drawing>
            <wp:anchor distT="45720" distB="45720" distL="114300" distR="114300" simplePos="0" relativeHeight="251650560" behindDoc="0" locked="0" layoutInCell="1" allowOverlap="1" wp14:anchorId="58E6B4FA" wp14:editId="25B9C153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76225"/>
              <wp:effectExtent l="0" t="0" r="8890" b="9525"/>
              <wp:wrapSquare wrapText="bothSides"/>
              <wp:docPr id="18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6A571" w14:textId="77777777" w:rsidR="00E27E28" w:rsidRPr="00E160D3" w:rsidRDefault="00E27E28" w:rsidP="001D079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6B4FA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130" type="#_x0000_t202" style="position:absolute;margin-left:238.5pt;margin-top:33.75pt;width:119.3pt;height:21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" stroked="f">
              <v:textbox>
                <w:txbxContent>
                  <w:p w14:paraId="0856A571" w14:textId="77777777" w:rsidR="00E27E28" w:rsidRPr="00E160D3" w:rsidRDefault="00E27E28" w:rsidP="001D079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t xml:space="preserve"> GPIO</w:t>
    </w:r>
    <w:r>
      <w:tab/>
    </w:r>
    <w:r>
      <w:tab/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\n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3C2F53" w:rsidRPr="003C2F53">
      <w:rPr>
        <w:b/>
        <w:bCs/>
        <w:noProof/>
      </w:rPr>
      <w:t>5</w:t>
    </w:r>
    <w:r w:rsidRPr="007F6149">
      <w:rPr>
        <w:b/>
      </w:rPr>
      <w:fldChar w:fldCharType="end"/>
    </w:r>
    <w:r w:rsidRPr="007F6149">
      <w:rPr>
        <w:b/>
      </w:rPr>
      <w:t xml:space="preserve">.   </w:t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3C2F53">
      <w:rPr>
        <w:b/>
        <w:noProof/>
      </w:rPr>
      <w:t>Integration</w:t>
    </w:r>
    <w:r w:rsidRPr="007F6149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0FA6" w14:textId="77777777" w:rsidR="00E27E28" w:rsidRDefault="00E27E28" w:rsidP="001E3BC1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289DBD2C" wp14:editId="442FB374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95275"/>
              <wp:effectExtent l="0" t="0" r="8890" b="9525"/>
              <wp:wrapSquare wrapText="bothSides"/>
              <wp:docPr id="2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D9802" w14:textId="77777777" w:rsidR="00E27E28" w:rsidRPr="00F92D5A" w:rsidRDefault="00E27E28" w:rsidP="008F3565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9DBD2C"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0;text-align:left;margin-left:238.5pt;margin-top:33.75pt;width:119.3pt;height:23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" stroked="f">
              <v:textbox>
                <w:txbxContent>
                  <w:p w14:paraId="7ACD9802" w14:textId="77777777" w:rsidR="00E27E28" w:rsidRPr="00F92D5A" w:rsidRDefault="00E27E28" w:rsidP="008F3565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2A575C86" wp14:editId="75043D95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15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94DF0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8D898E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9E204C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A66B30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43607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98EAA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9E6C75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B6421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0EB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FC0B4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1" w15:restartNumberingAfterBreak="0">
    <w:nsid w:val="035F0486"/>
    <w:multiLevelType w:val="hybridMultilevel"/>
    <w:tmpl w:val="97ECC7FC"/>
    <w:lvl w:ilvl="0" w:tplc="FE08FDBC">
      <w:start w:val="18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2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235C4"/>
    <w:multiLevelType w:val="multilevel"/>
    <w:tmpl w:val="E3280C64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BE5D35"/>
    <w:multiLevelType w:val="hybridMultilevel"/>
    <w:tmpl w:val="0AFC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2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01154922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502966916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12832206">
    <w:abstractNumId w:val="22"/>
  </w:num>
  <w:num w:numId="4" w16cid:durableId="2005696375">
    <w:abstractNumId w:val="20"/>
  </w:num>
  <w:num w:numId="5" w16cid:durableId="2024740474">
    <w:abstractNumId w:val="28"/>
  </w:num>
  <w:num w:numId="6" w16cid:durableId="1097560008">
    <w:abstractNumId w:val="15"/>
  </w:num>
  <w:num w:numId="7" w16cid:durableId="674655504">
    <w:abstractNumId w:val="16"/>
  </w:num>
  <w:num w:numId="8" w16cid:durableId="743576146">
    <w:abstractNumId w:val="31"/>
  </w:num>
  <w:num w:numId="9" w16cid:durableId="116531758">
    <w:abstractNumId w:val="32"/>
  </w:num>
  <w:num w:numId="10" w16cid:durableId="1377926447">
    <w:abstractNumId w:val="25"/>
  </w:num>
  <w:num w:numId="11" w16cid:durableId="1535193514">
    <w:abstractNumId w:val="23"/>
  </w:num>
  <w:num w:numId="12" w16cid:durableId="1712726303">
    <w:abstractNumId w:val="27"/>
  </w:num>
  <w:num w:numId="13" w16cid:durableId="115032296">
    <w:abstractNumId w:val="29"/>
  </w:num>
  <w:num w:numId="14" w16cid:durableId="116918539">
    <w:abstractNumId w:val="17"/>
  </w:num>
  <w:num w:numId="15" w16cid:durableId="1486122707">
    <w:abstractNumId w:val="14"/>
  </w:num>
  <w:num w:numId="16" w16cid:durableId="1149444502">
    <w:abstractNumId w:val="24"/>
  </w:num>
  <w:num w:numId="17" w16cid:durableId="867791178">
    <w:abstractNumId w:val="21"/>
  </w:num>
  <w:num w:numId="18" w16cid:durableId="1771773654">
    <w:abstractNumId w:val="18"/>
  </w:num>
  <w:num w:numId="19" w16cid:durableId="1509103632">
    <w:abstractNumId w:val="26"/>
  </w:num>
  <w:num w:numId="20" w16cid:durableId="1498224507">
    <w:abstractNumId w:val="12"/>
  </w:num>
  <w:num w:numId="21" w16cid:durableId="641351603">
    <w:abstractNumId w:val="13"/>
  </w:num>
  <w:num w:numId="22" w16cid:durableId="331375845">
    <w:abstractNumId w:val="19"/>
  </w:num>
  <w:num w:numId="23" w16cid:durableId="727069876">
    <w:abstractNumId w:val="9"/>
  </w:num>
  <w:num w:numId="24" w16cid:durableId="107628572">
    <w:abstractNumId w:val="7"/>
  </w:num>
  <w:num w:numId="25" w16cid:durableId="1993288679">
    <w:abstractNumId w:val="6"/>
  </w:num>
  <w:num w:numId="26" w16cid:durableId="2079357421">
    <w:abstractNumId w:val="5"/>
  </w:num>
  <w:num w:numId="27" w16cid:durableId="453526776">
    <w:abstractNumId w:val="4"/>
  </w:num>
  <w:num w:numId="28" w16cid:durableId="981235367">
    <w:abstractNumId w:val="8"/>
  </w:num>
  <w:num w:numId="29" w16cid:durableId="1752579257">
    <w:abstractNumId w:val="3"/>
  </w:num>
  <w:num w:numId="30" w16cid:durableId="31805481">
    <w:abstractNumId w:val="2"/>
  </w:num>
  <w:num w:numId="31" w16cid:durableId="1003319202">
    <w:abstractNumId w:val="1"/>
  </w:num>
  <w:num w:numId="32" w16cid:durableId="1342779569">
    <w:abstractNumId w:val="0"/>
  </w:num>
  <w:num w:numId="33" w16cid:durableId="1699162835">
    <w:abstractNumId w:val="22"/>
  </w:num>
  <w:num w:numId="34" w16cid:durableId="1779904662">
    <w:abstractNumId w:val="11"/>
  </w:num>
  <w:num w:numId="35" w16cid:durableId="408961094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BC1"/>
    <w:rsid w:val="0001125D"/>
    <w:rsid w:val="00011ACD"/>
    <w:rsid w:val="00012396"/>
    <w:rsid w:val="00013602"/>
    <w:rsid w:val="000160FA"/>
    <w:rsid w:val="00017F4A"/>
    <w:rsid w:val="0002203B"/>
    <w:rsid w:val="00026177"/>
    <w:rsid w:val="00030F80"/>
    <w:rsid w:val="00036B2E"/>
    <w:rsid w:val="000373BB"/>
    <w:rsid w:val="00041C04"/>
    <w:rsid w:val="0004286D"/>
    <w:rsid w:val="000511C1"/>
    <w:rsid w:val="00062AB7"/>
    <w:rsid w:val="000643CF"/>
    <w:rsid w:val="0007012A"/>
    <w:rsid w:val="00073C0B"/>
    <w:rsid w:val="00074121"/>
    <w:rsid w:val="00081D98"/>
    <w:rsid w:val="00082BD3"/>
    <w:rsid w:val="0008597D"/>
    <w:rsid w:val="00086087"/>
    <w:rsid w:val="0009063A"/>
    <w:rsid w:val="00097818"/>
    <w:rsid w:val="000A4B7F"/>
    <w:rsid w:val="000A6A27"/>
    <w:rsid w:val="000C14D2"/>
    <w:rsid w:val="000C2EFF"/>
    <w:rsid w:val="000C5888"/>
    <w:rsid w:val="000D78A2"/>
    <w:rsid w:val="000E232B"/>
    <w:rsid w:val="000E61FB"/>
    <w:rsid w:val="000F084D"/>
    <w:rsid w:val="00102922"/>
    <w:rsid w:val="00105093"/>
    <w:rsid w:val="00106F4B"/>
    <w:rsid w:val="0011516D"/>
    <w:rsid w:val="00126365"/>
    <w:rsid w:val="00127802"/>
    <w:rsid w:val="001318E3"/>
    <w:rsid w:val="001354DC"/>
    <w:rsid w:val="00135C69"/>
    <w:rsid w:val="001372A0"/>
    <w:rsid w:val="00145813"/>
    <w:rsid w:val="00147220"/>
    <w:rsid w:val="00153603"/>
    <w:rsid w:val="001621F3"/>
    <w:rsid w:val="00162728"/>
    <w:rsid w:val="00166301"/>
    <w:rsid w:val="00170864"/>
    <w:rsid w:val="00170F05"/>
    <w:rsid w:val="00171B77"/>
    <w:rsid w:val="001811AC"/>
    <w:rsid w:val="001921A1"/>
    <w:rsid w:val="00197FF3"/>
    <w:rsid w:val="001A5C47"/>
    <w:rsid w:val="001B233D"/>
    <w:rsid w:val="001B3386"/>
    <w:rsid w:val="001B544D"/>
    <w:rsid w:val="001B72E0"/>
    <w:rsid w:val="001C1F7B"/>
    <w:rsid w:val="001C521B"/>
    <w:rsid w:val="001D079D"/>
    <w:rsid w:val="001D6C30"/>
    <w:rsid w:val="001E03F7"/>
    <w:rsid w:val="001E3BC1"/>
    <w:rsid w:val="002000C2"/>
    <w:rsid w:val="00200F92"/>
    <w:rsid w:val="0021099C"/>
    <w:rsid w:val="00211216"/>
    <w:rsid w:val="00211A89"/>
    <w:rsid w:val="00211FA5"/>
    <w:rsid w:val="0021217F"/>
    <w:rsid w:val="00212587"/>
    <w:rsid w:val="0022037F"/>
    <w:rsid w:val="0022405B"/>
    <w:rsid w:val="002249C3"/>
    <w:rsid w:val="00233C1B"/>
    <w:rsid w:val="00236AFD"/>
    <w:rsid w:val="00246743"/>
    <w:rsid w:val="0025394D"/>
    <w:rsid w:val="00254F42"/>
    <w:rsid w:val="002643EB"/>
    <w:rsid w:val="002834C6"/>
    <w:rsid w:val="0028470A"/>
    <w:rsid w:val="00292EB3"/>
    <w:rsid w:val="002A49D2"/>
    <w:rsid w:val="002B0454"/>
    <w:rsid w:val="002B07A8"/>
    <w:rsid w:val="002B7E5F"/>
    <w:rsid w:val="002C489E"/>
    <w:rsid w:val="002D55F1"/>
    <w:rsid w:val="002D6A86"/>
    <w:rsid w:val="002F0AB8"/>
    <w:rsid w:val="002F4162"/>
    <w:rsid w:val="002F688A"/>
    <w:rsid w:val="002F7A14"/>
    <w:rsid w:val="003078FA"/>
    <w:rsid w:val="003112CA"/>
    <w:rsid w:val="00317C5F"/>
    <w:rsid w:val="0032046A"/>
    <w:rsid w:val="003252D6"/>
    <w:rsid w:val="00326B62"/>
    <w:rsid w:val="00330285"/>
    <w:rsid w:val="00331EA0"/>
    <w:rsid w:val="00333D07"/>
    <w:rsid w:val="00336FDB"/>
    <w:rsid w:val="0035194E"/>
    <w:rsid w:val="00370426"/>
    <w:rsid w:val="00370A03"/>
    <w:rsid w:val="0037402D"/>
    <w:rsid w:val="003741B1"/>
    <w:rsid w:val="00374C9D"/>
    <w:rsid w:val="00375B0B"/>
    <w:rsid w:val="00377402"/>
    <w:rsid w:val="00384C57"/>
    <w:rsid w:val="00385286"/>
    <w:rsid w:val="003955B7"/>
    <w:rsid w:val="003A5467"/>
    <w:rsid w:val="003B22B3"/>
    <w:rsid w:val="003B421C"/>
    <w:rsid w:val="003B7793"/>
    <w:rsid w:val="003B78DE"/>
    <w:rsid w:val="003C0547"/>
    <w:rsid w:val="003C2CB3"/>
    <w:rsid w:val="003C2F53"/>
    <w:rsid w:val="003C5C1D"/>
    <w:rsid w:val="003C6AE6"/>
    <w:rsid w:val="003D00E2"/>
    <w:rsid w:val="003D0518"/>
    <w:rsid w:val="003D0F50"/>
    <w:rsid w:val="003D6C04"/>
    <w:rsid w:val="003E01A3"/>
    <w:rsid w:val="003E7518"/>
    <w:rsid w:val="003F12F1"/>
    <w:rsid w:val="00400B53"/>
    <w:rsid w:val="004039C2"/>
    <w:rsid w:val="00421ECC"/>
    <w:rsid w:val="00426983"/>
    <w:rsid w:val="00431D64"/>
    <w:rsid w:val="00434C2F"/>
    <w:rsid w:val="00435242"/>
    <w:rsid w:val="004448B9"/>
    <w:rsid w:val="004543DE"/>
    <w:rsid w:val="00455228"/>
    <w:rsid w:val="004619AF"/>
    <w:rsid w:val="00473CBE"/>
    <w:rsid w:val="0048360C"/>
    <w:rsid w:val="004A1406"/>
    <w:rsid w:val="004A4623"/>
    <w:rsid w:val="004A71FA"/>
    <w:rsid w:val="004B3141"/>
    <w:rsid w:val="004B3A06"/>
    <w:rsid w:val="004C0AD4"/>
    <w:rsid w:val="004C358E"/>
    <w:rsid w:val="004D45A7"/>
    <w:rsid w:val="004D4953"/>
    <w:rsid w:val="004E4D42"/>
    <w:rsid w:val="004E5431"/>
    <w:rsid w:val="004E6D73"/>
    <w:rsid w:val="004F104A"/>
    <w:rsid w:val="004F18C4"/>
    <w:rsid w:val="004F1B9B"/>
    <w:rsid w:val="00500DF9"/>
    <w:rsid w:val="005011B6"/>
    <w:rsid w:val="005026BE"/>
    <w:rsid w:val="0051240C"/>
    <w:rsid w:val="0051305D"/>
    <w:rsid w:val="00513A61"/>
    <w:rsid w:val="005173A4"/>
    <w:rsid w:val="00521567"/>
    <w:rsid w:val="00532606"/>
    <w:rsid w:val="00536678"/>
    <w:rsid w:val="005454A1"/>
    <w:rsid w:val="00546529"/>
    <w:rsid w:val="00555446"/>
    <w:rsid w:val="00562F58"/>
    <w:rsid w:val="005676C1"/>
    <w:rsid w:val="00570636"/>
    <w:rsid w:val="00580A93"/>
    <w:rsid w:val="0058179B"/>
    <w:rsid w:val="00585297"/>
    <w:rsid w:val="005937C9"/>
    <w:rsid w:val="0059570A"/>
    <w:rsid w:val="00596FEE"/>
    <w:rsid w:val="005A6884"/>
    <w:rsid w:val="005B25C7"/>
    <w:rsid w:val="005B3473"/>
    <w:rsid w:val="005B5EE0"/>
    <w:rsid w:val="005C135E"/>
    <w:rsid w:val="005C6277"/>
    <w:rsid w:val="005D2A4D"/>
    <w:rsid w:val="005D5C02"/>
    <w:rsid w:val="00605CA4"/>
    <w:rsid w:val="00613F85"/>
    <w:rsid w:val="00624E62"/>
    <w:rsid w:val="006263FF"/>
    <w:rsid w:val="0063009D"/>
    <w:rsid w:val="00637D5F"/>
    <w:rsid w:val="00641E87"/>
    <w:rsid w:val="00652F5D"/>
    <w:rsid w:val="00663472"/>
    <w:rsid w:val="00670F80"/>
    <w:rsid w:val="00674DDC"/>
    <w:rsid w:val="006813F2"/>
    <w:rsid w:val="00684E15"/>
    <w:rsid w:val="00685C4B"/>
    <w:rsid w:val="00692399"/>
    <w:rsid w:val="006B5C2D"/>
    <w:rsid w:val="006C6892"/>
    <w:rsid w:val="006D5D84"/>
    <w:rsid w:val="006D695B"/>
    <w:rsid w:val="006E3192"/>
    <w:rsid w:val="006E500E"/>
    <w:rsid w:val="006E6961"/>
    <w:rsid w:val="006F78DF"/>
    <w:rsid w:val="007015F5"/>
    <w:rsid w:val="00702AA0"/>
    <w:rsid w:val="00721533"/>
    <w:rsid w:val="00723C8B"/>
    <w:rsid w:val="00732C7B"/>
    <w:rsid w:val="00736A22"/>
    <w:rsid w:val="00751862"/>
    <w:rsid w:val="00756564"/>
    <w:rsid w:val="007758FD"/>
    <w:rsid w:val="007820ED"/>
    <w:rsid w:val="007871DD"/>
    <w:rsid w:val="00794C2B"/>
    <w:rsid w:val="00795A3E"/>
    <w:rsid w:val="007A3370"/>
    <w:rsid w:val="007A6A18"/>
    <w:rsid w:val="007B322F"/>
    <w:rsid w:val="007B521C"/>
    <w:rsid w:val="007B74B5"/>
    <w:rsid w:val="007C67F1"/>
    <w:rsid w:val="007C69DF"/>
    <w:rsid w:val="007D21E1"/>
    <w:rsid w:val="007E012B"/>
    <w:rsid w:val="007E09D5"/>
    <w:rsid w:val="007E18E0"/>
    <w:rsid w:val="007E21E7"/>
    <w:rsid w:val="007F17B0"/>
    <w:rsid w:val="00800B8E"/>
    <w:rsid w:val="00802958"/>
    <w:rsid w:val="0080604C"/>
    <w:rsid w:val="008147E9"/>
    <w:rsid w:val="00815811"/>
    <w:rsid w:val="008209C9"/>
    <w:rsid w:val="00823FFB"/>
    <w:rsid w:val="008252C7"/>
    <w:rsid w:val="008310D6"/>
    <w:rsid w:val="008403D5"/>
    <w:rsid w:val="00843382"/>
    <w:rsid w:val="00855D01"/>
    <w:rsid w:val="00863991"/>
    <w:rsid w:val="008717E7"/>
    <w:rsid w:val="00876DFE"/>
    <w:rsid w:val="00885E0F"/>
    <w:rsid w:val="00887B78"/>
    <w:rsid w:val="00894126"/>
    <w:rsid w:val="00897A62"/>
    <w:rsid w:val="008B6D20"/>
    <w:rsid w:val="008C3241"/>
    <w:rsid w:val="008C3A4A"/>
    <w:rsid w:val="008C6D28"/>
    <w:rsid w:val="008D7B95"/>
    <w:rsid w:val="008E05BF"/>
    <w:rsid w:val="008E54DE"/>
    <w:rsid w:val="008F30AB"/>
    <w:rsid w:val="008F3565"/>
    <w:rsid w:val="00900EEF"/>
    <w:rsid w:val="00902A71"/>
    <w:rsid w:val="00904443"/>
    <w:rsid w:val="00915A65"/>
    <w:rsid w:val="0094105F"/>
    <w:rsid w:val="00944C1C"/>
    <w:rsid w:val="009505DE"/>
    <w:rsid w:val="00953212"/>
    <w:rsid w:val="0095774B"/>
    <w:rsid w:val="0096246C"/>
    <w:rsid w:val="00963C2E"/>
    <w:rsid w:val="00964407"/>
    <w:rsid w:val="009737AD"/>
    <w:rsid w:val="0098568D"/>
    <w:rsid w:val="009921F0"/>
    <w:rsid w:val="009924EC"/>
    <w:rsid w:val="00996188"/>
    <w:rsid w:val="009A3399"/>
    <w:rsid w:val="009A35CC"/>
    <w:rsid w:val="009B326E"/>
    <w:rsid w:val="009B419D"/>
    <w:rsid w:val="009C1EC4"/>
    <w:rsid w:val="009C3504"/>
    <w:rsid w:val="009C44FF"/>
    <w:rsid w:val="009C65FB"/>
    <w:rsid w:val="009C7D99"/>
    <w:rsid w:val="009D1464"/>
    <w:rsid w:val="009D7E15"/>
    <w:rsid w:val="009E7FCE"/>
    <w:rsid w:val="009F2154"/>
    <w:rsid w:val="009F614E"/>
    <w:rsid w:val="00A109E3"/>
    <w:rsid w:val="00A111DA"/>
    <w:rsid w:val="00A117EB"/>
    <w:rsid w:val="00A12A59"/>
    <w:rsid w:val="00A138CD"/>
    <w:rsid w:val="00A202E5"/>
    <w:rsid w:val="00A2608C"/>
    <w:rsid w:val="00A32183"/>
    <w:rsid w:val="00A34ED5"/>
    <w:rsid w:val="00A350B5"/>
    <w:rsid w:val="00A376BD"/>
    <w:rsid w:val="00A424D0"/>
    <w:rsid w:val="00A43C4E"/>
    <w:rsid w:val="00A56C3F"/>
    <w:rsid w:val="00A57B08"/>
    <w:rsid w:val="00A61833"/>
    <w:rsid w:val="00A71976"/>
    <w:rsid w:val="00A729A1"/>
    <w:rsid w:val="00A74333"/>
    <w:rsid w:val="00A80B84"/>
    <w:rsid w:val="00A85299"/>
    <w:rsid w:val="00A85696"/>
    <w:rsid w:val="00A87D77"/>
    <w:rsid w:val="00A91554"/>
    <w:rsid w:val="00A921B3"/>
    <w:rsid w:val="00A97C97"/>
    <w:rsid w:val="00AA1527"/>
    <w:rsid w:val="00AA405E"/>
    <w:rsid w:val="00AA4993"/>
    <w:rsid w:val="00AA4A60"/>
    <w:rsid w:val="00AB47D2"/>
    <w:rsid w:val="00AB633D"/>
    <w:rsid w:val="00AC5B5D"/>
    <w:rsid w:val="00AD0550"/>
    <w:rsid w:val="00AD3737"/>
    <w:rsid w:val="00AF5599"/>
    <w:rsid w:val="00AF5B5A"/>
    <w:rsid w:val="00B01AE2"/>
    <w:rsid w:val="00B03A83"/>
    <w:rsid w:val="00B05AF9"/>
    <w:rsid w:val="00B27EFF"/>
    <w:rsid w:val="00B3303D"/>
    <w:rsid w:val="00B34ED4"/>
    <w:rsid w:val="00B418AB"/>
    <w:rsid w:val="00B50C3A"/>
    <w:rsid w:val="00B53051"/>
    <w:rsid w:val="00B615CD"/>
    <w:rsid w:val="00B61B12"/>
    <w:rsid w:val="00B628CC"/>
    <w:rsid w:val="00B7253A"/>
    <w:rsid w:val="00B75130"/>
    <w:rsid w:val="00BA265B"/>
    <w:rsid w:val="00BA35E1"/>
    <w:rsid w:val="00BA4818"/>
    <w:rsid w:val="00BB3778"/>
    <w:rsid w:val="00BB4823"/>
    <w:rsid w:val="00BB563F"/>
    <w:rsid w:val="00BC26A8"/>
    <w:rsid w:val="00BC3D92"/>
    <w:rsid w:val="00BC5F27"/>
    <w:rsid w:val="00BC626C"/>
    <w:rsid w:val="00BD2C49"/>
    <w:rsid w:val="00BD60C8"/>
    <w:rsid w:val="00BD6854"/>
    <w:rsid w:val="00BE4716"/>
    <w:rsid w:val="00BF1659"/>
    <w:rsid w:val="00BF1E4E"/>
    <w:rsid w:val="00BF31FB"/>
    <w:rsid w:val="00C0197B"/>
    <w:rsid w:val="00C01A2A"/>
    <w:rsid w:val="00C04980"/>
    <w:rsid w:val="00C04B37"/>
    <w:rsid w:val="00C07243"/>
    <w:rsid w:val="00C156F5"/>
    <w:rsid w:val="00C15FD8"/>
    <w:rsid w:val="00C27C26"/>
    <w:rsid w:val="00C423DA"/>
    <w:rsid w:val="00C42C95"/>
    <w:rsid w:val="00C46837"/>
    <w:rsid w:val="00C47923"/>
    <w:rsid w:val="00C51B55"/>
    <w:rsid w:val="00C52D25"/>
    <w:rsid w:val="00C65B7C"/>
    <w:rsid w:val="00C65FCC"/>
    <w:rsid w:val="00C729EF"/>
    <w:rsid w:val="00C75648"/>
    <w:rsid w:val="00C87862"/>
    <w:rsid w:val="00C9049A"/>
    <w:rsid w:val="00C931DC"/>
    <w:rsid w:val="00C96678"/>
    <w:rsid w:val="00CA7AF1"/>
    <w:rsid w:val="00CB0437"/>
    <w:rsid w:val="00CB0E44"/>
    <w:rsid w:val="00CB4BEB"/>
    <w:rsid w:val="00CB60A3"/>
    <w:rsid w:val="00CC061F"/>
    <w:rsid w:val="00CC313D"/>
    <w:rsid w:val="00CC3AAF"/>
    <w:rsid w:val="00CD23D3"/>
    <w:rsid w:val="00CD7FC1"/>
    <w:rsid w:val="00CE5E4C"/>
    <w:rsid w:val="00CE63A2"/>
    <w:rsid w:val="00CF0526"/>
    <w:rsid w:val="00CF13F6"/>
    <w:rsid w:val="00CF6B72"/>
    <w:rsid w:val="00D02B03"/>
    <w:rsid w:val="00D049F2"/>
    <w:rsid w:val="00D0795C"/>
    <w:rsid w:val="00D11E8F"/>
    <w:rsid w:val="00D147FC"/>
    <w:rsid w:val="00D15C22"/>
    <w:rsid w:val="00D21FA1"/>
    <w:rsid w:val="00D25069"/>
    <w:rsid w:val="00D41BD2"/>
    <w:rsid w:val="00D446CE"/>
    <w:rsid w:val="00D51CE9"/>
    <w:rsid w:val="00D5587B"/>
    <w:rsid w:val="00D56DDC"/>
    <w:rsid w:val="00D60813"/>
    <w:rsid w:val="00D702B3"/>
    <w:rsid w:val="00D71792"/>
    <w:rsid w:val="00D740BF"/>
    <w:rsid w:val="00D75FCF"/>
    <w:rsid w:val="00D848E5"/>
    <w:rsid w:val="00D8612D"/>
    <w:rsid w:val="00D963D6"/>
    <w:rsid w:val="00DA3D8E"/>
    <w:rsid w:val="00DB0DC7"/>
    <w:rsid w:val="00DB4AA7"/>
    <w:rsid w:val="00DC2429"/>
    <w:rsid w:val="00DC256D"/>
    <w:rsid w:val="00DD1440"/>
    <w:rsid w:val="00DD2D9A"/>
    <w:rsid w:val="00DF5EC6"/>
    <w:rsid w:val="00DF5FE6"/>
    <w:rsid w:val="00DF6E7C"/>
    <w:rsid w:val="00E00411"/>
    <w:rsid w:val="00E04D93"/>
    <w:rsid w:val="00E10029"/>
    <w:rsid w:val="00E21363"/>
    <w:rsid w:val="00E27E28"/>
    <w:rsid w:val="00E3139B"/>
    <w:rsid w:val="00E34C33"/>
    <w:rsid w:val="00E40BCB"/>
    <w:rsid w:val="00E429E6"/>
    <w:rsid w:val="00E43913"/>
    <w:rsid w:val="00E467A6"/>
    <w:rsid w:val="00E5144B"/>
    <w:rsid w:val="00E52D65"/>
    <w:rsid w:val="00E54BBF"/>
    <w:rsid w:val="00E55C52"/>
    <w:rsid w:val="00E56574"/>
    <w:rsid w:val="00E70691"/>
    <w:rsid w:val="00E748B8"/>
    <w:rsid w:val="00E75F17"/>
    <w:rsid w:val="00E7698A"/>
    <w:rsid w:val="00E76C08"/>
    <w:rsid w:val="00E85562"/>
    <w:rsid w:val="00E858DB"/>
    <w:rsid w:val="00E9060A"/>
    <w:rsid w:val="00E95760"/>
    <w:rsid w:val="00E963C3"/>
    <w:rsid w:val="00E96D89"/>
    <w:rsid w:val="00EB2069"/>
    <w:rsid w:val="00EB2846"/>
    <w:rsid w:val="00EC0566"/>
    <w:rsid w:val="00EC0F5D"/>
    <w:rsid w:val="00EC3B91"/>
    <w:rsid w:val="00EC49E5"/>
    <w:rsid w:val="00EC660E"/>
    <w:rsid w:val="00ED7241"/>
    <w:rsid w:val="00ED74BB"/>
    <w:rsid w:val="00EE1218"/>
    <w:rsid w:val="00EE2425"/>
    <w:rsid w:val="00EE5211"/>
    <w:rsid w:val="00EF03F2"/>
    <w:rsid w:val="00EF091C"/>
    <w:rsid w:val="00EF44D1"/>
    <w:rsid w:val="00EF4888"/>
    <w:rsid w:val="00EF7A30"/>
    <w:rsid w:val="00F10A1B"/>
    <w:rsid w:val="00F13C42"/>
    <w:rsid w:val="00F21602"/>
    <w:rsid w:val="00F23AF7"/>
    <w:rsid w:val="00F2476F"/>
    <w:rsid w:val="00F25F9F"/>
    <w:rsid w:val="00F32AC8"/>
    <w:rsid w:val="00F374E7"/>
    <w:rsid w:val="00F45545"/>
    <w:rsid w:val="00F466A0"/>
    <w:rsid w:val="00F73987"/>
    <w:rsid w:val="00F84FD1"/>
    <w:rsid w:val="00F8777C"/>
    <w:rsid w:val="00F91611"/>
    <w:rsid w:val="00F93C98"/>
    <w:rsid w:val="00F93F00"/>
    <w:rsid w:val="00F97B55"/>
    <w:rsid w:val="00FA4C24"/>
    <w:rsid w:val="00FB6A4C"/>
    <w:rsid w:val="00FC3559"/>
    <w:rsid w:val="00FD334E"/>
    <w:rsid w:val="00FD72DE"/>
    <w:rsid w:val="00FD7CBB"/>
    <w:rsid w:val="00FE021D"/>
    <w:rsid w:val="00FE0FE0"/>
    <w:rsid w:val="00FE3233"/>
    <w:rsid w:val="00FE4D30"/>
    <w:rsid w:val="00FF00A3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4CE3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126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A74333"/>
    <w:rPr>
      <w:rFonts w:ascii="Arial" w:hAnsi="Arial"/>
      <w:b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33D07"/>
    <w:rPr>
      <w:rFonts w:ascii="Arial" w:hAnsi="Arial"/>
      <w:b/>
      <w:sz w:val="32"/>
      <w:lang w:eastAsia="en-US"/>
    </w:rPr>
  </w:style>
  <w:style w:type="paragraph" w:styleId="BalloonText">
    <w:name w:val="Balloon Text"/>
    <w:basedOn w:val="Normal"/>
    <w:link w:val="BalloonTextChar"/>
    <w:rsid w:val="00375B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5B0B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rsid w:val="002249C3"/>
    <w:rPr>
      <w:rFonts w:ascii="Arial" w:hAnsi="Arial"/>
      <w:b/>
      <w:lang w:eastAsia="en-US"/>
    </w:rPr>
  </w:style>
  <w:style w:type="table" w:styleId="TableGrid">
    <w:name w:val="Table Grid"/>
    <w:basedOn w:val="TableNormal"/>
    <w:rsid w:val="00162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310D6"/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16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F085D-C6C3-46C0-9075-7860E7ABEDAE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EE25E6FC-EC52-4D93-8165-5288CD12E6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F1C94-197D-432B-9DD5-DBBB3C581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D2573A-082E-4DD5-A93D-2A8A8A717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2733</Words>
  <Characters>15580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R-CaLinux Interface Specification Device Driver GPIO</vt:lpstr>
      <vt:lpstr>Linux Interface Specification Device Driver GPIO</vt:lpstr>
    </vt:vector>
  </TitlesOfParts>
  <Company/>
  <LinksUpToDate>false</LinksUpToDate>
  <CharactersWithSpaces>18277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R-CaLinux Interface Specification Device Driver GPIO</dc:title>
  <dc:subject/>
  <dc:creator/>
  <cp:keywords/>
  <dc:description>Dec. 25, 2023</dc:description>
  <cp:lastModifiedBy/>
  <cp:revision>1</cp:revision>
  <cp:lastPrinted>2010-03-30T01:11:00Z</cp:lastPrinted>
  <dcterms:created xsi:type="dcterms:W3CDTF">2013-08-20T23:33:00Z</dcterms:created>
  <dcterms:modified xsi:type="dcterms:W3CDTF">2023-12-14T04:08:00Z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