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743" w14:textId="77777777" w:rsidR="009E0F01" w:rsidRPr="00A96CC7" w:rsidRDefault="00FD7545" w:rsidP="009E0F01">
      <w:pPr>
        <w:pStyle w:val="Heading1"/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 w:rsidRPr="00A96CC7">
        <w:t xml:space="preserve"> </w:t>
      </w:r>
      <w:r w:rsidR="00BC0830" w:rsidRPr="00A96CC7">
        <w:t xml:space="preserve">  </w:t>
      </w:r>
      <w:bookmarkStart w:id="7" w:name="_Toc435018491"/>
      <w:r w:rsidR="009E0F01" w:rsidRPr="00A96CC7">
        <w:t>Overview</w:t>
      </w:r>
      <w:bookmarkEnd w:id="7"/>
    </w:p>
    <w:p w14:paraId="69EE058C" w14:textId="77777777" w:rsidR="001E3BC1" w:rsidRPr="00A96CC7" w:rsidRDefault="00A025D8" w:rsidP="00F0438D">
      <w:pPr>
        <w:pStyle w:val="Heading2"/>
      </w:pPr>
      <w:bookmarkStart w:id="8" w:name="_Toc435018492"/>
      <w:r w:rsidRPr="00A96CC7">
        <w:rPr>
          <w:lang w:eastAsia="ja-JP"/>
        </w:rPr>
        <w:t>Overview</w:t>
      </w:r>
      <w:bookmarkEnd w:id="8"/>
    </w:p>
    <w:p w14:paraId="6B57AE63" w14:textId="5DEF0EA8" w:rsidR="00DD569C" w:rsidRPr="00A96CC7" w:rsidRDefault="00DD569C" w:rsidP="00DD569C">
      <w:r w:rsidRPr="00A96CC7">
        <w:t xml:space="preserve">This manual explains the driver module (this module) that controls the Thermal </w:t>
      </w:r>
      <w:r w:rsidR="00557D8F" w:rsidRPr="00A96CC7">
        <w:t>Sensor Module</w:t>
      </w:r>
      <w:r w:rsidRPr="00A96CC7">
        <w:t xml:space="preserve"> on R-Car </w:t>
      </w:r>
      <w:r w:rsidR="004833BC">
        <w:t>H3/M3/M3N/</w:t>
      </w:r>
      <w:r w:rsidR="00FD10E1">
        <w:t>E3/D3</w:t>
      </w:r>
      <w:r w:rsidR="004833BC">
        <w:t>/V3H</w:t>
      </w:r>
      <w:r w:rsidRPr="00A96CC7">
        <w:t xml:space="preserve">. </w:t>
      </w:r>
    </w:p>
    <w:p w14:paraId="1DCA06B3" w14:textId="77777777" w:rsidR="004B7077" w:rsidRPr="00A96CC7" w:rsidRDefault="004B7077" w:rsidP="00220E14">
      <w:pPr>
        <w:rPr>
          <w:lang w:eastAsia="ja-JP"/>
        </w:rPr>
      </w:pPr>
    </w:p>
    <w:p w14:paraId="6A6FC8E2" w14:textId="77777777" w:rsidR="005D2A4D" w:rsidRPr="00A96CC7" w:rsidRDefault="005D2A4D" w:rsidP="00F0438D">
      <w:pPr>
        <w:pStyle w:val="Heading2"/>
        <w:rPr>
          <w:lang w:eastAsia="ja-JP"/>
        </w:rPr>
      </w:pPr>
      <w:bookmarkStart w:id="9" w:name="_Toc435018493"/>
      <w:r w:rsidRPr="00A96CC7">
        <w:rPr>
          <w:lang w:eastAsia="ja-JP"/>
        </w:rPr>
        <w:t>Function</w:t>
      </w:r>
      <w:bookmarkEnd w:id="9"/>
    </w:p>
    <w:p w14:paraId="5D7A675B" w14:textId="4F37AE2C" w:rsidR="00034118" w:rsidRPr="002517BC" w:rsidRDefault="00034118" w:rsidP="00034118">
      <w:pPr>
        <w:spacing w:line="260" w:lineRule="exact"/>
        <w:rPr>
          <w:lang w:eastAsia="ja-JP"/>
        </w:rPr>
      </w:pPr>
      <w:r w:rsidRPr="002517BC">
        <w:rPr>
          <w:lang w:eastAsia="ja-JP"/>
        </w:rPr>
        <w:t>This module controls Thermal</w:t>
      </w:r>
      <w:r w:rsidR="00557D8F" w:rsidRPr="002517BC">
        <w:rPr>
          <w:lang w:eastAsia="ja-JP"/>
        </w:rPr>
        <w:t xml:space="preserve"> Sensor</w:t>
      </w:r>
      <w:r w:rsidRPr="002517BC">
        <w:rPr>
          <w:lang w:eastAsia="ja-JP"/>
        </w:rPr>
        <w:t xml:space="preserve"> Controller on R-Car </w:t>
      </w:r>
      <w:r w:rsidR="004833BC">
        <w:rPr>
          <w:lang w:eastAsia="ja-JP"/>
        </w:rPr>
        <w:t>H3/M3/M3N/</w:t>
      </w:r>
      <w:r w:rsidR="00FD10E1">
        <w:rPr>
          <w:lang w:eastAsia="ja-JP"/>
        </w:rPr>
        <w:t>E3/D3</w:t>
      </w:r>
      <w:r w:rsidR="004833BC">
        <w:rPr>
          <w:lang w:eastAsia="ja-JP"/>
        </w:rPr>
        <w:t>/V3H</w:t>
      </w:r>
      <w:r w:rsidRPr="002517BC">
        <w:rPr>
          <w:lang w:eastAsia="ja-JP"/>
        </w:rPr>
        <w:t xml:space="preserve">. </w:t>
      </w:r>
      <w:r w:rsidR="00557D8F" w:rsidRPr="002517BC">
        <w:rPr>
          <w:lang w:eastAsia="ja-JP"/>
        </w:rPr>
        <w:t>It</w:t>
      </w:r>
      <w:r w:rsidRPr="002517BC">
        <w:rPr>
          <w:lang w:eastAsia="ja-JP"/>
        </w:rPr>
        <w:t xml:space="preserve"> supports the following functions:</w:t>
      </w:r>
    </w:p>
    <w:p w14:paraId="3BDC056C" w14:textId="77777777" w:rsidR="008854A8" w:rsidRPr="002517BC" w:rsidRDefault="008854A8" w:rsidP="0051145A">
      <w:pPr>
        <w:spacing w:line="260" w:lineRule="exact"/>
        <w:ind w:left="792" w:hanging="792"/>
        <w:rPr>
          <w:lang w:eastAsia="ja-JP"/>
        </w:rPr>
      </w:pPr>
      <w:r w:rsidRPr="002517BC">
        <w:rPr>
          <w:lang w:eastAsia="ja-JP"/>
        </w:rPr>
        <w:t>(</w:t>
      </w:r>
      <w:r w:rsidR="007B3C58" w:rsidRPr="002517BC">
        <w:rPr>
          <w:lang w:eastAsia="ja-JP"/>
        </w:rPr>
        <w:t>1</w:t>
      </w:r>
      <w:r w:rsidRPr="002517BC">
        <w:rPr>
          <w:lang w:eastAsia="ja-JP"/>
        </w:rPr>
        <w:t>)</w:t>
      </w:r>
      <w:r w:rsidR="00282733" w:rsidRPr="002517BC">
        <w:rPr>
          <w:lang w:eastAsia="ja-JP"/>
        </w:rPr>
        <w:t xml:space="preserve"> </w:t>
      </w:r>
      <w:r w:rsidR="00282733" w:rsidRPr="002517BC">
        <w:rPr>
          <w:lang w:eastAsia="ja-JP"/>
        </w:rPr>
        <w:tab/>
      </w:r>
      <w:r w:rsidR="00034118" w:rsidRPr="002517BC">
        <w:rPr>
          <w:lang w:eastAsia="ja-JP"/>
        </w:rPr>
        <w:t xml:space="preserve">Get current temperature of </w:t>
      </w:r>
      <w:r w:rsidR="00A439F0" w:rsidRPr="002517BC">
        <w:rPr>
          <w:lang w:eastAsia="ja-JP"/>
        </w:rPr>
        <w:t>SoC</w:t>
      </w:r>
      <w:r w:rsidR="00034118" w:rsidRPr="002517BC">
        <w:rPr>
          <w:lang w:eastAsia="ja-JP"/>
        </w:rPr>
        <w:t xml:space="preserve"> by accessing </w:t>
      </w:r>
      <w:proofErr w:type="spellStart"/>
      <w:r w:rsidR="00CA330B" w:rsidRPr="002517BC">
        <w:rPr>
          <w:lang w:eastAsia="ja-JP"/>
        </w:rPr>
        <w:t>sysfs</w:t>
      </w:r>
      <w:proofErr w:type="spellEnd"/>
      <w:r w:rsidR="00034118" w:rsidRPr="002517BC">
        <w:rPr>
          <w:lang w:eastAsia="ja-JP"/>
        </w:rPr>
        <w:t>.</w:t>
      </w:r>
      <w:r w:rsidR="00A025D8" w:rsidRPr="002517BC">
        <w:rPr>
          <w:lang w:eastAsia="ja-JP"/>
        </w:rPr>
        <w:t xml:space="preserve"> </w:t>
      </w:r>
      <w:r w:rsidR="001210BA" w:rsidRPr="002517BC">
        <w:rPr>
          <w:lang w:eastAsia="ja-JP"/>
        </w:rPr>
        <w:t xml:space="preserve">The </w:t>
      </w:r>
      <w:r w:rsidR="009F5EBB" w:rsidRPr="002517BC">
        <w:rPr>
          <w:lang w:eastAsia="ja-JP"/>
        </w:rPr>
        <w:t>accuracy</w:t>
      </w:r>
      <w:r w:rsidR="009F5EBB" w:rsidRPr="002517BC" w:rsidDel="009F5EBB">
        <w:rPr>
          <w:lang w:eastAsia="ja-JP"/>
        </w:rPr>
        <w:t xml:space="preserve"> </w:t>
      </w:r>
      <w:r w:rsidR="001210BA" w:rsidRPr="002517BC">
        <w:rPr>
          <w:lang w:eastAsia="ja-JP"/>
        </w:rPr>
        <w:t xml:space="preserve">is about </w:t>
      </w:r>
      <w:r w:rsidR="001210BA" w:rsidRPr="002517BC">
        <w:rPr>
          <w:rFonts w:hint="eastAsia"/>
          <w:lang w:eastAsia="ja-JP"/>
        </w:rPr>
        <w:t>±</w:t>
      </w:r>
      <w:r w:rsidR="001210BA" w:rsidRPr="002517BC">
        <w:rPr>
          <w:lang w:eastAsia="ja-JP"/>
        </w:rPr>
        <w:t xml:space="preserve"> 2</w:t>
      </w:r>
      <w:r w:rsidR="001210BA" w:rsidRPr="002517BC">
        <w:rPr>
          <w:rFonts w:hint="eastAsia"/>
          <w:lang w:eastAsia="ja-JP"/>
        </w:rPr>
        <w:t>℃</w:t>
      </w:r>
      <w:r w:rsidR="001210BA" w:rsidRPr="002517BC">
        <w:rPr>
          <w:lang w:eastAsia="ja-JP"/>
        </w:rPr>
        <w:t xml:space="preserve"> if driver uses hardware chip characteristic parameters to calculate temperature. Otherwise, the </w:t>
      </w:r>
      <w:r w:rsidR="009F5EBB" w:rsidRPr="002517BC">
        <w:rPr>
          <w:lang w:eastAsia="ja-JP"/>
        </w:rPr>
        <w:t>accuracy</w:t>
      </w:r>
      <w:r w:rsidR="001210BA" w:rsidRPr="002517BC">
        <w:rPr>
          <w:lang w:eastAsia="ja-JP"/>
        </w:rPr>
        <w:t xml:space="preserve"> is about </w:t>
      </w:r>
      <w:r w:rsidR="001210BA" w:rsidRPr="002517BC">
        <w:rPr>
          <w:rFonts w:hint="eastAsia"/>
          <w:lang w:eastAsia="ja-JP"/>
        </w:rPr>
        <w:t>±</w:t>
      </w:r>
      <w:r w:rsidR="001210BA" w:rsidRPr="002517BC">
        <w:rPr>
          <w:lang w:eastAsia="ja-JP"/>
        </w:rPr>
        <w:t xml:space="preserve"> 8-10</w:t>
      </w:r>
      <w:r w:rsidR="001210BA" w:rsidRPr="002517BC">
        <w:rPr>
          <w:rFonts w:hint="eastAsia"/>
          <w:lang w:eastAsia="ja-JP"/>
        </w:rPr>
        <w:t>℃</w:t>
      </w:r>
      <w:r w:rsidR="001210BA" w:rsidRPr="002517BC">
        <w:rPr>
          <w:lang w:eastAsia="ja-JP"/>
        </w:rPr>
        <w:t>.</w:t>
      </w:r>
      <w:r w:rsidR="0060051A" w:rsidRPr="002517BC">
        <w:rPr>
          <w:lang w:eastAsia="ja-JP"/>
        </w:rPr>
        <w:t xml:space="preserve"> </w:t>
      </w:r>
    </w:p>
    <w:p w14:paraId="02C8C147" w14:textId="51D2D4CA" w:rsidR="00F23B85" w:rsidRPr="002517BC" w:rsidRDefault="007B3C58" w:rsidP="00534371">
      <w:pPr>
        <w:spacing w:line="260" w:lineRule="exact"/>
        <w:ind w:left="792" w:hanging="792"/>
        <w:rPr>
          <w:u w:val="single"/>
          <w:lang w:eastAsia="ja-JP"/>
        </w:rPr>
      </w:pPr>
      <w:r w:rsidRPr="002517BC">
        <w:rPr>
          <w:lang w:eastAsia="ja-JP"/>
        </w:rPr>
        <w:t>(2</w:t>
      </w:r>
      <w:r w:rsidR="008854A8" w:rsidRPr="002517BC">
        <w:rPr>
          <w:lang w:eastAsia="ja-JP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r w:rsidR="00282733" w:rsidRPr="002517BC">
        <w:rPr>
          <w:lang w:eastAsia="ja-JP"/>
        </w:rPr>
        <w:t xml:space="preserve"> </w:t>
      </w:r>
      <w:r w:rsidR="00282733" w:rsidRPr="002517BC">
        <w:rPr>
          <w:lang w:eastAsia="ja-JP"/>
        </w:rPr>
        <w:tab/>
      </w:r>
      <w:r w:rsidR="008209A5" w:rsidRPr="002517BC">
        <w:rPr>
          <w:lang w:eastAsia="ja-JP"/>
        </w:rPr>
        <w:t>Halt</w:t>
      </w:r>
      <w:r w:rsidR="00AD51C4" w:rsidRPr="002517BC">
        <w:rPr>
          <w:lang w:eastAsia="ja-JP"/>
        </w:rPr>
        <w:t xml:space="preserve"> the</w:t>
      </w:r>
      <w:r w:rsidR="00FD7545" w:rsidRPr="002517BC">
        <w:rPr>
          <w:lang w:eastAsia="ja-JP"/>
        </w:rPr>
        <w:t xml:space="preserve"> s</w:t>
      </w:r>
      <w:r w:rsidR="00013176" w:rsidRPr="002517BC">
        <w:rPr>
          <w:lang w:eastAsia="ja-JP"/>
        </w:rPr>
        <w:t>ystem when</w:t>
      </w:r>
      <w:r w:rsidR="008E3C40" w:rsidRPr="002517BC">
        <w:rPr>
          <w:lang w:eastAsia="ja-JP"/>
        </w:rPr>
        <w:t xml:space="preserve"> </w:t>
      </w:r>
      <w:r w:rsidR="00A439F0" w:rsidRPr="002517BC">
        <w:rPr>
          <w:lang w:eastAsia="ja-JP"/>
        </w:rPr>
        <w:t>SoC</w:t>
      </w:r>
      <w:r w:rsidR="00013176" w:rsidRPr="002517BC">
        <w:rPr>
          <w:lang w:eastAsia="ja-JP"/>
        </w:rPr>
        <w:t xml:space="preserve"> </w:t>
      </w:r>
      <w:r w:rsidR="008E3C40" w:rsidRPr="002517BC">
        <w:rPr>
          <w:lang w:eastAsia="ja-JP"/>
        </w:rPr>
        <w:t>t</w:t>
      </w:r>
      <w:r w:rsidRPr="002517BC">
        <w:rPr>
          <w:lang w:eastAsia="ja-JP"/>
        </w:rPr>
        <w:t>emperature exceeds</w:t>
      </w:r>
      <w:r w:rsidR="00B02508" w:rsidRPr="002517BC">
        <w:rPr>
          <w:lang w:eastAsia="ja-JP"/>
        </w:rPr>
        <w:t xml:space="preserve"> predefined threshold</w:t>
      </w:r>
      <w:r w:rsidR="00034118" w:rsidRPr="002517BC">
        <w:rPr>
          <w:lang w:eastAsia="ja-JP"/>
        </w:rPr>
        <w:t>.</w:t>
      </w:r>
      <w:r w:rsidR="00402AB2" w:rsidRPr="002517BC">
        <w:rPr>
          <w:lang w:eastAsia="ja-JP"/>
        </w:rPr>
        <w:t xml:space="preserve"> About how to change the threshold, please refer</w:t>
      </w:r>
      <w:r w:rsidR="00E26634" w:rsidRPr="002517BC">
        <w:rPr>
          <w:lang w:eastAsia="ja-JP"/>
        </w:rPr>
        <w:t xml:space="preserve"> to section </w:t>
      </w:r>
      <w:r w:rsidR="003C3B09" w:rsidRPr="002517BC">
        <w:rPr>
          <w:lang w:eastAsia="ja-JP"/>
        </w:rPr>
        <w:fldChar w:fldCharType="begin"/>
      </w:r>
      <w:r w:rsidR="003C3B09" w:rsidRPr="002517BC">
        <w:rPr>
          <w:lang w:eastAsia="ja-JP"/>
        </w:rPr>
        <w:instrText xml:space="preserve"> REF _Ref435003278 \r \h </w:instrText>
      </w:r>
      <w:r w:rsidR="003C3B09" w:rsidRPr="002517BC">
        <w:rPr>
          <w:lang w:eastAsia="ja-JP"/>
        </w:rPr>
      </w:r>
      <w:r w:rsidR="003C3B09" w:rsidRPr="002517BC">
        <w:rPr>
          <w:lang w:eastAsia="ja-JP"/>
        </w:rPr>
        <w:fldChar w:fldCharType="separate"/>
      </w:r>
      <w:r w:rsidR="00F90005">
        <w:rPr>
          <w:lang w:eastAsia="ja-JP"/>
        </w:rPr>
        <w:t>4.2</w:t>
      </w:r>
      <w:r w:rsidR="003C3B09" w:rsidRPr="002517BC">
        <w:rPr>
          <w:lang w:eastAsia="ja-JP"/>
        </w:rPr>
        <w:fldChar w:fldCharType="end"/>
      </w:r>
      <w:r w:rsidR="003C3B09" w:rsidRPr="002517BC">
        <w:rPr>
          <w:lang w:eastAsia="ja-JP"/>
        </w:rPr>
        <w:t>.</w:t>
      </w:r>
    </w:p>
    <w:p w14:paraId="6AAB6761" w14:textId="77777777" w:rsidR="00282733" w:rsidRPr="002517BC" w:rsidRDefault="00282733" w:rsidP="00220E14">
      <w:pPr>
        <w:pStyle w:val="Default"/>
        <w:rPr>
          <w:color w:val="auto"/>
          <w:sz w:val="20"/>
          <w:szCs w:val="20"/>
        </w:rPr>
      </w:pPr>
    </w:p>
    <w:p w14:paraId="4CA9E2FC" w14:textId="77777777" w:rsidR="00510AF5" w:rsidRPr="00A96CC7" w:rsidRDefault="00510AF5" w:rsidP="00651533">
      <w:pPr>
        <w:pStyle w:val="Heading2"/>
        <w:rPr>
          <w:lang w:eastAsia="ja-JP"/>
        </w:rPr>
      </w:pPr>
      <w:bookmarkStart w:id="10" w:name="_Toc435018494"/>
      <w:r w:rsidRPr="00A96CC7">
        <w:rPr>
          <w:lang w:eastAsia="ja-JP"/>
        </w:rPr>
        <w:t>Re</w:t>
      </w:r>
      <w:r w:rsidR="00DE1E32" w:rsidRPr="00A96CC7">
        <w:rPr>
          <w:lang w:eastAsia="ja-JP"/>
        </w:rPr>
        <w:t>lated Document</w:t>
      </w:r>
      <w:bookmarkEnd w:id="10"/>
    </w:p>
    <w:p w14:paraId="3B67FE5F" w14:textId="67F97AD3" w:rsidR="004B7077" w:rsidRPr="00A96CC7" w:rsidRDefault="00510AF5" w:rsidP="002517BC">
      <w:pPr>
        <w:spacing w:before="240"/>
        <w:rPr>
          <w:lang w:eastAsia="ja-JP"/>
        </w:rPr>
      </w:pPr>
      <w:r w:rsidRPr="00A96CC7">
        <w:t>The following table shows the document</w:t>
      </w:r>
      <w:r w:rsidR="00F13B5E" w:rsidRPr="00A96CC7">
        <w:rPr>
          <w:lang w:eastAsia="ja-JP"/>
        </w:rPr>
        <w:t>s</w:t>
      </w:r>
      <w:r w:rsidRPr="00A96CC7">
        <w:t xml:space="preserve"> related to this module</w:t>
      </w:r>
      <w:r w:rsidRPr="00A96CC7">
        <w:rPr>
          <w:lang w:eastAsia="ja-JP"/>
        </w:rPr>
        <w:t>.</w:t>
      </w:r>
    </w:p>
    <w:p w14:paraId="1F964700" w14:textId="2B5C1054" w:rsidR="0050769E" w:rsidRPr="00A96CC7" w:rsidRDefault="00974763" w:rsidP="00B94E6D">
      <w:pPr>
        <w:pStyle w:val="Caption"/>
        <w:jc w:val="center"/>
        <w:rPr>
          <w:lang w:eastAsia="ja-JP"/>
        </w:rPr>
      </w:pPr>
      <w:r w:rsidRPr="00A96CC7">
        <w:rPr>
          <w:lang w:eastAsia="ja-JP"/>
        </w:rPr>
        <w:t xml:space="preserve">Table </w:t>
      </w:r>
      <w:r w:rsidRPr="002517BC">
        <w:fldChar w:fldCharType="begin"/>
      </w:r>
      <w:r w:rsidRPr="00A96CC7">
        <w:rPr>
          <w:lang w:eastAsia="ja-JP"/>
        </w:rPr>
        <w:instrText xml:space="preserve"> STYLEREF 1 \s </w:instrText>
      </w:r>
      <w:r w:rsidRPr="002517BC">
        <w:fldChar w:fldCharType="separate"/>
      </w:r>
      <w:r w:rsidR="00F90005">
        <w:rPr>
          <w:noProof/>
          <w:lang w:eastAsia="ja-JP"/>
        </w:rPr>
        <w:t>1</w:t>
      </w:r>
      <w:r w:rsidRPr="002517BC">
        <w:rPr>
          <w:noProof/>
        </w:rPr>
        <w:fldChar w:fldCharType="end"/>
      </w:r>
      <w:r w:rsidRPr="00A96CC7">
        <w:rPr>
          <w:lang w:eastAsia="ja-JP"/>
        </w:rPr>
        <w:noBreakHyphen/>
      </w:r>
      <w:r w:rsidRPr="002517BC">
        <w:fldChar w:fldCharType="begin"/>
      </w:r>
      <w:r w:rsidRPr="00A96CC7">
        <w:rPr>
          <w:lang w:eastAsia="ja-JP"/>
        </w:rPr>
        <w:instrText xml:space="preserve"> SEQ Table \* ARABIC \s 1 </w:instrText>
      </w:r>
      <w:r w:rsidRPr="002517BC">
        <w:fldChar w:fldCharType="separate"/>
      </w:r>
      <w:r w:rsidR="00F90005">
        <w:rPr>
          <w:noProof/>
          <w:lang w:eastAsia="ja-JP"/>
        </w:rPr>
        <w:t>1</w:t>
      </w:r>
      <w:r w:rsidRPr="002517BC">
        <w:rPr>
          <w:noProof/>
        </w:rPr>
        <w:fldChar w:fldCharType="end"/>
      </w:r>
      <w:r w:rsidRPr="00A96CC7">
        <w:rPr>
          <w:noProof/>
          <w:lang w:eastAsia="ja-JP"/>
        </w:rPr>
        <w:t xml:space="preserve"> </w:t>
      </w:r>
      <w:r w:rsidR="0050769E" w:rsidRPr="00A96CC7">
        <w:rPr>
          <w:noProof/>
          <w:lang w:eastAsia="ja-JP"/>
        </w:rPr>
        <w:t xml:space="preserve">Related document </w:t>
      </w:r>
      <w:r w:rsidR="00C05AE2" w:rsidRPr="00A96CC7">
        <w:rPr>
          <w:noProof/>
          <w:lang w:eastAsia="ja-JP"/>
        </w:rPr>
        <w:t>(</w:t>
      </w:r>
      <w:r w:rsidR="00FA4C00" w:rsidRPr="00A96CC7">
        <w:rPr>
          <w:noProof/>
          <w:lang w:eastAsia="ja-JP"/>
        </w:rPr>
        <w:t xml:space="preserve">R-Car </w:t>
      </w:r>
      <w:r w:rsidR="004833BC">
        <w:rPr>
          <w:noProof/>
          <w:lang w:eastAsia="ja-JP"/>
        </w:rPr>
        <w:t>H3/M3/M3N/</w:t>
      </w:r>
      <w:r w:rsidR="00FD10E1">
        <w:rPr>
          <w:noProof/>
          <w:lang w:eastAsia="ja-JP"/>
        </w:rPr>
        <w:t>E3/D3</w:t>
      </w:r>
      <w:r w:rsidR="004833BC">
        <w:rPr>
          <w:noProof/>
          <w:lang w:eastAsia="ja-JP"/>
        </w:rPr>
        <w:t>/V3H</w:t>
      </w:r>
      <w:r w:rsidR="00C05AE2" w:rsidRPr="00A96CC7">
        <w:rPr>
          <w:noProof/>
          <w:lang w:eastAsia="ja-JP"/>
        </w:rPr>
        <w:t>)</w:t>
      </w:r>
    </w:p>
    <w:tbl>
      <w:tblPr>
        <w:tblW w:w="491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975"/>
        <w:gridCol w:w="1935"/>
        <w:gridCol w:w="4315"/>
        <w:gridCol w:w="1015"/>
        <w:gridCol w:w="1427"/>
      </w:tblGrid>
      <w:tr w:rsidR="00A96CC7" w:rsidRPr="00A96CC7" w14:paraId="19334104" w14:textId="77777777" w:rsidTr="00A20E12">
        <w:trPr>
          <w:cantSplit/>
          <w:trHeight w:val="260"/>
          <w:tblHeader/>
        </w:trPr>
        <w:tc>
          <w:tcPr>
            <w:tcW w:w="504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632E7F39" w14:textId="77777777" w:rsidR="0050769E" w:rsidRPr="002517BC" w:rsidRDefault="0050769E" w:rsidP="0050769E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517BC">
              <w:rPr>
                <w:rFonts w:ascii="Arial" w:hAnsi="Arial"/>
                <w:b/>
                <w:sz w:val="18"/>
                <w:lang w:eastAsia="ja-JP"/>
              </w:rPr>
              <w:t>Number</w:t>
            </w:r>
          </w:p>
        </w:tc>
        <w:tc>
          <w:tcPr>
            <w:tcW w:w="100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09D39EB4" w14:textId="77777777" w:rsidR="0050769E" w:rsidRPr="002517BC" w:rsidRDefault="0050769E" w:rsidP="0050769E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517BC">
              <w:rPr>
                <w:rFonts w:ascii="Arial" w:hAnsi="Arial"/>
                <w:b/>
                <w:sz w:val="18"/>
                <w:lang w:eastAsia="ja-JP"/>
              </w:rPr>
              <w:t>Issue</w:t>
            </w:r>
          </w:p>
        </w:tc>
        <w:tc>
          <w:tcPr>
            <w:tcW w:w="223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167C0F93" w14:textId="77777777" w:rsidR="0050769E" w:rsidRPr="002517BC" w:rsidRDefault="0050769E" w:rsidP="0050769E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517BC">
              <w:rPr>
                <w:rFonts w:ascii="Arial" w:hAnsi="Arial"/>
                <w:b/>
                <w:sz w:val="18"/>
                <w:lang w:eastAsia="ja-JP"/>
              </w:rPr>
              <w:t>Title</w:t>
            </w:r>
          </w:p>
        </w:tc>
        <w:tc>
          <w:tcPr>
            <w:tcW w:w="52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306E2603" w14:textId="77777777" w:rsidR="0050769E" w:rsidRPr="002517BC" w:rsidRDefault="0050769E" w:rsidP="0050769E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517BC">
              <w:rPr>
                <w:rFonts w:ascii="Arial" w:hAnsi="Arial"/>
                <w:b/>
                <w:sz w:val="18"/>
                <w:lang w:eastAsia="ja-JP"/>
              </w:rPr>
              <w:t>Edition</w:t>
            </w:r>
          </w:p>
        </w:tc>
        <w:tc>
          <w:tcPr>
            <w:tcW w:w="738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0CB50FFE" w14:textId="77777777" w:rsidR="0050769E" w:rsidRPr="002517BC" w:rsidRDefault="0050769E" w:rsidP="0050769E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517BC">
              <w:rPr>
                <w:rFonts w:ascii="Arial" w:hAnsi="Arial"/>
                <w:b/>
                <w:sz w:val="18"/>
                <w:lang w:eastAsia="ja-JP"/>
              </w:rPr>
              <w:t>Date</w:t>
            </w:r>
          </w:p>
        </w:tc>
      </w:tr>
      <w:tr w:rsidR="00A96CC7" w:rsidRPr="00A96CC7" w14:paraId="0E2A3629" w14:textId="77777777" w:rsidTr="00A20E12">
        <w:trPr>
          <w:cantSplit/>
          <w:trHeight w:val="260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5203B4" w14:textId="77777777" w:rsidR="000714B3" w:rsidRPr="002517BC" w:rsidRDefault="000714B3" w:rsidP="000714B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0B64F4A6" w14:textId="77777777" w:rsidR="000714B3" w:rsidRPr="002517BC" w:rsidRDefault="000714B3" w:rsidP="000714B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3B0A3921" w14:textId="77777777" w:rsidR="000714B3" w:rsidRPr="002517BC" w:rsidRDefault="000714B3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 w:cs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Series, 3</w:t>
            </w:r>
            <w:r w:rsidRPr="002517BC">
              <w:rPr>
                <w:rFonts w:ascii="Arial" w:hAnsi="Arial"/>
                <w:sz w:val="18"/>
                <w:vertAlign w:val="superscript"/>
                <w:lang w:eastAsia="ja-JP"/>
              </w:rPr>
              <w:t>rd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Generation </w:t>
            </w:r>
            <w:r w:rsidRPr="002517BC">
              <w:rPr>
                <w:rFonts w:ascii="Arial" w:hAnsi="Arial"/>
                <w:sz w:val="18"/>
              </w:rPr>
              <w:t>User’s Manual: Hardware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123E8301" w14:textId="3C3CE5DA" w:rsidR="000714B3" w:rsidRPr="002517BC" w:rsidRDefault="000714B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</w:t>
            </w:r>
            <w:r w:rsidR="00E546A4" w:rsidRPr="002517BC">
              <w:rPr>
                <w:rFonts w:ascii="Arial" w:hAnsi="Arial"/>
                <w:sz w:val="18"/>
                <w:lang w:eastAsia="ja-JP"/>
              </w:rPr>
              <w:t>2</w:t>
            </w:r>
            <w:r w:rsidRPr="002517BC">
              <w:rPr>
                <w:rFonts w:ascii="Arial" w:hAnsi="Arial"/>
                <w:sz w:val="18"/>
                <w:lang w:eastAsia="ja-JP"/>
              </w:rPr>
              <w:t>.</w:t>
            </w:r>
            <w:r w:rsidR="006E5BC7" w:rsidRPr="002517BC">
              <w:rPr>
                <w:rFonts w:ascii="Arial" w:hAnsi="Arial"/>
                <w:sz w:val="18"/>
                <w:lang w:eastAsia="ja-JP"/>
              </w:rPr>
              <w:t>2</w:t>
            </w:r>
            <w:r w:rsidR="00E53228" w:rsidRPr="002517BC">
              <w:rPr>
                <w:rFonts w:ascii="Arial" w:hAnsi="Arial"/>
                <w:sz w:val="18"/>
                <w:lang w:eastAsia="ja-JP"/>
              </w:rPr>
              <w:t>0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3472F1" w14:textId="299897B0" w:rsidR="000714B3" w:rsidRPr="002517BC" w:rsidRDefault="00E546A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Jul</w:t>
            </w:r>
            <w:r w:rsidR="00E53228" w:rsidRPr="002517BC">
              <w:rPr>
                <w:rFonts w:ascii="Arial" w:hAnsi="Arial"/>
                <w:sz w:val="18"/>
                <w:lang w:eastAsia="ja-JP"/>
              </w:rPr>
              <w:t>. 3</w:t>
            </w:r>
            <w:r w:rsidR="006E5BC7" w:rsidRPr="002517BC">
              <w:rPr>
                <w:rFonts w:ascii="Arial" w:hAnsi="Arial"/>
                <w:sz w:val="18"/>
                <w:lang w:eastAsia="ja-JP"/>
              </w:rPr>
              <w:t>0</w:t>
            </w:r>
            <w:r w:rsidR="00E53228" w:rsidRPr="002517BC">
              <w:rPr>
                <w:rFonts w:ascii="Arial" w:hAnsi="Arial"/>
                <w:sz w:val="18"/>
                <w:lang w:eastAsia="ja-JP"/>
              </w:rPr>
              <w:t>, 20</w:t>
            </w:r>
            <w:r w:rsidR="006E5BC7" w:rsidRPr="002517BC">
              <w:rPr>
                <w:rFonts w:ascii="Arial" w:hAnsi="Arial"/>
                <w:sz w:val="18"/>
                <w:lang w:eastAsia="ja-JP"/>
              </w:rPr>
              <w:t>20</w:t>
            </w:r>
          </w:p>
        </w:tc>
      </w:tr>
      <w:tr w:rsidR="00A96CC7" w:rsidRPr="00A96CC7" w14:paraId="4125C242" w14:textId="77777777" w:rsidTr="00A20E12">
        <w:trPr>
          <w:cantSplit/>
          <w:trHeight w:val="748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6C75A1" w14:textId="77777777" w:rsidR="006604FA" w:rsidRPr="002517BC" w:rsidRDefault="006604FA" w:rsidP="006604FA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4FE9447B" w14:textId="77777777" w:rsidR="006604FA" w:rsidRPr="002517BC" w:rsidRDefault="006604FA" w:rsidP="006604FA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42F4F5DB" w14:textId="77777777" w:rsidR="006604FA" w:rsidRPr="002517BC" w:rsidRDefault="006604FA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 xml:space="preserve">R-CarH3-SiP System Evaluation Board </w:t>
            </w:r>
          </w:p>
          <w:p w14:paraId="761CEFD0" w14:textId="5E000ABC" w:rsidR="006604FA" w:rsidRPr="002517BC" w:rsidRDefault="006604FA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Salvator-X Hardware Manual</w:t>
            </w:r>
            <w:r w:rsidR="006E5BC7" w:rsidRPr="002517BC">
              <w:rPr>
                <w:rFonts w:ascii="Arial" w:hAnsi="Arial"/>
                <w:sz w:val="18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RTP0RC7795SIPB0011S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4F28F82C" w14:textId="766857B3" w:rsidR="006604FA" w:rsidRPr="002517BC" w:rsidRDefault="006604FA" w:rsidP="006604F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Rev.1.0</w:t>
            </w:r>
            <w:r w:rsidR="00070CAC" w:rsidRPr="002517BC">
              <w:rPr>
                <w:rFonts w:ascii="Arial" w:hAnsi="Arial"/>
                <w:sz w:val="18"/>
                <w:lang w:eastAsia="ja-JP"/>
              </w:rPr>
              <w:t>9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C58254" w14:textId="069CA968" w:rsidR="006604FA" w:rsidRPr="002517BC" w:rsidRDefault="00070CAC" w:rsidP="006604F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May</w:t>
            </w:r>
            <w:r w:rsidR="006604FA" w:rsidRPr="002517BC">
              <w:rPr>
                <w:rFonts w:ascii="Arial" w:hAnsi="Arial"/>
                <w:sz w:val="18"/>
                <w:lang w:eastAsia="ja-JP"/>
              </w:rPr>
              <w:t xml:space="preserve">. </w:t>
            </w:r>
            <w:r w:rsidRPr="002517BC">
              <w:rPr>
                <w:rFonts w:ascii="Arial" w:hAnsi="Arial"/>
                <w:sz w:val="18"/>
                <w:lang w:eastAsia="ja-JP"/>
              </w:rPr>
              <w:t>11</w:t>
            </w:r>
            <w:r w:rsidR="006604FA" w:rsidRPr="002517BC">
              <w:rPr>
                <w:rFonts w:ascii="Arial" w:hAnsi="Arial"/>
                <w:sz w:val="18"/>
                <w:lang w:eastAsia="ja-JP"/>
              </w:rPr>
              <w:t xml:space="preserve">, </w:t>
            </w:r>
            <w:r w:rsidRPr="002517BC">
              <w:rPr>
                <w:rFonts w:ascii="Arial" w:hAnsi="Arial"/>
                <w:sz w:val="18"/>
                <w:lang w:eastAsia="ja-JP"/>
              </w:rPr>
              <w:t>2017</w:t>
            </w:r>
          </w:p>
        </w:tc>
      </w:tr>
      <w:tr w:rsidR="00A96CC7" w:rsidRPr="00A96CC7" w14:paraId="5F0222C0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9A2DA0" w14:textId="77777777" w:rsidR="006604FA" w:rsidRPr="002517BC" w:rsidRDefault="006604FA" w:rsidP="006604FA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15D53030" w14:textId="77777777" w:rsidR="006604FA" w:rsidRPr="002517BC" w:rsidRDefault="006604FA" w:rsidP="006604FA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2EA66BD8" w14:textId="77777777" w:rsidR="006604FA" w:rsidRPr="002517BC" w:rsidRDefault="006604FA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R-CarM3-SiP System Evaluation Board</w:t>
            </w:r>
          </w:p>
          <w:p w14:paraId="7FDE8D24" w14:textId="42A8B94B" w:rsidR="006604FA" w:rsidRPr="002517BC" w:rsidRDefault="006604FA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Salvator-X Hardware Manual</w:t>
            </w:r>
            <w:r w:rsidR="006E5BC7" w:rsidRPr="002517BC">
              <w:rPr>
                <w:rFonts w:ascii="Arial" w:hAnsi="Arial"/>
                <w:sz w:val="18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RTP0RC7796SIPB0011S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17D99238" w14:textId="05C53396" w:rsidR="006604FA" w:rsidRPr="002517BC" w:rsidRDefault="006604FA" w:rsidP="006604F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Rev.0.</w:t>
            </w:r>
            <w:r w:rsidR="00070CAC" w:rsidRPr="002517BC">
              <w:rPr>
                <w:rFonts w:ascii="Arial" w:hAnsi="Arial"/>
                <w:sz w:val="18"/>
                <w:lang w:eastAsia="ja-JP"/>
              </w:rPr>
              <w:t>04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CB36CD" w14:textId="59D30EE5" w:rsidR="006604FA" w:rsidRPr="002517BC" w:rsidDel="005730C6" w:rsidRDefault="00070CAC" w:rsidP="006604F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Oct</w:t>
            </w:r>
            <w:r w:rsidR="006604FA" w:rsidRPr="002517BC">
              <w:rPr>
                <w:rFonts w:ascii="Arial" w:hAnsi="Arial"/>
                <w:sz w:val="18"/>
                <w:lang w:eastAsia="ja-JP"/>
              </w:rPr>
              <w:t xml:space="preserve">. </w:t>
            </w:r>
            <w:r w:rsidRPr="002517BC">
              <w:rPr>
                <w:rFonts w:ascii="Arial" w:hAnsi="Arial"/>
                <w:sz w:val="18"/>
                <w:lang w:eastAsia="ja-JP"/>
              </w:rPr>
              <w:t>3</w:t>
            </w:r>
            <w:r w:rsidR="006604FA" w:rsidRPr="002517BC">
              <w:rPr>
                <w:rFonts w:ascii="Arial" w:hAnsi="Arial"/>
                <w:sz w:val="18"/>
                <w:lang w:eastAsia="ja-JP"/>
              </w:rPr>
              <w:t>, 2016</w:t>
            </w:r>
          </w:p>
        </w:tc>
      </w:tr>
      <w:tr w:rsidR="00A96CC7" w:rsidRPr="00A96CC7" w14:paraId="49502D54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FFBF624" w14:textId="77777777" w:rsidR="006604FA" w:rsidRPr="002517BC" w:rsidRDefault="006604FA" w:rsidP="006604FA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301EAD7A" w14:textId="77777777" w:rsidR="006604FA" w:rsidRPr="002517BC" w:rsidRDefault="006604FA" w:rsidP="006604FA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63F02100" w14:textId="5DD95AC5" w:rsidR="006604FA" w:rsidRPr="002517BC" w:rsidRDefault="006604FA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R-CarH3-SiP/M3-SiP</w:t>
            </w:r>
            <w:r w:rsidR="00FA2975" w:rsidRPr="002517BC">
              <w:rPr>
                <w:rFonts w:ascii="Arial" w:hAnsi="Arial"/>
                <w:sz w:val="18"/>
              </w:rPr>
              <w:t>/M3N-SiP</w:t>
            </w:r>
            <w:r w:rsidR="00A91FB8" w:rsidRPr="002517BC">
              <w:rPr>
                <w:rFonts w:ascii="Arial" w:hAnsi="Arial"/>
                <w:sz w:val="18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System</w:t>
            </w:r>
            <w:r w:rsidR="00FA2975" w:rsidRPr="002517BC">
              <w:rPr>
                <w:rFonts w:ascii="Arial" w:hAnsi="Arial"/>
                <w:sz w:val="18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Evaluation Board</w:t>
            </w:r>
            <w:r w:rsidR="006E5BC7" w:rsidRPr="002517BC">
              <w:rPr>
                <w:rFonts w:ascii="Arial" w:hAnsi="Arial"/>
                <w:sz w:val="18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Salvator-XS Hardware Manual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0E2EE41B" w14:textId="3E804BEB" w:rsidR="006604FA" w:rsidRPr="002517BC" w:rsidRDefault="006604FA" w:rsidP="006604F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Rev.2.0</w:t>
            </w:r>
            <w:r w:rsidR="00FA2975" w:rsidRPr="002517BC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F190E3" w14:textId="2F6AB08C" w:rsidR="006604FA" w:rsidRPr="002517BC" w:rsidRDefault="00FA2975" w:rsidP="006604FA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Jul</w:t>
            </w:r>
            <w:r w:rsidR="006604FA" w:rsidRPr="002517BC">
              <w:rPr>
                <w:rFonts w:ascii="Arial" w:hAnsi="Arial"/>
                <w:sz w:val="18"/>
                <w:lang w:eastAsia="ja-JP"/>
              </w:rPr>
              <w:t>. 1</w:t>
            </w:r>
            <w:r w:rsidRPr="002517BC">
              <w:rPr>
                <w:rFonts w:ascii="Arial" w:hAnsi="Arial"/>
                <w:sz w:val="18"/>
                <w:lang w:eastAsia="ja-JP"/>
              </w:rPr>
              <w:t>7</w:t>
            </w:r>
            <w:r w:rsidR="006604FA" w:rsidRPr="002517BC">
              <w:rPr>
                <w:rFonts w:ascii="Arial" w:hAnsi="Arial"/>
                <w:sz w:val="18"/>
                <w:lang w:eastAsia="ja-JP"/>
              </w:rPr>
              <w:t>, 201</w:t>
            </w:r>
            <w:r w:rsidRPr="002517BC">
              <w:rPr>
                <w:rFonts w:ascii="Arial" w:hAnsi="Arial"/>
                <w:sz w:val="18"/>
                <w:lang w:eastAsia="ja-JP"/>
              </w:rPr>
              <w:t>8</w:t>
            </w:r>
          </w:p>
        </w:tc>
      </w:tr>
      <w:tr w:rsidR="00A96CC7" w:rsidRPr="00A96CC7" w14:paraId="70BF2BDA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E7D9B1" w14:textId="77777777" w:rsidR="00DF2A92" w:rsidRPr="002517BC" w:rsidRDefault="00DF2A92" w:rsidP="00DF2A92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10971D8A" w14:textId="77777777" w:rsidR="00DF2A92" w:rsidRPr="002517BC" w:rsidRDefault="00DF2A92" w:rsidP="00DF2A92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1055007E" w14:textId="77777777" w:rsidR="00DF2A92" w:rsidRPr="002517BC" w:rsidRDefault="00DF2A92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R-CarE3 System Evaluation Board Ebisu Hardware Manual RTP0RC77990SEB0010S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28008E95" w14:textId="6905F3FD" w:rsidR="00DF2A92" w:rsidRPr="002517BC" w:rsidRDefault="00DF2A92" w:rsidP="00DF2A92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Rev.0.</w:t>
            </w:r>
            <w:r w:rsidR="00070CAC" w:rsidRPr="002517BC">
              <w:rPr>
                <w:rFonts w:ascii="Arial" w:hAnsi="Arial"/>
                <w:sz w:val="18"/>
                <w:lang w:eastAsia="ja-JP"/>
              </w:rPr>
              <w:t>03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6AB56F" w14:textId="73956241" w:rsidR="00DF2A92" w:rsidRPr="002517BC" w:rsidRDefault="00070CAC" w:rsidP="00DF2A92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Apr</w:t>
            </w:r>
            <w:r w:rsidR="00DF2A92" w:rsidRPr="002517BC">
              <w:rPr>
                <w:rFonts w:ascii="Arial" w:hAnsi="Arial"/>
                <w:sz w:val="18"/>
                <w:lang w:eastAsia="ja-JP"/>
              </w:rPr>
              <w:t xml:space="preserve">. </w:t>
            </w:r>
            <w:r w:rsidRPr="002517BC">
              <w:rPr>
                <w:rFonts w:ascii="Arial" w:hAnsi="Arial"/>
                <w:sz w:val="18"/>
                <w:lang w:eastAsia="ja-JP"/>
              </w:rPr>
              <w:t>11</w:t>
            </w:r>
            <w:r w:rsidR="00FA2975" w:rsidRPr="002517BC">
              <w:rPr>
                <w:rFonts w:ascii="Arial" w:hAnsi="Arial"/>
                <w:sz w:val="18"/>
                <w:lang w:eastAsia="ja-JP"/>
              </w:rPr>
              <w:t xml:space="preserve">, </w:t>
            </w:r>
            <w:r w:rsidR="00DF2A92" w:rsidRPr="002517BC">
              <w:rPr>
                <w:rFonts w:ascii="Arial" w:hAnsi="Arial"/>
                <w:sz w:val="18"/>
                <w:lang w:eastAsia="ja-JP"/>
              </w:rPr>
              <w:t>201</w:t>
            </w:r>
            <w:r w:rsidR="002D3761" w:rsidRPr="002517BC">
              <w:rPr>
                <w:rFonts w:ascii="Arial" w:hAnsi="Arial"/>
                <w:sz w:val="18"/>
                <w:lang w:eastAsia="ja-JP"/>
              </w:rPr>
              <w:t>8</w:t>
            </w:r>
          </w:p>
        </w:tc>
      </w:tr>
      <w:tr w:rsidR="00A96CC7" w:rsidRPr="00A96CC7" w14:paraId="702CD182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68269B" w14:textId="026E67C2" w:rsidR="00FA2975" w:rsidRPr="002517BC" w:rsidRDefault="00FA2975" w:rsidP="00DF2A92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3A9DFDB9" w14:textId="697C1B96" w:rsidR="00FA2975" w:rsidRPr="002517BC" w:rsidRDefault="00FA2975" w:rsidP="00DF2A92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5A1B6DE2" w14:textId="767C2050" w:rsidR="00FA2975" w:rsidRPr="002517BC" w:rsidRDefault="00FA2975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R-CarE3 System Evaluation Board</w:t>
            </w:r>
            <w:r w:rsidR="006E5BC7" w:rsidRPr="002517BC">
              <w:rPr>
                <w:rFonts w:ascii="Arial" w:hAnsi="Arial"/>
                <w:sz w:val="18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Ebisu-4D (E3 board 4xDRAM) Hardware Manual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9536279" w14:textId="593B3610" w:rsidR="00FA2975" w:rsidRPr="002517BC" w:rsidRDefault="00FA2975" w:rsidP="00DF2A92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Rev.1.01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F5A0F6" w14:textId="1B84A6F4" w:rsidR="00FA2975" w:rsidRPr="002517BC" w:rsidRDefault="00FA2975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Jul. 19, 2018</w:t>
            </w:r>
          </w:p>
        </w:tc>
      </w:tr>
      <w:tr w:rsidR="00A96CC7" w:rsidRPr="00A96CC7" w14:paraId="3E6B6248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580502" w14:textId="13CFFF2A" w:rsidR="006E5BC7" w:rsidRPr="002517BC" w:rsidRDefault="006E5BC7" w:rsidP="006E5BC7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4CC519E2" w14:textId="2D7CAA47" w:rsidR="006E5BC7" w:rsidRPr="002517BC" w:rsidRDefault="006E5BC7" w:rsidP="006E5BC7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407ECC31" w14:textId="7A457B60" w:rsidR="006E5BC7" w:rsidRPr="002517BC" w:rsidRDefault="006E5BC7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 V3H_2 Additional Document for User’s Manual: Hardware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5B6C4C84" w14:textId="16D21980" w:rsidR="006E5BC7" w:rsidRPr="002517BC" w:rsidRDefault="006E5BC7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Rev.0.50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C04030" w14:textId="24731742" w:rsidR="006E5BC7" w:rsidRPr="002517BC" w:rsidRDefault="006E5BC7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Jul. 31, 2020</w:t>
            </w:r>
          </w:p>
        </w:tc>
      </w:tr>
      <w:tr w:rsidR="006E5BC7" w:rsidRPr="00A96CC7" w14:paraId="73A539EF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01A245" w14:textId="73C5BA01" w:rsidR="006E5BC7" w:rsidRPr="002517BC" w:rsidRDefault="006E5BC7" w:rsidP="006E5BC7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34BAEDD6" w14:textId="037DB233" w:rsidR="006E5BC7" w:rsidRPr="002517BC" w:rsidRDefault="006E5BC7" w:rsidP="006E5BC7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0242EA23" w14:textId="3058975E" w:rsidR="006E5BC7" w:rsidRPr="002517BC" w:rsidRDefault="006E5BC7" w:rsidP="002517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R-CarV3H System Evaluation Board Condor-I Hardware Manual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5C1CE774" w14:textId="760F8527" w:rsidR="006E5BC7" w:rsidRPr="002517BC" w:rsidRDefault="006E5BC7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Rev.0.02</w:t>
            </w:r>
          </w:p>
        </w:tc>
        <w:tc>
          <w:tcPr>
            <w:tcW w:w="738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82375" w14:textId="61B37A4F" w:rsidR="006E5BC7" w:rsidRPr="002517BC" w:rsidRDefault="006E5BC7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Nov. 11, 2019</w:t>
            </w:r>
          </w:p>
        </w:tc>
      </w:tr>
      <w:tr w:rsidR="004833BC" w:rsidRPr="00A96CC7" w14:paraId="231031B4" w14:textId="77777777" w:rsidTr="00A20E12">
        <w:trPr>
          <w:cantSplit/>
          <w:trHeight w:val="777"/>
          <w:tblHeader/>
        </w:trPr>
        <w:tc>
          <w:tcPr>
            <w:tcW w:w="50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E29E40" w14:textId="0C8C5269" w:rsidR="004833BC" w:rsidRPr="002517BC" w:rsidRDefault="004833BC" w:rsidP="004833BC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517B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DDD8F6" w14:textId="7E423DBD" w:rsidR="004833BC" w:rsidRPr="002517BC" w:rsidRDefault="004833BC" w:rsidP="004833BC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517BC">
              <w:rPr>
                <w:rFonts w:ascii="Arial" w:hAnsi="Arial"/>
                <w:sz w:val="18"/>
              </w:rPr>
              <w:t>Renesas</w:t>
            </w:r>
            <w:r w:rsidRPr="002517B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517B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23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D93BCB" w14:textId="3A5359F9" w:rsidR="004833BC" w:rsidRPr="002517BC" w:rsidRDefault="004833BC" w:rsidP="004833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</w:rPr>
            </w:pPr>
            <w:r w:rsidRPr="004833BC">
              <w:rPr>
                <w:rFonts w:ascii="Arial" w:hAnsi="Arial"/>
                <w:sz w:val="18"/>
              </w:rPr>
              <w:t>R-CarD3 System Evaluation Board Hardware Manual RTP0RC77995SEB0010S</w:t>
            </w:r>
          </w:p>
        </w:tc>
        <w:tc>
          <w:tcPr>
            <w:tcW w:w="52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DD7C033" w14:textId="7B0B19AE" w:rsidR="004833BC" w:rsidRPr="002517BC" w:rsidRDefault="004833BC" w:rsidP="004833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833BC">
              <w:rPr>
                <w:rFonts w:ascii="Arial" w:hAnsi="Arial"/>
                <w:sz w:val="18"/>
                <w:lang w:eastAsia="ja-JP"/>
              </w:rPr>
              <w:t>Rev.1.20</w:t>
            </w:r>
          </w:p>
        </w:tc>
        <w:tc>
          <w:tcPr>
            <w:tcW w:w="7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53C1E" w14:textId="4C545E81" w:rsidR="004833BC" w:rsidRPr="002517BC" w:rsidRDefault="004833BC" w:rsidP="004833B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833BC">
              <w:rPr>
                <w:rFonts w:ascii="Arial" w:hAnsi="Arial"/>
                <w:sz w:val="18"/>
                <w:lang w:eastAsia="ja-JP"/>
              </w:rPr>
              <w:t>Jul. 25, 2017</w:t>
            </w:r>
          </w:p>
        </w:tc>
      </w:tr>
    </w:tbl>
    <w:p w14:paraId="710243CD" w14:textId="40A0C776" w:rsidR="00441C0E" w:rsidRDefault="00441C0E" w:rsidP="00602C30">
      <w:pPr>
        <w:pStyle w:val="Caption"/>
        <w:keepNext/>
        <w:jc w:val="center"/>
      </w:pPr>
    </w:p>
    <w:p w14:paraId="7310C9BD" w14:textId="77777777" w:rsidR="00441C0E" w:rsidRDefault="00441C0E">
      <w:pPr>
        <w:overflowPunct/>
        <w:autoSpaceDE/>
        <w:autoSpaceDN/>
        <w:adjustRightInd/>
        <w:textAlignment w:val="auto"/>
        <w:rPr>
          <w:b/>
          <w:bCs/>
          <w:sz w:val="21"/>
          <w:szCs w:val="21"/>
        </w:rPr>
      </w:pPr>
      <w:r>
        <w:br w:type="page"/>
      </w:r>
    </w:p>
    <w:p w14:paraId="7EF0082E" w14:textId="77777777" w:rsidR="002F4162" w:rsidRPr="00A96CC7" w:rsidRDefault="00DE1E32" w:rsidP="00F0438D">
      <w:pPr>
        <w:pStyle w:val="Heading2"/>
        <w:rPr>
          <w:lang w:eastAsia="ja-JP"/>
        </w:rPr>
      </w:pPr>
      <w:bookmarkStart w:id="11" w:name="_Toc435018495"/>
      <w:r w:rsidRPr="00A96CC7">
        <w:rPr>
          <w:lang w:eastAsia="ja-JP"/>
        </w:rPr>
        <w:lastRenderedPageBreak/>
        <w:t>Restriction</w:t>
      </w:r>
      <w:bookmarkEnd w:id="11"/>
    </w:p>
    <w:p w14:paraId="5976BE87" w14:textId="77777777" w:rsidR="00FF6589" w:rsidRPr="00A96CC7" w:rsidRDefault="00DF6B87">
      <w:pPr>
        <w:overflowPunct/>
        <w:autoSpaceDE/>
        <w:autoSpaceDN/>
        <w:adjustRightInd/>
        <w:textAlignment w:val="auto"/>
        <w:rPr>
          <w:lang w:eastAsia="ja-JP"/>
        </w:rPr>
      </w:pPr>
      <w:r w:rsidRPr="00A96CC7">
        <w:rPr>
          <w:lang w:eastAsia="ja-JP"/>
        </w:rPr>
        <w:t>None</w:t>
      </w:r>
    </w:p>
    <w:p w14:paraId="3B781796" w14:textId="77777777" w:rsidR="005730C6" w:rsidRPr="00A96CC7" w:rsidRDefault="005730C6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092DA778" w14:textId="77777777" w:rsidR="00D869CB" w:rsidRPr="00A96CC7" w:rsidRDefault="00D869CB" w:rsidP="00D869CB">
      <w:pPr>
        <w:pStyle w:val="Heading2"/>
        <w:rPr>
          <w:lang w:eastAsia="ja-JP"/>
        </w:rPr>
      </w:pPr>
      <w:bookmarkStart w:id="12" w:name="_Toc435018496"/>
      <w:r w:rsidRPr="00A96CC7">
        <w:rPr>
          <w:lang w:eastAsia="ja-JP"/>
        </w:rPr>
        <w:t>Notice</w:t>
      </w:r>
      <w:bookmarkEnd w:id="12"/>
    </w:p>
    <w:p w14:paraId="783E4184" w14:textId="73E4C991" w:rsidR="00D869CB" w:rsidRPr="00A96CC7" w:rsidRDefault="00D869CB" w:rsidP="001A37E3">
      <w:pPr>
        <w:pStyle w:val="Level1unordered"/>
        <w:numPr>
          <w:ilvl w:val="0"/>
          <w:numId w:val="0"/>
        </w:numPr>
        <w:spacing w:after="0"/>
        <w:ind w:left="289" w:hanging="289"/>
        <w:rPr>
          <w:lang w:eastAsia="ja-JP"/>
        </w:rPr>
      </w:pPr>
      <w:r w:rsidRPr="00A96CC7">
        <w:rPr>
          <w:lang w:eastAsia="ja-JP"/>
        </w:rPr>
        <w:t>None.</w:t>
      </w:r>
      <w:r w:rsidR="00107317" w:rsidRPr="00A96CC7">
        <w:rPr>
          <w:lang w:eastAsia="ja-JP"/>
        </w:rPr>
        <w:tab/>
      </w:r>
    </w:p>
    <w:p w14:paraId="07646755" w14:textId="77777777" w:rsidR="00FD72DE" w:rsidRPr="00A96CC7" w:rsidRDefault="00D869CB" w:rsidP="00D869CB">
      <w:pPr>
        <w:pStyle w:val="Heading1"/>
        <w:rPr>
          <w:lang w:eastAsia="ja-JP"/>
        </w:rPr>
      </w:pPr>
      <w:r w:rsidRPr="00A96CC7">
        <w:lastRenderedPageBreak/>
        <w:t xml:space="preserve">   </w:t>
      </w:r>
      <w:bookmarkStart w:id="13" w:name="_Toc435018497"/>
      <w:r w:rsidR="00FD72DE" w:rsidRPr="00A96CC7">
        <w:rPr>
          <w:lang w:eastAsia="ja-JP"/>
        </w:rPr>
        <w:t>Terminology</w:t>
      </w:r>
      <w:bookmarkEnd w:id="13"/>
      <w:r w:rsidR="001230CE" w:rsidRPr="002517BC">
        <w:rPr>
          <w:lang w:eastAsia="ja-JP"/>
        </w:rPr>
        <w:fldChar w:fldCharType="begin"/>
      </w:r>
      <w:r w:rsidR="001230CE" w:rsidRPr="00A96CC7">
        <w:instrText xml:space="preserve"> TC "</w:instrText>
      </w:r>
      <w:r w:rsidR="001230CE" w:rsidRPr="00A96CC7">
        <w:rPr>
          <w:lang w:eastAsia="ja-JP"/>
        </w:rPr>
        <w:instrText>Terminology</w:instrText>
      </w:r>
      <w:r w:rsidR="001230CE" w:rsidRPr="00A96CC7">
        <w:instrText xml:space="preserve">" \f C \l "1" </w:instrText>
      </w:r>
      <w:r w:rsidR="001230CE" w:rsidRPr="002517BC">
        <w:rPr>
          <w:lang w:eastAsia="ja-JP"/>
        </w:rPr>
        <w:fldChar w:fldCharType="end"/>
      </w:r>
    </w:p>
    <w:p w14:paraId="31DCDD74" w14:textId="77777777" w:rsidR="00A0312D" w:rsidRPr="00A96CC7" w:rsidRDefault="00FD72DE" w:rsidP="009E5F38">
      <w:pPr>
        <w:tabs>
          <w:tab w:val="right" w:pos="9752"/>
        </w:tabs>
        <w:rPr>
          <w:lang w:eastAsia="ja-JP"/>
        </w:rPr>
      </w:pPr>
      <w:r w:rsidRPr="00A96CC7">
        <w:rPr>
          <w:lang w:eastAsia="ja-JP"/>
        </w:rPr>
        <w:t>The following table shows terminology related to this module.</w:t>
      </w:r>
      <w:r w:rsidR="009E5F38" w:rsidRPr="00A96CC7">
        <w:rPr>
          <w:lang w:eastAsia="ja-JP"/>
        </w:rPr>
        <w:tab/>
      </w:r>
    </w:p>
    <w:p w14:paraId="0128801D" w14:textId="77777777" w:rsidR="00FF5CDA" w:rsidRPr="00A96CC7" w:rsidRDefault="00FF5CDA" w:rsidP="00081DDE">
      <w:pPr>
        <w:rPr>
          <w:lang w:eastAsia="ja-JP"/>
        </w:rPr>
      </w:pPr>
    </w:p>
    <w:p w14:paraId="09C78B44" w14:textId="3BEDBDB9" w:rsidR="00C412F6" w:rsidRPr="00A96CC7" w:rsidRDefault="00974763" w:rsidP="00B94E6D">
      <w:pPr>
        <w:jc w:val="center"/>
        <w:rPr>
          <w:lang w:eastAsia="ja-JP"/>
        </w:rPr>
      </w:pPr>
      <w:r w:rsidRPr="00A96CC7">
        <w:rPr>
          <w:b/>
          <w:lang w:eastAsia="ja-JP"/>
        </w:rPr>
        <w:t xml:space="preserve">Table </w:t>
      </w:r>
      <w:r w:rsidRPr="002517BC">
        <w:rPr>
          <w:b/>
        </w:rPr>
        <w:fldChar w:fldCharType="begin"/>
      </w:r>
      <w:r w:rsidRPr="00A96CC7">
        <w:rPr>
          <w:b/>
          <w:lang w:eastAsia="ja-JP"/>
        </w:rPr>
        <w:instrText xml:space="preserve"> STYLEREF 1 \s </w:instrText>
      </w:r>
      <w:r w:rsidRPr="002517BC">
        <w:rPr>
          <w:b/>
        </w:rPr>
        <w:fldChar w:fldCharType="separate"/>
      </w:r>
      <w:r w:rsidR="00F90005">
        <w:rPr>
          <w:b/>
          <w:noProof/>
          <w:lang w:eastAsia="ja-JP"/>
        </w:rPr>
        <w:t>2</w:t>
      </w:r>
      <w:r w:rsidRPr="002517BC">
        <w:rPr>
          <w:b/>
          <w:noProof/>
        </w:rPr>
        <w:fldChar w:fldCharType="end"/>
      </w:r>
      <w:r w:rsidRPr="00A96CC7">
        <w:rPr>
          <w:b/>
          <w:lang w:eastAsia="ja-JP"/>
        </w:rPr>
        <w:noBreakHyphen/>
      </w:r>
      <w:r w:rsidRPr="002517BC">
        <w:rPr>
          <w:b/>
        </w:rPr>
        <w:fldChar w:fldCharType="begin"/>
      </w:r>
      <w:r w:rsidRPr="00A96CC7">
        <w:rPr>
          <w:b/>
          <w:lang w:eastAsia="ja-JP"/>
        </w:rPr>
        <w:instrText xml:space="preserve"> SEQ Table \* ARABIC \s 1 </w:instrText>
      </w:r>
      <w:r w:rsidRPr="002517BC">
        <w:rPr>
          <w:b/>
        </w:rPr>
        <w:fldChar w:fldCharType="separate"/>
      </w:r>
      <w:r w:rsidR="00F90005">
        <w:rPr>
          <w:b/>
          <w:noProof/>
          <w:lang w:eastAsia="ja-JP"/>
        </w:rPr>
        <w:t>1</w:t>
      </w:r>
      <w:r w:rsidRPr="002517BC">
        <w:rPr>
          <w:b/>
          <w:noProof/>
        </w:rPr>
        <w:fldChar w:fldCharType="end"/>
      </w:r>
      <w:r w:rsidRPr="00A96CC7">
        <w:rPr>
          <w:b/>
          <w:noProof/>
          <w:lang w:eastAsia="ja-JP"/>
        </w:rPr>
        <w:t xml:space="preserve"> </w:t>
      </w:r>
      <w:r w:rsidR="00FB0F76" w:rsidRPr="00A96CC7">
        <w:rPr>
          <w:b/>
          <w:bCs/>
          <w:sz w:val="21"/>
          <w:szCs w:val="21"/>
        </w:rPr>
        <w:t>Terminology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601"/>
        <w:gridCol w:w="8231"/>
      </w:tblGrid>
      <w:tr w:rsidR="00A96CC7" w:rsidRPr="00A96CC7" w14:paraId="57AC69D1" w14:textId="77777777" w:rsidTr="00EF43E6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736620E" w14:textId="77777777" w:rsidR="00FD72DE" w:rsidRPr="00A96CC7" w:rsidRDefault="00FD72DE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lang w:eastAsia="ja-JP"/>
              </w:rPr>
              <w:t>Terms</w:t>
            </w:r>
          </w:p>
        </w:tc>
        <w:tc>
          <w:tcPr>
            <w:tcW w:w="4186" w:type="pct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5C9AD4" w14:textId="77777777" w:rsidR="00FD72DE" w:rsidRPr="00A96CC7" w:rsidRDefault="00FD72DE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lang w:eastAsia="ja-JP"/>
              </w:rPr>
              <w:t>Explanation</w:t>
            </w:r>
          </w:p>
        </w:tc>
      </w:tr>
      <w:tr w:rsidR="00A96CC7" w:rsidRPr="00A96CC7" w14:paraId="4FE8EE3C" w14:textId="77777777" w:rsidTr="00EF43E6">
        <w:trPr>
          <w:cantSplit/>
          <w:trHeight w:val="260"/>
          <w:tblHeader/>
        </w:trPr>
        <w:tc>
          <w:tcPr>
            <w:tcW w:w="81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64569D" w14:textId="77777777" w:rsidR="00DE2FCA" w:rsidRPr="00A96CC7" w:rsidRDefault="00DE2FCA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THS</w:t>
            </w:r>
          </w:p>
        </w:tc>
        <w:tc>
          <w:tcPr>
            <w:tcW w:w="41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5B76CB" w14:textId="77777777" w:rsidR="00DE2FCA" w:rsidRPr="00A96CC7" w:rsidRDefault="00DE2FCA" w:rsidP="00C05AE2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u w:val="single"/>
                <w:lang w:eastAsia="ja-JP"/>
              </w:rPr>
              <w:t>Th</w:t>
            </w:r>
            <w:r w:rsidRPr="00A96CC7">
              <w:rPr>
                <w:rFonts w:ascii="Arial" w:hAnsi="Arial"/>
                <w:sz w:val="18"/>
                <w:lang w:eastAsia="ja-JP"/>
              </w:rPr>
              <w:t xml:space="preserve">ermal </w:t>
            </w:r>
            <w:r w:rsidR="00C05AE2" w:rsidRPr="00A96CC7">
              <w:rPr>
                <w:rFonts w:ascii="Arial" w:hAnsi="Arial"/>
                <w:b/>
                <w:sz w:val="18"/>
                <w:u w:val="single"/>
                <w:lang w:eastAsia="ja-JP"/>
              </w:rPr>
              <w:t>S</w:t>
            </w:r>
            <w:r w:rsidRPr="00A96CC7">
              <w:rPr>
                <w:rFonts w:ascii="Arial" w:hAnsi="Arial"/>
                <w:sz w:val="18"/>
                <w:lang w:eastAsia="ja-JP"/>
              </w:rPr>
              <w:t>ensor.</w:t>
            </w:r>
          </w:p>
        </w:tc>
      </w:tr>
      <w:tr w:rsidR="00A96CC7" w:rsidRPr="00A96CC7" w14:paraId="3C12F455" w14:textId="77777777" w:rsidTr="00EF43E6">
        <w:trPr>
          <w:cantSplit/>
          <w:trHeight w:val="260"/>
          <w:tblHeader/>
        </w:trPr>
        <w:tc>
          <w:tcPr>
            <w:tcW w:w="814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085F3F" w14:textId="77777777" w:rsidR="00DE2FCA" w:rsidRPr="00A96CC7" w:rsidRDefault="00DE2FCA" w:rsidP="00A025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T</w:t>
            </w:r>
            <w:r w:rsidR="00A025D8" w:rsidRPr="00A96CC7">
              <w:rPr>
                <w:rFonts w:ascii="Arial" w:hAnsi="Arial"/>
                <w:sz w:val="18"/>
                <w:lang w:eastAsia="ja-JP"/>
              </w:rPr>
              <w:t>SC</w:t>
            </w:r>
          </w:p>
        </w:tc>
        <w:tc>
          <w:tcPr>
            <w:tcW w:w="41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3AC7E1" w14:textId="77777777" w:rsidR="00DE2FCA" w:rsidRPr="00A96CC7" w:rsidRDefault="00DE2FCA" w:rsidP="00C05AE2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u w:val="single"/>
                <w:lang w:eastAsia="ja-JP"/>
              </w:rPr>
              <w:t>T</w:t>
            </w:r>
            <w:r w:rsidRPr="00A96CC7">
              <w:rPr>
                <w:rFonts w:ascii="Arial" w:hAnsi="Arial"/>
                <w:sz w:val="18"/>
                <w:lang w:eastAsia="ja-JP"/>
              </w:rPr>
              <w:t>hermal</w:t>
            </w:r>
            <w:r w:rsidR="00A025D8" w:rsidRPr="00A96CC7">
              <w:rPr>
                <w:rFonts w:ascii="Arial" w:hAnsi="Arial"/>
                <w:sz w:val="18"/>
                <w:lang w:eastAsia="ja-JP"/>
              </w:rPr>
              <w:t xml:space="preserve"> </w:t>
            </w:r>
            <w:r w:rsidR="00A025D8" w:rsidRPr="00A96CC7">
              <w:rPr>
                <w:rFonts w:ascii="Arial" w:hAnsi="Arial"/>
                <w:b/>
                <w:sz w:val="18"/>
                <w:u w:val="single"/>
                <w:lang w:eastAsia="ja-JP"/>
              </w:rPr>
              <w:t>S</w:t>
            </w:r>
            <w:r w:rsidR="00A025D8" w:rsidRPr="00A96CC7">
              <w:rPr>
                <w:rFonts w:ascii="Arial" w:hAnsi="Arial"/>
                <w:sz w:val="18"/>
                <w:lang w:eastAsia="ja-JP"/>
              </w:rPr>
              <w:t>ensor</w:t>
            </w:r>
            <w:r w:rsidRPr="00A96CC7">
              <w:rPr>
                <w:rFonts w:ascii="Arial" w:hAnsi="Arial"/>
                <w:sz w:val="18"/>
                <w:lang w:eastAsia="ja-JP"/>
              </w:rPr>
              <w:t xml:space="preserve"> </w:t>
            </w:r>
            <w:r w:rsidR="00C05AE2" w:rsidRPr="00A96CC7">
              <w:rPr>
                <w:rFonts w:ascii="Arial" w:hAnsi="Arial"/>
                <w:b/>
                <w:sz w:val="18"/>
                <w:u w:val="single"/>
                <w:lang w:eastAsia="ja-JP"/>
              </w:rPr>
              <w:t>C</w:t>
            </w:r>
            <w:r w:rsidRPr="00A96CC7">
              <w:rPr>
                <w:rFonts w:ascii="Arial" w:hAnsi="Arial"/>
                <w:sz w:val="18"/>
                <w:lang w:eastAsia="ja-JP"/>
              </w:rPr>
              <w:t>ontroller.</w:t>
            </w:r>
          </w:p>
        </w:tc>
      </w:tr>
      <w:tr w:rsidR="00FD72DE" w:rsidRPr="00A96CC7" w14:paraId="125A7AC5" w14:textId="77777777" w:rsidTr="00EF43E6">
        <w:trPr>
          <w:cantSplit/>
          <w:trHeight w:val="260"/>
          <w:tblHeader/>
        </w:trPr>
        <w:tc>
          <w:tcPr>
            <w:tcW w:w="814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342271" w14:textId="77777777" w:rsidR="00FD72DE" w:rsidRPr="00A96CC7" w:rsidRDefault="00DE2FCA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Thermal zone</w:t>
            </w:r>
          </w:p>
        </w:tc>
        <w:tc>
          <w:tcPr>
            <w:tcW w:w="418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1A206A" w14:textId="77777777" w:rsidR="00FD72DE" w:rsidRPr="00A96CC7" w:rsidRDefault="00DE2FCA" w:rsidP="00E85875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Represents a region managed by thermal framework.</w:t>
            </w:r>
          </w:p>
        </w:tc>
      </w:tr>
    </w:tbl>
    <w:p w14:paraId="34249F93" w14:textId="77777777" w:rsidR="00EF44D1" w:rsidRPr="00A96CC7" w:rsidRDefault="00EF44D1" w:rsidP="00651533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7C0A933B" w14:textId="77777777" w:rsidR="002F4162" w:rsidRPr="00A96CC7" w:rsidRDefault="00FD7545" w:rsidP="00FD7545">
      <w:pPr>
        <w:pStyle w:val="Heading1"/>
      </w:pPr>
      <w:r w:rsidRPr="00A96CC7">
        <w:lastRenderedPageBreak/>
        <w:t xml:space="preserve"> </w:t>
      </w:r>
      <w:r w:rsidR="00FF031F" w:rsidRPr="00A96CC7">
        <w:t xml:space="preserve">  </w:t>
      </w:r>
      <w:bookmarkStart w:id="14" w:name="_Toc435018498"/>
      <w:r w:rsidR="00EF44D1" w:rsidRPr="00A96CC7">
        <w:t>Operating Environment</w:t>
      </w:r>
      <w:bookmarkEnd w:id="14"/>
    </w:p>
    <w:p w14:paraId="3CBF2D8E" w14:textId="77777777" w:rsidR="00D869CB" w:rsidRPr="00A96CC7" w:rsidRDefault="00D869CB" w:rsidP="00D869CB">
      <w:pPr>
        <w:pStyle w:val="Heading2"/>
        <w:rPr>
          <w:lang w:eastAsia="ja-JP"/>
        </w:rPr>
      </w:pPr>
      <w:bookmarkStart w:id="15" w:name="_Toc435018499"/>
      <w:r w:rsidRPr="00A96CC7">
        <w:rPr>
          <w:lang w:eastAsia="ja-JP"/>
        </w:rPr>
        <w:t>Hardware Environment</w:t>
      </w:r>
      <w:bookmarkEnd w:id="15"/>
    </w:p>
    <w:p w14:paraId="0D436274" w14:textId="77777777" w:rsidR="007B43C6" w:rsidRPr="00A96CC7" w:rsidRDefault="00D147FC" w:rsidP="00D869CB">
      <w:pPr>
        <w:rPr>
          <w:lang w:eastAsia="ja-JP"/>
        </w:rPr>
      </w:pPr>
      <w:r w:rsidRPr="00A96CC7">
        <w:rPr>
          <w:lang w:eastAsia="ja-JP"/>
        </w:rPr>
        <w:t>The following table lists the hardware needed to use this module.</w:t>
      </w:r>
    </w:p>
    <w:p w14:paraId="6D24A2A7" w14:textId="77777777" w:rsidR="00B25DA4" w:rsidRPr="00A96CC7" w:rsidRDefault="00B25DA4" w:rsidP="00D869CB">
      <w:pPr>
        <w:rPr>
          <w:lang w:eastAsia="ja-JP"/>
        </w:rPr>
      </w:pPr>
    </w:p>
    <w:p w14:paraId="3180C872" w14:textId="2EF2026D" w:rsidR="00602C30" w:rsidRPr="00A96CC7" w:rsidRDefault="00974763" w:rsidP="00B94E6D">
      <w:pPr>
        <w:pStyle w:val="Caption"/>
        <w:keepNext/>
        <w:jc w:val="center"/>
        <w:rPr>
          <w:bCs w:val="0"/>
          <w:sz w:val="20"/>
          <w:szCs w:val="20"/>
          <w:lang w:eastAsia="ja-JP"/>
        </w:rPr>
      </w:pPr>
      <w:r w:rsidRPr="00A96CC7">
        <w:rPr>
          <w:lang w:eastAsia="ja-JP"/>
        </w:rPr>
        <w:t xml:space="preserve">Table </w:t>
      </w:r>
      <w:r w:rsidRPr="002517BC">
        <w:fldChar w:fldCharType="begin"/>
      </w:r>
      <w:r w:rsidRPr="00A96CC7">
        <w:rPr>
          <w:lang w:eastAsia="ja-JP"/>
        </w:rPr>
        <w:instrText xml:space="preserve"> STYLEREF 1 \s </w:instrText>
      </w:r>
      <w:r w:rsidRPr="002517BC">
        <w:fldChar w:fldCharType="separate"/>
      </w:r>
      <w:r w:rsidR="00F90005">
        <w:rPr>
          <w:noProof/>
          <w:lang w:eastAsia="ja-JP"/>
        </w:rPr>
        <w:t>3</w:t>
      </w:r>
      <w:r w:rsidRPr="002517BC">
        <w:rPr>
          <w:noProof/>
        </w:rPr>
        <w:fldChar w:fldCharType="end"/>
      </w:r>
      <w:r w:rsidRPr="00A96CC7">
        <w:rPr>
          <w:lang w:eastAsia="ja-JP"/>
        </w:rPr>
        <w:noBreakHyphen/>
      </w:r>
      <w:r w:rsidRPr="002517BC">
        <w:fldChar w:fldCharType="begin"/>
      </w:r>
      <w:r w:rsidRPr="00A96CC7">
        <w:rPr>
          <w:lang w:eastAsia="ja-JP"/>
        </w:rPr>
        <w:instrText xml:space="preserve"> SEQ Table \* ARABIC \s 1 </w:instrText>
      </w:r>
      <w:r w:rsidRPr="002517BC">
        <w:fldChar w:fldCharType="separate"/>
      </w:r>
      <w:r w:rsidR="00F90005">
        <w:rPr>
          <w:noProof/>
          <w:lang w:eastAsia="ja-JP"/>
        </w:rPr>
        <w:t>1</w:t>
      </w:r>
      <w:r w:rsidRPr="002517BC">
        <w:rPr>
          <w:noProof/>
        </w:rPr>
        <w:fldChar w:fldCharType="end"/>
      </w:r>
      <w:r w:rsidRPr="00A96CC7">
        <w:rPr>
          <w:noProof/>
          <w:lang w:eastAsia="ja-JP"/>
        </w:rPr>
        <w:t xml:space="preserve"> </w:t>
      </w:r>
      <w:r w:rsidR="00602C30" w:rsidRPr="00A96CC7">
        <w:rPr>
          <w:bCs w:val="0"/>
          <w:sz w:val="20"/>
          <w:szCs w:val="20"/>
        </w:rPr>
        <w:t xml:space="preserve">Hardware </w:t>
      </w:r>
      <w:r w:rsidR="00C617C8" w:rsidRPr="00A96CC7">
        <w:rPr>
          <w:bCs w:val="0"/>
          <w:sz w:val="20"/>
          <w:szCs w:val="20"/>
        </w:rPr>
        <w:t>Specification</w:t>
      </w:r>
      <w:r w:rsidR="00981E6E" w:rsidRPr="00A96CC7">
        <w:rPr>
          <w:bCs w:val="0"/>
          <w:sz w:val="20"/>
          <w:szCs w:val="20"/>
        </w:rPr>
        <w:t xml:space="preserve"> (R-Car </w:t>
      </w:r>
      <w:r w:rsidR="004833BC">
        <w:rPr>
          <w:bCs w:val="0"/>
          <w:sz w:val="20"/>
          <w:szCs w:val="20"/>
        </w:rPr>
        <w:t>H3/M3/M3N/</w:t>
      </w:r>
      <w:r w:rsidR="00FD10E1">
        <w:rPr>
          <w:bCs w:val="0"/>
          <w:sz w:val="20"/>
          <w:szCs w:val="20"/>
        </w:rPr>
        <w:t>E3/D3</w:t>
      </w:r>
      <w:r w:rsidR="004833BC">
        <w:rPr>
          <w:bCs w:val="0"/>
          <w:sz w:val="20"/>
          <w:szCs w:val="20"/>
        </w:rPr>
        <w:t>/V3H</w:t>
      </w:r>
      <w:r w:rsidR="00981E6E" w:rsidRPr="00A96CC7">
        <w:rPr>
          <w:bCs w:val="0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139"/>
        <w:gridCol w:w="1302"/>
        <w:gridCol w:w="2391"/>
      </w:tblGrid>
      <w:tr w:rsidR="00A96CC7" w:rsidRPr="00A96CC7" w14:paraId="6ADFABAA" w14:textId="77777777" w:rsidTr="00EF43E6">
        <w:trPr>
          <w:cantSplit/>
          <w:trHeight w:val="260"/>
          <w:tblHeader/>
        </w:trPr>
        <w:tc>
          <w:tcPr>
            <w:tcW w:w="312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349686EB" w14:textId="77777777" w:rsidR="00D147FC" w:rsidRPr="00A96CC7" w:rsidRDefault="00D147FC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0DC2C67B" w14:textId="77777777" w:rsidR="00D147FC" w:rsidRPr="00A96CC7" w:rsidRDefault="00D147FC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04451FC0" w14:textId="77777777" w:rsidR="00D147FC" w:rsidRPr="00A96CC7" w:rsidRDefault="00D147FC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A96CC7">
              <w:rPr>
                <w:rFonts w:ascii="Arial" w:hAnsi="Arial"/>
                <w:b/>
                <w:sz w:val="18"/>
                <w:lang w:eastAsia="ja-JP"/>
              </w:rPr>
              <w:t>Manufacture</w:t>
            </w:r>
          </w:p>
        </w:tc>
      </w:tr>
      <w:tr w:rsidR="00A96CC7" w:rsidRPr="00A96CC7" w14:paraId="2F64CD65" w14:textId="77777777" w:rsidTr="00EF43E6">
        <w:trPr>
          <w:cantSplit/>
          <w:trHeight w:val="260"/>
          <w:tblHeader/>
        </w:trPr>
        <w:tc>
          <w:tcPr>
            <w:tcW w:w="312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C98B53" w14:textId="77777777" w:rsidR="00D147FC" w:rsidRPr="00A96CC7" w:rsidRDefault="001A35A8" w:rsidP="00CD72E9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R-Car</w:t>
            </w:r>
            <w:r w:rsidR="00744387" w:rsidRPr="00A96CC7">
              <w:rPr>
                <w:rFonts w:ascii="Arial" w:hAnsi="Arial"/>
                <w:sz w:val="18"/>
                <w:lang w:eastAsia="ja-JP"/>
              </w:rPr>
              <w:t>H3</w:t>
            </w:r>
            <w:r w:rsidRPr="00A96CC7">
              <w:rPr>
                <w:rFonts w:ascii="Arial" w:hAnsi="Arial"/>
                <w:sz w:val="18"/>
                <w:lang w:eastAsia="ja-JP"/>
              </w:rPr>
              <w:t>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F2BEA7" w14:textId="77777777" w:rsidR="00D147FC" w:rsidRPr="00A96CC7" w:rsidRDefault="00612333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88DBCB" w14:textId="77777777" w:rsidR="00D147FC" w:rsidRPr="00A96CC7" w:rsidRDefault="00D147FC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A96CC7" w:rsidRPr="00A96CC7" w14:paraId="549D73BC" w14:textId="77777777" w:rsidTr="00EF43E6">
        <w:trPr>
          <w:cantSplit/>
          <w:trHeight w:val="260"/>
          <w:tblHeader/>
        </w:trPr>
        <w:tc>
          <w:tcPr>
            <w:tcW w:w="312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285C94" w14:textId="77777777" w:rsidR="00981E6E" w:rsidRPr="00A96CC7" w:rsidRDefault="00981E6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R-CarM3-SiP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C747F25" w14:textId="77777777" w:rsidR="00981E6E" w:rsidRPr="00A96CC7" w:rsidRDefault="00981E6E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3E7F11" w14:textId="77777777" w:rsidR="00981E6E" w:rsidRPr="00A96CC7" w:rsidRDefault="00981E6E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A96CC7" w:rsidRPr="00A96CC7" w14:paraId="3F22DA2B" w14:textId="77777777" w:rsidTr="003A27BB">
        <w:trPr>
          <w:cantSplit/>
          <w:trHeight w:val="260"/>
          <w:tblHeader/>
        </w:trPr>
        <w:tc>
          <w:tcPr>
            <w:tcW w:w="312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6DD4DB" w14:textId="082B7C96" w:rsidR="00FC289C" w:rsidRPr="00A96CC7" w:rsidRDefault="00FC289C" w:rsidP="00FC28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R-CarH3-SiP/M3-SiP</w:t>
            </w:r>
            <w:r w:rsidR="002C2869" w:rsidRPr="00A96CC7">
              <w:rPr>
                <w:rFonts w:ascii="Arial" w:hAnsi="Arial"/>
                <w:sz w:val="18"/>
                <w:lang w:eastAsia="ja-JP"/>
              </w:rPr>
              <w:t>/M3N-SiP</w:t>
            </w:r>
            <w:r w:rsidRPr="00A96CC7">
              <w:rPr>
                <w:rFonts w:ascii="Arial" w:hAnsi="Arial"/>
                <w:sz w:val="18"/>
                <w:lang w:eastAsia="ja-JP"/>
              </w:rPr>
              <w:t xml:space="preserve">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B8B9C12" w14:textId="77777777" w:rsidR="00FC289C" w:rsidRPr="00A96CC7" w:rsidRDefault="00FC289C" w:rsidP="00FC28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EF0F19" w14:textId="77777777" w:rsidR="00FC289C" w:rsidRPr="00A96CC7" w:rsidRDefault="00FC289C" w:rsidP="00FC289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A96CC7" w:rsidRPr="00A96CC7" w14:paraId="280E615C" w14:textId="77777777" w:rsidTr="001356F4">
        <w:trPr>
          <w:cantSplit/>
          <w:trHeight w:val="260"/>
          <w:tblHeader/>
        </w:trPr>
        <w:tc>
          <w:tcPr>
            <w:tcW w:w="312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1C193F" w14:textId="77777777" w:rsidR="007D1C9D" w:rsidRPr="00A96CC7" w:rsidRDefault="007D1C9D" w:rsidP="007D1C9D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R-CarE3 System Evaluation Board Ebisu</w:t>
            </w:r>
          </w:p>
          <w:p w14:paraId="37188448" w14:textId="105629BB" w:rsidR="002C2869" w:rsidRPr="00A96CC7" w:rsidRDefault="002C2869" w:rsidP="007D1C9D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R-CarE3 System Evaluation Board Ebisu-4D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2977DC5" w14:textId="77777777" w:rsidR="007D1C9D" w:rsidRPr="00A96CC7" w:rsidRDefault="007D1C9D" w:rsidP="007D1C9D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C0D093" w14:textId="77777777" w:rsidR="007D1C9D" w:rsidRPr="00A96CC7" w:rsidRDefault="007D1C9D" w:rsidP="007D1C9D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A96CC7" w:rsidRPr="00A96CC7" w14:paraId="1D123C7A" w14:textId="77777777" w:rsidTr="00A20E12">
        <w:trPr>
          <w:cantSplit/>
          <w:trHeight w:val="260"/>
          <w:tblHeader/>
        </w:trPr>
        <w:tc>
          <w:tcPr>
            <w:tcW w:w="312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2CE6D9" w14:textId="4B22FD80" w:rsidR="001356F4" w:rsidRPr="00A96CC7" w:rsidRDefault="00E401E5" w:rsidP="001356F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R-CarV3H System Evaluation Board Condor-I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A0F5E4" w14:textId="73A85BCB" w:rsidR="001356F4" w:rsidRPr="00A96CC7" w:rsidRDefault="001356F4" w:rsidP="001356F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05E440" w14:textId="1CD6830C" w:rsidR="001356F4" w:rsidRPr="00A96CC7" w:rsidRDefault="001356F4" w:rsidP="001356F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AA4654" w:rsidRPr="00A96CC7" w14:paraId="416EFC28" w14:textId="77777777" w:rsidTr="00EF43E6">
        <w:trPr>
          <w:cantSplit/>
          <w:trHeight w:val="260"/>
          <w:tblHeader/>
        </w:trPr>
        <w:tc>
          <w:tcPr>
            <w:tcW w:w="312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CB04B7" w14:textId="67A6B0C0" w:rsidR="00AA4654" w:rsidRPr="00A96CC7" w:rsidRDefault="00AA4654" w:rsidP="00AA465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A4654">
              <w:rPr>
                <w:rFonts w:ascii="Arial" w:hAnsi="Arial"/>
                <w:sz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809095" w14:textId="6DA4ADC1" w:rsidR="00AA4654" w:rsidRPr="00A96CC7" w:rsidRDefault="00AA4654" w:rsidP="00AA465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37957E" w14:textId="61AAC504" w:rsidR="00AA4654" w:rsidRPr="00A96CC7" w:rsidRDefault="00AA4654" w:rsidP="00AA4654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96CC7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</w:tbl>
    <w:p w14:paraId="4AB9C49D" w14:textId="77777777" w:rsidR="00D12FD9" w:rsidRPr="00A96CC7" w:rsidRDefault="00D12FD9" w:rsidP="00D12FD9">
      <w:pPr>
        <w:rPr>
          <w:lang w:eastAsia="ja-JP"/>
        </w:rPr>
      </w:pPr>
      <w:r w:rsidRPr="00A96CC7">
        <w:rPr>
          <w:lang w:eastAsia="ja-JP"/>
        </w:rPr>
        <w:br w:type="page"/>
      </w:r>
    </w:p>
    <w:p w14:paraId="53B88BBB" w14:textId="77777777" w:rsidR="00D12FD9" w:rsidRPr="00A96CC7" w:rsidRDefault="00D12FD9" w:rsidP="00D12FD9">
      <w:pPr>
        <w:pStyle w:val="Heading2"/>
        <w:rPr>
          <w:lang w:eastAsia="ja-JP"/>
        </w:rPr>
      </w:pPr>
      <w:bookmarkStart w:id="16" w:name="_Toc435018500"/>
      <w:r w:rsidRPr="00A96CC7">
        <w:rPr>
          <w:lang w:eastAsia="ja-JP"/>
        </w:rPr>
        <w:lastRenderedPageBreak/>
        <w:t>Software Configuration</w:t>
      </w:r>
      <w:bookmarkEnd w:id="16"/>
    </w:p>
    <w:p w14:paraId="69D576D3" w14:textId="77777777" w:rsidR="00CF0FF9" w:rsidRPr="00A96CC7" w:rsidRDefault="0079435A" w:rsidP="00CF0FF9">
      <w:pPr>
        <w:rPr>
          <w:lang w:eastAsia="ja-JP"/>
        </w:rPr>
      </w:pPr>
      <w:r w:rsidRPr="00A96CC7">
        <w:rPr>
          <w:lang w:eastAsia="ja-JP"/>
        </w:rPr>
        <w:t>The following figure</w:t>
      </w:r>
      <w:r w:rsidR="00CF0FF9" w:rsidRPr="00A96CC7">
        <w:rPr>
          <w:lang w:eastAsia="ja-JP"/>
        </w:rPr>
        <w:t xml:space="preserve"> shows the configuration of this module.</w:t>
      </w:r>
    </w:p>
    <w:p w14:paraId="3D3C5A17" w14:textId="5D500AA8" w:rsidR="00D12FD9" w:rsidRPr="00A96CC7" w:rsidRDefault="00E16C23" w:rsidP="00CF0FF9">
      <w:pPr>
        <w:rPr>
          <w:lang w:eastAsia="ja-JP"/>
        </w:rPr>
      </w:pPr>
      <w:r w:rsidRPr="002517BC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2DED723" wp14:editId="632420C3">
                <wp:simplePos x="0" y="0"/>
                <wp:positionH relativeFrom="column">
                  <wp:posOffset>-111</wp:posOffset>
                </wp:positionH>
                <wp:positionV relativeFrom="paragraph">
                  <wp:posOffset>187100</wp:posOffset>
                </wp:positionV>
                <wp:extent cx="6122606" cy="6033770"/>
                <wp:effectExtent l="0" t="0" r="12065" b="50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06" cy="6033770"/>
                          <a:chOff x="0" y="0"/>
                          <a:chExt cx="6122606" cy="603377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145060" y="222422"/>
                            <a:ext cx="3327400" cy="375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n 17"/>
                        <wps:cNvSpPr/>
                        <wps:spPr>
                          <a:xfrm>
                            <a:off x="1433384" y="1005016"/>
                            <a:ext cx="2775585" cy="419735"/>
                          </a:xfrm>
                          <a:prstGeom prst="ca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93"/>
                        <wps:cNvSpPr txBox="1"/>
                        <wps:spPr bwMode="auto">
                          <a:xfrm>
                            <a:off x="1540476" y="255373"/>
                            <a:ext cx="256159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31333E" w14:textId="77777777" w:rsidR="00052429" w:rsidRPr="002517BC" w:rsidRDefault="00052429" w:rsidP="007E3945">
                              <w:pPr>
                                <w:pStyle w:val="NormalWeb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sz w:val="20"/>
                                  <w:szCs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93"/>
                        <wps:cNvSpPr txBox="1"/>
                        <wps:spPr bwMode="auto">
                          <a:xfrm>
                            <a:off x="1565189" y="1128584"/>
                            <a:ext cx="256159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52E5A1" w14:textId="77777777" w:rsidR="00052429" w:rsidRPr="002517BC" w:rsidRDefault="00052429" w:rsidP="007E3945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/sys/class/thermal/thermal_zoneX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12108" y="2117125"/>
                            <a:ext cx="3360420" cy="3784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93"/>
                        <wps:cNvSpPr txBox="1"/>
                        <wps:spPr bwMode="auto">
                          <a:xfrm>
                            <a:off x="1540476" y="2150076"/>
                            <a:ext cx="256159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6EB44E" w14:textId="77777777" w:rsidR="00052429" w:rsidRPr="002517BC" w:rsidRDefault="00052429" w:rsidP="007E3945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Thermal Framework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5633" y="3097427"/>
                            <a:ext cx="3377513" cy="38409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93"/>
                        <wps:cNvSpPr txBox="1"/>
                        <wps:spPr bwMode="auto">
                          <a:xfrm>
                            <a:off x="1433384" y="3138616"/>
                            <a:ext cx="256159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0971D9" w14:textId="77777777" w:rsidR="00052429" w:rsidRPr="002517BC" w:rsidRDefault="00052429" w:rsidP="007E3945">
                              <w:pPr>
                                <w:jc w:val="center"/>
                              </w:pPr>
                              <w:r w:rsidRPr="002517BC">
                                <w:rPr>
                                  <w:lang w:eastAsia="ja-JP"/>
                                </w:rPr>
                                <w:t>Thermal Driver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78941" y="1713471"/>
                            <a:ext cx="4785995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45989" y="3805881"/>
                            <a:ext cx="4851400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79157" y="4267200"/>
                            <a:ext cx="3343910" cy="3784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3"/>
                        <wps:cNvSpPr txBox="1"/>
                        <wps:spPr bwMode="auto">
                          <a:xfrm>
                            <a:off x="1482811" y="4300152"/>
                            <a:ext cx="256159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FFEA1D" w14:textId="77777777" w:rsidR="00052429" w:rsidRPr="002517BC" w:rsidRDefault="00052429" w:rsidP="009E143C">
                              <w:pPr>
                                <w:jc w:val="center"/>
                              </w:pPr>
                              <w:r w:rsidRPr="002517BC">
                                <w:rPr>
                                  <w:lang w:eastAsia="ja-JP"/>
                                </w:rPr>
                                <w:t>Thermal Sensor 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62681" y="5115698"/>
                            <a:ext cx="3360420" cy="3784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93"/>
                        <wps:cNvSpPr txBox="1"/>
                        <wps:spPr bwMode="auto">
                          <a:xfrm>
                            <a:off x="1416908" y="5156887"/>
                            <a:ext cx="256159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34611" w14:textId="77777777" w:rsidR="00052429" w:rsidRPr="002517BC" w:rsidRDefault="00052429" w:rsidP="00CF0FF9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 w:rsidRPr="002517BC">
                                <w:rPr>
                                  <w:lang w:eastAsia="ja-JP"/>
                                </w:rPr>
                                <w:t>Thermal Sensor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93"/>
                        <wps:cNvSpPr txBox="1"/>
                        <wps:spPr bwMode="auto">
                          <a:xfrm>
                            <a:off x="4621427" y="782595"/>
                            <a:ext cx="125984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29B9EB" w14:textId="77777777" w:rsidR="00052429" w:rsidRPr="002517BC" w:rsidRDefault="00052429" w:rsidP="009E143C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93"/>
                        <wps:cNvSpPr txBox="1"/>
                        <wps:spPr bwMode="auto">
                          <a:xfrm>
                            <a:off x="4621427" y="2652584"/>
                            <a:ext cx="125984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E6FD1C" w14:textId="77777777" w:rsidR="00052429" w:rsidRPr="002517BC" w:rsidRDefault="00052429" w:rsidP="009E143C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93"/>
                        <wps:cNvSpPr txBox="1"/>
                        <wps:spPr bwMode="auto">
                          <a:xfrm>
                            <a:off x="4547287" y="4670854"/>
                            <a:ext cx="125984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299167" w14:textId="77777777" w:rsidR="00052429" w:rsidRPr="002517BC" w:rsidRDefault="00052429" w:rsidP="009E143C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60325" y="5140411"/>
                            <a:ext cx="963295" cy="33718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93"/>
                        <wps:cNvSpPr txBox="1"/>
                        <wps:spPr bwMode="auto">
                          <a:xfrm>
                            <a:off x="4835611" y="5181600"/>
                            <a:ext cx="1046480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92A68" w14:textId="77777777" w:rsidR="00052429" w:rsidRPr="002517BC" w:rsidRDefault="00052429" w:rsidP="009E143C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2759676" y="1474573"/>
                            <a:ext cx="1" cy="5549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767914" y="2537254"/>
                            <a:ext cx="0" cy="5308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767914" y="3525795"/>
                            <a:ext cx="0" cy="6483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759676" y="4687330"/>
                            <a:ext cx="0" cy="3790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Box 93"/>
                        <wps:cNvSpPr txBox="1"/>
                        <wps:spPr bwMode="auto">
                          <a:xfrm>
                            <a:off x="7951" y="5539740"/>
                            <a:ext cx="61135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B7747" w14:textId="7D2A22C4" w:rsidR="00052429" w:rsidRPr="002517BC" w:rsidRDefault="00052429" w:rsidP="00CF0FF9">
                              <w:pPr>
                                <w:pStyle w:val="2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16C2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X” can </w:t>
                              </w:r>
                              <w:r w:rsidR="00E16C23" w:rsidRPr="00EC60E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be 0, 1, 2 corresp</w:t>
                              </w:r>
                              <w:r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onding to THS 1, 2, 3 respectively</w:t>
                              </w:r>
                              <w:r w:rsidR="00204C80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on H3/M3/M3N; can be 0 corresponding to THS 1 on </w:t>
                              </w:r>
                              <w:r w:rsidR="00FD10E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0936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3/</w:t>
                              </w:r>
                              <w:r w:rsidR="00FD10E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FD10E1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3746A9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 and can be 0,1 corresponding to THS 1, 2 on V3</w:t>
                              </w:r>
                              <w:r w:rsidR="00FF08CB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3746A9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60942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204C80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204C80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nstrText xml:space="preserve"> NOTEREF _Ref507680588 \f \h  \* MERGEFORMAT </w:instrText>
                              </w:r>
                              <w:r w:rsidR="00204C80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r>
                              <w:r w:rsidR="00204C80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ins w:id="17" w:author="Quat Doan Huynh" w:date="2023-12-14T11:17:00Z">
                                <w:r w:rsidR="00F90005" w:rsidRPr="00F90005">
                                  <w:rPr>
                                    <w:rStyle w:val="FootnoteReference"/>
                                    <w:rPrChange w:id="18" w:author="Quat Doan Huynh" w:date="2023-12-14T11:17:00Z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rPrChange>
                                  </w:rPr>
                                  <w:t>1</w:t>
                                </w:r>
                              </w:ins>
                              <w:del w:id="19" w:author="Quat Doan Huynh" w:date="2023-12-14T11:17:00Z">
                                <w:r w:rsidR="00F90005" w:rsidRPr="00F90005" w:rsidDel="00F90005">
                                  <w:rPr>
                                    <w:rStyle w:val="FootnoteReference"/>
                                  </w:rPr>
                                  <w:delText>1</w:delText>
                                </w:r>
                              </w:del>
                              <w:r w:rsidR="00204C80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560942" w:rsidRPr="002517B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6122606" cy="601449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ED723" id="Group 40" o:spid="_x0000_s1026" style="position:absolute;margin-left:0;margin-top:14.75pt;width:482.1pt;height:475.1pt;z-index:251651072;mso-width-relative:margin;mso-height-relative:margin" coordsize="61226,60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">
                <v:rect id="Rectangle 16" o:spid="_x0000_s1027" style="position:absolute;left:11450;top:2224;width:33274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7" o:spid="_x0000_s1028" type="#_x0000_t22" style="position:absolute;left:14333;top:10050;width:2775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5404;top:2553;width:256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E31333E" w14:textId="77777777" w:rsidR="00052429" w:rsidRPr="002517BC" w:rsidRDefault="00052429" w:rsidP="007E3945">
                        <w:pPr>
                          <w:pStyle w:val="NormalWeb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sz w:val="20"/>
                            <w:szCs w:val="20"/>
                          </w:rPr>
                          <w:t>Application</w:t>
                        </w:r>
                      </w:p>
                    </w:txbxContent>
                  </v:textbox>
                </v:shape>
                <v:shape id="_x0000_s1030" type="#_x0000_t202" style="position:absolute;left:15651;top:11285;width:256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F52E5A1" w14:textId="77777777" w:rsidR="00052429" w:rsidRPr="002517BC" w:rsidRDefault="00052429" w:rsidP="007E3945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/sys/class/thermal/thermal_zoneX</w:t>
                        </w:r>
                      </w:p>
                    </w:txbxContent>
                  </v:textbox>
                </v:shape>
                <v:rect id="Rectangle 20" o:spid="_x0000_s1031" style="position:absolute;left:11121;top:21171;width:33604;height:3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<v:shape id="_x0000_s1032" type="#_x0000_t202" style="position:absolute;left:15404;top:21500;width:256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C6EB44E" w14:textId="77777777" w:rsidR="00052429" w:rsidRPr="002517BC" w:rsidRDefault="00052429" w:rsidP="007E3945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Thermal Framework</w:t>
                        </w:r>
                      </w:p>
                    </w:txbxContent>
                  </v:textbox>
                </v:shape>
                <v:rect id="Rectangle 22" o:spid="_x0000_s1033" style="position:absolute;left:10956;top:30974;width:33775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" fillcolor="#bfbfbf [2412]" strokecolor="black [3213]" strokeweight="1pt">
                  <v:fill r:id="rId11" o:title="" color2="white [3212]" type="pattern"/>
                </v:rect>
                <v:shape id="_x0000_s1034" type="#_x0000_t202" style="position:absolute;left:14333;top:31386;width:256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30971D9" w14:textId="77777777" w:rsidR="00052429" w:rsidRPr="002517BC" w:rsidRDefault="00052429" w:rsidP="007E3945">
                        <w:pPr>
                          <w:jc w:val="center"/>
                        </w:pPr>
                        <w:r w:rsidRPr="002517BC">
                          <w:rPr>
                            <w:lang w:eastAsia="ja-JP"/>
                          </w:rPr>
                          <w:t>Thermal Driver</w:t>
                        </w:r>
                      </w:p>
                    </w:txbxContent>
                  </v:textbox>
                </v:shape>
                <v:line id="Straight Connector 24" o:spid="_x0000_s1035" style="position:absolute;visibility:visible;mso-wrap-style:square" from="3789,17134" to="51649,1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" strokecolor="black [3040]" strokeweight="1.5pt">
                  <v:stroke dashstyle="longDash"/>
                </v:line>
                <v:line id="Straight Connector 25" o:spid="_x0000_s1036" style="position:absolute;visibility:visible;mso-wrap-style:square" from="3459,38058" to="51973,38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" strokecolor="black [3040]" strokeweight="1.5pt">
                  <v:stroke dashstyle="longDash"/>
                </v:line>
                <v:rect id="Rectangle 26" o:spid="_x0000_s1037" style="position:absolute;left:10791;top:42672;width:33439;height:3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<v:shape id="_x0000_s1038" type="#_x0000_t202" style="position:absolute;left:14828;top:43001;width:256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BFFEA1D" w14:textId="77777777" w:rsidR="00052429" w:rsidRPr="002517BC" w:rsidRDefault="00052429" w:rsidP="009E143C">
                        <w:pPr>
                          <w:jc w:val="center"/>
                        </w:pPr>
                        <w:r w:rsidRPr="002517BC">
                          <w:rPr>
                            <w:lang w:eastAsia="ja-JP"/>
                          </w:rPr>
                          <w:t>Thermal Sensor Controller</w:t>
                        </w:r>
                      </w:p>
                    </w:txbxContent>
                  </v:textbox>
                </v:shape>
                <v:rect id="Rectangle 28" o:spid="_x0000_s1039" style="position:absolute;left:10626;top:51156;width:33605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  <v:shape id="_x0000_s1040" type="#_x0000_t202" style="position:absolute;left:14169;top:51568;width:256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B834611" w14:textId="77777777" w:rsidR="00052429" w:rsidRPr="002517BC" w:rsidRDefault="00052429" w:rsidP="00CF0FF9">
                        <w:pPr>
                          <w:jc w:val="center"/>
                          <w:rPr>
                            <w:lang w:eastAsia="ja-JP"/>
                          </w:rPr>
                        </w:pPr>
                        <w:r w:rsidRPr="002517BC">
                          <w:rPr>
                            <w:lang w:eastAsia="ja-JP"/>
                          </w:rPr>
                          <w:t>Thermal Sensor</w:t>
                        </w:r>
                      </w:p>
                    </w:txbxContent>
                  </v:textbox>
                </v:shape>
                <v:shape id="_x0000_s1041" type="#_x0000_t202" style="position:absolute;left:46214;top:7825;width:125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C29B9EB" w14:textId="77777777" w:rsidR="00052429" w:rsidRPr="002517BC" w:rsidRDefault="00052429" w:rsidP="009E143C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User mode</w:t>
                        </w:r>
                      </w:p>
                    </w:txbxContent>
                  </v:textbox>
                </v:shape>
                <v:shape id="_x0000_s1042" type="#_x0000_t202" style="position:absolute;left:46214;top:26525;width:125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EE6FD1C" w14:textId="77777777" w:rsidR="00052429" w:rsidRPr="002517BC" w:rsidRDefault="00052429" w:rsidP="009E143C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Kernel mode</w:t>
                        </w:r>
                      </w:p>
                    </w:txbxContent>
                  </v:textbox>
                </v:shape>
                <v:shape id="_x0000_s1043" type="#_x0000_t202" style="position:absolute;left:45472;top:46708;width:125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6299167" w14:textId="77777777" w:rsidR="00052429" w:rsidRPr="002517BC" w:rsidRDefault="00052429" w:rsidP="009E143C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Hardware</w:t>
                        </w:r>
                      </w:p>
                    </w:txbxContent>
                  </v:textbox>
                </v:shape>
                <v:rect id="Rectangle 33" o:spid="_x0000_s1044" style="position:absolute;left:48603;top:51404;width:9633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" fillcolor="#bfbfbf [2412]" strokecolor="black [3213]" strokeweight="1pt">
                  <v:fill r:id="rId11" o:title="" color2="white [3212]" type="pattern"/>
                </v:rect>
                <v:shape id="_x0000_s1045" type="#_x0000_t202" style="position:absolute;left:48356;top:51816;width:1046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AE92A68" w14:textId="77777777" w:rsidR="00052429" w:rsidRPr="002517BC" w:rsidRDefault="00052429" w:rsidP="009E143C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This module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46" type="#_x0000_t32" style="position:absolute;left:27596;top:14745;width:0;height:5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" strokecolor="black [3213]" strokeweight="1pt">
                  <v:stroke startarrow="open" endarrow="open"/>
                </v:shape>
                <v:shape id="Straight Arrow Connector 37" o:spid="_x0000_s1047" type="#_x0000_t32" style="position:absolute;left:27679;top:25372;width:0;height:53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" strokecolor="black [3213]" strokeweight="1pt">
                  <v:stroke startarrow="open" endarrow="open"/>
                </v:shape>
                <v:shape id="Straight Arrow Connector 38" o:spid="_x0000_s1048" type="#_x0000_t32" style="position:absolute;left:27679;top:35257;width:0;height:6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" strokecolor="black [3213]" strokeweight="1pt">
                  <v:stroke startarrow="open" endarrow="open"/>
                </v:shape>
                <v:shape id="Straight Arrow Connector 39" o:spid="_x0000_s1049" type="#_x0000_t32" style="position:absolute;left:27596;top:46873;width:0;height:3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" strokecolor="black [3213]" strokeweight="1pt">
                  <v:stroke startarrow="open" endarrow="open"/>
                </v:shape>
                <v:shape id="_x0000_s1050" type="#_x0000_t202" style="position:absolute;left:79;top:55397;width:6113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2D2B7747" w14:textId="7D2A22C4" w:rsidR="00052429" w:rsidRPr="002517BC" w:rsidRDefault="00052429" w:rsidP="00CF0FF9">
                        <w:pPr>
                          <w:pStyle w:val="2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“</w:t>
                        </w:r>
                        <w:r w:rsidR="00E16C2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X” can </w:t>
                        </w:r>
                        <w:r w:rsidR="00E16C23" w:rsidRPr="00EC60E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be 0, 1, 2 corresp</w:t>
                        </w:r>
                        <w:r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onding to THS 1, 2, 3 respectively</w:t>
                        </w:r>
                        <w:r w:rsidR="00204C80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on H3/M3/M3N; can be 0 corresponding to THS 1 on </w:t>
                        </w:r>
                        <w:r w:rsidR="00FD10E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  <w:r w:rsidR="0009360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3/</w:t>
                        </w:r>
                        <w:r w:rsidR="00FD10E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="00FD10E1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  <w:r w:rsidR="003746A9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; and can be 0,1 corresponding to THS 1, 2 on V3</w:t>
                        </w:r>
                        <w:r w:rsidR="00FF08CB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 w:rsidR="003746A9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60942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</w:t>
                        </w:r>
                        <w:r w:rsidR="00204C80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="00204C80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nstrText xml:space="preserve"> NOTEREF _Ref507680588 \f \h  \* MERGEFORMAT </w:instrText>
                        </w:r>
                        <w:r w:rsidR="00204C80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r>
                        <w:r w:rsidR="00204C80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ins w:id="20" w:author="Quat Doan Huynh" w:date="2023-12-14T11:17:00Z">
                          <w:r w:rsidR="00F90005" w:rsidRPr="00F90005">
                            <w:rPr>
                              <w:rStyle w:val="FootnoteReference"/>
                              <w:rPrChange w:id="21" w:author="Quat Doan Huynh" w:date="2023-12-14T11:17:00Z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rPrChange>
                            </w:rPr>
                            <w:t>1</w:t>
                          </w:r>
                        </w:ins>
                        <w:del w:id="22" w:author="Quat Doan Huynh" w:date="2023-12-14T11:17:00Z">
                          <w:r w:rsidR="00F90005" w:rsidRPr="00F90005" w:rsidDel="00F90005">
                            <w:rPr>
                              <w:rStyle w:val="FootnoteReference"/>
                            </w:rPr>
                            <w:delText>1</w:delText>
                          </w:r>
                        </w:del>
                        <w:r w:rsidR="00204C80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fldChar w:fldCharType="end"/>
                        </w:r>
                        <w:r w:rsidR="00560942" w:rsidRPr="002517B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Rectangle 42" o:spid="_x0000_s1051" style="position:absolute;width:61226;height:60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" filled="f" strokecolor="black [3200]" strokeweight="1pt"/>
              </v:group>
            </w:pict>
          </mc:Fallback>
        </mc:AlternateContent>
      </w:r>
    </w:p>
    <w:p w14:paraId="4F58EB3D" w14:textId="594C406A" w:rsidR="007E3945" w:rsidRPr="00A96CC7" w:rsidRDefault="007E3945" w:rsidP="0056348D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2145568F" w14:textId="5EB4380E" w:rsidR="00CF0FF9" w:rsidRPr="00A96CC7" w:rsidRDefault="00560942" w:rsidP="00CF0FF9">
      <w:pPr>
        <w:pStyle w:val="Caption"/>
        <w:jc w:val="center"/>
      </w:pPr>
      <w:bookmarkStart w:id="23" w:name="_Ref507680588"/>
      <w:r w:rsidRPr="00A96CC7">
        <w:rPr>
          <w:rStyle w:val="FootnoteReference"/>
          <w:lang w:eastAsia="ja-JP"/>
        </w:rPr>
        <w:footnoteReference w:id="1"/>
      </w:r>
      <w:bookmarkEnd w:id="23"/>
      <w:r w:rsidR="00CF0FF9" w:rsidRPr="002517B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E8EEF2" wp14:editId="6523A1D6">
                <wp:simplePos x="0" y="0"/>
                <wp:positionH relativeFrom="column">
                  <wp:posOffset>1411122</wp:posOffset>
                </wp:positionH>
                <wp:positionV relativeFrom="paragraph">
                  <wp:posOffset>6026785</wp:posOffset>
                </wp:positionV>
                <wp:extent cx="3275635" cy="342900"/>
                <wp:effectExtent l="0" t="0" r="0" b="0"/>
                <wp:wrapNone/>
                <wp:docPr id="43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7563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0BD277" w14:textId="6D3BD71E" w:rsidR="00052429" w:rsidRPr="00CF0FF9" w:rsidRDefault="00052429" w:rsidP="00CF0FF9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Figure</w:t>
                            </w:r>
                            <w:r>
                              <w:rPr>
                                <w:lang w:eastAsia="ja-JP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ja-JP"/>
                              </w:rP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F90005">
                              <w:rPr>
                                <w:noProof/>
                                <w:lang w:eastAsia="ja-JP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eastAsia="ja-JP"/>
                              </w:rP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rPr>
                                <w:lang w:eastAsia="ja-JP"/>
                              </w:rP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 w:rsidR="00F90005">
                              <w:rPr>
                                <w:noProof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</w:t>
                            </w:r>
                            <w:r>
                              <w:t>Module C</w:t>
                            </w:r>
                            <w:r w:rsidRPr="00CF0FF9">
                              <w:t>onfiguration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8EEF2" id="TextBox 93" o:spid="_x0000_s1052" type="#_x0000_t202" style="position:absolute;left:0;text-align:left;margin-left:111.1pt;margin-top:474.55pt;width:257.9pt;height:27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" filled="f" stroked="f">
                <v:textbox>
                  <w:txbxContent>
                    <w:p w14:paraId="460BD277" w14:textId="6D3BD71E" w:rsidR="00052429" w:rsidRPr="00CF0FF9" w:rsidRDefault="00052429" w:rsidP="00CF0FF9">
                      <w:pPr>
                        <w:pStyle w:val="Caption"/>
                        <w:jc w:val="center"/>
                      </w:pPr>
                      <w:r>
                        <w:rPr>
                          <w:rFonts w:hint="eastAsia"/>
                          <w:lang w:eastAsia="ja-JP"/>
                        </w:rPr>
                        <w:t>Figure</w:t>
                      </w:r>
                      <w:r>
                        <w:rPr>
                          <w:lang w:eastAsia="ja-JP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lang w:eastAsia="ja-JP"/>
                        </w:rPr>
                        <w:instrText xml:space="preserve"> STYLEREF 1 \s </w:instrText>
                      </w:r>
                      <w:r>
                        <w:fldChar w:fldCharType="separate"/>
                      </w:r>
                      <w:r w:rsidR="00F90005">
                        <w:rPr>
                          <w:noProof/>
                          <w:lang w:eastAsia="ja-JP"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eastAsia="ja-JP"/>
                        </w:rPr>
                        <w:noBreakHyphen/>
                      </w:r>
                      <w:r>
                        <w:fldChar w:fldCharType="begin"/>
                      </w:r>
                      <w:r>
                        <w:rPr>
                          <w:lang w:eastAsia="ja-JP"/>
                        </w:rPr>
                        <w:instrText xml:space="preserve"> SEQ Figure \* ARABIC \s 1 </w:instrText>
                      </w:r>
                      <w:r>
                        <w:fldChar w:fldCharType="separate"/>
                      </w:r>
                      <w:r w:rsidR="00F90005">
                        <w:rPr>
                          <w:noProof/>
                          <w:lang w:eastAsia="ja-JP"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</w:t>
                      </w:r>
                      <w:r>
                        <w:t>Module C</w:t>
                      </w:r>
                      <w:r w:rsidRPr="00CF0FF9">
                        <w:t>onfiguration</w:t>
                      </w:r>
                    </w:p>
                  </w:txbxContent>
                </v:textbox>
              </v:shape>
            </w:pict>
          </mc:Fallback>
        </mc:AlternateContent>
      </w:r>
      <w:r w:rsidR="009E143C" w:rsidRPr="002517B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3048C79" wp14:editId="008DCFDC">
                <wp:simplePos x="0" y="0"/>
                <wp:positionH relativeFrom="column">
                  <wp:posOffset>2830195</wp:posOffset>
                </wp:positionH>
                <wp:positionV relativeFrom="paragraph">
                  <wp:posOffset>501650</wp:posOffset>
                </wp:positionV>
                <wp:extent cx="0" cy="316865"/>
                <wp:effectExtent l="95250" t="38100" r="7620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3E1C8" id="Straight Arrow Connector 35" o:spid="_x0000_s1026" type="#_x0000_t32" style="position:absolute;margin-left:222.85pt;margin-top:39.5pt;width:0;height:24.9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" strokecolor="black [3213]" strokeweight="1pt">
                <v:stroke startarrow="open" endarrow="open"/>
              </v:shape>
            </w:pict>
          </mc:Fallback>
        </mc:AlternateContent>
      </w:r>
      <w:r w:rsidR="007E3945" w:rsidRPr="00A96CC7">
        <w:rPr>
          <w:lang w:eastAsia="ja-JP"/>
        </w:rPr>
        <w:br w:type="page"/>
      </w:r>
    </w:p>
    <w:p w14:paraId="7C1665CA" w14:textId="77777777" w:rsidR="002F4162" w:rsidRPr="00A96CC7" w:rsidRDefault="00D2310F" w:rsidP="00F0438D">
      <w:pPr>
        <w:rPr>
          <w:lang w:eastAsia="ja-JP"/>
        </w:rPr>
      </w:pPr>
      <w:r w:rsidRPr="00A96CC7">
        <w:rPr>
          <w:lang w:eastAsia="ja-JP"/>
        </w:rPr>
        <w:lastRenderedPageBreak/>
        <w:t>The following figure</w:t>
      </w:r>
      <w:r w:rsidR="00DB2556" w:rsidRPr="00A96CC7">
        <w:rPr>
          <w:lang w:eastAsia="ja-JP"/>
        </w:rPr>
        <w:t xml:space="preserve"> shows the software </w:t>
      </w:r>
      <w:r w:rsidR="007E3945" w:rsidRPr="00A96CC7">
        <w:rPr>
          <w:lang w:eastAsia="ja-JP"/>
        </w:rPr>
        <w:t>flowchart of this module</w:t>
      </w:r>
      <w:r w:rsidR="00DB2556" w:rsidRPr="00A96CC7">
        <w:rPr>
          <w:lang w:eastAsia="ja-JP"/>
        </w:rPr>
        <w:t>.</w:t>
      </w:r>
    </w:p>
    <w:p w14:paraId="024BFF48" w14:textId="77777777" w:rsidR="001004EB" w:rsidRPr="00A96CC7" w:rsidRDefault="001004EB" w:rsidP="00F0438D">
      <w:pPr>
        <w:rPr>
          <w:lang w:eastAsia="ja-JP"/>
        </w:rPr>
      </w:pPr>
    </w:p>
    <w:p w14:paraId="388D1B3D" w14:textId="77777777" w:rsidR="001004EB" w:rsidRPr="00A96CC7" w:rsidRDefault="00CF4B6D" w:rsidP="00F0438D">
      <w:pPr>
        <w:rPr>
          <w:lang w:eastAsia="ja-JP"/>
        </w:rPr>
      </w:pPr>
      <w:r w:rsidRPr="002517BC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6BCC7D" wp14:editId="5190BFA3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6222840" cy="6220712"/>
                <wp:effectExtent l="0" t="0" r="26035" b="27940"/>
                <wp:wrapTopAndBottom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840" cy="6220712"/>
                          <a:chOff x="0" y="0"/>
                          <a:chExt cx="6222840" cy="6220712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359" y="2470974"/>
                            <a:ext cx="44767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69397" w14:textId="77777777" w:rsidR="00052429" w:rsidRDefault="00052429" w:rsidP="00CF4B6D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359" y="4578980"/>
                            <a:ext cx="44767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73F97" w14:textId="77777777" w:rsidR="00052429" w:rsidRDefault="00052429" w:rsidP="00CF4B6D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7350" y="1738058"/>
                            <a:ext cx="44767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B71C1" w14:textId="77777777" w:rsidR="00052429" w:rsidRDefault="00052429" w:rsidP="00CF4B6D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547" y="3699481"/>
                            <a:ext cx="44767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C5DA5" w14:textId="77777777" w:rsidR="00052429" w:rsidRDefault="00052429" w:rsidP="00CF4B6D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90" name="Group 990"/>
                        <wpg:cNvGrpSpPr/>
                        <wpg:grpSpPr>
                          <a:xfrm>
                            <a:off x="0" y="0"/>
                            <a:ext cx="6222840" cy="6220712"/>
                            <a:chOff x="0" y="0"/>
                            <a:chExt cx="6222840" cy="6220712"/>
                          </a:xfrm>
                        </wpg:grpSpPr>
                        <wpg:grpSp>
                          <wpg:cNvPr id="987" name="Group 987"/>
                          <wpg:cNvGrpSpPr/>
                          <wpg:grpSpPr>
                            <a:xfrm>
                              <a:off x="1368110" y="97722"/>
                              <a:ext cx="2632710" cy="5850255"/>
                              <a:chOff x="0" y="0"/>
                              <a:chExt cx="2632710" cy="5850255"/>
                            </a:xfrm>
                          </wpg:grpSpPr>
                          <wps:wsp>
                            <wps:cNvPr id="968" name="Flowchart: Terminator 968"/>
                            <wps:cNvSpPr/>
                            <wps:spPr>
                              <a:xfrm>
                                <a:off x="836023" y="0"/>
                                <a:ext cx="962025" cy="363855"/>
                              </a:xfrm>
                              <a:prstGeom prst="flowChartTerminator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A11B5E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9" name="Flowchart: Terminator 969"/>
                            <wps:cNvSpPr/>
                            <wps:spPr>
                              <a:xfrm>
                                <a:off x="836023" y="5486400"/>
                                <a:ext cx="962025" cy="363855"/>
                              </a:xfrm>
                              <a:prstGeom prst="flowChartTerminator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813BF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  <w:p w14:paraId="340A7668" w14:textId="77777777" w:rsidR="00052429" w:rsidRDefault="00052429" w:rsidP="00CF4B6D">
                                  <w:pPr>
                                    <w:jc w:val="center"/>
                                  </w:pPr>
                                </w:p>
                                <w:p w14:paraId="106D3C8A" w14:textId="77777777" w:rsidR="00052429" w:rsidRDefault="00052429" w:rsidP="00CF4B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0" name="Flowchart: Decision 970"/>
                            <wps:cNvSpPr/>
                            <wps:spPr>
                              <a:xfrm>
                                <a:off x="0" y="1397726"/>
                                <a:ext cx="2632710" cy="929640"/>
                              </a:xfrm>
                              <a:prstGeom prst="flowChartDecision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DF92A5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Interrupt raises or Polling elapses?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1" name="Flowchart: Decision 971"/>
                            <wps:cNvSpPr/>
                            <wps:spPr>
                              <a:xfrm>
                                <a:off x="65314" y="3357154"/>
                                <a:ext cx="2498725" cy="1094740"/>
                              </a:xfrm>
                              <a:prstGeom prst="flowChartDecision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EBD661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Current temperature exceeds threshold temperature?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2" name="Flowchart: Process 972"/>
                            <wps:cNvSpPr/>
                            <wps:spPr>
                              <a:xfrm>
                                <a:off x="195943" y="698863"/>
                                <a:ext cx="2244725" cy="365760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B0A98E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Module initialization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3" name="Flowchart: Process 973"/>
                            <wps:cNvSpPr/>
                            <wps:spPr>
                              <a:xfrm>
                                <a:off x="195943" y="2658291"/>
                                <a:ext cx="2244725" cy="365760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D3F377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Update thermal zone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4" name="Flowchart: Process 974"/>
                            <wps:cNvSpPr/>
                            <wps:spPr>
                              <a:xfrm>
                                <a:off x="195943" y="4787537"/>
                                <a:ext cx="2244725" cy="365760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6582BF" w14:textId="77777777" w:rsidR="00052429" w:rsidRDefault="00052429" w:rsidP="00CF4B6D">
                                  <w:pPr>
                                    <w:jc w:val="center"/>
                                  </w:pPr>
                                  <w:r>
                                    <w:t>Shutdown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5" name="Elbow Connector 975"/>
                            <wps:cNvCnPr/>
                            <wps:spPr>
                              <a:xfrm>
                                <a:off x="1319349" y="365760"/>
                                <a:ext cx="0" cy="33591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9" name="Elbow Connector 979"/>
                            <wps:cNvCnPr/>
                            <wps:spPr>
                              <a:xfrm>
                                <a:off x="1325880" y="1064623"/>
                                <a:ext cx="0" cy="32621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0" name="Straight Arrow Connector 980"/>
                            <wps:cNvCnPr/>
                            <wps:spPr>
                              <a:xfrm>
                                <a:off x="1325880" y="2325189"/>
                                <a:ext cx="0" cy="3389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1" name="Straight Arrow Connector 981"/>
                            <wps:cNvCnPr/>
                            <wps:spPr>
                              <a:xfrm>
                                <a:off x="1325880" y="3030583"/>
                                <a:ext cx="0" cy="3262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2" name="Elbow Connector 982"/>
                            <wps:cNvCnPr/>
                            <wps:spPr>
                              <a:xfrm>
                                <a:off x="1325880" y="4447903"/>
                                <a:ext cx="0" cy="3386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4" name="Straight Arrow Connector 984"/>
                            <wps:cNvCnPr/>
                            <wps:spPr>
                              <a:xfrm>
                                <a:off x="1325880" y="5153297"/>
                                <a:ext cx="0" cy="3262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5" name="Elbow Connector 985"/>
                            <wps:cNvCnPr/>
                            <wps:spPr>
                              <a:xfrm rot="10800000">
                                <a:off x="1332411" y="1221377"/>
                                <a:ext cx="1277620" cy="640080"/>
                              </a:xfrm>
                              <a:prstGeom prst="bentConnector3">
                                <a:avLst>
                                  <a:gd name="adj1" fmla="val -4736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6" name="Elbow Connector 986"/>
                            <wps:cNvCnPr/>
                            <wps:spPr>
                              <a:xfrm flipV="1">
                                <a:off x="71846" y="1201783"/>
                                <a:ext cx="1249860" cy="2715606"/>
                              </a:xfrm>
                              <a:prstGeom prst="bentConnector3">
                                <a:avLst>
                                  <a:gd name="adj1" fmla="val -2143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9" name="Flowchart: Process 989"/>
                          <wps:cNvSpPr/>
                          <wps:spPr>
                            <a:xfrm>
                              <a:off x="0" y="0"/>
                              <a:ext cx="6222840" cy="6220712"/>
                            </a:xfrm>
                            <a:prstGeom prst="flowChartProcess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6BCC7D" id="Group 290" o:spid="_x0000_s1053" style="position:absolute;margin-left:12pt;margin-top:2.15pt;width:490pt;height:489.8pt;z-index:251658240" coordsize="62228,6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">
                <v:shape id="Text Box 2" o:spid="_x0000_s1054" type="#_x0000_t202" style="position:absolute;left:26873;top:24709;width:447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14:paraId="68369397" w14:textId="77777777" w:rsidR="00052429" w:rsidRDefault="00052429" w:rsidP="00CF4B6D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55" type="#_x0000_t202" style="position:absolute;left:26873;top:45789;width:447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" stroked="f">
                  <v:textbox>
                    <w:txbxContent>
                      <w:p w14:paraId="0AB73F97" w14:textId="77777777" w:rsidR="00052429" w:rsidRDefault="00052429" w:rsidP="00CF4B6D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56" type="#_x0000_t202" style="position:absolute;left:40973;top:17380;width:447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" stroked="f">
                  <v:textbox>
                    <w:txbxContent>
                      <w:p w14:paraId="6BDB71C1" w14:textId="77777777" w:rsidR="00052429" w:rsidRDefault="00052429" w:rsidP="00CF4B6D">
                        <w:r>
                          <w:t>No</w:t>
                        </w:r>
                      </w:p>
                    </w:txbxContent>
                  </v:textbox>
                </v:shape>
                <v:shape id="Text Box 2" o:spid="_x0000_s1057" type="#_x0000_t202" style="position:absolute;left:12145;top:36994;width:447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<v:textbox>
                    <w:txbxContent>
                      <w:p w14:paraId="2E9C5DA5" w14:textId="77777777" w:rsidR="00052429" w:rsidRDefault="00052429" w:rsidP="00CF4B6D">
                        <w:r>
                          <w:t>No</w:t>
                        </w:r>
                      </w:p>
                    </w:txbxContent>
                  </v:textbox>
                </v:shape>
                <v:group id="Group 990" o:spid="_x0000_s1058" style="position:absolute;width:62228;height:62207" coordsize="62228,6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<v:group id="Group 987" o:spid="_x0000_s1059" style="position:absolute;left:13681;top:977;width:26327;height:58502" coordsize="26327,5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68" o:spid="_x0000_s1060" type="#_x0000_t116" style="position:absolute;left:8360;width:9620;height:3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" fillcolor="#4f81bd [3204]" stroked="f" strokeweight="2pt">
                      <v:textbox>
                        <w:txbxContent>
                          <w:p w14:paraId="77A11B5E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  <v:shape id="Flowchart: Terminator 969" o:spid="_x0000_s1061" type="#_x0000_t116" style="position:absolute;left:8360;top:54864;width:9620;height:3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" fillcolor="#4f81bd [3204]" stroked="f" strokeweight="2pt">
                      <v:textbox>
                        <w:txbxContent>
                          <w:p w14:paraId="7DA813BF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40A7668" w14:textId="77777777" w:rsidR="00052429" w:rsidRDefault="00052429" w:rsidP="00CF4B6D">
                            <w:pPr>
                              <w:jc w:val="center"/>
                            </w:pPr>
                          </w:p>
                          <w:p w14:paraId="106D3C8A" w14:textId="77777777" w:rsidR="00052429" w:rsidRDefault="00052429" w:rsidP="00CF4B6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70" o:spid="_x0000_s1062" type="#_x0000_t110" style="position:absolute;top:13977;width:26327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" fillcolor="#4f81bd [3204]" stroked="f" strokeweight="2pt">
                      <v:textbox>
                        <w:txbxContent>
                          <w:p w14:paraId="3BDF92A5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Interrupt raises or Polling elapses?</w:t>
                            </w:r>
                          </w:p>
                        </w:txbxContent>
                      </v:textbox>
                    </v:shape>
                    <v:shape id="Flowchart: Decision 971" o:spid="_x0000_s1063" type="#_x0000_t110" style="position:absolute;left:653;top:33571;width:24987;height:10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" fillcolor="#4f81bd [3204]" stroked="f" strokeweight="2pt">
                      <v:textbox>
                        <w:txbxContent>
                          <w:p w14:paraId="07EBD661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Current temperature exceeds threshold temperature?</w:t>
                            </w: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972" o:spid="_x0000_s1064" type="#_x0000_t109" style="position:absolute;left:1959;top:6988;width:2244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" fillcolor="#4f81bd [3204]" stroked="f" strokeweight="2pt">
                      <v:textbox>
                        <w:txbxContent>
                          <w:p w14:paraId="7EB0A98E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Module initialization</w:t>
                            </w:r>
                          </w:p>
                        </w:txbxContent>
                      </v:textbox>
                    </v:shape>
                    <v:shape id="Flowchart: Process 973" o:spid="_x0000_s1065" type="#_x0000_t109" style="position:absolute;left:1959;top:26582;width:2244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" fillcolor="#4f81bd [3204]" stroked="f" strokeweight="2pt">
                      <v:textbox>
                        <w:txbxContent>
                          <w:p w14:paraId="06D3F377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Update thermal zone</w:t>
                            </w:r>
                          </w:p>
                        </w:txbxContent>
                      </v:textbox>
                    </v:shape>
                    <v:shape id="Flowchart: Process 974" o:spid="_x0000_s1066" type="#_x0000_t109" style="position:absolute;left:1959;top:47875;width:2244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" fillcolor="#4f81bd [3204]" stroked="f" strokeweight="2pt">
                      <v:textbox>
                        <w:txbxContent>
                          <w:p w14:paraId="216582BF" w14:textId="77777777" w:rsidR="00052429" w:rsidRDefault="00052429" w:rsidP="00CF4B6D">
                            <w:pPr>
                              <w:jc w:val="center"/>
                            </w:pPr>
                            <w:r>
                              <w:t>Shutdown the system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5" o:spid="_x0000_s1067" type="#_x0000_t34" style="position:absolute;left:13193;top:3657;width:0;height:33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" strokecolor="#4579b8 [3044]">
                      <v:stroke endarrow="open"/>
                    </v:shape>
                    <v:shape id="Elbow Connector 979" o:spid="_x0000_s1068" type="#_x0000_t34" style="position:absolute;left:13258;top:10646;width:0;height:32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" strokecolor="#4579b8 [3044]">
                      <v:stroke endarrow="open"/>
                    </v:shape>
                    <v:shape id="Straight Arrow Connector 980" o:spid="_x0000_s1069" type="#_x0000_t32" style="position:absolute;left:13258;top:23251;width:0;height:3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" strokecolor="#4579b8 [3044]">
                      <v:stroke endarrow="open"/>
                    </v:shape>
                    <v:shape id="Straight Arrow Connector 981" o:spid="_x0000_s1070" type="#_x0000_t32" style="position:absolute;left:13258;top:30305;width:0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" strokecolor="#4579b8 [3044]">
                      <v:stroke endarrow="open"/>
                    </v:shape>
                    <v:shape id="Elbow Connector 982" o:spid="_x0000_s1071" type="#_x0000_t34" style="position:absolute;left:13258;top:44479;width:0;height:33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" strokecolor="#4579b8 [3044]">
                      <v:stroke endarrow="open"/>
                    </v:shape>
                    <v:shape id="Straight Arrow Connector 984" o:spid="_x0000_s1072" type="#_x0000_t32" style="position:absolute;left:13258;top:51532;width:0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" strokecolor="#4579b8 [3044]">
                      <v:stroke endarrow="open"/>
                    </v:shape>
                    <v:shape id="Elbow Connector 985" o:spid="_x0000_s1073" type="#_x0000_t34" style="position:absolute;left:13324;top:12213;width:12776;height:6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" adj="-10230" strokecolor="#4579b8 [3044]">
                      <v:stroke endarrow="open"/>
                    </v:shape>
                    <v:shape id="Elbow Connector 986" o:spid="_x0000_s1074" type="#_x0000_t34" style="position:absolute;left:718;top:12017;width:12499;height:271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" adj="-4630" strokecolor="#4579b8 [3044]">
                      <v:stroke endarrow="open"/>
                    </v:shape>
                  </v:group>
                  <v:shape id="Flowchart: Process 989" o:spid="_x0000_s1075" type="#_x0000_t109" style="position:absolute;width:62228;height:6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" filled="f" strokecolor="black [3213]" strokeweight="1pt"/>
                </v:group>
                <w10:wrap type="topAndBottom"/>
              </v:group>
            </w:pict>
          </mc:Fallback>
        </mc:AlternateContent>
      </w:r>
    </w:p>
    <w:p w14:paraId="185AC1D7" w14:textId="4FD5ACDB" w:rsidR="00E748B8" w:rsidRPr="00A96CC7" w:rsidRDefault="00974763" w:rsidP="00C412F6">
      <w:pPr>
        <w:pStyle w:val="Caption"/>
        <w:jc w:val="center"/>
        <w:rPr>
          <w:rFonts w:ascii="Arial" w:eastAsia="MS Gothic" w:hAnsi="Arial"/>
          <w:sz w:val="18"/>
          <w:lang w:eastAsia="ja-JP"/>
        </w:rPr>
      </w:pPr>
      <w:r w:rsidRPr="00A96CC7">
        <w:rPr>
          <w:lang w:eastAsia="ja-JP"/>
        </w:rPr>
        <w:t xml:space="preserve">Figure </w:t>
      </w:r>
      <w:r w:rsidRPr="002517BC">
        <w:fldChar w:fldCharType="begin"/>
      </w:r>
      <w:r w:rsidRPr="00A96CC7">
        <w:rPr>
          <w:lang w:eastAsia="ja-JP"/>
        </w:rPr>
        <w:instrText xml:space="preserve"> STYLEREF 1 \s </w:instrText>
      </w:r>
      <w:r w:rsidRPr="002517BC">
        <w:fldChar w:fldCharType="separate"/>
      </w:r>
      <w:r w:rsidR="00F90005">
        <w:rPr>
          <w:noProof/>
          <w:lang w:eastAsia="ja-JP"/>
        </w:rPr>
        <w:t>3</w:t>
      </w:r>
      <w:r w:rsidRPr="002517BC">
        <w:rPr>
          <w:noProof/>
        </w:rPr>
        <w:fldChar w:fldCharType="end"/>
      </w:r>
      <w:r w:rsidRPr="00A96CC7">
        <w:rPr>
          <w:lang w:eastAsia="ja-JP"/>
        </w:rPr>
        <w:noBreakHyphen/>
      </w:r>
      <w:r w:rsidRPr="002517BC">
        <w:fldChar w:fldCharType="begin"/>
      </w:r>
      <w:r w:rsidRPr="00A96CC7">
        <w:rPr>
          <w:lang w:eastAsia="ja-JP"/>
        </w:rPr>
        <w:instrText xml:space="preserve"> SEQ Figure \* ARABIC \s 1 </w:instrText>
      </w:r>
      <w:r w:rsidRPr="002517BC">
        <w:fldChar w:fldCharType="separate"/>
      </w:r>
      <w:r w:rsidR="00F90005">
        <w:rPr>
          <w:noProof/>
          <w:lang w:eastAsia="ja-JP"/>
        </w:rPr>
        <w:t>2</w:t>
      </w:r>
      <w:r w:rsidRPr="002517BC">
        <w:rPr>
          <w:noProof/>
        </w:rPr>
        <w:fldChar w:fldCharType="end"/>
      </w:r>
      <w:r w:rsidRPr="00A96CC7">
        <w:rPr>
          <w:lang w:eastAsia="ja-JP"/>
        </w:rPr>
        <w:t xml:space="preserve"> </w:t>
      </w:r>
      <w:r w:rsidR="008E427B" w:rsidRPr="00A96CC7">
        <w:rPr>
          <w:lang w:eastAsia="ja-JP"/>
        </w:rPr>
        <w:t>Thermal S</w:t>
      </w:r>
      <w:r w:rsidR="000B40D9" w:rsidRPr="00A96CC7">
        <w:rPr>
          <w:lang w:eastAsia="ja-JP"/>
        </w:rPr>
        <w:t xml:space="preserve">ensor </w:t>
      </w:r>
      <w:r w:rsidR="00C412F6" w:rsidRPr="00A96CC7">
        <w:rPr>
          <w:lang w:eastAsia="ja-JP"/>
        </w:rPr>
        <w:t xml:space="preserve">Software </w:t>
      </w:r>
      <w:r w:rsidR="008E427B" w:rsidRPr="00A96CC7">
        <w:rPr>
          <w:lang w:eastAsia="ja-JP"/>
        </w:rPr>
        <w:t>F</w:t>
      </w:r>
      <w:r w:rsidR="007E3945" w:rsidRPr="00A96CC7">
        <w:rPr>
          <w:lang w:eastAsia="ja-JP"/>
        </w:rPr>
        <w:t>lowchart</w:t>
      </w:r>
      <w:r w:rsidR="009C6F41" w:rsidRPr="00A96CC7">
        <w:rPr>
          <w:lang w:eastAsia="ja-JP"/>
        </w:rPr>
        <w:t xml:space="preserve"> </w:t>
      </w:r>
    </w:p>
    <w:p w14:paraId="6CCB14F1" w14:textId="77777777" w:rsidR="00DB2556" w:rsidRPr="00A96CC7" w:rsidRDefault="00DB2556" w:rsidP="00C4420D">
      <w:pPr>
        <w:pStyle w:val="Caption"/>
        <w:rPr>
          <w:rFonts w:ascii="Arial" w:eastAsia="MS Gothic" w:hAnsi="Arial"/>
          <w:sz w:val="18"/>
          <w:lang w:eastAsia="ja-JP"/>
        </w:rPr>
      </w:pPr>
    </w:p>
    <w:p w14:paraId="45EF5876" w14:textId="77777777" w:rsidR="00EE1C1E" w:rsidRPr="00A96CC7" w:rsidRDefault="00B54F44" w:rsidP="00FD7545">
      <w:pPr>
        <w:pStyle w:val="Heading1"/>
        <w:rPr>
          <w:lang w:eastAsia="ja-JP"/>
        </w:rPr>
      </w:pPr>
      <w:r w:rsidRPr="00A96CC7">
        <w:rPr>
          <w:lang w:eastAsia="ja-JP"/>
        </w:rPr>
        <w:lastRenderedPageBreak/>
        <w:t xml:space="preserve"> </w:t>
      </w:r>
      <w:r w:rsidR="00FF031F" w:rsidRPr="00A96CC7">
        <w:rPr>
          <w:lang w:eastAsia="ja-JP"/>
        </w:rPr>
        <w:t xml:space="preserve">  </w:t>
      </w:r>
      <w:bookmarkStart w:id="24" w:name="_Toc435018501"/>
      <w:r w:rsidR="00FD7545" w:rsidRPr="00A96CC7">
        <w:rPr>
          <w:lang w:eastAsia="ja-JP"/>
        </w:rPr>
        <w:t>External Interface</w:t>
      </w:r>
      <w:bookmarkEnd w:id="24"/>
    </w:p>
    <w:p w14:paraId="0A218AE6" w14:textId="77777777" w:rsidR="00044663" w:rsidRPr="00A96CC7" w:rsidRDefault="00F32D5D" w:rsidP="00044663">
      <w:pPr>
        <w:pStyle w:val="Heading2"/>
        <w:rPr>
          <w:lang w:eastAsia="ja-JP"/>
        </w:rPr>
      </w:pPr>
      <w:bookmarkStart w:id="25" w:name="_Toc435018502"/>
      <w:proofErr w:type="spellStart"/>
      <w:r w:rsidRPr="00A96CC7">
        <w:rPr>
          <w:lang w:eastAsia="ja-JP"/>
        </w:rPr>
        <w:t>Sysfs</w:t>
      </w:r>
      <w:proofErr w:type="spellEnd"/>
      <w:r w:rsidRPr="00A96CC7">
        <w:rPr>
          <w:lang w:eastAsia="ja-JP"/>
        </w:rPr>
        <w:t xml:space="preserve"> I</w:t>
      </w:r>
      <w:r w:rsidR="00044663" w:rsidRPr="00A96CC7">
        <w:rPr>
          <w:lang w:eastAsia="ja-JP"/>
        </w:rPr>
        <w:t>nterface</w:t>
      </w:r>
      <w:bookmarkEnd w:id="25"/>
    </w:p>
    <w:p w14:paraId="43DA5FD6" w14:textId="77777777" w:rsidR="00FD7545" w:rsidRPr="00A96CC7" w:rsidRDefault="00FD7545" w:rsidP="00430395">
      <w:pPr>
        <w:jc w:val="both"/>
        <w:rPr>
          <w:lang w:eastAsia="ja-JP"/>
        </w:rPr>
      </w:pPr>
      <w:r w:rsidRPr="00A96CC7">
        <w:rPr>
          <w:lang w:eastAsia="ja-JP"/>
        </w:rPr>
        <w:t>Thermal driver does not provide directly external interface for user application. Instead, with thermal user interface,</w:t>
      </w:r>
      <w:r w:rsidR="00135A96" w:rsidRPr="00A96CC7">
        <w:rPr>
          <w:lang w:eastAsia="ja-JP"/>
        </w:rPr>
        <w:t xml:space="preserve"> </w:t>
      </w:r>
      <w:r w:rsidRPr="00A96CC7">
        <w:rPr>
          <w:lang w:eastAsia="ja-JP"/>
        </w:rPr>
        <w:t xml:space="preserve">application can get </w:t>
      </w:r>
      <w:r w:rsidR="00430395" w:rsidRPr="00A96CC7">
        <w:rPr>
          <w:lang w:eastAsia="ja-JP"/>
        </w:rPr>
        <w:t xml:space="preserve">current temperature of this </w:t>
      </w:r>
      <w:r w:rsidR="00A439F0" w:rsidRPr="00A96CC7">
        <w:rPr>
          <w:lang w:eastAsia="ja-JP"/>
        </w:rPr>
        <w:t>SoC</w:t>
      </w:r>
      <w:r w:rsidR="009C6F41" w:rsidRPr="00A96CC7">
        <w:rPr>
          <w:lang w:eastAsia="ja-JP"/>
        </w:rPr>
        <w:t xml:space="preserve"> and</w:t>
      </w:r>
      <w:r w:rsidR="00430395" w:rsidRPr="00A96CC7">
        <w:rPr>
          <w:lang w:eastAsia="ja-JP"/>
        </w:rPr>
        <w:t xml:space="preserve"> </w:t>
      </w:r>
      <w:r w:rsidRPr="00A96CC7">
        <w:rPr>
          <w:lang w:eastAsia="ja-JP"/>
        </w:rPr>
        <w:t>trip point</w:t>
      </w:r>
      <w:r w:rsidR="00430395" w:rsidRPr="00A96CC7">
        <w:rPr>
          <w:lang w:eastAsia="ja-JP"/>
        </w:rPr>
        <w:t xml:space="preserve"> </w:t>
      </w:r>
      <w:r w:rsidRPr="00A96CC7">
        <w:rPr>
          <w:lang w:eastAsia="ja-JP"/>
        </w:rPr>
        <w:t>information as described in the table below.</w:t>
      </w:r>
    </w:p>
    <w:p w14:paraId="2B9B7D1E" w14:textId="77777777" w:rsidR="004757F9" w:rsidRPr="00A96CC7" w:rsidRDefault="004757F9" w:rsidP="00430395">
      <w:pPr>
        <w:jc w:val="both"/>
        <w:rPr>
          <w:lang w:eastAsia="ja-JP"/>
        </w:rPr>
      </w:pPr>
    </w:p>
    <w:p w14:paraId="071BC2B7" w14:textId="46962367" w:rsidR="004757F9" w:rsidRPr="00A96CC7" w:rsidRDefault="004757F9" w:rsidP="00B94E6D">
      <w:pPr>
        <w:pStyle w:val="Caption"/>
        <w:keepNext/>
        <w:jc w:val="center"/>
        <w:rPr>
          <w:bCs w:val="0"/>
          <w:sz w:val="20"/>
          <w:szCs w:val="20"/>
          <w:lang w:eastAsia="ja-JP"/>
        </w:rPr>
      </w:pPr>
      <w:r w:rsidRPr="00A96CC7">
        <w:rPr>
          <w:lang w:eastAsia="ja-JP"/>
        </w:rPr>
        <w:t xml:space="preserve">Table </w:t>
      </w:r>
      <w:r w:rsidRPr="002517BC">
        <w:fldChar w:fldCharType="begin"/>
      </w:r>
      <w:r w:rsidRPr="00A96CC7">
        <w:rPr>
          <w:lang w:eastAsia="ja-JP"/>
        </w:rPr>
        <w:instrText xml:space="preserve"> STYLEREF 1 \s </w:instrText>
      </w:r>
      <w:r w:rsidRPr="002517BC">
        <w:fldChar w:fldCharType="separate"/>
      </w:r>
      <w:r w:rsidR="00F90005">
        <w:rPr>
          <w:noProof/>
          <w:lang w:eastAsia="ja-JP"/>
        </w:rPr>
        <w:t>4</w:t>
      </w:r>
      <w:r w:rsidRPr="002517BC">
        <w:rPr>
          <w:noProof/>
        </w:rPr>
        <w:fldChar w:fldCharType="end"/>
      </w:r>
      <w:r w:rsidRPr="00A96CC7">
        <w:rPr>
          <w:lang w:eastAsia="ja-JP"/>
        </w:rPr>
        <w:noBreakHyphen/>
      </w:r>
      <w:r w:rsidRPr="002517BC">
        <w:fldChar w:fldCharType="begin"/>
      </w:r>
      <w:r w:rsidRPr="00A96CC7">
        <w:rPr>
          <w:lang w:eastAsia="ja-JP"/>
        </w:rPr>
        <w:instrText xml:space="preserve"> SEQ Table \* ARABIC \s 1 </w:instrText>
      </w:r>
      <w:r w:rsidRPr="002517BC">
        <w:fldChar w:fldCharType="separate"/>
      </w:r>
      <w:r w:rsidR="00F90005">
        <w:rPr>
          <w:noProof/>
          <w:lang w:eastAsia="ja-JP"/>
        </w:rPr>
        <w:t>1</w:t>
      </w:r>
      <w:r w:rsidRPr="002517BC">
        <w:rPr>
          <w:noProof/>
        </w:rPr>
        <w:fldChar w:fldCharType="end"/>
      </w:r>
      <w:r w:rsidRPr="00A96CC7">
        <w:rPr>
          <w:noProof/>
          <w:lang w:eastAsia="ja-JP"/>
        </w:rPr>
        <w:t xml:space="preserve"> </w:t>
      </w:r>
      <w:r w:rsidR="002B6F0A" w:rsidRPr="00A96CC7">
        <w:rPr>
          <w:noProof/>
          <w:lang w:eastAsia="ja-JP"/>
        </w:rPr>
        <w:t>System information of thermal sensor driver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54"/>
        <w:gridCol w:w="4780"/>
      </w:tblGrid>
      <w:tr w:rsidR="00A96CC7" w:rsidRPr="00A96CC7" w14:paraId="5EBABEED" w14:textId="77777777" w:rsidTr="00EF43E6">
        <w:tc>
          <w:tcPr>
            <w:tcW w:w="4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099FA6" w14:textId="77777777" w:rsidR="00430395" w:rsidRPr="00A96CC7" w:rsidRDefault="00430395" w:rsidP="00430395">
            <w:pPr>
              <w:jc w:val="center"/>
              <w:rPr>
                <w:b/>
                <w:lang w:eastAsia="ja-JP"/>
              </w:rPr>
            </w:pPr>
            <w:r w:rsidRPr="00A96CC7">
              <w:rPr>
                <w:b/>
                <w:lang w:eastAsia="ja-JP"/>
              </w:rPr>
              <w:t>Thermal Zone Interfaces</w:t>
            </w:r>
          </w:p>
        </w:tc>
        <w:tc>
          <w:tcPr>
            <w:tcW w:w="47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E93D9" w14:textId="77777777" w:rsidR="00430395" w:rsidRPr="00A96CC7" w:rsidRDefault="00430395" w:rsidP="00430395">
            <w:pPr>
              <w:jc w:val="center"/>
              <w:rPr>
                <w:b/>
                <w:lang w:eastAsia="ja-JP"/>
              </w:rPr>
            </w:pPr>
            <w:r w:rsidRPr="00A96CC7">
              <w:rPr>
                <w:b/>
                <w:lang w:eastAsia="ja-JP"/>
              </w:rPr>
              <w:t>Notes</w:t>
            </w:r>
          </w:p>
        </w:tc>
      </w:tr>
      <w:tr w:rsidR="00A96CC7" w:rsidRPr="00A96CC7" w14:paraId="6E3145B5" w14:textId="77777777" w:rsidTr="00EF43E6">
        <w:tc>
          <w:tcPr>
            <w:tcW w:w="4854" w:type="dxa"/>
            <w:tcBorders>
              <w:top w:val="single" w:sz="12" w:space="0" w:color="auto"/>
              <w:left w:val="single" w:sz="12" w:space="0" w:color="auto"/>
            </w:tcBorders>
          </w:tcPr>
          <w:p w14:paraId="3D3B74CC" w14:textId="77777777" w:rsidR="00430395" w:rsidRPr="00A96CC7" w:rsidRDefault="00430395" w:rsidP="00FD7545">
            <w:pPr>
              <w:rPr>
                <w:lang w:eastAsia="ja-JP"/>
              </w:rPr>
            </w:pPr>
            <w:r w:rsidRPr="00A96CC7">
              <w:rPr>
                <w:lang w:eastAsia="ja-JP"/>
              </w:rPr>
              <w:t>/sys/class/thermal/</w:t>
            </w:r>
            <w:proofErr w:type="spellStart"/>
            <w:r w:rsidRPr="00A96CC7">
              <w:rPr>
                <w:lang w:eastAsia="ja-JP"/>
              </w:rPr>
              <w:t>thermal_zoneX</w:t>
            </w:r>
            <w:proofErr w:type="spellEnd"/>
            <w:r w:rsidRPr="00A96CC7">
              <w:rPr>
                <w:lang w:eastAsia="ja-JP"/>
              </w:rPr>
              <w:t>/temp</w:t>
            </w:r>
          </w:p>
        </w:tc>
        <w:tc>
          <w:tcPr>
            <w:tcW w:w="4780" w:type="dxa"/>
            <w:tcBorders>
              <w:top w:val="single" w:sz="12" w:space="0" w:color="auto"/>
              <w:right w:val="single" w:sz="12" w:space="0" w:color="auto"/>
            </w:tcBorders>
          </w:tcPr>
          <w:p w14:paraId="2CFC82C3" w14:textId="77777777" w:rsidR="00430395" w:rsidRPr="002517BC" w:rsidRDefault="00430395" w:rsidP="00430395">
            <w:pPr>
              <w:pStyle w:val="Default"/>
              <w:rPr>
                <w:color w:val="auto"/>
                <w:sz w:val="20"/>
              </w:rPr>
            </w:pPr>
            <w:r w:rsidRPr="002517BC">
              <w:rPr>
                <w:color w:val="auto"/>
                <w:sz w:val="20"/>
                <w:szCs w:val="20"/>
              </w:rPr>
              <w:t>Curren</w:t>
            </w:r>
            <w:r w:rsidR="00F20E16" w:rsidRPr="002517BC">
              <w:rPr>
                <w:color w:val="auto"/>
                <w:sz w:val="20"/>
                <w:szCs w:val="20"/>
              </w:rPr>
              <w:t xml:space="preserve">t temperature of this </w:t>
            </w:r>
            <w:r w:rsidR="00A439F0" w:rsidRPr="002517BC">
              <w:rPr>
                <w:color w:val="auto"/>
                <w:sz w:val="20"/>
                <w:szCs w:val="20"/>
              </w:rPr>
              <w:t>SoC</w:t>
            </w:r>
            <w:r w:rsidR="00F20E16" w:rsidRPr="002517BC">
              <w:rPr>
                <w:color w:val="auto"/>
                <w:sz w:val="20"/>
                <w:szCs w:val="20"/>
              </w:rPr>
              <w:t xml:space="preserve"> (</w:t>
            </w:r>
            <w:proofErr w:type="spellStart"/>
            <w:r w:rsidR="00BF7715" w:rsidRPr="002517BC">
              <w:rPr>
                <w:color w:val="auto"/>
                <w:sz w:val="20"/>
                <w:szCs w:val="20"/>
              </w:rPr>
              <w:t>millicelsius</w:t>
            </w:r>
            <w:proofErr w:type="spellEnd"/>
            <w:r w:rsidRPr="002517BC">
              <w:rPr>
                <w:color w:val="auto"/>
                <w:sz w:val="20"/>
                <w:szCs w:val="20"/>
              </w:rPr>
              <w:t xml:space="preserve">) </w:t>
            </w:r>
          </w:p>
        </w:tc>
      </w:tr>
      <w:tr w:rsidR="00A96CC7" w:rsidRPr="00A96CC7" w14:paraId="29BF6817" w14:textId="77777777" w:rsidTr="00EF43E6">
        <w:tc>
          <w:tcPr>
            <w:tcW w:w="4854" w:type="dxa"/>
            <w:tcBorders>
              <w:left w:val="single" w:sz="12" w:space="0" w:color="auto"/>
            </w:tcBorders>
          </w:tcPr>
          <w:p w14:paraId="734C2CE8" w14:textId="77777777" w:rsidR="00430395" w:rsidRPr="00A96CC7" w:rsidRDefault="00430395" w:rsidP="00FD7545">
            <w:pPr>
              <w:rPr>
                <w:lang w:eastAsia="ja-JP"/>
              </w:rPr>
            </w:pPr>
            <w:r w:rsidRPr="00A96CC7">
              <w:rPr>
                <w:lang w:eastAsia="ja-JP"/>
              </w:rPr>
              <w:t>/sys/class/th</w:t>
            </w:r>
            <w:r w:rsidR="002E1350" w:rsidRPr="00A96CC7">
              <w:rPr>
                <w:lang w:eastAsia="ja-JP"/>
              </w:rPr>
              <w:t>ermal/</w:t>
            </w:r>
            <w:proofErr w:type="spellStart"/>
            <w:r w:rsidR="002E1350" w:rsidRPr="00A96CC7">
              <w:rPr>
                <w:lang w:eastAsia="ja-JP"/>
              </w:rPr>
              <w:t>thermal_zoneX</w:t>
            </w:r>
            <w:proofErr w:type="spellEnd"/>
            <w:r w:rsidR="002E1350" w:rsidRPr="00A96CC7">
              <w:rPr>
                <w:lang w:eastAsia="ja-JP"/>
              </w:rPr>
              <w:t>/</w:t>
            </w:r>
            <w:proofErr w:type="spellStart"/>
            <w:r w:rsidR="002E1350" w:rsidRPr="00A96CC7">
              <w:rPr>
                <w:lang w:eastAsia="ja-JP"/>
              </w:rPr>
              <w:t>trip_point_Y</w:t>
            </w:r>
            <w:r w:rsidRPr="00A96CC7">
              <w:rPr>
                <w:lang w:eastAsia="ja-JP"/>
              </w:rPr>
              <w:t>_type</w:t>
            </w:r>
            <w:proofErr w:type="spellEnd"/>
          </w:p>
        </w:tc>
        <w:tc>
          <w:tcPr>
            <w:tcW w:w="4780" w:type="dxa"/>
            <w:tcBorders>
              <w:right w:val="single" w:sz="12" w:space="0" w:color="auto"/>
            </w:tcBorders>
          </w:tcPr>
          <w:p w14:paraId="4C63BFBC" w14:textId="77777777" w:rsidR="00430395" w:rsidRPr="002517BC" w:rsidRDefault="00430395" w:rsidP="00957F50">
            <w:pPr>
              <w:pStyle w:val="Default"/>
              <w:rPr>
                <w:color w:val="auto"/>
                <w:sz w:val="20"/>
              </w:rPr>
            </w:pPr>
            <w:r w:rsidRPr="002517BC">
              <w:rPr>
                <w:color w:val="auto"/>
                <w:sz w:val="20"/>
                <w:szCs w:val="20"/>
              </w:rPr>
              <w:t xml:space="preserve">Trip point </w:t>
            </w:r>
            <w:r w:rsidR="00957F50" w:rsidRPr="002517BC">
              <w:rPr>
                <w:color w:val="auto"/>
                <w:sz w:val="20"/>
                <w:szCs w:val="20"/>
              </w:rPr>
              <w:t>type</w:t>
            </w:r>
            <w:r w:rsidRPr="002517BC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30395" w:rsidRPr="00A96CC7" w14:paraId="4EBA3E72" w14:textId="77777777" w:rsidTr="00EF43E6">
        <w:tc>
          <w:tcPr>
            <w:tcW w:w="4854" w:type="dxa"/>
            <w:tcBorders>
              <w:left w:val="single" w:sz="12" w:space="0" w:color="auto"/>
              <w:bottom w:val="single" w:sz="12" w:space="0" w:color="auto"/>
            </w:tcBorders>
          </w:tcPr>
          <w:p w14:paraId="2F08F733" w14:textId="77777777" w:rsidR="00430395" w:rsidRPr="00A96CC7" w:rsidRDefault="00430395" w:rsidP="00FD7545">
            <w:pPr>
              <w:rPr>
                <w:lang w:eastAsia="ja-JP"/>
              </w:rPr>
            </w:pPr>
            <w:r w:rsidRPr="00A96CC7">
              <w:rPr>
                <w:lang w:eastAsia="ja-JP"/>
              </w:rPr>
              <w:t>/sys/class/th</w:t>
            </w:r>
            <w:r w:rsidR="002E1350" w:rsidRPr="00A96CC7">
              <w:rPr>
                <w:lang w:eastAsia="ja-JP"/>
              </w:rPr>
              <w:t>ermal/</w:t>
            </w:r>
            <w:proofErr w:type="spellStart"/>
            <w:r w:rsidR="002E1350" w:rsidRPr="00A96CC7">
              <w:rPr>
                <w:lang w:eastAsia="ja-JP"/>
              </w:rPr>
              <w:t>thermal_zoneX</w:t>
            </w:r>
            <w:proofErr w:type="spellEnd"/>
            <w:r w:rsidR="002E1350" w:rsidRPr="00A96CC7">
              <w:rPr>
                <w:lang w:eastAsia="ja-JP"/>
              </w:rPr>
              <w:t>/</w:t>
            </w:r>
            <w:proofErr w:type="spellStart"/>
            <w:r w:rsidR="002E1350" w:rsidRPr="00A96CC7">
              <w:rPr>
                <w:lang w:eastAsia="ja-JP"/>
              </w:rPr>
              <w:t>trip_point_Y</w:t>
            </w:r>
            <w:r w:rsidRPr="00A96CC7">
              <w:rPr>
                <w:lang w:eastAsia="ja-JP"/>
              </w:rPr>
              <w:t>_temp</w:t>
            </w:r>
            <w:proofErr w:type="spellEnd"/>
          </w:p>
        </w:tc>
        <w:tc>
          <w:tcPr>
            <w:tcW w:w="4780" w:type="dxa"/>
            <w:tcBorders>
              <w:bottom w:val="single" w:sz="12" w:space="0" w:color="auto"/>
              <w:right w:val="single" w:sz="12" w:space="0" w:color="auto"/>
            </w:tcBorders>
          </w:tcPr>
          <w:p w14:paraId="060025E4" w14:textId="77777777" w:rsidR="00430395" w:rsidRPr="002517BC" w:rsidRDefault="00957F50" w:rsidP="00430395">
            <w:pPr>
              <w:pStyle w:val="Default"/>
              <w:rPr>
                <w:color w:val="auto"/>
                <w:sz w:val="20"/>
              </w:rPr>
            </w:pPr>
            <w:r w:rsidRPr="002517BC">
              <w:rPr>
                <w:color w:val="auto"/>
                <w:sz w:val="20"/>
                <w:szCs w:val="20"/>
              </w:rPr>
              <w:t>Trip point temperature</w:t>
            </w:r>
            <w:r w:rsidR="00430395" w:rsidRPr="002517BC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59FA721B" w14:textId="77777777" w:rsidR="00195913" w:rsidRPr="00A96CC7" w:rsidRDefault="00195913" w:rsidP="00195913">
      <w:pPr>
        <w:tabs>
          <w:tab w:val="left" w:pos="1260"/>
        </w:tabs>
        <w:rPr>
          <w:lang w:eastAsia="ja-JP"/>
        </w:rPr>
      </w:pPr>
    </w:p>
    <w:p w14:paraId="77F855B7" w14:textId="77777777" w:rsidR="00195913" w:rsidRPr="00A96CC7" w:rsidRDefault="00195913" w:rsidP="00195913">
      <w:pPr>
        <w:tabs>
          <w:tab w:val="left" w:pos="1260"/>
        </w:tabs>
        <w:rPr>
          <w:lang w:eastAsia="ja-JP"/>
        </w:rPr>
      </w:pPr>
      <w:r w:rsidRPr="00A96CC7">
        <w:rPr>
          <w:u w:val="single"/>
          <w:lang w:eastAsia="ja-JP"/>
        </w:rPr>
        <w:t>Note</w:t>
      </w:r>
      <w:r w:rsidRPr="00A96CC7">
        <w:rPr>
          <w:lang w:eastAsia="ja-JP"/>
        </w:rPr>
        <w:t>:</w:t>
      </w:r>
    </w:p>
    <w:p w14:paraId="0CFD3A81" w14:textId="77777777" w:rsidR="00430395" w:rsidRPr="00A96CC7" w:rsidRDefault="00430395" w:rsidP="00135A96">
      <w:pPr>
        <w:pStyle w:val="ListParagraph"/>
        <w:numPr>
          <w:ilvl w:val="0"/>
          <w:numId w:val="27"/>
        </w:numPr>
        <w:tabs>
          <w:tab w:val="left" w:pos="1260"/>
        </w:tabs>
        <w:ind w:leftChars="0"/>
      </w:pPr>
      <w:r w:rsidRPr="00A96CC7">
        <w:rPr>
          <w:lang w:eastAsia="ja-JP"/>
        </w:rPr>
        <w:t xml:space="preserve">Thermal zones </w:t>
      </w:r>
      <w:r w:rsidRPr="00A96CC7">
        <w:t>are registered by this thermal device driver to thermal framework.</w:t>
      </w:r>
    </w:p>
    <w:p w14:paraId="69BA256D" w14:textId="08D8F266" w:rsidR="00430395" w:rsidRPr="00A96CC7" w:rsidRDefault="00430395" w:rsidP="00E34ACC">
      <w:pPr>
        <w:pStyle w:val="ListParagraph"/>
        <w:numPr>
          <w:ilvl w:val="0"/>
          <w:numId w:val="27"/>
        </w:numPr>
        <w:tabs>
          <w:tab w:val="left" w:pos="1260"/>
        </w:tabs>
        <w:ind w:leftChars="0"/>
      </w:pPr>
      <w:r w:rsidRPr="00A96CC7">
        <w:t>There are</w:t>
      </w:r>
      <w:r w:rsidR="00203FD0" w:rsidRPr="00A96CC7">
        <w:t xml:space="preserve"> three t</w:t>
      </w:r>
      <w:r w:rsidRPr="00A96CC7">
        <w:t>hermal zone</w:t>
      </w:r>
      <w:r w:rsidR="009F2B7C" w:rsidRPr="00A96CC7">
        <w:t>s</w:t>
      </w:r>
      <w:r w:rsidR="00203FD0" w:rsidRPr="00A96CC7">
        <w:t xml:space="preserve"> corresponding to three</w:t>
      </w:r>
      <w:r w:rsidR="00195913" w:rsidRPr="00A96CC7">
        <w:t xml:space="preserve"> </w:t>
      </w:r>
      <w:r w:rsidR="00203FD0" w:rsidRPr="00A96CC7">
        <w:t>t</w:t>
      </w:r>
      <w:r w:rsidR="00195913" w:rsidRPr="00A96CC7">
        <w:t>hermal c</w:t>
      </w:r>
      <w:r w:rsidRPr="00A96CC7">
        <w:t>hannels</w:t>
      </w:r>
      <w:r w:rsidR="002D36A5" w:rsidRPr="00A96CC7">
        <w:t>.</w:t>
      </w:r>
      <w:r w:rsidR="001A35A8" w:rsidRPr="00A96CC7">
        <w:t xml:space="preserve"> Thermal_zone</w:t>
      </w:r>
      <w:r w:rsidR="00E34ACC" w:rsidRPr="00A96CC7">
        <w:t xml:space="preserve">0, </w:t>
      </w:r>
      <w:r w:rsidR="001A35A8" w:rsidRPr="00A96CC7">
        <w:t>thermal_zone</w:t>
      </w:r>
      <w:r w:rsidR="00E34ACC" w:rsidRPr="00A96CC7">
        <w:t xml:space="preserve">1, </w:t>
      </w:r>
      <w:r w:rsidR="001A35A8" w:rsidRPr="00A96CC7">
        <w:t>thermal_zone</w:t>
      </w:r>
      <w:r w:rsidR="00E34ACC" w:rsidRPr="00A96CC7">
        <w:t xml:space="preserve">2 will correspond to </w:t>
      </w:r>
      <w:r w:rsidR="009C6F41" w:rsidRPr="00A96CC7">
        <w:t>THS</w:t>
      </w:r>
      <w:r w:rsidR="00E34ACC" w:rsidRPr="00A96CC7">
        <w:t xml:space="preserve">1, </w:t>
      </w:r>
      <w:r w:rsidR="009C6F41" w:rsidRPr="00A96CC7">
        <w:t>TH</w:t>
      </w:r>
      <w:r w:rsidR="001A35A8" w:rsidRPr="00A96CC7">
        <w:t>S</w:t>
      </w:r>
      <w:r w:rsidR="00E34ACC" w:rsidRPr="00A96CC7">
        <w:t xml:space="preserve">2, </w:t>
      </w:r>
      <w:r w:rsidR="00D12FD9" w:rsidRPr="00A96CC7">
        <w:t>and THS3</w:t>
      </w:r>
      <w:r w:rsidR="00E34ACC" w:rsidRPr="00A96CC7">
        <w:t xml:space="preserve"> respectively.</w:t>
      </w:r>
      <w:r w:rsidR="000864E8" w:rsidRPr="00A96CC7">
        <w:t xml:space="preserve"> (</w:t>
      </w:r>
      <w:r w:rsidR="000864E8" w:rsidRPr="002517BC">
        <w:fldChar w:fldCharType="begin"/>
      </w:r>
      <w:r w:rsidR="000864E8" w:rsidRPr="00A96CC7">
        <w:instrText xml:space="preserve"> NOTEREF _Ref507680588 \f \h </w:instrText>
      </w:r>
      <w:r w:rsidR="000864E8" w:rsidRPr="002517BC">
        <w:fldChar w:fldCharType="separate"/>
      </w:r>
      <w:ins w:id="26" w:author="Quat Doan Huynh" w:date="2023-12-14T11:17:00Z">
        <w:r w:rsidR="00F90005" w:rsidRPr="00F90005">
          <w:rPr>
            <w:rStyle w:val="FootnoteReference"/>
            <w:rPrChange w:id="27" w:author="Quat Doan Huynh" w:date="2023-12-14T11:17:00Z">
              <w:rPr/>
            </w:rPrChange>
          </w:rPr>
          <w:t>1</w:t>
        </w:r>
      </w:ins>
      <w:del w:id="28" w:author="Quat Doan Huynh" w:date="2023-12-14T11:17:00Z">
        <w:r w:rsidR="00F90005" w:rsidRPr="00F90005" w:rsidDel="00F90005">
          <w:rPr>
            <w:rStyle w:val="FootnoteReference"/>
          </w:rPr>
          <w:delText>1</w:delText>
        </w:r>
      </w:del>
      <w:r w:rsidR="000864E8" w:rsidRPr="002517BC">
        <w:fldChar w:fldCharType="end"/>
      </w:r>
      <w:r w:rsidR="000864E8" w:rsidRPr="00A96CC7">
        <w:t>)</w:t>
      </w:r>
    </w:p>
    <w:p w14:paraId="253ABA24" w14:textId="77777777" w:rsidR="00301EEA" w:rsidRPr="00A96CC7" w:rsidRDefault="00301EEA" w:rsidP="00E34ACC">
      <w:pPr>
        <w:pStyle w:val="ListParagraph"/>
        <w:numPr>
          <w:ilvl w:val="0"/>
          <w:numId w:val="27"/>
        </w:numPr>
        <w:tabs>
          <w:tab w:val="left" w:pos="1260"/>
        </w:tabs>
        <w:ind w:leftChars="0"/>
      </w:pPr>
      <w:r w:rsidRPr="00A96CC7">
        <w:t xml:space="preserve">There are some other nodes under </w:t>
      </w:r>
      <w:proofErr w:type="spellStart"/>
      <w:r w:rsidRPr="00A96CC7">
        <w:t>thermal_zone</w:t>
      </w:r>
      <w:proofErr w:type="spellEnd"/>
      <w:r w:rsidRPr="00A96CC7">
        <w:t>, but they are not mentioned here.</w:t>
      </w:r>
    </w:p>
    <w:p w14:paraId="5903AE00" w14:textId="77777777" w:rsidR="00F61EB6" w:rsidRPr="00A96CC7" w:rsidRDefault="00B20417" w:rsidP="00E34ACC">
      <w:pPr>
        <w:pStyle w:val="ListParagraph"/>
        <w:numPr>
          <w:ilvl w:val="0"/>
          <w:numId w:val="27"/>
        </w:numPr>
        <w:tabs>
          <w:tab w:val="left" w:pos="1260"/>
        </w:tabs>
        <w:ind w:leftChars="0"/>
      </w:pPr>
      <w:r w:rsidRPr="00A96CC7">
        <w:t xml:space="preserve">X, </w:t>
      </w:r>
      <w:r w:rsidR="00F61EB6" w:rsidRPr="00A96CC7">
        <w:t xml:space="preserve">Y: depends on </w:t>
      </w:r>
      <w:r w:rsidR="007155E4" w:rsidRPr="00A96CC7">
        <w:t>how many</w:t>
      </w:r>
      <w:r w:rsidRPr="00A96CC7">
        <w:t xml:space="preserve"> zone,</w:t>
      </w:r>
      <w:r w:rsidR="007155E4" w:rsidRPr="00A96CC7">
        <w:t xml:space="preserve"> trip point is defined.</w:t>
      </w:r>
    </w:p>
    <w:p w14:paraId="7D37154E" w14:textId="77777777" w:rsidR="00044663" w:rsidRPr="00A96CC7" w:rsidRDefault="00044663" w:rsidP="00044663">
      <w:pPr>
        <w:tabs>
          <w:tab w:val="left" w:pos="1260"/>
        </w:tabs>
      </w:pPr>
    </w:p>
    <w:p w14:paraId="45395356" w14:textId="77777777" w:rsidR="00044663" w:rsidRPr="00A96CC7" w:rsidRDefault="00044663" w:rsidP="00882E1B">
      <w:pPr>
        <w:pStyle w:val="Heading2"/>
      </w:pPr>
      <w:bookmarkStart w:id="29" w:name="_Change_Thermal_Threshold"/>
      <w:bookmarkStart w:id="30" w:name="_Ref435003278"/>
      <w:bookmarkStart w:id="31" w:name="_Toc435018503"/>
      <w:bookmarkEnd w:id="29"/>
      <w:r w:rsidRPr="00A96CC7">
        <w:t>Change Thermal Threshold</w:t>
      </w:r>
      <w:bookmarkEnd w:id="30"/>
      <w:bookmarkEnd w:id="31"/>
    </w:p>
    <w:p w14:paraId="433EE9C7" w14:textId="77777777" w:rsidR="00531E45" w:rsidRPr="002517BC" w:rsidRDefault="00044663" w:rsidP="00044663">
      <w:pPr>
        <w:tabs>
          <w:tab w:val="left" w:pos="1260"/>
        </w:tabs>
        <w:rPr>
          <w:lang w:eastAsia="ja-JP"/>
        </w:rPr>
      </w:pPr>
      <w:r w:rsidRPr="002517BC">
        <w:rPr>
          <w:lang w:eastAsia="ja-JP"/>
        </w:rPr>
        <w:t xml:space="preserve">Thermal framework will halt the system when </w:t>
      </w:r>
      <w:r w:rsidR="00A439F0" w:rsidRPr="002517BC">
        <w:rPr>
          <w:lang w:eastAsia="ja-JP"/>
        </w:rPr>
        <w:t>SoC</w:t>
      </w:r>
      <w:r w:rsidRPr="002517BC">
        <w:rPr>
          <w:lang w:eastAsia="ja-JP"/>
        </w:rPr>
        <w:t xml:space="preserve"> temperature exceeds predefined threshold. Please modify device tree to </w:t>
      </w:r>
      <w:r w:rsidR="00D443AE" w:rsidRPr="002517BC">
        <w:rPr>
          <w:lang w:eastAsia="ja-JP"/>
        </w:rPr>
        <w:t>define</w:t>
      </w:r>
      <w:r w:rsidRPr="002517BC">
        <w:rPr>
          <w:lang w:eastAsia="ja-JP"/>
        </w:rPr>
        <w:t xml:space="preserve"> desired threshold temperature</w:t>
      </w:r>
      <w:r w:rsidR="00870EBA" w:rsidRPr="002517BC">
        <w:rPr>
          <w:lang w:eastAsia="ja-JP"/>
        </w:rPr>
        <w:t xml:space="preserve"> of </w:t>
      </w:r>
      <w:r w:rsidR="00410302" w:rsidRPr="002517BC">
        <w:rPr>
          <w:lang w:eastAsia="ja-JP"/>
        </w:rPr>
        <w:t xml:space="preserve">corresponding </w:t>
      </w:r>
      <w:r w:rsidR="00870EBA" w:rsidRPr="002517BC">
        <w:rPr>
          <w:lang w:eastAsia="ja-JP"/>
        </w:rPr>
        <w:t>thermal zone</w:t>
      </w:r>
      <w:r w:rsidRPr="002517BC">
        <w:rPr>
          <w:lang w:eastAsia="ja-JP"/>
        </w:rPr>
        <w:t>.</w:t>
      </w:r>
      <w:r w:rsidR="00D443AE" w:rsidRPr="002517BC">
        <w:rPr>
          <w:lang w:eastAsia="ja-JP"/>
        </w:rPr>
        <w:t xml:space="preserve"> Otherwise, it will be set to default value of </w:t>
      </w:r>
      <w:r w:rsidR="00466088" w:rsidRPr="002517BC">
        <w:rPr>
          <w:lang w:eastAsia="ja-JP"/>
        </w:rPr>
        <w:t>12</w:t>
      </w:r>
      <w:r w:rsidR="00D443AE" w:rsidRPr="002517BC">
        <w:rPr>
          <w:lang w:eastAsia="ja-JP"/>
        </w:rPr>
        <w:t>0000 (</w:t>
      </w:r>
      <w:proofErr w:type="spellStart"/>
      <w:r w:rsidR="00BF7715" w:rsidRPr="002517BC">
        <w:rPr>
          <w:lang w:eastAsia="ja-JP"/>
        </w:rPr>
        <w:t>millicelsius</w:t>
      </w:r>
      <w:proofErr w:type="spellEnd"/>
      <w:r w:rsidR="00D443AE" w:rsidRPr="002517BC">
        <w:rPr>
          <w:lang w:eastAsia="ja-JP"/>
        </w:rPr>
        <w:t>)</w:t>
      </w:r>
      <w:r w:rsidR="00531E45" w:rsidRPr="002517BC">
        <w:rPr>
          <w:lang w:eastAsia="ja-JP"/>
        </w:rPr>
        <w:t>.</w:t>
      </w:r>
    </w:p>
    <w:p w14:paraId="5F9B4178" w14:textId="05D7ED94" w:rsidR="00044663" w:rsidRPr="002517BC" w:rsidRDefault="00531E45" w:rsidP="00044663">
      <w:pPr>
        <w:tabs>
          <w:tab w:val="left" w:pos="1260"/>
        </w:tabs>
        <w:rPr>
          <w:lang w:eastAsia="ja-JP"/>
        </w:rPr>
      </w:pPr>
      <w:r w:rsidRPr="002517BC">
        <w:rPr>
          <w:rFonts w:eastAsia="Times New Roman"/>
          <w:lang w:eastAsia="ja-JP"/>
        </w:rPr>
        <w:t xml:space="preserve">It </w:t>
      </w:r>
      <w:proofErr w:type="gramStart"/>
      <w:r w:rsidRPr="002517BC">
        <w:rPr>
          <w:rFonts w:eastAsia="Times New Roman"/>
          <w:lang w:eastAsia="ja-JP"/>
        </w:rPr>
        <w:t>is able to</w:t>
      </w:r>
      <w:proofErr w:type="gramEnd"/>
      <w:r w:rsidRPr="002517BC">
        <w:rPr>
          <w:rFonts w:eastAsia="Times New Roman"/>
          <w:lang w:eastAsia="ja-JP"/>
        </w:rPr>
        <w:t xml:space="preserve"> apply different </w:t>
      </w:r>
      <w:r w:rsidR="00CC7801" w:rsidRPr="002517BC">
        <w:rPr>
          <w:rFonts w:eastAsia="Times New Roman"/>
          <w:lang w:eastAsia="ja-JP"/>
        </w:rPr>
        <w:t>setting</w:t>
      </w:r>
      <w:r w:rsidR="00B951FA" w:rsidRPr="002517BC">
        <w:rPr>
          <w:rFonts w:eastAsia="Times New Roman"/>
          <w:lang w:eastAsia="ja-JP"/>
        </w:rPr>
        <w:t xml:space="preserve"> to</w:t>
      </w:r>
      <w:r w:rsidR="0040337B" w:rsidRPr="002517BC">
        <w:rPr>
          <w:rFonts w:eastAsia="Times New Roman"/>
          <w:lang w:eastAsia="ja-JP"/>
        </w:rPr>
        <w:t xml:space="preserve"> each of three</w:t>
      </w:r>
      <w:r w:rsidRPr="002517BC">
        <w:rPr>
          <w:rFonts w:eastAsia="Times New Roman"/>
          <w:lang w:eastAsia="ja-JP"/>
        </w:rPr>
        <w:t xml:space="preserve"> supported thermal zones</w:t>
      </w:r>
      <w:r w:rsidR="000864E8" w:rsidRPr="002517BC">
        <w:rPr>
          <w:rFonts w:eastAsia="Times New Roman"/>
          <w:lang w:eastAsia="ja-JP"/>
        </w:rPr>
        <w:t xml:space="preserve"> (</w:t>
      </w:r>
      <w:r w:rsidR="000864E8" w:rsidRPr="002517BC">
        <w:rPr>
          <w:rFonts w:eastAsia="Times New Roman"/>
          <w:lang w:eastAsia="ja-JP"/>
        </w:rPr>
        <w:fldChar w:fldCharType="begin"/>
      </w:r>
      <w:r w:rsidR="000864E8" w:rsidRPr="002517BC">
        <w:rPr>
          <w:rFonts w:eastAsia="Times New Roman"/>
          <w:lang w:eastAsia="ja-JP"/>
        </w:rPr>
        <w:instrText xml:space="preserve"> NOTEREF _Ref507680588 \f \h </w:instrText>
      </w:r>
      <w:r w:rsidR="000864E8" w:rsidRPr="002517BC">
        <w:rPr>
          <w:rFonts w:eastAsia="Times New Roman"/>
          <w:lang w:eastAsia="ja-JP"/>
        </w:rPr>
      </w:r>
      <w:r w:rsidR="000864E8" w:rsidRPr="002517BC">
        <w:rPr>
          <w:rFonts w:eastAsia="Times New Roman"/>
          <w:lang w:eastAsia="ja-JP"/>
        </w:rPr>
        <w:fldChar w:fldCharType="separate"/>
      </w:r>
      <w:ins w:id="32" w:author="Quat Doan Huynh" w:date="2023-12-14T11:17:00Z">
        <w:r w:rsidR="00F90005" w:rsidRPr="00F90005">
          <w:rPr>
            <w:rStyle w:val="FootnoteReference"/>
            <w:rPrChange w:id="33" w:author="Quat Doan Huynh" w:date="2023-12-14T11:17:00Z">
              <w:rPr>
                <w:rFonts w:eastAsia="Times New Roman"/>
                <w:lang w:eastAsia="ja-JP"/>
              </w:rPr>
            </w:rPrChange>
          </w:rPr>
          <w:t>1</w:t>
        </w:r>
      </w:ins>
      <w:del w:id="34" w:author="Quat Doan Huynh" w:date="2023-12-14T11:17:00Z">
        <w:r w:rsidR="00F90005" w:rsidRPr="00F90005" w:rsidDel="00F90005">
          <w:rPr>
            <w:rStyle w:val="FootnoteReference"/>
          </w:rPr>
          <w:delText>1</w:delText>
        </w:r>
      </w:del>
      <w:r w:rsidR="000864E8" w:rsidRPr="002517BC">
        <w:rPr>
          <w:rFonts w:eastAsia="Times New Roman"/>
          <w:lang w:eastAsia="ja-JP"/>
        </w:rPr>
        <w:fldChar w:fldCharType="end"/>
      </w:r>
      <w:r w:rsidR="000864E8" w:rsidRPr="002517BC">
        <w:rPr>
          <w:rFonts w:eastAsia="Times New Roman"/>
          <w:lang w:eastAsia="ja-JP"/>
        </w:rPr>
        <w:t>)</w:t>
      </w:r>
      <w:r w:rsidRPr="002517BC">
        <w:rPr>
          <w:rFonts w:eastAsia="Times New Roman"/>
          <w:lang w:eastAsia="ja-JP"/>
        </w:rPr>
        <w:t>.</w:t>
      </w:r>
      <w:r w:rsidRPr="00A96CC7">
        <w:rPr>
          <w:rFonts w:eastAsia="Times New Roman"/>
          <w:sz w:val="22"/>
          <w:szCs w:val="22"/>
          <w:lang w:eastAsia="ja-JP"/>
        </w:rPr>
        <w:t xml:space="preserve"> </w:t>
      </w:r>
      <w:r w:rsidR="00465FAE" w:rsidRPr="002517BC">
        <w:rPr>
          <w:lang w:eastAsia="ja-JP"/>
        </w:rPr>
        <w:t>Below figure is an example of thermal zone 0</w:t>
      </w:r>
      <w:r w:rsidR="00783EAA" w:rsidRPr="002517BC">
        <w:rPr>
          <w:lang w:eastAsia="ja-JP"/>
        </w:rPr>
        <w:t xml:space="preserve"> of R-Car H3</w:t>
      </w:r>
      <w:r w:rsidR="00FC2056" w:rsidRPr="002517BC">
        <w:rPr>
          <w:lang w:eastAsia="ja-JP"/>
        </w:rPr>
        <w:t>.</w:t>
      </w:r>
    </w:p>
    <w:p w14:paraId="622B920D" w14:textId="77777777" w:rsidR="00D443AE" w:rsidRPr="002517BC" w:rsidRDefault="00EC09FB" w:rsidP="00044663">
      <w:pPr>
        <w:tabs>
          <w:tab w:val="left" w:pos="1260"/>
        </w:tabs>
        <w:rPr>
          <w:lang w:eastAsia="ja-JP"/>
        </w:rPr>
      </w:pPr>
      <w:r w:rsidRPr="002517B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14A88E" wp14:editId="68932F58">
                <wp:simplePos x="0" y="0"/>
                <wp:positionH relativeFrom="column">
                  <wp:posOffset>-16630</wp:posOffset>
                </wp:positionH>
                <wp:positionV relativeFrom="paragraph">
                  <wp:posOffset>108430</wp:posOffset>
                </wp:positionV>
                <wp:extent cx="6211330" cy="2388973"/>
                <wp:effectExtent l="0" t="0" r="18415" b="11430"/>
                <wp:wrapNone/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330" cy="2388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0C4C5" w14:textId="77777777" w:rsidR="00052429" w:rsidRDefault="00052429" w:rsidP="00A025D8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</w:p>
                          <w:p w14:paraId="6F39A443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thermal-zones {</w:t>
                            </w:r>
                          </w:p>
                          <w:p w14:paraId="115F915C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sensor_thermal1: sensor-thermal1 {</w:t>
                            </w:r>
                          </w:p>
                          <w:p w14:paraId="1A582302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polling-delay-passive = &lt;250&gt;;</w:t>
                            </w:r>
                          </w:p>
                          <w:p w14:paraId="4243BA20" w14:textId="77777777" w:rsidR="00052429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polling-delay = 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0</w:t>
                            </w: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&gt;;</w:t>
                            </w:r>
                          </w:p>
                          <w:p w14:paraId="3B483285" w14:textId="77777777" w:rsidR="001F07B1" w:rsidRPr="00771A1D" w:rsidRDefault="001F07B1" w:rsidP="001F07B1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/* sensor ID */</w:t>
                            </w:r>
                          </w:p>
                          <w:p w14:paraId="5BC6EA70" w14:textId="77777777" w:rsidR="001F07B1" w:rsidRDefault="001F07B1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thermal-sensors = &lt;&amp;tsc 0&gt;</w:t>
                            </w: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;</w:t>
                            </w:r>
                          </w:p>
                          <w:p w14:paraId="791CA785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</w:t>
                            </w:r>
                            <w:r w:rsidRPr="001D23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sustainable-power = &lt;</w:t>
                            </w:r>
                            <w:r w:rsidR="007A7A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6313</w:t>
                            </w:r>
                            <w:r w:rsidRPr="001D23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&gt;;</w:t>
                            </w:r>
                          </w:p>
                          <w:p w14:paraId="5B539B8A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182F1A6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trips {</w:t>
                            </w:r>
                          </w:p>
                          <w:p w14:paraId="077D3218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sensor1_crit: sensor1-crit {</w:t>
                            </w:r>
                          </w:p>
                          <w:p w14:paraId="68F76C74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      temperature = &lt;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eastAsia="ja-JP"/>
                              </w:rPr>
                              <w:t>12</w:t>
                            </w: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0000&gt;;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E5710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eastAsia="ja-JP"/>
                              </w:rPr>
                              <w:t xml:space="preserve">&lt;--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eastAsia="ja-JP"/>
                              </w:rPr>
                              <w:t>Change this value</w:t>
                            </w:r>
                          </w:p>
                          <w:p w14:paraId="77087EA5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      hysteresis = &lt;2000&gt;;</w:t>
                            </w:r>
                          </w:p>
                          <w:p w14:paraId="1BEF7E59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      type = "critical";</w:t>
                            </w:r>
                          </w:p>
                          <w:p w14:paraId="4DCEE04B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};</w:t>
                            </w:r>
                          </w:p>
                          <w:p w14:paraId="147F6D6C" w14:textId="77777777" w:rsidR="00052429" w:rsidRPr="00771A1D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};</w:t>
                            </w:r>
                          </w:p>
                          <w:p w14:paraId="77958958" w14:textId="77777777" w:rsidR="00052429" w:rsidRPr="00D85F2A" w:rsidRDefault="00052429" w:rsidP="00771A1D">
                            <w:pPr>
                              <w:tabs>
                                <w:tab w:val="left" w:pos="735"/>
                                <w:tab w:val="left" w:pos="1470"/>
                                <w:tab w:val="left" w:pos="2205"/>
                                <w:tab w:val="left" w:pos="2940"/>
                                <w:tab w:val="left" w:pos="3675"/>
                                <w:tab w:val="left" w:pos="4410"/>
                                <w:tab w:val="left" w:pos="5145"/>
                                <w:tab w:val="left" w:pos="5880"/>
                                <w:tab w:val="left" w:pos="6615"/>
                                <w:tab w:val="left" w:pos="7350"/>
                                <w:tab w:val="left" w:pos="8085"/>
                                <w:tab w:val="left" w:pos="8820"/>
                                <w:tab w:val="left" w:pos="9555"/>
                                <w:tab w:val="left" w:pos="10290"/>
                                <w:tab w:val="left" w:pos="11025"/>
                                <w:tab w:val="left" w:pos="11760"/>
                                <w:tab w:val="left" w:pos="12495"/>
                                <w:tab w:val="left" w:pos="13230"/>
                                <w:tab w:val="left" w:pos="13965"/>
                                <w:tab w:val="left" w:pos="14700"/>
                                <w:tab w:val="left" w:pos="15435"/>
                                <w:tab w:val="left" w:pos="16170"/>
                                <w:tab w:val="left" w:pos="16905"/>
                                <w:tab w:val="left" w:pos="17640"/>
                                <w:tab w:val="left" w:pos="18375"/>
                                <w:tab w:val="left" w:pos="19110"/>
                                <w:tab w:val="left" w:pos="19845"/>
                                <w:tab w:val="left" w:pos="20580"/>
                                <w:tab w:val="left" w:pos="21315"/>
                                <w:tab w:val="left" w:pos="22050"/>
                                <w:tab w:val="left" w:pos="22785"/>
                                <w:tab w:val="left" w:pos="23520"/>
                              </w:tabs>
                              <w:overflowPunct/>
                              <w:spacing w:after="0"/>
                              <w:textAlignment w:val="auto"/>
                              <w:rPr>
                                <w:lang w:eastAsia="ja-JP"/>
                              </w:rPr>
                            </w:pPr>
                            <w:r w:rsidRPr="00771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A88E" id="Text Box 34" o:spid="_x0000_s1076" type="#_x0000_t202" style="position:absolute;margin-left:-1.3pt;margin-top:8.55pt;width:489.1pt;height:18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">
                <v:textbox inset="0,0,0,0">
                  <w:txbxContent>
                    <w:p w14:paraId="4670C4C5" w14:textId="77777777" w:rsidR="00052429" w:rsidRDefault="00052429" w:rsidP="00A025D8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ab/>
                      </w:r>
                    </w:p>
                    <w:p w14:paraId="6F39A443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thermal-zones {</w:t>
                      </w:r>
                    </w:p>
                    <w:p w14:paraId="115F915C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sensor_thermal1: sensor-thermal1 {</w:t>
                      </w:r>
                    </w:p>
                    <w:p w14:paraId="1A582302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polling-delay-passive = &lt;250&gt;;</w:t>
                      </w:r>
                    </w:p>
                    <w:p w14:paraId="4243BA20" w14:textId="77777777" w:rsidR="00052429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polling-delay = 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0</w:t>
                      </w: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&gt;;</w:t>
                      </w:r>
                    </w:p>
                    <w:p w14:paraId="3B483285" w14:textId="77777777" w:rsidR="001F07B1" w:rsidRPr="00771A1D" w:rsidRDefault="001F07B1" w:rsidP="001F07B1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/* sensor ID */</w:t>
                      </w:r>
                    </w:p>
                    <w:p w14:paraId="5BC6EA70" w14:textId="77777777" w:rsidR="001F07B1" w:rsidRDefault="001F07B1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thermal-sensors = &lt;&amp;tsc 0&gt;</w:t>
                      </w: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;</w:t>
                      </w:r>
                    </w:p>
                    <w:p w14:paraId="791CA785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</w:t>
                      </w:r>
                      <w:r w:rsidRPr="001D23EB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sustainable-power = &lt;</w:t>
                      </w:r>
                      <w:r w:rsidR="007A7AAA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6313</w:t>
                      </w:r>
                      <w:r w:rsidRPr="001D23EB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&gt;;</w:t>
                      </w:r>
                    </w:p>
                    <w:p w14:paraId="5B539B8A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182F1A6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trips {</w:t>
                      </w:r>
                    </w:p>
                    <w:p w14:paraId="077D3218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sensor1_crit: sensor1-crit {</w:t>
                      </w:r>
                    </w:p>
                    <w:p w14:paraId="68F76C74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        temperature = &lt;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eastAsia="ja-JP"/>
                        </w:rPr>
                        <w:t>12</w:t>
                      </w: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0000&gt;;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E5710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eastAsia="ja-JP"/>
                        </w:rPr>
                        <w:t xml:space="preserve">&lt;--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eastAsia="ja-JP"/>
                        </w:rPr>
                        <w:t>Change this value</w:t>
                      </w:r>
                    </w:p>
                    <w:p w14:paraId="77087EA5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        hysteresis = &lt;2000&gt;;</w:t>
                      </w:r>
                    </w:p>
                    <w:p w14:paraId="1BEF7E59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        type = "critical";</w:t>
                      </w:r>
                    </w:p>
                    <w:p w14:paraId="4DCEE04B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};</w:t>
                      </w:r>
                    </w:p>
                    <w:p w14:paraId="147F6D6C" w14:textId="77777777" w:rsidR="00052429" w:rsidRPr="00771A1D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};</w:t>
                      </w:r>
                    </w:p>
                    <w:p w14:paraId="77958958" w14:textId="77777777" w:rsidR="00052429" w:rsidRPr="00D85F2A" w:rsidRDefault="00052429" w:rsidP="00771A1D">
                      <w:pPr>
                        <w:tabs>
                          <w:tab w:val="left" w:pos="735"/>
                          <w:tab w:val="left" w:pos="1470"/>
                          <w:tab w:val="left" w:pos="2205"/>
                          <w:tab w:val="left" w:pos="2940"/>
                          <w:tab w:val="left" w:pos="3675"/>
                          <w:tab w:val="left" w:pos="4410"/>
                          <w:tab w:val="left" w:pos="5145"/>
                          <w:tab w:val="left" w:pos="5880"/>
                          <w:tab w:val="left" w:pos="6615"/>
                          <w:tab w:val="left" w:pos="7350"/>
                          <w:tab w:val="left" w:pos="8085"/>
                          <w:tab w:val="left" w:pos="8820"/>
                          <w:tab w:val="left" w:pos="9555"/>
                          <w:tab w:val="left" w:pos="10290"/>
                          <w:tab w:val="left" w:pos="11025"/>
                          <w:tab w:val="left" w:pos="11760"/>
                          <w:tab w:val="left" w:pos="12495"/>
                          <w:tab w:val="left" w:pos="13230"/>
                          <w:tab w:val="left" w:pos="13965"/>
                          <w:tab w:val="left" w:pos="14700"/>
                          <w:tab w:val="left" w:pos="15435"/>
                          <w:tab w:val="left" w:pos="16170"/>
                          <w:tab w:val="left" w:pos="16905"/>
                          <w:tab w:val="left" w:pos="17640"/>
                          <w:tab w:val="left" w:pos="18375"/>
                          <w:tab w:val="left" w:pos="19110"/>
                          <w:tab w:val="left" w:pos="19845"/>
                          <w:tab w:val="left" w:pos="20580"/>
                          <w:tab w:val="left" w:pos="21315"/>
                          <w:tab w:val="left" w:pos="22050"/>
                          <w:tab w:val="left" w:pos="22785"/>
                          <w:tab w:val="left" w:pos="23520"/>
                        </w:tabs>
                        <w:overflowPunct/>
                        <w:spacing w:after="0"/>
                        <w:textAlignment w:val="auto"/>
                        <w:rPr>
                          <w:lang w:eastAsia="ja-JP"/>
                        </w:rPr>
                      </w:pPr>
                      <w:r w:rsidRPr="00771A1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};</w:t>
                      </w:r>
                    </w:p>
                  </w:txbxContent>
                </v:textbox>
              </v:shape>
            </w:pict>
          </mc:Fallback>
        </mc:AlternateContent>
      </w:r>
    </w:p>
    <w:p w14:paraId="3C8EE76C" w14:textId="77777777" w:rsidR="00044663" w:rsidRPr="00A96CC7" w:rsidRDefault="00044663" w:rsidP="00044663">
      <w:pPr>
        <w:tabs>
          <w:tab w:val="left" w:pos="1260"/>
        </w:tabs>
      </w:pPr>
    </w:p>
    <w:p w14:paraId="5150E6E3" w14:textId="77777777" w:rsidR="00572871" w:rsidRPr="00A96CC7" w:rsidRDefault="00572871" w:rsidP="00044663">
      <w:pPr>
        <w:tabs>
          <w:tab w:val="left" w:pos="1260"/>
        </w:tabs>
      </w:pPr>
    </w:p>
    <w:p w14:paraId="27B66556" w14:textId="77777777" w:rsidR="00572871" w:rsidRPr="00A96CC7" w:rsidRDefault="00572871" w:rsidP="00044663">
      <w:pPr>
        <w:tabs>
          <w:tab w:val="left" w:pos="1260"/>
        </w:tabs>
      </w:pPr>
    </w:p>
    <w:p w14:paraId="1B5A6A0A" w14:textId="77777777" w:rsidR="00572871" w:rsidRPr="00A96CC7" w:rsidRDefault="00572871" w:rsidP="00044663">
      <w:pPr>
        <w:tabs>
          <w:tab w:val="left" w:pos="1260"/>
        </w:tabs>
      </w:pPr>
    </w:p>
    <w:p w14:paraId="76A2B448" w14:textId="77777777" w:rsidR="00572871" w:rsidRPr="00A96CC7" w:rsidRDefault="00572871" w:rsidP="00044663">
      <w:pPr>
        <w:tabs>
          <w:tab w:val="left" w:pos="1260"/>
        </w:tabs>
      </w:pPr>
    </w:p>
    <w:p w14:paraId="5AEB2644" w14:textId="77777777" w:rsidR="00572871" w:rsidRPr="00A96CC7" w:rsidRDefault="00572871" w:rsidP="00044663">
      <w:pPr>
        <w:tabs>
          <w:tab w:val="left" w:pos="1260"/>
        </w:tabs>
      </w:pPr>
    </w:p>
    <w:p w14:paraId="0A27DF24" w14:textId="77777777" w:rsidR="00572871" w:rsidRPr="00A96CC7" w:rsidRDefault="00572871" w:rsidP="00044663">
      <w:pPr>
        <w:tabs>
          <w:tab w:val="left" w:pos="1260"/>
        </w:tabs>
      </w:pPr>
    </w:p>
    <w:p w14:paraId="36A812CA" w14:textId="77777777" w:rsidR="00572871" w:rsidRPr="00A96CC7" w:rsidRDefault="00572871" w:rsidP="00044663">
      <w:pPr>
        <w:tabs>
          <w:tab w:val="left" w:pos="1260"/>
        </w:tabs>
      </w:pPr>
    </w:p>
    <w:p w14:paraId="68E59763" w14:textId="77777777" w:rsidR="00572871" w:rsidRPr="00A96CC7" w:rsidRDefault="00572871" w:rsidP="00044663">
      <w:pPr>
        <w:tabs>
          <w:tab w:val="left" w:pos="1260"/>
        </w:tabs>
      </w:pPr>
    </w:p>
    <w:p w14:paraId="4AEDA028" w14:textId="77777777" w:rsidR="00572871" w:rsidRPr="00A96CC7" w:rsidRDefault="00572871" w:rsidP="00044663">
      <w:pPr>
        <w:tabs>
          <w:tab w:val="left" w:pos="1260"/>
        </w:tabs>
      </w:pPr>
    </w:p>
    <w:p w14:paraId="19260DA7" w14:textId="77777777" w:rsidR="00A025D8" w:rsidRPr="00A96CC7" w:rsidRDefault="00A025D8" w:rsidP="00572871">
      <w:pPr>
        <w:tabs>
          <w:tab w:val="left" w:pos="1260"/>
        </w:tabs>
        <w:jc w:val="center"/>
        <w:rPr>
          <w:b/>
        </w:rPr>
      </w:pPr>
    </w:p>
    <w:p w14:paraId="63E68174" w14:textId="77777777" w:rsidR="00A025D8" w:rsidRPr="00A96CC7" w:rsidRDefault="00A025D8" w:rsidP="00572871">
      <w:pPr>
        <w:tabs>
          <w:tab w:val="left" w:pos="1260"/>
        </w:tabs>
        <w:jc w:val="center"/>
        <w:rPr>
          <w:b/>
        </w:rPr>
      </w:pPr>
    </w:p>
    <w:p w14:paraId="1D012B6A" w14:textId="5C0A6DD3" w:rsidR="00572871" w:rsidRPr="00A96CC7" w:rsidRDefault="00B5428F" w:rsidP="00572871">
      <w:pPr>
        <w:tabs>
          <w:tab w:val="left" w:pos="1260"/>
        </w:tabs>
        <w:jc w:val="center"/>
        <w:rPr>
          <w:b/>
        </w:rPr>
      </w:pPr>
      <w:r w:rsidRPr="00A96CC7">
        <w:rPr>
          <w:b/>
          <w:lang w:eastAsia="ja-JP"/>
        </w:rPr>
        <w:t xml:space="preserve">Figure </w:t>
      </w:r>
      <w:r w:rsidRPr="002517BC">
        <w:rPr>
          <w:b/>
        </w:rPr>
        <w:fldChar w:fldCharType="begin"/>
      </w:r>
      <w:r w:rsidRPr="00A96CC7">
        <w:rPr>
          <w:b/>
          <w:lang w:eastAsia="ja-JP"/>
        </w:rPr>
        <w:instrText xml:space="preserve"> STYLEREF 1 \s </w:instrText>
      </w:r>
      <w:r w:rsidRPr="002517BC">
        <w:rPr>
          <w:b/>
        </w:rPr>
        <w:fldChar w:fldCharType="separate"/>
      </w:r>
      <w:r w:rsidR="00F90005">
        <w:rPr>
          <w:b/>
          <w:noProof/>
          <w:lang w:eastAsia="ja-JP"/>
        </w:rPr>
        <w:t>4</w:t>
      </w:r>
      <w:r w:rsidRPr="002517BC">
        <w:rPr>
          <w:b/>
          <w:noProof/>
        </w:rPr>
        <w:fldChar w:fldCharType="end"/>
      </w:r>
      <w:r w:rsidRPr="00A96CC7">
        <w:rPr>
          <w:b/>
          <w:lang w:eastAsia="ja-JP"/>
        </w:rPr>
        <w:noBreakHyphen/>
      </w:r>
      <w:r w:rsidRPr="002517BC">
        <w:rPr>
          <w:b/>
        </w:rPr>
        <w:fldChar w:fldCharType="begin"/>
      </w:r>
      <w:r w:rsidRPr="00A96CC7">
        <w:rPr>
          <w:b/>
          <w:lang w:eastAsia="ja-JP"/>
        </w:rPr>
        <w:instrText xml:space="preserve"> SEQ Figure \* ARABIC \s 1 </w:instrText>
      </w:r>
      <w:r w:rsidRPr="002517BC">
        <w:rPr>
          <w:b/>
        </w:rPr>
        <w:fldChar w:fldCharType="separate"/>
      </w:r>
      <w:r w:rsidR="00F90005">
        <w:rPr>
          <w:b/>
          <w:noProof/>
          <w:lang w:eastAsia="ja-JP"/>
        </w:rPr>
        <w:t>1</w:t>
      </w:r>
      <w:r w:rsidRPr="002517BC">
        <w:rPr>
          <w:b/>
          <w:noProof/>
        </w:rPr>
        <w:fldChar w:fldCharType="end"/>
      </w:r>
      <w:r w:rsidR="00572871" w:rsidRPr="00A96CC7">
        <w:rPr>
          <w:b/>
        </w:rPr>
        <w:t xml:space="preserve"> De</w:t>
      </w:r>
      <w:r w:rsidR="00807DB6" w:rsidRPr="00A96CC7">
        <w:rPr>
          <w:b/>
        </w:rPr>
        <w:t xml:space="preserve">vice </w:t>
      </w:r>
      <w:r w:rsidR="00B84965" w:rsidRPr="00A96CC7">
        <w:rPr>
          <w:b/>
        </w:rPr>
        <w:t xml:space="preserve">tree </w:t>
      </w:r>
      <w:r w:rsidR="00807DB6" w:rsidRPr="00A96CC7">
        <w:rPr>
          <w:b/>
        </w:rPr>
        <w:t>source file</w:t>
      </w:r>
    </w:p>
    <w:p w14:paraId="50EB470A" w14:textId="77777777" w:rsidR="003962E4" w:rsidRPr="00A96CC7" w:rsidRDefault="003962E4">
      <w:pPr>
        <w:overflowPunct/>
        <w:autoSpaceDE/>
        <w:autoSpaceDN/>
        <w:adjustRightInd/>
        <w:textAlignment w:val="auto"/>
        <w:rPr>
          <w:rFonts w:ascii="Arial" w:hAnsi="Arial"/>
          <w:b/>
          <w:sz w:val="24"/>
        </w:rPr>
      </w:pPr>
      <w:r w:rsidRPr="00A96CC7">
        <w:br w:type="page"/>
      </w:r>
    </w:p>
    <w:p w14:paraId="6D113A0C" w14:textId="77777777" w:rsidR="003962E4" w:rsidRPr="00A96CC7" w:rsidRDefault="00E22759" w:rsidP="003962E4">
      <w:pPr>
        <w:pStyle w:val="Heading2"/>
      </w:pPr>
      <w:bookmarkStart w:id="35" w:name="_Toc435018504"/>
      <w:r w:rsidRPr="00A96CC7">
        <w:lastRenderedPageBreak/>
        <w:t xml:space="preserve">Setting for </w:t>
      </w:r>
      <w:r w:rsidR="003962E4" w:rsidRPr="00A96CC7">
        <w:t>Interrupt</w:t>
      </w:r>
      <w:r w:rsidRPr="00A96CC7">
        <w:t xml:space="preserve"> or Polling</w:t>
      </w:r>
      <w:bookmarkEnd w:id="35"/>
      <w:r w:rsidRPr="00A96CC7">
        <w:t xml:space="preserve"> Mode</w:t>
      </w:r>
    </w:p>
    <w:p w14:paraId="41C52117" w14:textId="1F4DB4BA" w:rsidR="00E3480B" w:rsidRPr="00A96CC7" w:rsidRDefault="00E3480B" w:rsidP="00AA2672">
      <w:pPr>
        <w:tabs>
          <w:tab w:val="left" w:pos="1260"/>
        </w:tabs>
      </w:pPr>
      <w:r w:rsidRPr="00A96CC7">
        <w:t xml:space="preserve">This setting is available </w:t>
      </w:r>
      <w:r w:rsidR="00AD52E8" w:rsidRPr="00A96CC7">
        <w:t>on</w:t>
      </w:r>
      <w:r w:rsidRPr="00A96CC7">
        <w:t xml:space="preserve"> </w:t>
      </w:r>
      <w:r w:rsidR="00AD52E8" w:rsidRPr="00A96CC7">
        <w:t xml:space="preserve">R-Car </w:t>
      </w:r>
      <w:r w:rsidRPr="00A96CC7">
        <w:t>H3/M3/M3N</w:t>
      </w:r>
      <w:r w:rsidR="008776F5" w:rsidRPr="00A96CC7">
        <w:t>/V3H</w:t>
      </w:r>
      <w:r w:rsidRPr="00A96CC7">
        <w:t xml:space="preserve"> </w:t>
      </w:r>
      <w:r w:rsidR="00AD52E8" w:rsidRPr="00A96CC7">
        <w:t>which</w:t>
      </w:r>
      <w:r w:rsidRPr="00A96CC7">
        <w:t xml:space="preserve"> support</w:t>
      </w:r>
      <w:r w:rsidR="00AD52E8" w:rsidRPr="00A96CC7">
        <w:t>s</w:t>
      </w:r>
      <w:r w:rsidRPr="00A96CC7">
        <w:t xml:space="preserve"> two modes - polling and interrupt</w:t>
      </w:r>
      <w:r w:rsidR="000E23E0" w:rsidRPr="002517BC">
        <w:t>.</w:t>
      </w:r>
      <w:r w:rsidRPr="00A96CC7">
        <w:t xml:space="preserve"> </w:t>
      </w:r>
      <w:r w:rsidR="000E23E0" w:rsidRPr="002517BC">
        <w:t>On</w:t>
      </w:r>
      <w:r w:rsidR="00AD52E8" w:rsidRPr="00A96CC7">
        <w:t xml:space="preserve"> R-Car </w:t>
      </w:r>
      <w:r w:rsidR="00FD10E1">
        <w:t>E3/D3</w:t>
      </w:r>
      <w:r w:rsidR="000E23E0" w:rsidRPr="002517BC">
        <w:t>,</w:t>
      </w:r>
      <w:r w:rsidR="00AD52E8" w:rsidRPr="00A96CC7">
        <w:t xml:space="preserve"> only one interrupt mode</w:t>
      </w:r>
      <w:r w:rsidR="000E23E0" w:rsidRPr="002517BC">
        <w:t xml:space="preserve"> is supported so </w:t>
      </w:r>
      <w:r w:rsidR="005D0B32" w:rsidRPr="00A96CC7">
        <w:t>please skip this section</w:t>
      </w:r>
      <w:r w:rsidR="000E23E0" w:rsidRPr="002517BC">
        <w:t>.</w:t>
      </w:r>
    </w:p>
    <w:p w14:paraId="48ECE262" w14:textId="77777777" w:rsidR="00531E45" w:rsidRPr="002517BC" w:rsidRDefault="003962E4" w:rsidP="00AA2672">
      <w:pPr>
        <w:tabs>
          <w:tab w:val="left" w:pos="1260"/>
        </w:tabs>
        <w:rPr>
          <w:lang w:eastAsia="ja-JP"/>
        </w:rPr>
      </w:pPr>
      <w:r w:rsidRPr="00A96CC7">
        <w:t xml:space="preserve">By default, the driver </w:t>
      </w:r>
      <w:r w:rsidRPr="002517BC">
        <w:rPr>
          <w:lang w:eastAsia="ja-JP"/>
        </w:rPr>
        <w:t xml:space="preserve">will use </w:t>
      </w:r>
      <w:r w:rsidR="0037666C" w:rsidRPr="002517BC">
        <w:rPr>
          <w:lang w:eastAsia="ja-JP"/>
        </w:rPr>
        <w:t>interrupt</w:t>
      </w:r>
      <w:r w:rsidRPr="002517BC">
        <w:rPr>
          <w:lang w:eastAsia="ja-JP"/>
        </w:rPr>
        <w:t xml:space="preserve"> mechanism to update temperature of thermal zone. Please modify dev</w:t>
      </w:r>
      <w:r w:rsidR="00E13256" w:rsidRPr="002517BC">
        <w:rPr>
          <w:lang w:eastAsia="ja-JP"/>
        </w:rPr>
        <w:t>ice tree</w:t>
      </w:r>
      <w:r w:rsidR="00E22759" w:rsidRPr="002517BC">
        <w:rPr>
          <w:lang w:eastAsia="ja-JP"/>
        </w:rPr>
        <w:t xml:space="preserve"> to use </w:t>
      </w:r>
      <w:r w:rsidR="0037666C" w:rsidRPr="002517BC">
        <w:rPr>
          <w:lang w:eastAsia="ja-JP"/>
        </w:rPr>
        <w:t>polling</w:t>
      </w:r>
      <w:r w:rsidR="007440DF" w:rsidRPr="002517BC">
        <w:rPr>
          <w:lang w:eastAsia="ja-JP"/>
        </w:rPr>
        <w:t xml:space="preserve"> </w:t>
      </w:r>
      <w:r w:rsidRPr="002517BC">
        <w:rPr>
          <w:lang w:eastAsia="ja-JP"/>
        </w:rPr>
        <w:t>if desire</w:t>
      </w:r>
      <w:r w:rsidR="00531E45" w:rsidRPr="002517BC">
        <w:rPr>
          <w:lang w:eastAsia="ja-JP"/>
        </w:rPr>
        <w:t>.</w:t>
      </w:r>
    </w:p>
    <w:p w14:paraId="42B5A58A" w14:textId="17242DBE" w:rsidR="003962E4" w:rsidRPr="00A96CC7" w:rsidRDefault="000B5391" w:rsidP="00AA2672">
      <w:pPr>
        <w:tabs>
          <w:tab w:val="left" w:pos="1260"/>
        </w:tabs>
        <w:rPr>
          <w:rFonts w:eastAsia="Times New Roman"/>
          <w:sz w:val="22"/>
          <w:szCs w:val="22"/>
          <w:lang w:eastAsia="ja-JP"/>
        </w:rPr>
      </w:pPr>
      <w:r w:rsidRPr="002517BC">
        <w:rPr>
          <w:lang w:eastAsia="ja-JP"/>
        </w:rPr>
        <w:t xml:space="preserve">It </w:t>
      </w:r>
      <w:proofErr w:type="gramStart"/>
      <w:r w:rsidRPr="002517BC">
        <w:rPr>
          <w:lang w:eastAsia="ja-JP"/>
        </w:rPr>
        <w:t>is</w:t>
      </w:r>
      <w:r w:rsidR="007769DB" w:rsidRPr="002517BC">
        <w:rPr>
          <w:lang w:eastAsia="ja-JP"/>
        </w:rPr>
        <w:t xml:space="preserve"> able to</w:t>
      </w:r>
      <w:proofErr w:type="gramEnd"/>
      <w:r w:rsidR="007769DB" w:rsidRPr="002517BC">
        <w:rPr>
          <w:lang w:eastAsia="ja-JP"/>
        </w:rPr>
        <w:t xml:space="preserve"> apply different selection</w:t>
      </w:r>
      <w:r w:rsidR="00B951FA" w:rsidRPr="002517BC">
        <w:rPr>
          <w:rFonts w:eastAsia="Times New Roman"/>
          <w:lang w:eastAsia="ja-JP"/>
        </w:rPr>
        <w:t xml:space="preserve"> </w:t>
      </w:r>
      <w:r w:rsidR="004330D5" w:rsidRPr="002517BC">
        <w:rPr>
          <w:rFonts w:eastAsia="Times New Roman"/>
          <w:lang w:eastAsia="ja-JP"/>
        </w:rPr>
        <w:t>to</w:t>
      </w:r>
      <w:r w:rsidR="0040337B" w:rsidRPr="002517BC">
        <w:rPr>
          <w:rFonts w:eastAsia="Times New Roman"/>
          <w:lang w:eastAsia="ja-JP"/>
        </w:rPr>
        <w:t xml:space="preserve"> each of three</w:t>
      </w:r>
      <w:r w:rsidR="007769DB" w:rsidRPr="002517BC">
        <w:rPr>
          <w:rFonts w:eastAsia="Times New Roman"/>
          <w:lang w:eastAsia="ja-JP"/>
        </w:rPr>
        <w:t xml:space="preserve"> supported thermal zones</w:t>
      </w:r>
      <w:r w:rsidR="0081278D" w:rsidRPr="002517BC">
        <w:rPr>
          <w:rFonts w:eastAsia="Times New Roman"/>
          <w:lang w:eastAsia="ja-JP"/>
        </w:rPr>
        <w:t xml:space="preserve"> (</w:t>
      </w:r>
      <w:r w:rsidR="0081278D" w:rsidRPr="002517BC">
        <w:rPr>
          <w:rFonts w:eastAsia="Times New Roman"/>
          <w:lang w:eastAsia="ja-JP"/>
        </w:rPr>
        <w:fldChar w:fldCharType="begin"/>
      </w:r>
      <w:r w:rsidR="0081278D" w:rsidRPr="002517BC">
        <w:rPr>
          <w:rFonts w:eastAsia="Times New Roman"/>
          <w:lang w:eastAsia="ja-JP"/>
        </w:rPr>
        <w:instrText xml:space="preserve"> NOTEREF _Ref507680588 \f \h </w:instrText>
      </w:r>
      <w:r w:rsidR="0081278D" w:rsidRPr="002517BC">
        <w:rPr>
          <w:rFonts w:eastAsia="Times New Roman"/>
          <w:lang w:eastAsia="ja-JP"/>
        </w:rPr>
      </w:r>
      <w:r w:rsidR="0081278D" w:rsidRPr="002517BC">
        <w:rPr>
          <w:rFonts w:eastAsia="Times New Roman"/>
          <w:lang w:eastAsia="ja-JP"/>
        </w:rPr>
        <w:fldChar w:fldCharType="separate"/>
      </w:r>
      <w:ins w:id="36" w:author="Quat Doan Huynh" w:date="2023-12-14T11:17:00Z">
        <w:r w:rsidR="00F90005" w:rsidRPr="00F90005">
          <w:rPr>
            <w:rStyle w:val="FootnoteReference"/>
            <w:rPrChange w:id="37" w:author="Quat Doan Huynh" w:date="2023-12-14T11:17:00Z">
              <w:rPr>
                <w:rFonts w:eastAsia="Times New Roman"/>
                <w:lang w:eastAsia="ja-JP"/>
              </w:rPr>
            </w:rPrChange>
          </w:rPr>
          <w:t>1</w:t>
        </w:r>
      </w:ins>
      <w:del w:id="38" w:author="Quat Doan Huynh" w:date="2023-12-14T11:17:00Z">
        <w:r w:rsidR="00F90005" w:rsidRPr="00F90005" w:rsidDel="00F90005">
          <w:rPr>
            <w:rStyle w:val="FootnoteReference"/>
          </w:rPr>
          <w:delText>1</w:delText>
        </w:r>
      </w:del>
      <w:r w:rsidR="0081278D" w:rsidRPr="002517BC">
        <w:rPr>
          <w:rFonts w:eastAsia="Times New Roman"/>
          <w:lang w:eastAsia="ja-JP"/>
        </w:rPr>
        <w:fldChar w:fldCharType="end"/>
      </w:r>
      <w:r w:rsidR="0081278D" w:rsidRPr="002517BC">
        <w:rPr>
          <w:rFonts w:eastAsia="Times New Roman"/>
          <w:lang w:eastAsia="ja-JP"/>
        </w:rPr>
        <w:t>)</w:t>
      </w:r>
      <w:r w:rsidR="007769DB" w:rsidRPr="002517BC">
        <w:rPr>
          <w:rFonts w:eastAsia="Times New Roman"/>
          <w:lang w:eastAsia="ja-JP"/>
        </w:rPr>
        <w:t>.</w:t>
      </w:r>
      <w:r w:rsidR="00531E45" w:rsidRPr="00A96CC7">
        <w:rPr>
          <w:rFonts w:eastAsia="Times New Roman"/>
          <w:sz w:val="22"/>
          <w:szCs w:val="22"/>
          <w:lang w:eastAsia="ja-JP"/>
        </w:rPr>
        <w:t xml:space="preserve"> </w:t>
      </w:r>
      <w:r w:rsidR="003962E4" w:rsidRPr="00A96CC7">
        <w:t>Below figure is an example of thermal zone 0</w:t>
      </w:r>
      <w:r w:rsidR="00783EAA" w:rsidRPr="00A96CC7">
        <w:t xml:space="preserve"> of R-Car H3</w:t>
      </w:r>
      <w:r w:rsidR="003962E4" w:rsidRPr="00A96CC7">
        <w:t>.</w:t>
      </w:r>
    </w:p>
    <w:p w14:paraId="4D9C741A" w14:textId="77777777" w:rsidR="003962E4" w:rsidRPr="00A96CC7" w:rsidRDefault="003962E4" w:rsidP="003962E4">
      <w:r w:rsidRPr="002517B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C220D" wp14:editId="280339D2">
                <wp:simplePos x="0" y="0"/>
                <wp:positionH relativeFrom="column">
                  <wp:posOffset>1905</wp:posOffset>
                </wp:positionH>
                <wp:positionV relativeFrom="paragraph">
                  <wp:posOffset>33019</wp:posOffset>
                </wp:positionV>
                <wp:extent cx="6210935" cy="3286125"/>
                <wp:effectExtent l="0" t="0" r="18415" b="28575"/>
                <wp:wrapNone/>
                <wp:docPr id="98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154DF" w14:textId="77777777" w:rsidR="0005242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4C01DB0F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thermal-zones {</w:t>
                            </w:r>
                          </w:p>
                          <w:p w14:paraId="7E3DA570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sensor_thermal1: sensor-thermal1 {</w:t>
                            </w:r>
                          </w:p>
                          <w:p w14:paraId="1E00B579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polling-delay-passive = &lt;250&gt;;</w:t>
                            </w:r>
                          </w:p>
                          <w:p w14:paraId="1C3E9922" w14:textId="77777777" w:rsidR="0005242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polling-delay = &lt;0&gt;;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8856D58" w14:textId="77777777" w:rsidR="00294480" w:rsidRPr="00E22759" w:rsidRDefault="00052429" w:rsidP="00294480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294480"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/* sensor ID */</w:t>
                            </w:r>
                          </w:p>
                          <w:p w14:paraId="21C08118" w14:textId="77777777" w:rsidR="00294480" w:rsidRDefault="00294480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thermal-sensors = &lt;&amp;tsc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0</w:t>
                            </w: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&gt;;</w:t>
                            </w:r>
                          </w:p>
                          <w:p w14:paraId="71252B11" w14:textId="77777777" w:rsidR="0005242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</w:t>
                            </w:r>
                            <w:r w:rsidR="0029448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1D23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sustainable-power = &lt;</w:t>
                            </w:r>
                            <w:r w:rsidR="001C71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6313</w:t>
                            </w:r>
                            <w:r w:rsidRPr="001D23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&gt;;</w:t>
                            </w:r>
                          </w:p>
                          <w:p w14:paraId="39F2119A" w14:textId="77777777" w:rsidR="0005242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9A267A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2C2CE85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trips {</w:t>
                            </w:r>
                          </w:p>
                          <w:p w14:paraId="767980A1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sensor1_crit: sensor1-crit {</w:t>
                            </w:r>
                          </w:p>
                          <w:p w14:paraId="2E48A929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temperature = &lt;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eastAsia="ja-JP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>0000&gt;;</w:t>
                            </w:r>
                          </w:p>
                          <w:p w14:paraId="348E495C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      hysteresis = &lt;2000&gt;;</w:t>
                            </w:r>
                          </w:p>
                          <w:p w14:paraId="51A1227E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      type = "critical";</w:t>
                            </w:r>
                          </w:p>
                          <w:p w14:paraId="2DB50DF9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};</w:t>
                            </w:r>
                          </w:p>
                          <w:p w14:paraId="15E5C6E7" w14:textId="77777777" w:rsidR="00052429" w:rsidRPr="00E22759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};</w:t>
                            </w:r>
                          </w:p>
                          <w:p w14:paraId="2B0C3D4C" w14:textId="77777777" w:rsidR="00052429" w:rsidRPr="00D85F2A" w:rsidRDefault="00052429" w:rsidP="00E22759">
                            <w:pPr>
                              <w:tabs>
                                <w:tab w:val="left" w:pos="600"/>
                                <w:tab w:val="left" w:pos="1200"/>
                                <w:tab w:val="left" w:pos="1800"/>
                                <w:tab w:val="left" w:pos="2400"/>
                                <w:tab w:val="left" w:pos="3000"/>
                                <w:tab w:val="left" w:pos="3600"/>
                              </w:tabs>
                              <w:rPr>
                                <w:lang w:eastAsia="ja-JP"/>
                              </w:rPr>
                            </w:pPr>
                            <w:r w:rsidRPr="00E227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ja-JP"/>
                              </w:rPr>
                              <w:t xml:space="preserve">        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220D" id="_x0000_s1077" type="#_x0000_t202" style="position:absolute;margin-left:.15pt;margin-top:2.6pt;width:489.05pt;height:25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">
                <v:textbox inset="0,0,0,0">
                  <w:txbxContent>
                    <w:p w14:paraId="576154DF" w14:textId="77777777" w:rsidR="0005242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</w:p>
                    <w:p w14:paraId="4C01DB0F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thermal-zones {</w:t>
                      </w:r>
                    </w:p>
                    <w:p w14:paraId="7E3DA570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sensor_thermal1: sensor-thermal1 {</w:t>
                      </w:r>
                    </w:p>
                    <w:p w14:paraId="1E00B579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polling-delay-passive = &lt;250&gt;;</w:t>
                      </w:r>
                    </w:p>
                    <w:p w14:paraId="1C3E9922" w14:textId="77777777" w:rsidR="0005242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polling-delay = &lt;0&gt;;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</w:p>
                    <w:p w14:paraId="28856D58" w14:textId="77777777" w:rsidR="00294480" w:rsidRPr="00E22759" w:rsidRDefault="00052429" w:rsidP="00294480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294480"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/* sensor ID */</w:t>
                      </w:r>
                    </w:p>
                    <w:p w14:paraId="21C08118" w14:textId="77777777" w:rsidR="00294480" w:rsidRDefault="00294480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thermal-sensors = &lt;&amp;tsc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0</w:t>
                      </w: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&gt;;</w:t>
                      </w:r>
                    </w:p>
                    <w:p w14:paraId="71252B11" w14:textId="77777777" w:rsidR="0005242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</w:t>
                      </w:r>
                      <w:r w:rsidR="00294480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1D23EB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sustainable-power = &lt;</w:t>
                      </w:r>
                      <w:r w:rsidR="001C719D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6313</w:t>
                      </w:r>
                      <w:r w:rsidRPr="001D23EB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&gt;;</w:t>
                      </w:r>
                    </w:p>
                    <w:p w14:paraId="39F2119A" w14:textId="77777777" w:rsidR="0005242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9A267A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2C2CE85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trips {</w:t>
                      </w:r>
                    </w:p>
                    <w:p w14:paraId="767980A1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sensor1_crit: sensor1-crit {</w:t>
                      </w:r>
                    </w:p>
                    <w:p w14:paraId="2E48A929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temperature = &lt;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eastAsia="ja-JP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>0000&gt;;</w:t>
                      </w:r>
                    </w:p>
                    <w:p w14:paraId="348E495C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        hysteresis = &lt;2000&gt;;</w:t>
                      </w:r>
                    </w:p>
                    <w:p w14:paraId="51A1227E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        type = "critical";</w:t>
                      </w:r>
                    </w:p>
                    <w:p w14:paraId="2DB50DF9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        };</w:t>
                      </w:r>
                    </w:p>
                    <w:p w14:paraId="15E5C6E7" w14:textId="77777777" w:rsidR="00052429" w:rsidRPr="00E22759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        };</w:t>
                      </w:r>
                    </w:p>
                    <w:p w14:paraId="2B0C3D4C" w14:textId="77777777" w:rsidR="00052429" w:rsidRPr="00D85F2A" w:rsidRDefault="00052429" w:rsidP="00E22759">
                      <w:pPr>
                        <w:tabs>
                          <w:tab w:val="left" w:pos="600"/>
                          <w:tab w:val="left" w:pos="1200"/>
                          <w:tab w:val="left" w:pos="1800"/>
                          <w:tab w:val="left" w:pos="2400"/>
                          <w:tab w:val="left" w:pos="3000"/>
                          <w:tab w:val="left" w:pos="3600"/>
                        </w:tabs>
                        <w:rPr>
                          <w:lang w:eastAsia="ja-JP"/>
                        </w:rPr>
                      </w:pPr>
                      <w:r w:rsidRPr="00E22759">
                        <w:rPr>
                          <w:rFonts w:ascii="Courier New" w:hAnsi="Courier New" w:cs="Courier New"/>
                          <w:sz w:val="18"/>
                          <w:szCs w:val="18"/>
                          <w:lang w:eastAsia="ja-JP"/>
                        </w:rPr>
                        <w:t xml:space="preserve">        };</w:t>
                      </w:r>
                    </w:p>
                  </w:txbxContent>
                </v:textbox>
              </v:shape>
            </w:pict>
          </mc:Fallback>
        </mc:AlternateContent>
      </w:r>
    </w:p>
    <w:p w14:paraId="061EE28A" w14:textId="77777777" w:rsidR="003962E4" w:rsidRPr="00A96CC7" w:rsidRDefault="003962E4" w:rsidP="003962E4"/>
    <w:p w14:paraId="69E57A7B" w14:textId="77777777" w:rsidR="003962E4" w:rsidRPr="00A96CC7" w:rsidRDefault="003962E4" w:rsidP="003962E4"/>
    <w:p w14:paraId="2398C349" w14:textId="77777777" w:rsidR="003962E4" w:rsidRPr="00A96CC7" w:rsidRDefault="00483600" w:rsidP="003962E4">
      <w:r w:rsidRPr="002517B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DF2C0" wp14:editId="5DE671D6">
                <wp:simplePos x="0" y="0"/>
                <wp:positionH relativeFrom="column">
                  <wp:posOffset>3164205</wp:posOffset>
                </wp:positionH>
                <wp:positionV relativeFrom="paragraph">
                  <wp:posOffset>185420</wp:posOffset>
                </wp:positionV>
                <wp:extent cx="304863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E74F3C" w14:textId="77777777" w:rsidR="00052429" w:rsidRPr="00483600" w:rsidRDefault="00052429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8360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eastAsia="ja-JP"/>
                              </w:rPr>
                              <w:t>&lt;-- Change this value to any number bigger than 0 to use polling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DF2C0" id="Text Box 5" o:spid="_x0000_s1078" type="#_x0000_t202" style="position:absolute;margin-left:249.15pt;margin-top:14.6pt;width:240.0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" filled="f" stroked="f" strokeweight=".5pt">
                <v:textbox inset="0,0,0,0">
                  <w:txbxContent>
                    <w:p w14:paraId="62E74F3C" w14:textId="77777777" w:rsidR="00052429" w:rsidRPr="00483600" w:rsidRDefault="00052429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eastAsia="ja-JP"/>
                        </w:rPr>
                      </w:pPr>
                      <w:r w:rsidRPr="0048360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eastAsia="ja-JP"/>
                        </w:rPr>
                        <w:t>&lt;-- Change this value to any number bigger than 0 to use polling mode</w:t>
                      </w:r>
                    </w:p>
                  </w:txbxContent>
                </v:textbox>
              </v:shape>
            </w:pict>
          </mc:Fallback>
        </mc:AlternateContent>
      </w:r>
    </w:p>
    <w:p w14:paraId="36889200" w14:textId="77777777" w:rsidR="003962E4" w:rsidRPr="00A96CC7" w:rsidRDefault="003962E4" w:rsidP="003962E4"/>
    <w:p w14:paraId="3055D29B" w14:textId="77777777" w:rsidR="003962E4" w:rsidRPr="00A96CC7" w:rsidRDefault="003962E4" w:rsidP="003962E4"/>
    <w:p w14:paraId="677D5E85" w14:textId="77777777" w:rsidR="003962E4" w:rsidRPr="00A96CC7" w:rsidRDefault="003962E4" w:rsidP="003962E4"/>
    <w:p w14:paraId="4FA008D4" w14:textId="77777777" w:rsidR="003962E4" w:rsidRPr="00A96CC7" w:rsidRDefault="003962E4" w:rsidP="003962E4"/>
    <w:p w14:paraId="497F982A" w14:textId="77777777" w:rsidR="003962E4" w:rsidRPr="00A96CC7" w:rsidRDefault="003962E4" w:rsidP="003962E4"/>
    <w:p w14:paraId="3EFD535B" w14:textId="77777777" w:rsidR="003962E4" w:rsidRPr="00A96CC7" w:rsidRDefault="003962E4" w:rsidP="003962E4"/>
    <w:p w14:paraId="1773AA92" w14:textId="77777777" w:rsidR="003962E4" w:rsidRPr="00A96CC7" w:rsidRDefault="003962E4" w:rsidP="003962E4"/>
    <w:p w14:paraId="4B6354B7" w14:textId="77777777" w:rsidR="003962E4" w:rsidRPr="00A96CC7" w:rsidRDefault="003962E4" w:rsidP="003962E4"/>
    <w:p w14:paraId="3CB5DABB" w14:textId="77777777" w:rsidR="003962E4" w:rsidRPr="00A96CC7" w:rsidRDefault="003962E4" w:rsidP="003962E4"/>
    <w:p w14:paraId="27950124" w14:textId="77777777" w:rsidR="00E22759" w:rsidRPr="00A96CC7" w:rsidRDefault="00E22759" w:rsidP="003962E4"/>
    <w:p w14:paraId="1A598751" w14:textId="77777777" w:rsidR="00E22759" w:rsidRPr="00A96CC7" w:rsidRDefault="00E22759" w:rsidP="003962E4"/>
    <w:p w14:paraId="77A8DB9B" w14:textId="77777777" w:rsidR="00E22759" w:rsidRPr="00A96CC7" w:rsidRDefault="00E22759" w:rsidP="003962E4">
      <w:pPr>
        <w:tabs>
          <w:tab w:val="left" w:pos="1260"/>
        </w:tabs>
        <w:jc w:val="center"/>
        <w:rPr>
          <w:b/>
          <w:lang w:eastAsia="ja-JP"/>
        </w:rPr>
      </w:pPr>
    </w:p>
    <w:p w14:paraId="23FDB775" w14:textId="77777777" w:rsidR="00E22759" w:rsidRPr="00A96CC7" w:rsidRDefault="00E22759" w:rsidP="003962E4">
      <w:pPr>
        <w:tabs>
          <w:tab w:val="left" w:pos="1260"/>
        </w:tabs>
        <w:jc w:val="center"/>
        <w:rPr>
          <w:b/>
          <w:lang w:eastAsia="ja-JP"/>
        </w:rPr>
      </w:pPr>
    </w:p>
    <w:p w14:paraId="5773B794" w14:textId="77777777" w:rsidR="001D23EB" w:rsidRPr="00A96CC7" w:rsidRDefault="001D23EB" w:rsidP="001D23EB">
      <w:pPr>
        <w:tabs>
          <w:tab w:val="left" w:pos="1260"/>
        </w:tabs>
        <w:jc w:val="center"/>
        <w:rPr>
          <w:b/>
          <w:lang w:eastAsia="ja-JP"/>
        </w:rPr>
      </w:pPr>
    </w:p>
    <w:p w14:paraId="0D568BD3" w14:textId="7C9417C7" w:rsidR="00712FA7" w:rsidRPr="00A96CC7" w:rsidRDefault="00B5428F" w:rsidP="001D23EB">
      <w:pPr>
        <w:tabs>
          <w:tab w:val="left" w:pos="1260"/>
        </w:tabs>
        <w:jc w:val="center"/>
        <w:rPr>
          <w:b/>
        </w:rPr>
      </w:pPr>
      <w:r w:rsidRPr="00A96CC7">
        <w:rPr>
          <w:b/>
          <w:lang w:eastAsia="ja-JP"/>
        </w:rPr>
        <w:t xml:space="preserve">Figure </w:t>
      </w:r>
      <w:r w:rsidRPr="002517BC">
        <w:rPr>
          <w:b/>
        </w:rPr>
        <w:fldChar w:fldCharType="begin"/>
      </w:r>
      <w:r w:rsidRPr="00A96CC7">
        <w:rPr>
          <w:b/>
          <w:lang w:eastAsia="ja-JP"/>
        </w:rPr>
        <w:instrText xml:space="preserve"> STYLEREF 1 \s </w:instrText>
      </w:r>
      <w:r w:rsidRPr="002517BC">
        <w:rPr>
          <w:b/>
        </w:rPr>
        <w:fldChar w:fldCharType="separate"/>
      </w:r>
      <w:r w:rsidR="00F90005">
        <w:rPr>
          <w:b/>
          <w:noProof/>
          <w:lang w:eastAsia="ja-JP"/>
        </w:rPr>
        <w:t>4</w:t>
      </w:r>
      <w:r w:rsidRPr="002517BC">
        <w:rPr>
          <w:b/>
          <w:noProof/>
        </w:rPr>
        <w:fldChar w:fldCharType="end"/>
      </w:r>
      <w:r w:rsidRPr="00A96CC7">
        <w:rPr>
          <w:b/>
          <w:lang w:eastAsia="ja-JP"/>
        </w:rPr>
        <w:noBreakHyphen/>
      </w:r>
      <w:r w:rsidRPr="002517BC">
        <w:rPr>
          <w:b/>
        </w:rPr>
        <w:fldChar w:fldCharType="begin"/>
      </w:r>
      <w:r w:rsidRPr="00A96CC7">
        <w:rPr>
          <w:b/>
          <w:lang w:eastAsia="ja-JP"/>
        </w:rPr>
        <w:instrText xml:space="preserve"> SEQ Figure \* ARABIC \s 1 </w:instrText>
      </w:r>
      <w:r w:rsidRPr="002517BC">
        <w:rPr>
          <w:b/>
        </w:rPr>
        <w:fldChar w:fldCharType="separate"/>
      </w:r>
      <w:r w:rsidR="00F90005">
        <w:rPr>
          <w:b/>
          <w:noProof/>
          <w:lang w:eastAsia="ja-JP"/>
        </w:rPr>
        <w:t>2</w:t>
      </w:r>
      <w:r w:rsidRPr="002517BC">
        <w:rPr>
          <w:b/>
          <w:noProof/>
        </w:rPr>
        <w:fldChar w:fldCharType="end"/>
      </w:r>
      <w:r w:rsidRPr="00A96CC7">
        <w:rPr>
          <w:b/>
          <w:lang w:eastAsia="ja-JP"/>
        </w:rPr>
        <w:t xml:space="preserve"> </w:t>
      </w:r>
      <w:r w:rsidR="003962E4" w:rsidRPr="00A96CC7">
        <w:rPr>
          <w:b/>
        </w:rPr>
        <w:t xml:space="preserve">Configuration Example for </w:t>
      </w:r>
      <w:r w:rsidR="0037666C" w:rsidRPr="00A96CC7">
        <w:rPr>
          <w:b/>
        </w:rPr>
        <w:t>Polling</w:t>
      </w:r>
      <w:r w:rsidR="003962E4" w:rsidRPr="00A96CC7">
        <w:rPr>
          <w:b/>
        </w:rPr>
        <w:t xml:space="preserve"> Support</w:t>
      </w:r>
    </w:p>
    <w:p w14:paraId="4C3ED613" w14:textId="77777777" w:rsidR="001D23EB" w:rsidRPr="00A96CC7" w:rsidRDefault="001D23EB" w:rsidP="001D23EB">
      <w:pPr>
        <w:tabs>
          <w:tab w:val="left" w:pos="1260"/>
        </w:tabs>
        <w:jc w:val="center"/>
        <w:rPr>
          <w:b/>
        </w:rPr>
      </w:pPr>
    </w:p>
    <w:p w14:paraId="21A76820" w14:textId="77777777" w:rsidR="0037666C" w:rsidRPr="00A96CC7" w:rsidRDefault="0037666C" w:rsidP="0037666C">
      <w:pPr>
        <w:tabs>
          <w:tab w:val="left" w:pos="1260"/>
        </w:tabs>
        <w:rPr>
          <w:sz w:val="16"/>
          <w:szCs w:val="16"/>
        </w:rPr>
      </w:pPr>
      <w:r w:rsidRPr="00A96CC7">
        <w:rPr>
          <w:sz w:val="16"/>
          <w:szCs w:val="16"/>
        </w:rPr>
        <w:t>(*) Polling-delay is the maximum number of milliseconds to wait between polls when checking whether trip points have been crossed.</w:t>
      </w:r>
    </w:p>
    <w:p w14:paraId="2E526992" w14:textId="77777777" w:rsidR="005C03B8" w:rsidRPr="00A96CC7" w:rsidRDefault="005C03B8" w:rsidP="0037666C">
      <w:pPr>
        <w:tabs>
          <w:tab w:val="left" w:pos="1260"/>
        </w:tabs>
        <w:rPr>
          <w:sz w:val="16"/>
          <w:szCs w:val="16"/>
        </w:rPr>
      </w:pPr>
    </w:p>
    <w:p w14:paraId="2AA8C6A1" w14:textId="77777777" w:rsidR="00995014" w:rsidRPr="00A96CC7" w:rsidRDefault="00995014" w:rsidP="00995014">
      <w:pPr>
        <w:tabs>
          <w:tab w:val="left" w:pos="1260"/>
        </w:tabs>
        <w:rPr>
          <w:sz w:val="16"/>
          <w:szCs w:val="16"/>
        </w:rPr>
      </w:pPr>
      <w:bookmarkStart w:id="39" w:name="_Setting_for_using"/>
      <w:bookmarkEnd w:id="39"/>
    </w:p>
    <w:p w14:paraId="27D8D7FF" w14:textId="77777777" w:rsidR="007E3945" w:rsidRPr="00A96CC7" w:rsidRDefault="002537FB" w:rsidP="00B54F44">
      <w:pPr>
        <w:pStyle w:val="Heading1"/>
        <w:rPr>
          <w:lang w:eastAsia="ja-JP"/>
        </w:rPr>
      </w:pPr>
      <w:r w:rsidRPr="00A96CC7">
        <w:rPr>
          <w:lang w:eastAsia="ja-JP"/>
        </w:rPr>
        <w:lastRenderedPageBreak/>
        <w:t xml:space="preserve"> </w:t>
      </w:r>
      <w:r w:rsidR="00FF6107" w:rsidRPr="00A96CC7">
        <w:rPr>
          <w:lang w:eastAsia="ja-JP"/>
        </w:rPr>
        <w:t xml:space="preserve">  </w:t>
      </w:r>
      <w:bookmarkStart w:id="40" w:name="_Toc435018505"/>
      <w:r w:rsidR="007E3945" w:rsidRPr="00A96CC7">
        <w:rPr>
          <w:lang w:eastAsia="ja-JP"/>
        </w:rPr>
        <w:t>Integration</w:t>
      </w:r>
      <w:bookmarkEnd w:id="40"/>
    </w:p>
    <w:p w14:paraId="44E30C61" w14:textId="77777777" w:rsidR="007E3945" w:rsidRPr="00A96CC7" w:rsidRDefault="007E3945" w:rsidP="007E3945">
      <w:pPr>
        <w:pStyle w:val="Heading2"/>
        <w:rPr>
          <w:lang w:eastAsia="ja-JP"/>
        </w:rPr>
      </w:pPr>
      <w:bookmarkStart w:id="41" w:name="_Toc435018506"/>
      <w:r w:rsidRPr="00A96CC7">
        <w:rPr>
          <w:lang w:eastAsia="ja-JP"/>
        </w:rPr>
        <w:t>Directory Configuration</w:t>
      </w:r>
      <w:bookmarkEnd w:id="41"/>
    </w:p>
    <w:p w14:paraId="555ECEA9" w14:textId="77777777" w:rsidR="007E3945" w:rsidRPr="00A96CC7" w:rsidRDefault="007E3945" w:rsidP="007E3945">
      <w:pPr>
        <w:rPr>
          <w:lang w:eastAsia="ja-JP"/>
        </w:rPr>
      </w:pPr>
      <w:r w:rsidRPr="00A96CC7">
        <w:rPr>
          <w:lang w:eastAsia="ja-JP"/>
        </w:rPr>
        <w:t>The Thermal driver software directory configuration is shown below.</w:t>
      </w:r>
    </w:p>
    <w:p w14:paraId="312B190A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  <w:r w:rsidRPr="002517B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AA0085" wp14:editId="1A3F7420">
                <wp:simplePos x="0" y="0"/>
                <wp:positionH relativeFrom="column">
                  <wp:posOffset>98425</wp:posOffset>
                </wp:positionH>
                <wp:positionV relativeFrom="paragraph">
                  <wp:posOffset>19355</wp:posOffset>
                </wp:positionV>
                <wp:extent cx="6137453" cy="1331367"/>
                <wp:effectExtent l="0" t="0" r="15875" b="21590"/>
                <wp:wrapNone/>
                <wp:docPr id="2284" name="Text Box 2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453" cy="13313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5E24D4" w14:textId="6F71830A" w:rsidR="00627D5C" w:rsidRPr="002517BC" w:rsidRDefault="00627D5C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arch/arm64/boot/dts/renesas/</w:t>
                            </w:r>
                          </w:p>
                          <w:p w14:paraId="06B78022" w14:textId="70BD0E5E" w:rsidR="00627D5C" w:rsidRPr="002517BC" w:rsidRDefault="00627D5C" w:rsidP="002517BC">
                            <w:pPr>
                              <w:pStyle w:val="PlainText"/>
                              <w:ind w:left="180" w:firstLine="61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├── r8a7795.dtsi</w:t>
                            </w:r>
                          </w:p>
                          <w:p w14:paraId="48BB44C9" w14:textId="1FDD102E" w:rsidR="00627D5C" w:rsidRPr="002517BC" w:rsidRDefault="00627D5C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├── r8a77965.dtsi</w:t>
                            </w:r>
                          </w:p>
                          <w:p w14:paraId="534AA1D8" w14:textId="7EC27B11" w:rsidR="00627D5C" w:rsidRPr="002517BC" w:rsidRDefault="00627D5C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├── r8a7796.dtsi</w:t>
                            </w:r>
                          </w:p>
                          <w:p w14:paraId="712FB89A" w14:textId="05F82A86" w:rsidR="00627D5C" w:rsidRPr="002517BC" w:rsidRDefault="00627D5C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├── r8a77990.dtsi</w:t>
                            </w:r>
                          </w:p>
                          <w:p w14:paraId="1F37443B" w14:textId="591EA2F8" w:rsidR="008776F5" w:rsidRPr="002517BC" w:rsidRDefault="0043744A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C60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776F5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├── r8a77980.dtsi</w:t>
                            </w:r>
                          </w:p>
                          <w:p w14:paraId="4EC9E3AE" w14:textId="1C840729" w:rsidR="00627D5C" w:rsidRPr="002517BC" w:rsidRDefault="00627D5C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drivers/thermal/</w:t>
                            </w:r>
                          </w:p>
                          <w:p w14:paraId="32306E3E" w14:textId="55D782A7" w:rsidR="00627D5C" w:rsidRPr="002517BC" w:rsidRDefault="00627D5C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├── rcar_gen3_thermal.c</w:t>
                            </w:r>
                            <w:r w:rsidR="00B87A7B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:</w:t>
                            </w:r>
                            <w:r w:rsidR="006475DA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R-Car </w:t>
                            </w:r>
                            <w:r w:rsidR="005922C4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H3/M3/M3N</w:t>
                            </w:r>
                            <w:r w:rsidR="008776F5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/V3H</w:t>
                            </w:r>
                            <w:r w:rsidR="005922C4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75DA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thermal</w:t>
                            </w:r>
                            <w:r w:rsidR="00B87A7B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driver</w:t>
                            </w:r>
                            <w:r w:rsidR="006475DA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source code</w:t>
                            </w:r>
                            <w:r w:rsidR="00B87A7B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31E5E20" w14:textId="3267EC3E" w:rsidR="005922C4" w:rsidRPr="002517BC" w:rsidRDefault="005922C4" w:rsidP="005922C4">
                            <w:pPr>
                              <w:pStyle w:val="PlainText"/>
                              <w:ind w:left="18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├── rcar_thermal.c       :R-Car </w:t>
                            </w:r>
                            <w:r w:rsidR="00FD10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</w:t>
                            </w:r>
                            <w:r w:rsidR="00FB143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3/</w:t>
                            </w:r>
                            <w:r w:rsidR="00FD10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  <w:r w:rsidR="00FD10E1"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2517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thermal driver source code.</w:t>
                            </w:r>
                          </w:p>
                          <w:p w14:paraId="070206CF" w14:textId="77777777" w:rsidR="00627D5C" w:rsidRPr="002517BC" w:rsidRDefault="00627D5C" w:rsidP="00627D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0085" id="Text Box 2284" o:spid="_x0000_s1079" type="#_x0000_t202" style="position:absolute;left:0;text-align:left;margin-left:7.75pt;margin-top:1.5pt;width:483.25pt;height:104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" filled="f" strokeweight=".5pt">
                <v:textbox inset="0,0,0,0">
                  <w:txbxContent>
                    <w:p w14:paraId="105E24D4" w14:textId="6F71830A" w:rsidR="00627D5C" w:rsidRPr="002517BC" w:rsidRDefault="00627D5C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arch/arm64/boot/dts/renesas/</w:t>
                      </w:r>
                    </w:p>
                    <w:p w14:paraId="06B78022" w14:textId="70BD0E5E" w:rsidR="00627D5C" w:rsidRPr="002517BC" w:rsidRDefault="00627D5C" w:rsidP="002517BC">
                      <w:pPr>
                        <w:pStyle w:val="PlainText"/>
                        <w:ind w:left="180" w:firstLine="61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├── r8a7795.dtsi</w:t>
                      </w:r>
                    </w:p>
                    <w:p w14:paraId="48BB44C9" w14:textId="1FDD102E" w:rsidR="00627D5C" w:rsidRPr="002517BC" w:rsidRDefault="00627D5C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├── r8a77965.dtsi</w:t>
                      </w:r>
                    </w:p>
                    <w:p w14:paraId="534AA1D8" w14:textId="7EC27B11" w:rsidR="00627D5C" w:rsidRPr="002517BC" w:rsidRDefault="00627D5C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├── r8a7796.dtsi</w:t>
                      </w:r>
                    </w:p>
                    <w:p w14:paraId="712FB89A" w14:textId="05F82A86" w:rsidR="00627D5C" w:rsidRPr="002517BC" w:rsidRDefault="00627D5C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├── r8a77990.dtsi</w:t>
                      </w:r>
                    </w:p>
                    <w:p w14:paraId="1F37443B" w14:textId="591EA2F8" w:rsidR="008776F5" w:rsidRPr="002517BC" w:rsidRDefault="0043744A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C60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776F5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├── r8a77980.dtsi</w:t>
                      </w:r>
                    </w:p>
                    <w:p w14:paraId="4EC9E3AE" w14:textId="1C840729" w:rsidR="00627D5C" w:rsidRPr="002517BC" w:rsidRDefault="00627D5C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drivers/thermal/</w:t>
                      </w:r>
                    </w:p>
                    <w:p w14:paraId="32306E3E" w14:textId="55D782A7" w:rsidR="00627D5C" w:rsidRPr="002517BC" w:rsidRDefault="00627D5C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├── rcar_gen3_thermal.c</w:t>
                      </w:r>
                      <w:r w:rsidR="00B87A7B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:</w:t>
                      </w:r>
                      <w:r w:rsidR="006475DA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R-Car </w:t>
                      </w:r>
                      <w:r w:rsidR="005922C4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H3/M3/M3N</w:t>
                      </w:r>
                      <w:r w:rsidR="008776F5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/V3H</w:t>
                      </w:r>
                      <w:r w:rsidR="005922C4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6475DA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thermal</w:t>
                      </w:r>
                      <w:r w:rsidR="00B87A7B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driver</w:t>
                      </w:r>
                      <w:r w:rsidR="006475DA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source code</w:t>
                      </w:r>
                      <w:r w:rsidR="00B87A7B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  <w:p w14:paraId="431E5E20" w14:textId="3267EC3E" w:rsidR="005922C4" w:rsidRPr="002517BC" w:rsidRDefault="005922C4" w:rsidP="005922C4">
                      <w:pPr>
                        <w:pStyle w:val="PlainText"/>
                        <w:ind w:left="18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├── rcar_thermal.c       :R-Car </w:t>
                      </w:r>
                      <w:r w:rsidR="00FD10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</w:t>
                      </w:r>
                      <w:r w:rsidR="00FB143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3/</w:t>
                      </w:r>
                      <w:r w:rsidR="00FD10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</w:t>
                      </w:r>
                      <w:r w:rsidR="00FD10E1"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3 </w:t>
                      </w:r>
                      <w:r w:rsidRPr="002517B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thermal driver source code.</w:t>
                      </w:r>
                    </w:p>
                    <w:p w14:paraId="070206CF" w14:textId="77777777" w:rsidR="00627D5C" w:rsidRPr="002517BC" w:rsidRDefault="00627D5C" w:rsidP="00627D5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6C60D5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</w:p>
    <w:p w14:paraId="21CBC12B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</w:p>
    <w:p w14:paraId="20BE56C7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</w:p>
    <w:p w14:paraId="4113E70F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</w:p>
    <w:p w14:paraId="33941154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</w:p>
    <w:p w14:paraId="5269860D" w14:textId="77777777" w:rsidR="00627D5C" w:rsidRPr="00A96CC7" w:rsidRDefault="00627D5C" w:rsidP="007E3945">
      <w:pPr>
        <w:tabs>
          <w:tab w:val="left" w:pos="1260"/>
          <w:tab w:val="left" w:pos="5760"/>
          <w:tab w:val="left" w:pos="7290"/>
          <w:tab w:val="left" w:pos="7934"/>
        </w:tabs>
        <w:ind w:left="270"/>
        <w:rPr>
          <w:lang w:eastAsia="ja-JP"/>
        </w:rPr>
      </w:pPr>
    </w:p>
    <w:p w14:paraId="354885F4" w14:textId="4ABBA95E" w:rsidR="007E3945" w:rsidRPr="00A96CC7" w:rsidRDefault="007E3945" w:rsidP="007E3945">
      <w:pPr>
        <w:pStyle w:val="figuretitle"/>
        <w:rPr>
          <w:lang w:eastAsia="ja-JP"/>
        </w:rPr>
      </w:pPr>
      <w:r w:rsidRPr="00A96CC7">
        <w:t xml:space="preserve">Figure </w:t>
      </w:r>
      <w:r w:rsidR="004E755D" w:rsidRPr="002517BC">
        <w:rPr>
          <w:noProof/>
        </w:rPr>
        <w:fldChar w:fldCharType="begin"/>
      </w:r>
      <w:r w:rsidR="004E755D" w:rsidRPr="00A96CC7">
        <w:rPr>
          <w:noProof/>
        </w:rPr>
        <w:instrText xml:space="preserve"> STYLEREF 1 \s </w:instrText>
      </w:r>
      <w:r w:rsidR="004E755D" w:rsidRPr="002517BC">
        <w:rPr>
          <w:noProof/>
        </w:rPr>
        <w:fldChar w:fldCharType="separate"/>
      </w:r>
      <w:r w:rsidR="00F90005">
        <w:rPr>
          <w:noProof/>
        </w:rPr>
        <w:t>5</w:t>
      </w:r>
      <w:r w:rsidR="004E755D" w:rsidRPr="002517BC">
        <w:rPr>
          <w:noProof/>
        </w:rPr>
        <w:fldChar w:fldCharType="end"/>
      </w:r>
      <w:r w:rsidRPr="00A96CC7">
        <w:noBreakHyphen/>
      </w:r>
      <w:r w:rsidR="004E755D" w:rsidRPr="002517BC">
        <w:rPr>
          <w:noProof/>
        </w:rPr>
        <w:fldChar w:fldCharType="begin"/>
      </w:r>
      <w:r w:rsidR="004E755D" w:rsidRPr="00A96CC7">
        <w:rPr>
          <w:noProof/>
        </w:rPr>
        <w:instrText xml:space="preserve"> SEQ Figure \* ARABIC \s 1 </w:instrText>
      </w:r>
      <w:r w:rsidR="004E755D" w:rsidRPr="002517BC">
        <w:rPr>
          <w:noProof/>
        </w:rPr>
        <w:fldChar w:fldCharType="separate"/>
      </w:r>
      <w:r w:rsidR="00F90005">
        <w:rPr>
          <w:noProof/>
        </w:rPr>
        <w:t>1</w:t>
      </w:r>
      <w:r w:rsidR="004E755D" w:rsidRPr="002517BC">
        <w:rPr>
          <w:noProof/>
        </w:rPr>
        <w:fldChar w:fldCharType="end"/>
      </w:r>
      <w:r w:rsidR="00560955" w:rsidRPr="00A96CC7">
        <w:rPr>
          <w:lang w:eastAsia="ja-JP"/>
        </w:rPr>
        <w:t xml:space="preserve"> Directory C</w:t>
      </w:r>
      <w:r w:rsidR="00356980" w:rsidRPr="00A96CC7">
        <w:rPr>
          <w:lang w:eastAsia="ja-JP"/>
        </w:rPr>
        <w:t>onfiguration</w:t>
      </w:r>
    </w:p>
    <w:p w14:paraId="3A47A454" w14:textId="77777777" w:rsidR="007E3945" w:rsidRPr="00A96CC7" w:rsidRDefault="007E3945" w:rsidP="007E3945">
      <w:pPr>
        <w:rPr>
          <w:lang w:eastAsia="ja-JP"/>
        </w:rPr>
      </w:pPr>
    </w:p>
    <w:p w14:paraId="6977F751" w14:textId="77777777" w:rsidR="00330285" w:rsidRPr="00A96CC7" w:rsidRDefault="00330285" w:rsidP="00886DC6">
      <w:pPr>
        <w:pStyle w:val="Heading2"/>
        <w:rPr>
          <w:lang w:eastAsia="ja-JP"/>
        </w:rPr>
      </w:pPr>
      <w:bookmarkStart w:id="42" w:name="_Toc435018507"/>
      <w:r w:rsidRPr="00A96CC7">
        <w:rPr>
          <w:lang w:eastAsia="ja-JP"/>
        </w:rPr>
        <w:t>Integration Procedure</w:t>
      </w:r>
      <w:bookmarkEnd w:id="42"/>
    </w:p>
    <w:p w14:paraId="3A57BF3C" w14:textId="77777777" w:rsidR="0017717F" w:rsidRPr="00A96CC7" w:rsidRDefault="0017717F" w:rsidP="00651533">
      <w:pPr>
        <w:rPr>
          <w:lang w:eastAsia="ja-JP"/>
        </w:rPr>
      </w:pPr>
      <w:r w:rsidRPr="00A96CC7">
        <w:rPr>
          <w:lang w:eastAsia="ja-JP"/>
        </w:rPr>
        <w:t>To enable the function</w:t>
      </w:r>
      <w:r w:rsidR="002F497D" w:rsidRPr="00A96CC7">
        <w:rPr>
          <w:lang w:eastAsia="ja-JP"/>
        </w:rPr>
        <w:t>s</w:t>
      </w:r>
      <w:r w:rsidRPr="00A96CC7">
        <w:rPr>
          <w:lang w:eastAsia="ja-JP"/>
        </w:rPr>
        <w:t xml:space="preserve"> of this module, make the following setting </w:t>
      </w:r>
      <w:r w:rsidR="00EF4FDB" w:rsidRPr="00A96CC7">
        <w:rPr>
          <w:lang w:eastAsia="ja-JP"/>
        </w:rPr>
        <w:t>in</w:t>
      </w:r>
      <w:r w:rsidRPr="00A96CC7">
        <w:rPr>
          <w:lang w:eastAsia="ja-JP"/>
        </w:rPr>
        <w:t xml:space="preserve"> Kernel Configuration.</w:t>
      </w:r>
    </w:p>
    <w:p w14:paraId="53502E59" w14:textId="77777777" w:rsidR="00233E3A" w:rsidRPr="00A96CC7" w:rsidRDefault="005E79F9" w:rsidP="00616331">
      <w:pPr>
        <w:keepNext/>
        <w:widowControl w:val="0"/>
        <w:pBdr>
          <w:top w:val="single" w:sz="4" w:space="8" w:color="auto"/>
          <w:left w:val="single" w:sz="4" w:space="0" w:color="auto"/>
          <w:bottom w:val="single" w:sz="4" w:space="0" w:color="auto"/>
          <w:right w:val="single" w:sz="4" w:space="8" w:color="auto"/>
        </w:pBdr>
        <w:kinsoku w:val="0"/>
        <w:autoSpaceDE/>
        <w:autoSpaceDN/>
        <w:spacing w:before="240" w:line="240" w:lineRule="atLeast"/>
        <w:ind w:right="142"/>
        <w:rPr>
          <w:rFonts w:ascii="MS PGothic" w:eastAsia="MS PGothic" w:hAnsi="MS PGothic"/>
          <w:noProof/>
          <w:kern w:val="2"/>
          <w:sz w:val="21"/>
          <w:szCs w:val="21"/>
          <w:lang w:eastAsia="ja-JP"/>
        </w:rPr>
      </w:pPr>
      <w:r w:rsidRPr="002517BC">
        <w:rPr>
          <w:rFonts w:ascii="MS PGothic" w:eastAsia="MS PGothic" w:hAnsi="MS PGothic"/>
          <w:noProof/>
          <w:kern w:val="2"/>
          <w:sz w:val="21"/>
          <w:szCs w:val="21"/>
          <w:lang w:eastAsia="ja-JP"/>
        </w:rPr>
        <mc:AlternateContent>
          <mc:Choice Requires="wpc">
            <w:drawing>
              <wp:inline distT="0" distB="0" distL="0" distR="0" wp14:anchorId="2D219346" wp14:editId="634FC14A">
                <wp:extent cx="6096000" cy="3736349"/>
                <wp:effectExtent l="0" t="0" r="0" b="0"/>
                <wp:docPr id="978" name="キャンバ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487" y="0"/>
                            <a:ext cx="6060513" cy="37007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F36D" w14:textId="77777777" w:rsidR="00052429" w:rsidRPr="0017717F" w:rsidRDefault="00052429" w:rsidP="0017717F">
                              <w:pPr>
                                <w:overflowPunct/>
                                <w:spacing w:after="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17717F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Device Drivers ---&gt; </w:t>
                              </w:r>
                            </w:p>
                            <w:p w14:paraId="57A9A27E" w14:textId="77777777" w:rsidR="00052429" w:rsidRDefault="00052429" w:rsidP="00233E3A">
                              <w:pPr>
                                <w:overflowPunct/>
                                <w:spacing w:after="0"/>
                                <w:ind w:firstLine="792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233E3A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--- Generic Thermal sysfs driver</w:t>
                              </w:r>
                            </w:p>
                            <w:p w14:paraId="3230118B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Thermal state transition statistics</w:t>
                              </w:r>
                            </w:p>
                            <w:p w14:paraId="791DD82F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(0)   Emergency poweroff delay in milli-seconds</w:t>
                              </w:r>
                            </w:p>
                            <w:p w14:paraId="08FB8959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[*]   Expose thermal sensors as hwmon device</w:t>
                              </w:r>
                            </w:p>
                            <w:p w14:paraId="34D0E1FE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[*]   APIs to parse thermal data out of device tree</w:t>
                              </w:r>
                            </w:p>
                            <w:p w14:paraId="4C7A8BC3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Enable writable trip points</w:t>
                              </w:r>
                            </w:p>
                            <w:p w14:paraId="1450A46A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      Default Thermal governor (step_wise)  ---&gt;</w:t>
                              </w:r>
                            </w:p>
                            <w:p w14:paraId="74C0318C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Fair-share thermal governor</w:t>
                              </w:r>
                            </w:p>
                            <w:p w14:paraId="0C39CD29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-*-   Step_wise thermal governor</w:t>
                              </w:r>
                            </w:p>
                            <w:p w14:paraId="208056C4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Bang Bang thermal governor</w:t>
                              </w:r>
                            </w:p>
                            <w:p w14:paraId="768D71DE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User_space thermal governor</w:t>
                              </w:r>
                            </w:p>
                            <w:p w14:paraId="2B565B98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[*]   Power allocator thermal governor</w:t>
                              </w:r>
                            </w:p>
                            <w:p w14:paraId="2B049922" w14:textId="6AE4E086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[*]   Generic cpu cooling support</w:t>
                              </w:r>
                            </w:p>
                            <w:p w14:paraId="6A7368B1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Generic clock cooling support</w:t>
                              </w:r>
                            </w:p>
                            <w:p w14:paraId="6884491B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 ]   Generic device cooling support</w:t>
                              </w:r>
                            </w:p>
                            <w:p w14:paraId="35F585D9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[*]   Thermal emulation mode support</w:t>
                              </w:r>
                            </w:p>
                            <w:p w14:paraId="271CA508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 &gt;   Generic Thermal MMIO driver</w:t>
                              </w:r>
                            </w:p>
                            <w:p w14:paraId="10F3FD86" w14:textId="47BC2645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</w:t>
                              </w:r>
                              <w:r w:rsidR="00DE260D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 </w:t>
                              </w: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&gt;   Hisilicon thermal driver</w:t>
                              </w:r>
                            </w:p>
                            <w:p w14:paraId="7B51BA71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 &gt;   Temperature sensor driver for Freescale i.MX SoCs</w:t>
                              </w:r>
                            </w:p>
                            <w:p w14:paraId="096A8D2C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 &gt;   Temperature sensor driver for Maxim MAX77620 PMIC</w:t>
                              </w:r>
                            </w:p>
                            <w:p w14:paraId="57B677DF" w14:textId="18150A99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</w:t>
                              </w:r>
                              <w:r w:rsidR="00DE260D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 </w:t>
                              </w: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&gt;   QorIQ Thermal Monitoring Unit</w:t>
                              </w:r>
                            </w:p>
                            <w:p w14:paraId="0E218A45" w14:textId="7A4447C6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</w:t>
                              </w:r>
                              <w:r w:rsidR="00DE260D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 </w:t>
                              </w: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&gt;   Rockchip thermal driver</w:t>
                              </w:r>
                            </w:p>
                            <w:p w14:paraId="37C22DE4" w14:textId="34A5DD11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&lt;*&gt;   Renesas R-Car thermal driver</w:t>
                              </w:r>
                            </w:p>
                            <w:p w14:paraId="2F675FD7" w14:textId="77777777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&lt;*&gt;   Renesas R-Car Gen3 thermal driver</w:t>
                              </w:r>
                            </w:p>
                            <w:p w14:paraId="2BD4970B" w14:textId="28827FFA" w:rsidR="00D37601" w:rsidRP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</w:t>
                              </w:r>
                              <w:r w:rsidR="00DE260D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 </w:t>
                              </w: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&gt;   Marvell EBU Armada SoCs thermal management</w:t>
                              </w:r>
                            </w:p>
                            <w:p w14:paraId="3D7FFA01" w14:textId="317455D7" w:rsidR="00D37601" w:rsidRDefault="00D37601" w:rsidP="00D37601">
                              <w:pPr>
                                <w:overflowPunct/>
                                <w:spacing w:after="0"/>
                                <w:ind w:firstLine="810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&lt;</w:t>
                              </w:r>
                              <w:r w:rsidR="00DE260D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 xml:space="preserve"> </w:t>
                              </w:r>
                              <w:r w:rsidRPr="00D3760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&gt;   Temperature sensor driver for mediatek SoCs</w:t>
                              </w:r>
                            </w:p>
                            <w:p w14:paraId="5871166D" w14:textId="77777777" w:rsidR="00052429" w:rsidRPr="00B61D33" w:rsidRDefault="00952CD7" w:rsidP="00233E3A">
                              <w:pPr>
                                <w:overflowPunct/>
                                <w:spacing w:after="0"/>
                                <w:ind w:firstLine="792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219346" id="キャンバス 131" o:spid="_x0000_s1080" editas="canvas" style="width:480pt;height:294.2pt;mso-position-horizontal-relative:char;mso-position-vertical-relative:line" coordsize="60960,3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1" type="#_x0000_t75" style="position:absolute;width:60960;height:37363;visibility:visible;mso-wrap-style:square">
                  <v:fill o:detectmouseclick="t"/>
                  <v:path o:connecttype="none"/>
                </v:shape>
                <v:shape id="_x0000_s1082" type="#_x0000_t202" style="position:absolute;left:354;width:60606;height:3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" stroked="f">
                  <v:textbox inset="0,0,0,0">
                    <w:txbxContent>
                      <w:p w14:paraId="728AF36D" w14:textId="77777777" w:rsidR="00052429" w:rsidRPr="0017717F" w:rsidRDefault="00052429" w:rsidP="0017717F">
                        <w:pPr>
                          <w:overflowPunct/>
                          <w:spacing w:after="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17717F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Device Drivers ---&gt; </w:t>
                        </w:r>
                      </w:p>
                      <w:p w14:paraId="57A9A27E" w14:textId="77777777" w:rsidR="00052429" w:rsidRDefault="00052429" w:rsidP="00233E3A">
                        <w:pPr>
                          <w:overflowPunct/>
                          <w:spacing w:after="0"/>
                          <w:ind w:firstLine="792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233E3A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--- Generic Thermal sysfs driver</w:t>
                        </w:r>
                      </w:p>
                      <w:p w14:paraId="3230118B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Thermal state transition statistics</w:t>
                        </w:r>
                      </w:p>
                      <w:p w14:paraId="791DD82F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(0)   Emergency poweroff delay in milli-seconds</w:t>
                        </w:r>
                      </w:p>
                      <w:p w14:paraId="08FB8959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[*]   Expose thermal sensors as hwmon device</w:t>
                        </w:r>
                      </w:p>
                      <w:p w14:paraId="34D0E1FE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[*]   APIs to parse thermal data out of device tree</w:t>
                        </w:r>
                      </w:p>
                      <w:p w14:paraId="4C7A8BC3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Enable writable trip points</w:t>
                        </w:r>
                      </w:p>
                      <w:p w14:paraId="1450A46A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     Default Thermal governor (step_wise)  ---&gt;</w:t>
                        </w:r>
                      </w:p>
                      <w:p w14:paraId="74C0318C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Fair-share thermal governor</w:t>
                        </w:r>
                      </w:p>
                      <w:p w14:paraId="0C39CD29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-*-   Step_wise thermal governor</w:t>
                        </w:r>
                      </w:p>
                      <w:p w14:paraId="208056C4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Bang Bang thermal governor</w:t>
                        </w:r>
                      </w:p>
                      <w:p w14:paraId="768D71DE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User_space thermal governor</w:t>
                        </w:r>
                      </w:p>
                      <w:p w14:paraId="2B565B98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[*]   Power allocator thermal governor</w:t>
                        </w:r>
                      </w:p>
                      <w:p w14:paraId="2B049922" w14:textId="6AE4E086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[*]   Generic cpu cooling support</w:t>
                        </w:r>
                      </w:p>
                      <w:p w14:paraId="6A7368B1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Generic clock cooling support</w:t>
                        </w:r>
                      </w:p>
                      <w:p w14:paraId="6884491B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 ]   Generic device cooling support</w:t>
                        </w:r>
                      </w:p>
                      <w:p w14:paraId="35F585D9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[*]   Thermal emulation mode support</w:t>
                        </w:r>
                      </w:p>
                      <w:p w14:paraId="271CA508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 &gt;   Generic Thermal MMIO driver</w:t>
                        </w:r>
                      </w:p>
                      <w:p w14:paraId="10F3FD86" w14:textId="47BC2645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</w:t>
                        </w:r>
                        <w:r w:rsidR="00DE260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</w:t>
                        </w: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&gt;   Hisilicon thermal driver</w:t>
                        </w:r>
                      </w:p>
                      <w:p w14:paraId="7B51BA71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 &gt;   Temperature sensor driver for Freescale i.MX SoCs</w:t>
                        </w:r>
                      </w:p>
                      <w:p w14:paraId="096A8D2C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 &gt;   Temperature sensor driver for Maxim MAX77620 PMIC</w:t>
                        </w:r>
                      </w:p>
                      <w:p w14:paraId="57B677DF" w14:textId="18150A99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</w:t>
                        </w:r>
                        <w:r w:rsidR="00DE260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</w:t>
                        </w: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&gt;   QorIQ Thermal Monitoring Unit</w:t>
                        </w:r>
                      </w:p>
                      <w:p w14:paraId="0E218A45" w14:textId="7A4447C6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</w:t>
                        </w:r>
                        <w:r w:rsidR="00DE260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</w:t>
                        </w: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&gt;   Rockchip thermal driver</w:t>
                        </w:r>
                      </w:p>
                      <w:p w14:paraId="37C22DE4" w14:textId="34A5DD11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&lt;*&gt;   Renesas R-Car thermal driver</w:t>
                        </w:r>
                      </w:p>
                      <w:p w14:paraId="2F675FD7" w14:textId="77777777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&lt;*&gt;   Renesas R-Car Gen3 thermal driver</w:t>
                        </w:r>
                      </w:p>
                      <w:p w14:paraId="2BD4970B" w14:textId="28827FFA" w:rsidR="00D37601" w:rsidRP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</w:t>
                        </w:r>
                        <w:r w:rsidR="00DE260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</w:t>
                        </w: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&gt;   Marvell EBU Armada SoCs thermal management</w:t>
                        </w:r>
                      </w:p>
                      <w:p w14:paraId="3D7FFA01" w14:textId="317455D7" w:rsidR="00D37601" w:rsidRDefault="00D37601" w:rsidP="00D37601">
                        <w:pPr>
                          <w:overflowPunct/>
                          <w:spacing w:after="0"/>
                          <w:ind w:firstLine="810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&lt;</w:t>
                        </w:r>
                        <w:r w:rsidR="00DE260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</w:t>
                        </w:r>
                        <w:r w:rsidRPr="00D37601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&gt;   Temperature sensor driver for mediatek SoCs</w:t>
                        </w:r>
                      </w:p>
                      <w:p w14:paraId="5871166D" w14:textId="77777777" w:rsidR="00052429" w:rsidRPr="00B61D33" w:rsidRDefault="00952CD7" w:rsidP="00233E3A">
                        <w:pPr>
                          <w:overflowPunct/>
                          <w:spacing w:after="0"/>
                          <w:ind w:firstLine="792"/>
                          <w:textAlignment w:val="auto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eastAsia="ja-JP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0EE619" w14:textId="26AE0608" w:rsidR="00531D53" w:rsidRPr="00A96CC7" w:rsidRDefault="00B5428F" w:rsidP="00233E3A">
      <w:pPr>
        <w:pStyle w:val="Caption"/>
        <w:jc w:val="center"/>
        <w:rPr>
          <w:lang w:eastAsia="ja-JP"/>
        </w:rPr>
      </w:pPr>
      <w:r w:rsidRPr="00A96CC7">
        <w:rPr>
          <w:lang w:eastAsia="ja-JP"/>
        </w:rPr>
        <w:t xml:space="preserve">Figure </w:t>
      </w:r>
      <w:r w:rsidRPr="002517BC">
        <w:fldChar w:fldCharType="begin"/>
      </w:r>
      <w:r w:rsidRPr="00A96CC7">
        <w:rPr>
          <w:lang w:eastAsia="ja-JP"/>
        </w:rPr>
        <w:instrText xml:space="preserve"> STYLEREF 1 \s </w:instrText>
      </w:r>
      <w:r w:rsidRPr="002517BC">
        <w:fldChar w:fldCharType="separate"/>
      </w:r>
      <w:r w:rsidR="00F90005">
        <w:rPr>
          <w:noProof/>
          <w:lang w:eastAsia="ja-JP"/>
        </w:rPr>
        <w:t>5</w:t>
      </w:r>
      <w:r w:rsidRPr="002517BC">
        <w:rPr>
          <w:noProof/>
        </w:rPr>
        <w:fldChar w:fldCharType="end"/>
      </w:r>
      <w:r w:rsidRPr="00A96CC7">
        <w:rPr>
          <w:lang w:eastAsia="ja-JP"/>
        </w:rPr>
        <w:noBreakHyphen/>
      </w:r>
      <w:r w:rsidRPr="002517BC">
        <w:fldChar w:fldCharType="begin"/>
      </w:r>
      <w:r w:rsidRPr="00A96CC7">
        <w:rPr>
          <w:lang w:eastAsia="ja-JP"/>
        </w:rPr>
        <w:instrText xml:space="preserve"> SEQ Figure \* ARABIC \s 1 </w:instrText>
      </w:r>
      <w:r w:rsidRPr="002517BC">
        <w:fldChar w:fldCharType="separate"/>
      </w:r>
      <w:r w:rsidR="00F90005">
        <w:rPr>
          <w:noProof/>
          <w:lang w:eastAsia="ja-JP"/>
        </w:rPr>
        <w:t>2</w:t>
      </w:r>
      <w:r w:rsidRPr="002517BC">
        <w:rPr>
          <w:noProof/>
        </w:rPr>
        <w:fldChar w:fldCharType="end"/>
      </w:r>
      <w:r w:rsidR="00AB0E8A" w:rsidRPr="00A96CC7">
        <w:rPr>
          <w:lang w:eastAsia="ja-JP"/>
        </w:rPr>
        <w:t xml:space="preserve"> Kernel C</w:t>
      </w:r>
      <w:r w:rsidR="0017717F" w:rsidRPr="00A96CC7">
        <w:rPr>
          <w:lang w:eastAsia="ja-JP"/>
        </w:rPr>
        <w:t>onfigu</w:t>
      </w:r>
      <w:r w:rsidR="00CE4076" w:rsidRPr="00A96CC7">
        <w:rPr>
          <w:lang w:eastAsia="ja-JP"/>
        </w:rPr>
        <w:t>r</w:t>
      </w:r>
      <w:r w:rsidR="0017717F" w:rsidRPr="00A96CC7">
        <w:rPr>
          <w:lang w:eastAsia="ja-JP"/>
        </w:rPr>
        <w:t>a</w:t>
      </w:r>
      <w:r w:rsidR="00CE4076" w:rsidRPr="00A96CC7">
        <w:rPr>
          <w:lang w:eastAsia="ja-JP"/>
        </w:rPr>
        <w:t>t</w:t>
      </w:r>
      <w:r w:rsidR="00616331" w:rsidRPr="00A96CC7">
        <w:rPr>
          <w:lang w:eastAsia="ja-JP"/>
        </w:rPr>
        <w:t>ion</w:t>
      </w:r>
    </w:p>
    <w:p w14:paraId="449E17C9" w14:textId="77777777" w:rsidR="000C2A6F" w:rsidRPr="00A96CC7" w:rsidRDefault="000C2A6F" w:rsidP="000C2A6F">
      <w:pPr>
        <w:pStyle w:val="Heading2"/>
        <w:rPr>
          <w:lang w:eastAsia="ja-JP"/>
        </w:rPr>
      </w:pPr>
      <w:bookmarkStart w:id="43" w:name="_Toc435018508"/>
      <w:r w:rsidRPr="00A96CC7">
        <w:rPr>
          <w:lang w:eastAsia="ja-JP"/>
        </w:rPr>
        <w:t>Option Setting</w:t>
      </w:r>
      <w:bookmarkEnd w:id="43"/>
    </w:p>
    <w:p w14:paraId="00035789" w14:textId="77777777" w:rsidR="008717E7" w:rsidRPr="00A96CC7" w:rsidRDefault="008717E7" w:rsidP="00886DC6">
      <w:pPr>
        <w:pStyle w:val="Heading3"/>
        <w:rPr>
          <w:lang w:eastAsia="ja-JP"/>
        </w:rPr>
      </w:pPr>
      <w:bookmarkStart w:id="44" w:name="_Toc435018509"/>
      <w:r w:rsidRPr="00A96CC7">
        <w:rPr>
          <w:lang w:eastAsia="ja-JP"/>
        </w:rPr>
        <w:t>Module Parameters</w:t>
      </w:r>
      <w:bookmarkEnd w:id="44"/>
    </w:p>
    <w:p w14:paraId="1B41CA42" w14:textId="77777777" w:rsidR="008717E7" w:rsidRPr="00A96CC7" w:rsidRDefault="008717E7" w:rsidP="00651533">
      <w:pPr>
        <w:rPr>
          <w:lang w:eastAsia="ja-JP"/>
        </w:rPr>
      </w:pPr>
      <w:r w:rsidRPr="00A96CC7">
        <w:rPr>
          <w:lang w:eastAsia="ja-JP"/>
        </w:rPr>
        <w:t>There are no module parameters.</w:t>
      </w:r>
    </w:p>
    <w:p w14:paraId="45F91541" w14:textId="77777777" w:rsidR="00F0187C" w:rsidRPr="00A96CC7" w:rsidRDefault="00F0187C" w:rsidP="00651533">
      <w:pPr>
        <w:rPr>
          <w:lang w:eastAsia="ja-JP"/>
        </w:rPr>
      </w:pPr>
    </w:p>
    <w:p w14:paraId="7FB126A7" w14:textId="77777777" w:rsidR="008717E7" w:rsidRPr="00A96CC7" w:rsidRDefault="008717E7" w:rsidP="00886DC6">
      <w:pPr>
        <w:pStyle w:val="Heading3"/>
        <w:rPr>
          <w:lang w:eastAsia="ja-JP"/>
        </w:rPr>
      </w:pPr>
      <w:bookmarkStart w:id="45" w:name="_Toc435018510"/>
      <w:r w:rsidRPr="00A96CC7">
        <w:rPr>
          <w:lang w:eastAsia="ja-JP"/>
        </w:rPr>
        <w:t>Kernel Parameters</w:t>
      </w:r>
      <w:bookmarkEnd w:id="45"/>
    </w:p>
    <w:p w14:paraId="4A24DA7D" w14:textId="77777777" w:rsidR="00D907C2" w:rsidRPr="00A96CC7" w:rsidRDefault="008717E7" w:rsidP="00D907C2">
      <w:pPr>
        <w:rPr>
          <w:lang w:eastAsia="ja-JP"/>
        </w:rPr>
      </w:pPr>
      <w:r w:rsidRPr="00A96CC7">
        <w:rPr>
          <w:lang w:eastAsia="ja-JP"/>
        </w:rPr>
        <w:t xml:space="preserve">There are no </w:t>
      </w:r>
      <w:r w:rsidR="005650B8" w:rsidRPr="00A96CC7">
        <w:rPr>
          <w:lang w:eastAsia="ja-JP"/>
        </w:rPr>
        <w:t>kernel</w:t>
      </w:r>
      <w:r w:rsidRPr="00A96CC7">
        <w:rPr>
          <w:lang w:eastAsia="ja-JP"/>
        </w:rPr>
        <w:t xml:space="preserve"> parameters.</w:t>
      </w:r>
    </w:p>
    <w:sectPr w:rsidR="00D907C2" w:rsidRPr="00A96CC7" w:rsidSect="008E3C9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5ABE" w14:textId="77777777" w:rsidR="00E27347" w:rsidRDefault="00E27347">
      <w:r>
        <w:separator/>
      </w:r>
    </w:p>
  </w:endnote>
  <w:endnote w:type="continuationSeparator" w:id="0">
    <w:p w14:paraId="0040E5B3" w14:textId="77777777" w:rsidR="00E27347" w:rsidRDefault="00E2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6947" w14:textId="1C29C0D2" w:rsidR="007F25CE" w:rsidRDefault="007F25CE" w:rsidP="00933740">
    <w:pPr>
      <w:pStyle w:val="Footer"/>
      <w:tabs>
        <w:tab w:val="left" w:pos="830"/>
      </w:tabs>
    </w:pPr>
    <w:r>
      <w:t>Rev.</w:t>
    </w:r>
    <w:r w:rsidR="00A6085F">
      <w:t>3</w:t>
    </w:r>
    <w:r>
      <w:t>.</w:t>
    </w:r>
    <w:r w:rsidR="00F90005">
      <w:t>1.</w:t>
    </w:r>
    <w:r w:rsidR="00A6085F">
      <w:t>0</w:t>
    </w:r>
  </w:p>
  <w:p w14:paraId="6B21D389" w14:textId="39CBDC9B" w:rsidR="00052429" w:rsidRDefault="00A6085F" w:rsidP="002517BC">
    <w:pPr>
      <w:pStyle w:val="Footer"/>
      <w:tabs>
        <w:tab w:val="left" w:pos="830"/>
      </w:tabs>
    </w:pPr>
    <w:r>
      <w:t>Dec</w:t>
    </w:r>
    <w:r w:rsidR="007F25CE">
      <w:t xml:space="preserve">. </w:t>
    </w:r>
    <w:r w:rsidR="00F90005">
      <w:t>25</w:t>
    </w:r>
    <w:r w:rsidR="007F25CE">
      <w:t xml:space="preserve">, </w:t>
    </w:r>
    <w:proofErr w:type="gramStart"/>
    <w:r w:rsidR="007F25CE">
      <w:t>202</w:t>
    </w:r>
    <w:r w:rsidR="00F90005">
      <w:t>3</w:t>
    </w:r>
    <w:proofErr w:type="gramEnd"/>
    <w:r w:rsidR="00052429">
      <w:tab/>
    </w:r>
    <w:r w:rsidR="00052429">
      <w:tab/>
      <w:t xml:space="preserve">Page </w:t>
    </w:r>
    <w:r w:rsidR="00052429">
      <w:rPr>
        <w:rStyle w:val="PageNumber"/>
      </w:rPr>
      <w:fldChar w:fldCharType="begin"/>
    </w:r>
    <w:r w:rsidR="00052429">
      <w:rPr>
        <w:rStyle w:val="PageNumber"/>
      </w:rPr>
      <w:instrText xml:space="preserve"> PAGE </w:instrText>
    </w:r>
    <w:r w:rsidR="00052429">
      <w:rPr>
        <w:rStyle w:val="PageNumber"/>
      </w:rPr>
      <w:fldChar w:fldCharType="separate"/>
    </w:r>
    <w:r w:rsidR="00E51465">
      <w:rPr>
        <w:rStyle w:val="PageNumber"/>
        <w:noProof/>
      </w:rPr>
      <w:t>7</w:t>
    </w:r>
    <w:r w:rsidR="00052429">
      <w:rPr>
        <w:rStyle w:val="PageNumber"/>
      </w:rPr>
      <w:fldChar w:fldCharType="end"/>
    </w:r>
    <w:r w:rsidR="00052429">
      <w:rPr>
        <w:rStyle w:val="PageNumber"/>
        <w:rFonts w:hint="eastAsia"/>
        <w:lang w:eastAsia="ja-JP"/>
      </w:rPr>
      <w:t xml:space="preserve"> of </w:t>
    </w:r>
    <w:r w:rsidR="00052429">
      <w:rPr>
        <w:rStyle w:val="PageNumber"/>
      </w:rPr>
      <w:fldChar w:fldCharType="begin"/>
    </w:r>
    <w:r w:rsidR="00052429">
      <w:rPr>
        <w:rStyle w:val="PageNumber"/>
      </w:rPr>
      <w:instrText xml:space="preserve"> NUMPAGES </w:instrText>
    </w:r>
    <w:r w:rsidR="00052429">
      <w:rPr>
        <w:rStyle w:val="PageNumber"/>
      </w:rPr>
      <w:fldChar w:fldCharType="separate"/>
    </w:r>
    <w:r w:rsidR="00E51465">
      <w:rPr>
        <w:rStyle w:val="PageNumber"/>
        <w:noProof/>
      </w:rPr>
      <w:t>8</w:t>
    </w:r>
    <w:r w:rsidR="00052429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25AD" w14:textId="262AE952" w:rsidR="00052429" w:rsidRDefault="00000000" w:rsidP="009F614E">
    <w:pPr>
      <w:pStyle w:val="Footer"/>
      <w:tabs>
        <w:tab w:val="left" w:pos="1800"/>
      </w:tabs>
    </w:pPr>
    <w:fldSimple w:instr=" DOCPROPERTY  Category  \* MERGEFORMAT ">
      <w:r w:rsidR="00F90005">
        <w:t>Rev.3.1.0</w:t>
      </w:r>
    </w:fldSimple>
    <w:r w:rsidR="00052429">
      <w:tab/>
    </w:r>
    <w:r w:rsidR="00052429">
      <w:rPr>
        <w:rFonts w:hint="eastAsia"/>
        <w:lang w:eastAsia="ja-JP"/>
      </w:rPr>
      <w:tab/>
    </w:r>
    <w:r w:rsidR="00052429">
      <w:tab/>
      <w:t xml:space="preserve">Page </w:t>
    </w:r>
    <w:r w:rsidR="00052429">
      <w:rPr>
        <w:rStyle w:val="PageNumber"/>
      </w:rPr>
      <w:fldChar w:fldCharType="begin"/>
    </w:r>
    <w:r w:rsidR="00052429">
      <w:rPr>
        <w:rStyle w:val="PageNumber"/>
      </w:rPr>
      <w:instrText xml:space="preserve"> PAGE </w:instrText>
    </w:r>
    <w:r w:rsidR="00052429">
      <w:rPr>
        <w:rStyle w:val="PageNumber"/>
      </w:rPr>
      <w:fldChar w:fldCharType="separate"/>
    </w:r>
    <w:r w:rsidR="009744E9">
      <w:rPr>
        <w:rStyle w:val="PageNumber"/>
        <w:noProof/>
      </w:rPr>
      <w:t>1</w:t>
    </w:r>
    <w:r w:rsidR="00052429">
      <w:rPr>
        <w:rStyle w:val="PageNumber"/>
      </w:rPr>
      <w:fldChar w:fldCharType="end"/>
    </w:r>
    <w:r w:rsidR="00052429">
      <w:t xml:space="preserve"> of </w:t>
    </w:r>
    <w:r w:rsidR="00052429">
      <w:rPr>
        <w:rStyle w:val="PageNumber"/>
      </w:rPr>
      <w:fldChar w:fldCharType="begin"/>
    </w:r>
    <w:r w:rsidR="00052429">
      <w:rPr>
        <w:rStyle w:val="PageNumber"/>
      </w:rPr>
      <w:instrText xml:space="preserve"> NUMPAGES </w:instrText>
    </w:r>
    <w:r w:rsidR="00052429">
      <w:rPr>
        <w:rStyle w:val="PageNumber"/>
      </w:rPr>
      <w:fldChar w:fldCharType="separate"/>
    </w:r>
    <w:r w:rsidR="00E51465">
      <w:rPr>
        <w:rStyle w:val="PageNumber"/>
        <w:noProof/>
      </w:rPr>
      <w:t>8</w:t>
    </w:r>
    <w:r w:rsidR="00052429">
      <w:rPr>
        <w:rStyle w:val="PageNumber"/>
      </w:rPr>
      <w:fldChar w:fldCharType="end"/>
    </w:r>
  </w:p>
  <w:p w14:paraId="29BEAAB7" w14:textId="77777777" w:rsidR="00F90005" w:rsidRDefault="00052429">
    <w:pPr>
      <w:pStyle w:val="Footer"/>
      <w:rPr>
        <w:ins w:id="46" w:author="Quat Doan Huynh" w:date="2023-12-14T11:17:00Z"/>
        <w:lang w:eastAsia="ja-JP"/>
      </w:rPr>
    </w:pPr>
    <w:r>
      <w:rPr>
        <w:noProof/>
        <w:lang w:eastAsia="ja-JP"/>
      </w:rPr>
      <w:drawing>
        <wp:anchor distT="0" distB="0" distL="114300" distR="114300" simplePos="0" relativeHeight="251667456" behindDoc="0" locked="0" layoutInCell="1" allowOverlap="1" wp14:anchorId="7D74ABB3" wp14:editId="7FEBF047">
          <wp:simplePos x="0" y="0"/>
          <wp:positionH relativeFrom="page">
            <wp:posOffset>3158490</wp:posOffset>
          </wp:positionH>
          <wp:positionV relativeFrom="page">
            <wp:posOffset>9954878</wp:posOffset>
          </wp:positionV>
          <wp:extent cx="1085850" cy="207645"/>
          <wp:effectExtent l="0" t="0" r="0" b="1905"/>
          <wp:wrapNone/>
          <wp:docPr id="3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755D">
      <w:rPr>
        <w:lang w:eastAsia="ja-JP"/>
      </w:rPr>
      <w:fldChar w:fldCharType="begin"/>
    </w:r>
    <w:r w:rsidR="004E755D">
      <w:rPr>
        <w:lang w:eastAsia="ja-JP"/>
      </w:rPr>
      <w:instrText xml:space="preserve"> COMMENTS   \* MERGEFORMAT </w:instrText>
    </w:r>
    <w:r w:rsidR="004E755D">
      <w:rPr>
        <w:lang w:eastAsia="ja-JP"/>
      </w:rPr>
      <w:fldChar w:fldCharType="separate"/>
    </w:r>
    <w:ins w:id="47" w:author="Quat Doan Huynh" w:date="2023-12-14T11:17:00Z">
      <w:r w:rsidR="00F90005">
        <w:rPr>
          <w:lang w:eastAsia="ja-JP"/>
        </w:rPr>
        <w:t>Dec</w:t>
      </w:r>
      <w:r w:rsidR="00F90005">
        <w:t xml:space="preserve">. </w:t>
      </w:r>
      <w:r w:rsidR="00F90005">
        <w:rPr>
          <w:lang w:eastAsia="ja-JP"/>
        </w:rPr>
        <w:t>25,</w:t>
      </w:r>
      <w:r w:rsidR="00F90005">
        <w:t xml:space="preserve"> 2023</w:t>
      </w:r>
    </w:ins>
  </w:p>
  <w:p w14:paraId="65D7F0C0" w14:textId="5745BF09" w:rsidR="00F90005" w:rsidDel="00F90005" w:rsidRDefault="00F90005">
    <w:pPr>
      <w:pStyle w:val="Footer"/>
      <w:rPr>
        <w:del w:id="48" w:author="Quat Doan Huynh" w:date="2023-12-14T11:17:00Z"/>
        <w:lang w:eastAsia="ja-JP"/>
      </w:rPr>
    </w:pPr>
    <w:del w:id="49" w:author="Quat Doan Huynh" w:date="2023-12-14T11:17:00Z">
      <w:r w:rsidDel="00F90005">
        <w:rPr>
          <w:lang w:eastAsia="ja-JP"/>
        </w:rPr>
        <w:delText>Dec</w:delText>
      </w:r>
      <w:r w:rsidDel="00F90005">
        <w:delText xml:space="preserve">. </w:delText>
      </w:r>
      <w:r w:rsidDel="00F90005">
        <w:rPr>
          <w:lang w:eastAsia="ja-JP"/>
        </w:rPr>
        <w:delText>25,</w:delText>
      </w:r>
      <w:r w:rsidDel="00F90005">
        <w:delText xml:space="preserve"> 2023</w:delText>
      </w:r>
    </w:del>
  </w:p>
  <w:p w14:paraId="580C1C56" w14:textId="424ED352" w:rsidR="00052429" w:rsidRDefault="004E755D">
    <w:pPr>
      <w:pStyle w:val="Footer"/>
    </w:pPr>
    <w:r>
      <w:fldChar w:fldCharType="end"/>
    </w:r>
    <w:r w:rsidR="00052429">
      <w:tab/>
    </w:r>
  </w:p>
  <w:p w14:paraId="63A7FBD0" w14:textId="77777777" w:rsidR="00052429" w:rsidRDefault="00052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9B60" w14:textId="77777777" w:rsidR="00E27347" w:rsidRDefault="00E27347">
      <w:r>
        <w:separator/>
      </w:r>
    </w:p>
  </w:footnote>
  <w:footnote w:type="continuationSeparator" w:id="0">
    <w:p w14:paraId="17E1F523" w14:textId="77777777" w:rsidR="00E27347" w:rsidRDefault="00E27347">
      <w:r>
        <w:continuationSeparator/>
      </w:r>
    </w:p>
  </w:footnote>
  <w:footnote w:id="1">
    <w:p w14:paraId="196DD68C" w14:textId="2F716A2B" w:rsidR="00DD4BD2" w:rsidRDefault="005609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C60E1">
        <w:t xml:space="preserve">- On </w:t>
      </w:r>
      <w:r w:rsidR="00BB60AA" w:rsidRPr="00EC60E1">
        <w:t xml:space="preserve">R-Car </w:t>
      </w:r>
      <w:r w:rsidRPr="00EC60E1">
        <w:t>H3/M3/M3N, thermal module supports three channels (THS1/2/3)</w:t>
      </w:r>
      <w:r w:rsidR="00DD4BD2" w:rsidRPr="00EC60E1">
        <w:t xml:space="preserve"> and three thermal zones</w:t>
      </w:r>
      <w:r w:rsidRPr="00EC60E1">
        <w:t xml:space="preserve">. </w:t>
      </w:r>
      <w:r w:rsidR="003746A9" w:rsidRPr="00EC60E1">
        <w:t>O</w:t>
      </w:r>
      <w:r w:rsidRPr="00EC60E1">
        <w:t xml:space="preserve">n </w:t>
      </w:r>
      <w:r w:rsidR="00BB60AA" w:rsidRPr="00EC60E1">
        <w:t xml:space="preserve">R-Car </w:t>
      </w:r>
      <w:r w:rsidR="00FD10E1">
        <w:t>E</w:t>
      </w:r>
      <w:r w:rsidR="008956DC">
        <w:t>3/</w:t>
      </w:r>
      <w:r w:rsidR="00FD10E1">
        <w:t>D</w:t>
      </w:r>
      <w:r w:rsidR="00FD10E1" w:rsidRPr="00EC60E1">
        <w:t>3</w:t>
      </w:r>
      <w:r w:rsidRPr="00EC60E1">
        <w:t>, thermal module supports only one channel (THS1)</w:t>
      </w:r>
      <w:r w:rsidR="00DD4BD2" w:rsidRPr="00EC60E1">
        <w:t xml:space="preserve"> and one thermal zone.</w:t>
      </w:r>
      <w:r w:rsidR="003746A9" w:rsidRPr="00EC60E1">
        <w:t xml:space="preserve"> And</w:t>
      </w:r>
      <w:r w:rsidR="003746A9" w:rsidRPr="002517BC">
        <w:t xml:space="preserve"> </w:t>
      </w:r>
      <w:r w:rsidR="00A96CC7" w:rsidRPr="002517BC">
        <w:t>on R-C</w:t>
      </w:r>
      <w:r w:rsidR="003746A9" w:rsidRPr="002517BC">
        <w:t>ar V3H, thermal module supports two channels (THS1,2) and two thermal zones.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6E43" w14:textId="395D1B1F" w:rsidR="007B64D5" w:rsidRPr="002517BC" w:rsidRDefault="00730EF7" w:rsidP="00F0187C">
    <w:pPr>
      <w:pStyle w:val="Header"/>
      <w:rPr>
        <w:b/>
        <w:lang w:eastAsia="ja-JP"/>
      </w:rP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476283B4" wp14:editId="6777D070">
              <wp:simplePos x="0" y="0"/>
              <wp:positionH relativeFrom="margin">
                <wp:align>center</wp:align>
              </wp:positionH>
              <wp:positionV relativeFrom="paragraph">
                <wp:posOffset>-252095</wp:posOffset>
              </wp:positionV>
              <wp:extent cx="1515240" cy="341640"/>
              <wp:effectExtent l="0" t="0" r="0" b="1270"/>
              <wp:wrapSquare wrapText="bothSides"/>
              <wp:docPr id="1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34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C4497" w14:textId="77777777" w:rsidR="00730EF7" w:rsidRPr="00A7073A" w:rsidRDefault="00730EF7" w:rsidP="00730EF7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283B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83" type="#_x0000_t202" style="position:absolute;margin-left:0;margin-top:-19.85pt;width:119.3pt;height:26.9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" filled="f" stroked="f">
              <v:textbox>
                <w:txbxContent>
                  <w:p w14:paraId="40AC4497" w14:textId="77777777" w:rsidR="00730EF7" w:rsidRPr="00A7073A" w:rsidRDefault="00730EF7" w:rsidP="00730EF7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fldSimple w:instr=" TITLE   \* MERGEFORMAT ">
      <w:r w:rsidR="00F90005">
        <w:t>Linux Interface Specification</w:t>
      </w:r>
    </w:fldSimple>
    <w:r w:rsidR="00052429">
      <w:t xml:space="preserve"> Device Driver Thermal Senso</w:t>
    </w:r>
    <w:r w:rsidR="007B64D5">
      <w:t>r</w:t>
    </w:r>
    <w:r w:rsidR="009A3C3E">
      <w:tab/>
    </w:r>
    <w:r w:rsidR="009A3C3E">
      <w:rPr>
        <w:b/>
        <w:bCs/>
        <w:noProof/>
      </w:rPr>
      <w:fldChar w:fldCharType="begin"/>
    </w:r>
    <w:r w:rsidR="009A3C3E">
      <w:rPr>
        <w:b/>
        <w:bCs/>
        <w:noProof/>
      </w:rPr>
      <w:instrText xml:space="preserve"> STYLEREF  "1" \n  \* MERGEFORMAT </w:instrText>
    </w:r>
    <w:r w:rsidR="009A3C3E">
      <w:rPr>
        <w:b/>
        <w:bCs/>
        <w:noProof/>
      </w:rPr>
      <w:fldChar w:fldCharType="separate"/>
    </w:r>
    <w:r w:rsidR="00F90005">
      <w:rPr>
        <w:b/>
        <w:bCs/>
        <w:noProof/>
      </w:rPr>
      <w:t>1</w:t>
    </w:r>
    <w:r w:rsidR="009A3C3E">
      <w:rPr>
        <w:b/>
        <w:bCs/>
        <w:noProof/>
      </w:rPr>
      <w:fldChar w:fldCharType="end"/>
    </w:r>
    <w:r w:rsidR="009A3C3E" w:rsidRPr="009A3C3E">
      <w:t>.</w:t>
    </w:r>
    <w:r w:rsidR="009A3C3E" w:rsidRPr="009A3C3E">
      <w:rPr>
        <w:b/>
        <w:lang w:eastAsia="ja-JP"/>
      </w:rPr>
      <w:t xml:space="preserve"> </w:t>
    </w:r>
    <w:r w:rsidR="009A3C3E" w:rsidRPr="001046E1">
      <w:rPr>
        <w:b/>
        <w:lang w:eastAsia="ja-JP"/>
      </w:rPr>
      <w:fldChar w:fldCharType="begin"/>
    </w:r>
    <w:r w:rsidR="009A3C3E" w:rsidRPr="001046E1">
      <w:rPr>
        <w:b/>
        <w:lang w:eastAsia="ja-JP"/>
      </w:rPr>
      <w:instrText xml:space="preserve"> STYLEREF  "1"  \* MERGEFORMAT </w:instrText>
    </w:r>
    <w:r w:rsidR="009A3C3E" w:rsidRPr="001046E1">
      <w:rPr>
        <w:b/>
        <w:lang w:eastAsia="ja-JP"/>
      </w:rPr>
      <w:fldChar w:fldCharType="separate"/>
    </w:r>
    <w:r w:rsidR="00F90005" w:rsidRPr="00F90005">
      <w:rPr>
        <w:b/>
        <w:bCs/>
        <w:noProof/>
        <w:lang w:eastAsia="ja-JP"/>
      </w:rPr>
      <w:t>Overview</w:t>
    </w:r>
    <w:r w:rsidR="009A3C3E" w:rsidRPr="001046E1">
      <w:rPr>
        <w:b/>
        <w:lang w:eastAsia="ja-JP"/>
      </w:rPr>
      <w:fldChar w:fldCharType="end"/>
    </w:r>
    <w:r w:rsidR="009A3C3E">
      <w:rPr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4809" w14:textId="77777777" w:rsidR="00052429" w:rsidRDefault="00B725C0" w:rsidP="001E3BC1">
    <w:pPr>
      <w:pStyle w:val="Header"/>
      <w:jc w:val="right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0C72A5E8" wp14:editId="25537C17">
              <wp:simplePos x="0" y="0"/>
              <wp:positionH relativeFrom="margin">
                <wp:align>center</wp:align>
              </wp:positionH>
              <wp:positionV relativeFrom="paragraph">
                <wp:posOffset>-225038</wp:posOffset>
              </wp:positionV>
              <wp:extent cx="1515240" cy="341640"/>
              <wp:effectExtent l="0" t="0" r="0" b="1270"/>
              <wp:wrapSquare wrapText="bothSides"/>
              <wp:docPr id="44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34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234E41" w14:textId="77777777" w:rsidR="00B725C0" w:rsidRPr="00A7073A" w:rsidRDefault="00B725C0" w:rsidP="00B725C0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2A5E8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0;text-align:left;margin-left:0;margin-top:-17.7pt;width:119.3pt;height:26.9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" filled="f" stroked="f">
              <v:textbox>
                <w:txbxContent>
                  <w:p w14:paraId="6D234E41" w14:textId="77777777" w:rsidR="00B725C0" w:rsidRPr="00A7073A" w:rsidRDefault="00B725C0" w:rsidP="00B725C0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52429">
      <w:rPr>
        <w:noProof/>
        <w:lang w:eastAsia="ja-JP"/>
      </w:rPr>
      <w:drawing>
        <wp:anchor distT="0" distB="0" distL="114300" distR="114300" simplePos="0" relativeHeight="251654144" behindDoc="0" locked="0" layoutInCell="1" allowOverlap="1" wp14:anchorId="0ECC4AC9" wp14:editId="4E5DBEFC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2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A65576F"/>
    <w:multiLevelType w:val="hybridMultilevel"/>
    <w:tmpl w:val="734EFFD0"/>
    <w:lvl w:ilvl="0" w:tplc="51D25D6C"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235C4"/>
    <w:multiLevelType w:val="multilevel"/>
    <w:tmpl w:val="FF8C2FF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36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5D9768D"/>
    <w:multiLevelType w:val="hybridMultilevel"/>
    <w:tmpl w:val="CE9859E4"/>
    <w:lvl w:ilvl="0" w:tplc="A370B1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733579B"/>
    <w:multiLevelType w:val="hybridMultilevel"/>
    <w:tmpl w:val="30B2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3C942909"/>
    <w:multiLevelType w:val="hybridMultilevel"/>
    <w:tmpl w:val="F9E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5" w15:restartNumberingAfterBreak="0">
    <w:nsid w:val="7B070983"/>
    <w:multiLevelType w:val="hybridMultilevel"/>
    <w:tmpl w:val="1270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3918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111634441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405031771">
    <w:abstractNumId w:val="12"/>
  </w:num>
  <w:num w:numId="4" w16cid:durableId="1510488671">
    <w:abstractNumId w:val="10"/>
  </w:num>
  <w:num w:numId="5" w16cid:durableId="1162771794">
    <w:abstractNumId w:val="21"/>
  </w:num>
  <w:num w:numId="6" w16cid:durableId="618950767">
    <w:abstractNumId w:val="4"/>
  </w:num>
  <w:num w:numId="7" w16cid:durableId="1169321493">
    <w:abstractNumId w:val="5"/>
  </w:num>
  <w:num w:numId="8" w16cid:durableId="1443570256">
    <w:abstractNumId w:val="23"/>
  </w:num>
  <w:num w:numId="9" w16cid:durableId="233469490">
    <w:abstractNumId w:val="24"/>
  </w:num>
  <w:num w:numId="10" w16cid:durableId="1506823646">
    <w:abstractNumId w:val="17"/>
  </w:num>
  <w:num w:numId="11" w16cid:durableId="179852222">
    <w:abstractNumId w:val="15"/>
  </w:num>
  <w:num w:numId="12" w16cid:durableId="957956398">
    <w:abstractNumId w:val="20"/>
  </w:num>
  <w:num w:numId="13" w16cid:durableId="1202130711">
    <w:abstractNumId w:val="22"/>
  </w:num>
  <w:num w:numId="14" w16cid:durableId="1887449477">
    <w:abstractNumId w:val="6"/>
  </w:num>
  <w:num w:numId="15" w16cid:durableId="1912691420">
    <w:abstractNumId w:val="3"/>
  </w:num>
  <w:num w:numId="16" w16cid:durableId="572087612">
    <w:abstractNumId w:val="16"/>
  </w:num>
  <w:num w:numId="17" w16cid:durableId="1033070134">
    <w:abstractNumId w:val="11"/>
  </w:num>
  <w:num w:numId="18" w16cid:durableId="602230424">
    <w:abstractNumId w:val="8"/>
  </w:num>
  <w:num w:numId="19" w16cid:durableId="549150707">
    <w:abstractNumId w:val="19"/>
  </w:num>
  <w:num w:numId="20" w16cid:durableId="396048378">
    <w:abstractNumId w:val="1"/>
  </w:num>
  <w:num w:numId="21" w16cid:durableId="32655055">
    <w:abstractNumId w:val="2"/>
  </w:num>
  <w:num w:numId="22" w16cid:durableId="939333540">
    <w:abstractNumId w:val="9"/>
  </w:num>
  <w:num w:numId="23" w16cid:durableId="274025593">
    <w:abstractNumId w:val="14"/>
  </w:num>
  <w:num w:numId="24" w16cid:durableId="112287823">
    <w:abstractNumId w:val="13"/>
  </w:num>
  <w:num w:numId="25" w16cid:durableId="655574645">
    <w:abstractNumId w:val="7"/>
  </w:num>
  <w:num w:numId="26" w16cid:durableId="316033075">
    <w:abstractNumId w:val="12"/>
  </w:num>
  <w:num w:numId="27" w16cid:durableId="114368075">
    <w:abstractNumId w:val="18"/>
  </w:num>
  <w:num w:numId="28" w16cid:durableId="869100840">
    <w:abstractNumId w:val="12"/>
  </w:num>
  <w:num w:numId="29" w16cid:durableId="157381164">
    <w:abstractNumId w:val="12"/>
  </w:num>
  <w:num w:numId="30" w16cid:durableId="1403134961">
    <w:abstractNumId w:val="25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t Doan Huynh">
    <w15:presenceInfo w15:providerId="AD" w15:userId="S::quat.doanhuynh@hitachids.com::64d6be1f-731e-4aaf-b905-521ea4fa2d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2"/>
  <w:doNotHyphenateCaps/>
  <w:drawingGridHorizontalSpacing w:val="100"/>
  <w:drawingGridVerticalSpacing w:val="137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BC1"/>
    <w:rsid w:val="00001DB0"/>
    <w:rsid w:val="000034F2"/>
    <w:rsid w:val="00006773"/>
    <w:rsid w:val="00011765"/>
    <w:rsid w:val="0001183E"/>
    <w:rsid w:val="000122BC"/>
    <w:rsid w:val="00012457"/>
    <w:rsid w:val="00013176"/>
    <w:rsid w:val="00016BE4"/>
    <w:rsid w:val="00021FA5"/>
    <w:rsid w:val="000224D3"/>
    <w:rsid w:val="00024349"/>
    <w:rsid w:val="00026C40"/>
    <w:rsid w:val="00027AF2"/>
    <w:rsid w:val="00027E07"/>
    <w:rsid w:val="00031F89"/>
    <w:rsid w:val="00034118"/>
    <w:rsid w:val="00036B2E"/>
    <w:rsid w:val="000373BB"/>
    <w:rsid w:val="00037B86"/>
    <w:rsid w:val="000408FF"/>
    <w:rsid w:val="00042A0A"/>
    <w:rsid w:val="00044663"/>
    <w:rsid w:val="00045859"/>
    <w:rsid w:val="00052429"/>
    <w:rsid w:val="00056560"/>
    <w:rsid w:val="000632AF"/>
    <w:rsid w:val="00063DB7"/>
    <w:rsid w:val="00066759"/>
    <w:rsid w:val="00066B82"/>
    <w:rsid w:val="00066C29"/>
    <w:rsid w:val="0007012A"/>
    <w:rsid w:val="00070CAC"/>
    <w:rsid w:val="000714B3"/>
    <w:rsid w:val="00071D8C"/>
    <w:rsid w:val="00075C1D"/>
    <w:rsid w:val="00081DDE"/>
    <w:rsid w:val="00082BD3"/>
    <w:rsid w:val="0008598C"/>
    <w:rsid w:val="00086087"/>
    <w:rsid w:val="000864E8"/>
    <w:rsid w:val="0009056D"/>
    <w:rsid w:val="00090A33"/>
    <w:rsid w:val="00092C65"/>
    <w:rsid w:val="0009360B"/>
    <w:rsid w:val="000A3004"/>
    <w:rsid w:val="000A336C"/>
    <w:rsid w:val="000A50EE"/>
    <w:rsid w:val="000A64E8"/>
    <w:rsid w:val="000B0D5E"/>
    <w:rsid w:val="000B1277"/>
    <w:rsid w:val="000B1401"/>
    <w:rsid w:val="000B2569"/>
    <w:rsid w:val="000B40D9"/>
    <w:rsid w:val="000B5391"/>
    <w:rsid w:val="000B75DC"/>
    <w:rsid w:val="000C0DF3"/>
    <w:rsid w:val="000C1032"/>
    <w:rsid w:val="000C2A6F"/>
    <w:rsid w:val="000C7233"/>
    <w:rsid w:val="000C7FCA"/>
    <w:rsid w:val="000D08F5"/>
    <w:rsid w:val="000D34D2"/>
    <w:rsid w:val="000E23E0"/>
    <w:rsid w:val="000E2B4B"/>
    <w:rsid w:val="000E64CE"/>
    <w:rsid w:val="000F40B5"/>
    <w:rsid w:val="001004EB"/>
    <w:rsid w:val="00102166"/>
    <w:rsid w:val="001042B5"/>
    <w:rsid w:val="00105D60"/>
    <w:rsid w:val="0010690F"/>
    <w:rsid w:val="00106FDB"/>
    <w:rsid w:val="001071A8"/>
    <w:rsid w:val="00107317"/>
    <w:rsid w:val="001079FC"/>
    <w:rsid w:val="0011166C"/>
    <w:rsid w:val="00113F60"/>
    <w:rsid w:val="0011516D"/>
    <w:rsid w:val="00115578"/>
    <w:rsid w:val="001210BA"/>
    <w:rsid w:val="0012126A"/>
    <w:rsid w:val="00121795"/>
    <w:rsid w:val="00121938"/>
    <w:rsid w:val="0012295B"/>
    <w:rsid w:val="001230CE"/>
    <w:rsid w:val="00124FB9"/>
    <w:rsid w:val="001356F4"/>
    <w:rsid w:val="00135A96"/>
    <w:rsid w:val="001372A0"/>
    <w:rsid w:val="00143D97"/>
    <w:rsid w:val="00150471"/>
    <w:rsid w:val="00153603"/>
    <w:rsid w:val="001543EE"/>
    <w:rsid w:val="00154DDE"/>
    <w:rsid w:val="001560A6"/>
    <w:rsid w:val="0016415F"/>
    <w:rsid w:val="001649E7"/>
    <w:rsid w:val="00165184"/>
    <w:rsid w:val="0016690E"/>
    <w:rsid w:val="00170348"/>
    <w:rsid w:val="0017262A"/>
    <w:rsid w:val="00176E49"/>
    <w:rsid w:val="0017717F"/>
    <w:rsid w:val="00183383"/>
    <w:rsid w:val="00190846"/>
    <w:rsid w:val="00192CE9"/>
    <w:rsid w:val="001932DE"/>
    <w:rsid w:val="0019581B"/>
    <w:rsid w:val="00195913"/>
    <w:rsid w:val="00196725"/>
    <w:rsid w:val="001A35A8"/>
    <w:rsid w:val="001A37E3"/>
    <w:rsid w:val="001A47DE"/>
    <w:rsid w:val="001A4E38"/>
    <w:rsid w:val="001B04E4"/>
    <w:rsid w:val="001B3386"/>
    <w:rsid w:val="001B35A9"/>
    <w:rsid w:val="001B544D"/>
    <w:rsid w:val="001B7F8B"/>
    <w:rsid w:val="001C4710"/>
    <w:rsid w:val="001C719D"/>
    <w:rsid w:val="001D0B25"/>
    <w:rsid w:val="001D23EB"/>
    <w:rsid w:val="001D2A7B"/>
    <w:rsid w:val="001D6891"/>
    <w:rsid w:val="001E0672"/>
    <w:rsid w:val="001E3BC1"/>
    <w:rsid w:val="001E44A9"/>
    <w:rsid w:val="001E49A6"/>
    <w:rsid w:val="001E7D1B"/>
    <w:rsid w:val="001F07B1"/>
    <w:rsid w:val="001F3DEF"/>
    <w:rsid w:val="001F41F4"/>
    <w:rsid w:val="001F47AD"/>
    <w:rsid w:val="001F7AFD"/>
    <w:rsid w:val="002000B0"/>
    <w:rsid w:val="00200F92"/>
    <w:rsid w:val="002010B0"/>
    <w:rsid w:val="00203FD0"/>
    <w:rsid w:val="002047C3"/>
    <w:rsid w:val="00204C80"/>
    <w:rsid w:val="00212BBC"/>
    <w:rsid w:val="00213148"/>
    <w:rsid w:val="002140E4"/>
    <w:rsid w:val="002141E5"/>
    <w:rsid w:val="00214873"/>
    <w:rsid w:val="002149F4"/>
    <w:rsid w:val="0021771C"/>
    <w:rsid w:val="00220D8B"/>
    <w:rsid w:val="00220E14"/>
    <w:rsid w:val="002218BD"/>
    <w:rsid w:val="002220E5"/>
    <w:rsid w:val="00226954"/>
    <w:rsid w:val="0023298A"/>
    <w:rsid w:val="00233E3A"/>
    <w:rsid w:val="00234B92"/>
    <w:rsid w:val="00236824"/>
    <w:rsid w:val="002405DD"/>
    <w:rsid w:val="00241CC9"/>
    <w:rsid w:val="0024267A"/>
    <w:rsid w:val="00242BEA"/>
    <w:rsid w:val="002449F7"/>
    <w:rsid w:val="00246E54"/>
    <w:rsid w:val="002506CE"/>
    <w:rsid w:val="0025091A"/>
    <w:rsid w:val="00251780"/>
    <w:rsid w:val="002517BC"/>
    <w:rsid w:val="002537FB"/>
    <w:rsid w:val="0025660D"/>
    <w:rsid w:val="00257509"/>
    <w:rsid w:val="00262EAB"/>
    <w:rsid w:val="0026311D"/>
    <w:rsid w:val="002635B7"/>
    <w:rsid w:val="002643EB"/>
    <w:rsid w:val="00264565"/>
    <w:rsid w:val="00264ABC"/>
    <w:rsid w:val="00264F29"/>
    <w:rsid w:val="002655B9"/>
    <w:rsid w:val="00266AB2"/>
    <w:rsid w:val="00267DED"/>
    <w:rsid w:val="002707C5"/>
    <w:rsid w:val="00272049"/>
    <w:rsid w:val="0027293A"/>
    <w:rsid w:val="0027313E"/>
    <w:rsid w:val="002762E2"/>
    <w:rsid w:val="00276CA0"/>
    <w:rsid w:val="00282733"/>
    <w:rsid w:val="00282B2A"/>
    <w:rsid w:val="00282C06"/>
    <w:rsid w:val="00287436"/>
    <w:rsid w:val="00292EB3"/>
    <w:rsid w:val="00294480"/>
    <w:rsid w:val="00294611"/>
    <w:rsid w:val="002A21A7"/>
    <w:rsid w:val="002A72CC"/>
    <w:rsid w:val="002A7361"/>
    <w:rsid w:val="002A7ABF"/>
    <w:rsid w:val="002B0E17"/>
    <w:rsid w:val="002B5EDA"/>
    <w:rsid w:val="002B6F0A"/>
    <w:rsid w:val="002B75D7"/>
    <w:rsid w:val="002C0870"/>
    <w:rsid w:val="002C2869"/>
    <w:rsid w:val="002C3A7E"/>
    <w:rsid w:val="002C57AD"/>
    <w:rsid w:val="002D1F62"/>
    <w:rsid w:val="002D2945"/>
    <w:rsid w:val="002D36A5"/>
    <w:rsid w:val="002D3761"/>
    <w:rsid w:val="002D55F1"/>
    <w:rsid w:val="002D7B3B"/>
    <w:rsid w:val="002E1350"/>
    <w:rsid w:val="002E4881"/>
    <w:rsid w:val="002F103B"/>
    <w:rsid w:val="002F1DC0"/>
    <w:rsid w:val="002F4162"/>
    <w:rsid w:val="002F497D"/>
    <w:rsid w:val="002F7423"/>
    <w:rsid w:val="00301EEA"/>
    <w:rsid w:val="003038A0"/>
    <w:rsid w:val="00304A67"/>
    <w:rsid w:val="003078FA"/>
    <w:rsid w:val="003160D2"/>
    <w:rsid w:val="0032018B"/>
    <w:rsid w:val="0032233C"/>
    <w:rsid w:val="00323590"/>
    <w:rsid w:val="003244A7"/>
    <w:rsid w:val="00326AD7"/>
    <w:rsid w:val="00326B62"/>
    <w:rsid w:val="0033006A"/>
    <w:rsid w:val="00330285"/>
    <w:rsid w:val="003317C3"/>
    <w:rsid w:val="0033397E"/>
    <w:rsid w:val="00337392"/>
    <w:rsid w:val="0034379D"/>
    <w:rsid w:val="00343E87"/>
    <w:rsid w:val="0034453B"/>
    <w:rsid w:val="00344E5C"/>
    <w:rsid w:val="00346980"/>
    <w:rsid w:val="00351D36"/>
    <w:rsid w:val="00356980"/>
    <w:rsid w:val="00357E5F"/>
    <w:rsid w:val="00363AA6"/>
    <w:rsid w:val="003644F9"/>
    <w:rsid w:val="003665CF"/>
    <w:rsid w:val="0036672A"/>
    <w:rsid w:val="00370957"/>
    <w:rsid w:val="0037402D"/>
    <w:rsid w:val="00374222"/>
    <w:rsid w:val="003746A9"/>
    <w:rsid w:val="00374717"/>
    <w:rsid w:val="00374C58"/>
    <w:rsid w:val="0037666C"/>
    <w:rsid w:val="003807DD"/>
    <w:rsid w:val="003825EB"/>
    <w:rsid w:val="003955B7"/>
    <w:rsid w:val="003962E4"/>
    <w:rsid w:val="003A0166"/>
    <w:rsid w:val="003A0E8A"/>
    <w:rsid w:val="003A27BB"/>
    <w:rsid w:val="003A4AB6"/>
    <w:rsid w:val="003B10A3"/>
    <w:rsid w:val="003B4B84"/>
    <w:rsid w:val="003B52CF"/>
    <w:rsid w:val="003B63DB"/>
    <w:rsid w:val="003B7E50"/>
    <w:rsid w:val="003C241C"/>
    <w:rsid w:val="003C3B09"/>
    <w:rsid w:val="003C5C1D"/>
    <w:rsid w:val="003C6AE6"/>
    <w:rsid w:val="003D00E2"/>
    <w:rsid w:val="003D0518"/>
    <w:rsid w:val="003D3C25"/>
    <w:rsid w:val="003D552D"/>
    <w:rsid w:val="003E01A3"/>
    <w:rsid w:val="003E0915"/>
    <w:rsid w:val="003E1F20"/>
    <w:rsid w:val="003F12F1"/>
    <w:rsid w:val="003F36E2"/>
    <w:rsid w:val="00402AB2"/>
    <w:rsid w:val="00402E6B"/>
    <w:rsid w:val="00402F2F"/>
    <w:rsid w:val="0040337B"/>
    <w:rsid w:val="00405126"/>
    <w:rsid w:val="00406D17"/>
    <w:rsid w:val="00410302"/>
    <w:rsid w:val="00411FAB"/>
    <w:rsid w:val="00415210"/>
    <w:rsid w:val="00421ECC"/>
    <w:rsid w:val="00422887"/>
    <w:rsid w:val="0042595A"/>
    <w:rsid w:val="00426983"/>
    <w:rsid w:val="00430395"/>
    <w:rsid w:val="004330D5"/>
    <w:rsid w:val="00435242"/>
    <w:rsid w:val="0043744A"/>
    <w:rsid w:val="00441C0E"/>
    <w:rsid w:val="00445260"/>
    <w:rsid w:val="004474D0"/>
    <w:rsid w:val="00447A21"/>
    <w:rsid w:val="0045026D"/>
    <w:rsid w:val="004525FD"/>
    <w:rsid w:val="004534ED"/>
    <w:rsid w:val="00453B99"/>
    <w:rsid w:val="00455484"/>
    <w:rsid w:val="00456AA4"/>
    <w:rsid w:val="00465FAE"/>
    <w:rsid w:val="00466088"/>
    <w:rsid w:val="0047240D"/>
    <w:rsid w:val="00473CBE"/>
    <w:rsid w:val="004757F9"/>
    <w:rsid w:val="00477F0B"/>
    <w:rsid w:val="00480C6E"/>
    <w:rsid w:val="004832E2"/>
    <w:rsid w:val="004833BC"/>
    <w:rsid w:val="00483600"/>
    <w:rsid w:val="00483B8F"/>
    <w:rsid w:val="0048558C"/>
    <w:rsid w:val="0048584E"/>
    <w:rsid w:val="0048590A"/>
    <w:rsid w:val="0049022A"/>
    <w:rsid w:val="00495E66"/>
    <w:rsid w:val="00497100"/>
    <w:rsid w:val="00497F05"/>
    <w:rsid w:val="004B0D3B"/>
    <w:rsid w:val="004B2E02"/>
    <w:rsid w:val="004B5BDE"/>
    <w:rsid w:val="004B6530"/>
    <w:rsid w:val="004B6F19"/>
    <w:rsid w:val="004B7077"/>
    <w:rsid w:val="004D0B0F"/>
    <w:rsid w:val="004D1EC9"/>
    <w:rsid w:val="004D45A7"/>
    <w:rsid w:val="004D5FDC"/>
    <w:rsid w:val="004D6016"/>
    <w:rsid w:val="004D634C"/>
    <w:rsid w:val="004D6A6F"/>
    <w:rsid w:val="004D6A76"/>
    <w:rsid w:val="004E049F"/>
    <w:rsid w:val="004E1C4F"/>
    <w:rsid w:val="004E6D73"/>
    <w:rsid w:val="004E6FCA"/>
    <w:rsid w:val="004E755D"/>
    <w:rsid w:val="004F3BAE"/>
    <w:rsid w:val="004F7C15"/>
    <w:rsid w:val="00500DF9"/>
    <w:rsid w:val="005011B6"/>
    <w:rsid w:val="005026BE"/>
    <w:rsid w:val="0050769E"/>
    <w:rsid w:val="00510AF5"/>
    <w:rsid w:val="00510B47"/>
    <w:rsid w:val="0051145A"/>
    <w:rsid w:val="00513A61"/>
    <w:rsid w:val="00514246"/>
    <w:rsid w:val="00516204"/>
    <w:rsid w:val="00516CD0"/>
    <w:rsid w:val="005173A4"/>
    <w:rsid w:val="005228A8"/>
    <w:rsid w:val="005260CD"/>
    <w:rsid w:val="00526FCC"/>
    <w:rsid w:val="00530900"/>
    <w:rsid w:val="005311C7"/>
    <w:rsid w:val="00531D53"/>
    <w:rsid w:val="00531E45"/>
    <w:rsid w:val="00533931"/>
    <w:rsid w:val="00534371"/>
    <w:rsid w:val="0053651F"/>
    <w:rsid w:val="005371F2"/>
    <w:rsid w:val="00541637"/>
    <w:rsid w:val="00541FE6"/>
    <w:rsid w:val="00546897"/>
    <w:rsid w:val="00547F40"/>
    <w:rsid w:val="00551B00"/>
    <w:rsid w:val="005542F8"/>
    <w:rsid w:val="00556D62"/>
    <w:rsid w:val="00557D8F"/>
    <w:rsid w:val="00560511"/>
    <w:rsid w:val="00560942"/>
    <w:rsid w:val="00560955"/>
    <w:rsid w:val="00560CF2"/>
    <w:rsid w:val="00562003"/>
    <w:rsid w:val="0056348D"/>
    <w:rsid w:val="0056354C"/>
    <w:rsid w:val="005650B8"/>
    <w:rsid w:val="00570636"/>
    <w:rsid w:val="0057286F"/>
    <w:rsid w:val="00572871"/>
    <w:rsid w:val="005730C6"/>
    <w:rsid w:val="00573906"/>
    <w:rsid w:val="00574A6F"/>
    <w:rsid w:val="005762B4"/>
    <w:rsid w:val="00576631"/>
    <w:rsid w:val="00580A93"/>
    <w:rsid w:val="00581BA2"/>
    <w:rsid w:val="0058323B"/>
    <w:rsid w:val="00587779"/>
    <w:rsid w:val="005922C4"/>
    <w:rsid w:val="0059570A"/>
    <w:rsid w:val="0059777E"/>
    <w:rsid w:val="00597C0C"/>
    <w:rsid w:val="005A0437"/>
    <w:rsid w:val="005A3D77"/>
    <w:rsid w:val="005A7779"/>
    <w:rsid w:val="005B0424"/>
    <w:rsid w:val="005B25C7"/>
    <w:rsid w:val="005B2D18"/>
    <w:rsid w:val="005B3855"/>
    <w:rsid w:val="005B51A0"/>
    <w:rsid w:val="005C03B8"/>
    <w:rsid w:val="005C34B7"/>
    <w:rsid w:val="005C44E4"/>
    <w:rsid w:val="005C5194"/>
    <w:rsid w:val="005C7701"/>
    <w:rsid w:val="005D0241"/>
    <w:rsid w:val="005D0B32"/>
    <w:rsid w:val="005D12FA"/>
    <w:rsid w:val="005D1C6A"/>
    <w:rsid w:val="005D2A4D"/>
    <w:rsid w:val="005E13C1"/>
    <w:rsid w:val="005E79F9"/>
    <w:rsid w:val="005F232C"/>
    <w:rsid w:val="0060051A"/>
    <w:rsid w:val="006009E8"/>
    <w:rsid w:val="00600BBF"/>
    <w:rsid w:val="00602C30"/>
    <w:rsid w:val="00604E20"/>
    <w:rsid w:val="0060679F"/>
    <w:rsid w:val="00612333"/>
    <w:rsid w:val="006144CF"/>
    <w:rsid w:val="00614C1F"/>
    <w:rsid w:val="006151C2"/>
    <w:rsid w:val="006157C7"/>
    <w:rsid w:val="00616331"/>
    <w:rsid w:val="00616B50"/>
    <w:rsid w:val="006216C8"/>
    <w:rsid w:val="00623B20"/>
    <w:rsid w:val="00624122"/>
    <w:rsid w:val="00626177"/>
    <w:rsid w:val="0062667D"/>
    <w:rsid w:val="00627D5C"/>
    <w:rsid w:val="0063009D"/>
    <w:rsid w:val="00632B33"/>
    <w:rsid w:val="00633803"/>
    <w:rsid w:val="00636847"/>
    <w:rsid w:val="0064371A"/>
    <w:rsid w:val="0064373B"/>
    <w:rsid w:val="0064448F"/>
    <w:rsid w:val="00645EEC"/>
    <w:rsid w:val="006475DA"/>
    <w:rsid w:val="00650B95"/>
    <w:rsid w:val="00651533"/>
    <w:rsid w:val="00653FEF"/>
    <w:rsid w:val="00657002"/>
    <w:rsid w:val="0065700D"/>
    <w:rsid w:val="00660302"/>
    <w:rsid w:val="0066032C"/>
    <w:rsid w:val="006604FA"/>
    <w:rsid w:val="00661410"/>
    <w:rsid w:val="0066364C"/>
    <w:rsid w:val="00663FBD"/>
    <w:rsid w:val="00664074"/>
    <w:rsid w:val="00664B6A"/>
    <w:rsid w:val="00667A0D"/>
    <w:rsid w:val="00676939"/>
    <w:rsid w:val="006772E2"/>
    <w:rsid w:val="006813F2"/>
    <w:rsid w:val="006814D4"/>
    <w:rsid w:val="006846CD"/>
    <w:rsid w:val="00685C4B"/>
    <w:rsid w:val="00686E05"/>
    <w:rsid w:val="00691C89"/>
    <w:rsid w:val="006934D3"/>
    <w:rsid w:val="006A13ED"/>
    <w:rsid w:val="006A2985"/>
    <w:rsid w:val="006A2D87"/>
    <w:rsid w:val="006A7746"/>
    <w:rsid w:val="006A783C"/>
    <w:rsid w:val="006B278F"/>
    <w:rsid w:val="006B4F40"/>
    <w:rsid w:val="006B583B"/>
    <w:rsid w:val="006C5E5A"/>
    <w:rsid w:val="006C7C36"/>
    <w:rsid w:val="006D695B"/>
    <w:rsid w:val="006D7A75"/>
    <w:rsid w:val="006E1754"/>
    <w:rsid w:val="006E2B57"/>
    <w:rsid w:val="006E5BC7"/>
    <w:rsid w:val="006E71DE"/>
    <w:rsid w:val="006E75D2"/>
    <w:rsid w:val="006F1547"/>
    <w:rsid w:val="006F6D4C"/>
    <w:rsid w:val="006F6F9C"/>
    <w:rsid w:val="006F78DF"/>
    <w:rsid w:val="007003CC"/>
    <w:rsid w:val="007032DA"/>
    <w:rsid w:val="007074EB"/>
    <w:rsid w:val="00711997"/>
    <w:rsid w:val="00712FA7"/>
    <w:rsid w:val="007144FF"/>
    <w:rsid w:val="007155E4"/>
    <w:rsid w:val="007156B4"/>
    <w:rsid w:val="007172F5"/>
    <w:rsid w:val="00721533"/>
    <w:rsid w:val="00724B40"/>
    <w:rsid w:val="00730EF7"/>
    <w:rsid w:val="00732C42"/>
    <w:rsid w:val="00734DAF"/>
    <w:rsid w:val="00737C57"/>
    <w:rsid w:val="007440DF"/>
    <w:rsid w:val="00744387"/>
    <w:rsid w:val="00745F70"/>
    <w:rsid w:val="007508E4"/>
    <w:rsid w:val="0075414E"/>
    <w:rsid w:val="0076233A"/>
    <w:rsid w:val="00766FAE"/>
    <w:rsid w:val="00767C12"/>
    <w:rsid w:val="00771A1D"/>
    <w:rsid w:val="00774157"/>
    <w:rsid w:val="007761A9"/>
    <w:rsid w:val="007769DB"/>
    <w:rsid w:val="00776A19"/>
    <w:rsid w:val="00776AC0"/>
    <w:rsid w:val="00777735"/>
    <w:rsid w:val="00781770"/>
    <w:rsid w:val="00781975"/>
    <w:rsid w:val="00782746"/>
    <w:rsid w:val="00783EAA"/>
    <w:rsid w:val="00786D69"/>
    <w:rsid w:val="0079435A"/>
    <w:rsid w:val="00795A3E"/>
    <w:rsid w:val="00797BD1"/>
    <w:rsid w:val="007A0046"/>
    <w:rsid w:val="007A089C"/>
    <w:rsid w:val="007A1D44"/>
    <w:rsid w:val="007A2535"/>
    <w:rsid w:val="007A7AAA"/>
    <w:rsid w:val="007B00DB"/>
    <w:rsid w:val="007B1E1D"/>
    <w:rsid w:val="007B1F05"/>
    <w:rsid w:val="007B24D0"/>
    <w:rsid w:val="007B3C58"/>
    <w:rsid w:val="007B43C6"/>
    <w:rsid w:val="007B4A8E"/>
    <w:rsid w:val="007B4E16"/>
    <w:rsid w:val="007B521C"/>
    <w:rsid w:val="007B64D5"/>
    <w:rsid w:val="007C294B"/>
    <w:rsid w:val="007D1B29"/>
    <w:rsid w:val="007D1C9D"/>
    <w:rsid w:val="007D21E1"/>
    <w:rsid w:val="007D2574"/>
    <w:rsid w:val="007D7E62"/>
    <w:rsid w:val="007D7F66"/>
    <w:rsid w:val="007E09D5"/>
    <w:rsid w:val="007E18E0"/>
    <w:rsid w:val="007E3327"/>
    <w:rsid w:val="007E3945"/>
    <w:rsid w:val="007E4354"/>
    <w:rsid w:val="007E6D4C"/>
    <w:rsid w:val="007F04BF"/>
    <w:rsid w:val="007F0E79"/>
    <w:rsid w:val="007F17B0"/>
    <w:rsid w:val="007F25CE"/>
    <w:rsid w:val="007F4728"/>
    <w:rsid w:val="007F6331"/>
    <w:rsid w:val="007F66D5"/>
    <w:rsid w:val="00800B8E"/>
    <w:rsid w:val="00801DE0"/>
    <w:rsid w:val="008063C9"/>
    <w:rsid w:val="00807DB6"/>
    <w:rsid w:val="0081278D"/>
    <w:rsid w:val="00812E9C"/>
    <w:rsid w:val="00812EA7"/>
    <w:rsid w:val="008147E9"/>
    <w:rsid w:val="00815811"/>
    <w:rsid w:val="00820745"/>
    <w:rsid w:val="008209A5"/>
    <w:rsid w:val="00820AA6"/>
    <w:rsid w:val="008213B0"/>
    <w:rsid w:val="00822CF2"/>
    <w:rsid w:val="0082341F"/>
    <w:rsid w:val="00823BEE"/>
    <w:rsid w:val="00825490"/>
    <w:rsid w:val="0083208B"/>
    <w:rsid w:val="008334DD"/>
    <w:rsid w:val="00833C5C"/>
    <w:rsid w:val="0083478D"/>
    <w:rsid w:val="008352CC"/>
    <w:rsid w:val="00836DC4"/>
    <w:rsid w:val="008407AE"/>
    <w:rsid w:val="00840F02"/>
    <w:rsid w:val="0084176E"/>
    <w:rsid w:val="00843E0A"/>
    <w:rsid w:val="0084447F"/>
    <w:rsid w:val="008458BC"/>
    <w:rsid w:val="00847D5D"/>
    <w:rsid w:val="00850E8A"/>
    <w:rsid w:val="00853089"/>
    <w:rsid w:val="0085366C"/>
    <w:rsid w:val="00860893"/>
    <w:rsid w:val="008608B2"/>
    <w:rsid w:val="00860EC9"/>
    <w:rsid w:val="0086156F"/>
    <w:rsid w:val="00862E5B"/>
    <w:rsid w:val="00863991"/>
    <w:rsid w:val="00863E4E"/>
    <w:rsid w:val="00867C65"/>
    <w:rsid w:val="00870EBA"/>
    <w:rsid w:val="008717E7"/>
    <w:rsid w:val="0087563E"/>
    <w:rsid w:val="008776F5"/>
    <w:rsid w:val="008803C3"/>
    <w:rsid w:val="00880AEA"/>
    <w:rsid w:val="00881F77"/>
    <w:rsid w:val="00882E1B"/>
    <w:rsid w:val="008854A8"/>
    <w:rsid w:val="0088618E"/>
    <w:rsid w:val="00886DC6"/>
    <w:rsid w:val="00887A41"/>
    <w:rsid w:val="00887FC6"/>
    <w:rsid w:val="00892E5B"/>
    <w:rsid w:val="008956DC"/>
    <w:rsid w:val="008A31F3"/>
    <w:rsid w:val="008A348F"/>
    <w:rsid w:val="008A4A30"/>
    <w:rsid w:val="008B16C9"/>
    <w:rsid w:val="008B33C4"/>
    <w:rsid w:val="008B79FF"/>
    <w:rsid w:val="008C1080"/>
    <w:rsid w:val="008C3241"/>
    <w:rsid w:val="008C3B75"/>
    <w:rsid w:val="008C4855"/>
    <w:rsid w:val="008C56CF"/>
    <w:rsid w:val="008C6D28"/>
    <w:rsid w:val="008D0CFC"/>
    <w:rsid w:val="008D2DD5"/>
    <w:rsid w:val="008D535C"/>
    <w:rsid w:val="008D781A"/>
    <w:rsid w:val="008E08BF"/>
    <w:rsid w:val="008E398B"/>
    <w:rsid w:val="008E3C40"/>
    <w:rsid w:val="008E3C94"/>
    <w:rsid w:val="008E427B"/>
    <w:rsid w:val="008E4DBB"/>
    <w:rsid w:val="008F3C1E"/>
    <w:rsid w:val="008F4F56"/>
    <w:rsid w:val="008F645F"/>
    <w:rsid w:val="0090082D"/>
    <w:rsid w:val="0090774A"/>
    <w:rsid w:val="00912D94"/>
    <w:rsid w:val="0091552B"/>
    <w:rsid w:val="00916EE5"/>
    <w:rsid w:val="00921E82"/>
    <w:rsid w:val="00926E0C"/>
    <w:rsid w:val="00927E28"/>
    <w:rsid w:val="0093139D"/>
    <w:rsid w:val="00933740"/>
    <w:rsid w:val="0093386B"/>
    <w:rsid w:val="009355F1"/>
    <w:rsid w:val="00936C8F"/>
    <w:rsid w:val="0094113C"/>
    <w:rsid w:val="0094703A"/>
    <w:rsid w:val="00951322"/>
    <w:rsid w:val="00952CD7"/>
    <w:rsid w:val="00954F60"/>
    <w:rsid w:val="00957F50"/>
    <w:rsid w:val="009615DF"/>
    <w:rsid w:val="00962C7C"/>
    <w:rsid w:val="00963C2E"/>
    <w:rsid w:val="00964407"/>
    <w:rsid w:val="00967907"/>
    <w:rsid w:val="009700ED"/>
    <w:rsid w:val="00973354"/>
    <w:rsid w:val="009744E9"/>
    <w:rsid w:val="00974763"/>
    <w:rsid w:val="009752B6"/>
    <w:rsid w:val="00980A25"/>
    <w:rsid w:val="00981E6E"/>
    <w:rsid w:val="0098257C"/>
    <w:rsid w:val="009848A8"/>
    <w:rsid w:val="0098568D"/>
    <w:rsid w:val="00985BD1"/>
    <w:rsid w:val="00986D42"/>
    <w:rsid w:val="00990D6E"/>
    <w:rsid w:val="00990E5E"/>
    <w:rsid w:val="00991929"/>
    <w:rsid w:val="00992915"/>
    <w:rsid w:val="00993E04"/>
    <w:rsid w:val="00995014"/>
    <w:rsid w:val="0099621E"/>
    <w:rsid w:val="00996B3F"/>
    <w:rsid w:val="009A0A0F"/>
    <w:rsid w:val="009A192D"/>
    <w:rsid w:val="009A3C3E"/>
    <w:rsid w:val="009A3C9C"/>
    <w:rsid w:val="009A4A3E"/>
    <w:rsid w:val="009A4EA6"/>
    <w:rsid w:val="009A5D48"/>
    <w:rsid w:val="009B1ADA"/>
    <w:rsid w:val="009B39F4"/>
    <w:rsid w:val="009C01BB"/>
    <w:rsid w:val="009C17AA"/>
    <w:rsid w:val="009C3504"/>
    <w:rsid w:val="009C6F41"/>
    <w:rsid w:val="009D216C"/>
    <w:rsid w:val="009D75B2"/>
    <w:rsid w:val="009E0F01"/>
    <w:rsid w:val="009E143C"/>
    <w:rsid w:val="009E2FB5"/>
    <w:rsid w:val="009E3FBA"/>
    <w:rsid w:val="009E5F38"/>
    <w:rsid w:val="009E7FCE"/>
    <w:rsid w:val="009F268F"/>
    <w:rsid w:val="009F2773"/>
    <w:rsid w:val="009F2B7C"/>
    <w:rsid w:val="009F5EBB"/>
    <w:rsid w:val="009F614E"/>
    <w:rsid w:val="009F6494"/>
    <w:rsid w:val="009F66B1"/>
    <w:rsid w:val="009F6EF9"/>
    <w:rsid w:val="009F7DF5"/>
    <w:rsid w:val="00A01191"/>
    <w:rsid w:val="00A0187C"/>
    <w:rsid w:val="00A025D8"/>
    <w:rsid w:val="00A02759"/>
    <w:rsid w:val="00A0312D"/>
    <w:rsid w:val="00A04800"/>
    <w:rsid w:val="00A04F3C"/>
    <w:rsid w:val="00A127AB"/>
    <w:rsid w:val="00A12A5F"/>
    <w:rsid w:val="00A1481E"/>
    <w:rsid w:val="00A158C2"/>
    <w:rsid w:val="00A16B91"/>
    <w:rsid w:val="00A16FE1"/>
    <w:rsid w:val="00A20E12"/>
    <w:rsid w:val="00A22DCA"/>
    <w:rsid w:val="00A23D2A"/>
    <w:rsid w:val="00A2464F"/>
    <w:rsid w:val="00A256B5"/>
    <w:rsid w:val="00A27462"/>
    <w:rsid w:val="00A31CFC"/>
    <w:rsid w:val="00A32183"/>
    <w:rsid w:val="00A3271F"/>
    <w:rsid w:val="00A34ED5"/>
    <w:rsid w:val="00A350B5"/>
    <w:rsid w:val="00A376BD"/>
    <w:rsid w:val="00A439F0"/>
    <w:rsid w:val="00A43C4E"/>
    <w:rsid w:val="00A45ECE"/>
    <w:rsid w:val="00A52782"/>
    <w:rsid w:val="00A55EA6"/>
    <w:rsid w:val="00A6085F"/>
    <w:rsid w:val="00A64B3A"/>
    <w:rsid w:val="00A6705D"/>
    <w:rsid w:val="00A67642"/>
    <w:rsid w:val="00A7073A"/>
    <w:rsid w:val="00A71976"/>
    <w:rsid w:val="00A71C3A"/>
    <w:rsid w:val="00A72F0C"/>
    <w:rsid w:val="00A7422D"/>
    <w:rsid w:val="00A74595"/>
    <w:rsid w:val="00A80A1C"/>
    <w:rsid w:val="00A80E66"/>
    <w:rsid w:val="00A817C3"/>
    <w:rsid w:val="00A81F2A"/>
    <w:rsid w:val="00A82FA9"/>
    <w:rsid w:val="00A83DDE"/>
    <w:rsid w:val="00A85696"/>
    <w:rsid w:val="00A864DE"/>
    <w:rsid w:val="00A87D77"/>
    <w:rsid w:val="00A9018D"/>
    <w:rsid w:val="00A90547"/>
    <w:rsid w:val="00A91FB8"/>
    <w:rsid w:val="00A92201"/>
    <w:rsid w:val="00A92434"/>
    <w:rsid w:val="00A949D3"/>
    <w:rsid w:val="00A9631F"/>
    <w:rsid w:val="00A96CC7"/>
    <w:rsid w:val="00AA0356"/>
    <w:rsid w:val="00AA235F"/>
    <w:rsid w:val="00AA2672"/>
    <w:rsid w:val="00AA316B"/>
    <w:rsid w:val="00AA405E"/>
    <w:rsid w:val="00AA4654"/>
    <w:rsid w:val="00AA4669"/>
    <w:rsid w:val="00AB043B"/>
    <w:rsid w:val="00AB058F"/>
    <w:rsid w:val="00AB0E8A"/>
    <w:rsid w:val="00AB1DF7"/>
    <w:rsid w:val="00AB4541"/>
    <w:rsid w:val="00AB4D00"/>
    <w:rsid w:val="00AB4FCB"/>
    <w:rsid w:val="00AB68C2"/>
    <w:rsid w:val="00AC1811"/>
    <w:rsid w:val="00AC1DFF"/>
    <w:rsid w:val="00AC2FAF"/>
    <w:rsid w:val="00AC4F59"/>
    <w:rsid w:val="00AC5B5D"/>
    <w:rsid w:val="00AC5E79"/>
    <w:rsid w:val="00AC7ADA"/>
    <w:rsid w:val="00AC7BA6"/>
    <w:rsid w:val="00AD03CB"/>
    <w:rsid w:val="00AD0BC8"/>
    <w:rsid w:val="00AD3DBE"/>
    <w:rsid w:val="00AD51C4"/>
    <w:rsid w:val="00AD52E8"/>
    <w:rsid w:val="00AE0AB2"/>
    <w:rsid w:val="00AE5EF0"/>
    <w:rsid w:val="00AE647E"/>
    <w:rsid w:val="00AF2893"/>
    <w:rsid w:val="00AF4100"/>
    <w:rsid w:val="00AF4114"/>
    <w:rsid w:val="00AF7501"/>
    <w:rsid w:val="00B01AE2"/>
    <w:rsid w:val="00B01C30"/>
    <w:rsid w:val="00B02508"/>
    <w:rsid w:val="00B0388D"/>
    <w:rsid w:val="00B03EE2"/>
    <w:rsid w:val="00B05E13"/>
    <w:rsid w:val="00B07FF2"/>
    <w:rsid w:val="00B07FFA"/>
    <w:rsid w:val="00B11453"/>
    <w:rsid w:val="00B151CD"/>
    <w:rsid w:val="00B20417"/>
    <w:rsid w:val="00B2065F"/>
    <w:rsid w:val="00B2477C"/>
    <w:rsid w:val="00B25DA4"/>
    <w:rsid w:val="00B3166F"/>
    <w:rsid w:val="00B3303D"/>
    <w:rsid w:val="00B33D37"/>
    <w:rsid w:val="00B35434"/>
    <w:rsid w:val="00B35ED2"/>
    <w:rsid w:val="00B41E57"/>
    <w:rsid w:val="00B44C45"/>
    <w:rsid w:val="00B450FA"/>
    <w:rsid w:val="00B46083"/>
    <w:rsid w:val="00B5428F"/>
    <w:rsid w:val="00B54F44"/>
    <w:rsid w:val="00B55670"/>
    <w:rsid w:val="00B615CD"/>
    <w:rsid w:val="00B61D33"/>
    <w:rsid w:val="00B63C4D"/>
    <w:rsid w:val="00B645C6"/>
    <w:rsid w:val="00B66744"/>
    <w:rsid w:val="00B725C0"/>
    <w:rsid w:val="00B7355D"/>
    <w:rsid w:val="00B7398A"/>
    <w:rsid w:val="00B75255"/>
    <w:rsid w:val="00B818D6"/>
    <w:rsid w:val="00B81E16"/>
    <w:rsid w:val="00B82391"/>
    <w:rsid w:val="00B830A7"/>
    <w:rsid w:val="00B84965"/>
    <w:rsid w:val="00B860E6"/>
    <w:rsid w:val="00B877B5"/>
    <w:rsid w:val="00B87A7B"/>
    <w:rsid w:val="00B923D1"/>
    <w:rsid w:val="00B92629"/>
    <w:rsid w:val="00B92BC7"/>
    <w:rsid w:val="00B92E3C"/>
    <w:rsid w:val="00B93719"/>
    <w:rsid w:val="00B94E6D"/>
    <w:rsid w:val="00B951FA"/>
    <w:rsid w:val="00B960D6"/>
    <w:rsid w:val="00BA0B84"/>
    <w:rsid w:val="00BA1756"/>
    <w:rsid w:val="00BA644E"/>
    <w:rsid w:val="00BB3778"/>
    <w:rsid w:val="00BB38D1"/>
    <w:rsid w:val="00BB3E78"/>
    <w:rsid w:val="00BB4823"/>
    <w:rsid w:val="00BB60AA"/>
    <w:rsid w:val="00BB7DB3"/>
    <w:rsid w:val="00BC0830"/>
    <w:rsid w:val="00BC0DCF"/>
    <w:rsid w:val="00BC0F32"/>
    <w:rsid w:val="00BC26A8"/>
    <w:rsid w:val="00BC6A7E"/>
    <w:rsid w:val="00BD0043"/>
    <w:rsid w:val="00BD12F0"/>
    <w:rsid w:val="00BD2C49"/>
    <w:rsid w:val="00BD4863"/>
    <w:rsid w:val="00BD54B8"/>
    <w:rsid w:val="00BD774C"/>
    <w:rsid w:val="00BE0C15"/>
    <w:rsid w:val="00BF058E"/>
    <w:rsid w:val="00BF07B5"/>
    <w:rsid w:val="00BF2A5B"/>
    <w:rsid w:val="00BF3192"/>
    <w:rsid w:val="00BF5241"/>
    <w:rsid w:val="00BF5333"/>
    <w:rsid w:val="00BF6307"/>
    <w:rsid w:val="00BF7715"/>
    <w:rsid w:val="00C020E5"/>
    <w:rsid w:val="00C02103"/>
    <w:rsid w:val="00C0243A"/>
    <w:rsid w:val="00C034C6"/>
    <w:rsid w:val="00C03B0C"/>
    <w:rsid w:val="00C03B5C"/>
    <w:rsid w:val="00C04621"/>
    <w:rsid w:val="00C05AE2"/>
    <w:rsid w:val="00C07877"/>
    <w:rsid w:val="00C10065"/>
    <w:rsid w:val="00C11D7B"/>
    <w:rsid w:val="00C11FCE"/>
    <w:rsid w:val="00C13291"/>
    <w:rsid w:val="00C14DD0"/>
    <w:rsid w:val="00C14F5F"/>
    <w:rsid w:val="00C16755"/>
    <w:rsid w:val="00C16A59"/>
    <w:rsid w:val="00C21A46"/>
    <w:rsid w:val="00C22738"/>
    <w:rsid w:val="00C2437A"/>
    <w:rsid w:val="00C24641"/>
    <w:rsid w:val="00C2551F"/>
    <w:rsid w:val="00C255A1"/>
    <w:rsid w:val="00C27630"/>
    <w:rsid w:val="00C27C26"/>
    <w:rsid w:val="00C36A88"/>
    <w:rsid w:val="00C37571"/>
    <w:rsid w:val="00C4038B"/>
    <w:rsid w:val="00C412F6"/>
    <w:rsid w:val="00C42C95"/>
    <w:rsid w:val="00C4420D"/>
    <w:rsid w:val="00C45EF1"/>
    <w:rsid w:val="00C5102E"/>
    <w:rsid w:val="00C52D25"/>
    <w:rsid w:val="00C5689F"/>
    <w:rsid w:val="00C56FDE"/>
    <w:rsid w:val="00C60D15"/>
    <w:rsid w:val="00C617C8"/>
    <w:rsid w:val="00C62C88"/>
    <w:rsid w:val="00C62DC8"/>
    <w:rsid w:val="00C643B1"/>
    <w:rsid w:val="00C67514"/>
    <w:rsid w:val="00C67A6E"/>
    <w:rsid w:val="00C67AB7"/>
    <w:rsid w:val="00C7436C"/>
    <w:rsid w:val="00C751D0"/>
    <w:rsid w:val="00C867F9"/>
    <w:rsid w:val="00C87ADE"/>
    <w:rsid w:val="00C87E4D"/>
    <w:rsid w:val="00C92F08"/>
    <w:rsid w:val="00C9448D"/>
    <w:rsid w:val="00CA330B"/>
    <w:rsid w:val="00CA4241"/>
    <w:rsid w:val="00CA42DE"/>
    <w:rsid w:val="00CB29E3"/>
    <w:rsid w:val="00CB4577"/>
    <w:rsid w:val="00CB4D1F"/>
    <w:rsid w:val="00CB5AB6"/>
    <w:rsid w:val="00CB5EC4"/>
    <w:rsid w:val="00CB7622"/>
    <w:rsid w:val="00CB7E49"/>
    <w:rsid w:val="00CB7ED5"/>
    <w:rsid w:val="00CC0316"/>
    <w:rsid w:val="00CC2D0B"/>
    <w:rsid w:val="00CC313D"/>
    <w:rsid w:val="00CC3795"/>
    <w:rsid w:val="00CC3AAF"/>
    <w:rsid w:val="00CC7801"/>
    <w:rsid w:val="00CD23D3"/>
    <w:rsid w:val="00CD72E9"/>
    <w:rsid w:val="00CE01F8"/>
    <w:rsid w:val="00CE18DD"/>
    <w:rsid w:val="00CE4076"/>
    <w:rsid w:val="00CE4EDE"/>
    <w:rsid w:val="00CE5125"/>
    <w:rsid w:val="00CE661E"/>
    <w:rsid w:val="00CE7F91"/>
    <w:rsid w:val="00CF0526"/>
    <w:rsid w:val="00CF0FF9"/>
    <w:rsid w:val="00CF1106"/>
    <w:rsid w:val="00CF134A"/>
    <w:rsid w:val="00CF1458"/>
    <w:rsid w:val="00CF4B6D"/>
    <w:rsid w:val="00CF6295"/>
    <w:rsid w:val="00CF6994"/>
    <w:rsid w:val="00CF6FE8"/>
    <w:rsid w:val="00D00FB7"/>
    <w:rsid w:val="00D0245F"/>
    <w:rsid w:val="00D037E4"/>
    <w:rsid w:val="00D06A1B"/>
    <w:rsid w:val="00D07E11"/>
    <w:rsid w:val="00D07F41"/>
    <w:rsid w:val="00D105E5"/>
    <w:rsid w:val="00D12FD9"/>
    <w:rsid w:val="00D13E26"/>
    <w:rsid w:val="00D147FC"/>
    <w:rsid w:val="00D16B74"/>
    <w:rsid w:val="00D16CA0"/>
    <w:rsid w:val="00D17C1B"/>
    <w:rsid w:val="00D218E4"/>
    <w:rsid w:val="00D21FA1"/>
    <w:rsid w:val="00D2310F"/>
    <w:rsid w:val="00D32258"/>
    <w:rsid w:val="00D37601"/>
    <w:rsid w:val="00D419EC"/>
    <w:rsid w:val="00D442FA"/>
    <w:rsid w:val="00D443AE"/>
    <w:rsid w:val="00D4597B"/>
    <w:rsid w:val="00D47463"/>
    <w:rsid w:val="00D549D4"/>
    <w:rsid w:val="00D556A4"/>
    <w:rsid w:val="00D56EF7"/>
    <w:rsid w:val="00D70E24"/>
    <w:rsid w:val="00D71792"/>
    <w:rsid w:val="00D73933"/>
    <w:rsid w:val="00D74674"/>
    <w:rsid w:val="00D74B29"/>
    <w:rsid w:val="00D76425"/>
    <w:rsid w:val="00D76F0B"/>
    <w:rsid w:val="00D8022E"/>
    <w:rsid w:val="00D842EF"/>
    <w:rsid w:val="00D85F2A"/>
    <w:rsid w:val="00D869CB"/>
    <w:rsid w:val="00D907C2"/>
    <w:rsid w:val="00D92A0F"/>
    <w:rsid w:val="00D97191"/>
    <w:rsid w:val="00DA1973"/>
    <w:rsid w:val="00DA25FE"/>
    <w:rsid w:val="00DA3A90"/>
    <w:rsid w:val="00DA58C5"/>
    <w:rsid w:val="00DA5BD4"/>
    <w:rsid w:val="00DA6A0F"/>
    <w:rsid w:val="00DA6DEE"/>
    <w:rsid w:val="00DB2556"/>
    <w:rsid w:val="00DB795C"/>
    <w:rsid w:val="00DC004E"/>
    <w:rsid w:val="00DC0555"/>
    <w:rsid w:val="00DC1C2E"/>
    <w:rsid w:val="00DC3E93"/>
    <w:rsid w:val="00DC778E"/>
    <w:rsid w:val="00DD1440"/>
    <w:rsid w:val="00DD2EB8"/>
    <w:rsid w:val="00DD4BD2"/>
    <w:rsid w:val="00DD569C"/>
    <w:rsid w:val="00DD59BA"/>
    <w:rsid w:val="00DD68CA"/>
    <w:rsid w:val="00DE03D7"/>
    <w:rsid w:val="00DE1E32"/>
    <w:rsid w:val="00DE260D"/>
    <w:rsid w:val="00DE2752"/>
    <w:rsid w:val="00DE2C55"/>
    <w:rsid w:val="00DE2FCA"/>
    <w:rsid w:val="00DF19CF"/>
    <w:rsid w:val="00DF2A92"/>
    <w:rsid w:val="00DF3A57"/>
    <w:rsid w:val="00DF3BA4"/>
    <w:rsid w:val="00DF465E"/>
    <w:rsid w:val="00DF6B87"/>
    <w:rsid w:val="00E02277"/>
    <w:rsid w:val="00E03A7D"/>
    <w:rsid w:val="00E052E3"/>
    <w:rsid w:val="00E10EAF"/>
    <w:rsid w:val="00E111E0"/>
    <w:rsid w:val="00E13256"/>
    <w:rsid w:val="00E1347A"/>
    <w:rsid w:val="00E1400E"/>
    <w:rsid w:val="00E16C23"/>
    <w:rsid w:val="00E22759"/>
    <w:rsid w:val="00E23720"/>
    <w:rsid w:val="00E23932"/>
    <w:rsid w:val="00E250A5"/>
    <w:rsid w:val="00E26634"/>
    <w:rsid w:val="00E27347"/>
    <w:rsid w:val="00E312BA"/>
    <w:rsid w:val="00E317D4"/>
    <w:rsid w:val="00E33CB4"/>
    <w:rsid w:val="00E33F02"/>
    <w:rsid w:val="00E34450"/>
    <w:rsid w:val="00E3480B"/>
    <w:rsid w:val="00E34ACC"/>
    <w:rsid w:val="00E35352"/>
    <w:rsid w:val="00E401E5"/>
    <w:rsid w:val="00E4043F"/>
    <w:rsid w:val="00E4051B"/>
    <w:rsid w:val="00E4095E"/>
    <w:rsid w:val="00E42600"/>
    <w:rsid w:val="00E448E6"/>
    <w:rsid w:val="00E460EF"/>
    <w:rsid w:val="00E51465"/>
    <w:rsid w:val="00E52656"/>
    <w:rsid w:val="00E53228"/>
    <w:rsid w:val="00E53DBA"/>
    <w:rsid w:val="00E54168"/>
    <w:rsid w:val="00E546A4"/>
    <w:rsid w:val="00E54BBF"/>
    <w:rsid w:val="00E65C40"/>
    <w:rsid w:val="00E67CA6"/>
    <w:rsid w:val="00E70691"/>
    <w:rsid w:val="00E7110E"/>
    <w:rsid w:val="00E73CA9"/>
    <w:rsid w:val="00E748B8"/>
    <w:rsid w:val="00E75362"/>
    <w:rsid w:val="00E75590"/>
    <w:rsid w:val="00E77715"/>
    <w:rsid w:val="00E80C76"/>
    <w:rsid w:val="00E85562"/>
    <w:rsid w:val="00E85875"/>
    <w:rsid w:val="00E92186"/>
    <w:rsid w:val="00E962D6"/>
    <w:rsid w:val="00E96B3F"/>
    <w:rsid w:val="00EA1EC4"/>
    <w:rsid w:val="00EA2F0B"/>
    <w:rsid w:val="00EA42A8"/>
    <w:rsid w:val="00EA4C61"/>
    <w:rsid w:val="00EB026A"/>
    <w:rsid w:val="00EB116A"/>
    <w:rsid w:val="00EB2846"/>
    <w:rsid w:val="00EB2B56"/>
    <w:rsid w:val="00EB5C98"/>
    <w:rsid w:val="00EC0330"/>
    <w:rsid w:val="00EC09FB"/>
    <w:rsid w:val="00EC60E1"/>
    <w:rsid w:val="00ED0531"/>
    <w:rsid w:val="00ED12E8"/>
    <w:rsid w:val="00ED14F8"/>
    <w:rsid w:val="00ED1B52"/>
    <w:rsid w:val="00ED3035"/>
    <w:rsid w:val="00ED552F"/>
    <w:rsid w:val="00ED686B"/>
    <w:rsid w:val="00ED74BB"/>
    <w:rsid w:val="00EE1C1E"/>
    <w:rsid w:val="00EE4254"/>
    <w:rsid w:val="00EE7DDA"/>
    <w:rsid w:val="00EF41D6"/>
    <w:rsid w:val="00EF43E6"/>
    <w:rsid w:val="00EF44D1"/>
    <w:rsid w:val="00EF4FDB"/>
    <w:rsid w:val="00F00B1E"/>
    <w:rsid w:val="00F013EB"/>
    <w:rsid w:val="00F0187C"/>
    <w:rsid w:val="00F01EE1"/>
    <w:rsid w:val="00F03CB6"/>
    <w:rsid w:val="00F0438D"/>
    <w:rsid w:val="00F05B8D"/>
    <w:rsid w:val="00F10A1B"/>
    <w:rsid w:val="00F13B5E"/>
    <w:rsid w:val="00F13C42"/>
    <w:rsid w:val="00F166E2"/>
    <w:rsid w:val="00F20E16"/>
    <w:rsid w:val="00F21A65"/>
    <w:rsid w:val="00F22253"/>
    <w:rsid w:val="00F23B85"/>
    <w:rsid w:val="00F26334"/>
    <w:rsid w:val="00F27938"/>
    <w:rsid w:val="00F27A42"/>
    <w:rsid w:val="00F31331"/>
    <w:rsid w:val="00F3290B"/>
    <w:rsid w:val="00F32D5D"/>
    <w:rsid w:val="00F34D76"/>
    <w:rsid w:val="00F374E7"/>
    <w:rsid w:val="00F41BF6"/>
    <w:rsid w:val="00F4492B"/>
    <w:rsid w:val="00F44C22"/>
    <w:rsid w:val="00F450EA"/>
    <w:rsid w:val="00F45288"/>
    <w:rsid w:val="00F458AF"/>
    <w:rsid w:val="00F466A0"/>
    <w:rsid w:val="00F5133D"/>
    <w:rsid w:val="00F529A4"/>
    <w:rsid w:val="00F549EC"/>
    <w:rsid w:val="00F576FA"/>
    <w:rsid w:val="00F61A89"/>
    <w:rsid w:val="00F61EB6"/>
    <w:rsid w:val="00F636E7"/>
    <w:rsid w:val="00F649B8"/>
    <w:rsid w:val="00F73B50"/>
    <w:rsid w:val="00F74A64"/>
    <w:rsid w:val="00F765DD"/>
    <w:rsid w:val="00F77F8C"/>
    <w:rsid w:val="00F858E4"/>
    <w:rsid w:val="00F867AD"/>
    <w:rsid w:val="00F8777C"/>
    <w:rsid w:val="00F90005"/>
    <w:rsid w:val="00F92CDE"/>
    <w:rsid w:val="00F92E5E"/>
    <w:rsid w:val="00F93C98"/>
    <w:rsid w:val="00F96140"/>
    <w:rsid w:val="00F97B55"/>
    <w:rsid w:val="00F97D89"/>
    <w:rsid w:val="00FA2975"/>
    <w:rsid w:val="00FA428F"/>
    <w:rsid w:val="00FA4C00"/>
    <w:rsid w:val="00FA533F"/>
    <w:rsid w:val="00FA5C84"/>
    <w:rsid w:val="00FB0ABB"/>
    <w:rsid w:val="00FB0F76"/>
    <w:rsid w:val="00FB143E"/>
    <w:rsid w:val="00FB266D"/>
    <w:rsid w:val="00FB366E"/>
    <w:rsid w:val="00FB5721"/>
    <w:rsid w:val="00FC2056"/>
    <w:rsid w:val="00FC289C"/>
    <w:rsid w:val="00FC2EDB"/>
    <w:rsid w:val="00FC30D4"/>
    <w:rsid w:val="00FC63B3"/>
    <w:rsid w:val="00FD10E1"/>
    <w:rsid w:val="00FD58F5"/>
    <w:rsid w:val="00FD5A52"/>
    <w:rsid w:val="00FD72DE"/>
    <w:rsid w:val="00FD7545"/>
    <w:rsid w:val="00FE021D"/>
    <w:rsid w:val="00FE3AF1"/>
    <w:rsid w:val="00FF031F"/>
    <w:rsid w:val="00FF036B"/>
    <w:rsid w:val="00FF08CB"/>
    <w:rsid w:val="00FF19A9"/>
    <w:rsid w:val="00FF1FFC"/>
    <w:rsid w:val="00FF46FD"/>
    <w:rsid w:val="00FF53F0"/>
    <w:rsid w:val="00FF5CDA"/>
    <w:rsid w:val="00FF6107"/>
    <w:rsid w:val="00FF6589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9271045"/>
  <w15:docId w15:val="{39F87DD2-908B-4208-80B8-03FF30A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2D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44663"/>
    <w:pPr>
      <w:keepNext/>
      <w:keepLines/>
      <w:pageBreakBefore/>
      <w:numPr>
        <w:numId w:val="3"/>
      </w:numPr>
      <w:spacing w:after="320" w:line="360" w:lineRule="exact"/>
      <w:ind w:left="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3290B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uiPriority w:val="39"/>
    <w:rsid w:val="00F3290B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uiPriority w:val="39"/>
    <w:rsid w:val="00F3290B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F3290B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F3290B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F3290B"/>
  </w:style>
  <w:style w:type="paragraph" w:customStyle="1" w:styleId="box">
    <w:name w:val="box"/>
    <w:basedOn w:val="Normal"/>
    <w:rsid w:val="00F3290B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F3290B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F3290B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F3290B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F3290B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F3290B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F3290B"/>
    <w:pPr>
      <w:keepNext w:val="0"/>
    </w:pPr>
  </w:style>
  <w:style w:type="paragraph" w:customStyle="1" w:styleId="tablenote">
    <w:name w:val="table note"/>
    <w:basedOn w:val="tablebody"/>
    <w:next w:val="tableend"/>
    <w:rsid w:val="00F3290B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F3290B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F3290B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F3290B"/>
    <w:pPr>
      <w:keepLines/>
      <w:spacing w:after="40"/>
      <w:ind w:left="288"/>
    </w:pPr>
  </w:style>
  <w:style w:type="paragraph" w:customStyle="1" w:styleId="code">
    <w:name w:val="code"/>
    <w:basedOn w:val="Normal"/>
    <w:rsid w:val="00F3290B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F3290B"/>
    <w:pPr>
      <w:ind w:left="864"/>
    </w:pPr>
  </w:style>
  <w:style w:type="paragraph" w:customStyle="1" w:styleId="Level2cont">
    <w:name w:val="Level 2 cont"/>
    <w:basedOn w:val="Level1cont"/>
    <w:rsid w:val="00F3290B"/>
    <w:pPr>
      <w:ind w:left="576"/>
    </w:pPr>
  </w:style>
  <w:style w:type="paragraph" w:customStyle="1" w:styleId="Space">
    <w:name w:val="Space"/>
    <w:basedOn w:val="tableend"/>
    <w:next w:val="Normal"/>
    <w:autoRedefine/>
    <w:rsid w:val="00F3290B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F3290B"/>
    <w:pPr>
      <w:widowControl w:val="0"/>
      <w:spacing w:after="0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F3290B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F3290B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rsid w:val="00F3290B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F3290B"/>
    <w:pPr>
      <w:ind w:left="864"/>
    </w:pPr>
  </w:style>
  <w:style w:type="paragraph" w:customStyle="1" w:styleId="notenumbercont">
    <w:name w:val="note number cont"/>
    <w:basedOn w:val="notenumber"/>
    <w:rsid w:val="00F3290B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F3290B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F3290B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F3290B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F3290B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F3290B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F3290B"/>
    <w:rPr>
      <w:rFonts w:ascii="Arial" w:hAnsi="Arial"/>
    </w:rPr>
  </w:style>
  <w:style w:type="paragraph" w:customStyle="1" w:styleId="listend">
    <w:name w:val="list end"/>
    <w:basedOn w:val="tableend"/>
    <w:next w:val="Normal"/>
    <w:rsid w:val="00F3290B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F3290B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F3290B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F3290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F3290B"/>
  </w:style>
  <w:style w:type="paragraph" w:customStyle="1" w:styleId="warningitem">
    <w:name w:val="warning item"/>
    <w:basedOn w:val="cautionitem"/>
    <w:rsid w:val="00F3290B"/>
  </w:style>
  <w:style w:type="paragraph" w:customStyle="1" w:styleId="tablecondition">
    <w:name w:val="table condition"/>
    <w:basedOn w:val="Normal"/>
    <w:rsid w:val="00F3290B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F3290B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F3290B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rsid w:val="00F329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F3290B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F3290B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F3290B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F3290B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F3290B"/>
    <w:pPr>
      <w:widowControl w:val="0"/>
      <w:tabs>
        <w:tab w:val="left" w:pos="1701"/>
      </w:tabs>
      <w:spacing w:before="60" w:after="0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F3290B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F3290B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F3290B"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90E5E"/>
    <w:pPr>
      <w:ind w:leftChars="400" w:left="840"/>
    </w:pPr>
  </w:style>
  <w:style w:type="table" w:styleId="TableGrid">
    <w:name w:val="Table Grid"/>
    <w:basedOn w:val="TableNormal"/>
    <w:rsid w:val="0099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0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9018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018D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1Char">
    <w:name w:val="Heading 1 Char"/>
    <w:link w:val="Heading1"/>
    <w:rsid w:val="00044663"/>
    <w:rPr>
      <w:rFonts w:ascii="Arial" w:hAnsi="Arial"/>
      <w:b/>
      <w:sz w:val="32"/>
      <w:lang w:eastAsia="en-US"/>
    </w:rPr>
  </w:style>
  <w:style w:type="character" w:customStyle="1" w:styleId="Heading3Char">
    <w:name w:val="Heading 3 Char"/>
    <w:link w:val="Heading3"/>
    <w:rsid w:val="00510AF5"/>
    <w:rPr>
      <w:rFonts w:ascii="Arial" w:hAnsi="Arial"/>
      <w:b/>
      <w:lang w:eastAsia="en-US"/>
    </w:rPr>
  </w:style>
  <w:style w:type="character" w:customStyle="1" w:styleId="refentrytitle">
    <w:name w:val="refentrytitle"/>
    <w:basedOn w:val="DefaultParagraphFont"/>
    <w:rsid w:val="003038A0"/>
  </w:style>
  <w:style w:type="character" w:customStyle="1" w:styleId="refpurpose">
    <w:name w:val="refpurpose"/>
    <w:basedOn w:val="DefaultParagraphFont"/>
    <w:rsid w:val="003038A0"/>
  </w:style>
  <w:style w:type="paragraph" w:customStyle="1" w:styleId="1">
    <w:name w:val="表題1"/>
    <w:basedOn w:val="Normal"/>
    <w:rsid w:val="00C024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structname">
    <w:name w:val="structname"/>
    <w:basedOn w:val="DefaultParagraphFont"/>
    <w:rsid w:val="00C0243A"/>
  </w:style>
  <w:style w:type="character" w:styleId="Strong">
    <w:name w:val="Strong"/>
    <w:basedOn w:val="DefaultParagraphFont"/>
    <w:uiPriority w:val="22"/>
    <w:qFormat/>
    <w:rsid w:val="00C0243A"/>
    <w:rPr>
      <w:b/>
      <w:bCs/>
    </w:rPr>
  </w:style>
  <w:style w:type="paragraph" w:customStyle="1" w:styleId="2">
    <w:name w:val="表題2"/>
    <w:basedOn w:val="Normal"/>
    <w:rsid w:val="00472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customStyle="1" w:styleId="Textbody">
    <w:name w:val="Text body"/>
    <w:basedOn w:val="Normal"/>
    <w:rsid w:val="00BD4863"/>
    <w:pPr>
      <w:widowControl w:val="0"/>
      <w:suppressAutoHyphens/>
      <w:overflowPunct/>
      <w:autoSpaceDE/>
      <w:adjustRightInd/>
      <w:spacing w:after="144"/>
      <w:jc w:val="both"/>
    </w:pPr>
    <w:rPr>
      <w:rFonts w:eastAsia="SimSun" w:cs="Mangal"/>
      <w:kern w:val="3"/>
      <w:sz w:val="22"/>
      <w:szCs w:val="24"/>
      <w:lang w:eastAsia="zh-CN" w:bidi="hi-IN"/>
    </w:rPr>
  </w:style>
  <w:style w:type="paragraph" w:styleId="DocumentMap">
    <w:name w:val="Document Map"/>
    <w:basedOn w:val="Normal"/>
    <w:link w:val="DocumentMapChar"/>
    <w:rsid w:val="0050769E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0769E"/>
    <w:rPr>
      <w:rFonts w:ascii="MS UI Gothic" w:eastAsia="MS UI Gothic" w:hAnsi="Times New Roman"/>
      <w:sz w:val="18"/>
      <w:szCs w:val="18"/>
      <w:lang w:eastAsia="en-US"/>
    </w:rPr>
  </w:style>
  <w:style w:type="paragraph" w:customStyle="1" w:styleId="Default">
    <w:name w:val="Default"/>
    <w:rsid w:val="00DD569C"/>
    <w:pPr>
      <w:autoSpaceDE w:val="0"/>
      <w:autoSpaceDN w:val="0"/>
      <w:adjustRightInd w:val="0"/>
      <w:spacing w:after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97476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F7DF5"/>
    <w:pPr>
      <w:spacing w:after="0"/>
    </w:pPr>
    <w:rPr>
      <w:rFonts w:ascii="Times New Roman" w:hAnsi="Times New Roman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627D5C"/>
    <w:pPr>
      <w:overflowPunct/>
      <w:autoSpaceDE/>
      <w:autoSpaceDN/>
      <w:adjustRightInd/>
      <w:spacing w:after="0"/>
      <w:textAlignment w:val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7D5C"/>
    <w:rPr>
      <w:rFonts w:ascii="Consolas" w:eastAsiaTheme="minorHAnsi" w:hAnsi="Consolas" w:cstheme="minorBidi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56094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semiHidden/>
    <w:rsid w:val="00560942"/>
    <w:rPr>
      <w:rFonts w:ascii="Times New Roman" w:hAnsi="Times New Roman"/>
      <w:lang w:eastAsia="en-US"/>
    </w:rPr>
  </w:style>
  <w:style w:type="character" w:styleId="FootnoteReference">
    <w:name w:val="footnote reference"/>
    <w:basedOn w:val="DefaultParagraphFont"/>
    <w:unhideWhenUsed/>
    <w:rsid w:val="00560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D2F6A-CF54-4E2A-A6F9-B45E6940C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39181-A66F-47FA-B6A9-D96226F9F4B3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31715711-8EB8-4E0A-AF75-772E439B7C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00A926-8CF4-49BA-99F4-D8EE333CA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見出し</vt:lpstr>
      </vt:variant>
      <vt:variant>
        <vt:i4>20</vt:i4>
      </vt:variant>
    </vt:vector>
  </HeadingPairs>
  <TitlesOfParts>
    <vt:vector size="22" baseType="lpstr">
      <vt:lpstr>Linux Interface Specification</vt:lpstr>
      <vt:lpstr>Linux Interface Specification</vt:lpstr>
      <vt:lpstr>Overview</vt:lpstr>
      <vt:lpstr>    Overview</vt:lpstr>
      <vt:lpstr>    Function</vt:lpstr>
      <vt:lpstr>    Related Document</vt:lpstr>
      <vt:lpstr>    Restriction</vt:lpstr>
      <vt:lpstr>    Notice</vt:lpstr>
      <vt:lpstr>Terminology</vt:lpstr>
      <vt:lpstr>Operating Environment</vt:lpstr>
      <vt:lpstr>    Hardware Environment</vt:lpstr>
      <vt:lpstr>    Software Configuration</vt:lpstr>
      <vt:lpstr>External Interface</vt:lpstr>
      <vt:lpstr>    Sysfs Interface</vt:lpstr>
      <vt:lpstr>    Change Thermal Threshold</vt:lpstr>
      <vt:lpstr>    Setting for Interrupt or Polling Mode</vt:lpstr>
      <vt:lpstr>Integration</vt:lpstr>
      <vt:lpstr>    Directory Configuration</vt:lpstr>
      <vt:lpstr>    Integration Procedure</vt:lpstr>
      <vt:lpstr>    Option Setting</vt:lpstr>
      <vt:lpstr>        Module Parameters</vt:lpstr>
      <vt:lpstr>        Kernel Parameters</vt:lpstr>
    </vt:vector>
  </TitlesOfParts>
  <Company>Renesas Electronics Corporation</Company>
  <LinksUpToDate>false</LinksUpToDate>
  <CharactersWithSpaces>6132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Device Driver Thermal Sensor</dc:subject>
  <dc:creator>Renesas Electronics Corporation</dc:creator>
  <dc:description>Dec. 25, 2023_x000d_
</dc:description>
  <cp:lastModifiedBy>Quat Doan Huynh</cp:lastModifiedBy>
  <cp:revision>219</cp:revision>
  <cp:lastPrinted>2023-12-14T04:17:00Z</cp:lastPrinted>
  <dcterms:created xsi:type="dcterms:W3CDTF">2016-06-03T08:34:00Z</dcterms:created>
  <dcterms:modified xsi:type="dcterms:W3CDTF">2023-12-14T04:17:00Z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