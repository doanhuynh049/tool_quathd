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3C98" w14:textId="77777777" w:rsidR="001E3BC1" w:rsidRDefault="00CB7597" w:rsidP="00CC313D">
      <w:pPr>
        <w:pStyle w:val="Heading1"/>
      </w:pPr>
      <w:r>
        <w:t xml:space="preserve">   Overview</w:t>
      </w:r>
    </w:p>
    <w:p w14:paraId="32407706" w14:textId="77777777" w:rsidR="001E3BC1" w:rsidRDefault="00CB7597" w:rsidP="001E3BC1">
      <w:pPr>
        <w:pStyle w:val="Heading2"/>
      </w:pPr>
      <w:r>
        <w:rPr>
          <w:lang w:eastAsia="ja-JP"/>
        </w:rPr>
        <w:t>Overview</w:t>
      </w:r>
    </w:p>
    <w:p w14:paraId="6E22F8EB" w14:textId="67D9BB5D" w:rsidR="001E3BC1" w:rsidRDefault="00CB7597" w:rsidP="001E3BC1">
      <w:pPr>
        <w:rPr>
          <w:lang w:eastAsia="ja-JP"/>
        </w:rPr>
      </w:pPr>
      <w:r w:rsidRPr="00111AF1">
        <w:t xml:space="preserve">This manual explains the I2C device driver in R-Car </w:t>
      </w:r>
      <w:r w:rsidR="000F0BEF">
        <w:t>H</w:t>
      </w:r>
      <w:r w:rsidR="00532BB9">
        <w:t>3</w:t>
      </w:r>
      <w:r w:rsidR="00785575">
        <w:t>/M3</w:t>
      </w:r>
      <w:r w:rsidR="00707483">
        <w:t>/M3N</w:t>
      </w:r>
      <w:r w:rsidR="00CF325B">
        <w:t>/E3</w:t>
      </w:r>
      <w:r w:rsidR="004A655A">
        <w:t>/</w:t>
      </w:r>
      <w:r w:rsidR="00475CDC">
        <w:t>D3/</w:t>
      </w:r>
      <w:r w:rsidR="004A655A">
        <w:t>V3U</w:t>
      </w:r>
      <w:r w:rsidR="00466CEF">
        <w:t>/V3H</w:t>
      </w:r>
      <w:r w:rsidRPr="00111AF1">
        <w:t xml:space="preserve"> Linux.</w:t>
      </w:r>
    </w:p>
    <w:p w14:paraId="4EB4441C" w14:textId="77777777" w:rsidR="00E45C08" w:rsidRDefault="00E45C08" w:rsidP="001E3BC1">
      <w:pPr>
        <w:rPr>
          <w:lang w:eastAsia="ja-JP"/>
        </w:rPr>
      </w:pPr>
    </w:p>
    <w:p w14:paraId="74A5C002" w14:textId="77777777" w:rsidR="005D2A4D" w:rsidRDefault="00CB7597" w:rsidP="005D2A4D">
      <w:pPr>
        <w:pStyle w:val="Heading2"/>
        <w:rPr>
          <w:lang w:eastAsia="ja-JP"/>
        </w:rPr>
      </w:pPr>
      <w:r>
        <w:rPr>
          <w:lang w:eastAsia="ja-JP"/>
        </w:rPr>
        <w:t>Function</w:t>
      </w:r>
    </w:p>
    <w:p w14:paraId="15C404C4" w14:textId="0E1C6EDD" w:rsidR="00111AF1" w:rsidRDefault="00CB7597" w:rsidP="00111AF1">
      <w:pPr>
        <w:rPr>
          <w:lang w:eastAsia="ja-JP"/>
        </w:rPr>
      </w:pPr>
      <w:r w:rsidRPr="00111AF1">
        <w:rPr>
          <w:lang w:eastAsia="ja-JP"/>
        </w:rPr>
        <w:t xml:space="preserve">This module transmits/receives data to/from a device connected to the I2C interface on R-Car </w:t>
      </w:r>
      <w:r w:rsidR="000F0BEF">
        <w:rPr>
          <w:lang w:eastAsia="ja-JP"/>
        </w:rPr>
        <w:t>H</w:t>
      </w:r>
      <w:r w:rsidR="00532BB9">
        <w:rPr>
          <w:lang w:eastAsia="ja-JP"/>
        </w:rPr>
        <w:t>3</w:t>
      </w:r>
      <w:r w:rsidR="00785575">
        <w:rPr>
          <w:lang w:eastAsia="ja-JP"/>
        </w:rPr>
        <w:t>/M3</w:t>
      </w:r>
      <w:r w:rsidR="00707483">
        <w:rPr>
          <w:lang w:eastAsia="ja-JP"/>
        </w:rPr>
        <w:t>/M3N</w:t>
      </w:r>
      <w:r w:rsidR="00CF325B">
        <w:rPr>
          <w:lang w:eastAsia="ja-JP"/>
        </w:rPr>
        <w:t>/E3</w:t>
      </w:r>
      <w:r w:rsidR="004A655A">
        <w:t>/</w:t>
      </w:r>
      <w:r w:rsidR="00475CDC">
        <w:t>D3/</w:t>
      </w:r>
      <w:r w:rsidR="004A655A">
        <w:t>V3U</w:t>
      </w:r>
      <w:r w:rsidR="00466CEF">
        <w:t>/V3H</w:t>
      </w:r>
      <w:r w:rsidRPr="00111AF1">
        <w:rPr>
          <w:lang w:eastAsia="ja-JP"/>
        </w:rPr>
        <w:t>.</w:t>
      </w:r>
    </w:p>
    <w:p w14:paraId="1BF78662" w14:textId="77777777" w:rsidR="00111AF1" w:rsidRPr="00466CEF" w:rsidRDefault="00111AF1" w:rsidP="00111AF1">
      <w:pPr>
        <w:rPr>
          <w:lang w:eastAsia="ja-JP"/>
        </w:rPr>
      </w:pPr>
    </w:p>
    <w:p w14:paraId="01EB1367" w14:textId="77777777" w:rsidR="00B66776" w:rsidRDefault="00B66776" w:rsidP="00944EDF">
      <w:pPr>
        <w:pStyle w:val="Heading3"/>
        <w:rPr>
          <w:lang w:eastAsia="ja-JP"/>
        </w:rPr>
      </w:pPr>
      <w:r>
        <w:rPr>
          <w:rFonts w:hint="eastAsia"/>
          <w:lang w:eastAsia="ja-JP"/>
        </w:rPr>
        <w:t>Driver Function</w:t>
      </w:r>
    </w:p>
    <w:p w14:paraId="325419EE" w14:textId="77777777" w:rsidR="00B66776" w:rsidRDefault="001D2216" w:rsidP="00111AF1">
      <w:pPr>
        <w:rPr>
          <w:lang w:eastAsia="ja-JP"/>
        </w:rPr>
      </w:pPr>
      <w:r>
        <w:rPr>
          <w:lang w:eastAsia="ja-JP"/>
        </w:rPr>
        <w:t xml:space="preserve">The following table lists the </w:t>
      </w:r>
      <w:proofErr w:type="gramStart"/>
      <w:r>
        <w:rPr>
          <w:lang w:eastAsia="ja-JP"/>
        </w:rPr>
        <w:t>function</w:t>
      </w:r>
      <w:proofErr w:type="gramEnd"/>
      <w:r>
        <w:rPr>
          <w:lang w:eastAsia="ja-JP"/>
        </w:rPr>
        <w:t xml:space="preserve"> of this module.</w:t>
      </w:r>
    </w:p>
    <w:p w14:paraId="5F738C30" w14:textId="02EEA5DF" w:rsidR="001D2216" w:rsidRDefault="001D2216" w:rsidP="00944EDF">
      <w:pPr>
        <w:pStyle w:val="Caption"/>
        <w:keepNext/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1.2</w:t>
      </w:r>
      <w:r w:rsidR="00845680">
        <w:rPr>
          <w:noProof/>
        </w:rPr>
        <w:fldChar w:fldCharType="end"/>
      </w:r>
      <w:r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1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Driver Function</w:t>
      </w:r>
    </w:p>
    <w:tbl>
      <w:tblPr>
        <w:tblW w:w="974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2186"/>
        <w:gridCol w:w="1980"/>
        <w:gridCol w:w="1800"/>
        <w:gridCol w:w="1890"/>
      </w:tblGrid>
      <w:tr w:rsidR="00331C92" w:rsidRPr="006611BF" w14:paraId="0516461C" w14:textId="425A022B" w:rsidTr="00331C92">
        <w:trPr>
          <w:cantSplit/>
          <w:trHeight w:val="247"/>
          <w:tblHeader/>
        </w:trPr>
        <w:tc>
          <w:tcPr>
            <w:tcW w:w="1887" w:type="dxa"/>
            <w:tcBorders>
              <w:bottom w:val="single" w:sz="8" w:space="0" w:color="auto"/>
            </w:tcBorders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6ED5FE47" w14:textId="6DEFD30B" w:rsidR="00886119" w:rsidRPr="009F2C86" w:rsidRDefault="00886119" w:rsidP="00B66776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b/>
                <w:sz w:val="18"/>
                <w:lang w:eastAsia="ja-JP"/>
              </w:rPr>
            </w:pPr>
            <w:r w:rsidRPr="009F2C86">
              <w:rPr>
                <w:rFonts w:ascii="Arial" w:eastAsia="MS Gothic" w:hAnsi="Arial"/>
                <w:b/>
                <w:sz w:val="18"/>
                <w:lang w:eastAsia="ja-JP"/>
              </w:rPr>
              <w:t>Function</w:t>
            </w:r>
          </w:p>
        </w:tc>
        <w:tc>
          <w:tcPr>
            <w:tcW w:w="2186" w:type="dxa"/>
            <w:tcBorders>
              <w:bottom w:val="single" w:sz="8" w:space="0" w:color="auto"/>
              <w:right w:val="single" w:sz="4" w:space="0" w:color="auto"/>
            </w:tcBorders>
          </w:tcPr>
          <w:p w14:paraId="0ECFFEDF" w14:textId="35FD1BF5" w:rsidR="00331C92" w:rsidRPr="009F2C86" w:rsidRDefault="00886119" w:rsidP="00B66776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b/>
                <w:sz w:val="18"/>
                <w:lang w:eastAsia="ja-JP"/>
              </w:rPr>
            </w:pPr>
            <w:r>
              <w:rPr>
                <w:rFonts w:ascii="Arial" w:eastAsia="MS Gothic" w:hAnsi="Arial"/>
                <w:b/>
                <w:sz w:val="18"/>
                <w:lang w:eastAsia="ja-JP"/>
              </w:rPr>
              <w:t>S</w:t>
            </w:r>
            <w:r w:rsidRPr="009F2C86">
              <w:rPr>
                <w:rFonts w:ascii="Arial" w:eastAsia="MS Gothic" w:hAnsi="Arial"/>
                <w:b/>
                <w:sz w:val="18"/>
                <w:lang w:eastAsia="ja-JP"/>
              </w:rPr>
              <w:t xml:space="preserve">upport status </w:t>
            </w:r>
          </w:p>
          <w:p w14:paraId="2288D8C4" w14:textId="166C5821" w:rsidR="00886119" w:rsidRPr="009F2C86" w:rsidRDefault="00886119" w:rsidP="00B66776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b/>
                <w:sz w:val="18"/>
                <w:lang w:eastAsia="ja-JP"/>
              </w:rPr>
            </w:pPr>
            <w:r w:rsidRPr="009F2C86">
              <w:rPr>
                <w:rFonts w:ascii="Arial" w:eastAsia="MS Gothic" w:hAnsi="Arial"/>
                <w:b/>
                <w:sz w:val="18"/>
                <w:lang w:eastAsia="ja-JP"/>
              </w:rPr>
              <w:t>(R-Car H3/M3/M3N/V3U)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278E80DF" w14:textId="4A26678F" w:rsidR="00886119" w:rsidRPr="009F2C86" w:rsidRDefault="00886119" w:rsidP="00AB4F4F">
            <w:pPr>
              <w:keepNext/>
              <w:overflowPunct/>
              <w:autoSpaceDE/>
              <w:autoSpaceDN/>
              <w:spacing w:after="0" w:line="280" w:lineRule="exact"/>
              <w:ind w:right="57"/>
              <w:jc w:val="center"/>
              <w:rPr>
                <w:rFonts w:ascii="Arial" w:eastAsia="MS Gothic" w:hAnsi="Arial"/>
                <w:b/>
                <w:sz w:val="18"/>
                <w:lang w:eastAsia="ja-JP"/>
              </w:rPr>
            </w:pPr>
            <w:r>
              <w:rPr>
                <w:rFonts w:ascii="Arial" w:eastAsia="MS Gothic" w:hAnsi="Arial"/>
                <w:b/>
                <w:sz w:val="18"/>
                <w:lang w:eastAsia="ja-JP"/>
              </w:rPr>
              <w:t>S</w:t>
            </w:r>
            <w:r w:rsidRPr="009F2C86">
              <w:rPr>
                <w:rFonts w:ascii="Arial" w:eastAsia="MS Gothic" w:hAnsi="Arial"/>
                <w:b/>
                <w:sz w:val="18"/>
                <w:lang w:eastAsia="ja-JP"/>
              </w:rPr>
              <w:t xml:space="preserve">upport status </w:t>
            </w:r>
          </w:p>
          <w:p w14:paraId="76F08B20" w14:textId="0A959554" w:rsidR="00886119" w:rsidRPr="009F2C86" w:rsidRDefault="00886119" w:rsidP="00AB4F4F">
            <w:pPr>
              <w:keepNext/>
              <w:overflowPunct/>
              <w:autoSpaceDE/>
              <w:autoSpaceDN/>
              <w:spacing w:after="0" w:line="280" w:lineRule="exact"/>
              <w:ind w:right="57"/>
              <w:jc w:val="center"/>
              <w:rPr>
                <w:rFonts w:ascii="Arial" w:eastAsia="MS Gothic" w:hAnsi="Arial"/>
                <w:b/>
                <w:sz w:val="18"/>
                <w:lang w:eastAsia="ja-JP"/>
              </w:rPr>
            </w:pPr>
            <w:r w:rsidRPr="009F2C86">
              <w:rPr>
                <w:rFonts w:ascii="Arial" w:eastAsia="MS Gothic" w:hAnsi="Arial"/>
                <w:b/>
                <w:sz w:val="18"/>
                <w:lang w:eastAsia="ja-JP"/>
              </w:rPr>
              <w:t>(R-Car E3) *1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1E4B0F" w14:textId="77777777" w:rsidR="00886119" w:rsidRPr="00B6605C" w:rsidRDefault="00886119" w:rsidP="00886119">
            <w:pPr>
              <w:keepNext/>
              <w:overflowPunct/>
              <w:autoSpaceDE/>
              <w:autoSpaceDN/>
              <w:spacing w:after="0" w:line="280" w:lineRule="exact"/>
              <w:ind w:right="57"/>
              <w:jc w:val="center"/>
              <w:rPr>
                <w:rFonts w:ascii="Arial" w:eastAsia="MS Gothic" w:hAnsi="Arial"/>
                <w:b/>
                <w:sz w:val="18"/>
                <w:lang w:eastAsia="ja-JP"/>
              </w:rPr>
            </w:pPr>
            <w:r>
              <w:rPr>
                <w:rFonts w:ascii="Arial" w:eastAsia="MS Gothic" w:hAnsi="Arial"/>
                <w:b/>
                <w:sz w:val="18"/>
                <w:lang w:eastAsia="ja-JP"/>
              </w:rPr>
              <w:t>S</w:t>
            </w:r>
            <w:r w:rsidRPr="00B6605C">
              <w:rPr>
                <w:rFonts w:ascii="Arial" w:eastAsia="MS Gothic" w:hAnsi="Arial" w:hint="eastAsia"/>
                <w:b/>
                <w:sz w:val="18"/>
                <w:lang w:eastAsia="ja-JP"/>
              </w:rPr>
              <w:t xml:space="preserve">upport status </w:t>
            </w:r>
          </w:p>
          <w:p w14:paraId="3E149570" w14:textId="6A24B136" w:rsidR="00886119" w:rsidRPr="009F2C86" w:rsidRDefault="00886119" w:rsidP="00886119">
            <w:pPr>
              <w:keepNext/>
              <w:overflowPunct/>
              <w:autoSpaceDE/>
              <w:autoSpaceDN/>
              <w:spacing w:after="0" w:line="280" w:lineRule="exact"/>
              <w:ind w:right="57"/>
              <w:jc w:val="center"/>
              <w:rPr>
                <w:rFonts w:ascii="Arial" w:eastAsia="MS Gothic" w:hAnsi="Arial"/>
                <w:b/>
                <w:sz w:val="18"/>
                <w:lang w:eastAsia="ja-JP"/>
              </w:rPr>
            </w:pPr>
            <w:r w:rsidRPr="00B6605C">
              <w:rPr>
                <w:rFonts w:ascii="Arial" w:eastAsia="MS Gothic" w:hAnsi="Arial" w:hint="eastAsia"/>
                <w:b/>
                <w:sz w:val="18"/>
                <w:lang w:eastAsia="ja-JP"/>
              </w:rPr>
              <w:t xml:space="preserve">(R-Car </w:t>
            </w:r>
            <w:r>
              <w:rPr>
                <w:rFonts w:ascii="Arial" w:eastAsia="MS Gothic" w:hAnsi="Arial"/>
                <w:b/>
                <w:sz w:val="18"/>
                <w:lang w:eastAsia="ja-JP"/>
              </w:rPr>
              <w:t>D</w:t>
            </w:r>
            <w:r w:rsidRPr="00B6605C">
              <w:rPr>
                <w:rFonts w:ascii="Arial" w:eastAsia="MS Gothic" w:hAnsi="Arial"/>
                <w:b/>
                <w:sz w:val="18"/>
                <w:lang w:eastAsia="ja-JP"/>
              </w:rPr>
              <w:t>3</w:t>
            </w:r>
            <w:r w:rsidRPr="00B6605C">
              <w:rPr>
                <w:rFonts w:ascii="Arial" w:eastAsia="MS Gothic" w:hAnsi="Arial" w:hint="eastAsia"/>
                <w:b/>
                <w:sz w:val="18"/>
                <w:lang w:eastAsia="ja-JP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22E7BD88" w14:textId="3E5FC5D2" w:rsidR="00886119" w:rsidRPr="009F2C86" w:rsidRDefault="00886119" w:rsidP="00AB4F4F">
            <w:pPr>
              <w:keepNext/>
              <w:overflowPunct/>
              <w:autoSpaceDE/>
              <w:autoSpaceDN/>
              <w:spacing w:after="0" w:line="280" w:lineRule="exact"/>
              <w:ind w:right="57"/>
              <w:jc w:val="center"/>
              <w:rPr>
                <w:rFonts w:ascii="Arial" w:eastAsia="MS Gothic" w:hAnsi="Arial"/>
                <w:b/>
                <w:sz w:val="18"/>
                <w:lang w:eastAsia="ja-JP"/>
              </w:rPr>
            </w:pPr>
            <w:r>
              <w:rPr>
                <w:rFonts w:ascii="Arial" w:eastAsia="MS Gothic" w:hAnsi="Arial"/>
                <w:b/>
                <w:sz w:val="18"/>
                <w:lang w:eastAsia="ja-JP"/>
              </w:rPr>
              <w:t>S</w:t>
            </w:r>
            <w:r w:rsidRPr="009F2C86">
              <w:rPr>
                <w:rFonts w:ascii="Arial" w:eastAsia="MS Gothic" w:hAnsi="Arial"/>
                <w:b/>
                <w:sz w:val="18"/>
                <w:lang w:eastAsia="ja-JP"/>
              </w:rPr>
              <w:t xml:space="preserve">upport status </w:t>
            </w:r>
          </w:p>
          <w:p w14:paraId="1211F295" w14:textId="13363DA6" w:rsidR="00886119" w:rsidRPr="009F2C86" w:rsidRDefault="00886119" w:rsidP="00AB4F4F">
            <w:pPr>
              <w:keepNext/>
              <w:overflowPunct/>
              <w:autoSpaceDE/>
              <w:autoSpaceDN/>
              <w:spacing w:after="0" w:line="280" w:lineRule="exact"/>
              <w:ind w:right="57"/>
              <w:jc w:val="center"/>
              <w:rPr>
                <w:rFonts w:ascii="Arial" w:eastAsia="MS Gothic" w:hAnsi="Arial"/>
                <w:b/>
                <w:sz w:val="18"/>
                <w:lang w:eastAsia="ja-JP"/>
              </w:rPr>
            </w:pPr>
            <w:r w:rsidRPr="009F2C86">
              <w:rPr>
                <w:rFonts w:ascii="Arial" w:eastAsia="MS Gothic" w:hAnsi="Arial"/>
                <w:b/>
                <w:sz w:val="18"/>
                <w:lang w:eastAsia="ja-JP"/>
              </w:rPr>
              <w:t>(R-Car V3H)</w:t>
            </w:r>
          </w:p>
        </w:tc>
      </w:tr>
      <w:tr w:rsidR="00886119" w:rsidRPr="006611BF" w14:paraId="428DB188" w14:textId="5593F221" w:rsidTr="009F2C86">
        <w:trPr>
          <w:cantSplit/>
          <w:trHeight w:val="247"/>
          <w:tblHeader/>
        </w:trPr>
        <w:tc>
          <w:tcPr>
            <w:tcW w:w="1887" w:type="dxa"/>
            <w:tcBorders>
              <w:top w:val="single" w:sz="8" w:space="0" w:color="auto"/>
            </w:tcBorders>
            <w:vAlign w:val="center"/>
          </w:tcPr>
          <w:p w14:paraId="428C60D6" w14:textId="77777777" w:rsidR="00886119" w:rsidRPr="006611BF" w:rsidRDefault="00886119" w:rsidP="00B66776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Number of channels</w:t>
            </w:r>
          </w:p>
        </w:tc>
        <w:tc>
          <w:tcPr>
            <w:tcW w:w="2186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1E6BC238" w14:textId="6BEF1D1F" w:rsidR="00886119" w:rsidRPr="006611BF" w:rsidRDefault="00886119" w:rsidP="00886119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 w:hint="eastAsia"/>
                <w:sz w:val="18"/>
                <w:lang w:eastAsia="ja-JP"/>
              </w:rPr>
              <w:t>7</w:t>
            </w: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70694F8" w14:textId="007F492C" w:rsidR="00886119" w:rsidRPr="006611BF" w:rsidRDefault="00886119" w:rsidP="00886119">
            <w:pPr>
              <w:widowControl w:val="0"/>
              <w:overflowPunct/>
              <w:autoSpaceDE/>
              <w:autoSpaceDN/>
              <w:spacing w:after="0" w:line="280" w:lineRule="exact"/>
              <w:ind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8</w:t>
            </w: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72C52A1F" w14:textId="53F61DAD" w:rsidR="00886119" w:rsidRPr="00BA1B1F" w:rsidRDefault="00097DE4" w:rsidP="00AB4F4F">
            <w:pPr>
              <w:widowControl w:val="0"/>
              <w:overflowPunct/>
              <w:autoSpaceDE/>
              <w:autoSpaceDN/>
              <w:spacing w:after="0" w:line="280" w:lineRule="exact"/>
              <w:ind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4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4" w:space="0" w:color="auto"/>
            </w:tcBorders>
          </w:tcPr>
          <w:p w14:paraId="27BCB814" w14:textId="2E26C03D" w:rsidR="00886119" w:rsidRDefault="00886119" w:rsidP="00886119">
            <w:pPr>
              <w:widowControl w:val="0"/>
              <w:overflowPunct/>
              <w:autoSpaceDE/>
              <w:autoSpaceDN/>
              <w:spacing w:after="0" w:line="280" w:lineRule="exact"/>
              <w:ind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BA1B1F">
              <w:rPr>
                <w:rFonts w:ascii="Arial" w:eastAsia="MS Gothic" w:hAnsi="Arial"/>
                <w:sz w:val="18"/>
                <w:lang w:eastAsia="ja-JP"/>
              </w:rPr>
              <w:t xml:space="preserve">6 </w:t>
            </w:r>
          </w:p>
        </w:tc>
      </w:tr>
      <w:tr w:rsidR="00886119" w:rsidRPr="006611BF" w14:paraId="210A267E" w14:textId="0DEE93D0" w:rsidTr="009F2C86">
        <w:trPr>
          <w:cantSplit/>
          <w:trHeight w:val="247"/>
          <w:tblHeader/>
        </w:trPr>
        <w:tc>
          <w:tcPr>
            <w:tcW w:w="1887" w:type="dxa"/>
            <w:vAlign w:val="center"/>
          </w:tcPr>
          <w:p w14:paraId="50E0742A" w14:textId="77777777" w:rsidR="00886119" w:rsidRPr="006611BF" w:rsidRDefault="00886119" w:rsidP="00B66776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Channel</w:t>
            </w:r>
          </w:p>
        </w:tc>
        <w:tc>
          <w:tcPr>
            <w:tcW w:w="2186" w:type="dxa"/>
            <w:tcBorders>
              <w:right w:val="single" w:sz="4" w:space="0" w:color="auto"/>
            </w:tcBorders>
            <w:vAlign w:val="center"/>
          </w:tcPr>
          <w:p w14:paraId="4DD54D38" w14:textId="77777777" w:rsidR="00886119" w:rsidRPr="006611BF" w:rsidRDefault="00886119" w:rsidP="00B66776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</w:t>
            </w:r>
            <w:r>
              <w:rPr>
                <w:rFonts w:ascii="Arial" w:eastAsia="MS Gothic" w:hAnsi="Arial"/>
                <w:sz w:val="18"/>
                <w:lang w:eastAsia="ja-JP"/>
              </w:rPr>
              <w:t xml:space="preserve">0 </w:t>
            </w: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~</w:t>
            </w:r>
            <w:r>
              <w:rPr>
                <w:rFonts w:ascii="Arial" w:eastAsia="MS Gothic" w:hAnsi="Arial"/>
                <w:sz w:val="18"/>
                <w:lang w:eastAsia="ja-JP"/>
              </w:rPr>
              <w:t xml:space="preserve"> Ch6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002EA5" w14:textId="77777777" w:rsidR="00886119" w:rsidRPr="006611BF" w:rsidRDefault="00886119" w:rsidP="00AB4F4F">
            <w:pPr>
              <w:overflowPunct/>
              <w:autoSpaceDE/>
              <w:autoSpaceDN/>
              <w:adjustRightInd/>
              <w:spacing w:after="0" w:line="260" w:lineRule="exact"/>
              <w:ind w:right="57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</w:t>
            </w:r>
            <w:r>
              <w:rPr>
                <w:rFonts w:ascii="Arial" w:eastAsia="MS Gothic" w:hAnsi="Arial"/>
                <w:sz w:val="18"/>
                <w:lang w:eastAsia="ja-JP"/>
              </w:rPr>
              <w:t xml:space="preserve">0 </w:t>
            </w: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~</w:t>
            </w:r>
            <w:r>
              <w:rPr>
                <w:rFonts w:ascii="Arial" w:eastAsia="MS Gothic" w:hAnsi="Arial"/>
                <w:sz w:val="18"/>
                <w:lang w:eastAsia="ja-JP"/>
              </w:rPr>
              <w:t xml:space="preserve"> Ch6, </w:t>
            </w: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</w:t>
            </w:r>
            <w:r>
              <w:rPr>
                <w:rFonts w:ascii="Arial" w:eastAsia="MS Gothic" w:hAnsi="Arial"/>
                <w:sz w:val="18"/>
                <w:lang w:eastAsia="ja-JP"/>
              </w:rPr>
              <w:t>8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7905" w14:textId="7391EB7C" w:rsidR="00886119" w:rsidRPr="00BA1B1F" w:rsidRDefault="00097DE4" w:rsidP="00AB4F4F">
            <w:pPr>
              <w:overflowPunct/>
              <w:autoSpaceDE/>
              <w:autoSpaceDN/>
              <w:adjustRightInd/>
              <w:spacing w:after="0" w:line="260" w:lineRule="exact"/>
              <w:ind w:right="57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Ch0 ~ Ch3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</w:tcBorders>
          </w:tcPr>
          <w:p w14:paraId="14A93D0D" w14:textId="10EDE359" w:rsidR="00886119" w:rsidRPr="006611BF" w:rsidRDefault="00886119" w:rsidP="00AB4F4F">
            <w:pPr>
              <w:overflowPunct/>
              <w:autoSpaceDE/>
              <w:autoSpaceDN/>
              <w:adjustRightInd/>
              <w:spacing w:after="0" w:line="260" w:lineRule="exact"/>
              <w:ind w:right="57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BA1B1F">
              <w:rPr>
                <w:rFonts w:ascii="Arial" w:eastAsia="MS Gothic" w:hAnsi="Arial"/>
                <w:sz w:val="18"/>
                <w:lang w:eastAsia="ja-JP"/>
              </w:rPr>
              <w:t>Ch0 ~ Ch5</w:t>
            </w:r>
          </w:p>
        </w:tc>
      </w:tr>
      <w:tr w:rsidR="00F14782" w:rsidRPr="006611BF" w14:paraId="23755D01" w14:textId="3B97CED3" w:rsidTr="009F2C86">
        <w:trPr>
          <w:cantSplit/>
          <w:trHeight w:val="247"/>
          <w:tblHeader/>
        </w:trPr>
        <w:tc>
          <w:tcPr>
            <w:tcW w:w="1887" w:type="dxa"/>
            <w:vAlign w:val="center"/>
          </w:tcPr>
          <w:p w14:paraId="1D736C3E" w14:textId="77777777" w:rsidR="00F14782" w:rsidRPr="006611BF" w:rsidRDefault="00F14782" w:rsidP="00B66776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Master Mode</w:t>
            </w:r>
          </w:p>
        </w:tc>
        <w:tc>
          <w:tcPr>
            <w:tcW w:w="7856" w:type="dxa"/>
            <w:gridSpan w:val="4"/>
          </w:tcPr>
          <w:p w14:paraId="49E649D8" w14:textId="0734BB19" w:rsidR="00F14782" w:rsidRPr="006611BF" w:rsidRDefault="00F14782" w:rsidP="00B66776">
            <w:pPr>
              <w:overflowPunct/>
              <w:autoSpaceDE/>
              <w:autoSpaceDN/>
              <w:adjustRightInd/>
              <w:spacing w:after="0" w:line="260" w:lineRule="exact"/>
              <w:ind w:right="57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Support</w:t>
            </w:r>
            <w:r w:rsidR="005319F7">
              <w:rPr>
                <w:rFonts w:ascii="Arial" w:eastAsia="MS Gothic" w:hAnsi="Arial"/>
                <w:sz w:val="18"/>
                <w:lang w:eastAsia="ja-JP"/>
              </w:rPr>
              <w:t>ed</w:t>
            </w:r>
          </w:p>
        </w:tc>
      </w:tr>
      <w:tr w:rsidR="00F14782" w:rsidRPr="006611BF" w14:paraId="71C79DEA" w14:textId="22ABD177" w:rsidTr="009F2C86">
        <w:trPr>
          <w:cantSplit/>
          <w:trHeight w:val="247"/>
          <w:tblHeader/>
        </w:trPr>
        <w:tc>
          <w:tcPr>
            <w:tcW w:w="1887" w:type="dxa"/>
            <w:vAlign w:val="center"/>
          </w:tcPr>
          <w:p w14:paraId="687DC441" w14:textId="77777777" w:rsidR="00F14782" w:rsidRPr="006611BF" w:rsidRDefault="00F14782" w:rsidP="00B66776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Slave Mode</w:t>
            </w:r>
          </w:p>
        </w:tc>
        <w:tc>
          <w:tcPr>
            <w:tcW w:w="7856" w:type="dxa"/>
            <w:gridSpan w:val="4"/>
          </w:tcPr>
          <w:p w14:paraId="348F8E95" w14:textId="1080E28F" w:rsidR="00F14782" w:rsidRDefault="00F14782" w:rsidP="00861854">
            <w:pPr>
              <w:overflowPunct/>
              <w:autoSpaceDE/>
              <w:autoSpaceDN/>
              <w:adjustRightInd/>
              <w:spacing w:after="0" w:line="260" w:lineRule="exact"/>
              <w:ind w:right="57"/>
              <w:jc w:val="center"/>
              <w:textAlignment w:val="auto"/>
              <w:rPr>
                <w:lang w:eastAsia="ja-JP"/>
              </w:rPr>
            </w:pPr>
            <w:r w:rsidRPr="00861854">
              <w:rPr>
                <w:rFonts w:ascii="Arial" w:eastAsia="MS Gothic" w:hAnsi="Arial"/>
                <w:sz w:val="18"/>
                <w:lang w:eastAsia="ja-JP"/>
              </w:rPr>
              <w:t>Unsupported</w:t>
            </w:r>
          </w:p>
        </w:tc>
      </w:tr>
      <w:tr w:rsidR="00F14782" w:rsidRPr="006611BF" w14:paraId="4491EA10" w14:textId="025DC77E" w:rsidTr="009F2C86">
        <w:trPr>
          <w:cantSplit/>
          <w:trHeight w:val="247"/>
          <w:tblHeader/>
        </w:trPr>
        <w:tc>
          <w:tcPr>
            <w:tcW w:w="1887" w:type="dxa"/>
            <w:vAlign w:val="center"/>
          </w:tcPr>
          <w:p w14:paraId="12021C3C" w14:textId="77777777" w:rsidR="00F14782" w:rsidRPr="006611BF" w:rsidRDefault="00F14782" w:rsidP="00B66776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DMA function</w:t>
            </w:r>
          </w:p>
        </w:tc>
        <w:tc>
          <w:tcPr>
            <w:tcW w:w="7856" w:type="dxa"/>
            <w:gridSpan w:val="4"/>
          </w:tcPr>
          <w:p w14:paraId="62BAECAF" w14:textId="1099FEAB" w:rsidR="00F14782" w:rsidRPr="00D47691" w:rsidRDefault="00F14782" w:rsidP="00B66776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D47691">
              <w:rPr>
                <w:rFonts w:ascii="Arial" w:eastAsia="MS Gothic" w:hAnsi="Arial" w:hint="eastAsia"/>
                <w:sz w:val="18"/>
                <w:lang w:eastAsia="ja-JP"/>
              </w:rPr>
              <w:t>S</w:t>
            </w:r>
            <w:r w:rsidRPr="00D47691">
              <w:rPr>
                <w:rFonts w:ascii="Arial" w:eastAsia="MS Gothic" w:hAnsi="Arial"/>
                <w:sz w:val="18"/>
                <w:lang w:eastAsia="ja-JP"/>
              </w:rPr>
              <w:t>upport</w:t>
            </w:r>
            <w:r w:rsidR="005319F7">
              <w:rPr>
                <w:rFonts w:ascii="Arial" w:eastAsia="MS Gothic" w:hAnsi="Arial"/>
                <w:sz w:val="18"/>
                <w:lang w:eastAsia="ja-JP"/>
              </w:rPr>
              <w:t>ed</w:t>
            </w:r>
            <w:r>
              <w:rPr>
                <w:rFonts w:ascii="Arial" w:eastAsia="MS Gothic" w:hAnsi="Arial" w:hint="eastAsia"/>
                <w:sz w:val="18"/>
                <w:lang w:eastAsia="ja-JP"/>
              </w:rPr>
              <w:t xml:space="preserve"> </w:t>
            </w:r>
            <w:r>
              <w:rPr>
                <w:rFonts w:ascii="Arial" w:eastAsia="MS Gothic" w:hAnsi="Arial"/>
                <w:sz w:val="18"/>
                <w:lang w:eastAsia="ja-JP"/>
              </w:rPr>
              <w:t>(</w:t>
            </w:r>
            <w:r w:rsidRPr="009F56DE">
              <w:rPr>
                <w:rFonts w:ascii="Arial" w:eastAsia="MS Gothic" w:hAnsi="Arial"/>
                <w:sz w:val="18"/>
                <w:lang w:eastAsia="ja-JP"/>
              </w:rPr>
              <w:t>Less than 8 bytes</w:t>
            </w:r>
            <w:r>
              <w:rPr>
                <w:rFonts w:ascii="Arial" w:eastAsia="MS Gothic" w:hAnsi="Arial"/>
                <w:sz w:val="18"/>
                <w:lang w:eastAsia="ja-JP"/>
              </w:rPr>
              <w:t xml:space="preserve"> will operate as PIO)</w:t>
            </w:r>
          </w:p>
        </w:tc>
      </w:tr>
    </w:tbl>
    <w:p w14:paraId="449AC12B" w14:textId="7DE49385" w:rsidR="00BD2661" w:rsidRDefault="0083532E" w:rsidP="00111AF1">
      <w:pPr>
        <w:rPr>
          <w:lang w:eastAsia="ja-JP"/>
        </w:rPr>
      </w:pPr>
      <w:r>
        <w:rPr>
          <w:lang w:eastAsia="ja-JP"/>
        </w:rPr>
        <w:t>(</w:t>
      </w:r>
      <w:r>
        <w:rPr>
          <w:rFonts w:hint="eastAsia"/>
          <w:lang w:eastAsia="ja-JP"/>
        </w:rPr>
        <w:t>*</w:t>
      </w:r>
      <w:r>
        <w:rPr>
          <w:lang w:eastAsia="ja-JP"/>
        </w:rPr>
        <w:t xml:space="preserve">1) Ch7 </w:t>
      </w:r>
      <w:r w:rsidRPr="0083532E">
        <w:rPr>
          <w:lang w:eastAsia="ja-JP"/>
        </w:rPr>
        <w:t>for R-Car E3 is used in IIC-DVFS.</w:t>
      </w:r>
      <w:r w:rsidR="000F314B">
        <w:rPr>
          <w:lang w:eastAsia="ja-JP"/>
        </w:rPr>
        <w:t xml:space="preserve"> </w:t>
      </w:r>
      <w:r w:rsidR="000F314B" w:rsidRPr="000F314B">
        <w:rPr>
          <w:lang w:eastAsia="ja-JP"/>
        </w:rPr>
        <w:t>Please refer to "Power Management user’s manual" for detail.</w:t>
      </w:r>
    </w:p>
    <w:p w14:paraId="2C075C18" w14:textId="77777777" w:rsidR="00466CEF" w:rsidRPr="00551F16" w:rsidRDefault="00466CEF" w:rsidP="00111AF1">
      <w:pPr>
        <w:rPr>
          <w:lang w:eastAsia="ja-JP"/>
        </w:rPr>
      </w:pPr>
    </w:p>
    <w:p w14:paraId="27D971FE" w14:textId="77777777" w:rsidR="001E3BC1" w:rsidRDefault="00CB7597" w:rsidP="00111AF1">
      <w:pPr>
        <w:pStyle w:val="Heading3"/>
      </w:pPr>
      <w:r>
        <w:rPr>
          <w:lang w:eastAsia="ja-JP"/>
        </w:rPr>
        <w:t>T</w:t>
      </w:r>
      <w:r w:rsidRPr="00111AF1">
        <w:rPr>
          <w:lang w:eastAsia="ja-JP"/>
        </w:rPr>
        <w:t xml:space="preserve">ransfer </w:t>
      </w:r>
      <w:r>
        <w:rPr>
          <w:lang w:eastAsia="ja-JP"/>
        </w:rPr>
        <w:t>S</w:t>
      </w:r>
      <w:r w:rsidRPr="00111AF1">
        <w:rPr>
          <w:lang w:eastAsia="ja-JP"/>
        </w:rPr>
        <w:t>peed</w:t>
      </w:r>
    </w:p>
    <w:p w14:paraId="294569CF" w14:textId="1F8CBECB" w:rsidR="00E45C08" w:rsidRDefault="00CB7597" w:rsidP="001E3BC1">
      <w:pPr>
        <w:rPr>
          <w:lang w:eastAsia="ja-JP"/>
        </w:rPr>
      </w:pPr>
      <w:r w:rsidRPr="00111AF1">
        <w:t>The following table shows the transfer speed that this module supports.</w:t>
      </w:r>
    </w:p>
    <w:p w14:paraId="66F8EC95" w14:textId="4CD33246" w:rsidR="005D2A4D" w:rsidRDefault="00053C8B" w:rsidP="00053C8B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1.2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2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 w:rsidRPr="00111AF1">
        <w:rPr>
          <w:lang w:eastAsia="ja-JP"/>
        </w:rPr>
        <w:t>Transfer speed</w:t>
      </w:r>
      <w:r w:rsidR="00CB7597">
        <w:rPr>
          <w:lang w:eastAsia="ja-JP"/>
        </w:rPr>
        <w:t xml:space="preserve"> (R-Car </w:t>
      </w:r>
      <w:r w:rsidR="000F0BEF">
        <w:rPr>
          <w:lang w:eastAsia="ja-JP"/>
        </w:rPr>
        <w:t>H</w:t>
      </w:r>
      <w:r w:rsidR="00532BB9">
        <w:rPr>
          <w:lang w:eastAsia="ja-JP"/>
        </w:rPr>
        <w:t>3</w:t>
      </w:r>
      <w:r w:rsidR="00785575">
        <w:rPr>
          <w:lang w:eastAsia="ja-JP"/>
        </w:rPr>
        <w:t>/M3</w:t>
      </w:r>
      <w:r w:rsidR="00707483">
        <w:rPr>
          <w:lang w:eastAsia="ja-JP"/>
        </w:rPr>
        <w:t>/M3N</w:t>
      </w:r>
      <w:r w:rsidR="00CF325B">
        <w:rPr>
          <w:lang w:eastAsia="ja-JP"/>
        </w:rPr>
        <w:t>/E3</w:t>
      </w:r>
      <w:r w:rsidR="000D2131">
        <w:rPr>
          <w:lang w:eastAsia="ja-JP"/>
        </w:rPr>
        <w:t>/</w:t>
      </w:r>
      <w:r w:rsidR="002C7EB3">
        <w:rPr>
          <w:lang w:eastAsia="ja-JP"/>
        </w:rPr>
        <w:t>D3/</w:t>
      </w:r>
      <w:r w:rsidR="000D2131">
        <w:rPr>
          <w:lang w:eastAsia="ja-JP"/>
        </w:rPr>
        <w:t>V3U</w:t>
      </w:r>
      <w:r w:rsidR="00D972D2">
        <w:rPr>
          <w:lang w:eastAsia="ja-JP"/>
        </w:rPr>
        <w:t>/V3H</w:t>
      </w:r>
      <w:r w:rsidR="00CB7597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3726"/>
        <w:gridCol w:w="3054"/>
        <w:gridCol w:w="3052"/>
      </w:tblGrid>
      <w:tr w:rsidR="00111AF1" w14:paraId="3DD94E5E" w14:textId="77777777" w:rsidTr="0045533C">
        <w:trPr>
          <w:cantSplit/>
          <w:trHeight w:val="283"/>
          <w:tblHeader/>
        </w:trPr>
        <w:tc>
          <w:tcPr>
            <w:tcW w:w="1895" w:type="pct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90DC8" w14:textId="77777777" w:rsidR="00111AF1" w:rsidRDefault="00CB7597" w:rsidP="00111AF1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111AF1">
              <w:rPr>
                <w:lang w:eastAsia="ja-JP"/>
              </w:rPr>
              <w:t>Interface mode</w:t>
            </w:r>
          </w:p>
        </w:tc>
        <w:tc>
          <w:tcPr>
            <w:tcW w:w="155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2A2F2" w14:textId="77777777" w:rsidR="00111AF1" w:rsidRDefault="00CB7597" w:rsidP="00111AF1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111AF1">
              <w:rPr>
                <w:lang w:eastAsia="ja-JP"/>
              </w:rPr>
              <w:t>Real transfer speed</w:t>
            </w:r>
          </w:p>
        </w:tc>
        <w:tc>
          <w:tcPr>
            <w:tcW w:w="155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221055" w14:textId="77777777" w:rsidR="00111AF1" w:rsidRPr="00200F92" w:rsidRDefault="00CB7597" w:rsidP="00111AF1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111AF1">
              <w:rPr>
                <w:lang w:eastAsia="ja-JP"/>
              </w:rPr>
              <w:t>Support</w:t>
            </w:r>
          </w:p>
        </w:tc>
      </w:tr>
      <w:tr w:rsidR="00111AF1" w14:paraId="1FF3C7FF" w14:textId="77777777" w:rsidTr="0045533C">
        <w:trPr>
          <w:cantSplit/>
          <w:trHeight w:val="260"/>
          <w:tblHeader/>
        </w:trPr>
        <w:tc>
          <w:tcPr>
            <w:tcW w:w="1895" w:type="pc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03C8C" w14:textId="77777777" w:rsidR="00111AF1" w:rsidRPr="00896C56" w:rsidRDefault="00CB7597" w:rsidP="00111AF1">
            <w:pPr>
              <w:pStyle w:val="tablebody"/>
              <w:rPr>
                <w:lang w:eastAsia="ja-JP"/>
              </w:rPr>
            </w:pPr>
            <w:r w:rsidRPr="00111AF1">
              <w:rPr>
                <w:lang w:eastAsia="ja-JP"/>
              </w:rPr>
              <w:t>Standard mode (100KHz)</w:t>
            </w:r>
          </w:p>
        </w:tc>
        <w:tc>
          <w:tcPr>
            <w:tcW w:w="155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F9CE1" w14:textId="77777777" w:rsidR="00111AF1" w:rsidRPr="00896C56" w:rsidRDefault="00CB7597" w:rsidP="009F2C86">
            <w:pPr>
              <w:pStyle w:val="tablebody"/>
              <w:jc w:val="center"/>
              <w:rPr>
                <w:lang w:eastAsia="ja-JP"/>
              </w:rPr>
            </w:pPr>
            <w:r w:rsidRPr="00111AF1">
              <w:rPr>
                <w:lang w:eastAsia="ja-JP"/>
              </w:rPr>
              <w:t>100Kbit/s</w:t>
            </w:r>
          </w:p>
        </w:tc>
        <w:tc>
          <w:tcPr>
            <w:tcW w:w="155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722B4B" w14:textId="77777777" w:rsidR="00111AF1" w:rsidRPr="00896C56" w:rsidRDefault="00CB7597" w:rsidP="00111AF1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yes</w:t>
            </w:r>
          </w:p>
        </w:tc>
      </w:tr>
      <w:tr w:rsidR="00111AF1" w14:paraId="59108241" w14:textId="77777777" w:rsidTr="0045533C">
        <w:trPr>
          <w:cantSplit/>
          <w:trHeight w:val="260"/>
          <w:tblHeader/>
        </w:trPr>
        <w:tc>
          <w:tcPr>
            <w:tcW w:w="18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C3CE7" w14:textId="77777777" w:rsidR="00111AF1" w:rsidRPr="001E3BC1" w:rsidRDefault="00CB7597" w:rsidP="00111AF1">
            <w:pPr>
              <w:pStyle w:val="tablebody"/>
              <w:rPr>
                <w:lang w:eastAsia="ja-JP"/>
              </w:rPr>
            </w:pPr>
            <w:r w:rsidRPr="00111AF1">
              <w:rPr>
                <w:lang w:eastAsia="ja-JP"/>
              </w:rPr>
              <w:t>Fast mode (400KHz)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95DC3" w14:textId="77777777" w:rsidR="00111AF1" w:rsidRDefault="00CB7597" w:rsidP="009F2C86">
            <w:pPr>
              <w:pStyle w:val="tablebody"/>
              <w:jc w:val="center"/>
            </w:pPr>
            <w:r w:rsidRPr="00111AF1">
              <w:t>400Kbit/s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1EAE45" w14:textId="77777777" w:rsidR="00111AF1" w:rsidRDefault="00CB7597" w:rsidP="00111AF1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yes</w:t>
            </w:r>
          </w:p>
        </w:tc>
      </w:tr>
      <w:tr w:rsidR="00111AF1" w14:paraId="7472BBC9" w14:textId="77777777" w:rsidTr="0045533C">
        <w:trPr>
          <w:cantSplit/>
          <w:trHeight w:val="260"/>
          <w:tblHeader/>
        </w:trPr>
        <w:tc>
          <w:tcPr>
            <w:tcW w:w="189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961D4BF" w14:textId="061475ED" w:rsidR="00111AF1" w:rsidRPr="001E3BC1" w:rsidRDefault="00B049C1" w:rsidP="00111AF1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Fast mode</w:t>
            </w:r>
            <w:r>
              <w:rPr>
                <w:lang w:eastAsia="ja-JP"/>
              </w:rPr>
              <w:t xml:space="preserve"> plus</w:t>
            </w:r>
            <w:r w:rsidR="00CB7597" w:rsidRPr="00111AF1">
              <w:rPr>
                <w:lang w:eastAsia="ja-JP"/>
              </w:rPr>
              <w:t xml:space="preserve"> (</w:t>
            </w:r>
            <w:r>
              <w:rPr>
                <w:lang w:eastAsia="ja-JP"/>
              </w:rPr>
              <w:t>1</w:t>
            </w:r>
            <w:r w:rsidR="00CB7597" w:rsidRPr="00111AF1">
              <w:rPr>
                <w:lang w:eastAsia="ja-JP"/>
              </w:rPr>
              <w:t>MHz)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B9B1F" w14:textId="59FCC460" w:rsidR="00111AF1" w:rsidRDefault="00B049C1" w:rsidP="009F2C86">
            <w:pPr>
              <w:pStyle w:val="tablebody"/>
              <w:jc w:val="center"/>
            </w:pPr>
            <w:r>
              <w:t>1</w:t>
            </w:r>
            <w:r w:rsidR="00CB7597" w:rsidRPr="00111AF1">
              <w:t>Mbit/s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8EAD824" w14:textId="7E852508" w:rsidR="00111AF1" w:rsidRDefault="0045533C" w:rsidP="00111AF1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yes</w:t>
            </w:r>
            <w:r>
              <w:rPr>
                <w:lang w:eastAsia="ja-JP"/>
              </w:rPr>
              <w:t xml:space="preserve"> *1</w:t>
            </w:r>
          </w:p>
        </w:tc>
      </w:tr>
    </w:tbl>
    <w:p w14:paraId="709AFEA2" w14:textId="68BF8082" w:rsidR="00E45C08" w:rsidRDefault="0045533C" w:rsidP="00E45C08">
      <w:pPr>
        <w:rPr>
          <w:lang w:eastAsia="ja-JP"/>
        </w:rPr>
      </w:pPr>
      <w:r>
        <w:rPr>
          <w:lang w:eastAsia="ja-JP"/>
        </w:rPr>
        <w:t>(</w:t>
      </w:r>
      <w:r>
        <w:rPr>
          <w:rFonts w:hint="eastAsia"/>
          <w:lang w:eastAsia="ja-JP"/>
        </w:rPr>
        <w:t>*</w:t>
      </w:r>
      <w:r>
        <w:rPr>
          <w:lang w:eastAsia="ja-JP"/>
        </w:rPr>
        <w:t>1) Only V3U is supported.</w:t>
      </w:r>
    </w:p>
    <w:p w14:paraId="05278D5C" w14:textId="77777777" w:rsidR="00EC1FC8" w:rsidRDefault="00EC1FC8" w:rsidP="00DF7F7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5966A350" w14:textId="77777777" w:rsidR="001E3BC1" w:rsidRDefault="00CB7597" w:rsidP="00111AF1">
      <w:pPr>
        <w:pStyle w:val="Heading3"/>
      </w:pPr>
      <w:r>
        <w:rPr>
          <w:lang w:eastAsia="ja-JP"/>
        </w:rPr>
        <w:lastRenderedPageBreak/>
        <w:t>C</w:t>
      </w:r>
      <w:r w:rsidRPr="00111AF1">
        <w:rPr>
          <w:lang w:eastAsia="ja-JP"/>
        </w:rPr>
        <w:t xml:space="preserve">onnected </w:t>
      </w:r>
      <w:r>
        <w:rPr>
          <w:lang w:eastAsia="ja-JP"/>
        </w:rPr>
        <w:t>D</w:t>
      </w:r>
      <w:r w:rsidRPr="00111AF1">
        <w:rPr>
          <w:lang w:eastAsia="ja-JP"/>
        </w:rPr>
        <w:t>evice</w:t>
      </w:r>
    </w:p>
    <w:p w14:paraId="51942A4C" w14:textId="00866053" w:rsidR="00E45C08" w:rsidRDefault="00CB7597" w:rsidP="001E3BC1">
      <w:pPr>
        <w:rPr>
          <w:lang w:eastAsia="ja-JP"/>
        </w:rPr>
      </w:pPr>
      <w:r w:rsidRPr="00111AF1">
        <w:t xml:space="preserve">This module connects the following device on R-Car </w:t>
      </w:r>
      <w:r w:rsidR="000F0BEF">
        <w:t>H</w:t>
      </w:r>
      <w:r w:rsidR="00532BB9">
        <w:t>3</w:t>
      </w:r>
      <w:r w:rsidR="00880D49">
        <w:t>-Si</w:t>
      </w:r>
      <w:r w:rsidR="00991C28">
        <w:t>P</w:t>
      </w:r>
      <w:r w:rsidR="00785575">
        <w:t>/M3</w:t>
      </w:r>
      <w:r w:rsidR="001E6D2E">
        <w:t>-Si</w:t>
      </w:r>
      <w:r w:rsidR="00991C28">
        <w:t>P</w:t>
      </w:r>
      <w:r w:rsidR="00F27AF2">
        <w:t>/</w:t>
      </w:r>
      <w:r w:rsidR="00991C28">
        <w:t>M3N-SiP/</w:t>
      </w:r>
      <w:r w:rsidR="00F27AF2">
        <w:t>E3</w:t>
      </w:r>
      <w:r w:rsidR="00B95CC6">
        <w:t>/</w:t>
      </w:r>
      <w:r w:rsidR="00DD5B87">
        <w:t>D3/</w:t>
      </w:r>
      <w:r w:rsidR="00B95CC6">
        <w:t>V3U</w:t>
      </w:r>
      <w:r w:rsidR="00D972D2">
        <w:t>/V3H</w:t>
      </w:r>
      <w:r w:rsidRPr="00111AF1">
        <w:t xml:space="preserve"> </w:t>
      </w:r>
      <w:r w:rsidR="000C09B6" w:rsidRPr="000C09B6">
        <w:t>System Evaluation Board</w:t>
      </w:r>
      <w:r w:rsidRPr="00111AF1">
        <w:t>.</w:t>
      </w:r>
    </w:p>
    <w:p w14:paraId="3C279793" w14:textId="4D85CF42" w:rsidR="00200F92" w:rsidRDefault="00053C8B" w:rsidP="007C3CD6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1.2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3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 w:rsidRPr="00111AF1">
        <w:rPr>
          <w:lang w:eastAsia="ja-JP"/>
        </w:rPr>
        <w:t>Connected device (R-Car H</w:t>
      </w:r>
      <w:r w:rsidR="001B3D00">
        <w:rPr>
          <w:lang w:eastAsia="ja-JP"/>
        </w:rPr>
        <w:t>3</w:t>
      </w:r>
      <w:r w:rsidR="00785575">
        <w:rPr>
          <w:lang w:eastAsia="ja-JP"/>
        </w:rPr>
        <w:t>/M3</w:t>
      </w:r>
      <w:r w:rsidR="00707483">
        <w:rPr>
          <w:lang w:eastAsia="ja-JP"/>
        </w:rPr>
        <w:t>/M3N</w:t>
      </w:r>
      <w:r w:rsidR="00CB7597" w:rsidRPr="00111AF1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025"/>
        <w:gridCol w:w="2267"/>
        <w:gridCol w:w="1984"/>
        <w:gridCol w:w="1843"/>
        <w:gridCol w:w="1713"/>
      </w:tblGrid>
      <w:tr w:rsidR="00111AF1" w14:paraId="4E177C15" w14:textId="77777777" w:rsidTr="00F3043A">
        <w:trPr>
          <w:cantSplit/>
          <w:trHeight w:val="283"/>
          <w:tblHeader/>
        </w:trPr>
        <w:tc>
          <w:tcPr>
            <w:tcW w:w="1030" w:type="pct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EC6CE" w14:textId="77777777" w:rsidR="00111AF1" w:rsidRDefault="00CB7597" w:rsidP="00F466A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Channel</w:t>
            </w:r>
          </w:p>
        </w:tc>
        <w:tc>
          <w:tcPr>
            <w:tcW w:w="115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DB5F6" w14:textId="77777777" w:rsidR="00111AF1" w:rsidRDefault="00CB7597" w:rsidP="00F466A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Device</w:t>
            </w:r>
          </w:p>
        </w:tc>
        <w:tc>
          <w:tcPr>
            <w:tcW w:w="10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A7222" w14:textId="77777777" w:rsidR="00111AF1" w:rsidRDefault="00CB7597" w:rsidP="00F466A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111AF1">
              <w:rPr>
                <w:lang w:eastAsia="ja-JP"/>
              </w:rPr>
              <w:t>Category</w:t>
            </w:r>
          </w:p>
        </w:tc>
        <w:tc>
          <w:tcPr>
            <w:tcW w:w="93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98566" w14:textId="77777777" w:rsidR="00111AF1" w:rsidRPr="00200F92" w:rsidRDefault="00CB7597" w:rsidP="00F466A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111AF1">
              <w:rPr>
                <w:lang w:eastAsia="ja-JP"/>
              </w:rPr>
              <w:t>Address</w:t>
            </w:r>
          </w:p>
        </w:tc>
        <w:tc>
          <w:tcPr>
            <w:tcW w:w="87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4F8E6A" w14:textId="77777777" w:rsidR="00111AF1" w:rsidRPr="00200F92" w:rsidRDefault="00CB7597" w:rsidP="00F466A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111AF1">
              <w:rPr>
                <w:lang w:eastAsia="ja-JP"/>
              </w:rPr>
              <w:t>Remark</w:t>
            </w:r>
          </w:p>
        </w:tc>
      </w:tr>
      <w:tr w:rsidR="00532BB9" w14:paraId="3444836B" w14:textId="77777777" w:rsidTr="006E52B7">
        <w:trPr>
          <w:cantSplit/>
          <w:trHeight w:val="260"/>
          <w:tblHeader/>
        </w:trPr>
        <w:tc>
          <w:tcPr>
            <w:tcW w:w="1030" w:type="pc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009F7" w14:textId="6585CE62" w:rsidR="00532BB9" w:rsidRPr="00896C56" w:rsidRDefault="00532BB9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I2C0</w:t>
            </w:r>
          </w:p>
        </w:tc>
        <w:tc>
          <w:tcPr>
            <w:tcW w:w="115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B4ED9" w14:textId="77777777" w:rsidR="00532BB9" w:rsidRPr="00896C56" w:rsidRDefault="00532BB9" w:rsidP="009F2C86">
            <w:pPr>
              <w:pStyle w:val="tablebody"/>
              <w:jc w:val="center"/>
              <w:rPr>
                <w:lang w:eastAsia="ja-JP"/>
              </w:rPr>
            </w:pPr>
            <w:r w:rsidRPr="00F3043A">
              <w:rPr>
                <w:lang w:eastAsia="ja-JP"/>
              </w:rPr>
              <w:t xml:space="preserve">EXIO CN </w:t>
            </w:r>
            <w:r>
              <w:rPr>
                <w:lang w:eastAsia="ja-JP"/>
              </w:rPr>
              <w:t>B</w:t>
            </w:r>
          </w:p>
        </w:tc>
        <w:tc>
          <w:tcPr>
            <w:tcW w:w="10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CE06E" w14:textId="668C0ACC" w:rsidR="00532BB9" w:rsidRPr="00896C56" w:rsidRDefault="00B95CC6" w:rsidP="009F2C86">
            <w:pPr>
              <w:pStyle w:val="tablebody"/>
              <w:jc w:val="center"/>
              <w:rPr>
                <w:lang w:eastAsia="ja-JP"/>
              </w:rPr>
            </w:pPr>
            <w:r w:rsidRPr="00F3043A">
              <w:rPr>
                <w:lang w:eastAsia="ja-JP"/>
              </w:rPr>
              <w:t>C</w:t>
            </w:r>
            <w:r w:rsidR="00532BB9" w:rsidRPr="00F3043A">
              <w:rPr>
                <w:lang w:eastAsia="ja-JP"/>
              </w:rPr>
              <w:t>onnector</w:t>
            </w:r>
          </w:p>
        </w:tc>
        <w:tc>
          <w:tcPr>
            <w:tcW w:w="93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AB0B4" w14:textId="77777777" w:rsidR="00532BB9" w:rsidRPr="00896C56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F9D3F0" w14:textId="77777777" w:rsidR="00532BB9" w:rsidRPr="00896C56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532BB9" w14:paraId="6BFD888E" w14:textId="77777777" w:rsidTr="006E52B7">
        <w:trPr>
          <w:cantSplit/>
          <w:trHeight w:val="260"/>
          <w:tblHeader/>
        </w:trPr>
        <w:tc>
          <w:tcPr>
            <w:tcW w:w="10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2628F" w14:textId="594B8175" w:rsidR="00532BB9" w:rsidRDefault="00532BB9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I2C1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BD4C1" w14:textId="77777777" w:rsidR="00532BB9" w:rsidRPr="00F3043A" w:rsidRDefault="00532BB9" w:rsidP="009F2C86">
            <w:pPr>
              <w:pStyle w:val="tablebody"/>
              <w:jc w:val="center"/>
              <w:rPr>
                <w:lang w:eastAsia="ja-JP"/>
              </w:rPr>
            </w:pPr>
            <w:r w:rsidRPr="00F3043A">
              <w:t>EXIO CN A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AA90" w14:textId="54770329" w:rsidR="00532BB9" w:rsidRPr="00F3043A" w:rsidRDefault="00B95CC6" w:rsidP="009F2C86">
            <w:pPr>
              <w:pStyle w:val="tablebody"/>
              <w:jc w:val="center"/>
              <w:rPr>
                <w:lang w:eastAsia="ja-JP"/>
              </w:rPr>
            </w:pPr>
            <w:r w:rsidRPr="00F3043A">
              <w:rPr>
                <w:lang w:eastAsia="ja-JP"/>
              </w:rPr>
              <w:t>C</w:t>
            </w:r>
            <w:r w:rsidR="00532BB9" w:rsidRPr="00F3043A">
              <w:rPr>
                <w:lang w:eastAsia="ja-JP"/>
              </w:rPr>
              <w:t>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4FD7F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5DF143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</w:tr>
      <w:tr w:rsidR="00532BB9" w14:paraId="188D0EC3" w14:textId="77777777" w:rsidTr="00163DC8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9B08" w14:textId="40B24902" w:rsidR="00532BB9" w:rsidRPr="001E3BC1" w:rsidRDefault="00532BB9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I2C2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46E06" w14:textId="77777777" w:rsidR="00532BB9" w:rsidRDefault="00532BB9" w:rsidP="009F2C86">
            <w:pPr>
              <w:pStyle w:val="tablebody"/>
              <w:jc w:val="center"/>
            </w:pPr>
            <w:r>
              <w:rPr>
                <w:rFonts w:hint="eastAsia"/>
                <w:lang w:eastAsia="ja-JP"/>
              </w:rPr>
              <w:t>AK4613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DE093" w14:textId="77777777" w:rsidR="00532BB9" w:rsidRDefault="00532BB9" w:rsidP="009F2C86">
            <w:pPr>
              <w:pStyle w:val="tablebody"/>
              <w:jc w:val="center"/>
            </w:pPr>
            <w:r w:rsidRPr="00F3043A">
              <w:t>SSI CODEC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D661B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 w:rsidRPr="00F3043A">
              <w:rPr>
                <w:lang w:eastAsia="ja-JP"/>
              </w:rPr>
              <w:t>0b0</w:t>
            </w:r>
            <w:r>
              <w:rPr>
                <w:lang w:eastAsia="ja-JP"/>
              </w:rPr>
              <w:t>0</w:t>
            </w:r>
            <w:r w:rsidRPr="00F3043A">
              <w:rPr>
                <w:lang w:eastAsia="ja-JP"/>
              </w:rPr>
              <w:t>1000</w:t>
            </w:r>
            <w:r>
              <w:rPr>
                <w:lang w:eastAsia="ja-JP"/>
              </w:rPr>
              <w:t>0</w:t>
            </w:r>
            <w:r w:rsidRPr="00F3043A">
              <w:rPr>
                <w:lang w:eastAsia="ja-JP"/>
              </w:rPr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E2F991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532BB9" w14:paraId="75E6D0E4" w14:textId="77777777" w:rsidTr="00163DC8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7C1592" w14:textId="77777777" w:rsidR="00532BB9" w:rsidRPr="001E3BC1" w:rsidRDefault="00532BB9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46DDD" w14:textId="77777777" w:rsidR="00532BB9" w:rsidRDefault="00532BB9" w:rsidP="009F2C86">
            <w:pPr>
              <w:pStyle w:val="tablebody"/>
              <w:jc w:val="center"/>
            </w:pPr>
            <w:r>
              <w:rPr>
                <w:rFonts w:hint="eastAsia"/>
                <w:lang w:eastAsia="ja-JP"/>
              </w:rPr>
              <w:t>CS2000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77972" w14:textId="77777777" w:rsidR="00532BB9" w:rsidRDefault="00532BB9" w:rsidP="009F2C86">
            <w:pPr>
              <w:pStyle w:val="tablebody"/>
              <w:jc w:val="center"/>
            </w:pPr>
            <w:r>
              <w:t>CLK Synthesizer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AF32B" w14:textId="77777777" w:rsidR="00532BB9" w:rsidRDefault="00532BB9" w:rsidP="00532BB9">
            <w:pPr>
              <w:pStyle w:val="tablebody"/>
              <w:jc w:val="center"/>
            </w:pPr>
            <w:r w:rsidRPr="00F3043A">
              <w:t>0b100</w:t>
            </w:r>
            <w:r>
              <w:t>1111</w:t>
            </w:r>
            <w:r w:rsidRPr="00F304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DF69B3" w14:textId="77777777" w:rsidR="00532BB9" w:rsidRDefault="00B40B43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Up to 100</w:t>
            </w:r>
            <w:r>
              <w:rPr>
                <w:lang w:eastAsia="ja-JP"/>
              </w:rPr>
              <w:t>KHz</w:t>
            </w:r>
          </w:p>
        </w:tc>
      </w:tr>
      <w:tr w:rsidR="00532BB9" w14:paraId="70CAFC49" w14:textId="77777777" w:rsidTr="00163DC8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E8A501" w14:textId="77777777" w:rsidR="00532BB9" w:rsidRPr="001E3BC1" w:rsidRDefault="00532BB9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ED9AD" w14:textId="77777777" w:rsidR="00532BB9" w:rsidRPr="00F3043A" w:rsidRDefault="00532BB9" w:rsidP="009F2C86">
            <w:pPr>
              <w:pStyle w:val="tablebody"/>
              <w:jc w:val="center"/>
            </w:pPr>
            <w:proofErr w:type="spellStart"/>
            <w:r>
              <w:rPr>
                <w:rFonts w:hint="eastAsia"/>
                <w:lang w:eastAsia="ja-JP"/>
              </w:rPr>
              <w:t>EtherAVB</w:t>
            </w:r>
            <w:proofErr w:type="spellEnd"/>
            <w:r>
              <w:rPr>
                <w:rFonts w:hint="eastAsia"/>
                <w:lang w:eastAsia="ja-JP"/>
              </w:rPr>
              <w:t xml:space="preserve"> CN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1922C" w14:textId="1FA9BC8B" w:rsidR="00532BB9" w:rsidRPr="00F3043A" w:rsidRDefault="00306679" w:rsidP="009F2C86">
            <w:pPr>
              <w:pStyle w:val="tablebody"/>
              <w:jc w:val="center"/>
            </w:pPr>
            <w:r>
              <w:t>C</w:t>
            </w:r>
            <w:r w:rsidR="00532BB9" w:rsidRPr="00F3043A">
              <w:t>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17108" w14:textId="77777777" w:rsidR="00532BB9" w:rsidRPr="00F3043A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2A31F2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</w:tr>
      <w:tr w:rsidR="00532BB9" w14:paraId="2E2A3D05" w14:textId="77777777" w:rsidTr="00163DC8">
        <w:trPr>
          <w:cantSplit/>
          <w:trHeight w:val="260"/>
          <w:tblHeader/>
        </w:trPr>
        <w:tc>
          <w:tcPr>
            <w:tcW w:w="103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6186" w14:textId="77777777" w:rsidR="00532BB9" w:rsidRPr="001E3BC1" w:rsidRDefault="00532BB9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325D2" w14:textId="77777777" w:rsidR="00532BB9" w:rsidRDefault="00532BB9" w:rsidP="009F2C86">
            <w:pPr>
              <w:pStyle w:val="tablebody"/>
              <w:jc w:val="center"/>
            </w:pPr>
            <w:r w:rsidRPr="00F3043A">
              <w:t xml:space="preserve">EXIO CN </w:t>
            </w:r>
            <w:r>
              <w:t>B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EE8D2" w14:textId="4DB2D5B2" w:rsidR="00532BB9" w:rsidRDefault="00306679" w:rsidP="009F2C86">
            <w:pPr>
              <w:pStyle w:val="tablebody"/>
              <w:jc w:val="center"/>
            </w:pPr>
            <w:r>
              <w:t>C</w:t>
            </w:r>
            <w:r w:rsidR="00532BB9" w:rsidRPr="00F3043A">
              <w:t>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679C2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49ED88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532BB9" w14:paraId="0002C285" w14:textId="77777777" w:rsidTr="00163DC8">
        <w:trPr>
          <w:cantSplit/>
          <w:trHeight w:val="260"/>
          <w:tblHeader/>
        </w:trPr>
        <w:tc>
          <w:tcPr>
            <w:tcW w:w="103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3AEA7" w14:textId="12A7B3F6" w:rsidR="00532BB9" w:rsidRPr="001E3BC1" w:rsidRDefault="00532BB9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I2C3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FFB3B" w14:textId="77777777" w:rsidR="00532BB9" w:rsidRPr="00F3043A" w:rsidRDefault="00532BB9" w:rsidP="009F2C86">
            <w:pPr>
              <w:pStyle w:val="tablebody"/>
              <w:jc w:val="center"/>
            </w:pPr>
            <w:r w:rsidRPr="00F3043A">
              <w:t xml:space="preserve">EXIO CN </w:t>
            </w:r>
            <w:r>
              <w:t>D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F9F9" w14:textId="60BCE627" w:rsidR="00532BB9" w:rsidRPr="00F3043A" w:rsidRDefault="00306679" w:rsidP="009F2C86">
            <w:pPr>
              <w:pStyle w:val="tablebody"/>
              <w:jc w:val="center"/>
            </w:pPr>
            <w:r>
              <w:t>C</w:t>
            </w:r>
            <w:r w:rsidR="00532BB9" w:rsidRPr="00F3043A">
              <w:t>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3A2BE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673255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532BB9" w14:paraId="1557E820" w14:textId="77777777" w:rsidTr="00163DC8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216A" w14:textId="46AF9CDD" w:rsidR="00532BB9" w:rsidRPr="001E3BC1" w:rsidRDefault="00532BB9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I2C4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7A2B9" w14:textId="77777777" w:rsidR="00532BB9" w:rsidRDefault="005C11F9" w:rsidP="009F2C86">
            <w:pPr>
              <w:pStyle w:val="tablebody"/>
              <w:jc w:val="center"/>
            </w:pPr>
            <w:r>
              <w:t>PCA9654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A51E5" w14:textId="77777777" w:rsidR="00532BB9" w:rsidRDefault="005C11F9" w:rsidP="009F2C86">
            <w:pPr>
              <w:pStyle w:val="tablebody"/>
              <w:jc w:val="center"/>
            </w:pPr>
            <w:r>
              <w:t>I/O Expander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491E4" w14:textId="77777777" w:rsidR="00532BB9" w:rsidRDefault="00532BB9" w:rsidP="002051FD">
            <w:pPr>
              <w:pStyle w:val="tablebody"/>
              <w:jc w:val="center"/>
            </w:pPr>
            <w:r w:rsidRPr="00F3043A">
              <w:t>0b0100</w:t>
            </w:r>
            <w:r w:rsidR="005C11F9">
              <w:t>000</w:t>
            </w:r>
            <w:r w:rsidRPr="00F304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9D872E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532BB9" w14:paraId="18E1C8F1" w14:textId="77777777" w:rsidTr="00163DC8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70C334" w14:textId="77777777" w:rsidR="00532BB9" w:rsidRPr="001E3BC1" w:rsidRDefault="00532BB9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D88D8" w14:textId="77777777" w:rsidR="00532BB9" w:rsidRDefault="005C11F9" w:rsidP="009F2C86">
            <w:pPr>
              <w:pStyle w:val="tablebody"/>
              <w:jc w:val="center"/>
            </w:pPr>
            <w:r>
              <w:t>9FGV0841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78FF9" w14:textId="77777777" w:rsidR="00532BB9" w:rsidRDefault="005C11F9" w:rsidP="009F2C86">
            <w:pPr>
              <w:pStyle w:val="tablebody"/>
              <w:jc w:val="center"/>
            </w:pPr>
            <w:r>
              <w:t>CLK Generator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B2491" w14:textId="77777777" w:rsidR="00532BB9" w:rsidRDefault="00532BB9" w:rsidP="002051FD">
            <w:pPr>
              <w:pStyle w:val="tablebody"/>
              <w:jc w:val="center"/>
            </w:pPr>
            <w:r w:rsidRPr="00F3043A">
              <w:t>0b1</w:t>
            </w:r>
            <w:r w:rsidR="005C11F9">
              <w:t>1</w:t>
            </w:r>
            <w:r w:rsidRPr="00F3043A">
              <w:t>01</w:t>
            </w:r>
            <w:r w:rsidR="005C11F9">
              <w:t>0</w:t>
            </w:r>
            <w:r w:rsidRPr="00F3043A">
              <w:t>00x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1691BC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532BB9" w14:paraId="592F639C" w14:textId="77777777" w:rsidTr="00163DC8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E691C1" w14:textId="77777777" w:rsidR="00532BB9" w:rsidRPr="001E3BC1" w:rsidRDefault="00532BB9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2688A" w14:textId="77777777" w:rsidR="00532BB9" w:rsidRDefault="005C11F9" w:rsidP="009F2C86">
            <w:pPr>
              <w:pStyle w:val="tablebody"/>
              <w:jc w:val="center"/>
            </w:pPr>
            <w:r>
              <w:t>ADV7482WBBCZ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3E4A" w14:textId="77777777" w:rsidR="00532BB9" w:rsidRDefault="005C11F9" w:rsidP="009F2C86">
            <w:pPr>
              <w:pStyle w:val="tablebody"/>
              <w:jc w:val="center"/>
            </w:pPr>
            <w:r>
              <w:t>VIDEO Decoder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F73A7" w14:textId="77777777" w:rsidR="00532BB9" w:rsidRDefault="005C11F9" w:rsidP="002051FD">
            <w:pPr>
              <w:pStyle w:val="tablebody"/>
              <w:jc w:val="center"/>
            </w:pPr>
            <w:r w:rsidRPr="00F3043A">
              <w:t>0b1</w:t>
            </w:r>
            <w:r>
              <w:t>11</w:t>
            </w:r>
            <w:r w:rsidRPr="00F3043A">
              <w:t>0</w:t>
            </w:r>
            <w:r>
              <w:t>0</w:t>
            </w:r>
            <w:r w:rsidRPr="00F3043A">
              <w:t>00x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E48E2F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532BB9" w14:paraId="42B0B910" w14:textId="77777777" w:rsidTr="00163DC8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0D3CE7" w14:textId="77777777" w:rsidR="00532BB9" w:rsidRPr="001E3BC1" w:rsidRDefault="00532BB9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2C9B" w14:textId="77777777" w:rsidR="00532BB9" w:rsidRDefault="005C11F9" w:rsidP="009F2C86">
            <w:pPr>
              <w:pStyle w:val="tablebody"/>
              <w:jc w:val="center"/>
            </w:pPr>
            <w:r>
              <w:t>MAX9611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031B" w14:textId="77777777" w:rsidR="00532BB9" w:rsidRDefault="005C11F9" w:rsidP="009F2C86">
            <w:pPr>
              <w:pStyle w:val="tablebody"/>
              <w:jc w:val="center"/>
            </w:pPr>
            <w:r>
              <w:t>Current-Sense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629FB" w14:textId="77777777" w:rsidR="00532BB9" w:rsidRDefault="005C11F9" w:rsidP="00532BB9">
            <w:pPr>
              <w:pStyle w:val="tablebody"/>
              <w:jc w:val="center"/>
            </w:pPr>
            <w:r w:rsidRPr="00F3043A">
              <w:t>0b</w:t>
            </w:r>
            <w:r>
              <w:t>1</w:t>
            </w:r>
            <w:r w:rsidRPr="00F3043A">
              <w:t>1</w:t>
            </w:r>
            <w:r>
              <w:t>11111</w:t>
            </w:r>
            <w:r w:rsidRPr="00F304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654FBC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5C11F9" w14:paraId="5DA18C40" w14:textId="77777777" w:rsidTr="00163DC8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B86585" w14:textId="77777777" w:rsidR="005C11F9" w:rsidRPr="001E3BC1" w:rsidRDefault="005C11F9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B5678" w14:textId="77777777" w:rsidR="005C11F9" w:rsidRPr="00F3043A" w:rsidDel="00532BB9" w:rsidRDefault="005C11F9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MAX9611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0E114" w14:textId="77777777" w:rsidR="005C11F9" w:rsidRDefault="005C11F9" w:rsidP="009F2C86">
            <w:pPr>
              <w:pStyle w:val="tablebody"/>
              <w:jc w:val="center"/>
            </w:pPr>
            <w:r>
              <w:t>Current-Sense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B1E8" w14:textId="77777777" w:rsidR="005C11F9" w:rsidRPr="00F3043A" w:rsidRDefault="005C11F9" w:rsidP="002051FD">
            <w:pPr>
              <w:pStyle w:val="tablebody"/>
              <w:jc w:val="center"/>
            </w:pPr>
            <w:r w:rsidRPr="00F3043A">
              <w:t>0b</w:t>
            </w:r>
            <w:r>
              <w:t>1</w:t>
            </w:r>
            <w:r w:rsidRPr="00F3043A">
              <w:t>1</w:t>
            </w:r>
            <w:r>
              <w:t>11100</w:t>
            </w:r>
            <w:r w:rsidRPr="00F304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50CBA6" w14:textId="77777777" w:rsidR="005C11F9" w:rsidRDefault="005C11F9" w:rsidP="00532BB9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5C11F9" w14:paraId="08EA5440" w14:textId="77777777" w:rsidTr="00163DC8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8E5123" w14:textId="77777777" w:rsidR="005C11F9" w:rsidRPr="001E3BC1" w:rsidRDefault="005C11F9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B760C" w14:textId="77777777" w:rsidR="005C11F9" w:rsidRPr="00F3043A" w:rsidDel="00532BB9" w:rsidRDefault="005C11F9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5P49V5923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C6508" w14:textId="77777777" w:rsidR="005C11F9" w:rsidRDefault="005C11F9" w:rsidP="009F2C86">
            <w:pPr>
              <w:pStyle w:val="tablebody"/>
              <w:jc w:val="center"/>
            </w:pPr>
            <w:r>
              <w:t>CLK Generator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C9FFF" w14:textId="77777777" w:rsidR="005C11F9" w:rsidRPr="00F3043A" w:rsidRDefault="005C11F9" w:rsidP="002051FD">
            <w:pPr>
              <w:pStyle w:val="tablebody"/>
              <w:jc w:val="center"/>
            </w:pPr>
            <w:r w:rsidRPr="00F3043A">
              <w:t>0b</w:t>
            </w:r>
            <w:r>
              <w:t>1</w:t>
            </w:r>
            <w:r w:rsidRPr="00F3043A">
              <w:t>1</w:t>
            </w:r>
            <w:r>
              <w:t>01010</w:t>
            </w:r>
            <w:r w:rsidRPr="00F304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D2ED66" w14:textId="77777777" w:rsidR="005C11F9" w:rsidRDefault="005C11F9" w:rsidP="00532BB9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532BB9" w14:paraId="24F44DB3" w14:textId="77777777" w:rsidTr="00163DC8">
        <w:trPr>
          <w:cantSplit/>
          <w:trHeight w:val="260"/>
          <w:tblHeader/>
        </w:trPr>
        <w:tc>
          <w:tcPr>
            <w:tcW w:w="103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EC7D6" w14:textId="77777777" w:rsidR="00532BB9" w:rsidRPr="001E3BC1" w:rsidRDefault="00532BB9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51323" w14:textId="77777777" w:rsidR="00532BB9" w:rsidRDefault="005C11F9" w:rsidP="009F2C86">
            <w:pPr>
              <w:pStyle w:val="tablebody"/>
              <w:jc w:val="center"/>
            </w:pPr>
            <w:r w:rsidRPr="00F3043A">
              <w:t xml:space="preserve">EXIO CN </w:t>
            </w:r>
            <w:r>
              <w:t>C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C20F9" w14:textId="49D653DD" w:rsidR="00532BB9" w:rsidRDefault="00306679" w:rsidP="009F2C86">
            <w:pPr>
              <w:pStyle w:val="tablebody"/>
              <w:jc w:val="center"/>
            </w:pPr>
            <w:r>
              <w:t>C</w:t>
            </w:r>
            <w:r w:rsidR="005C11F9" w:rsidRPr="00F3043A">
              <w:t>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C2A6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AD6478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532BB9" w14:paraId="573B8ED7" w14:textId="77777777" w:rsidTr="006E52B7">
        <w:trPr>
          <w:cantSplit/>
          <w:trHeight w:val="260"/>
          <w:tblHeader/>
        </w:trPr>
        <w:tc>
          <w:tcPr>
            <w:tcW w:w="103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59A67" w14:textId="5A21A279" w:rsidR="00532BB9" w:rsidRPr="001E3BC1" w:rsidRDefault="00532BB9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I2C5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3B1C" w14:textId="77777777" w:rsidR="00532BB9" w:rsidRPr="00F3043A" w:rsidRDefault="00665D26" w:rsidP="009F2C86">
            <w:pPr>
              <w:pStyle w:val="tablebody"/>
              <w:jc w:val="center"/>
            </w:pPr>
            <w:r>
              <w:rPr>
                <w:lang w:eastAsia="ja-JP"/>
              </w:rPr>
              <w:t>P</w:t>
            </w:r>
            <w:r w:rsidR="00532BB9">
              <w:rPr>
                <w:rFonts w:hint="eastAsia"/>
                <w:lang w:eastAsia="ja-JP"/>
              </w:rPr>
              <w:t>ad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564E8" w14:textId="3E5C1C21" w:rsidR="00532BB9" w:rsidRPr="00F3043A" w:rsidRDefault="00306679" w:rsidP="009F2C86">
            <w:pPr>
              <w:pStyle w:val="tablebody"/>
              <w:jc w:val="center"/>
            </w:pPr>
            <w:r>
              <w:rPr>
                <w:lang w:eastAsia="ja-JP"/>
              </w:rPr>
              <w:t>T</w:t>
            </w:r>
            <w:r w:rsidR="00532BB9">
              <w:rPr>
                <w:rFonts w:hint="eastAsia"/>
                <w:lang w:eastAsia="ja-JP"/>
              </w:rPr>
              <w:t xml:space="preserve">est </w:t>
            </w:r>
            <w:r w:rsidR="00532BB9">
              <w:rPr>
                <w:lang w:eastAsia="ja-JP"/>
              </w:rPr>
              <w:t>point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CF9E9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9C537C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</w:tr>
      <w:tr w:rsidR="00532BB9" w14:paraId="2BBD8CE5" w14:textId="77777777" w:rsidTr="006E52B7">
        <w:trPr>
          <w:cantSplit/>
          <w:trHeight w:val="260"/>
          <w:tblHeader/>
        </w:trPr>
        <w:tc>
          <w:tcPr>
            <w:tcW w:w="1030" w:type="pct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3C34C" w14:textId="5762F424" w:rsidR="00532BB9" w:rsidRPr="001E3BC1" w:rsidRDefault="00532BB9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I2C6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7F163" w14:textId="77777777" w:rsidR="00532BB9" w:rsidRPr="00F3043A" w:rsidRDefault="00532BB9" w:rsidP="009F2C86">
            <w:pPr>
              <w:pStyle w:val="tablebody"/>
              <w:jc w:val="center"/>
            </w:pPr>
            <w:r w:rsidRPr="00F3043A">
              <w:t xml:space="preserve">EXIO CN </w:t>
            </w:r>
            <w:r>
              <w:t>D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40DFA" w14:textId="6EAFE578" w:rsidR="00532BB9" w:rsidRPr="00F3043A" w:rsidRDefault="00306679" w:rsidP="009F2C86">
            <w:pPr>
              <w:pStyle w:val="tablebody"/>
              <w:jc w:val="center"/>
            </w:pPr>
            <w:r>
              <w:t>C</w:t>
            </w:r>
            <w:r w:rsidR="00532BB9" w:rsidRPr="00F3043A">
              <w:t>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8ED56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F55DAF3" w14:textId="77777777" w:rsidR="00532BB9" w:rsidRDefault="00532BB9" w:rsidP="00532BB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</w:tr>
    </w:tbl>
    <w:p w14:paraId="37CA2F31" w14:textId="77777777" w:rsidR="00CF325B" w:rsidRDefault="00CF325B" w:rsidP="0089656F">
      <w:bookmarkStart w:id="0" w:name="_Hlk34653124"/>
    </w:p>
    <w:p w14:paraId="628137D3" w14:textId="6D05E096" w:rsidR="00163DC8" w:rsidRDefault="00CF325B" w:rsidP="0089656F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1.2</w:t>
      </w:r>
      <w:r w:rsidR="00845680">
        <w:rPr>
          <w:noProof/>
        </w:rPr>
        <w:fldChar w:fldCharType="end"/>
      </w:r>
      <w:r>
        <w:noBreakHyphen/>
      </w:r>
      <w:proofErr w:type="gramStart"/>
      <w:r w:rsidR="002B6EB6">
        <w:t>4</w:t>
      </w:r>
      <w:r>
        <w:rPr>
          <w:rFonts w:hint="eastAsia"/>
          <w:lang w:eastAsia="ja-JP"/>
        </w:rPr>
        <w:t xml:space="preserve">  </w:t>
      </w:r>
      <w:r w:rsidRPr="00111AF1">
        <w:rPr>
          <w:lang w:eastAsia="ja-JP"/>
        </w:rPr>
        <w:t>Connected</w:t>
      </w:r>
      <w:proofErr w:type="gramEnd"/>
      <w:r w:rsidRPr="00111AF1">
        <w:rPr>
          <w:lang w:eastAsia="ja-JP"/>
        </w:rPr>
        <w:t xml:space="preserve"> device (R-Car </w:t>
      </w:r>
      <w:r>
        <w:rPr>
          <w:lang w:eastAsia="ja-JP"/>
        </w:rPr>
        <w:t>E3</w:t>
      </w:r>
      <w:r w:rsidRPr="00111AF1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025"/>
        <w:gridCol w:w="2267"/>
        <w:gridCol w:w="1984"/>
        <w:gridCol w:w="1843"/>
        <w:gridCol w:w="1713"/>
      </w:tblGrid>
      <w:tr w:rsidR="00CF325B" w14:paraId="748FA1D9" w14:textId="77777777" w:rsidTr="00CF325B">
        <w:trPr>
          <w:cantSplit/>
          <w:trHeight w:val="283"/>
          <w:tblHeader/>
        </w:trPr>
        <w:tc>
          <w:tcPr>
            <w:tcW w:w="1030" w:type="pct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78F5E" w14:textId="77777777" w:rsidR="00CF325B" w:rsidRDefault="00CF325B" w:rsidP="00CF325B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Channel</w:t>
            </w:r>
          </w:p>
        </w:tc>
        <w:tc>
          <w:tcPr>
            <w:tcW w:w="115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3CA56" w14:textId="77777777" w:rsidR="00CF325B" w:rsidRDefault="00CF325B" w:rsidP="00CF325B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Device</w:t>
            </w:r>
          </w:p>
        </w:tc>
        <w:tc>
          <w:tcPr>
            <w:tcW w:w="10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62021" w14:textId="77777777" w:rsidR="00CF325B" w:rsidRDefault="00CF325B" w:rsidP="00CF325B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111AF1">
              <w:rPr>
                <w:lang w:eastAsia="ja-JP"/>
              </w:rPr>
              <w:t>Category</w:t>
            </w:r>
          </w:p>
        </w:tc>
        <w:tc>
          <w:tcPr>
            <w:tcW w:w="93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B787D" w14:textId="77777777" w:rsidR="00CF325B" w:rsidRPr="00200F92" w:rsidRDefault="00CF325B" w:rsidP="00CF325B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111AF1">
              <w:rPr>
                <w:lang w:eastAsia="ja-JP"/>
              </w:rPr>
              <w:t>Address</w:t>
            </w:r>
          </w:p>
        </w:tc>
        <w:tc>
          <w:tcPr>
            <w:tcW w:w="87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9A3FD4" w14:textId="77777777" w:rsidR="00CF325B" w:rsidRPr="00200F92" w:rsidRDefault="00CF325B" w:rsidP="00CF325B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111AF1">
              <w:rPr>
                <w:lang w:eastAsia="ja-JP"/>
              </w:rPr>
              <w:t>Remark</w:t>
            </w:r>
          </w:p>
        </w:tc>
      </w:tr>
      <w:tr w:rsidR="00CF325B" w14:paraId="052985C5" w14:textId="77777777" w:rsidTr="00CF325B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0E928" w14:textId="77777777" w:rsidR="00CF325B" w:rsidRPr="001E3BC1" w:rsidRDefault="00CF325B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</w:t>
            </w:r>
            <w:r w:rsidR="00590F4F">
              <w:rPr>
                <w:lang w:eastAsia="ja-JP"/>
              </w:rPr>
              <w:t>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8FF3" w14:textId="77777777" w:rsidR="00CF325B" w:rsidRDefault="00CF325B" w:rsidP="009F2C86">
            <w:pPr>
              <w:pStyle w:val="tablebody"/>
              <w:jc w:val="center"/>
            </w:pPr>
            <w:r>
              <w:t>PCA9654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8571C" w14:textId="77777777" w:rsidR="00CF325B" w:rsidRDefault="00CF325B" w:rsidP="009F2C86">
            <w:pPr>
              <w:pStyle w:val="tablebody"/>
              <w:jc w:val="center"/>
            </w:pPr>
            <w:r>
              <w:t>I/O Expander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2B459" w14:textId="77777777" w:rsidR="00CF325B" w:rsidRDefault="00CF325B" w:rsidP="00306679">
            <w:pPr>
              <w:pStyle w:val="tablebody"/>
              <w:jc w:val="center"/>
            </w:pPr>
            <w:r w:rsidRPr="00F3043A">
              <w:t>0b0100</w:t>
            </w:r>
            <w:r>
              <w:t>000</w:t>
            </w:r>
            <w:r w:rsidRPr="00F304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8D98BE" w14:textId="77777777" w:rsidR="00CF325B" w:rsidRDefault="00CF325B" w:rsidP="0030667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CF325B" w14:paraId="7D031D52" w14:textId="77777777" w:rsidTr="00CF325B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FD9AC1" w14:textId="77777777" w:rsidR="00CF325B" w:rsidRPr="001E3BC1" w:rsidRDefault="00CF325B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69CD4" w14:textId="77777777" w:rsidR="00CF325B" w:rsidRDefault="00CF325B" w:rsidP="009F2C86">
            <w:pPr>
              <w:pStyle w:val="tablebody"/>
              <w:jc w:val="center"/>
            </w:pPr>
            <w:r>
              <w:t>9FGV0841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B4C21" w14:textId="77777777" w:rsidR="00CF325B" w:rsidRDefault="00CF325B" w:rsidP="009F2C86">
            <w:pPr>
              <w:pStyle w:val="tablebody"/>
              <w:jc w:val="center"/>
            </w:pPr>
            <w:r>
              <w:t>CLK Generator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46308" w14:textId="77777777" w:rsidR="00CF325B" w:rsidRDefault="00CF325B" w:rsidP="00306679">
            <w:pPr>
              <w:pStyle w:val="tablebody"/>
              <w:jc w:val="center"/>
            </w:pPr>
            <w:r w:rsidRPr="00F3043A">
              <w:t>0b1</w:t>
            </w:r>
            <w:r>
              <w:t>1</w:t>
            </w:r>
            <w:r w:rsidRPr="00F3043A">
              <w:t>01</w:t>
            </w:r>
            <w:r>
              <w:t>0</w:t>
            </w:r>
            <w:r w:rsidRPr="00F3043A">
              <w:t>00x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D809F6" w14:textId="77777777" w:rsidR="00CF325B" w:rsidRDefault="00CF325B" w:rsidP="0030667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CF325B" w14:paraId="65B8E82B" w14:textId="77777777" w:rsidTr="00CF325B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88D5D6" w14:textId="77777777" w:rsidR="00CF325B" w:rsidRPr="001E3BC1" w:rsidRDefault="00CF325B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0671B" w14:textId="77777777" w:rsidR="00CF325B" w:rsidRDefault="00CF325B" w:rsidP="009F2C86">
            <w:pPr>
              <w:pStyle w:val="tablebody"/>
              <w:jc w:val="center"/>
            </w:pPr>
            <w:r>
              <w:t>ADV7482WBBCZ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05419" w14:textId="77777777" w:rsidR="00CF325B" w:rsidRDefault="00CF325B" w:rsidP="009F2C86">
            <w:pPr>
              <w:pStyle w:val="tablebody"/>
              <w:jc w:val="center"/>
            </w:pPr>
            <w:r>
              <w:t>VIDEO Decoder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FC07" w14:textId="77777777" w:rsidR="00CF325B" w:rsidRDefault="00CF325B" w:rsidP="00306679">
            <w:pPr>
              <w:pStyle w:val="tablebody"/>
              <w:jc w:val="center"/>
            </w:pPr>
            <w:r w:rsidRPr="00F3043A">
              <w:t>0b1</w:t>
            </w:r>
            <w:r>
              <w:t>11</w:t>
            </w:r>
            <w:r w:rsidRPr="00F3043A">
              <w:t>0</w:t>
            </w:r>
            <w:r>
              <w:t>0</w:t>
            </w:r>
            <w:r w:rsidRPr="00F3043A">
              <w:t>00x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1F742F" w14:textId="77777777" w:rsidR="00CF325B" w:rsidRDefault="00CF325B" w:rsidP="0030667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1029B8" w14:paraId="2FBA0009" w14:textId="77777777" w:rsidTr="00CF325B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AFA333" w14:textId="77777777" w:rsidR="001029B8" w:rsidRPr="001E3BC1" w:rsidRDefault="001029B8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48C61" w14:textId="77777777" w:rsidR="001029B8" w:rsidRDefault="008C13DF" w:rsidP="009F2C86">
            <w:pPr>
              <w:pStyle w:val="tablebody"/>
              <w:jc w:val="center"/>
            </w:pPr>
            <w:r w:rsidRPr="008C13DF">
              <w:rPr>
                <w:lang w:eastAsia="ja-JP"/>
              </w:rPr>
              <w:t>ADV7511WBSWZ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A4F91" w14:textId="77777777" w:rsidR="001029B8" w:rsidRDefault="0054472A" w:rsidP="009F2C86">
            <w:pPr>
              <w:pStyle w:val="tablebody"/>
              <w:jc w:val="center"/>
            </w:pPr>
            <w:r>
              <w:rPr>
                <w:lang w:eastAsia="ja-JP"/>
              </w:rPr>
              <w:t>HDMI Transmitter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B2E7D" w14:textId="77777777" w:rsidR="001029B8" w:rsidRPr="00F3043A" w:rsidRDefault="001029B8" w:rsidP="00306679">
            <w:pPr>
              <w:pStyle w:val="tablebody"/>
              <w:jc w:val="center"/>
            </w:pPr>
            <w:r>
              <w:rPr>
                <w:rFonts w:hint="eastAsia"/>
                <w:lang w:eastAsia="ja-JP"/>
              </w:rPr>
              <w:t>0b</w:t>
            </w:r>
            <w:r w:rsidR="0054472A">
              <w:rPr>
                <w:lang w:eastAsia="ja-JP"/>
              </w:rPr>
              <w:t>011</w:t>
            </w:r>
            <w:r>
              <w:rPr>
                <w:rFonts w:hint="eastAsia"/>
                <w:lang w:eastAsia="ja-JP"/>
              </w:rPr>
              <w:t>100</w:t>
            </w:r>
            <w:r w:rsidR="0054472A"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234FD2" w14:textId="77777777" w:rsidR="001029B8" w:rsidRDefault="001029B8" w:rsidP="0030667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</w:tr>
      <w:tr w:rsidR="00CF325B" w14:paraId="3DCD2DE9" w14:textId="77777777" w:rsidTr="00CF325B">
        <w:trPr>
          <w:cantSplit/>
          <w:trHeight w:val="260"/>
          <w:tblHeader/>
        </w:trPr>
        <w:tc>
          <w:tcPr>
            <w:tcW w:w="103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1D75" w14:textId="77777777" w:rsidR="00CF325B" w:rsidRPr="001E3BC1" w:rsidRDefault="00CF325B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I2C</w:t>
            </w:r>
            <w:r w:rsidR="00194B29">
              <w:rPr>
                <w:lang w:eastAsia="ja-JP"/>
              </w:rPr>
              <w:t>1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6D038" w14:textId="77777777" w:rsidR="00CF325B" w:rsidRPr="00F3043A" w:rsidRDefault="00AA5A13" w:rsidP="00306679">
            <w:pPr>
              <w:pStyle w:val="tablebody"/>
              <w:jc w:val="center"/>
            </w:pPr>
            <w:r>
              <w:rPr>
                <w:lang w:eastAsia="ja-JP"/>
              </w:rPr>
              <w:t>-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ECF74" w14:textId="77777777" w:rsidR="00CF325B" w:rsidRPr="00F3043A" w:rsidRDefault="00AA5A13" w:rsidP="00306679">
            <w:pPr>
              <w:pStyle w:val="tablebody"/>
              <w:jc w:val="center"/>
            </w:pPr>
            <w:r>
              <w:rPr>
                <w:lang w:eastAsia="ja-JP"/>
              </w:rPr>
              <w:t>-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9908B" w14:textId="77777777" w:rsidR="00CF325B" w:rsidRDefault="00CF325B" w:rsidP="00FC7BA4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9B2AFE" w14:textId="77777777" w:rsidR="00CF325B" w:rsidRDefault="00CF325B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</w:tr>
      <w:tr w:rsidR="00194B29" w14:paraId="79B6EAC8" w14:textId="77777777" w:rsidTr="00CF325B">
        <w:trPr>
          <w:cantSplit/>
          <w:trHeight w:val="260"/>
          <w:tblHeader/>
        </w:trPr>
        <w:tc>
          <w:tcPr>
            <w:tcW w:w="103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7231B" w14:textId="77777777" w:rsidR="00194B29" w:rsidRDefault="00194B29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I2C2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A8605" w14:textId="77777777" w:rsidR="00194B29" w:rsidRDefault="00646C41" w:rsidP="0030667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44508" w14:textId="77777777" w:rsidR="00194B29" w:rsidRDefault="00646C41" w:rsidP="0030667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92E3C" w14:textId="77777777" w:rsidR="00194B29" w:rsidRDefault="00646C41" w:rsidP="00FC7BA4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FF5D9B" w14:textId="77777777" w:rsidR="00194B29" w:rsidRDefault="00646C4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AA5A13" w14:paraId="532E2D03" w14:textId="77777777" w:rsidTr="00ED375A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959F4F0" w14:textId="77777777" w:rsidR="00AA5A13" w:rsidRDefault="00AA5A13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I2C3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685D0" w14:textId="77777777" w:rsidR="00AA5A13" w:rsidRDefault="00AA5A13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AK4613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84251" w14:textId="77777777" w:rsidR="00AA5A13" w:rsidRDefault="00AA5A13" w:rsidP="009F2C86">
            <w:pPr>
              <w:pStyle w:val="tablebody"/>
              <w:jc w:val="center"/>
              <w:rPr>
                <w:lang w:eastAsia="ja-JP"/>
              </w:rPr>
            </w:pPr>
            <w:r w:rsidRPr="00F3043A">
              <w:t>SSI CODEC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521C1" w14:textId="77777777" w:rsidR="00AA5A13" w:rsidRDefault="00AA5A13" w:rsidP="00306679">
            <w:pPr>
              <w:pStyle w:val="tablebody"/>
              <w:jc w:val="center"/>
              <w:rPr>
                <w:lang w:eastAsia="ja-JP"/>
              </w:rPr>
            </w:pPr>
            <w:r w:rsidRPr="00F3043A">
              <w:rPr>
                <w:lang w:eastAsia="ja-JP"/>
              </w:rPr>
              <w:t>0b0</w:t>
            </w:r>
            <w:r>
              <w:rPr>
                <w:lang w:eastAsia="ja-JP"/>
              </w:rPr>
              <w:t>0</w:t>
            </w:r>
            <w:r w:rsidRPr="00F3043A">
              <w:rPr>
                <w:lang w:eastAsia="ja-JP"/>
              </w:rPr>
              <w:t>1000</w:t>
            </w:r>
            <w:r>
              <w:rPr>
                <w:lang w:eastAsia="ja-JP"/>
              </w:rPr>
              <w:t>0</w:t>
            </w:r>
            <w:r w:rsidRPr="00F3043A">
              <w:rPr>
                <w:lang w:eastAsia="ja-JP"/>
              </w:rPr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DC9433" w14:textId="77777777" w:rsidR="00AA5A13" w:rsidRDefault="00AA5A13" w:rsidP="0030667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AA5A13" w14:paraId="3DFFF768" w14:textId="77777777" w:rsidTr="00ED375A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81A6AE" w14:textId="77777777" w:rsidR="00AA5A13" w:rsidRDefault="00AA5A13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42BD6" w14:textId="77777777" w:rsidR="00AA5A13" w:rsidRDefault="00AA5A13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CS2000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ADA7" w14:textId="77777777" w:rsidR="00AA5A13" w:rsidRPr="00F3043A" w:rsidRDefault="00AA5A13" w:rsidP="009F2C86">
            <w:pPr>
              <w:pStyle w:val="tablebody"/>
              <w:jc w:val="center"/>
            </w:pPr>
            <w:r>
              <w:t>CLK Synthesizer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C8B48" w14:textId="77777777" w:rsidR="00AA5A13" w:rsidRPr="00F3043A" w:rsidRDefault="00AA5A13" w:rsidP="00306679">
            <w:pPr>
              <w:pStyle w:val="tablebody"/>
              <w:jc w:val="center"/>
              <w:rPr>
                <w:lang w:eastAsia="ja-JP"/>
              </w:rPr>
            </w:pPr>
            <w:r w:rsidRPr="00F3043A">
              <w:t>0b100</w:t>
            </w:r>
            <w:r>
              <w:t>1111</w:t>
            </w:r>
            <w:r w:rsidRPr="00F304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F7F1B1" w14:textId="77777777" w:rsidR="00AA5A13" w:rsidRDefault="00AA5A13" w:rsidP="00306679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Up to 100</w:t>
            </w:r>
            <w:r>
              <w:rPr>
                <w:lang w:eastAsia="ja-JP"/>
              </w:rPr>
              <w:t>KHz</w:t>
            </w:r>
          </w:p>
        </w:tc>
      </w:tr>
      <w:tr w:rsidR="00AA5A13" w14:paraId="6C4D45EB" w14:textId="77777777" w:rsidTr="00ED375A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C31E09" w14:textId="77777777" w:rsidR="00AA5A13" w:rsidRDefault="00AA5A13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3FD2A" w14:textId="77777777" w:rsidR="00AA5A13" w:rsidRDefault="00AA5A13" w:rsidP="009F2C86">
            <w:pPr>
              <w:pStyle w:val="tablebody"/>
              <w:jc w:val="center"/>
              <w:rPr>
                <w:lang w:eastAsia="ja-JP"/>
              </w:rPr>
            </w:pPr>
            <w:proofErr w:type="spellStart"/>
            <w:r w:rsidRPr="00646C41">
              <w:rPr>
                <w:lang w:eastAsia="ja-JP"/>
              </w:rPr>
              <w:t>EtherAVB</w:t>
            </w:r>
            <w:proofErr w:type="spellEnd"/>
            <w:r>
              <w:rPr>
                <w:lang w:eastAsia="ja-JP"/>
              </w:rPr>
              <w:t xml:space="preserve"> CN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3E915" w14:textId="12E08A11" w:rsidR="00AA5A13" w:rsidRDefault="00306679" w:rsidP="009F2C86">
            <w:pPr>
              <w:pStyle w:val="tablebody"/>
              <w:ind w:left="0"/>
              <w:jc w:val="center"/>
            </w:pPr>
            <w:r>
              <w:t>C</w:t>
            </w:r>
            <w:r w:rsidR="00AA5A13" w:rsidRPr="00F3043A">
              <w:t>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A6A4" w14:textId="77777777" w:rsidR="00AA5A13" w:rsidRPr="00F3043A" w:rsidRDefault="00AA5A13" w:rsidP="00306679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A2BD84" w14:textId="77777777" w:rsidR="00AA5A13" w:rsidRDefault="00AA5A13" w:rsidP="0030667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D32B3A" w14:paraId="7543A399" w14:textId="77777777" w:rsidTr="00ED375A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8047D2" w14:textId="77777777" w:rsidR="00D32B3A" w:rsidRDefault="00D32B3A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04272" w14:textId="77777777" w:rsidR="00D32B3A" w:rsidRPr="00646C41" w:rsidRDefault="00D32B3A" w:rsidP="009F2C86">
            <w:pPr>
              <w:pStyle w:val="tablebody"/>
              <w:jc w:val="center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BtoB</w:t>
            </w:r>
            <w:proofErr w:type="spellEnd"/>
            <w:r>
              <w:rPr>
                <w:lang w:eastAsia="ja-JP"/>
              </w:rPr>
              <w:t xml:space="preserve"> CN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1CC55" w14:textId="4B1D5716" w:rsidR="00D32B3A" w:rsidRDefault="00306679" w:rsidP="009F2C86">
            <w:pPr>
              <w:pStyle w:val="tablebody"/>
              <w:ind w:left="0"/>
              <w:jc w:val="center"/>
            </w:pPr>
            <w:r>
              <w:t>C</w:t>
            </w:r>
            <w:r w:rsidR="00D32B3A" w:rsidRPr="00F3043A">
              <w:t>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8A635" w14:textId="77777777" w:rsidR="00D32B3A" w:rsidRDefault="00D32B3A" w:rsidP="00306679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6D041D" w14:textId="77777777" w:rsidR="00D32B3A" w:rsidRDefault="00D32B3A" w:rsidP="0030667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AA5A13" w14:paraId="431D5946" w14:textId="77777777" w:rsidTr="00CF325B">
        <w:trPr>
          <w:cantSplit/>
          <w:trHeight w:val="260"/>
          <w:tblHeader/>
        </w:trPr>
        <w:tc>
          <w:tcPr>
            <w:tcW w:w="103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82755" w14:textId="77777777" w:rsidR="00AA5A13" w:rsidRDefault="00AA5A13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9C05E" w14:textId="77777777" w:rsidR="00AA5A13" w:rsidRPr="00646C41" w:rsidRDefault="00AA5A13" w:rsidP="009F2C86">
            <w:pPr>
              <w:pStyle w:val="tablebody"/>
              <w:jc w:val="center"/>
              <w:rPr>
                <w:lang w:eastAsia="ja-JP"/>
              </w:rPr>
            </w:pPr>
            <w:proofErr w:type="spellStart"/>
            <w:r>
              <w:t>TestIC</w:t>
            </w:r>
            <w:proofErr w:type="spellEnd"/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5C3D8" w14:textId="5B69B672" w:rsidR="00AA5A13" w:rsidRDefault="00AA5A13" w:rsidP="009F2C86">
            <w:pPr>
              <w:pStyle w:val="tablebody"/>
              <w:ind w:left="0"/>
              <w:jc w:val="center"/>
            </w:pPr>
            <w:r>
              <w:t>Test point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0C50" w14:textId="77777777" w:rsidR="00AA5A13" w:rsidRDefault="00AA5A13" w:rsidP="00306679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F0208C" w14:textId="77777777" w:rsidR="00AA5A13" w:rsidRDefault="00AA5A13" w:rsidP="00306679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194B29" w14:paraId="75D92532" w14:textId="77777777" w:rsidTr="0089656F">
        <w:trPr>
          <w:cantSplit/>
          <w:trHeight w:val="260"/>
          <w:tblHeader/>
        </w:trPr>
        <w:tc>
          <w:tcPr>
            <w:tcW w:w="10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6B808" w14:textId="77777777" w:rsidR="00194B29" w:rsidRPr="001E3BC1" w:rsidRDefault="00194B29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I2C</w:t>
            </w:r>
            <w:r w:rsidR="00646C41">
              <w:rPr>
                <w:lang w:eastAsia="ja-JP"/>
              </w:rPr>
              <w:t>4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EF06F" w14:textId="77777777" w:rsidR="00194B29" w:rsidRPr="00F3043A" w:rsidRDefault="00646C41" w:rsidP="00306679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B0E3" w14:textId="77777777" w:rsidR="00194B29" w:rsidRPr="00F3043A" w:rsidRDefault="00646C41" w:rsidP="00306679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0B0C9" w14:textId="77777777" w:rsidR="00194B29" w:rsidRDefault="00194B29" w:rsidP="00FC7BA4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CACAF6" w14:textId="77777777" w:rsidR="00194B29" w:rsidRDefault="00194B29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</w:tr>
      <w:tr w:rsidR="00194B29" w14:paraId="2D45BAEF" w14:textId="77777777" w:rsidTr="0089656F">
        <w:trPr>
          <w:cantSplit/>
          <w:trHeight w:val="260"/>
          <w:tblHeader/>
        </w:trPr>
        <w:tc>
          <w:tcPr>
            <w:tcW w:w="10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4DA3D" w14:textId="77777777" w:rsidR="00194B29" w:rsidRDefault="00194B29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</w:t>
            </w:r>
            <w:r w:rsidR="00646C41">
              <w:rPr>
                <w:lang w:eastAsia="ja-JP"/>
              </w:rPr>
              <w:t>5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51F5D" w14:textId="77777777" w:rsidR="00194B29" w:rsidRPr="00F3043A" w:rsidRDefault="00646C41" w:rsidP="00306679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11E62" w14:textId="77777777" w:rsidR="00194B29" w:rsidRPr="00F3043A" w:rsidRDefault="00646C41" w:rsidP="00306679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76925" w14:textId="77777777" w:rsidR="00194B29" w:rsidRDefault="00646C41" w:rsidP="00FC7BA4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F99E96" w14:textId="77777777" w:rsidR="00194B29" w:rsidRDefault="00646C4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646C41" w14:paraId="21D64BC9" w14:textId="77777777" w:rsidTr="0089656F">
        <w:trPr>
          <w:cantSplit/>
          <w:trHeight w:val="260"/>
          <w:tblHeader/>
        </w:trPr>
        <w:tc>
          <w:tcPr>
            <w:tcW w:w="10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11F84" w14:textId="77777777" w:rsidR="00646C41" w:rsidRDefault="00646C41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I2C6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2E9BC" w14:textId="77777777" w:rsidR="00646C41" w:rsidRPr="00F3043A" w:rsidRDefault="00646C41" w:rsidP="00306679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DC8E2" w14:textId="77777777" w:rsidR="00646C41" w:rsidRPr="00F3043A" w:rsidRDefault="00646C41" w:rsidP="00306679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05C0B" w14:textId="77777777" w:rsidR="00646C41" w:rsidRDefault="00646C41" w:rsidP="00FC7BA4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B7F8F2" w14:textId="77777777" w:rsidR="00646C41" w:rsidRDefault="00646C4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646C41" w14:paraId="60F0C826" w14:textId="77777777" w:rsidTr="00CF325B">
        <w:trPr>
          <w:cantSplit/>
          <w:trHeight w:val="260"/>
          <w:tblHeader/>
        </w:trPr>
        <w:tc>
          <w:tcPr>
            <w:tcW w:w="1030" w:type="pct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618D7" w14:textId="77777777" w:rsidR="00646C41" w:rsidRDefault="00646C41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</w:t>
            </w:r>
            <w:r w:rsidR="00165682">
              <w:rPr>
                <w:rFonts w:hint="eastAsia"/>
                <w:lang w:eastAsia="ja-JP"/>
              </w:rPr>
              <w:t>8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3BA23" w14:textId="77777777" w:rsidR="00646C41" w:rsidRPr="00F3043A" w:rsidRDefault="00646C41" w:rsidP="00306679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895DF" w14:textId="77777777" w:rsidR="00646C41" w:rsidRPr="00F3043A" w:rsidRDefault="00646C41" w:rsidP="00306679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A7EF4" w14:textId="77777777" w:rsidR="00646C41" w:rsidRDefault="00646C41" w:rsidP="00FC7BA4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66522B2" w14:textId="77777777" w:rsidR="00646C41" w:rsidRDefault="00646C4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</w:tbl>
    <w:bookmarkEnd w:id="0"/>
    <w:p w14:paraId="103B5092" w14:textId="7053D11C" w:rsidR="00191988" w:rsidRDefault="00665D26" w:rsidP="001E3BC1">
      <w:pPr>
        <w:rPr>
          <w:lang w:eastAsia="ja-JP"/>
        </w:rPr>
      </w:pPr>
      <w:r>
        <w:rPr>
          <w:lang w:eastAsia="ja-JP"/>
        </w:rPr>
        <w:t xml:space="preserve">Note: Ch7 </w:t>
      </w:r>
      <w:r w:rsidRPr="0083532E">
        <w:rPr>
          <w:lang w:eastAsia="ja-JP"/>
        </w:rPr>
        <w:t>is used in IIC-DVFS.</w:t>
      </w:r>
      <w:r w:rsidR="000F314B">
        <w:rPr>
          <w:lang w:eastAsia="ja-JP"/>
        </w:rPr>
        <w:t xml:space="preserve"> </w:t>
      </w:r>
      <w:r w:rsidR="000F314B" w:rsidRPr="000F314B">
        <w:rPr>
          <w:lang w:eastAsia="ja-JP"/>
        </w:rPr>
        <w:t>Please refer to "Power Management user’s manual" for detail.</w:t>
      </w:r>
    </w:p>
    <w:p w14:paraId="5A8A23DE" w14:textId="77777777" w:rsidR="00191988" w:rsidRDefault="00191988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324A3602" w14:textId="489FB35C" w:rsidR="00191988" w:rsidRDefault="00191988" w:rsidP="00191988">
      <w:pPr>
        <w:pStyle w:val="tabletitle"/>
        <w:rPr>
          <w:lang w:eastAsia="ja-JP"/>
        </w:rPr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2 \s </w:instrText>
      </w:r>
      <w:r>
        <w:rPr>
          <w:noProof/>
        </w:rPr>
        <w:fldChar w:fldCharType="separate"/>
      </w:r>
      <w:r w:rsidR="009253CE">
        <w:rPr>
          <w:noProof/>
        </w:rPr>
        <w:t>1.2</w:t>
      </w:r>
      <w:r>
        <w:rPr>
          <w:noProof/>
        </w:rPr>
        <w:fldChar w:fldCharType="end"/>
      </w:r>
      <w:r>
        <w:noBreakHyphen/>
      </w:r>
      <w:proofErr w:type="gramStart"/>
      <w:r w:rsidR="009A1092">
        <w:t>5</w:t>
      </w:r>
      <w:r>
        <w:rPr>
          <w:rFonts w:hint="eastAsia"/>
          <w:lang w:eastAsia="ja-JP"/>
        </w:rPr>
        <w:t xml:space="preserve">  </w:t>
      </w:r>
      <w:r w:rsidRPr="00111AF1">
        <w:rPr>
          <w:lang w:eastAsia="ja-JP"/>
        </w:rPr>
        <w:t>Connected</w:t>
      </w:r>
      <w:proofErr w:type="gramEnd"/>
      <w:r w:rsidRPr="00111AF1">
        <w:rPr>
          <w:lang w:eastAsia="ja-JP"/>
        </w:rPr>
        <w:t xml:space="preserve"> device (R-Car </w:t>
      </w:r>
      <w:r>
        <w:rPr>
          <w:lang w:eastAsia="ja-JP"/>
        </w:rPr>
        <w:t>D3</w:t>
      </w:r>
      <w:r w:rsidRPr="00111AF1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025"/>
        <w:gridCol w:w="2267"/>
        <w:gridCol w:w="1984"/>
        <w:gridCol w:w="1843"/>
        <w:gridCol w:w="1713"/>
      </w:tblGrid>
      <w:tr w:rsidR="00191988" w:rsidRPr="004C1C73" w14:paraId="04E2062A" w14:textId="77777777" w:rsidTr="00BD2C63">
        <w:trPr>
          <w:cantSplit/>
          <w:trHeight w:val="283"/>
          <w:tblHeader/>
        </w:trPr>
        <w:tc>
          <w:tcPr>
            <w:tcW w:w="1030" w:type="pct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6AFCF" w14:textId="77777777" w:rsidR="00191988" w:rsidRPr="00671574" w:rsidRDefault="00191988" w:rsidP="00BD2C63">
            <w:pPr>
              <w:pStyle w:val="tablehead"/>
              <w:spacing w:before="0" w:after="0" w:line="240" w:lineRule="auto"/>
              <w:ind w:left="0" w:right="0"/>
              <w:rPr>
                <w:rFonts w:cs="Arial"/>
                <w:lang w:eastAsia="ja-JP"/>
              </w:rPr>
            </w:pPr>
            <w:r w:rsidRPr="00671574">
              <w:rPr>
                <w:rFonts w:cs="Arial"/>
                <w:lang w:eastAsia="ja-JP"/>
              </w:rPr>
              <w:t>Channel</w:t>
            </w:r>
          </w:p>
        </w:tc>
        <w:tc>
          <w:tcPr>
            <w:tcW w:w="115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3842B" w14:textId="77777777" w:rsidR="00191988" w:rsidRPr="00991C28" w:rsidRDefault="00191988" w:rsidP="00BD2C63">
            <w:pPr>
              <w:pStyle w:val="tablehead"/>
              <w:spacing w:before="0" w:after="0" w:line="240" w:lineRule="auto"/>
              <w:ind w:left="0" w:right="0"/>
              <w:rPr>
                <w:rFonts w:cs="Arial"/>
                <w:lang w:eastAsia="ja-JP"/>
              </w:rPr>
            </w:pPr>
            <w:r w:rsidRPr="00285DF4">
              <w:rPr>
                <w:rFonts w:cs="Arial"/>
                <w:lang w:eastAsia="ja-JP"/>
              </w:rPr>
              <w:t>Device</w:t>
            </w:r>
          </w:p>
        </w:tc>
        <w:tc>
          <w:tcPr>
            <w:tcW w:w="10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5C03" w14:textId="77777777" w:rsidR="00191988" w:rsidRPr="00991C28" w:rsidRDefault="00191988" w:rsidP="00BD2C63">
            <w:pPr>
              <w:pStyle w:val="tablehead"/>
              <w:spacing w:before="0" w:after="0" w:line="240" w:lineRule="auto"/>
              <w:ind w:left="0" w:right="0"/>
              <w:rPr>
                <w:rFonts w:cs="Arial"/>
                <w:lang w:eastAsia="ja-JP"/>
              </w:rPr>
            </w:pPr>
            <w:r w:rsidRPr="00991C28">
              <w:rPr>
                <w:rFonts w:cs="Arial"/>
                <w:lang w:eastAsia="ja-JP"/>
              </w:rPr>
              <w:t>Category</w:t>
            </w:r>
          </w:p>
        </w:tc>
        <w:tc>
          <w:tcPr>
            <w:tcW w:w="93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09244" w14:textId="77777777" w:rsidR="00191988" w:rsidRPr="00991C28" w:rsidRDefault="00191988" w:rsidP="00BD2C63">
            <w:pPr>
              <w:pStyle w:val="tablehead"/>
              <w:spacing w:before="0" w:after="0" w:line="240" w:lineRule="auto"/>
              <w:ind w:left="0" w:right="0"/>
              <w:rPr>
                <w:rFonts w:cs="Arial"/>
                <w:lang w:eastAsia="ja-JP"/>
              </w:rPr>
            </w:pPr>
            <w:r w:rsidRPr="00991C28">
              <w:rPr>
                <w:rFonts w:cs="Arial"/>
                <w:lang w:eastAsia="ja-JP"/>
              </w:rPr>
              <w:t>Address</w:t>
            </w:r>
          </w:p>
        </w:tc>
        <w:tc>
          <w:tcPr>
            <w:tcW w:w="87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816DD" w14:textId="77777777" w:rsidR="00191988" w:rsidRPr="00991C28" w:rsidRDefault="00191988" w:rsidP="00BD2C63">
            <w:pPr>
              <w:pStyle w:val="tablehead"/>
              <w:spacing w:before="0" w:after="0" w:line="240" w:lineRule="auto"/>
              <w:ind w:left="0" w:right="0"/>
              <w:rPr>
                <w:rFonts w:cs="Arial"/>
                <w:lang w:eastAsia="ja-JP"/>
              </w:rPr>
            </w:pPr>
            <w:r w:rsidRPr="00991C28">
              <w:rPr>
                <w:rFonts w:cs="Arial"/>
                <w:lang w:eastAsia="ja-JP"/>
              </w:rPr>
              <w:t>Remark</w:t>
            </w:r>
          </w:p>
        </w:tc>
      </w:tr>
      <w:tr w:rsidR="00523A3E" w:rsidRPr="004C1C73" w14:paraId="71696C84" w14:textId="77777777" w:rsidTr="00BD2C63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7B9B4" w14:textId="77777777" w:rsidR="00523A3E" w:rsidRPr="00671574" w:rsidRDefault="00523A3E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  <w:r w:rsidRPr="00671574">
              <w:rPr>
                <w:rFonts w:cs="Arial"/>
                <w:szCs w:val="18"/>
                <w:lang w:eastAsia="ja-JP"/>
              </w:rPr>
              <w:t>I2C0</w:t>
            </w:r>
          </w:p>
          <w:p w14:paraId="767BFD70" w14:textId="617526CD" w:rsidR="00523A3E" w:rsidRPr="00285DF4" w:rsidRDefault="00523A3E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</w:p>
          <w:p w14:paraId="6E131F9E" w14:textId="665E6BC6" w:rsidR="00523A3E" w:rsidRPr="00991C28" w:rsidRDefault="00523A3E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0F099" w14:textId="4F597AF2" w:rsidR="00523A3E" w:rsidRPr="00671574" w:rsidRDefault="00523A3E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991C28">
              <w:rPr>
                <w:rFonts w:cs="Arial"/>
                <w:szCs w:val="18"/>
                <w:lang w:eastAsia="ja-JP"/>
              </w:rPr>
              <w:t>BR24T01FVM-W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B15B2" w14:textId="36CE84F5" w:rsidR="00523A3E" w:rsidRPr="00991C28" w:rsidRDefault="00254F30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285DF4">
              <w:rPr>
                <w:rFonts w:cs="Arial"/>
                <w:szCs w:val="18"/>
              </w:rPr>
              <w:t>EEPROM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C07BB" w14:textId="324247B1" w:rsidR="00523A3E" w:rsidRPr="00991C28" w:rsidRDefault="00254F30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991C28">
              <w:rPr>
                <w:rFonts w:cs="Arial"/>
                <w:szCs w:val="18"/>
              </w:rPr>
              <w:t>0b1010000</w:t>
            </w:r>
            <w:r w:rsidR="00521A3A" w:rsidRPr="00991C28">
              <w:rPr>
                <w:rFonts w:cs="Arial"/>
                <w:szCs w:val="18"/>
              </w:rPr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D1885F" w14:textId="33C51D5B" w:rsidR="00523A3E" w:rsidRPr="00991C28" w:rsidRDefault="00254F30" w:rsidP="00BD2C63">
            <w:pPr>
              <w:pStyle w:val="tablebody"/>
              <w:jc w:val="center"/>
              <w:rPr>
                <w:rFonts w:cs="Arial"/>
                <w:lang w:eastAsia="ja-JP"/>
              </w:rPr>
            </w:pPr>
            <w:r w:rsidRPr="00991C28">
              <w:rPr>
                <w:rFonts w:cs="Arial"/>
                <w:lang w:eastAsia="ja-JP"/>
              </w:rPr>
              <w:t>-</w:t>
            </w:r>
          </w:p>
        </w:tc>
      </w:tr>
      <w:tr w:rsidR="00523A3E" w:rsidRPr="004C1C73" w14:paraId="688D2A79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74F325" w14:textId="336B16D5" w:rsidR="00523A3E" w:rsidRPr="00991C28" w:rsidRDefault="00523A3E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0C18F" w14:textId="2C03ED8C" w:rsidR="00523A3E" w:rsidRPr="00671574" w:rsidRDefault="00523A3E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991C28">
              <w:rPr>
                <w:rFonts w:cs="Arial"/>
                <w:szCs w:val="18"/>
                <w:lang w:eastAsia="ja-JP"/>
              </w:rPr>
              <w:t>ADV7612WBSWZ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E732D" w14:textId="2DBCE442" w:rsidR="00523A3E" w:rsidRPr="00671574" w:rsidRDefault="00254F30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991C28">
              <w:rPr>
                <w:rFonts w:cs="Arial"/>
                <w:szCs w:val="18"/>
                <w:lang w:eastAsia="ja-JP"/>
              </w:rPr>
              <w:t>HDMI receiver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55239" w14:textId="32301B44" w:rsidR="00523A3E" w:rsidRPr="00991C28" w:rsidRDefault="00254F30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285DF4">
              <w:rPr>
                <w:rFonts w:cs="Arial"/>
                <w:szCs w:val="18"/>
              </w:rPr>
              <w:t>0b1001100</w:t>
            </w:r>
            <w:r w:rsidR="00521A3A" w:rsidRPr="00991C28">
              <w:rPr>
                <w:rFonts w:cs="Arial"/>
                <w:szCs w:val="18"/>
              </w:rPr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303C7C" w14:textId="7A92CDC6" w:rsidR="00523A3E" w:rsidRPr="00991C28" w:rsidRDefault="00254F30" w:rsidP="00BD2C63">
            <w:pPr>
              <w:pStyle w:val="tablebody"/>
              <w:jc w:val="center"/>
              <w:rPr>
                <w:rFonts w:cs="Arial"/>
                <w:lang w:eastAsia="ja-JP"/>
              </w:rPr>
            </w:pPr>
            <w:r w:rsidRPr="00991C28">
              <w:rPr>
                <w:rFonts w:cs="Arial"/>
                <w:lang w:eastAsia="ja-JP"/>
              </w:rPr>
              <w:t>-</w:t>
            </w:r>
          </w:p>
        </w:tc>
      </w:tr>
      <w:tr w:rsidR="00523A3E" w:rsidRPr="004C1C73" w14:paraId="52A4D696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A36476" w14:textId="4F7D5EB1" w:rsidR="00523A3E" w:rsidRPr="00991C28" w:rsidRDefault="00523A3E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1CA0D" w14:textId="6CED2F78" w:rsidR="00523A3E" w:rsidRPr="00671574" w:rsidRDefault="00523A3E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991C28">
              <w:rPr>
                <w:rFonts w:cs="Arial"/>
                <w:szCs w:val="18"/>
                <w:lang w:eastAsia="ja-JP"/>
              </w:rPr>
              <w:t>ADV7180WBCP32Z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11DA2" w14:textId="62430940" w:rsidR="00523A3E" w:rsidRPr="00671574" w:rsidRDefault="00254F30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991C28">
              <w:rPr>
                <w:rFonts w:cs="Arial"/>
                <w:szCs w:val="18"/>
                <w:lang w:eastAsia="ja-JP"/>
              </w:rPr>
              <w:t>Video processor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A7936" w14:textId="34C7F1A5" w:rsidR="00523A3E" w:rsidRPr="00991C28" w:rsidRDefault="00254F30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285DF4">
              <w:rPr>
                <w:rFonts w:cs="Arial"/>
                <w:szCs w:val="18"/>
              </w:rPr>
              <w:t>0b0100000</w:t>
            </w:r>
            <w:r w:rsidR="00521A3A" w:rsidRPr="00991C28">
              <w:rPr>
                <w:rFonts w:cs="Arial"/>
                <w:szCs w:val="18"/>
              </w:rPr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28F0A6" w14:textId="758E1BFB" w:rsidR="00523A3E" w:rsidRPr="00991C28" w:rsidRDefault="00254F30" w:rsidP="00BD2C63">
            <w:pPr>
              <w:pStyle w:val="tablebody"/>
              <w:jc w:val="center"/>
              <w:rPr>
                <w:rFonts w:cs="Arial"/>
                <w:lang w:eastAsia="ja-JP"/>
              </w:rPr>
            </w:pPr>
            <w:r w:rsidRPr="00991C28">
              <w:rPr>
                <w:rFonts w:cs="Arial"/>
                <w:lang w:eastAsia="ja-JP"/>
              </w:rPr>
              <w:t>-</w:t>
            </w:r>
          </w:p>
        </w:tc>
      </w:tr>
      <w:tr w:rsidR="00523A3E" w:rsidRPr="004C1C73" w14:paraId="4F837770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C920DF" w14:textId="7F5DB041" w:rsidR="00523A3E" w:rsidRPr="00991C28" w:rsidRDefault="00523A3E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BF75" w14:textId="67D4729A" w:rsidR="00523A3E" w:rsidRPr="00671574" w:rsidRDefault="00254F30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991C28">
              <w:rPr>
                <w:rFonts w:cs="Arial"/>
                <w:szCs w:val="18"/>
                <w:lang w:eastAsia="ja-JP"/>
              </w:rPr>
              <w:t>CS2000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3F167" w14:textId="5C3D790D" w:rsidR="00523A3E" w:rsidRPr="00671574" w:rsidRDefault="00254F30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991C28">
              <w:rPr>
                <w:rFonts w:cs="Arial"/>
                <w:szCs w:val="18"/>
                <w:lang w:eastAsia="ja-JP"/>
              </w:rPr>
              <w:t>Clock synthesizer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C6AD" w14:textId="448E2F74" w:rsidR="00523A3E" w:rsidRPr="00991C28" w:rsidRDefault="00254F30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285DF4">
              <w:rPr>
                <w:rFonts w:cs="Arial"/>
                <w:szCs w:val="18"/>
                <w:lang w:eastAsia="ja-JP"/>
              </w:rPr>
              <w:t>0b1001111</w:t>
            </w:r>
            <w:r w:rsidR="00521A3A" w:rsidRPr="00991C28">
              <w:rPr>
                <w:rFonts w:cs="Arial"/>
                <w:szCs w:val="18"/>
                <w:lang w:eastAsia="ja-JP"/>
              </w:rPr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E28E8D" w14:textId="1DBF51C1" w:rsidR="00523A3E" w:rsidRPr="00991C28" w:rsidRDefault="00254F30" w:rsidP="00BD2C63">
            <w:pPr>
              <w:pStyle w:val="tablebody"/>
              <w:jc w:val="center"/>
              <w:rPr>
                <w:rFonts w:cs="Arial"/>
                <w:lang w:eastAsia="ja-JP"/>
              </w:rPr>
            </w:pPr>
            <w:r w:rsidRPr="00991C28">
              <w:rPr>
                <w:rFonts w:cs="Arial"/>
                <w:lang w:eastAsia="ja-JP"/>
              </w:rPr>
              <w:t>-</w:t>
            </w:r>
          </w:p>
        </w:tc>
      </w:tr>
      <w:tr w:rsidR="00523A3E" w:rsidRPr="004C1C73" w14:paraId="4742DBAD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251D93" w14:textId="32C5F10C" w:rsidR="00523A3E" w:rsidRPr="00991C28" w:rsidRDefault="00523A3E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C5496" w14:textId="16633EB4" w:rsidR="00523A3E" w:rsidRPr="00671574" w:rsidDel="00605A39" w:rsidRDefault="00254F30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  <w:r w:rsidRPr="00991C28">
              <w:rPr>
                <w:rFonts w:cs="Arial"/>
                <w:szCs w:val="18"/>
                <w:lang w:eastAsia="ja-JP"/>
              </w:rPr>
              <w:t>AK4613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5E393" w14:textId="473D6F5B" w:rsidR="00523A3E" w:rsidRPr="00671574" w:rsidDel="00605A39" w:rsidRDefault="00254F30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  <w:r w:rsidRPr="00991C28">
              <w:rPr>
                <w:rFonts w:cs="Arial"/>
                <w:szCs w:val="18"/>
                <w:lang w:eastAsia="ja-JP"/>
              </w:rPr>
              <w:t>SSI Codec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3327" w14:textId="4FB02012" w:rsidR="00523A3E" w:rsidRPr="00991C28" w:rsidDel="00605A39" w:rsidRDefault="00254F30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  <w:r w:rsidRPr="00285DF4">
              <w:rPr>
                <w:rFonts w:cs="Arial"/>
                <w:szCs w:val="18"/>
                <w:lang w:eastAsia="ja-JP"/>
              </w:rPr>
              <w:t>0b0010000</w:t>
            </w:r>
            <w:r w:rsidR="00521A3A" w:rsidRPr="00991C28">
              <w:rPr>
                <w:rFonts w:cs="Arial"/>
                <w:szCs w:val="18"/>
                <w:lang w:eastAsia="ja-JP"/>
              </w:rPr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BF3436" w14:textId="675402D5" w:rsidR="00523A3E" w:rsidRPr="00991C28" w:rsidDel="00605A39" w:rsidRDefault="00254F30" w:rsidP="00BD2C63">
            <w:pPr>
              <w:pStyle w:val="tablebody"/>
              <w:jc w:val="center"/>
              <w:rPr>
                <w:rFonts w:cs="Arial"/>
                <w:lang w:eastAsia="ja-JP"/>
              </w:rPr>
            </w:pPr>
            <w:r w:rsidRPr="00991C28">
              <w:rPr>
                <w:rFonts w:cs="Arial"/>
                <w:lang w:eastAsia="ja-JP"/>
              </w:rPr>
              <w:t>-</w:t>
            </w:r>
          </w:p>
        </w:tc>
      </w:tr>
      <w:tr w:rsidR="00523A3E" w:rsidRPr="004C1C73" w14:paraId="710C9A2B" w14:textId="77777777" w:rsidTr="00564D65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89DF1B" w14:textId="773E8749" w:rsidR="00523A3E" w:rsidRPr="00991C28" w:rsidRDefault="00523A3E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0B300" w14:textId="32CB2CE7" w:rsidR="00523A3E" w:rsidRPr="00671574" w:rsidRDefault="00523A3E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991C28">
              <w:rPr>
                <w:rFonts w:cs="Arial"/>
                <w:szCs w:val="18"/>
                <w:lang w:eastAsia="ja-JP"/>
              </w:rPr>
              <w:t>ADV7511WBSWZ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FD693" w14:textId="37867601" w:rsidR="00523A3E" w:rsidRPr="00671574" w:rsidRDefault="00254F30" w:rsidP="00BD2C63">
            <w:pPr>
              <w:pStyle w:val="tablebody"/>
              <w:jc w:val="center"/>
              <w:rPr>
                <w:rFonts w:cs="Arial"/>
                <w:szCs w:val="18"/>
              </w:rPr>
            </w:pPr>
            <w:r w:rsidRPr="00991C28">
              <w:rPr>
                <w:rFonts w:cs="Arial"/>
                <w:szCs w:val="18"/>
                <w:lang w:eastAsia="ja-JP"/>
              </w:rPr>
              <w:t>HDMI transmitter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7A6FF" w14:textId="45DA12EA" w:rsidR="00523A3E" w:rsidRPr="00991C28" w:rsidRDefault="00254F30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  <w:r w:rsidRPr="00285DF4">
              <w:rPr>
                <w:rFonts w:cs="Arial"/>
                <w:szCs w:val="18"/>
                <w:lang w:eastAsia="ja-JP"/>
              </w:rPr>
              <w:t>0b0111001</w:t>
            </w:r>
            <w:r w:rsidR="00521A3A" w:rsidRPr="00991C28">
              <w:rPr>
                <w:rFonts w:cs="Arial"/>
                <w:szCs w:val="18"/>
                <w:lang w:eastAsia="ja-JP"/>
              </w:rPr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4E61DA" w14:textId="5A147479" w:rsidR="00523A3E" w:rsidRPr="00991C28" w:rsidRDefault="00254F30" w:rsidP="00BD2C63">
            <w:pPr>
              <w:pStyle w:val="tablebody"/>
              <w:jc w:val="center"/>
              <w:rPr>
                <w:rFonts w:cs="Arial"/>
                <w:lang w:eastAsia="ja-JP"/>
              </w:rPr>
            </w:pPr>
            <w:r w:rsidRPr="00991C28">
              <w:rPr>
                <w:rFonts w:cs="Arial"/>
                <w:lang w:eastAsia="ja-JP"/>
              </w:rPr>
              <w:t>-</w:t>
            </w:r>
          </w:p>
        </w:tc>
      </w:tr>
      <w:tr w:rsidR="00523A3E" w:rsidRPr="004C1C73" w14:paraId="40CA169B" w14:textId="77777777" w:rsidTr="00564D65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8369C0" w14:textId="62F50B2B" w:rsidR="00523A3E" w:rsidRPr="00991C28" w:rsidRDefault="00523A3E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C942F" w14:textId="5DC51B26" w:rsidR="00523A3E" w:rsidRPr="00671574" w:rsidRDefault="00523A3E" w:rsidP="00521A3A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  <w:r w:rsidRPr="00991C28">
              <w:rPr>
                <w:rFonts w:cs="Arial"/>
                <w:szCs w:val="18"/>
                <w:lang w:eastAsia="ja-JP"/>
              </w:rPr>
              <w:t xml:space="preserve">MLB </w:t>
            </w:r>
            <w:r w:rsidR="00254F30" w:rsidRPr="00991C28">
              <w:rPr>
                <w:rFonts w:cs="Arial"/>
                <w:szCs w:val="18"/>
                <w:lang w:eastAsia="ja-JP"/>
              </w:rPr>
              <w:t>CN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DBA13" w14:textId="6DAF6ECC" w:rsidR="00523A3E" w:rsidRPr="00671574" w:rsidRDefault="00254F30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  <w:r w:rsidRPr="00991C28">
              <w:rPr>
                <w:rFonts w:cs="Arial"/>
                <w:szCs w:val="18"/>
                <w:lang w:eastAsia="ja-JP"/>
              </w:rPr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82D11" w14:textId="7E3A7AD2" w:rsidR="00523A3E" w:rsidRPr="00991C28" w:rsidRDefault="00254F30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  <w:r w:rsidRPr="00285DF4">
              <w:rPr>
                <w:rFonts w:cs="Arial"/>
                <w:szCs w:val="18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15A791" w14:textId="2486CE17" w:rsidR="00523A3E" w:rsidRPr="00991C28" w:rsidRDefault="00254F30" w:rsidP="00BD2C63">
            <w:pPr>
              <w:pStyle w:val="tablebody"/>
              <w:jc w:val="center"/>
              <w:rPr>
                <w:rFonts w:cs="Arial"/>
                <w:lang w:eastAsia="ja-JP"/>
              </w:rPr>
            </w:pPr>
            <w:r w:rsidRPr="00991C28">
              <w:rPr>
                <w:rFonts w:cs="Arial"/>
                <w:lang w:eastAsia="ja-JP"/>
              </w:rPr>
              <w:t>-</w:t>
            </w:r>
          </w:p>
        </w:tc>
      </w:tr>
      <w:tr w:rsidR="00523A3E" w:rsidRPr="004C1C73" w14:paraId="0F4A6875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DA879" w14:textId="77777777" w:rsidR="00523A3E" w:rsidRPr="00991C28" w:rsidDel="00523A3E" w:rsidRDefault="00523A3E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504B1" w14:textId="39C4BCDC" w:rsidR="00523A3E" w:rsidRPr="00991C28" w:rsidRDefault="00523A3E" w:rsidP="00521A3A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  <w:r w:rsidRPr="00991C28">
              <w:rPr>
                <w:rFonts w:cs="Arial"/>
                <w:szCs w:val="18"/>
                <w:lang w:eastAsia="ja-JP"/>
              </w:rPr>
              <w:t xml:space="preserve">EXIO </w:t>
            </w:r>
            <w:r w:rsidR="00254F30" w:rsidRPr="00991C28">
              <w:rPr>
                <w:rFonts w:cs="Arial"/>
                <w:szCs w:val="18"/>
                <w:lang w:eastAsia="ja-JP"/>
              </w:rPr>
              <w:t>CN</w:t>
            </w:r>
            <w:r w:rsidRPr="00991C28">
              <w:rPr>
                <w:rFonts w:cs="Arial"/>
                <w:szCs w:val="18"/>
                <w:lang w:eastAsia="ja-JP"/>
              </w:rPr>
              <w:t xml:space="preserve"> A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1F93A" w14:textId="3F9AB0E1" w:rsidR="00523A3E" w:rsidRPr="00671574" w:rsidDel="00605A39" w:rsidRDefault="00254F30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  <w:r w:rsidRPr="00991C28">
              <w:rPr>
                <w:rFonts w:cs="Arial"/>
                <w:szCs w:val="18"/>
                <w:lang w:eastAsia="ja-JP"/>
              </w:rPr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31AE2" w14:textId="61260FC0" w:rsidR="00523A3E" w:rsidRPr="00991C28" w:rsidDel="00605A39" w:rsidRDefault="00254F30" w:rsidP="00BD2C63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  <w:r w:rsidRPr="00285DF4">
              <w:rPr>
                <w:rFonts w:cs="Arial"/>
                <w:szCs w:val="18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BB30C3" w14:textId="30CDE9B7" w:rsidR="00523A3E" w:rsidRPr="00991C28" w:rsidDel="00605A39" w:rsidRDefault="00254F30" w:rsidP="00BD2C63">
            <w:pPr>
              <w:pStyle w:val="tablebody"/>
              <w:jc w:val="center"/>
              <w:rPr>
                <w:rFonts w:cs="Arial"/>
                <w:lang w:eastAsia="ja-JP"/>
              </w:rPr>
            </w:pPr>
            <w:r w:rsidRPr="00991C28">
              <w:rPr>
                <w:rFonts w:cs="Arial"/>
                <w:lang w:eastAsia="ja-JP"/>
              </w:rPr>
              <w:t>-</w:t>
            </w:r>
          </w:p>
        </w:tc>
      </w:tr>
      <w:tr w:rsidR="00E36E57" w:rsidRPr="004C1C73" w14:paraId="2E129735" w14:textId="77777777" w:rsidTr="009F2C86">
        <w:trPr>
          <w:cantSplit/>
          <w:trHeight w:val="260"/>
          <w:tblHeader/>
        </w:trPr>
        <w:tc>
          <w:tcPr>
            <w:tcW w:w="103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CA61B1" w14:textId="4CC001C0" w:rsidR="00E36E57" w:rsidRPr="00671574" w:rsidRDefault="00E36E57" w:rsidP="00E36E57">
            <w:pPr>
              <w:pStyle w:val="tablebody"/>
              <w:jc w:val="center"/>
              <w:rPr>
                <w:rFonts w:cs="Arial"/>
                <w:szCs w:val="18"/>
                <w:lang w:eastAsia="ja-JP"/>
              </w:rPr>
            </w:pPr>
            <w:r w:rsidRPr="00671574">
              <w:rPr>
                <w:rFonts w:cs="Arial"/>
                <w:szCs w:val="18"/>
                <w:lang w:eastAsia="ja-JP"/>
              </w:rPr>
              <w:t>I2C1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29ECB" w14:textId="3A5CB432" w:rsidR="00E36E57" w:rsidRPr="00671574" w:rsidDel="00605A39" w:rsidRDefault="00E36E57" w:rsidP="00E36E57">
            <w:pPr>
              <w:pStyle w:val="tablebody"/>
              <w:jc w:val="center"/>
              <w:rPr>
                <w:rFonts w:cs="Arial"/>
                <w:szCs w:val="18"/>
              </w:rPr>
            </w:pPr>
            <w:proofErr w:type="spellStart"/>
            <w:r w:rsidRPr="00991C28">
              <w:rPr>
                <w:rFonts w:cs="Arial"/>
                <w:szCs w:val="18"/>
                <w:lang w:eastAsia="ja-JP"/>
              </w:rPr>
              <w:t>EtherAVB</w:t>
            </w:r>
            <w:proofErr w:type="spellEnd"/>
            <w:r w:rsidRPr="00991C28">
              <w:rPr>
                <w:rFonts w:cs="Arial"/>
                <w:szCs w:val="18"/>
                <w:lang w:eastAsia="ja-JP"/>
              </w:rPr>
              <w:t xml:space="preserve"> CN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27CE8" w14:textId="1179AF58" w:rsidR="00E36E57" w:rsidRPr="00671574" w:rsidDel="00605A39" w:rsidRDefault="00E36E57" w:rsidP="00E36E57">
            <w:pPr>
              <w:pStyle w:val="tablebody"/>
              <w:ind w:left="0"/>
              <w:jc w:val="center"/>
              <w:rPr>
                <w:rFonts w:cs="Arial"/>
                <w:szCs w:val="18"/>
              </w:rPr>
            </w:pPr>
            <w:r w:rsidRPr="00991C28">
              <w:rPr>
                <w:rFonts w:cs="Arial"/>
                <w:szCs w:val="18"/>
                <w:lang w:eastAsia="ja-JP"/>
              </w:rPr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E9BBD" w14:textId="044879E5" w:rsidR="00E36E57" w:rsidRPr="00991C28" w:rsidDel="00605A39" w:rsidRDefault="00E36E57" w:rsidP="00E36E57">
            <w:pPr>
              <w:pStyle w:val="tablebody"/>
              <w:jc w:val="center"/>
              <w:rPr>
                <w:rFonts w:cs="Arial"/>
                <w:szCs w:val="18"/>
              </w:rPr>
            </w:pPr>
            <w:r w:rsidRPr="00285DF4">
              <w:rPr>
                <w:rFonts w:cs="Arial"/>
                <w:szCs w:val="18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8951C5" w14:textId="6B78FF22" w:rsidR="00E36E57" w:rsidRPr="00991C28" w:rsidDel="00605A39" w:rsidRDefault="00E36E57" w:rsidP="00E36E57">
            <w:pPr>
              <w:pStyle w:val="tablebody"/>
              <w:jc w:val="center"/>
              <w:rPr>
                <w:rFonts w:cs="Arial"/>
                <w:lang w:eastAsia="ja-JP"/>
              </w:rPr>
            </w:pPr>
            <w:r w:rsidRPr="00991C28">
              <w:rPr>
                <w:rFonts w:cs="Arial"/>
                <w:lang w:eastAsia="ja-JP"/>
              </w:rPr>
              <w:t>-</w:t>
            </w:r>
          </w:p>
        </w:tc>
      </w:tr>
    </w:tbl>
    <w:p w14:paraId="2AABD6CC" w14:textId="77777777" w:rsidR="00BD2C63" w:rsidRPr="00991C28" w:rsidRDefault="00BD2C63" w:rsidP="00B95CC6">
      <w:pPr>
        <w:pStyle w:val="tabletitle"/>
        <w:rPr>
          <w:rFonts w:ascii="Arial" w:hAnsi="Arial" w:cs="Arial"/>
          <w:lang w:eastAsia="ja-JP"/>
        </w:rPr>
      </w:pPr>
    </w:p>
    <w:p w14:paraId="08B8C1ED" w14:textId="63BF8425" w:rsidR="00B95CC6" w:rsidRDefault="00B95CC6" w:rsidP="00B95CC6">
      <w:pPr>
        <w:pStyle w:val="tabletitle"/>
        <w:rPr>
          <w:lang w:eastAsia="ja-JP"/>
        </w:rPr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2 \s </w:instrText>
      </w:r>
      <w:r>
        <w:rPr>
          <w:noProof/>
        </w:rPr>
        <w:fldChar w:fldCharType="separate"/>
      </w:r>
      <w:r w:rsidR="009253CE">
        <w:rPr>
          <w:noProof/>
        </w:rPr>
        <w:t>1.2</w:t>
      </w:r>
      <w:r>
        <w:rPr>
          <w:noProof/>
        </w:rPr>
        <w:fldChar w:fldCharType="end"/>
      </w:r>
      <w:r>
        <w:noBreakHyphen/>
      </w:r>
      <w:proofErr w:type="gramStart"/>
      <w:r w:rsidR="009A1092">
        <w:t>6</w:t>
      </w:r>
      <w:r>
        <w:rPr>
          <w:rFonts w:hint="eastAsia"/>
          <w:lang w:eastAsia="ja-JP"/>
        </w:rPr>
        <w:t xml:space="preserve">  </w:t>
      </w:r>
      <w:r w:rsidRPr="00111AF1">
        <w:rPr>
          <w:lang w:eastAsia="ja-JP"/>
        </w:rPr>
        <w:t>Connected</w:t>
      </w:r>
      <w:proofErr w:type="gramEnd"/>
      <w:r w:rsidRPr="00111AF1">
        <w:rPr>
          <w:lang w:eastAsia="ja-JP"/>
        </w:rPr>
        <w:t xml:space="preserve"> device (R-Car </w:t>
      </w:r>
      <w:r>
        <w:rPr>
          <w:lang w:eastAsia="ja-JP"/>
        </w:rPr>
        <w:t>V3U</w:t>
      </w:r>
      <w:r w:rsidRPr="00111AF1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025"/>
        <w:gridCol w:w="2267"/>
        <w:gridCol w:w="1984"/>
        <w:gridCol w:w="1843"/>
        <w:gridCol w:w="1713"/>
      </w:tblGrid>
      <w:tr w:rsidR="00B95CC6" w14:paraId="64E4FA7F" w14:textId="77777777" w:rsidTr="000D2131">
        <w:trPr>
          <w:cantSplit/>
          <w:trHeight w:val="283"/>
          <w:tblHeader/>
        </w:trPr>
        <w:tc>
          <w:tcPr>
            <w:tcW w:w="1030" w:type="pct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46043" w14:textId="77777777" w:rsidR="00B95CC6" w:rsidRDefault="00B95CC6" w:rsidP="000D2131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Channel</w:t>
            </w:r>
          </w:p>
        </w:tc>
        <w:tc>
          <w:tcPr>
            <w:tcW w:w="115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DC8E6" w14:textId="77777777" w:rsidR="00B95CC6" w:rsidRDefault="00B95CC6" w:rsidP="000D2131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Device</w:t>
            </w:r>
          </w:p>
        </w:tc>
        <w:tc>
          <w:tcPr>
            <w:tcW w:w="10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1023C" w14:textId="77777777" w:rsidR="00B95CC6" w:rsidRDefault="00B95CC6" w:rsidP="000D2131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111AF1">
              <w:rPr>
                <w:lang w:eastAsia="ja-JP"/>
              </w:rPr>
              <w:t>Category</w:t>
            </w:r>
          </w:p>
        </w:tc>
        <w:tc>
          <w:tcPr>
            <w:tcW w:w="93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9A1A" w14:textId="77777777" w:rsidR="00B95CC6" w:rsidRPr="00200F92" w:rsidRDefault="00B95CC6" w:rsidP="000D2131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111AF1">
              <w:rPr>
                <w:lang w:eastAsia="ja-JP"/>
              </w:rPr>
              <w:t>Address</w:t>
            </w:r>
          </w:p>
        </w:tc>
        <w:tc>
          <w:tcPr>
            <w:tcW w:w="87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B7BD46" w14:textId="77777777" w:rsidR="00B95CC6" w:rsidRPr="00200F92" w:rsidRDefault="00B95CC6" w:rsidP="000D2131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111AF1">
              <w:rPr>
                <w:lang w:eastAsia="ja-JP"/>
              </w:rPr>
              <w:t>Remark</w:t>
            </w:r>
          </w:p>
        </w:tc>
      </w:tr>
      <w:tr w:rsidR="00D27101" w14:paraId="332B3A43" w14:textId="77777777" w:rsidTr="00466CEF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AD2B2" w14:textId="77777777" w:rsidR="00D27101" w:rsidRPr="001E3BC1" w:rsidRDefault="00D27101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1DA79" w14:textId="329F2D90" w:rsidR="00D27101" w:rsidRDefault="00D27101" w:rsidP="009F2C86">
            <w:pPr>
              <w:pStyle w:val="tablebody"/>
              <w:jc w:val="center"/>
            </w:pPr>
            <w:r w:rsidRPr="00E17241">
              <w:t>PCA9654EDTR2G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0556" w14:textId="4A974BB8" w:rsidR="00D27101" w:rsidRDefault="00D27101" w:rsidP="009F2C86">
            <w:pPr>
              <w:pStyle w:val="tablebody"/>
              <w:jc w:val="center"/>
            </w:pPr>
            <w:r w:rsidRPr="008948F9">
              <w:t>I/O expander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4829E" w14:textId="3E614A6D" w:rsidR="00D27101" w:rsidRDefault="00D27101" w:rsidP="008B2F53">
            <w:pPr>
              <w:pStyle w:val="tablebody"/>
              <w:jc w:val="center"/>
            </w:pPr>
            <w:r w:rsidRPr="00F25064">
              <w:t>0b0100000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B3CF79" w14:textId="1D19C1DB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4FB96094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61DD93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E38A2" w14:textId="1FA3C5F4" w:rsidR="00D27101" w:rsidRDefault="00D27101" w:rsidP="009F2C86">
            <w:pPr>
              <w:pStyle w:val="tablebody"/>
              <w:jc w:val="center"/>
            </w:pPr>
            <w:r w:rsidRPr="00E17241">
              <w:t>9FGV0841AKILF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F4570" w14:textId="2940B713" w:rsidR="00D27101" w:rsidRDefault="00D27101" w:rsidP="009F2C86">
            <w:pPr>
              <w:pStyle w:val="tablebody"/>
              <w:jc w:val="center"/>
            </w:pPr>
            <w:r w:rsidRPr="008948F9">
              <w:t>CLK generator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7C870" w14:textId="357113AF" w:rsidR="00D27101" w:rsidRDefault="00D27101" w:rsidP="008B2F53">
            <w:pPr>
              <w:pStyle w:val="tablebody"/>
              <w:jc w:val="center"/>
            </w:pPr>
            <w:r w:rsidRPr="00F25064">
              <w:t>0b1101010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411B1A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6FDCC2EB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B053FC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EC3F" w14:textId="68EDF6E8" w:rsidR="00D27101" w:rsidRDefault="00D27101" w:rsidP="009F2C86">
            <w:pPr>
              <w:pStyle w:val="tablebody"/>
              <w:jc w:val="center"/>
            </w:pPr>
            <w:r w:rsidRPr="00E17241">
              <w:t>10M04SCM153I7G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E16EA" w14:textId="32BC1697" w:rsidR="00D27101" w:rsidRDefault="00D27101" w:rsidP="009F2C86">
            <w:pPr>
              <w:pStyle w:val="tablebody"/>
              <w:jc w:val="center"/>
            </w:pPr>
            <w:r w:rsidRPr="008948F9">
              <w:t>MAX 10 FPGA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1C361" w14:textId="6EDA897A" w:rsidR="00D27101" w:rsidRDefault="00D27101" w:rsidP="008B2F53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F15F2B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0672601D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682C1F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162FA" w14:textId="0C26173F" w:rsidR="00D27101" w:rsidRDefault="00D27101" w:rsidP="009F2C86">
            <w:pPr>
              <w:pStyle w:val="tablebody"/>
              <w:jc w:val="center"/>
            </w:pPr>
            <w:r w:rsidRPr="00E17241">
              <w:t>BR24G01FVM-3GTTR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ECFC3" w14:textId="74BB6BA7" w:rsidR="00D27101" w:rsidRDefault="00D27101" w:rsidP="009F2C86">
            <w:pPr>
              <w:pStyle w:val="tablebody"/>
              <w:jc w:val="center"/>
            </w:pPr>
            <w:r w:rsidRPr="008948F9">
              <w:t>EEPROM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5357F" w14:textId="4E0D037B" w:rsidR="00D27101" w:rsidRDefault="00D27101" w:rsidP="008B2F53">
            <w:pPr>
              <w:pStyle w:val="tablebody"/>
              <w:jc w:val="center"/>
            </w:pPr>
            <w:r w:rsidRPr="00F25064">
              <w:t>0b1010000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211D1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405B16BF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AB0F82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EE656" w14:textId="2C56941E" w:rsidR="00D27101" w:rsidRDefault="00D27101" w:rsidP="009F2C86">
            <w:pPr>
              <w:pStyle w:val="tablebody"/>
              <w:jc w:val="center"/>
            </w:pPr>
            <w:r w:rsidRPr="00E17241">
              <w:t>5P35023-618NLG2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751AC" w14:textId="551DECD6" w:rsidR="00D27101" w:rsidRDefault="00D27101" w:rsidP="009F2C86">
            <w:pPr>
              <w:pStyle w:val="tablebody"/>
              <w:jc w:val="center"/>
            </w:pPr>
            <w:r w:rsidRPr="008948F9">
              <w:t>CLK generator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AFF" w14:textId="644B5688" w:rsidR="00D27101" w:rsidRDefault="00D27101" w:rsidP="008B2F53">
            <w:pPr>
              <w:pStyle w:val="tablebody"/>
              <w:jc w:val="center"/>
            </w:pPr>
            <w:r w:rsidRPr="00F25064">
              <w:t>0b1101001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AF479C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09FE2016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C3548B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18C9" w14:textId="107D20A3" w:rsidR="00D27101" w:rsidRDefault="00D27101" w:rsidP="009F2C86">
            <w:pPr>
              <w:pStyle w:val="tablebody"/>
              <w:jc w:val="center"/>
            </w:pPr>
            <w:r w:rsidRPr="00E17241">
              <w:t>EXIO CN B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6AB03" w14:textId="7813C1A7" w:rsidR="00D27101" w:rsidRDefault="00D27101" w:rsidP="009F2C86">
            <w:pPr>
              <w:pStyle w:val="tablebody"/>
              <w:jc w:val="center"/>
            </w:pPr>
            <w:r w:rsidRPr="008948F9"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B83AE" w14:textId="57B30084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879223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1E21B932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DBA425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4E2A8" w14:textId="2B59C99C" w:rsidR="00D27101" w:rsidRDefault="00D27101" w:rsidP="009F2C86">
            <w:pPr>
              <w:pStyle w:val="tablebody"/>
              <w:jc w:val="center"/>
            </w:pPr>
            <w:r w:rsidRPr="00E17241">
              <w:t>5P49V60A554NLG2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7F7E2" w14:textId="28F923CC" w:rsidR="00D27101" w:rsidRDefault="00D27101" w:rsidP="009F2C86">
            <w:pPr>
              <w:pStyle w:val="tablebody"/>
              <w:jc w:val="center"/>
            </w:pPr>
            <w:r w:rsidRPr="008948F9">
              <w:t>CLK generator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D836C" w14:textId="394378DF" w:rsidR="00D27101" w:rsidRDefault="00D27101" w:rsidP="008B2F53">
            <w:pPr>
              <w:pStyle w:val="tablebody"/>
              <w:jc w:val="center"/>
            </w:pPr>
            <w:r w:rsidRPr="00F25064">
              <w:t>0b1101000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47BCC6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583672C9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49D5C4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A9E51" w14:textId="2E982896" w:rsidR="00D27101" w:rsidRDefault="00D27101" w:rsidP="009F2C86">
            <w:pPr>
              <w:pStyle w:val="tablebody"/>
              <w:jc w:val="center"/>
            </w:pPr>
            <w:r w:rsidRPr="00E17241">
              <w:t>GPIO CN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424C" w14:textId="78DF13F6" w:rsidR="00D27101" w:rsidRDefault="00D27101" w:rsidP="009F2C86">
            <w:pPr>
              <w:pStyle w:val="tablebody"/>
              <w:jc w:val="center"/>
            </w:pPr>
            <w:r w:rsidRPr="008948F9"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43246" w14:textId="26E3EC41" w:rsidR="00D27101" w:rsidRDefault="00D27101" w:rsidP="008B2F53">
            <w:pPr>
              <w:pStyle w:val="tablebody"/>
              <w:jc w:val="center"/>
            </w:pPr>
            <w:r w:rsidRPr="00F25064"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99B160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50FB1FA5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3C2585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8254C" w14:textId="1E59BDD6" w:rsidR="00D27101" w:rsidRDefault="00D27101" w:rsidP="009F2C86">
            <w:pPr>
              <w:pStyle w:val="tablebody"/>
              <w:jc w:val="center"/>
            </w:pPr>
            <w:r w:rsidRPr="00E17241">
              <w:t>BR24G01FVM-3GTTR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C77A" w14:textId="210DAFD1" w:rsidR="00D27101" w:rsidRDefault="00D27101" w:rsidP="009F2C86">
            <w:pPr>
              <w:pStyle w:val="tablebody"/>
              <w:jc w:val="center"/>
            </w:pPr>
            <w:r w:rsidRPr="008948F9">
              <w:t>EEPROM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05840" w14:textId="6C80D834" w:rsidR="00D27101" w:rsidRDefault="00D27101" w:rsidP="008B2F53">
            <w:pPr>
              <w:pStyle w:val="tablebody"/>
              <w:jc w:val="center"/>
            </w:pPr>
            <w:r w:rsidRPr="00F25064">
              <w:t>0b1010001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2693A6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2B7D53A9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DE875D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BE004" w14:textId="73D48F2F" w:rsidR="00D27101" w:rsidRDefault="00D27101" w:rsidP="009F2C86">
            <w:pPr>
              <w:pStyle w:val="tablebody"/>
              <w:jc w:val="center"/>
            </w:pPr>
            <w:r w:rsidRPr="00E17241">
              <w:t>Ether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DD324" w14:textId="251EAAB0" w:rsidR="00D27101" w:rsidRDefault="00D27101" w:rsidP="009F2C86">
            <w:pPr>
              <w:pStyle w:val="tablebody"/>
              <w:jc w:val="center"/>
            </w:pPr>
            <w:r w:rsidRPr="008948F9"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9F62D" w14:textId="0AED5D6D" w:rsidR="00D27101" w:rsidRDefault="00D27101" w:rsidP="008B2F53">
            <w:pPr>
              <w:pStyle w:val="tablebody"/>
              <w:jc w:val="center"/>
            </w:pPr>
            <w:r w:rsidRPr="00F25064"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D5FDFC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46970547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7F3CA1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C654" w14:textId="3C85F31D" w:rsidR="00D27101" w:rsidRDefault="00D27101" w:rsidP="009F2C86">
            <w:pPr>
              <w:pStyle w:val="tablebody"/>
              <w:jc w:val="center"/>
            </w:pPr>
            <w:r w:rsidRPr="00E17241">
              <w:t>BR24G01FVM-3GTTR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65630" w14:textId="2486D989" w:rsidR="00D27101" w:rsidRDefault="00D27101" w:rsidP="009F2C86">
            <w:pPr>
              <w:pStyle w:val="tablebody"/>
              <w:jc w:val="center"/>
            </w:pPr>
            <w:r w:rsidRPr="008948F9">
              <w:t>EEPROM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548D5" w14:textId="25F330E3" w:rsidR="00D27101" w:rsidRDefault="00D27101" w:rsidP="008B2F53">
            <w:pPr>
              <w:pStyle w:val="tablebody"/>
              <w:jc w:val="center"/>
            </w:pPr>
            <w:r w:rsidRPr="00F25064">
              <w:t>0b1010011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B7BB3D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7CE55FBB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20DA0D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9FF15" w14:textId="79CC6EE2" w:rsidR="00D27101" w:rsidRDefault="00D27101" w:rsidP="009F2C86">
            <w:pPr>
              <w:pStyle w:val="tablebody"/>
              <w:jc w:val="center"/>
            </w:pPr>
            <w:r w:rsidRPr="00E17241">
              <w:t>CSI_DSI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BCB14" w14:textId="64542E11" w:rsidR="00D27101" w:rsidRDefault="00D27101" w:rsidP="009F2C86">
            <w:pPr>
              <w:pStyle w:val="tablebody"/>
              <w:jc w:val="center"/>
            </w:pPr>
            <w:r w:rsidRPr="008948F9"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AA13F" w14:textId="14F7077F" w:rsidR="00D27101" w:rsidRDefault="00D27101" w:rsidP="008B2F53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98C5B4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199460B2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0DC125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7606B" w14:textId="32C6BBA7" w:rsidR="00D27101" w:rsidRDefault="00D27101" w:rsidP="009F2C86">
            <w:pPr>
              <w:pStyle w:val="tablebody"/>
              <w:jc w:val="center"/>
            </w:pPr>
            <w:r w:rsidRPr="00E17241">
              <w:t>PCA9654EDTR2G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A9048" w14:textId="0C781F17" w:rsidR="00D27101" w:rsidRDefault="00D27101" w:rsidP="009F2C86">
            <w:pPr>
              <w:pStyle w:val="tablebody"/>
              <w:jc w:val="center"/>
            </w:pPr>
            <w:r w:rsidRPr="008948F9">
              <w:t>I/O expander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E08D4" w14:textId="7DA740D0" w:rsidR="00D27101" w:rsidRDefault="00D27101" w:rsidP="008B2F53">
            <w:pPr>
              <w:pStyle w:val="tablebody"/>
              <w:jc w:val="center"/>
            </w:pPr>
            <w:r w:rsidRPr="00F25064">
              <w:t>0b0100111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256B5B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064EF164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F6D255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FDD59" w14:textId="0D19D0B6" w:rsidR="00D27101" w:rsidRDefault="00D27101" w:rsidP="009F2C86">
            <w:pPr>
              <w:pStyle w:val="tablebody"/>
              <w:jc w:val="center"/>
            </w:pPr>
            <w:r w:rsidRPr="00E17241">
              <w:t>PCA9654EDTR2G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B6A56" w14:textId="774D71D2" w:rsidR="00D27101" w:rsidRDefault="00D27101" w:rsidP="009F2C86">
            <w:pPr>
              <w:pStyle w:val="tablebody"/>
              <w:jc w:val="center"/>
            </w:pPr>
            <w:r w:rsidRPr="008948F9">
              <w:t>I/O expander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B3843" w14:textId="146E6F4A" w:rsidR="00D27101" w:rsidRDefault="00D27101" w:rsidP="008B2F53">
            <w:pPr>
              <w:pStyle w:val="tablebody"/>
              <w:jc w:val="center"/>
            </w:pPr>
            <w:r w:rsidRPr="00F25064">
              <w:t>0b0100011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AA4613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3B826CA7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B0A2C0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07F36" w14:textId="32687DD5" w:rsidR="00D27101" w:rsidRDefault="00D27101" w:rsidP="009F2C86">
            <w:pPr>
              <w:pStyle w:val="tablebody"/>
              <w:jc w:val="center"/>
            </w:pPr>
            <w:r w:rsidRPr="00E17241">
              <w:t>PCA9654EDTR2G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CFDD4" w14:textId="71147587" w:rsidR="00D27101" w:rsidRDefault="00D27101" w:rsidP="009F2C86">
            <w:pPr>
              <w:pStyle w:val="tablebody"/>
              <w:jc w:val="center"/>
            </w:pPr>
            <w:r w:rsidRPr="008948F9">
              <w:t>I/O expander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2853C" w14:textId="6BB029F2" w:rsidR="00D27101" w:rsidRDefault="00D27101" w:rsidP="008B2F53">
            <w:pPr>
              <w:pStyle w:val="tablebody"/>
              <w:jc w:val="center"/>
            </w:pPr>
            <w:r w:rsidRPr="00F25064">
              <w:t>0b0100010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DE12C2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31954960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650046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85ED7" w14:textId="6DB01231" w:rsidR="00D27101" w:rsidRDefault="00D27101" w:rsidP="009F2C86">
            <w:pPr>
              <w:pStyle w:val="tablebody"/>
              <w:jc w:val="center"/>
            </w:pPr>
            <w:r w:rsidRPr="00E17241">
              <w:t>PCA9654EDTR2G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16AE" w14:textId="38EDC024" w:rsidR="00D27101" w:rsidRDefault="00D27101" w:rsidP="009F2C86">
            <w:pPr>
              <w:pStyle w:val="tablebody"/>
              <w:jc w:val="center"/>
            </w:pPr>
            <w:r w:rsidRPr="008948F9">
              <w:t>I/O expander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1CA01" w14:textId="60460E5E" w:rsidR="00D27101" w:rsidRDefault="00D27101" w:rsidP="008B2F53">
            <w:pPr>
              <w:pStyle w:val="tablebody"/>
              <w:jc w:val="center"/>
            </w:pPr>
            <w:r w:rsidRPr="00F25064">
              <w:t>0b0100011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3F7C6E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508A5BE6" w14:textId="77777777" w:rsidTr="00BD2C63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B25406" w14:textId="77777777" w:rsidR="00D27101" w:rsidRPr="001E3BC1" w:rsidRDefault="00D27101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I2C</w:t>
            </w:r>
            <w:r>
              <w:rPr>
                <w:lang w:eastAsia="ja-JP"/>
              </w:rPr>
              <w:t>1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E45AC" w14:textId="3294677D" w:rsidR="00D27101" w:rsidRPr="00F3043A" w:rsidRDefault="00D27101" w:rsidP="009F2C86">
            <w:pPr>
              <w:pStyle w:val="tablebody"/>
              <w:jc w:val="center"/>
            </w:pPr>
            <w:r w:rsidRPr="00247F7B">
              <w:t>SN65DSI86ZQER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382A6" w14:textId="6630F15C" w:rsidR="00D27101" w:rsidRPr="00F3043A" w:rsidRDefault="00D27101" w:rsidP="009F2C86">
            <w:pPr>
              <w:pStyle w:val="tablebody"/>
              <w:jc w:val="center"/>
            </w:pPr>
            <w:r w:rsidRPr="00E769E3">
              <w:t xml:space="preserve">DSI to </w:t>
            </w:r>
            <w:proofErr w:type="spellStart"/>
            <w:r w:rsidRPr="00E769E3">
              <w:t>eDP</w:t>
            </w:r>
            <w:proofErr w:type="spellEnd"/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7BF64" w14:textId="7AA203E3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t>0b</w:t>
            </w:r>
            <w:r w:rsidRPr="006C1852">
              <w:t>0101100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865C29" w14:textId="7B6FC2D2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11411CDE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B8FD63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D8279" w14:textId="0253050C" w:rsidR="00D27101" w:rsidRPr="00F3043A" w:rsidRDefault="00D27101" w:rsidP="009F2C86">
            <w:pPr>
              <w:pStyle w:val="tablebody"/>
              <w:jc w:val="center"/>
            </w:pPr>
            <w:r w:rsidRPr="00247F7B">
              <w:t>EXIO CN B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4F0B" w14:textId="7EA842B1" w:rsidR="00D27101" w:rsidRPr="00F3043A" w:rsidRDefault="00D27101" w:rsidP="009F2C86">
            <w:pPr>
              <w:pStyle w:val="tablebody"/>
              <w:jc w:val="center"/>
            </w:pPr>
            <w:r w:rsidRPr="00E769E3"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C5932" w14:textId="28EDC781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 w:rsidRPr="006C1852"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D6CB45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75379EE0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6D9A35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19813" w14:textId="45F560A5" w:rsidR="00D27101" w:rsidRPr="00F3043A" w:rsidRDefault="00D27101" w:rsidP="009F2C86">
            <w:pPr>
              <w:pStyle w:val="tablebody"/>
              <w:jc w:val="center"/>
            </w:pPr>
            <w:r w:rsidRPr="00247F7B">
              <w:t>GPIO CN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41346" w14:textId="18136C33" w:rsidR="00D27101" w:rsidRPr="00F3043A" w:rsidRDefault="00D27101" w:rsidP="009F2C86">
            <w:pPr>
              <w:pStyle w:val="tablebody"/>
              <w:jc w:val="center"/>
            </w:pPr>
            <w:r w:rsidRPr="00E769E3"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466BA" w14:textId="450B6818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 w:rsidRPr="006C1852"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35E8F9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67BD44A9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D17997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25CBE" w14:textId="71897820" w:rsidR="00D27101" w:rsidRPr="00F3043A" w:rsidRDefault="00D27101" w:rsidP="009F2C86">
            <w:pPr>
              <w:pStyle w:val="tablebody"/>
              <w:jc w:val="center"/>
            </w:pPr>
            <w:r w:rsidRPr="00247F7B">
              <w:t>CSI_DSI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C920E" w14:textId="3C2AA995" w:rsidR="00D27101" w:rsidRPr="00F3043A" w:rsidRDefault="00D27101" w:rsidP="009F2C86">
            <w:pPr>
              <w:pStyle w:val="tablebody"/>
              <w:jc w:val="center"/>
            </w:pPr>
            <w:r w:rsidRPr="00E769E3"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C034B" w14:textId="61A53E74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 w:rsidRPr="006C1852"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B736C7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5EDE3F35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391D00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A4878" w14:textId="41D260D5" w:rsidR="00D27101" w:rsidRPr="00F3043A" w:rsidRDefault="00D27101" w:rsidP="009F2C86">
            <w:pPr>
              <w:pStyle w:val="tablebody"/>
              <w:jc w:val="center"/>
            </w:pPr>
            <w:r w:rsidRPr="00247F7B">
              <w:t>MAX20087ATPA/VY+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AD14C" w14:textId="4BB896CA" w:rsidR="00D27101" w:rsidRPr="00F3043A" w:rsidRDefault="00D27101" w:rsidP="009F2C86">
            <w:pPr>
              <w:pStyle w:val="tablebody"/>
              <w:jc w:val="center"/>
            </w:pPr>
            <w:r w:rsidRPr="00E769E3">
              <w:t>Power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C492C" w14:textId="347C1034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t>0b</w:t>
            </w:r>
            <w:r w:rsidRPr="006C1852">
              <w:t>0101000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2FDA7F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65C979D1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73523D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B86B" w14:textId="3ED992F0" w:rsidR="00D27101" w:rsidRPr="00F3043A" w:rsidRDefault="00D27101" w:rsidP="009F2C86">
            <w:pPr>
              <w:pStyle w:val="tablebody"/>
              <w:jc w:val="center"/>
            </w:pPr>
            <w:r w:rsidRPr="00247F7B">
              <w:t>MAX20087ATPA/VY+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D9491" w14:textId="037D9F2D" w:rsidR="00D27101" w:rsidRPr="00F3043A" w:rsidRDefault="00D27101" w:rsidP="009F2C86">
            <w:pPr>
              <w:pStyle w:val="tablebody"/>
              <w:jc w:val="center"/>
            </w:pPr>
            <w:r w:rsidRPr="00E769E3">
              <w:t>Power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98B9E" w14:textId="168674BC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t>0b</w:t>
            </w:r>
            <w:r w:rsidRPr="006C1852">
              <w:t>0101010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2DF981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3FEED09F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4E725C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5ECD1" w14:textId="3BE6C692" w:rsidR="00D27101" w:rsidRPr="00F3043A" w:rsidRDefault="00D27101" w:rsidP="009F2C86">
            <w:pPr>
              <w:pStyle w:val="tablebody"/>
              <w:jc w:val="center"/>
            </w:pPr>
            <w:r w:rsidRPr="00247F7B">
              <w:t>MAX20087ATPA/VY+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AED03" w14:textId="05502205" w:rsidR="00D27101" w:rsidRPr="00F3043A" w:rsidRDefault="00D27101" w:rsidP="009F2C86">
            <w:pPr>
              <w:pStyle w:val="tablebody"/>
              <w:jc w:val="center"/>
            </w:pPr>
            <w:r w:rsidRPr="00E769E3">
              <w:t>Power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352D3" w14:textId="3F38FB9B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t>0b</w:t>
            </w:r>
            <w:r w:rsidRPr="006C1852">
              <w:t>0101101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4D2E1D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25247DC9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A7B5E5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9E1FD" w14:textId="1F5CB086" w:rsidR="00D27101" w:rsidRPr="00F3043A" w:rsidRDefault="00D27101" w:rsidP="009F2C86">
            <w:pPr>
              <w:pStyle w:val="tablebody"/>
              <w:jc w:val="center"/>
            </w:pPr>
            <w:r w:rsidRPr="00247F7B">
              <w:t>MAX96789GTN/V+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F91E8" w14:textId="6E35D4C8" w:rsidR="00D27101" w:rsidRPr="00F3043A" w:rsidRDefault="00D27101" w:rsidP="009F2C86">
            <w:pPr>
              <w:pStyle w:val="tablebody"/>
              <w:jc w:val="center"/>
            </w:pPr>
            <w:r w:rsidRPr="00E769E3">
              <w:t>Serializer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D59CF" w14:textId="081942B4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t>0b</w:t>
            </w:r>
            <w:r w:rsidRPr="006C1852">
              <w:t>1000000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1B1C96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333BD05E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470DC2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7A026" w14:textId="41ECC438" w:rsidR="00D27101" w:rsidRPr="00F3043A" w:rsidRDefault="00D27101" w:rsidP="009F2C86">
            <w:pPr>
              <w:pStyle w:val="tablebody"/>
              <w:jc w:val="center"/>
            </w:pPr>
            <w:r w:rsidRPr="00247F7B">
              <w:t>MAX96712GTB/VY+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78F06" w14:textId="2230FAFD" w:rsidR="00D27101" w:rsidRPr="00F3043A" w:rsidRDefault="00D27101" w:rsidP="009F2C86">
            <w:pPr>
              <w:pStyle w:val="tablebody"/>
              <w:jc w:val="center"/>
            </w:pPr>
            <w:proofErr w:type="spellStart"/>
            <w:r w:rsidRPr="00E769E3">
              <w:t>DeSerializer</w:t>
            </w:r>
            <w:proofErr w:type="spellEnd"/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69C04" w14:textId="4C209B41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t>0b</w:t>
            </w:r>
            <w:r w:rsidRPr="006C1852">
              <w:t>1001001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0C2030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49C69183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A564B8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5C6FA" w14:textId="33307362" w:rsidR="00D27101" w:rsidRPr="00F3043A" w:rsidRDefault="00D27101" w:rsidP="009F2C86">
            <w:pPr>
              <w:pStyle w:val="tablebody"/>
              <w:jc w:val="center"/>
            </w:pPr>
            <w:r w:rsidRPr="00247F7B">
              <w:t>MAX96712GTB/VY+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F4061" w14:textId="4C1978FA" w:rsidR="00D27101" w:rsidRPr="00F3043A" w:rsidRDefault="00D27101" w:rsidP="009F2C86">
            <w:pPr>
              <w:pStyle w:val="tablebody"/>
              <w:jc w:val="center"/>
            </w:pPr>
            <w:proofErr w:type="spellStart"/>
            <w:r w:rsidRPr="00E769E3">
              <w:t>DeSerializer</w:t>
            </w:r>
            <w:proofErr w:type="spellEnd"/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5C817" w14:textId="19F0D85E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t>0b</w:t>
            </w:r>
            <w:r w:rsidRPr="006C1852">
              <w:t>1001011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6A0820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687F1A3E" w14:textId="77777777" w:rsidTr="00466CEF">
        <w:trPr>
          <w:cantSplit/>
          <w:trHeight w:val="260"/>
          <w:tblHeader/>
        </w:trPr>
        <w:tc>
          <w:tcPr>
            <w:tcW w:w="103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CFD34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AA376" w14:textId="64C744AD" w:rsidR="00D27101" w:rsidRPr="00F3043A" w:rsidRDefault="00D27101" w:rsidP="009F2C86">
            <w:pPr>
              <w:pStyle w:val="tablebody"/>
              <w:jc w:val="center"/>
            </w:pPr>
            <w:r w:rsidRPr="00247F7B">
              <w:t>MAX96712GTB/VY+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DAB19" w14:textId="0842EA16" w:rsidR="00D27101" w:rsidRPr="00F3043A" w:rsidRDefault="00D27101" w:rsidP="009F2C86">
            <w:pPr>
              <w:pStyle w:val="tablebody"/>
              <w:jc w:val="center"/>
            </w:pPr>
            <w:proofErr w:type="spellStart"/>
            <w:r w:rsidRPr="00E769E3">
              <w:t>DeSerializer</w:t>
            </w:r>
            <w:proofErr w:type="spellEnd"/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9D7FD" w14:textId="47A95A20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t>0b</w:t>
            </w:r>
            <w:r w:rsidRPr="006C1852">
              <w:t>1101011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DFF321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</w:tbl>
    <w:p w14:paraId="67123E64" w14:textId="345DFC6A" w:rsidR="009A1092" w:rsidRDefault="009A1092"/>
    <w:p w14:paraId="14A92BBA" w14:textId="2B9E8B98" w:rsidR="009A1092" w:rsidRDefault="009A1092"/>
    <w:p w14:paraId="7C5DFF29" w14:textId="607C8F76" w:rsidR="009A1092" w:rsidRDefault="009A1092" w:rsidP="009F2C86">
      <w:pPr>
        <w:pStyle w:val="tabletitle"/>
        <w:rPr>
          <w:lang w:eastAsia="ja-JP"/>
        </w:rPr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2 \s </w:instrText>
      </w:r>
      <w:r>
        <w:rPr>
          <w:noProof/>
        </w:rPr>
        <w:fldChar w:fldCharType="separate"/>
      </w:r>
      <w:r w:rsidR="009253CE">
        <w:rPr>
          <w:noProof/>
        </w:rPr>
        <w:t>1.2</w:t>
      </w:r>
      <w:r>
        <w:rPr>
          <w:noProof/>
        </w:rPr>
        <w:fldChar w:fldCharType="end"/>
      </w:r>
      <w:r>
        <w:noBreakHyphen/>
      </w:r>
      <w:proofErr w:type="gramStart"/>
      <w:r>
        <w:t>6</w:t>
      </w:r>
      <w:r>
        <w:rPr>
          <w:rFonts w:hint="eastAsia"/>
          <w:lang w:eastAsia="ja-JP"/>
        </w:rPr>
        <w:t xml:space="preserve">  </w:t>
      </w:r>
      <w:r w:rsidRPr="00111AF1">
        <w:rPr>
          <w:lang w:eastAsia="ja-JP"/>
        </w:rPr>
        <w:t>Connected</w:t>
      </w:r>
      <w:proofErr w:type="gramEnd"/>
      <w:r w:rsidRPr="00111AF1">
        <w:rPr>
          <w:lang w:eastAsia="ja-JP"/>
        </w:rPr>
        <w:t xml:space="preserve"> device (R-Car </w:t>
      </w:r>
      <w:r>
        <w:rPr>
          <w:lang w:eastAsia="ja-JP"/>
        </w:rPr>
        <w:t>V3U</w:t>
      </w:r>
      <w:r w:rsidRPr="00111AF1">
        <w:rPr>
          <w:lang w:eastAsia="ja-JP"/>
        </w:rPr>
        <w:t>)</w:t>
      </w:r>
      <w:r>
        <w:rPr>
          <w:lang w:eastAsia="ja-JP"/>
        </w:rPr>
        <w:t xml:space="preserve"> (Cont.)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025"/>
        <w:gridCol w:w="2267"/>
        <w:gridCol w:w="1984"/>
        <w:gridCol w:w="1843"/>
        <w:gridCol w:w="1713"/>
      </w:tblGrid>
      <w:tr w:rsidR="00D27101" w14:paraId="11AF9607" w14:textId="77777777" w:rsidTr="00BD2C63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F45993" w14:textId="6F3F665C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I2C2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D4022" w14:textId="406EA1BB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proofErr w:type="spellStart"/>
            <w:r w:rsidRPr="00554076">
              <w:rPr>
                <w:lang w:eastAsia="ja-JP"/>
              </w:rPr>
              <w:t>OcuLink</w:t>
            </w:r>
            <w:proofErr w:type="spellEnd"/>
            <w:r w:rsidRPr="00554076">
              <w:rPr>
                <w:lang w:eastAsia="ja-JP"/>
              </w:rPr>
              <w:t xml:space="preserve"> connector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22920" w14:textId="595C2E72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 w:rsidRPr="00554076">
              <w:rPr>
                <w:lang w:eastAsia="ja-JP"/>
              </w:rPr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0831F" w14:textId="3F592138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931593" w14:textId="549FB843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49228E3B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636096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D3A68" w14:textId="338FD7E4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 w:rsidRPr="00554076">
              <w:rPr>
                <w:lang w:eastAsia="ja-JP"/>
              </w:rPr>
              <w:t>EXIO CN B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5F14" w14:textId="18818A7A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 w:rsidRPr="00554076">
              <w:rPr>
                <w:lang w:eastAsia="ja-JP"/>
              </w:rPr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A5E0E" w14:textId="6E46D90C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27061E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600BB92B" w14:textId="77777777" w:rsidTr="000D2131">
        <w:trPr>
          <w:cantSplit/>
          <w:trHeight w:val="260"/>
          <w:tblHeader/>
        </w:trPr>
        <w:tc>
          <w:tcPr>
            <w:tcW w:w="103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F5DEA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290C8" w14:textId="28866376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 w:rsidRPr="00554076">
              <w:rPr>
                <w:lang w:eastAsia="ja-JP"/>
              </w:rPr>
              <w:t>GPIO CN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91A08" w14:textId="3772424D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 w:rsidRPr="00554076">
              <w:rPr>
                <w:lang w:eastAsia="ja-JP"/>
              </w:rPr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8626D" w14:textId="2A1E193B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E4A7F1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7F6828F2" w14:textId="77777777" w:rsidTr="000D2131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1B340E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I2C3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C8B0" w14:textId="7A0440CE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proofErr w:type="spellStart"/>
            <w:r w:rsidRPr="00554076">
              <w:rPr>
                <w:lang w:eastAsia="ja-JP"/>
              </w:rPr>
              <w:t>OcuLink</w:t>
            </w:r>
            <w:proofErr w:type="spellEnd"/>
            <w:r w:rsidRPr="00554076">
              <w:rPr>
                <w:lang w:eastAsia="ja-JP"/>
              </w:rPr>
              <w:t xml:space="preserve"> connector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7EC57" w14:textId="10370A96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 w:rsidRPr="00554076">
              <w:rPr>
                <w:lang w:eastAsia="ja-JP"/>
              </w:rPr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2AEBB" w14:textId="4007B6FD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160FC8" w14:textId="64CDA0D0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5DAC847B" w14:textId="77777777" w:rsidTr="000D2131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96F644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26014" w14:textId="046B2152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 w:rsidRPr="00554076">
              <w:rPr>
                <w:lang w:eastAsia="ja-JP"/>
              </w:rPr>
              <w:t>EXIO CN B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C9CC8" w14:textId="1CE9F339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 w:rsidRPr="00554076">
              <w:rPr>
                <w:lang w:eastAsia="ja-JP"/>
              </w:rPr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7835D" w14:textId="4BA59D4A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F77768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76B7BEAD" w14:textId="77777777" w:rsidTr="000D2131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B4B31C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81BDA" w14:textId="562F5E8B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 w:rsidRPr="00554076">
              <w:rPr>
                <w:lang w:eastAsia="ja-JP"/>
              </w:rPr>
              <w:t>GPIO CN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167F8" w14:textId="724ACBDE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 w:rsidRPr="00554076">
              <w:rPr>
                <w:lang w:eastAsia="ja-JP"/>
              </w:rPr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E4C9D" w14:textId="026FDF35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2E13BC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4D9EF9AF" w14:textId="77777777" w:rsidTr="00BD2C63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9F168" w14:textId="77777777" w:rsidR="00D27101" w:rsidRPr="001E3BC1" w:rsidRDefault="00D27101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I2C</w:t>
            </w:r>
            <w:r>
              <w:rPr>
                <w:lang w:eastAsia="ja-JP"/>
              </w:rPr>
              <w:t>4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DCC7" w14:textId="469B6F75" w:rsidR="00D27101" w:rsidRPr="00F3043A" w:rsidRDefault="00D27101" w:rsidP="009F2C86">
            <w:pPr>
              <w:pStyle w:val="tablebody"/>
              <w:jc w:val="center"/>
            </w:pPr>
            <w:r w:rsidRPr="00554076">
              <w:t>EXIO CN B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88865" w14:textId="540FAAA1" w:rsidR="00D27101" w:rsidRPr="00F3043A" w:rsidRDefault="00D27101" w:rsidP="009F2C86">
            <w:pPr>
              <w:pStyle w:val="tablebody"/>
              <w:jc w:val="center"/>
            </w:pPr>
            <w:r w:rsidRPr="00687156">
              <w:rPr>
                <w:lang w:eastAsia="ja-JP"/>
              </w:rPr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57D2F" w14:textId="28A0670B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803C88" w14:textId="5A5EC09A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6D705349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DEAFC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CBA48" w14:textId="6EAE42F8" w:rsidR="00D27101" w:rsidRDefault="00D27101" w:rsidP="009F2C86">
            <w:pPr>
              <w:pStyle w:val="tablebody"/>
              <w:jc w:val="center"/>
            </w:pPr>
            <w:r w:rsidRPr="00554076">
              <w:t>GPIO CN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35C5C" w14:textId="461F43E5" w:rsidR="00D27101" w:rsidRDefault="00D27101" w:rsidP="009F2C86">
            <w:pPr>
              <w:pStyle w:val="tablebody"/>
              <w:jc w:val="center"/>
            </w:pPr>
            <w:r w:rsidRPr="00687156">
              <w:rPr>
                <w:lang w:eastAsia="ja-JP"/>
              </w:rPr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B072C" w14:textId="068FB37D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FEDCFB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684D1170" w14:textId="77777777" w:rsidTr="00BD2C63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D84F7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I2C5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2E221" w14:textId="000FB97A" w:rsidR="00D27101" w:rsidRPr="00F3043A" w:rsidRDefault="00D27101" w:rsidP="009F2C86">
            <w:pPr>
              <w:pStyle w:val="tablebody"/>
              <w:jc w:val="center"/>
            </w:pPr>
            <w:r w:rsidRPr="00554076">
              <w:t>EXIO CN B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9E322" w14:textId="764B3583" w:rsidR="00D27101" w:rsidRPr="00F3043A" w:rsidRDefault="00D27101" w:rsidP="009F2C86">
            <w:pPr>
              <w:pStyle w:val="tablebody"/>
              <w:jc w:val="center"/>
            </w:pPr>
            <w:r w:rsidRPr="00687156">
              <w:rPr>
                <w:lang w:eastAsia="ja-JP"/>
              </w:rPr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B4C58" w14:textId="08546B02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6CA043" w14:textId="3E50EBA3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43FCDBEA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7AF09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2A272" w14:textId="7BB965BA" w:rsidR="00D27101" w:rsidRDefault="00D27101" w:rsidP="009F2C86">
            <w:pPr>
              <w:pStyle w:val="tablebody"/>
              <w:jc w:val="center"/>
            </w:pPr>
            <w:r w:rsidRPr="00554076">
              <w:t>GPIO CN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EAF68" w14:textId="3D325F4E" w:rsidR="00D27101" w:rsidRDefault="00D27101" w:rsidP="009F2C86">
            <w:pPr>
              <w:pStyle w:val="tablebody"/>
              <w:jc w:val="center"/>
            </w:pPr>
            <w:r w:rsidRPr="00687156">
              <w:rPr>
                <w:lang w:eastAsia="ja-JP"/>
              </w:rPr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BE0E8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FD9A2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629B0C39" w14:textId="77777777" w:rsidTr="00BD2C63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2F37D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I2C6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401A3" w14:textId="416C95DF" w:rsidR="00D27101" w:rsidRPr="00F3043A" w:rsidRDefault="00D27101" w:rsidP="009F2C86">
            <w:pPr>
              <w:pStyle w:val="tablebody"/>
              <w:jc w:val="center"/>
            </w:pPr>
            <w:r w:rsidRPr="00DD1381">
              <w:t>RAA271010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FB489" w14:textId="7DBE54B0" w:rsidR="00D27101" w:rsidRPr="00F3043A" w:rsidRDefault="00D27101" w:rsidP="009F2C86">
            <w:pPr>
              <w:pStyle w:val="tablebody"/>
              <w:jc w:val="center"/>
            </w:pPr>
            <w:r>
              <w:t xml:space="preserve">PWM </w:t>
            </w:r>
            <w:r w:rsidRPr="00DD1381">
              <w:t>controller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DE24E" w14:textId="46F35E82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 w:rsidRPr="008B3494">
              <w:t>0b1100100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3FB1F6" w14:textId="31B3F0DA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D27101" w14:paraId="45ABBB9D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980A78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D68FDC" w14:textId="1B93F690" w:rsidR="00D27101" w:rsidRDefault="00D27101" w:rsidP="009F2C86">
            <w:pPr>
              <w:pStyle w:val="tablebody"/>
              <w:jc w:val="center"/>
            </w:pPr>
            <w:r w:rsidRPr="00DD1381">
              <w:t>RAA271001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59C4D7" w14:textId="7CF2BD6F" w:rsidR="00D27101" w:rsidRDefault="00D27101" w:rsidP="009F2C86">
            <w:pPr>
              <w:pStyle w:val="tablebody"/>
              <w:jc w:val="center"/>
            </w:pPr>
            <w:r w:rsidRPr="00DD1381">
              <w:t>PMIC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11E62" w14:textId="017D75C0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 w:rsidRPr="008B3494">
              <w:t>0b1010100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576ADF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6FF169CF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93C658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CF975" w14:textId="77777777" w:rsidR="00D27101" w:rsidRDefault="00D27101" w:rsidP="009F2C86">
            <w:pPr>
              <w:pStyle w:val="tablebody"/>
              <w:jc w:val="center"/>
            </w:pPr>
          </w:p>
        </w:tc>
        <w:tc>
          <w:tcPr>
            <w:tcW w:w="1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ACF07" w14:textId="77777777" w:rsidR="00D27101" w:rsidRDefault="00D27101" w:rsidP="009F2C86">
            <w:pPr>
              <w:pStyle w:val="tablebody"/>
              <w:jc w:val="center"/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50B00" w14:textId="451AF608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 w:rsidRPr="008B3494">
              <w:t>0b1010101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D3AF1A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50CA9C22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975112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0DF017" w14:textId="355D4690" w:rsidR="00D27101" w:rsidRDefault="00D27101" w:rsidP="009F2C86">
            <w:pPr>
              <w:pStyle w:val="tablebody"/>
              <w:jc w:val="center"/>
            </w:pPr>
            <w:r w:rsidRPr="00DD1381">
              <w:t>RAA271001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C05FF3" w14:textId="0E982BE7" w:rsidR="00D27101" w:rsidRDefault="00D27101" w:rsidP="009F2C86">
            <w:pPr>
              <w:pStyle w:val="tablebody"/>
              <w:jc w:val="center"/>
            </w:pPr>
            <w:r w:rsidRPr="00DD1381">
              <w:t>PMIC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DAC97" w14:textId="365D5BFD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 w:rsidRPr="008B3494">
              <w:t>0b1011100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43095A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5E6C125E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763A40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6E8F" w14:textId="77777777" w:rsidR="00D27101" w:rsidRDefault="00D27101" w:rsidP="009F2C86">
            <w:pPr>
              <w:pStyle w:val="tablebody"/>
              <w:jc w:val="center"/>
            </w:pPr>
          </w:p>
        </w:tc>
        <w:tc>
          <w:tcPr>
            <w:tcW w:w="1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3E76" w14:textId="77777777" w:rsidR="00D27101" w:rsidRDefault="00D27101" w:rsidP="009F2C86">
            <w:pPr>
              <w:pStyle w:val="tablebody"/>
              <w:jc w:val="center"/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1EE4" w14:textId="369EB800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  <w:r w:rsidRPr="008B3494">
              <w:t>0b1011101</w:t>
            </w:r>
            <w:r w:rsidR="00521A3A">
              <w:t>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19EB7E" w14:textId="77777777" w:rsidR="00D27101" w:rsidRDefault="00D27101" w:rsidP="008B2F53">
            <w:pPr>
              <w:pStyle w:val="tablebody"/>
              <w:jc w:val="center"/>
              <w:rPr>
                <w:lang w:eastAsia="ja-JP"/>
              </w:rPr>
            </w:pPr>
          </w:p>
        </w:tc>
      </w:tr>
      <w:tr w:rsidR="00D27101" w14:paraId="21A35638" w14:textId="77777777" w:rsidTr="00BD2C63">
        <w:trPr>
          <w:cantSplit/>
          <w:trHeight w:val="260"/>
          <w:tblHeader/>
        </w:trPr>
        <w:tc>
          <w:tcPr>
            <w:tcW w:w="103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15DD" w14:textId="77777777" w:rsidR="00D27101" w:rsidRDefault="00D27101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C95C1" w14:textId="65ECC10F" w:rsidR="00D27101" w:rsidRDefault="00D27101" w:rsidP="008B2F53">
            <w:pPr>
              <w:pStyle w:val="tablebody"/>
              <w:jc w:val="center"/>
            </w:pPr>
            <w:r w:rsidRPr="00DD1381">
              <w:t>R5F10BGGLFB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9D81E" w14:textId="52D878BD" w:rsidR="00D27101" w:rsidRDefault="00D27101" w:rsidP="008B2F53">
            <w:pPr>
              <w:pStyle w:val="tablebody"/>
              <w:jc w:val="center"/>
            </w:pPr>
            <w:r w:rsidRPr="00DD1381">
              <w:t>Micro controller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4C9EB" w14:textId="77777777" w:rsidR="00D27101" w:rsidRDefault="00D27101" w:rsidP="00D27101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732019" w14:textId="77777777" w:rsidR="00D27101" w:rsidRDefault="00D27101" w:rsidP="00D27101">
            <w:pPr>
              <w:pStyle w:val="tablebody"/>
              <w:jc w:val="center"/>
              <w:rPr>
                <w:lang w:eastAsia="ja-JP"/>
              </w:rPr>
            </w:pPr>
          </w:p>
        </w:tc>
      </w:tr>
    </w:tbl>
    <w:p w14:paraId="5EA86524" w14:textId="77777777" w:rsidR="00D972D2" w:rsidRDefault="00D972D2" w:rsidP="00F52BF2">
      <w:pPr>
        <w:pStyle w:val="tabletitle"/>
        <w:ind w:left="0" w:firstLine="0"/>
        <w:rPr>
          <w:lang w:eastAsia="ja-JP"/>
        </w:rPr>
      </w:pPr>
    </w:p>
    <w:p w14:paraId="4C8F5656" w14:textId="67610E51" w:rsidR="00D972D2" w:rsidRPr="00475CDC" w:rsidRDefault="00D972D2" w:rsidP="00475CDC">
      <w:pPr>
        <w:pStyle w:val="tabletitle"/>
        <w:ind w:left="0" w:firstLine="0"/>
        <w:rPr>
          <w:lang w:eastAsia="ja-JP"/>
        </w:rPr>
      </w:pPr>
      <w:r w:rsidRPr="00475CDC">
        <w:t xml:space="preserve">Table </w:t>
      </w:r>
      <w:r w:rsidR="00BD2C63">
        <w:rPr>
          <w:noProof/>
        </w:rPr>
        <w:fldChar w:fldCharType="begin"/>
      </w:r>
      <w:r w:rsidR="00BD2C63">
        <w:rPr>
          <w:noProof/>
        </w:rPr>
        <w:instrText xml:space="preserve"> STYLEREF 2 \s </w:instrText>
      </w:r>
      <w:r w:rsidR="00BD2C63">
        <w:rPr>
          <w:noProof/>
        </w:rPr>
        <w:fldChar w:fldCharType="separate"/>
      </w:r>
      <w:r w:rsidR="009253CE">
        <w:rPr>
          <w:noProof/>
        </w:rPr>
        <w:t>1.2</w:t>
      </w:r>
      <w:r w:rsidR="00BD2C63">
        <w:rPr>
          <w:noProof/>
        </w:rPr>
        <w:fldChar w:fldCharType="end"/>
      </w:r>
      <w:r w:rsidRPr="00475CDC">
        <w:noBreakHyphen/>
      </w:r>
      <w:proofErr w:type="gramStart"/>
      <w:r w:rsidR="007F7719">
        <w:t>7</w:t>
      </w:r>
      <w:r w:rsidRPr="00475CDC">
        <w:rPr>
          <w:lang w:eastAsia="ja-JP"/>
        </w:rPr>
        <w:t xml:space="preserve">  Connected</w:t>
      </w:r>
      <w:proofErr w:type="gramEnd"/>
      <w:r w:rsidRPr="00475CDC">
        <w:rPr>
          <w:lang w:eastAsia="ja-JP"/>
        </w:rPr>
        <w:t xml:space="preserve"> device (R-Car V3H)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025"/>
        <w:gridCol w:w="2267"/>
        <w:gridCol w:w="1984"/>
        <w:gridCol w:w="1843"/>
        <w:gridCol w:w="1713"/>
      </w:tblGrid>
      <w:tr w:rsidR="00D972D2" w:rsidRPr="00F52BF2" w14:paraId="7671A717" w14:textId="77777777" w:rsidTr="00136170">
        <w:trPr>
          <w:cantSplit/>
          <w:trHeight w:val="283"/>
          <w:tblHeader/>
        </w:trPr>
        <w:tc>
          <w:tcPr>
            <w:tcW w:w="1030" w:type="pct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00F63" w14:textId="77777777" w:rsidR="00D972D2" w:rsidRPr="00475CDC" w:rsidRDefault="00D972D2" w:rsidP="0013617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475CDC">
              <w:rPr>
                <w:lang w:eastAsia="ja-JP"/>
              </w:rPr>
              <w:t>Channel</w:t>
            </w:r>
          </w:p>
        </w:tc>
        <w:tc>
          <w:tcPr>
            <w:tcW w:w="115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B2340" w14:textId="77777777" w:rsidR="00D972D2" w:rsidRPr="00475CDC" w:rsidRDefault="00D972D2" w:rsidP="0013617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475CDC">
              <w:rPr>
                <w:lang w:eastAsia="ja-JP"/>
              </w:rPr>
              <w:t>Device</w:t>
            </w:r>
          </w:p>
        </w:tc>
        <w:tc>
          <w:tcPr>
            <w:tcW w:w="10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49BC" w14:textId="77777777" w:rsidR="00D972D2" w:rsidRPr="00475CDC" w:rsidRDefault="00D972D2" w:rsidP="0013617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475CDC">
              <w:rPr>
                <w:lang w:eastAsia="ja-JP"/>
              </w:rPr>
              <w:t>Category</w:t>
            </w:r>
          </w:p>
        </w:tc>
        <w:tc>
          <w:tcPr>
            <w:tcW w:w="93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71F6" w14:textId="77777777" w:rsidR="00D972D2" w:rsidRPr="00475CDC" w:rsidRDefault="00D972D2" w:rsidP="0013617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475CDC">
              <w:rPr>
                <w:lang w:eastAsia="ja-JP"/>
              </w:rPr>
              <w:t>Address</w:t>
            </w:r>
          </w:p>
        </w:tc>
        <w:tc>
          <w:tcPr>
            <w:tcW w:w="87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A9BAD7" w14:textId="77777777" w:rsidR="00D972D2" w:rsidRPr="00475CDC" w:rsidRDefault="00D972D2" w:rsidP="0013617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 w:rsidRPr="00475CDC">
              <w:rPr>
                <w:lang w:eastAsia="ja-JP"/>
              </w:rPr>
              <w:t>Remark</w:t>
            </w:r>
          </w:p>
        </w:tc>
      </w:tr>
      <w:tr w:rsidR="00D972D2" w:rsidRPr="00F52BF2" w14:paraId="305D3A61" w14:textId="77777777" w:rsidTr="00136170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0729" w14:textId="77777777" w:rsidR="00D972D2" w:rsidRPr="009F2C86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9F2C86">
              <w:rPr>
                <w:lang w:eastAsia="ja-JP"/>
              </w:rPr>
              <w:t>I2C0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34F4A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rPr>
                <w:lang w:eastAsia="ja-JP"/>
              </w:rPr>
              <w:t>PCA9654E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5A7D7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rPr>
                <w:lang w:eastAsia="ja-JP"/>
              </w:rPr>
              <w:t>I/O expander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4E63B" w14:textId="148FFC41" w:rsidR="00D972D2" w:rsidRPr="00475CDC" w:rsidRDefault="00CF7DD1" w:rsidP="009F2C86">
            <w:pPr>
              <w:pStyle w:val="tablebody"/>
              <w:jc w:val="center"/>
            </w:pPr>
            <w:r>
              <w:t>0b</w:t>
            </w:r>
            <w:r w:rsidR="00D972D2" w:rsidRPr="00475CDC">
              <w:t>0100000x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F13A7A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4C55BD12" w14:textId="77777777" w:rsidTr="00136170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956FD6" w14:textId="77777777" w:rsidR="00D972D2" w:rsidRPr="00D27101" w:rsidRDefault="00D972D2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01AFE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rPr>
                <w:lang w:eastAsia="ja-JP"/>
              </w:rPr>
              <w:t>PCA9654E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8493C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rPr>
                <w:lang w:eastAsia="ja-JP"/>
              </w:rPr>
              <w:t>I/O expander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E36CC" w14:textId="5C894688" w:rsidR="00D972D2" w:rsidRPr="00475CDC" w:rsidRDefault="00CF7DD1" w:rsidP="009F2C86">
            <w:pPr>
              <w:pStyle w:val="tablebody"/>
              <w:jc w:val="center"/>
            </w:pPr>
            <w:r>
              <w:t>0b</w:t>
            </w:r>
            <w:r w:rsidR="00D972D2" w:rsidRPr="00475CDC">
              <w:t>0100001x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F90C32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2E0CA8ED" w14:textId="77777777" w:rsidTr="00136170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432C64" w14:textId="77777777" w:rsidR="00D972D2" w:rsidRPr="00D27101" w:rsidRDefault="00D972D2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AB6D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ADV7511W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F7028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HDMI Transmitter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E763D" w14:textId="5663B6A5" w:rsidR="00D972D2" w:rsidRPr="00475CDC" w:rsidRDefault="00CF7DD1" w:rsidP="009F2C86">
            <w:pPr>
              <w:pStyle w:val="tablebody"/>
              <w:jc w:val="center"/>
            </w:pPr>
            <w:r>
              <w:t>0b</w:t>
            </w:r>
            <w:r w:rsidR="00D972D2" w:rsidRPr="00475CDC">
              <w:t>0111001x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EAD57B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76C47518" w14:textId="77777777" w:rsidTr="00136170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B94C63" w14:textId="77777777" w:rsidR="00D972D2" w:rsidRPr="00D27101" w:rsidRDefault="00D972D2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445F5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5P35023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CB999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Clock generator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8E426" w14:textId="380622F8" w:rsidR="00D972D2" w:rsidRPr="00475CDC" w:rsidRDefault="00CF7DD1" w:rsidP="009F2C86">
            <w:pPr>
              <w:pStyle w:val="tablebody"/>
              <w:jc w:val="center"/>
            </w:pPr>
            <w:r>
              <w:t>0b</w:t>
            </w:r>
            <w:r w:rsidR="00D972D2" w:rsidRPr="00475CDC">
              <w:t>1101000x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7536CF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3EC2A1C8" w14:textId="77777777" w:rsidTr="00136170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CD0803" w14:textId="77777777" w:rsidR="00D972D2" w:rsidRPr="00D27101" w:rsidRDefault="00D972D2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94350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RAA271000</w:t>
            </w:r>
          </w:p>
        </w:tc>
        <w:tc>
          <w:tcPr>
            <w:tcW w:w="10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8474D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PMIC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43CE5" w14:textId="49244FD9" w:rsidR="00D972D2" w:rsidRPr="00475CDC" w:rsidRDefault="00CF7DD1" w:rsidP="009F2C86">
            <w:pPr>
              <w:pStyle w:val="tablebody"/>
              <w:jc w:val="center"/>
            </w:pPr>
            <w:r>
              <w:t>0b</w:t>
            </w:r>
            <w:r w:rsidR="00D972D2" w:rsidRPr="00475CDC">
              <w:t>0011101x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911AEC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3390D769" w14:textId="77777777" w:rsidTr="00136170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C54B86" w14:textId="77777777" w:rsidR="00D972D2" w:rsidRPr="00D27101" w:rsidRDefault="00D972D2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33A9" w14:textId="77777777" w:rsidR="00D972D2" w:rsidRPr="00475CDC" w:rsidRDefault="00D972D2" w:rsidP="009F2C86">
            <w:pPr>
              <w:pStyle w:val="tablebody"/>
              <w:jc w:val="center"/>
            </w:pPr>
          </w:p>
        </w:tc>
        <w:tc>
          <w:tcPr>
            <w:tcW w:w="10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DCE61" w14:textId="77777777" w:rsidR="00D972D2" w:rsidRPr="00475CDC" w:rsidRDefault="00D972D2" w:rsidP="009F2C86">
            <w:pPr>
              <w:pStyle w:val="tablebody"/>
              <w:jc w:val="center"/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36656" w14:textId="37D5AF74" w:rsidR="00D972D2" w:rsidRPr="00475CDC" w:rsidRDefault="00CF7DD1" w:rsidP="009F2C86">
            <w:pPr>
              <w:pStyle w:val="tablebody"/>
              <w:jc w:val="center"/>
            </w:pPr>
            <w:r>
              <w:t>0b</w:t>
            </w:r>
            <w:r w:rsidR="00D972D2" w:rsidRPr="00475CDC">
              <w:t>0011110x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79B7E7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346C64D1" w14:textId="77777777" w:rsidTr="00136170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A49D5A" w14:textId="77777777" w:rsidR="00D972D2" w:rsidRPr="00D27101" w:rsidRDefault="00D972D2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5671B" w14:textId="77777777" w:rsidR="00D972D2" w:rsidRPr="00475CDC" w:rsidRDefault="00D972D2" w:rsidP="009F2C86">
            <w:pPr>
              <w:pStyle w:val="tablebody"/>
              <w:jc w:val="center"/>
            </w:pPr>
            <w:proofErr w:type="spellStart"/>
            <w:r w:rsidRPr="00475CDC">
              <w:t>EthernetAVB</w:t>
            </w:r>
            <w:proofErr w:type="spellEnd"/>
            <w:r w:rsidRPr="00475CDC">
              <w:t xml:space="preserve"> PHY connector</w:t>
            </w:r>
          </w:p>
        </w:tc>
        <w:tc>
          <w:tcPr>
            <w:tcW w:w="10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2F62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Connector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37B67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E1C5C2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077B98B0" w14:textId="77777777" w:rsidTr="00136170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6473E4" w14:textId="77777777" w:rsidR="00D972D2" w:rsidRPr="00D27101" w:rsidRDefault="00D972D2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B85F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EXIO CN A</w:t>
            </w:r>
          </w:p>
        </w:tc>
        <w:tc>
          <w:tcPr>
            <w:tcW w:w="10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4020F" w14:textId="77777777" w:rsidR="00D972D2" w:rsidRPr="00475CDC" w:rsidRDefault="00D972D2" w:rsidP="009F2C86">
            <w:pPr>
              <w:pStyle w:val="tablebody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475CDC">
              <w:t>Connector- CN15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FC25B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8FECC9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69AC37CD" w14:textId="77777777" w:rsidTr="00136170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9D5E39" w14:textId="77777777" w:rsidR="00D972D2" w:rsidRPr="00D27101" w:rsidRDefault="00D972D2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472B8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EXIO CN C</w:t>
            </w:r>
          </w:p>
        </w:tc>
        <w:tc>
          <w:tcPr>
            <w:tcW w:w="10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1D7A9" w14:textId="77777777" w:rsidR="00D972D2" w:rsidRPr="00475CDC" w:rsidRDefault="00D972D2" w:rsidP="009F2C86">
            <w:pPr>
              <w:pStyle w:val="tablebody"/>
              <w:jc w:val="center"/>
              <w:rPr>
                <w:rFonts w:ascii="ArialMT" w:hAnsi="ArialMT" w:cs="ArialMT"/>
                <w:sz w:val="16"/>
                <w:szCs w:val="16"/>
                <w:lang w:eastAsia="ja-JP"/>
              </w:rPr>
            </w:pPr>
            <w:r w:rsidRPr="00475CDC">
              <w:t>Connector- CN17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B2790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09AFDC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5433F2C3" w14:textId="77777777" w:rsidTr="00136170">
        <w:trPr>
          <w:cantSplit/>
          <w:trHeight w:val="260"/>
          <w:tblHeader/>
        </w:trPr>
        <w:tc>
          <w:tcPr>
            <w:tcW w:w="1030" w:type="pct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E5AC1C" w14:textId="77777777" w:rsidR="00D972D2" w:rsidRPr="009F2C86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9F2C86">
              <w:rPr>
                <w:lang w:eastAsia="ja-JP"/>
              </w:rPr>
              <w:t>I2C1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87295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MAX9286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91C1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CSI-2 decoder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4417F" w14:textId="0A094719" w:rsidR="00D972D2" w:rsidRPr="00475CDC" w:rsidRDefault="00CF7DD1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0b</w:t>
            </w:r>
            <w:r w:rsidR="00D972D2" w:rsidRPr="00475CDC">
              <w:rPr>
                <w:lang w:eastAsia="ja-JP"/>
              </w:rPr>
              <w:t>1001000x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D1A1AC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06D4DD7E" w14:textId="77777777" w:rsidTr="00136170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F51447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7E825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MAX9286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1B30C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CSI-2 decoder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ECADF" w14:textId="7DA7EA0B" w:rsidR="00D972D2" w:rsidRPr="00475CDC" w:rsidRDefault="00CF7DD1" w:rsidP="009F2C86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0b</w:t>
            </w:r>
            <w:r w:rsidR="00D972D2" w:rsidRPr="00475CDC">
              <w:rPr>
                <w:lang w:eastAsia="ja-JP"/>
              </w:rPr>
              <w:t>1001010x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99C0F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0A536441" w14:textId="77777777" w:rsidTr="00136170">
        <w:trPr>
          <w:cantSplit/>
          <w:trHeight w:val="260"/>
          <w:tblHeader/>
        </w:trPr>
        <w:tc>
          <w:tcPr>
            <w:tcW w:w="1030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41EFEF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E7067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EXIO CN A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AEB52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Connector- CN15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282B3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CD0C08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397169C8" w14:textId="77777777" w:rsidTr="00136170">
        <w:trPr>
          <w:cantSplit/>
          <w:trHeight w:val="260"/>
          <w:tblHeader/>
        </w:trPr>
        <w:tc>
          <w:tcPr>
            <w:tcW w:w="103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9C0D2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6FC67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EXIO CN B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B32A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Connector- CN16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F317D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5A8371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5DF899C5" w14:textId="77777777" w:rsidTr="00136170">
        <w:trPr>
          <w:cantSplit/>
          <w:trHeight w:val="260"/>
          <w:tblHeader/>
        </w:trPr>
        <w:tc>
          <w:tcPr>
            <w:tcW w:w="103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3EE6E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I2C2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EC474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t>EXIO CN A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395D1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t>Connector- CN15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7608B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6FAACF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5B481350" w14:textId="77777777" w:rsidTr="00136170">
        <w:trPr>
          <w:cantSplit/>
          <w:trHeight w:val="260"/>
          <w:tblHeader/>
        </w:trPr>
        <w:tc>
          <w:tcPr>
            <w:tcW w:w="103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2FFADA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I2C3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74055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t>EXIO CN A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CD20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t>Connector- CN15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93311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D90957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7694D681" w14:textId="77777777" w:rsidTr="00136170">
        <w:trPr>
          <w:cantSplit/>
          <w:trHeight w:val="260"/>
          <w:tblHeader/>
        </w:trPr>
        <w:tc>
          <w:tcPr>
            <w:tcW w:w="10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9D38E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I2C4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5EA38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EXIO CN C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73519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Connector- CN17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CAFE4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CC46CF5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  <w:tr w:rsidR="00D972D2" w:rsidRPr="00F52BF2" w14:paraId="3F1834A2" w14:textId="77777777" w:rsidTr="00136170">
        <w:trPr>
          <w:cantSplit/>
          <w:trHeight w:val="260"/>
          <w:tblHeader/>
        </w:trPr>
        <w:tc>
          <w:tcPr>
            <w:tcW w:w="10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61B75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I2C5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83670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EXIO CN A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45DA" w14:textId="77777777" w:rsidR="00D972D2" w:rsidRPr="00475CDC" w:rsidRDefault="00D972D2" w:rsidP="009F2C86">
            <w:pPr>
              <w:pStyle w:val="tablebody"/>
              <w:jc w:val="center"/>
            </w:pPr>
            <w:r w:rsidRPr="00475CDC">
              <w:t>Connector- CN15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D6388" w14:textId="77777777" w:rsidR="00D972D2" w:rsidRPr="00475CDC" w:rsidRDefault="00D972D2" w:rsidP="009F2C86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30401B" w14:textId="77777777" w:rsidR="00D972D2" w:rsidRPr="00475CDC" w:rsidRDefault="00D972D2" w:rsidP="00D27101">
            <w:pPr>
              <w:pStyle w:val="tablebody"/>
              <w:jc w:val="center"/>
              <w:rPr>
                <w:lang w:eastAsia="ja-JP"/>
              </w:rPr>
            </w:pPr>
            <w:r w:rsidRPr="00475CDC">
              <w:rPr>
                <w:lang w:eastAsia="ja-JP"/>
              </w:rPr>
              <w:t>-</w:t>
            </w:r>
          </w:p>
        </w:tc>
      </w:tr>
    </w:tbl>
    <w:p w14:paraId="0ABA0085" w14:textId="1FB62C26" w:rsidR="00D972D2" w:rsidRDefault="00D972D2" w:rsidP="00F3043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4E968E6B" w14:textId="006ED1B9" w:rsidR="00D972D2" w:rsidRDefault="00D972D2" w:rsidP="00F3043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50B79438" w14:textId="77777777" w:rsidR="002F4162" w:rsidRDefault="00CB7597" w:rsidP="002F4162">
      <w:pPr>
        <w:pStyle w:val="Heading2"/>
        <w:rPr>
          <w:lang w:eastAsia="ja-JP"/>
        </w:rPr>
      </w:pPr>
      <w:r>
        <w:rPr>
          <w:lang w:eastAsia="ja-JP"/>
        </w:rPr>
        <w:lastRenderedPageBreak/>
        <w:t>Reference</w:t>
      </w:r>
    </w:p>
    <w:p w14:paraId="2DBE1418" w14:textId="77777777" w:rsidR="00F3043A" w:rsidRDefault="00CB7597" w:rsidP="00F3043A">
      <w:pPr>
        <w:pStyle w:val="Heading3"/>
      </w:pPr>
      <w:r>
        <w:rPr>
          <w:lang w:eastAsia="ja-JP"/>
        </w:rPr>
        <w:t>Standards</w:t>
      </w:r>
    </w:p>
    <w:p w14:paraId="076ED2A6" w14:textId="34AA9526" w:rsidR="00163DC8" w:rsidRDefault="00CB7597" w:rsidP="00163DC8">
      <w:pPr>
        <w:rPr>
          <w:lang w:eastAsia="ja-JP"/>
        </w:rPr>
      </w:pPr>
      <w:r w:rsidRPr="00F3043A">
        <w:t xml:space="preserve">The following table shows the standard that this module </w:t>
      </w:r>
      <w:proofErr w:type="gramStart"/>
      <w:r w:rsidRPr="00F3043A">
        <w:t>corresponds</w:t>
      </w:r>
      <w:proofErr w:type="gramEnd"/>
      <w:r w:rsidRPr="00F3043A">
        <w:t>.</w:t>
      </w:r>
    </w:p>
    <w:p w14:paraId="4193DEFB" w14:textId="4FF82961" w:rsidR="00163DC8" w:rsidRPr="002F4162" w:rsidRDefault="00053C8B" w:rsidP="008A73B0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1.3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1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 w:rsidRPr="00163DC8">
        <w:rPr>
          <w:lang w:eastAsia="ja-JP"/>
        </w:rPr>
        <w:t>Standard</w:t>
      </w:r>
      <w:r w:rsidR="00CB7597" w:rsidRPr="002F4162">
        <w:rPr>
          <w:lang w:eastAsia="ja-JP"/>
        </w:rPr>
        <w:t xml:space="preserve"> (</w:t>
      </w:r>
      <w:r w:rsidR="00CB7597" w:rsidRPr="00163DC8">
        <w:rPr>
          <w:lang w:eastAsia="ja-JP"/>
        </w:rPr>
        <w:t xml:space="preserve">R-Car </w:t>
      </w:r>
      <w:r w:rsidR="000F0BEF">
        <w:rPr>
          <w:lang w:eastAsia="ja-JP"/>
        </w:rPr>
        <w:t>H</w:t>
      </w:r>
      <w:r w:rsidR="003E7C9C">
        <w:rPr>
          <w:lang w:eastAsia="ja-JP"/>
        </w:rPr>
        <w:t>3</w:t>
      </w:r>
      <w:r w:rsidR="00785575">
        <w:rPr>
          <w:lang w:eastAsia="ja-JP"/>
        </w:rPr>
        <w:t>/M3</w:t>
      </w:r>
      <w:r w:rsidR="00707483">
        <w:rPr>
          <w:lang w:eastAsia="ja-JP"/>
        </w:rPr>
        <w:t>/M3N</w:t>
      </w:r>
      <w:r w:rsidR="008D615E">
        <w:rPr>
          <w:lang w:eastAsia="ja-JP"/>
        </w:rPr>
        <w:t>/E3</w:t>
      </w:r>
      <w:r w:rsidR="00B95CC6">
        <w:rPr>
          <w:lang w:eastAsia="ja-JP"/>
        </w:rPr>
        <w:t>/</w:t>
      </w:r>
      <w:r w:rsidR="00733A03">
        <w:rPr>
          <w:lang w:eastAsia="ja-JP"/>
        </w:rPr>
        <w:t>D3/</w:t>
      </w:r>
      <w:r w:rsidR="00B95CC6">
        <w:rPr>
          <w:lang w:eastAsia="ja-JP"/>
        </w:rPr>
        <w:t>V3U</w:t>
      </w:r>
      <w:r w:rsidR="00D972D2">
        <w:rPr>
          <w:lang w:eastAsia="ja-JP"/>
        </w:rPr>
        <w:t>/V3H</w:t>
      </w:r>
      <w:r w:rsidR="00CB7597" w:rsidRPr="002F4162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458"/>
        <w:gridCol w:w="1843"/>
        <w:gridCol w:w="4110"/>
        <w:gridCol w:w="993"/>
        <w:gridCol w:w="1428"/>
      </w:tblGrid>
      <w:tr w:rsidR="00163DC8" w:rsidRPr="002F4162" w14:paraId="01AA3367" w14:textId="77777777" w:rsidTr="00DD2A3A">
        <w:trPr>
          <w:cantSplit/>
          <w:trHeight w:val="260"/>
          <w:tblHeader/>
        </w:trPr>
        <w:tc>
          <w:tcPr>
            <w:tcW w:w="741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0DE1142" w14:textId="77777777" w:rsidR="00163DC8" w:rsidRPr="002F4162" w:rsidRDefault="00CB7597" w:rsidP="00163DC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Reference</w:t>
            </w:r>
            <w:r>
              <w:rPr>
                <w:rFonts w:ascii="Arial" w:hAnsi="Arial"/>
                <w:b/>
                <w:sz w:val="18"/>
                <w:lang w:eastAsia="ja-JP"/>
              </w:rPr>
              <w:br/>
            </w:r>
            <w:r w:rsidRPr="002F4162">
              <w:rPr>
                <w:rFonts w:ascii="Arial" w:hAnsi="Arial"/>
                <w:b/>
                <w:sz w:val="18"/>
                <w:lang w:eastAsia="ja-JP"/>
              </w:rPr>
              <w:t>Number</w:t>
            </w:r>
          </w:p>
        </w:tc>
        <w:tc>
          <w:tcPr>
            <w:tcW w:w="937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248F528" w14:textId="77777777" w:rsidR="00163DC8" w:rsidRPr="002F4162" w:rsidRDefault="00CB7597" w:rsidP="00163DC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Issue</w:t>
            </w:r>
          </w:p>
        </w:tc>
        <w:tc>
          <w:tcPr>
            <w:tcW w:w="209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3F1D3C1" w14:textId="77777777" w:rsidR="00163DC8" w:rsidRPr="002F4162" w:rsidRDefault="00CB7597" w:rsidP="00163DC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Title</w:t>
            </w:r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F554CE1" w14:textId="77777777" w:rsidR="00163DC8" w:rsidRPr="002F4162" w:rsidRDefault="00CB7597" w:rsidP="00163DC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Edition</w:t>
            </w:r>
          </w:p>
        </w:tc>
        <w:tc>
          <w:tcPr>
            <w:tcW w:w="72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67355AA" w14:textId="77777777" w:rsidR="00163DC8" w:rsidRPr="002F4162" w:rsidRDefault="00CB7597" w:rsidP="00163DC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Date</w:t>
            </w:r>
          </w:p>
        </w:tc>
      </w:tr>
      <w:tr w:rsidR="00163DC8" w:rsidRPr="002F4162" w14:paraId="2D940825" w14:textId="77777777" w:rsidTr="00DD2A3A">
        <w:trPr>
          <w:cantSplit/>
          <w:trHeight w:val="260"/>
          <w:tblHeader/>
        </w:trPr>
        <w:tc>
          <w:tcPr>
            <w:tcW w:w="741" w:type="pct"/>
            <w:shd w:val="clear" w:color="auto" w:fill="auto"/>
            <w:vAlign w:val="center"/>
          </w:tcPr>
          <w:p w14:paraId="7982A552" w14:textId="77777777" w:rsidR="00163DC8" w:rsidRPr="002F4162" w:rsidRDefault="00CB7597" w:rsidP="005D259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F4162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937" w:type="pct"/>
            <w:shd w:val="clear" w:color="auto" w:fill="auto"/>
            <w:vAlign w:val="center"/>
          </w:tcPr>
          <w:p w14:paraId="240D2FC1" w14:textId="77777777" w:rsidR="00163DC8" w:rsidRPr="002F4162" w:rsidRDefault="00CB7597" w:rsidP="005D259C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163DC8">
              <w:rPr>
                <w:rFonts w:ascii="Arial" w:hAnsi="Arial"/>
                <w:sz w:val="18"/>
                <w:lang w:eastAsia="ja-JP"/>
              </w:rPr>
              <w:t>Philips Semiconductors</w:t>
            </w:r>
          </w:p>
        </w:tc>
        <w:tc>
          <w:tcPr>
            <w:tcW w:w="2090" w:type="pct"/>
            <w:shd w:val="clear" w:color="auto" w:fill="auto"/>
            <w:vAlign w:val="center"/>
          </w:tcPr>
          <w:p w14:paraId="28EDD2F6" w14:textId="77777777" w:rsidR="00163DC8" w:rsidRPr="002F4162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163DC8">
              <w:rPr>
                <w:rFonts w:ascii="Arial" w:hAnsi="Arial"/>
                <w:sz w:val="18"/>
              </w:rPr>
              <w:t>THE I2C-BUS SPECIFICATION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46C2E4A9" w14:textId="77777777" w:rsidR="00163DC8" w:rsidRPr="002F4162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163DC8">
              <w:rPr>
                <w:rFonts w:ascii="Arial" w:hAnsi="Arial"/>
                <w:sz w:val="18"/>
                <w:lang w:eastAsia="ja-JP"/>
              </w:rPr>
              <w:t>2.1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DCAF133" w14:textId="77777777" w:rsidR="00163DC8" w:rsidRPr="002F4162" w:rsidRDefault="00084C02" w:rsidP="00084C0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 xml:space="preserve">Jan. </w:t>
            </w:r>
            <w:r w:rsidR="00CB7597" w:rsidRPr="002F4162">
              <w:rPr>
                <w:rFonts w:ascii="Arial" w:hAnsi="Arial"/>
                <w:sz w:val="18"/>
                <w:lang w:eastAsia="ja-JP"/>
              </w:rPr>
              <w:t>20</w:t>
            </w:r>
            <w:r w:rsidR="00CB7597">
              <w:rPr>
                <w:rFonts w:ascii="Arial" w:hAnsi="Arial"/>
                <w:sz w:val="18"/>
                <w:lang w:eastAsia="ja-JP"/>
              </w:rPr>
              <w:t>00</w:t>
            </w:r>
          </w:p>
        </w:tc>
      </w:tr>
      <w:tr w:rsidR="00163DC8" w:rsidRPr="002F4162" w14:paraId="0BDE3DC9" w14:textId="77777777" w:rsidTr="00DD2A3A">
        <w:trPr>
          <w:cantSplit/>
          <w:trHeight w:val="260"/>
          <w:tblHeader/>
        </w:trPr>
        <w:tc>
          <w:tcPr>
            <w:tcW w:w="741" w:type="pct"/>
            <w:shd w:val="clear" w:color="auto" w:fill="auto"/>
            <w:vAlign w:val="center"/>
          </w:tcPr>
          <w:p w14:paraId="23094C62" w14:textId="77777777" w:rsidR="00163DC8" w:rsidRPr="002F4162" w:rsidRDefault="00CB7597" w:rsidP="005D259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F4162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937" w:type="pct"/>
            <w:shd w:val="clear" w:color="auto" w:fill="auto"/>
            <w:vAlign w:val="center"/>
          </w:tcPr>
          <w:p w14:paraId="36C41662" w14:textId="77777777" w:rsidR="00163DC8" w:rsidRPr="002F4162" w:rsidRDefault="00CB7597" w:rsidP="005D259C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163DC8">
              <w:rPr>
                <w:rFonts w:ascii="Arial" w:hAnsi="Arial"/>
                <w:sz w:val="18"/>
              </w:rPr>
              <w:t>SBS Implementers Forum</w:t>
            </w:r>
          </w:p>
        </w:tc>
        <w:tc>
          <w:tcPr>
            <w:tcW w:w="2090" w:type="pct"/>
            <w:shd w:val="clear" w:color="auto" w:fill="auto"/>
            <w:vAlign w:val="center"/>
          </w:tcPr>
          <w:p w14:paraId="1B9B6BB8" w14:textId="77777777" w:rsidR="00163DC8" w:rsidRPr="002F4162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163DC8">
              <w:rPr>
                <w:rFonts w:ascii="Arial" w:hAnsi="Arial"/>
                <w:sz w:val="18"/>
              </w:rPr>
              <w:t>System Management Bus (</w:t>
            </w:r>
            <w:proofErr w:type="spellStart"/>
            <w:r w:rsidRPr="00163DC8">
              <w:rPr>
                <w:rFonts w:ascii="Arial" w:hAnsi="Arial"/>
                <w:sz w:val="18"/>
              </w:rPr>
              <w:t>SMBus</w:t>
            </w:r>
            <w:proofErr w:type="spellEnd"/>
            <w:r w:rsidRPr="00163DC8">
              <w:rPr>
                <w:rFonts w:ascii="Arial" w:hAnsi="Arial"/>
                <w:sz w:val="18"/>
              </w:rPr>
              <w:t>) Specification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34803B93" w14:textId="77777777" w:rsidR="00163DC8" w:rsidRPr="002F4162" w:rsidRDefault="00CB7597" w:rsidP="00163DC8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163DC8">
              <w:rPr>
                <w:rFonts w:ascii="Arial" w:hAnsi="Arial"/>
                <w:sz w:val="18"/>
                <w:lang w:eastAsia="ja-JP"/>
              </w:rPr>
              <w:t>Version</w:t>
            </w:r>
            <w:r>
              <w:rPr>
                <w:rFonts w:ascii="Arial" w:hAnsi="Arial"/>
                <w:sz w:val="18"/>
                <w:lang w:eastAsia="ja-JP"/>
              </w:rPr>
              <w:br/>
            </w:r>
            <w:r w:rsidRPr="00163DC8">
              <w:rPr>
                <w:rFonts w:ascii="Arial" w:hAnsi="Arial"/>
                <w:sz w:val="18"/>
                <w:lang w:eastAsia="ja-JP"/>
              </w:rPr>
              <w:t>2.0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67A460D" w14:textId="77777777" w:rsidR="00163DC8" w:rsidRPr="002F4162" w:rsidRDefault="00084C02" w:rsidP="00084C0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 xml:space="preserve">Aug. 03, </w:t>
            </w:r>
            <w:r w:rsidR="00CB7597">
              <w:rPr>
                <w:rFonts w:ascii="Arial" w:hAnsi="Arial"/>
                <w:sz w:val="18"/>
                <w:lang w:eastAsia="ja-JP"/>
              </w:rPr>
              <w:t>2000</w:t>
            </w:r>
          </w:p>
        </w:tc>
      </w:tr>
    </w:tbl>
    <w:p w14:paraId="67F5126C" w14:textId="77777777" w:rsidR="00163DC8" w:rsidRPr="002F4162" w:rsidRDefault="00163DC8" w:rsidP="00163DC8">
      <w:pPr>
        <w:rPr>
          <w:lang w:eastAsia="ja-JP"/>
        </w:rPr>
      </w:pPr>
    </w:p>
    <w:p w14:paraId="3FD0A13C" w14:textId="77777777" w:rsidR="00163DC8" w:rsidRDefault="00CB7597" w:rsidP="00163DC8">
      <w:pPr>
        <w:pStyle w:val="Heading3"/>
      </w:pPr>
      <w:r>
        <w:rPr>
          <w:lang w:eastAsia="ja-JP"/>
        </w:rPr>
        <w:t>Related Documents</w:t>
      </w:r>
    </w:p>
    <w:p w14:paraId="41C65922" w14:textId="77777777" w:rsidR="00F3043A" w:rsidRDefault="00CB7597" w:rsidP="00DF7F77">
      <w:pPr>
        <w:spacing w:line="480" w:lineRule="auto"/>
        <w:rPr>
          <w:lang w:eastAsia="ja-JP"/>
        </w:rPr>
      </w:pPr>
      <w:r w:rsidRPr="00163DC8">
        <w:rPr>
          <w:lang w:eastAsia="ja-JP"/>
        </w:rPr>
        <w:t>The following table shows the document related to this module.</w:t>
      </w:r>
    </w:p>
    <w:p w14:paraId="71563B20" w14:textId="37557E5F" w:rsidR="002F4162" w:rsidRPr="002F4162" w:rsidRDefault="00053C8B" w:rsidP="008A73B0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1.3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2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 w:rsidRPr="002F4162">
        <w:rPr>
          <w:lang w:eastAsia="ja-JP"/>
        </w:rPr>
        <w:t>Related document</w:t>
      </w:r>
      <w:r w:rsidR="00785575">
        <w:rPr>
          <w:lang w:eastAsia="ja-JP"/>
        </w:rPr>
        <w:t>s</w:t>
      </w:r>
      <w:r w:rsidR="00CB7597" w:rsidRPr="002F4162">
        <w:rPr>
          <w:lang w:eastAsia="ja-JP"/>
        </w:rPr>
        <w:t xml:space="preserve"> (R-Car H</w:t>
      </w:r>
      <w:r w:rsidR="003E7C9C">
        <w:rPr>
          <w:lang w:eastAsia="ja-JP"/>
        </w:rPr>
        <w:t>3</w:t>
      </w:r>
      <w:r w:rsidR="00785575">
        <w:rPr>
          <w:lang w:eastAsia="ja-JP"/>
        </w:rPr>
        <w:t>/M3</w:t>
      </w:r>
      <w:r w:rsidR="00707483">
        <w:rPr>
          <w:lang w:eastAsia="ja-JP"/>
        </w:rPr>
        <w:t>/M3N</w:t>
      </w:r>
      <w:r w:rsidR="008D615E">
        <w:rPr>
          <w:lang w:eastAsia="ja-JP"/>
        </w:rPr>
        <w:t>/E3</w:t>
      </w:r>
      <w:r w:rsidR="004A655A">
        <w:t>/</w:t>
      </w:r>
      <w:r w:rsidR="00733A03">
        <w:t>D3/</w:t>
      </w:r>
      <w:r w:rsidR="004A655A">
        <w:t>V3U</w:t>
      </w:r>
      <w:r w:rsidR="00F52BF2">
        <w:t>/V3H</w:t>
      </w:r>
      <w:r w:rsidR="00CB7597" w:rsidRPr="002F4162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939"/>
        <w:gridCol w:w="1369"/>
        <w:gridCol w:w="5022"/>
        <w:gridCol w:w="1074"/>
        <w:gridCol w:w="1428"/>
      </w:tblGrid>
      <w:tr w:rsidR="002F4162" w:rsidRPr="002F4162" w14:paraId="7E20CA87" w14:textId="77777777" w:rsidTr="009F2C86">
        <w:trPr>
          <w:cantSplit/>
          <w:trHeight w:val="260"/>
          <w:tblHeader/>
        </w:trPr>
        <w:tc>
          <w:tcPr>
            <w:tcW w:w="478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427294C" w14:textId="77777777" w:rsidR="002F4162" w:rsidRPr="002F4162" w:rsidRDefault="00CB7597" w:rsidP="002F416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Number</w:t>
            </w:r>
          </w:p>
        </w:tc>
        <w:tc>
          <w:tcPr>
            <w:tcW w:w="69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D680706" w14:textId="77777777" w:rsidR="002F4162" w:rsidRPr="002F4162" w:rsidRDefault="00CB7597" w:rsidP="002F416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Issue</w:t>
            </w:r>
          </w:p>
        </w:tc>
        <w:tc>
          <w:tcPr>
            <w:tcW w:w="255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AE256C8" w14:textId="77777777" w:rsidR="002F4162" w:rsidRPr="002F4162" w:rsidRDefault="00CB7597" w:rsidP="002F416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Title</w:t>
            </w:r>
          </w:p>
        </w:tc>
        <w:tc>
          <w:tcPr>
            <w:tcW w:w="54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8281C2F" w14:textId="77777777" w:rsidR="002F4162" w:rsidRPr="002F4162" w:rsidRDefault="00CB7597" w:rsidP="002F416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Edition</w:t>
            </w:r>
          </w:p>
        </w:tc>
        <w:tc>
          <w:tcPr>
            <w:tcW w:w="72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5CE15A1" w14:textId="77777777" w:rsidR="002F4162" w:rsidRPr="002F4162" w:rsidRDefault="00CB7597" w:rsidP="002F416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Date</w:t>
            </w:r>
          </w:p>
        </w:tc>
      </w:tr>
      <w:tr w:rsidR="00C96D6E" w:rsidRPr="002F4162" w14:paraId="51F26F2E" w14:textId="77777777" w:rsidTr="009F2C86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4B06A5C9" w14:textId="77777777" w:rsidR="00C96D6E" w:rsidRDefault="00C96D6E" w:rsidP="00C96D6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5912FCE4" w14:textId="77777777" w:rsidR="00C96D6E" w:rsidRDefault="00C96D6E" w:rsidP="00C96D6E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</w:t>
            </w:r>
            <w:r>
              <w:rPr>
                <w:rFonts w:ascii="Arial" w:hAnsi="Arial"/>
                <w:sz w:val="18"/>
                <w:lang w:eastAsia="ja-JP"/>
              </w:rPr>
              <w:t>enesas Electro</w:t>
            </w:r>
            <w:r w:rsidR="008D615E">
              <w:rPr>
                <w:rFonts w:ascii="Arial" w:hAnsi="Arial"/>
                <w:sz w:val="18"/>
                <w:lang w:eastAsia="ja-JP"/>
              </w:rPr>
              <w:t>ni</w:t>
            </w:r>
            <w:r>
              <w:rPr>
                <w:rFonts w:ascii="Arial" w:hAnsi="Arial"/>
                <w:sz w:val="18"/>
                <w:lang w:eastAsia="ja-JP"/>
              </w:rPr>
              <w:t>cs</w:t>
            </w:r>
          </w:p>
        </w:tc>
        <w:tc>
          <w:tcPr>
            <w:tcW w:w="2554" w:type="pct"/>
            <w:shd w:val="clear" w:color="auto" w:fill="auto"/>
            <w:vAlign w:val="center"/>
          </w:tcPr>
          <w:p w14:paraId="487C8DBF" w14:textId="77777777" w:rsidR="00C96D6E" w:rsidRPr="00B53CAC" w:rsidRDefault="000F3915" w:rsidP="002643DA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0F3915">
              <w:rPr>
                <w:rFonts w:ascii="Arial" w:hAnsi="Arial"/>
                <w:sz w:val="18"/>
                <w:lang w:eastAsia="ja-JP"/>
              </w:rPr>
              <w:t>R-Car Series, 3rd Generation User’s Manual: Hardware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D56A6D6" w14:textId="67A0A29A" w:rsidR="00C96D6E" w:rsidRDefault="000F3915" w:rsidP="002051F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</w:t>
            </w:r>
            <w:r>
              <w:rPr>
                <w:rFonts w:ascii="Arial" w:hAnsi="Arial"/>
                <w:sz w:val="18"/>
                <w:lang w:eastAsia="ja-JP"/>
              </w:rPr>
              <w:t>ev.</w:t>
            </w:r>
            <w:r w:rsidR="00F52BF2">
              <w:rPr>
                <w:rFonts w:ascii="Arial" w:hAnsi="Arial"/>
                <w:sz w:val="18"/>
                <w:lang w:eastAsia="ja-JP"/>
              </w:rPr>
              <w:t>2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  <w:r w:rsidR="00F52BF2">
              <w:rPr>
                <w:rFonts w:ascii="Arial" w:hAnsi="Arial"/>
                <w:sz w:val="18"/>
                <w:lang w:eastAsia="ja-JP"/>
              </w:rPr>
              <w:t>2</w:t>
            </w:r>
            <w:r>
              <w:rPr>
                <w:rFonts w:ascii="Arial" w:hAnsi="Arial"/>
                <w:sz w:val="18"/>
                <w:lang w:eastAsia="ja-JP"/>
              </w:rPr>
              <w:t>0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04B4067" w14:textId="3AA1DEDD" w:rsidR="00C96D6E" w:rsidRDefault="00F52BF2" w:rsidP="00F20439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lang w:eastAsia="ja-JP"/>
              </w:rPr>
              <w:t>Jun</w:t>
            </w:r>
            <w:r w:rsidR="000F3915" w:rsidRPr="000F3915">
              <w:rPr>
                <w:rFonts w:asciiTheme="majorHAnsi" w:hAnsiTheme="majorHAnsi" w:cstheme="majorHAnsi"/>
                <w:sz w:val="18"/>
                <w:lang w:eastAsia="ja-JP"/>
              </w:rPr>
              <w:t>. 3</w:t>
            </w:r>
            <w:r w:rsidR="00845680">
              <w:rPr>
                <w:rFonts w:asciiTheme="majorHAnsi" w:hAnsiTheme="majorHAnsi" w:cstheme="majorHAnsi"/>
                <w:sz w:val="18"/>
                <w:lang w:eastAsia="ja-JP"/>
              </w:rPr>
              <w:t>0</w:t>
            </w:r>
            <w:r w:rsidR="000F3915" w:rsidRPr="000F3915">
              <w:rPr>
                <w:rFonts w:asciiTheme="majorHAnsi" w:hAnsiTheme="majorHAnsi" w:cstheme="majorHAnsi"/>
                <w:sz w:val="18"/>
                <w:lang w:eastAsia="ja-JP"/>
              </w:rPr>
              <w:t xml:space="preserve">, </w:t>
            </w:r>
            <w:r w:rsidRPr="000F3915">
              <w:rPr>
                <w:rFonts w:asciiTheme="majorHAnsi" w:hAnsiTheme="majorHAnsi" w:cstheme="majorHAnsi"/>
                <w:sz w:val="18"/>
                <w:lang w:eastAsia="ja-JP"/>
              </w:rPr>
              <w:t>20</w:t>
            </w:r>
            <w:r>
              <w:rPr>
                <w:rFonts w:asciiTheme="majorHAnsi" w:hAnsiTheme="majorHAnsi" w:cstheme="majorHAnsi"/>
                <w:sz w:val="18"/>
                <w:lang w:eastAsia="ja-JP"/>
              </w:rPr>
              <w:t>20</w:t>
            </w:r>
          </w:p>
        </w:tc>
      </w:tr>
      <w:tr w:rsidR="002643DA" w:rsidRPr="002F4162" w14:paraId="330F4529" w14:textId="77777777" w:rsidTr="009F2C86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5CA027A7" w14:textId="77777777" w:rsidR="002643DA" w:rsidRPr="002F4162" w:rsidRDefault="002643DA" w:rsidP="002643DA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F4162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71E19BF" w14:textId="77777777" w:rsidR="002643DA" w:rsidRPr="002F4162" w:rsidRDefault="002643DA" w:rsidP="002643DA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2F4162">
              <w:rPr>
                <w:rFonts w:ascii="Arial" w:hAnsi="Arial"/>
                <w:sz w:val="18"/>
              </w:rPr>
              <w:t>Renesas</w:t>
            </w:r>
            <w:r w:rsidRPr="002F4162"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2F4162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2554" w:type="pct"/>
            <w:shd w:val="clear" w:color="auto" w:fill="auto"/>
            <w:vAlign w:val="center"/>
          </w:tcPr>
          <w:p w14:paraId="28CE7354" w14:textId="77777777" w:rsidR="003E7C9C" w:rsidRDefault="003E7C9C" w:rsidP="003E7C9C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B53CAC">
              <w:rPr>
                <w:rFonts w:ascii="Arial" w:hAnsi="Arial"/>
                <w:sz w:val="18"/>
              </w:rPr>
              <w:t>R-CarH</w:t>
            </w:r>
            <w:r>
              <w:rPr>
                <w:rFonts w:ascii="Arial" w:hAnsi="Arial"/>
                <w:sz w:val="18"/>
              </w:rPr>
              <w:t>3-SiP</w:t>
            </w:r>
            <w:r w:rsidRPr="00B53CAC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S</w:t>
            </w:r>
            <w:r w:rsidRPr="00B53CAC">
              <w:rPr>
                <w:rFonts w:ascii="Arial" w:hAnsi="Arial"/>
                <w:sz w:val="18"/>
              </w:rPr>
              <w:t xml:space="preserve">ystem </w:t>
            </w:r>
            <w:r>
              <w:rPr>
                <w:rFonts w:ascii="Arial" w:hAnsi="Arial"/>
                <w:sz w:val="18"/>
              </w:rPr>
              <w:t>E</w:t>
            </w:r>
            <w:r w:rsidRPr="00B53CAC">
              <w:rPr>
                <w:rFonts w:ascii="Arial" w:hAnsi="Arial"/>
                <w:sz w:val="18"/>
              </w:rPr>
              <w:t xml:space="preserve">valuation </w:t>
            </w:r>
            <w:r>
              <w:rPr>
                <w:rFonts w:ascii="Arial" w:hAnsi="Arial"/>
                <w:sz w:val="18"/>
              </w:rPr>
              <w:t>B</w:t>
            </w:r>
            <w:r w:rsidRPr="00B53CAC">
              <w:rPr>
                <w:rFonts w:ascii="Arial" w:hAnsi="Arial"/>
                <w:sz w:val="18"/>
              </w:rPr>
              <w:t>oard</w:t>
            </w:r>
          </w:p>
          <w:p w14:paraId="132B272C" w14:textId="77777777" w:rsidR="003E7C9C" w:rsidRDefault="003E7C9C" w:rsidP="003E7C9C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Salvator-X Hardware Manual</w:t>
            </w:r>
          </w:p>
          <w:p w14:paraId="798A8BA9" w14:textId="77777777" w:rsidR="002643DA" w:rsidRPr="002F4162" w:rsidRDefault="003E7C9C" w:rsidP="00F20439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B53CAC">
              <w:rPr>
                <w:rFonts w:ascii="Arial" w:hAnsi="Arial"/>
                <w:sz w:val="18"/>
              </w:rPr>
              <w:t>RTP0RC779</w:t>
            </w:r>
            <w:r>
              <w:rPr>
                <w:rFonts w:ascii="Arial" w:hAnsi="Arial"/>
                <w:sz w:val="18"/>
              </w:rPr>
              <w:t>5</w:t>
            </w:r>
            <w:r w:rsidRPr="00B53CAC">
              <w:rPr>
                <w:rFonts w:ascii="Arial" w:hAnsi="Arial"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IPB</w:t>
            </w:r>
            <w:r w:rsidRPr="00B53CAC">
              <w:rPr>
                <w:rFonts w:ascii="Arial" w:hAnsi="Arial"/>
                <w:sz w:val="18"/>
              </w:rPr>
              <w:t>001</w:t>
            </w:r>
            <w:r w:rsidR="00785575">
              <w:rPr>
                <w:rFonts w:ascii="Arial" w:hAnsi="Arial"/>
                <w:sz w:val="18"/>
              </w:rPr>
              <w:t>1</w:t>
            </w:r>
            <w:r w:rsidRPr="00B53CAC">
              <w:rPr>
                <w:rFonts w:ascii="Arial" w:hAnsi="Arial"/>
                <w:sz w:val="18"/>
              </w:rPr>
              <w:t>S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31CD9F0" w14:textId="77777777" w:rsidR="002643DA" w:rsidRPr="002F4162" w:rsidRDefault="002643DA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424FC">
              <w:rPr>
                <w:rFonts w:ascii="Arial" w:hAnsi="Arial"/>
                <w:sz w:val="18"/>
                <w:lang w:eastAsia="ja-JP"/>
              </w:rPr>
              <w:t>Rev.</w:t>
            </w:r>
            <w:r w:rsidR="00785575">
              <w:rPr>
                <w:rFonts w:ascii="Arial" w:hAnsi="Arial"/>
                <w:sz w:val="18"/>
                <w:lang w:eastAsia="ja-JP"/>
              </w:rPr>
              <w:t>1</w:t>
            </w:r>
            <w:r w:rsidRPr="00A424FC">
              <w:rPr>
                <w:rFonts w:ascii="Arial" w:hAnsi="Arial"/>
                <w:sz w:val="18"/>
                <w:lang w:eastAsia="ja-JP"/>
              </w:rPr>
              <w:t>.0</w:t>
            </w:r>
            <w:r w:rsidR="00865D25">
              <w:rPr>
                <w:rFonts w:ascii="Arial" w:hAnsi="Arial"/>
                <w:sz w:val="18"/>
                <w:lang w:eastAsia="ja-JP"/>
              </w:rPr>
              <w:t>9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14E1BCA8" w14:textId="77777777" w:rsidR="002643DA" w:rsidRPr="002F4162" w:rsidRDefault="00865D25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May</w:t>
            </w:r>
            <w:r w:rsidR="002643DA" w:rsidRPr="00A424FC">
              <w:rPr>
                <w:rFonts w:ascii="Arial" w:hAnsi="Arial"/>
                <w:sz w:val="18"/>
                <w:lang w:eastAsia="ja-JP"/>
              </w:rPr>
              <w:t xml:space="preserve">. </w:t>
            </w:r>
            <w:r w:rsidR="00261D12">
              <w:rPr>
                <w:rFonts w:ascii="Arial" w:hAnsi="Arial"/>
                <w:sz w:val="18"/>
                <w:lang w:eastAsia="ja-JP"/>
              </w:rPr>
              <w:t>1</w:t>
            </w:r>
            <w:r>
              <w:rPr>
                <w:rFonts w:ascii="Arial" w:hAnsi="Arial"/>
                <w:sz w:val="18"/>
                <w:lang w:eastAsia="ja-JP"/>
              </w:rPr>
              <w:t>1</w:t>
            </w:r>
            <w:r w:rsidR="002643DA" w:rsidRPr="00A424FC">
              <w:rPr>
                <w:rFonts w:ascii="Arial" w:hAnsi="Arial"/>
                <w:sz w:val="18"/>
                <w:lang w:eastAsia="ja-JP"/>
              </w:rPr>
              <w:t>, 201</w:t>
            </w:r>
            <w:r>
              <w:rPr>
                <w:rFonts w:ascii="Arial" w:hAnsi="Arial"/>
                <w:sz w:val="18"/>
                <w:lang w:eastAsia="ja-JP"/>
              </w:rPr>
              <w:t>7</w:t>
            </w:r>
          </w:p>
        </w:tc>
      </w:tr>
      <w:tr w:rsidR="00261D12" w:rsidRPr="002F4162" w14:paraId="594042F7" w14:textId="77777777" w:rsidTr="009F2C86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6BDCFE59" w14:textId="77777777" w:rsidR="00261D12" w:rsidRPr="002F4162" w:rsidRDefault="00261D12" w:rsidP="002643DA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18168EFA" w14:textId="77777777" w:rsidR="00261D12" w:rsidRDefault="00261D12" w:rsidP="002643DA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</w:t>
            </w:r>
            <w:r w:rsidR="0022278A">
              <w:rPr>
                <w:rFonts w:ascii="Arial" w:hAnsi="Arial"/>
                <w:sz w:val="18"/>
                <w:lang w:eastAsia="ja-JP"/>
              </w:rPr>
              <w:t>n</w:t>
            </w:r>
            <w:r>
              <w:rPr>
                <w:rFonts w:ascii="Arial" w:hAnsi="Arial" w:hint="eastAsia"/>
                <w:sz w:val="18"/>
                <w:lang w:eastAsia="ja-JP"/>
              </w:rPr>
              <w:t>esas</w:t>
            </w:r>
          </w:p>
          <w:p w14:paraId="3477BD00" w14:textId="77777777" w:rsidR="00261D12" w:rsidRPr="002F4162" w:rsidRDefault="00261D12" w:rsidP="002643DA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Electronics</w:t>
            </w:r>
          </w:p>
        </w:tc>
        <w:tc>
          <w:tcPr>
            <w:tcW w:w="2554" w:type="pct"/>
            <w:shd w:val="clear" w:color="auto" w:fill="auto"/>
            <w:vAlign w:val="center"/>
          </w:tcPr>
          <w:p w14:paraId="709A7AF8" w14:textId="77777777" w:rsidR="00261D12" w:rsidRDefault="00261D12" w:rsidP="00261D12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R-CarM3-SiP</w:t>
            </w:r>
            <w:r w:rsidRPr="00B53CAC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S</w:t>
            </w:r>
            <w:r w:rsidRPr="00B53CAC">
              <w:rPr>
                <w:rFonts w:ascii="Arial" w:hAnsi="Arial"/>
                <w:sz w:val="18"/>
              </w:rPr>
              <w:t xml:space="preserve">ystem </w:t>
            </w:r>
            <w:r>
              <w:rPr>
                <w:rFonts w:ascii="Arial" w:hAnsi="Arial"/>
                <w:sz w:val="18"/>
              </w:rPr>
              <w:t>E</w:t>
            </w:r>
            <w:r w:rsidRPr="00B53CAC">
              <w:rPr>
                <w:rFonts w:ascii="Arial" w:hAnsi="Arial"/>
                <w:sz w:val="18"/>
              </w:rPr>
              <w:t xml:space="preserve">valuation </w:t>
            </w:r>
            <w:r>
              <w:rPr>
                <w:rFonts w:ascii="Arial" w:hAnsi="Arial"/>
                <w:sz w:val="18"/>
              </w:rPr>
              <w:t>B</w:t>
            </w:r>
            <w:r w:rsidRPr="00B53CAC">
              <w:rPr>
                <w:rFonts w:ascii="Arial" w:hAnsi="Arial"/>
                <w:sz w:val="18"/>
              </w:rPr>
              <w:t>oard</w:t>
            </w:r>
          </w:p>
          <w:p w14:paraId="716C715B" w14:textId="77777777" w:rsidR="00261D12" w:rsidRDefault="00261D12" w:rsidP="00261D12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Salvator-X Hardware Manual</w:t>
            </w:r>
          </w:p>
          <w:p w14:paraId="6845943C" w14:textId="77777777" w:rsidR="00261D12" w:rsidRPr="005D3A8E" w:rsidRDefault="00261D12" w:rsidP="003E7C9C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szCs w:val="18"/>
              </w:rPr>
            </w:pPr>
            <w:r w:rsidRPr="005D3A8E">
              <w:rPr>
                <w:rFonts w:ascii="Arial" w:hAnsi="Arial" w:cs="Arial"/>
                <w:sz w:val="18"/>
                <w:szCs w:val="18"/>
                <w:lang w:eastAsia="ja-JP"/>
              </w:rPr>
              <w:t>RTP0RC7796SIPB0011S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054BC74" w14:textId="77777777" w:rsidR="00261D12" w:rsidRPr="00A424FC" w:rsidRDefault="00261D12" w:rsidP="00261D1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Rev.0.0</w:t>
            </w:r>
            <w:r w:rsidR="00865D25">
              <w:rPr>
                <w:rFonts w:ascii="Arial" w:hAnsi="Arial"/>
                <w:sz w:val="18"/>
                <w:lang w:eastAsia="ja-JP"/>
              </w:rPr>
              <w:t>4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DCE953E" w14:textId="77777777" w:rsidR="00261D12" w:rsidRDefault="00865D25" w:rsidP="007C763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Oct</w:t>
            </w:r>
            <w:r w:rsidR="00261D12">
              <w:rPr>
                <w:rFonts w:ascii="Arial" w:hAnsi="Arial" w:hint="eastAsia"/>
                <w:sz w:val="18"/>
                <w:lang w:eastAsia="ja-JP"/>
              </w:rPr>
              <w:t xml:space="preserve">. </w:t>
            </w:r>
            <w:r>
              <w:rPr>
                <w:rFonts w:ascii="Arial" w:hAnsi="Arial"/>
                <w:sz w:val="18"/>
                <w:lang w:eastAsia="ja-JP"/>
              </w:rPr>
              <w:t>3</w:t>
            </w:r>
            <w:r w:rsidR="00261D12">
              <w:rPr>
                <w:rFonts w:ascii="Arial" w:hAnsi="Arial"/>
                <w:sz w:val="18"/>
                <w:lang w:eastAsia="ja-JP"/>
              </w:rPr>
              <w:t>.2016</w:t>
            </w:r>
          </w:p>
        </w:tc>
      </w:tr>
      <w:tr w:rsidR="0022278A" w:rsidRPr="002F4162" w14:paraId="1EB52262" w14:textId="77777777" w:rsidTr="009F2C86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1155D699" w14:textId="77777777" w:rsidR="0022278A" w:rsidRDefault="0022278A" w:rsidP="002643DA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5166F65" w14:textId="77777777" w:rsidR="0022278A" w:rsidRDefault="0022278A" w:rsidP="002643DA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2F4162">
              <w:rPr>
                <w:rFonts w:ascii="Arial" w:hAnsi="Arial"/>
                <w:sz w:val="18"/>
              </w:rPr>
              <w:t>Renesas</w:t>
            </w:r>
          </w:p>
          <w:p w14:paraId="68BC37ED" w14:textId="77777777" w:rsidR="0022278A" w:rsidRDefault="0022278A" w:rsidP="002643DA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Electronics</w:t>
            </w:r>
          </w:p>
        </w:tc>
        <w:tc>
          <w:tcPr>
            <w:tcW w:w="2554" w:type="pct"/>
            <w:shd w:val="clear" w:color="auto" w:fill="auto"/>
            <w:vAlign w:val="center"/>
          </w:tcPr>
          <w:p w14:paraId="17BA6ED2" w14:textId="77777777" w:rsidR="0022278A" w:rsidRDefault="0022278A" w:rsidP="00261D12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2278A">
              <w:rPr>
                <w:rFonts w:ascii="Arial" w:hAnsi="Arial"/>
                <w:sz w:val="18"/>
              </w:rPr>
              <w:t>R-CarH3-SiP/M3-SiP</w:t>
            </w:r>
            <w:r w:rsidR="005C542A" w:rsidRPr="005C542A">
              <w:rPr>
                <w:rFonts w:ascii="Arial" w:hAnsi="Arial"/>
                <w:sz w:val="18"/>
              </w:rPr>
              <w:t>/M3N-SiP</w:t>
            </w:r>
            <w:r w:rsidRPr="0022278A">
              <w:rPr>
                <w:rFonts w:ascii="Arial" w:hAnsi="Arial"/>
                <w:sz w:val="18"/>
              </w:rPr>
              <w:t xml:space="preserve"> System Evaluation Board</w:t>
            </w:r>
          </w:p>
          <w:p w14:paraId="663A1B18" w14:textId="77777777" w:rsidR="0022278A" w:rsidRDefault="0022278A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2278A">
              <w:rPr>
                <w:rFonts w:ascii="Arial" w:hAnsi="Arial"/>
                <w:sz w:val="18"/>
              </w:rPr>
              <w:t>Salvator-XS Hardware Manual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E2E5962" w14:textId="77777777" w:rsidR="0022278A" w:rsidRDefault="0022278A" w:rsidP="00261D1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Rev.2.0</w:t>
            </w:r>
            <w:r w:rsidR="005C542A">
              <w:rPr>
                <w:rFonts w:ascii="Arial" w:hAnsi="Arial"/>
                <w:sz w:val="18"/>
                <w:lang w:eastAsia="ja-JP"/>
              </w:rPr>
              <w:t>4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327F37F" w14:textId="77777777" w:rsidR="0022278A" w:rsidRDefault="005C542A" w:rsidP="007C763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5C542A">
              <w:rPr>
                <w:rFonts w:ascii="Arial" w:hAnsi="Arial"/>
                <w:sz w:val="18"/>
                <w:lang w:eastAsia="ja-JP"/>
              </w:rPr>
              <w:t>Jul. 17, 2018</w:t>
            </w:r>
          </w:p>
        </w:tc>
      </w:tr>
      <w:tr w:rsidR="00E31E36" w:rsidRPr="002F4162" w14:paraId="000E3EAF" w14:textId="77777777" w:rsidTr="009F2C86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25F4DBE0" w14:textId="77777777" w:rsidR="00E31E36" w:rsidRDefault="00E31E36" w:rsidP="00E31E3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3DA3E4C9" w14:textId="77777777" w:rsidR="00E31E36" w:rsidRPr="002B6EB6" w:rsidRDefault="00E31E36" w:rsidP="00E31E36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B6EB6">
              <w:rPr>
                <w:rFonts w:ascii="Arial" w:hAnsi="Arial" w:cs="Arial"/>
                <w:sz w:val="18"/>
                <w:szCs w:val="18"/>
              </w:rPr>
              <w:t>Renesas</w:t>
            </w:r>
          </w:p>
          <w:p w14:paraId="538CC6A3" w14:textId="77777777" w:rsidR="00E31E36" w:rsidRPr="00551F16" w:rsidRDefault="00E31E36" w:rsidP="00E31E36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1F16">
              <w:rPr>
                <w:rFonts w:ascii="Arial" w:hAnsi="Arial" w:cs="Arial"/>
                <w:sz w:val="18"/>
                <w:szCs w:val="18"/>
                <w:lang w:eastAsia="ja-JP"/>
              </w:rPr>
              <w:t>Electronics</w:t>
            </w:r>
          </w:p>
        </w:tc>
        <w:tc>
          <w:tcPr>
            <w:tcW w:w="2554" w:type="pct"/>
            <w:shd w:val="clear" w:color="auto" w:fill="auto"/>
            <w:vAlign w:val="center"/>
          </w:tcPr>
          <w:p w14:paraId="5AAD5054" w14:textId="77777777" w:rsidR="00E31E36" w:rsidRPr="002B6EB6" w:rsidRDefault="0092598B" w:rsidP="00E31E36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92598B">
              <w:rPr>
                <w:rFonts w:ascii="Arial" w:hAnsi="Arial" w:cs="Arial"/>
                <w:sz w:val="18"/>
                <w:szCs w:val="18"/>
                <w:lang w:val="en-IN"/>
              </w:rPr>
              <w:t>R-CarE3 System Evaluation Board Ebisu Hardware Manual RTP0RC77990SEB0010S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5EF7CAF" w14:textId="77777777" w:rsidR="00E31E36" w:rsidRPr="002B6EB6" w:rsidRDefault="00E31E36" w:rsidP="00E31E3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9656F">
              <w:rPr>
                <w:rFonts w:ascii="Arial" w:hAnsi="Arial" w:cs="Arial"/>
                <w:sz w:val="18"/>
                <w:szCs w:val="18"/>
                <w:lang w:val="en-IN"/>
              </w:rPr>
              <w:t>Rev.0.0</w:t>
            </w:r>
            <w:r w:rsidR="00865D25">
              <w:rPr>
                <w:rFonts w:ascii="Arial" w:hAnsi="Arial" w:cs="Arial"/>
                <w:sz w:val="18"/>
                <w:szCs w:val="18"/>
                <w:lang w:val="en-IN"/>
              </w:rPr>
              <w:t>3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0F8F1B12" w14:textId="77777777" w:rsidR="00E31E36" w:rsidRPr="002B6EB6" w:rsidRDefault="00865D25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>Apr</w:t>
            </w:r>
            <w:r w:rsidR="005C542A" w:rsidRPr="005C542A">
              <w:rPr>
                <w:rFonts w:ascii="Arial" w:hAnsi="Arial" w:cs="Arial"/>
                <w:sz w:val="18"/>
                <w:szCs w:val="18"/>
                <w:lang w:val="en-IN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  <w:lang w:val="en-IN"/>
              </w:rPr>
              <w:t>11</w:t>
            </w:r>
            <w:r w:rsidR="005C542A" w:rsidRPr="005C542A">
              <w:rPr>
                <w:rFonts w:ascii="Arial" w:hAnsi="Arial" w:cs="Arial"/>
                <w:sz w:val="18"/>
                <w:szCs w:val="18"/>
                <w:lang w:val="en-IN"/>
              </w:rPr>
              <w:t>, 2018</w:t>
            </w:r>
          </w:p>
        </w:tc>
      </w:tr>
      <w:tr w:rsidR="005C542A" w:rsidRPr="002F4162" w14:paraId="4942D6C1" w14:textId="77777777" w:rsidTr="009F2C86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3D877B71" w14:textId="77777777" w:rsidR="005C542A" w:rsidRDefault="005C542A" w:rsidP="00E31E3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11977CEA" w14:textId="77777777" w:rsidR="005C542A" w:rsidRPr="002B6EB6" w:rsidRDefault="005C542A" w:rsidP="005C542A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B6EB6">
              <w:rPr>
                <w:rFonts w:ascii="Arial" w:hAnsi="Arial" w:cs="Arial"/>
                <w:sz w:val="18"/>
                <w:szCs w:val="18"/>
              </w:rPr>
              <w:t>Renesas</w:t>
            </w:r>
          </w:p>
          <w:p w14:paraId="7B9FDC78" w14:textId="77777777" w:rsidR="005C542A" w:rsidRPr="002B6EB6" w:rsidRDefault="005C542A" w:rsidP="005C542A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1F16">
              <w:rPr>
                <w:rFonts w:ascii="Arial" w:hAnsi="Arial" w:cs="Arial"/>
                <w:sz w:val="18"/>
                <w:szCs w:val="18"/>
                <w:lang w:eastAsia="ja-JP"/>
              </w:rPr>
              <w:t>Electronics</w:t>
            </w:r>
          </w:p>
        </w:tc>
        <w:tc>
          <w:tcPr>
            <w:tcW w:w="2554" w:type="pct"/>
            <w:shd w:val="clear" w:color="auto" w:fill="auto"/>
            <w:vAlign w:val="center"/>
          </w:tcPr>
          <w:p w14:paraId="3ED9E207" w14:textId="77777777" w:rsidR="005C542A" w:rsidRPr="0092598B" w:rsidRDefault="005C542A" w:rsidP="00E31E36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C542A">
              <w:rPr>
                <w:rFonts w:ascii="Arial" w:hAnsi="Arial" w:cs="Arial"/>
                <w:sz w:val="18"/>
                <w:szCs w:val="18"/>
                <w:lang w:val="en-IN"/>
              </w:rPr>
              <w:t>R-CarE3 System Evaluation Board Ebisu-4D (E3 board 4xDRAM) Hardware Manual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7C0F8E4" w14:textId="77777777" w:rsidR="005C542A" w:rsidRPr="00466CEF" w:rsidRDefault="005C542A" w:rsidP="00E31E3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val="en-IN"/>
              </w:rPr>
            </w:pPr>
            <w:r w:rsidRPr="00466CEF">
              <w:rPr>
                <w:rFonts w:asciiTheme="majorHAnsi" w:hAnsiTheme="majorHAnsi" w:cstheme="majorHAnsi"/>
                <w:sz w:val="18"/>
                <w:szCs w:val="18"/>
                <w:lang w:val="en-IN"/>
              </w:rPr>
              <w:t>Rev.1.01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1190E35" w14:textId="77777777" w:rsidR="005C542A" w:rsidRPr="00466CEF" w:rsidDel="005C542A" w:rsidRDefault="005C542A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val="en-IN"/>
              </w:rPr>
            </w:pPr>
            <w:r w:rsidRPr="00466CEF">
              <w:rPr>
                <w:rFonts w:asciiTheme="majorHAnsi" w:hAnsiTheme="majorHAnsi" w:cstheme="majorHAnsi"/>
                <w:sz w:val="18"/>
                <w:szCs w:val="18"/>
                <w:lang w:val="en-IN"/>
              </w:rPr>
              <w:t>Jul. 19, 2018</w:t>
            </w:r>
          </w:p>
        </w:tc>
      </w:tr>
      <w:tr w:rsidR="004A58C9" w:rsidRPr="002F4162" w14:paraId="4533ACEC" w14:textId="77777777" w:rsidTr="009F2C86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4FE336F6" w14:textId="22BFC8AF" w:rsidR="004A58C9" w:rsidRDefault="004A58C9" w:rsidP="00E31E3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861F6AF" w14:textId="77777777" w:rsidR="004A58C9" w:rsidRPr="002B6EB6" w:rsidRDefault="004A58C9" w:rsidP="004A58C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B6EB6">
              <w:rPr>
                <w:rFonts w:ascii="Arial" w:hAnsi="Arial" w:cs="Arial"/>
                <w:sz w:val="18"/>
                <w:szCs w:val="18"/>
              </w:rPr>
              <w:t>Renesas</w:t>
            </w:r>
          </w:p>
          <w:p w14:paraId="5AC067DD" w14:textId="31413E3D" w:rsidR="004A58C9" w:rsidRPr="002B6EB6" w:rsidRDefault="004A58C9" w:rsidP="004A58C9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1F16">
              <w:rPr>
                <w:rFonts w:ascii="Arial" w:hAnsi="Arial" w:cs="Arial"/>
                <w:sz w:val="18"/>
                <w:szCs w:val="18"/>
                <w:lang w:eastAsia="ja-JP"/>
              </w:rPr>
              <w:t>Electronics</w:t>
            </w:r>
          </w:p>
        </w:tc>
        <w:tc>
          <w:tcPr>
            <w:tcW w:w="2554" w:type="pct"/>
            <w:shd w:val="clear" w:color="auto" w:fill="auto"/>
            <w:vAlign w:val="center"/>
          </w:tcPr>
          <w:p w14:paraId="225D63BA" w14:textId="23342F91" w:rsidR="004A58C9" w:rsidRPr="005C542A" w:rsidRDefault="004A58C9" w:rsidP="00E31E36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4A58C9">
              <w:rPr>
                <w:rFonts w:ascii="Arial" w:hAnsi="Arial" w:cs="Arial"/>
                <w:sz w:val="18"/>
                <w:szCs w:val="18"/>
                <w:lang w:val="en-IN"/>
              </w:rPr>
              <w:t>R-CarD3 System Evaluation Board Hardware Manual RTP0RC77995SEB0010S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3C79342" w14:textId="7DC0EB49" w:rsidR="004A58C9" w:rsidRPr="00466CEF" w:rsidRDefault="004A58C9" w:rsidP="00E31E3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val="en-IN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IN"/>
              </w:rPr>
              <w:t>Rev.1.20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A695020" w14:textId="5552CD1A" w:rsidR="004A58C9" w:rsidRPr="00466CEF" w:rsidRDefault="004A58C9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val="en-IN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IN"/>
              </w:rPr>
              <w:t>Jul. 25, 2017</w:t>
            </w:r>
          </w:p>
        </w:tc>
      </w:tr>
      <w:tr w:rsidR="00DD1381" w:rsidRPr="002F4162" w14:paraId="24FEAE6A" w14:textId="77777777" w:rsidTr="009F2C86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537FAB4B" w14:textId="2684DD62" w:rsidR="00DD1381" w:rsidRDefault="00DD1381" w:rsidP="00DD138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A655A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522DB285" w14:textId="77777777" w:rsidR="00DD1381" w:rsidRPr="002B6EB6" w:rsidRDefault="00DD1381" w:rsidP="00DD1381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B6EB6">
              <w:rPr>
                <w:rFonts w:ascii="Arial" w:hAnsi="Arial" w:cs="Arial"/>
                <w:sz w:val="18"/>
                <w:szCs w:val="18"/>
              </w:rPr>
              <w:t>Renesas</w:t>
            </w:r>
          </w:p>
          <w:p w14:paraId="63DB346F" w14:textId="3E2681D1" w:rsidR="00DD1381" w:rsidRPr="002B6EB6" w:rsidRDefault="00DD1381" w:rsidP="00DD1381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1F16">
              <w:rPr>
                <w:rFonts w:ascii="Arial" w:hAnsi="Arial" w:cs="Arial"/>
                <w:sz w:val="18"/>
                <w:szCs w:val="18"/>
                <w:lang w:eastAsia="ja-JP"/>
              </w:rPr>
              <w:t>Electronics</w:t>
            </w:r>
          </w:p>
        </w:tc>
        <w:tc>
          <w:tcPr>
            <w:tcW w:w="2554" w:type="pct"/>
            <w:shd w:val="clear" w:color="auto" w:fill="auto"/>
            <w:vAlign w:val="center"/>
          </w:tcPr>
          <w:p w14:paraId="6B777E82" w14:textId="3C2DBE27" w:rsidR="00DD1381" w:rsidRPr="005C542A" w:rsidRDefault="00DD1381" w:rsidP="00DD1381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DD1381">
              <w:rPr>
                <w:rFonts w:ascii="Arial" w:hAnsi="Arial" w:cs="Arial"/>
                <w:sz w:val="18"/>
                <w:szCs w:val="18"/>
                <w:lang w:val="en-IN"/>
              </w:rPr>
              <w:t>R-Car V3U Series User's Manual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23D288D" w14:textId="41E4AA4C" w:rsidR="00DD1381" w:rsidRPr="00466CEF" w:rsidRDefault="00DD1381" w:rsidP="00DD138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val="en-IN"/>
              </w:rPr>
            </w:pPr>
            <w:r w:rsidRPr="00466CEF">
              <w:rPr>
                <w:rFonts w:asciiTheme="majorHAnsi" w:hAnsiTheme="majorHAnsi" w:cstheme="majorHAnsi"/>
                <w:sz w:val="18"/>
                <w:szCs w:val="18"/>
              </w:rPr>
              <w:t>Rev.0.5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F4995A4" w14:textId="7C65EE10" w:rsidR="00DD1381" w:rsidRPr="00466CEF" w:rsidRDefault="00DD1381" w:rsidP="00DD138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val="en-IN"/>
              </w:rPr>
            </w:pPr>
            <w:r w:rsidRPr="00466CEF">
              <w:rPr>
                <w:rFonts w:asciiTheme="majorHAnsi" w:hAnsiTheme="majorHAnsi" w:cstheme="majorHAnsi"/>
                <w:sz w:val="18"/>
                <w:szCs w:val="18"/>
              </w:rPr>
              <w:t>Jul. 31, 2020</w:t>
            </w:r>
          </w:p>
        </w:tc>
      </w:tr>
      <w:tr w:rsidR="00DD1381" w:rsidRPr="002F4162" w14:paraId="0ABC42B3" w14:textId="77777777" w:rsidTr="009F2C86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2C33A140" w14:textId="31F9E88D" w:rsidR="00DD1381" w:rsidRPr="004A655A" w:rsidRDefault="00DD1381" w:rsidP="00DD138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A655A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5B5B4010" w14:textId="77777777" w:rsidR="00DD1381" w:rsidRPr="002B6EB6" w:rsidRDefault="00DD1381" w:rsidP="00DD1381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B6EB6">
              <w:rPr>
                <w:rFonts w:ascii="Arial" w:hAnsi="Arial" w:cs="Arial"/>
                <w:sz w:val="18"/>
                <w:szCs w:val="18"/>
              </w:rPr>
              <w:t>Renesas</w:t>
            </w:r>
          </w:p>
          <w:p w14:paraId="53BDD045" w14:textId="56B59F28" w:rsidR="00DD1381" w:rsidRPr="002B6EB6" w:rsidRDefault="00DD1381" w:rsidP="00DD1381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1F16">
              <w:rPr>
                <w:rFonts w:ascii="Arial" w:hAnsi="Arial" w:cs="Arial"/>
                <w:sz w:val="18"/>
                <w:szCs w:val="18"/>
                <w:lang w:eastAsia="ja-JP"/>
              </w:rPr>
              <w:t>Electronics</w:t>
            </w:r>
          </w:p>
        </w:tc>
        <w:tc>
          <w:tcPr>
            <w:tcW w:w="2554" w:type="pct"/>
            <w:shd w:val="clear" w:color="auto" w:fill="auto"/>
            <w:vAlign w:val="center"/>
          </w:tcPr>
          <w:p w14:paraId="33EBBBE3" w14:textId="79BBBB92" w:rsidR="00DD1381" w:rsidRPr="004A655A" w:rsidRDefault="00DD1381" w:rsidP="00DD1381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2D0B75">
              <w:rPr>
                <w:rFonts w:ascii="Arial" w:hAnsi="Arial" w:cs="Arial"/>
                <w:sz w:val="18"/>
                <w:szCs w:val="18"/>
                <w:lang w:val="en-IN"/>
              </w:rPr>
              <w:t>R-CarV3U System Evaluation</w:t>
            </w:r>
            <w:r>
              <w:rPr>
                <w:rFonts w:ascii="Arial" w:hAnsi="Arial" w:cs="Arial" w:hint="eastAsia"/>
                <w:sz w:val="18"/>
                <w:szCs w:val="18"/>
                <w:lang w:val="en-IN" w:eastAsia="ja-JP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IN" w:eastAsia="ja-JP"/>
              </w:rPr>
              <w:t>Falcon Hardware Manual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593BE9D" w14:textId="6D6ACE73" w:rsidR="00DD1381" w:rsidRPr="00466CEF" w:rsidRDefault="00DD1381" w:rsidP="00DD138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val="en-IN"/>
              </w:rPr>
            </w:pPr>
            <w:r w:rsidRPr="00466CEF">
              <w:rPr>
                <w:rFonts w:asciiTheme="majorHAnsi" w:hAnsiTheme="majorHAnsi" w:cstheme="majorHAnsi"/>
                <w:sz w:val="18"/>
                <w:szCs w:val="18"/>
              </w:rPr>
              <w:t>Rev.0.01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004945B" w14:textId="357F0EAF" w:rsidR="00DD1381" w:rsidRPr="00466CEF" w:rsidRDefault="00DD1381" w:rsidP="00DD138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val="en-IN"/>
              </w:rPr>
            </w:pPr>
            <w:r w:rsidRPr="00466CEF">
              <w:rPr>
                <w:rFonts w:asciiTheme="majorHAnsi" w:hAnsiTheme="majorHAnsi" w:cstheme="majorHAnsi"/>
                <w:sz w:val="18"/>
                <w:szCs w:val="18"/>
              </w:rPr>
              <w:t>Sep. 11, 2020</w:t>
            </w:r>
          </w:p>
        </w:tc>
      </w:tr>
      <w:tr w:rsidR="00F52BF2" w:rsidRPr="002F4162" w14:paraId="0EF08FC5" w14:textId="77777777" w:rsidTr="009F2C86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6C8B4107" w14:textId="7FCB95B1" w:rsidR="00F52BF2" w:rsidRPr="00F96DB7" w:rsidRDefault="00F52BF2" w:rsidP="00F52BF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354AA686" w14:textId="403A9944" w:rsidR="00F52BF2" w:rsidRPr="00F96DB7" w:rsidRDefault="00F52BF2" w:rsidP="00F52BF2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75CDC">
              <w:rPr>
                <w:rFonts w:ascii="Arial" w:hAnsi="Arial"/>
                <w:sz w:val="18"/>
              </w:rPr>
              <w:t>Renesas</w:t>
            </w:r>
            <w:r w:rsidRPr="00475CDC"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475CDC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2554" w:type="pct"/>
            <w:shd w:val="clear" w:color="auto" w:fill="auto"/>
            <w:vAlign w:val="center"/>
          </w:tcPr>
          <w:p w14:paraId="0BE33BA0" w14:textId="269B8ED6" w:rsidR="00F52BF2" w:rsidRPr="00F96DB7" w:rsidRDefault="00F52BF2" w:rsidP="00F52BF2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475CDC">
              <w:rPr>
                <w:rFonts w:ascii="Arial" w:hAnsi="Arial"/>
                <w:sz w:val="18"/>
              </w:rPr>
              <w:t>R-Car V3H_2, Additional Document for User’s Manual: Hardware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7730D8B" w14:textId="378B96CE" w:rsidR="00F52BF2" w:rsidRPr="00F96DB7" w:rsidRDefault="00F52BF2" w:rsidP="00F52BF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Rev.0.50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03DB4B9E" w14:textId="74D059C1" w:rsidR="00F52BF2" w:rsidRPr="00F96DB7" w:rsidRDefault="00F52BF2" w:rsidP="00F52BF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Jul. 31, 2020</w:t>
            </w:r>
          </w:p>
        </w:tc>
      </w:tr>
      <w:tr w:rsidR="00F52BF2" w:rsidRPr="002F4162" w14:paraId="64E23079" w14:textId="77777777" w:rsidTr="009F2C86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68DBBC50" w14:textId="546A8B1D" w:rsidR="00F52BF2" w:rsidRPr="00475CDC" w:rsidRDefault="00F52BF2" w:rsidP="00F52BF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1667CCBA" w14:textId="77777777" w:rsidR="00F52BF2" w:rsidRPr="00475CDC" w:rsidRDefault="00F52BF2" w:rsidP="00F52BF2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Renesas</w:t>
            </w:r>
          </w:p>
          <w:p w14:paraId="50D42A18" w14:textId="2725B258" w:rsidR="00F52BF2" w:rsidRPr="00475CDC" w:rsidRDefault="00F52BF2" w:rsidP="00F52BF2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Electronics</w:t>
            </w:r>
          </w:p>
        </w:tc>
        <w:tc>
          <w:tcPr>
            <w:tcW w:w="2554" w:type="pct"/>
            <w:shd w:val="clear" w:color="auto" w:fill="auto"/>
            <w:vAlign w:val="center"/>
          </w:tcPr>
          <w:p w14:paraId="765FC8A3" w14:textId="54694507" w:rsidR="00F52BF2" w:rsidRPr="00475CDC" w:rsidRDefault="00F52BF2" w:rsidP="00F52BF2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475CDC">
              <w:rPr>
                <w:rFonts w:ascii="Arial" w:hAnsi="Arial"/>
                <w:sz w:val="18"/>
              </w:rPr>
              <w:t>R-CarV3H System Evaluation Board Condor-I Hardware Manual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3A100F6" w14:textId="2EB50C7C" w:rsidR="00F52BF2" w:rsidRPr="00475CDC" w:rsidRDefault="00F52BF2" w:rsidP="00F52BF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Rev.0.02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62AEBEFF" w14:textId="701C4DBD" w:rsidR="00F52BF2" w:rsidRPr="00475CDC" w:rsidRDefault="00F52BF2" w:rsidP="00F52BF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Nov. 11,2019</w:t>
            </w:r>
          </w:p>
        </w:tc>
      </w:tr>
    </w:tbl>
    <w:p w14:paraId="2435793D" w14:textId="1068117C" w:rsidR="002F4162" w:rsidRDefault="002F4162" w:rsidP="001E3BC1">
      <w:pPr>
        <w:rPr>
          <w:lang w:eastAsia="ja-JP"/>
        </w:rPr>
      </w:pPr>
    </w:p>
    <w:p w14:paraId="03737179" w14:textId="77777777" w:rsidR="00F52BF2" w:rsidRDefault="00F52BF2" w:rsidP="001E3BC1">
      <w:pPr>
        <w:rPr>
          <w:lang w:eastAsia="ja-JP"/>
        </w:rPr>
      </w:pPr>
    </w:p>
    <w:p w14:paraId="3278EBCF" w14:textId="77777777" w:rsidR="002F4162" w:rsidRDefault="00CB7597" w:rsidP="002F4162">
      <w:pPr>
        <w:pStyle w:val="Heading2"/>
        <w:rPr>
          <w:lang w:eastAsia="ja-JP"/>
        </w:rPr>
      </w:pPr>
      <w:r>
        <w:rPr>
          <w:lang w:eastAsia="ja-JP"/>
        </w:rPr>
        <w:lastRenderedPageBreak/>
        <w:t>Restrictions</w:t>
      </w:r>
    </w:p>
    <w:p w14:paraId="34CAA25F" w14:textId="6EEFAAA2" w:rsidR="002F4162" w:rsidRDefault="001B3D00" w:rsidP="00475CDC">
      <w:pPr>
        <w:rPr>
          <w:lang w:eastAsia="ja-JP"/>
        </w:rPr>
      </w:pPr>
      <w:r w:rsidRPr="001B3D00">
        <w:rPr>
          <w:lang w:eastAsia="ja-JP"/>
        </w:rPr>
        <w:t>There is no restriction in this module.</w:t>
      </w:r>
    </w:p>
    <w:p w14:paraId="5CC3E722" w14:textId="7B720DB2" w:rsidR="00EE67EC" w:rsidRDefault="00EE67EC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7BD93A5E" w14:textId="77777777" w:rsidR="00F52BF2" w:rsidRDefault="00F52BF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6286EE46" w14:textId="77777777" w:rsidR="002F4162" w:rsidRDefault="00CB7597" w:rsidP="002F4162">
      <w:pPr>
        <w:pStyle w:val="Heading2"/>
        <w:rPr>
          <w:lang w:eastAsia="ja-JP"/>
        </w:rPr>
      </w:pPr>
      <w:r>
        <w:rPr>
          <w:lang w:eastAsia="ja-JP"/>
        </w:rPr>
        <w:t>Notice</w:t>
      </w:r>
    </w:p>
    <w:p w14:paraId="6D6FD4FC" w14:textId="79D46094" w:rsidR="002F4162" w:rsidRDefault="00CB7597" w:rsidP="00163DC8">
      <w:pPr>
        <w:pStyle w:val="Level1unordered"/>
        <w:rPr>
          <w:lang w:eastAsia="ja-JP"/>
        </w:rPr>
      </w:pPr>
      <w:r w:rsidRPr="00163DC8">
        <w:rPr>
          <w:lang w:eastAsia="ja-JP"/>
        </w:rPr>
        <w:t xml:space="preserve">This module supports </w:t>
      </w:r>
      <w:r w:rsidR="003E7C9C">
        <w:rPr>
          <w:lang w:eastAsia="ja-JP"/>
        </w:rPr>
        <w:t xml:space="preserve">the </w:t>
      </w:r>
      <w:r w:rsidRPr="00163DC8">
        <w:rPr>
          <w:lang w:eastAsia="ja-JP"/>
        </w:rPr>
        <w:t>ch2</w:t>
      </w:r>
      <w:r w:rsidR="001B081D">
        <w:rPr>
          <w:rFonts w:hint="eastAsia"/>
          <w:lang w:eastAsia="ja-JP"/>
        </w:rPr>
        <w:t xml:space="preserve"> </w:t>
      </w:r>
      <w:r w:rsidR="003E7C9C">
        <w:rPr>
          <w:lang w:eastAsia="ja-JP"/>
        </w:rPr>
        <w:t xml:space="preserve">and ch4 </w:t>
      </w:r>
      <w:r w:rsidR="001B081D">
        <w:rPr>
          <w:rFonts w:hint="eastAsia"/>
          <w:lang w:eastAsia="ja-JP"/>
        </w:rPr>
        <w:t>of R-Car H</w:t>
      </w:r>
      <w:r w:rsidR="003E7C9C">
        <w:rPr>
          <w:lang w:eastAsia="ja-JP"/>
        </w:rPr>
        <w:t>3</w:t>
      </w:r>
      <w:r w:rsidR="00785575">
        <w:rPr>
          <w:lang w:eastAsia="ja-JP"/>
        </w:rPr>
        <w:t>/M3</w:t>
      </w:r>
      <w:r w:rsidR="00707483">
        <w:rPr>
          <w:lang w:eastAsia="ja-JP"/>
        </w:rPr>
        <w:t>/M3N</w:t>
      </w:r>
      <w:r w:rsidR="00564D65">
        <w:rPr>
          <w:lang w:eastAsia="ja-JP"/>
        </w:rPr>
        <w:t xml:space="preserve"> on Evaluation board</w:t>
      </w:r>
      <w:r w:rsidR="000315E6">
        <w:rPr>
          <w:rFonts w:hint="eastAsia"/>
          <w:lang w:eastAsia="ja-JP"/>
        </w:rPr>
        <w:t>.</w:t>
      </w:r>
    </w:p>
    <w:p w14:paraId="764AB46A" w14:textId="2D3D5730" w:rsidR="00F36203" w:rsidRDefault="00F36203" w:rsidP="00163DC8">
      <w:pPr>
        <w:pStyle w:val="Level1unordered"/>
        <w:rPr>
          <w:lang w:eastAsia="ja-JP"/>
        </w:rPr>
      </w:pPr>
      <w:r w:rsidRPr="00163DC8">
        <w:rPr>
          <w:lang w:eastAsia="ja-JP"/>
        </w:rPr>
        <w:t xml:space="preserve">This module supports </w:t>
      </w:r>
      <w:r>
        <w:rPr>
          <w:lang w:eastAsia="ja-JP"/>
        </w:rPr>
        <w:t xml:space="preserve">the </w:t>
      </w:r>
      <w:r w:rsidRPr="00163DC8">
        <w:rPr>
          <w:lang w:eastAsia="ja-JP"/>
        </w:rPr>
        <w:t>ch</w:t>
      </w:r>
      <w:r>
        <w:rPr>
          <w:lang w:eastAsia="ja-JP"/>
        </w:rPr>
        <w:t>0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and ch3 </w:t>
      </w:r>
      <w:r>
        <w:rPr>
          <w:rFonts w:hint="eastAsia"/>
          <w:lang w:eastAsia="ja-JP"/>
        </w:rPr>
        <w:t xml:space="preserve">of R-Car </w:t>
      </w:r>
      <w:r>
        <w:rPr>
          <w:lang w:eastAsia="ja-JP"/>
        </w:rPr>
        <w:t>E3</w:t>
      </w:r>
      <w:r w:rsidR="00564D65">
        <w:rPr>
          <w:lang w:eastAsia="ja-JP"/>
        </w:rPr>
        <w:t xml:space="preserve"> on Evaluation board</w:t>
      </w:r>
      <w:r w:rsidR="0092598B">
        <w:rPr>
          <w:lang w:eastAsia="ja-JP"/>
        </w:rPr>
        <w:t>.</w:t>
      </w:r>
    </w:p>
    <w:p w14:paraId="1DA63D12" w14:textId="7D7E4030" w:rsidR="00543A30" w:rsidRDefault="00543A30" w:rsidP="00543A30">
      <w:pPr>
        <w:pStyle w:val="Level1unordered"/>
        <w:rPr>
          <w:lang w:eastAsia="ja-JP"/>
        </w:rPr>
      </w:pPr>
      <w:r w:rsidRPr="00163DC8">
        <w:rPr>
          <w:lang w:eastAsia="ja-JP"/>
        </w:rPr>
        <w:t xml:space="preserve">This module supports </w:t>
      </w:r>
      <w:r>
        <w:rPr>
          <w:lang w:eastAsia="ja-JP"/>
        </w:rPr>
        <w:t xml:space="preserve">the </w:t>
      </w:r>
      <w:r w:rsidRPr="00163DC8">
        <w:rPr>
          <w:lang w:eastAsia="ja-JP"/>
        </w:rPr>
        <w:t>ch</w:t>
      </w:r>
      <w:r>
        <w:rPr>
          <w:lang w:eastAsia="ja-JP"/>
        </w:rPr>
        <w:t>0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and ch1 </w:t>
      </w:r>
      <w:r>
        <w:rPr>
          <w:rFonts w:hint="eastAsia"/>
          <w:lang w:eastAsia="ja-JP"/>
        </w:rPr>
        <w:t xml:space="preserve">of R-Car </w:t>
      </w:r>
      <w:r>
        <w:rPr>
          <w:lang w:eastAsia="ja-JP"/>
        </w:rPr>
        <w:t>D3</w:t>
      </w:r>
      <w:r w:rsidR="00564D65">
        <w:rPr>
          <w:lang w:eastAsia="ja-JP"/>
        </w:rPr>
        <w:t xml:space="preserve"> on Evaluation board</w:t>
      </w:r>
      <w:r>
        <w:rPr>
          <w:lang w:eastAsia="ja-JP"/>
        </w:rPr>
        <w:t>.</w:t>
      </w:r>
    </w:p>
    <w:p w14:paraId="77572DA8" w14:textId="302FD5D1" w:rsidR="00450845" w:rsidRPr="00F96DB7" w:rsidRDefault="00450845" w:rsidP="00F96DB7">
      <w:pPr>
        <w:pStyle w:val="Level1unordered"/>
        <w:rPr>
          <w:lang w:eastAsia="ja-JP"/>
        </w:rPr>
      </w:pPr>
      <w:r w:rsidRPr="00475CDC">
        <w:rPr>
          <w:lang w:eastAsia="ja-JP"/>
        </w:rPr>
        <w:t>This module supports the ch0 and ch1 of R-Car V3H</w:t>
      </w:r>
      <w:r w:rsidR="00564D65">
        <w:rPr>
          <w:lang w:eastAsia="ja-JP"/>
        </w:rPr>
        <w:t xml:space="preserve"> on Evaluation board</w:t>
      </w:r>
      <w:r w:rsidRPr="00475CDC">
        <w:rPr>
          <w:lang w:eastAsia="ja-JP"/>
        </w:rPr>
        <w:t>.</w:t>
      </w:r>
    </w:p>
    <w:p w14:paraId="2AF843DD" w14:textId="77777777" w:rsidR="003E7C9C" w:rsidRDefault="00CB7597" w:rsidP="005D3A8E">
      <w:pPr>
        <w:pStyle w:val="Level1unordered"/>
        <w:rPr>
          <w:lang w:eastAsia="ja-JP"/>
        </w:rPr>
      </w:pPr>
      <w:r w:rsidRPr="00163DC8">
        <w:rPr>
          <w:lang w:eastAsia="ja-JP"/>
        </w:rPr>
        <w:t xml:space="preserve">Master transfer support. </w:t>
      </w:r>
      <w:proofErr w:type="gramStart"/>
      <w:r w:rsidRPr="00163DC8">
        <w:rPr>
          <w:lang w:eastAsia="ja-JP"/>
        </w:rPr>
        <w:t>Slave</w:t>
      </w:r>
      <w:proofErr w:type="gramEnd"/>
      <w:r w:rsidRPr="00163DC8">
        <w:rPr>
          <w:lang w:eastAsia="ja-JP"/>
        </w:rPr>
        <w:t xml:space="preserve"> transfer unsupported.</w:t>
      </w:r>
    </w:p>
    <w:p w14:paraId="11504AC8" w14:textId="77777777" w:rsidR="00603508" w:rsidRDefault="00104375" w:rsidP="00104375">
      <w:pPr>
        <w:pStyle w:val="Level1unordered"/>
        <w:rPr>
          <w:lang w:eastAsia="ja-JP"/>
        </w:rPr>
      </w:pPr>
      <w:r w:rsidRPr="00104375">
        <w:rPr>
          <w:lang w:eastAsia="ja-JP"/>
        </w:rPr>
        <w:t xml:space="preserve">Usage </w:t>
      </w:r>
      <w:proofErr w:type="gramStart"/>
      <w:r w:rsidRPr="00104375">
        <w:rPr>
          <w:lang w:eastAsia="ja-JP"/>
        </w:rPr>
        <w:t>note</w:t>
      </w:r>
      <w:proofErr w:type="gramEnd"/>
      <w:r w:rsidRPr="00104375">
        <w:rPr>
          <w:lang w:eastAsia="ja-JP"/>
        </w:rPr>
        <w:t xml:space="preserve"> for DMA mode of Receive Operation</w:t>
      </w:r>
      <w:r w:rsidR="0092598B">
        <w:rPr>
          <w:lang w:eastAsia="ja-JP"/>
        </w:rPr>
        <w:t>.</w:t>
      </w:r>
    </w:p>
    <w:p w14:paraId="505197CC" w14:textId="77777777" w:rsidR="00104375" w:rsidRDefault="00104375" w:rsidP="006847B7">
      <w:pPr>
        <w:pStyle w:val="Level1unordered"/>
        <w:numPr>
          <w:ilvl w:val="0"/>
          <w:numId w:val="0"/>
        </w:numPr>
        <w:ind w:left="289"/>
        <w:rPr>
          <w:lang w:eastAsia="ja-JP"/>
        </w:rPr>
      </w:pPr>
      <w:r w:rsidRPr="00104375">
        <w:rPr>
          <w:lang w:eastAsia="ja-JP"/>
        </w:rPr>
        <w:t>If use DMA mode of Receive Operation more than once with repeated START,</w:t>
      </w:r>
      <w:r w:rsidRPr="00104375">
        <w:t xml:space="preserve"> </w:t>
      </w:r>
      <w:r w:rsidRPr="00104375">
        <w:rPr>
          <w:lang w:eastAsia="ja-JP"/>
        </w:rPr>
        <w:t>issue "STOP condition" and start from beginning of transmission and reception procedure instead of repeated START.</w:t>
      </w:r>
    </w:p>
    <w:p w14:paraId="65394F57" w14:textId="77777777" w:rsidR="00E45C08" w:rsidRDefault="00E45C08" w:rsidP="00163DC8">
      <w:pPr>
        <w:rPr>
          <w:lang w:eastAsia="ja-JP"/>
        </w:rPr>
      </w:pPr>
    </w:p>
    <w:p w14:paraId="62A59B77" w14:textId="77777777" w:rsidR="00E45C08" w:rsidRPr="00E45C08" w:rsidRDefault="00CB7597" w:rsidP="00E45C08">
      <w:pPr>
        <w:pStyle w:val="Heading1"/>
      </w:pPr>
      <w:r w:rsidRPr="00E45C08">
        <w:lastRenderedPageBreak/>
        <w:t xml:space="preserve">   </w:t>
      </w:r>
      <w:r>
        <w:rPr>
          <w:lang w:eastAsia="ja-JP"/>
        </w:rPr>
        <w:t>T</w:t>
      </w:r>
      <w:r w:rsidRPr="00E45C08">
        <w:t>erminology</w:t>
      </w:r>
    </w:p>
    <w:p w14:paraId="0649FC6D" w14:textId="77777777" w:rsidR="00E45C08" w:rsidRDefault="00CB7597" w:rsidP="00163DC8">
      <w:pPr>
        <w:rPr>
          <w:lang w:eastAsia="ja-JP"/>
        </w:rPr>
      </w:pPr>
      <w:r w:rsidRPr="00E45C08">
        <w:rPr>
          <w:lang w:eastAsia="ja-JP"/>
        </w:rPr>
        <w:t>The following table shows the terminology related to this module.</w:t>
      </w:r>
    </w:p>
    <w:p w14:paraId="5F658D0E" w14:textId="77777777" w:rsidR="00E45C08" w:rsidRDefault="00E45C08" w:rsidP="00163DC8">
      <w:pPr>
        <w:rPr>
          <w:lang w:eastAsia="ja-JP"/>
        </w:rPr>
      </w:pPr>
    </w:p>
    <w:p w14:paraId="55E13969" w14:textId="5F182357" w:rsidR="00FD72DE" w:rsidRPr="00FD72DE" w:rsidRDefault="00053C8B" w:rsidP="008A73B0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1.5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1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>
        <w:rPr>
          <w:lang w:eastAsia="ja-JP"/>
        </w:rPr>
        <w:t>Terminology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601"/>
        <w:gridCol w:w="8231"/>
      </w:tblGrid>
      <w:tr w:rsidR="00FD72DE" w:rsidRPr="00FD72DE" w14:paraId="0FE3A3BB" w14:textId="77777777" w:rsidTr="00FD72DE">
        <w:trPr>
          <w:cantSplit/>
          <w:trHeight w:val="260"/>
          <w:tblHeader/>
        </w:trPr>
        <w:tc>
          <w:tcPr>
            <w:tcW w:w="81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C645D7E" w14:textId="77777777" w:rsidR="00FD72DE" w:rsidRPr="00FD72DE" w:rsidRDefault="00CB7597" w:rsidP="00FD72D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Terms</w:t>
            </w:r>
          </w:p>
        </w:tc>
        <w:tc>
          <w:tcPr>
            <w:tcW w:w="418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1637746" w14:textId="77777777" w:rsidR="00FD72DE" w:rsidRPr="00FD72DE" w:rsidRDefault="00CB7597" w:rsidP="00FD72D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FD72DE">
              <w:rPr>
                <w:rFonts w:ascii="Arial" w:hAnsi="Arial"/>
                <w:b/>
                <w:sz w:val="18"/>
                <w:lang w:eastAsia="ja-JP"/>
              </w:rPr>
              <w:t>Explanation</w:t>
            </w:r>
          </w:p>
        </w:tc>
      </w:tr>
      <w:tr w:rsidR="00FD72DE" w:rsidRPr="00FD72DE" w14:paraId="3B38FE31" w14:textId="77777777" w:rsidTr="00FD72D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2B0CF49B" w14:textId="77777777" w:rsidR="00FD72DE" w:rsidRPr="00FD72DE" w:rsidRDefault="00CB7597" w:rsidP="00FD72DE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E45C08">
              <w:rPr>
                <w:rFonts w:ascii="Arial" w:hAnsi="Arial"/>
                <w:sz w:val="18"/>
                <w:lang w:eastAsia="ja-JP"/>
              </w:rPr>
              <w:t>I2C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2B10B693" w14:textId="77777777" w:rsidR="00FD72DE" w:rsidRPr="00FD72DE" w:rsidRDefault="00CB7597" w:rsidP="00FD72D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E45C08">
              <w:rPr>
                <w:rFonts w:ascii="Arial" w:hAnsi="Arial"/>
                <w:sz w:val="18"/>
                <w:lang w:eastAsia="ja-JP"/>
              </w:rPr>
              <w:t>Inter-Integrated Circuit</w:t>
            </w:r>
          </w:p>
        </w:tc>
      </w:tr>
    </w:tbl>
    <w:p w14:paraId="147C8102" w14:textId="77777777" w:rsidR="00FD72DE" w:rsidRPr="00FD72DE" w:rsidRDefault="00FD72DE" w:rsidP="00FD72DE">
      <w:pPr>
        <w:rPr>
          <w:lang w:eastAsia="ja-JP"/>
        </w:rPr>
      </w:pPr>
    </w:p>
    <w:p w14:paraId="076DF017" w14:textId="77777777" w:rsidR="00FD72DE" w:rsidRDefault="00FD72DE" w:rsidP="00FD72DE">
      <w:pPr>
        <w:rPr>
          <w:lang w:eastAsia="ja-JP"/>
        </w:rPr>
      </w:pPr>
    </w:p>
    <w:p w14:paraId="1FA044FA" w14:textId="77777777" w:rsidR="00FD72DE" w:rsidRDefault="00FD72DE" w:rsidP="00FD72DE">
      <w:pPr>
        <w:rPr>
          <w:lang w:eastAsia="ja-JP"/>
        </w:rPr>
      </w:pPr>
    </w:p>
    <w:p w14:paraId="6282DB26" w14:textId="77777777" w:rsidR="00FD72DE" w:rsidRDefault="00FD72DE" w:rsidP="00FD72DE">
      <w:pPr>
        <w:rPr>
          <w:lang w:eastAsia="ja-JP"/>
        </w:rPr>
      </w:pPr>
    </w:p>
    <w:p w14:paraId="511E20B6" w14:textId="77777777" w:rsidR="00FD72DE" w:rsidRDefault="00FD72DE" w:rsidP="00FD72DE">
      <w:pPr>
        <w:rPr>
          <w:lang w:eastAsia="ja-JP"/>
        </w:rPr>
      </w:pPr>
    </w:p>
    <w:p w14:paraId="0BD9D324" w14:textId="77777777" w:rsidR="00EF44D1" w:rsidRDefault="00EF44D1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3E85CA92" w14:textId="77777777" w:rsidR="002F4162" w:rsidRDefault="00CB7597" w:rsidP="00EF44D1">
      <w:pPr>
        <w:pStyle w:val="Heading1"/>
        <w:rPr>
          <w:lang w:eastAsia="ja-JP"/>
        </w:rPr>
      </w:pPr>
      <w:r>
        <w:rPr>
          <w:lang w:eastAsia="ja-JP"/>
        </w:rPr>
        <w:lastRenderedPageBreak/>
        <w:t xml:space="preserve">   Operating Environment</w:t>
      </w:r>
    </w:p>
    <w:p w14:paraId="2DB90940" w14:textId="77777777" w:rsidR="00EF44D1" w:rsidRDefault="00CB7597" w:rsidP="00D147FC">
      <w:pPr>
        <w:pStyle w:val="Heading2"/>
        <w:rPr>
          <w:lang w:eastAsia="ja-JP"/>
        </w:rPr>
      </w:pPr>
      <w:r>
        <w:rPr>
          <w:lang w:eastAsia="ja-JP"/>
        </w:rPr>
        <w:t>Hardware Environment</w:t>
      </w:r>
    </w:p>
    <w:p w14:paraId="2EA4974B" w14:textId="77777777" w:rsidR="00EF44D1" w:rsidRPr="00EF44D1" w:rsidRDefault="00CB7597" w:rsidP="001E3BC1">
      <w:pPr>
        <w:rPr>
          <w:lang w:eastAsia="ja-JP"/>
        </w:rPr>
      </w:pPr>
      <w:r w:rsidRPr="00D147FC">
        <w:rPr>
          <w:lang w:eastAsia="ja-JP"/>
        </w:rPr>
        <w:t>The following table lists the hardware needed to use this module.</w:t>
      </w:r>
    </w:p>
    <w:p w14:paraId="7B4CF72D" w14:textId="77777777" w:rsidR="002F4162" w:rsidRDefault="002F4162" w:rsidP="001E3BC1">
      <w:pPr>
        <w:rPr>
          <w:lang w:eastAsia="ja-JP"/>
        </w:rPr>
      </w:pPr>
    </w:p>
    <w:p w14:paraId="52B37EDE" w14:textId="37CB38D1" w:rsidR="00D147FC" w:rsidRPr="00D147FC" w:rsidRDefault="00053C8B" w:rsidP="008A73B0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3.1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1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 w:rsidRPr="00D147FC">
        <w:rPr>
          <w:lang w:eastAsia="ja-JP"/>
        </w:rPr>
        <w:t>Hardware specification (R-Car H</w:t>
      </w:r>
      <w:r w:rsidR="005212F7">
        <w:rPr>
          <w:lang w:eastAsia="ja-JP"/>
        </w:rPr>
        <w:t>3</w:t>
      </w:r>
      <w:r w:rsidR="00785575">
        <w:rPr>
          <w:lang w:eastAsia="ja-JP"/>
        </w:rPr>
        <w:t>/M3</w:t>
      </w:r>
      <w:r w:rsidR="00707483">
        <w:rPr>
          <w:lang w:eastAsia="ja-JP"/>
        </w:rPr>
        <w:t>/M3N</w:t>
      </w:r>
      <w:r w:rsidR="00492E54">
        <w:rPr>
          <w:lang w:eastAsia="ja-JP"/>
        </w:rPr>
        <w:t>/E3</w:t>
      </w:r>
      <w:r w:rsidR="00CF1208">
        <w:rPr>
          <w:lang w:eastAsia="ja-JP"/>
        </w:rPr>
        <w:t>/D3</w:t>
      </w:r>
      <w:r w:rsidR="004A655A">
        <w:rPr>
          <w:lang w:eastAsia="ja-JP"/>
        </w:rPr>
        <w:t>/V3U</w:t>
      </w:r>
      <w:r w:rsidR="00452EF8">
        <w:rPr>
          <w:lang w:eastAsia="ja-JP"/>
        </w:rPr>
        <w:t>/V3H</w:t>
      </w:r>
      <w:r w:rsidR="00CB7597" w:rsidRPr="00D147FC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6139"/>
        <w:gridCol w:w="1302"/>
        <w:gridCol w:w="2391"/>
      </w:tblGrid>
      <w:tr w:rsidR="00D147FC" w:rsidRPr="00D147FC" w14:paraId="6816A16A" w14:textId="77777777" w:rsidTr="00F466A0">
        <w:trPr>
          <w:cantSplit/>
          <w:trHeight w:val="260"/>
          <w:tblHeader/>
        </w:trPr>
        <w:tc>
          <w:tcPr>
            <w:tcW w:w="31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4B16FEDD" w14:textId="77777777" w:rsidR="00D147FC" w:rsidRPr="00D147FC" w:rsidRDefault="00CB7597" w:rsidP="00D147F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147FC">
              <w:rPr>
                <w:rFonts w:ascii="Arial" w:hAnsi="Arial"/>
                <w:b/>
                <w:sz w:val="18"/>
                <w:lang w:eastAsia="ja-JP"/>
              </w:rPr>
              <w:t>Name</w:t>
            </w:r>
          </w:p>
        </w:tc>
        <w:tc>
          <w:tcPr>
            <w:tcW w:w="6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4C3C338F" w14:textId="77777777" w:rsidR="00D147FC" w:rsidRPr="00D147FC" w:rsidRDefault="00CB7597" w:rsidP="00D147F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147FC">
              <w:rPr>
                <w:rFonts w:ascii="Arial" w:hAnsi="Arial"/>
                <w:b/>
                <w:sz w:val="18"/>
                <w:lang w:eastAsia="ja-JP"/>
              </w:rPr>
              <w:t>Version</w:t>
            </w:r>
          </w:p>
        </w:tc>
        <w:tc>
          <w:tcPr>
            <w:tcW w:w="121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C92D588" w14:textId="77777777" w:rsidR="00D147FC" w:rsidRPr="00D147FC" w:rsidRDefault="00CB7597" w:rsidP="00D147F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147FC">
              <w:rPr>
                <w:rFonts w:ascii="Arial" w:hAnsi="Arial"/>
                <w:b/>
                <w:sz w:val="18"/>
                <w:lang w:eastAsia="ja-JP"/>
              </w:rPr>
              <w:t>Manufacture</w:t>
            </w:r>
          </w:p>
        </w:tc>
      </w:tr>
      <w:tr w:rsidR="00D147FC" w:rsidRPr="00D147FC" w14:paraId="0C614398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473B45A3" w14:textId="77777777" w:rsidR="00D147FC" w:rsidRPr="00D147FC" w:rsidRDefault="005212F7" w:rsidP="002051F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5212F7">
              <w:rPr>
                <w:rFonts w:ascii="Arial" w:hAnsi="Arial"/>
                <w:sz w:val="18"/>
                <w:lang w:eastAsia="ja-JP"/>
              </w:rPr>
              <w:t>R-CarH3-SiP System Evaluation Board 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7EB47CB" w14:textId="77777777" w:rsidR="00D147FC" w:rsidRPr="00D147FC" w:rsidRDefault="00CB7597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147FC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282E1ED3" w14:textId="77777777" w:rsidR="00D147FC" w:rsidRPr="00D147FC" w:rsidRDefault="00CB7597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147FC">
              <w:rPr>
                <w:rFonts w:ascii="Arial" w:hAnsi="Arial"/>
                <w:sz w:val="18"/>
                <w:lang w:eastAsia="ja-JP"/>
              </w:rPr>
              <w:t>Renesas Electronics</w:t>
            </w:r>
          </w:p>
        </w:tc>
      </w:tr>
      <w:tr w:rsidR="00460B1E" w:rsidRPr="00D147FC" w14:paraId="7C092018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0A6AE7E0" w14:textId="77777777" w:rsidR="00460B1E" w:rsidRPr="005212F7" w:rsidRDefault="00460B1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5212F7">
              <w:rPr>
                <w:rFonts w:ascii="Arial" w:hAnsi="Arial"/>
                <w:sz w:val="18"/>
                <w:lang w:eastAsia="ja-JP"/>
              </w:rPr>
              <w:t>R-Car</w:t>
            </w:r>
            <w:r>
              <w:rPr>
                <w:rFonts w:ascii="Arial" w:hAnsi="Arial" w:hint="eastAsia"/>
                <w:sz w:val="18"/>
                <w:lang w:eastAsia="ja-JP"/>
              </w:rPr>
              <w:t>M</w:t>
            </w:r>
            <w:r w:rsidRPr="005212F7">
              <w:rPr>
                <w:rFonts w:ascii="Arial" w:hAnsi="Arial"/>
                <w:sz w:val="18"/>
                <w:lang w:eastAsia="ja-JP"/>
              </w:rPr>
              <w:t>3-SiP System Evaluation Board 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24E450E" w14:textId="77777777" w:rsidR="00460B1E" w:rsidRPr="00460B1E" w:rsidRDefault="00460B1E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4FBC0B44" w14:textId="77777777" w:rsidR="00460B1E" w:rsidRPr="00D147FC" w:rsidRDefault="00460B1E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4D56A2" w:rsidRPr="00D147FC" w14:paraId="3ECFAA23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0521243F" w14:textId="77777777" w:rsidR="004D56A2" w:rsidRPr="005212F7" w:rsidRDefault="005C542A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5C542A">
              <w:rPr>
                <w:rFonts w:ascii="Arial" w:hAnsi="Arial"/>
                <w:sz w:val="18"/>
                <w:lang w:eastAsia="ja-JP"/>
              </w:rPr>
              <w:t>R-CarH3-SiP/M3-SiP/M3N-SiP System Evaluation Board Salvator-XS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3782B2C" w14:textId="77777777" w:rsidR="004D56A2" w:rsidRDefault="004D56A2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141D3039" w14:textId="77777777" w:rsidR="004D56A2" w:rsidRDefault="004D56A2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492E54" w:rsidRPr="00D147FC" w14:paraId="5668FE24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3FBED9BB" w14:textId="77777777" w:rsidR="00492E54" w:rsidRPr="004D56A2" w:rsidRDefault="00492E54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492E54">
              <w:rPr>
                <w:rFonts w:ascii="Arial" w:hAnsi="Arial"/>
                <w:sz w:val="18"/>
                <w:lang w:eastAsia="ja-JP"/>
              </w:rPr>
              <w:t>R-CarE3 System Evaluation Board</w:t>
            </w:r>
            <w:r w:rsidR="00027B9F">
              <w:rPr>
                <w:rFonts w:ascii="Arial" w:hAnsi="Arial"/>
                <w:sz w:val="18"/>
                <w:lang w:eastAsia="ja-JP"/>
              </w:rPr>
              <w:t xml:space="preserve"> Ebisu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7B3ACAF" w14:textId="77777777" w:rsidR="00492E54" w:rsidRDefault="00492E54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62F46F91" w14:textId="77777777" w:rsidR="00492E54" w:rsidRDefault="00492E54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5C542A" w:rsidRPr="00D147FC" w14:paraId="455D7EE6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14EA9D92" w14:textId="77777777" w:rsidR="005C542A" w:rsidRPr="00492E54" w:rsidRDefault="005C542A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5C542A">
              <w:rPr>
                <w:rFonts w:ascii="Arial" w:hAnsi="Arial"/>
                <w:sz w:val="18"/>
                <w:lang w:eastAsia="ja-JP"/>
              </w:rPr>
              <w:t>R-CarE3 System Evaluation Board Ebisu-4D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7ABB280" w14:textId="77777777" w:rsidR="005C542A" w:rsidRDefault="005C542A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60EB7E69" w14:textId="77777777" w:rsidR="005C542A" w:rsidRDefault="005C542A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A567F1" w:rsidRPr="00D147FC" w14:paraId="206537DB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609723D0" w14:textId="7FB984A9" w:rsidR="00A567F1" w:rsidRPr="005C542A" w:rsidRDefault="00A567F1" w:rsidP="00A567F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A567F1">
              <w:rPr>
                <w:rFonts w:ascii="Arial" w:hAnsi="Arial"/>
                <w:sz w:val="18"/>
                <w:lang w:eastAsia="ja-JP"/>
              </w:rPr>
              <w:t>R-CarD3 System Evaluation Board Draak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145D86D" w14:textId="2942872A" w:rsidR="00A567F1" w:rsidRDefault="00A567F1" w:rsidP="00A567F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0F8C9CBA" w14:textId="78480C81" w:rsidR="00A567F1" w:rsidRDefault="00A567F1" w:rsidP="00A567F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A567F1" w:rsidRPr="00D147FC" w14:paraId="0EDD1F4B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7BEAA9DC" w14:textId="3217BD36" w:rsidR="00A567F1" w:rsidRPr="005C542A" w:rsidRDefault="00A567F1" w:rsidP="00A567F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</w:t>
            </w:r>
            <w:r>
              <w:rPr>
                <w:rFonts w:ascii="Arial" w:hAnsi="Arial"/>
                <w:sz w:val="18"/>
                <w:lang w:eastAsia="ja-JP"/>
              </w:rPr>
              <w:t>-CarV3U</w:t>
            </w:r>
            <w:r w:rsidRPr="005C542A">
              <w:rPr>
                <w:rFonts w:ascii="Arial" w:hAnsi="Arial"/>
                <w:sz w:val="18"/>
                <w:lang w:eastAsia="ja-JP"/>
              </w:rPr>
              <w:t xml:space="preserve"> System Evaluation Board</w:t>
            </w:r>
            <w:r>
              <w:rPr>
                <w:rFonts w:ascii="Arial" w:hAnsi="Arial"/>
                <w:sz w:val="18"/>
                <w:lang w:eastAsia="ja-JP"/>
              </w:rPr>
              <w:t xml:space="preserve"> Falcon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483625E" w14:textId="2F863B7E" w:rsidR="00A567F1" w:rsidRDefault="00A567F1" w:rsidP="00A567F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6F619D51" w14:textId="4BA52358" w:rsidR="00A567F1" w:rsidRDefault="00A567F1" w:rsidP="00A567F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A567F1" w:rsidRPr="00D147FC" w14:paraId="0C2E6419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71AC3E09" w14:textId="12122EA9" w:rsidR="00A567F1" w:rsidRPr="00F96DB7" w:rsidRDefault="00A567F1" w:rsidP="00A567F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</w:rPr>
              <w:t>R-CarV3H System Evaluation Board Condor-I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7D4CED6" w14:textId="5E94CC4E" w:rsidR="00A567F1" w:rsidRPr="00F96DB7" w:rsidRDefault="00A567F1" w:rsidP="00A567F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3A0FD36A" w14:textId="0D6EAE0C" w:rsidR="00A567F1" w:rsidRPr="00F96DB7" w:rsidRDefault="00A567F1" w:rsidP="00A567F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Renesas Electronics</w:t>
            </w:r>
          </w:p>
        </w:tc>
      </w:tr>
    </w:tbl>
    <w:p w14:paraId="2EDA27F4" w14:textId="77777777" w:rsidR="00D147FC" w:rsidRPr="00D147FC" w:rsidRDefault="00D147FC" w:rsidP="00D147FC">
      <w:pPr>
        <w:rPr>
          <w:lang w:eastAsia="ja-JP"/>
        </w:rPr>
      </w:pPr>
    </w:p>
    <w:p w14:paraId="023B92C9" w14:textId="77777777" w:rsidR="001F42AD" w:rsidRDefault="001F42AD" w:rsidP="001F42AD">
      <w:pPr>
        <w:rPr>
          <w:lang w:eastAsia="ja-JP"/>
        </w:rPr>
      </w:pPr>
    </w:p>
    <w:p w14:paraId="427AE603" w14:textId="77777777" w:rsidR="00A27435" w:rsidRPr="00D147FC" w:rsidRDefault="000315E6" w:rsidP="00DF7F7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7FD6D562" w14:textId="77777777" w:rsidR="002F4162" w:rsidRDefault="00CB7597" w:rsidP="00964407">
      <w:pPr>
        <w:pStyle w:val="Heading2"/>
        <w:rPr>
          <w:lang w:eastAsia="ja-JP"/>
        </w:rPr>
      </w:pPr>
      <w:r>
        <w:rPr>
          <w:lang w:eastAsia="ja-JP"/>
        </w:rPr>
        <w:lastRenderedPageBreak/>
        <w:t>Module Configuration</w:t>
      </w:r>
    </w:p>
    <w:p w14:paraId="6FC50EB4" w14:textId="77777777" w:rsidR="002F4162" w:rsidRDefault="00CB7597" w:rsidP="001E3BC1">
      <w:pPr>
        <w:rPr>
          <w:lang w:eastAsia="ja-JP"/>
        </w:rPr>
      </w:pPr>
      <w:r w:rsidRPr="00E45C08">
        <w:rPr>
          <w:lang w:eastAsia="ja-JP"/>
        </w:rPr>
        <w:t>The following figure shows the configuration of this module.</w:t>
      </w:r>
    </w:p>
    <w:p w14:paraId="75D20433" w14:textId="77777777" w:rsidR="001509AB" w:rsidRDefault="001509AB" w:rsidP="001E3BC1">
      <w:pPr>
        <w:rPr>
          <w:lang w:eastAsia="ja-JP"/>
        </w:rPr>
      </w:pPr>
    </w:p>
    <w:p w14:paraId="14F81FA0" w14:textId="3579BA2D" w:rsidR="001509AB" w:rsidRDefault="001509AB" w:rsidP="001E3BC1">
      <w:pPr>
        <w:rPr>
          <w:lang w:eastAsia="ja-JP"/>
        </w:rPr>
      </w:pPr>
      <w:r w:rsidRPr="001509AB">
        <w:rPr>
          <w:lang w:eastAsia="ja-JP"/>
        </w:rPr>
        <w:t>In the case of R-Car H</w:t>
      </w:r>
      <w:r w:rsidR="00410B97">
        <w:rPr>
          <w:lang w:eastAsia="ja-JP"/>
        </w:rPr>
        <w:t>3</w:t>
      </w:r>
      <w:r w:rsidR="00880D49">
        <w:rPr>
          <w:rFonts w:hint="eastAsia"/>
          <w:lang w:eastAsia="ja-JP"/>
        </w:rPr>
        <w:t>-Sip</w:t>
      </w:r>
      <w:r w:rsidR="00785575">
        <w:rPr>
          <w:lang w:eastAsia="ja-JP"/>
        </w:rPr>
        <w:t>/M3</w:t>
      </w:r>
      <w:r w:rsidR="001E6D2E">
        <w:rPr>
          <w:lang w:eastAsia="ja-JP"/>
        </w:rPr>
        <w:t>-Sip</w:t>
      </w:r>
      <w:r w:rsidR="002E2456">
        <w:rPr>
          <w:lang w:eastAsia="ja-JP"/>
        </w:rPr>
        <w:t>/M3</w:t>
      </w:r>
      <w:r w:rsidR="00BB7E17">
        <w:rPr>
          <w:lang w:eastAsia="ja-JP"/>
        </w:rPr>
        <w:t>N</w:t>
      </w:r>
      <w:r w:rsidRPr="001509AB">
        <w:rPr>
          <w:lang w:eastAsia="ja-JP"/>
        </w:rPr>
        <w:t xml:space="preserve"> </w:t>
      </w:r>
      <w:r w:rsidR="001E6D2E" w:rsidRPr="001E6D2E">
        <w:rPr>
          <w:lang w:eastAsia="ja-JP"/>
        </w:rPr>
        <w:t>System Evaluation Board</w:t>
      </w:r>
      <w:r>
        <w:rPr>
          <w:rFonts w:hint="eastAsia"/>
          <w:lang w:eastAsia="ja-JP"/>
        </w:rPr>
        <w:t xml:space="preserve">, </w:t>
      </w:r>
      <w:r w:rsidRPr="001509AB">
        <w:rPr>
          <w:lang w:eastAsia="ja-JP"/>
        </w:rPr>
        <w:t>you can control the connected device using the /dev/i2c-2 or /dev/i2c-</w:t>
      </w:r>
      <w:r w:rsidR="00410B97">
        <w:rPr>
          <w:lang w:eastAsia="ja-JP"/>
        </w:rPr>
        <w:t>4</w:t>
      </w:r>
      <w:r w:rsidRPr="001509AB">
        <w:rPr>
          <w:lang w:eastAsia="ja-JP"/>
        </w:rPr>
        <w:t>.</w:t>
      </w:r>
    </w:p>
    <w:p w14:paraId="0DE203C9" w14:textId="77777777" w:rsidR="00E748B8" w:rsidRPr="00E748B8" w:rsidRDefault="003064BD" w:rsidP="00E748B8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3064BD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041CF929" wp14:editId="668F5144">
                <wp:extent cx="5930900" cy="4024630"/>
                <wp:effectExtent l="0" t="0" r="0" b="0"/>
                <wp:docPr id="422" name="キャンバス 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  <a:prstDash val="solid"/>
                        </a:ln>
                      </wpc:whole>
                      <wps:wsp>
                        <wps:cNvPr id="16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9317" y="60730"/>
                            <a:ext cx="4694608" cy="230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D7C67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222661" w14:textId="77777777" w:rsidR="00671574" w:rsidRPr="00DB4F58" w:rsidRDefault="00671574" w:rsidP="003064BD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Theme="majorHAnsi" w:eastAsia="MS PGothic" w:hAnsiTheme="majorHAnsi" w:cstheme="majorHAnsi"/>
                                </w:rPr>
                              </w:pPr>
                              <w:r w:rsidRPr="00DB4F58">
                                <w:rPr>
                                  <w:rFonts w:asciiTheme="majorHAnsi" w:eastAsia="MS PGothic" w:hAnsiTheme="majorHAnsi" w:cstheme="majorHAnsi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6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60878" y="510911"/>
                            <a:ext cx="715501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5592C4" w14:textId="77777777" w:rsidR="00671574" w:rsidRPr="00DF7F77" w:rsidRDefault="00671574" w:rsidP="003064BD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18"/>
                                </w:rPr>
                              </w:pPr>
                              <w:r w:rsidRPr="00DF7F77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18"/>
                                </w:rPr>
                                <w:t>/dev/i2c-0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5895" y="1128964"/>
                            <a:ext cx="990600" cy="229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E98B2" w14:textId="77777777" w:rsidR="00671574" w:rsidRPr="00DB4F58" w:rsidRDefault="00671574" w:rsidP="003064BD">
                              <w:pPr>
                                <w:pStyle w:val="NormalWeb"/>
                                <w:autoSpaceDE/>
                                <w:autoSpaceDN/>
                                <w:spacing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0"/>
                                </w:rPr>
                              </w:pPr>
                              <w:r w:rsidRPr="00DB4F58">
                                <w:rPr>
                                  <w:rFonts w:ascii="Arial" w:eastAsia="MS PGothic" w:hAnsi="Arial" w:cs="Arial" w:hint="eastAsia"/>
                                  <w:sz w:val="20"/>
                                </w:rPr>
                                <w:t>Kernel Modul</w:t>
                              </w:r>
                              <w:r>
                                <w:rPr>
                                  <w:rFonts w:ascii="Arial" w:eastAsia="MS PGothic" w:hAnsi="Arial" w:cs="Arial" w:hint="eastAsia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8" name="Line 33"/>
                        <wps:cNvCnPr/>
                        <wps:spPr bwMode="auto">
                          <a:xfrm>
                            <a:off x="1219696" y="282405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073" y="977965"/>
                            <a:ext cx="5334000" cy="21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2"/>
                        <wps:cNvCnPr/>
                        <wps:spPr bwMode="auto">
                          <a:xfrm>
                            <a:off x="20073" y="2502447"/>
                            <a:ext cx="5334000" cy="28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147585" y="528057"/>
                            <a:ext cx="762001" cy="228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A50EB" w14:textId="77777777" w:rsidR="00671574" w:rsidRPr="00E748B8" w:rsidRDefault="00671574" w:rsidP="003064BD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PGothic" w:hAnsiTheme="majorHAnsi" w:cstheme="majorHAnsi" w:hint="eastAsia"/>
                                  <w:b/>
                                  <w:lang w:eastAsia="ja-JP"/>
                                </w:rPr>
                                <w:t>u</w:t>
                              </w: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</w:rPr>
                                <w:t xml:space="preserve">ser </w:t>
                              </w:r>
                              <w:r>
                                <w:rPr>
                                  <w:rFonts w:asciiTheme="majorHAnsi" w:eastAsia="MS PGothic" w:hAnsiTheme="majorHAnsi" w:cstheme="majorHAnsi" w:hint="eastAsia"/>
                                  <w:b/>
                                  <w:lang w:eastAsia="ja-JP"/>
                                </w:rPr>
                                <w:t>m</w:t>
                              </w: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</w:rPr>
                                <w:t>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4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671195" y="1357891"/>
                            <a:ext cx="2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6382" y="815748"/>
                            <a:ext cx="938350" cy="3056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25147" y="3567430"/>
                            <a:ext cx="678667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92998" w14:textId="77777777" w:rsidR="00671574" w:rsidRPr="004B76B4" w:rsidRDefault="00671574" w:rsidP="003064B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Del="007B0290">
                                <w:rPr>
                                  <w:rFonts w:ascii="Arial" w:eastAsia="HGPSoeiKakugothicUB" w:hAnsi="Arial" w:cs="Arial"/>
                                </w:rPr>
                                <w:t xml:space="preserve"> </w:t>
                              </w:r>
                              <w:r w:rsidRPr="007B0290">
                                <w:rPr>
                                  <w:rFonts w:ascii="Arial" w:eastAsia="HGPSoeiKakugothicUB" w:hAnsi="Arial" w:cs="Arial"/>
                                  <w:lang w:eastAsia="ja-JP"/>
                                </w:rPr>
                                <w:t>MAX9611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lang w:eastAsia="ja-JP"/>
                                </w:rPr>
                                <w:t xml:space="preserve"> x2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838616" y="3110230"/>
                            <a:ext cx="68429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B8A4C" w14:textId="77777777" w:rsidR="00671574" w:rsidRPr="004B76B4" w:rsidRDefault="00671574" w:rsidP="003064B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7B0290">
                                <w:rPr>
                                  <w:rFonts w:ascii="Arial" w:hAnsi="Arial" w:cs="Arial"/>
                                  <w:lang w:eastAsia="ja-JP"/>
                                </w:rPr>
                                <w:t>9FGV0841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078968" y="3110030"/>
                            <a:ext cx="647443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802B1" w14:textId="77777777" w:rsidR="00671574" w:rsidRPr="004B76B4" w:rsidRDefault="00671574" w:rsidP="003064B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7B0290">
                                <w:rPr>
                                  <w:rFonts w:ascii="Arial" w:eastAsia="HGPSoeiKakugothicUB" w:hAnsi="Arial" w:cs="Arial"/>
                                </w:rPr>
                                <w:t>PCA9654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87243" y="2348612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029860" y="2882108"/>
                            <a:ext cx="0" cy="229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20" descr="75%"/>
                        <wps:cNvSpPr>
                          <a:spLocks noChangeArrowheads="1"/>
                        </wps:cNvSpPr>
                        <wps:spPr bwMode="auto">
                          <a:xfrm>
                            <a:off x="1242694" y="1128990"/>
                            <a:ext cx="3622603" cy="228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55DC7C" w14:textId="77777777" w:rsidR="00671574" w:rsidRPr="00146BFF" w:rsidRDefault="00671574" w:rsidP="003064BD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Standard I</w:t>
                              </w:r>
                              <w:r w:rsidRPr="00DB4F58"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C Device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4" name="Line 37"/>
                        <wps:cNvCnPr/>
                        <wps:spPr bwMode="auto">
                          <a:xfrm>
                            <a:off x="441878" y="28240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AutoShape 40"/>
                        <wps:cNvCnPr>
                          <a:cxnSpLocks noChangeShapeType="1"/>
                          <a:stCxn id="396" idx="3"/>
                        </wps:cNvCnPr>
                        <wps:spPr bwMode="auto">
                          <a:xfrm>
                            <a:off x="1183753" y="815770"/>
                            <a:ext cx="627797" cy="314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Text Box 41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4938395" y="3314700"/>
                            <a:ext cx="914400" cy="229174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48D33" w14:textId="77777777" w:rsidR="00671574" w:rsidRPr="00E748B8" w:rsidRDefault="00671574" w:rsidP="003064BD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PGothic" w:hAnsiTheme="majorHAnsi" w:cstheme="majorHAnsi"/>
                                  <w:b/>
                                  <w:sz w:val="18"/>
                                  <w:szCs w:val="16"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szCs w:val="18"/>
                                  <w:lang w:eastAsia="ja-JP"/>
                                </w:rPr>
                                <w:t>This module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7" name="Text Box 42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175895" y="2043491"/>
                            <a:ext cx="4698030" cy="303067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20DC2" w14:textId="77777777" w:rsidR="00671574" w:rsidRPr="00146BFF" w:rsidRDefault="00671574" w:rsidP="003064BD">
                              <w:pPr>
                                <w:autoSpaceDE/>
                                <w:autoSpaceDN/>
                                <w:spacing w:after="0"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2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MS PGothic" w:hAnsi="Arial" w:cs="Arial" w:hint="eastAsia"/>
                                  <w:sz w:val="22"/>
                                  <w:szCs w:val="22"/>
                                  <w:lang w:eastAsia="ja-JP"/>
                                </w:rPr>
                                <w:t>I2C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8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0995" y="1357822"/>
                            <a:ext cx="3175" cy="228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47311" y="2653079"/>
                            <a:ext cx="838200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FCDC" w14:textId="77777777" w:rsidR="00671574" w:rsidRPr="007C150F" w:rsidRDefault="00671574" w:rsidP="003064B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86609" y="2652795"/>
                            <a:ext cx="2098306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19A7F" w14:textId="77777777" w:rsidR="00671574" w:rsidRPr="007C150F" w:rsidRDefault="00671574" w:rsidP="003064B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87015" y="3112051"/>
                            <a:ext cx="555679" cy="380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A7D75" w14:textId="77777777" w:rsidR="00671574" w:rsidRPr="007C150F" w:rsidRDefault="00671574" w:rsidP="003064B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 w:rsidRPr="006A02E2"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AK4613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0919" y="3112458"/>
                            <a:ext cx="576048" cy="3809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8F097" w14:textId="77777777" w:rsidR="00671574" w:rsidRPr="007C150F" w:rsidRDefault="00671574" w:rsidP="003064B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 w:rsidRPr="006A02E2"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CS2000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696" y="1585890"/>
                            <a:ext cx="762000" cy="22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48DFE" w14:textId="77777777" w:rsidR="00671574" w:rsidRPr="00E748B8" w:rsidRDefault="00671574" w:rsidP="003064BD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696" y="2955844"/>
                            <a:ext cx="762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3E95F" w14:textId="77777777" w:rsidR="00671574" w:rsidRPr="00E748B8" w:rsidRDefault="00671574" w:rsidP="003064BD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6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38696" y="510970"/>
                            <a:ext cx="690113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24C207" w14:textId="77777777" w:rsidR="00671574" w:rsidRPr="00DF7F77" w:rsidRDefault="00671574" w:rsidP="003064BD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18"/>
                                </w:rPr>
                              </w:pPr>
                              <w:r w:rsidRPr="00DF7F77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18"/>
                                </w:rPr>
                                <w:t>/dev/i2c-1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590636" y="510911"/>
                            <a:ext cx="652241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CDED0F" w14:textId="77777777" w:rsidR="00671574" w:rsidRPr="00146BFF" w:rsidRDefault="00671574" w:rsidP="003064BD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8"/>
                                </w:rPr>
                              </w:pPr>
                              <w:r w:rsidRPr="00146BFF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18"/>
                                </w:rPr>
                                <w:t>/dev/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18"/>
                                </w:rPr>
                                <w:t>i2c-2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308072" y="510852"/>
                            <a:ext cx="652013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9616B1" w14:textId="77777777" w:rsidR="00671574" w:rsidRPr="00DF7F77" w:rsidRDefault="00671574" w:rsidP="003064BD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18"/>
                                </w:rPr>
                              </w:pPr>
                              <w:r w:rsidRPr="00DF7F77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18"/>
                                </w:rPr>
                                <w:t>/dev/i2c-3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9" name="Line 33"/>
                        <wps:cNvCnPr/>
                        <wps:spPr bwMode="auto">
                          <a:xfrm>
                            <a:off x="1971636" y="282346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0" name="Line 33"/>
                        <wps:cNvCnPr/>
                        <wps:spPr bwMode="auto">
                          <a:xfrm>
                            <a:off x="2689072" y="282287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1" name="Rectangle 20" descr="75%"/>
                        <wps:cNvSpPr>
                          <a:spLocks noChangeArrowheads="1"/>
                        </wps:cNvSpPr>
                        <wps:spPr bwMode="auto">
                          <a:xfrm>
                            <a:off x="175895" y="1586230"/>
                            <a:ext cx="4698030" cy="228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DC04C" w14:textId="77777777" w:rsidR="00671574" w:rsidRPr="00146BFF" w:rsidRDefault="00671574" w:rsidP="003064BD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Standard I</w:t>
                              </w:r>
                              <w:r w:rsidRPr="00DB4F58"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C Core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1971636" y="815743"/>
                            <a:ext cx="0" cy="304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689072" y="815743"/>
                            <a:ext cx="0" cy="304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7595" y="1815026"/>
                            <a:ext cx="3175" cy="228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32414" y="3567430"/>
                            <a:ext cx="1239586" cy="3809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11EEA" w14:textId="77777777" w:rsidR="00671574" w:rsidRPr="007C150F" w:rsidRDefault="00671574" w:rsidP="003064B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 w:rsidRPr="007B0290"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ADV7482WBBCZ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335237" y="2653363"/>
                            <a:ext cx="762000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4C0BC1" w14:textId="77777777" w:rsidR="00671574" w:rsidRPr="007C150F" w:rsidRDefault="00671574" w:rsidP="003064B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5</w:t>
                              </w: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 xml:space="preserve"> ~ 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7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266411" y="2348531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408615" y="2348531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716237" y="2348230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526815" y="2881987"/>
                            <a:ext cx="0" cy="229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2358899" y="2881630"/>
                            <a:ext cx="0" cy="229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2789409" y="2881630"/>
                            <a:ext cx="0" cy="6870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218115" y="2881630"/>
                            <a:ext cx="0" cy="229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599115" y="2881630"/>
                            <a:ext cx="0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675314" y="3110230"/>
                            <a:ext cx="76612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29D70" w14:textId="77777777" w:rsidR="00671574" w:rsidRPr="004B76B4" w:rsidRDefault="00671574" w:rsidP="003064B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7B0290">
                                <w:rPr>
                                  <w:rFonts w:ascii="Arial" w:hAnsi="Arial" w:cs="Arial"/>
                                  <w:lang w:eastAsia="ja-JP"/>
                                </w:rPr>
                                <w:t>5P49V5923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5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980115" y="2881630"/>
                            <a:ext cx="0" cy="229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708192" y="525056"/>
                            <a:ext cx="680257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4E64EB" w14:textId="77777777" w:rsidR="00671574" w:rsidRPr="00DF7F77" w:rsidRDefault="00671574" w:rsidP="001F42AD">
                              <w:pPr>
                                <w:pStyle w:val="NormalWeb"/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 w:rsidRPr="00DF7F77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</w:t>
                              </w:r>
                              <w:r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1" name="Line 33"/>
                        <wps:cNvCnPr/>
                        <wps:spPr bwMode="auto">
                          <a:xfrm>
                            <a:off x="4089192" y="296456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4089192" y="829856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4441444" y="516431"/>
                            <a:ext cx="61771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2F263E" w14:textId="77777777" w:rsidR="00671574" w:rsidRPr="00DF7F77" w:rsidRDefault="00671574" w:rsidP="001F42AD">
                              <w:pPr>
                                <w:pStyle w:val="NormalWeb"/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 w:rsidRPr="00DF7F77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</w:t>
                              </w:r>
                              <w:r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4" name="Line 33"/>
                        <wps:cNvCnPr/>
                        <wps:spPr bwMode="auto">
                          <a:xfrm>
                            <a:off x="4822444" y="287831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4822444" y="821231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012333" y="521200"/>
                            <a:ext cx="652241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81F516" w14:textId="77777777" w:rsidR="00671574" w:rsidRPr="00146BFF" w:rsidRDefault="00671574" w:rsidP="003064BD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8"/>
                                </w:rPr>
                              </w:pPr>
                              <w:r w:rsidRPr="00146BFF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18"/>
                                </w:rPr>
                                <w:t>/dev/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18"/>
                                </w:rPr>
                                <w:t>i2c-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0" name="Line 33"/>
                        <wps:cNvCnPr/>
                        <wps:spPr bwMode="auto">
                          <a:xfrm>
                            <a:off x="3393333" y="292635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3393333" y="826032"/>
                            <a:ext cx="0" cy="304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0818" y="2644912"/>
                            <a:ext cx="762000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5D27F" w14:textId="77777777" w:rsidR="00671574" w:rsidRPr="007C150F" w:rsidRDefault="00671574" w:rsidP="003064B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0</w:t>
                              </w: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 xml:space="preserve"> ~ 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719070" y="2653509"/>
                            <a:ext cx="419831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EB7C9" w14:textId="77777777" w:rsidR="00671574" w:rsidRPr="007C150F" w:rsidRDefault="00671574" w:rsidP="003064B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947895" y="2348531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1CF929" id="キャンバス 422" o:spid="_x0000_s1026" editas="canvas" style="width:467pt;height:316.9pt;mso-position-horizontal-relative:char;mso-position-vertical-relative:line" coordsize="59309,40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40246;visibility:visible;mso-wrap-style:square">
                  <v:fill o:detectmouseclick="t"/>
                  <v:path o:connecttype="none"/>
                </v:shape>
                <v:rect id="Rectangle 4" o:spid="_x0000_s1028" style="position:absolute;left:1793;top:607;width:46946;height:2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" filled="f" fillcolor="#fd7c67">
                  <v:shadow color="#eeece1"/>
                  <v:textbox inset="0,0,0,0">
                    <w:txbxContent>
                      <w:p w14:paraId="6E222661" w14:textId="77777777" w:rsidR="00671574" w:rsidRPr="00DB4F58" w:rsidRDefault="00671574" w:rsidP="003064BD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Theme="majorHAnsi" w:eastAsia="MS PGothic" w:hAnsiTheme="majorHAnsi" w:cstheme="majorHAnsi"/>
                          </w:rPr>
                        </w:pPr>
                        <w:r w:rsidRPr="00DB4F58">
                          <w:rPr>
                            <w:rFonts w:asciiTheme="majorHAnsi" w:eastAsia="MS PGothic" w:hAnsiTheme="majorHAnsi" w:cstheme="majorHAnsi"/>
                          </w:rPr>
                          <w:t>Application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8" o:spid="_x0000_s1029" type="#_x0000_t22" style="position:absolute;left:608;top:5109;width:715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" strokecolor="gray [1629]" strokeweight="1pt">
                  <v:stroke dashstyle="dash"/>
                  <v:shadow color="#868686"/>
                  <v:textbox inset="0,0,0,0">
                    <w:txbxContent>
                      <w:p w14:paraId="115592C4" w14:textId="77777777" w:rsidR="00671574" w:rsidRPr="00DF7F77" w:rsidRDefault="00671574" w:rsidP="003064BD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18"/>
                          </w:rPr>
                        </w:pPr>
                        <w:r w:rsidRPr="00DF7F77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18"/>
                          </w:rPr>
                          <w:t>/dev/i2c-0</w:t>
                        </w:r>
                      </w:p>
                    </w:txbxContent>
                  </v:textbox>
                </v:shape>
                <v:rect id="Rectangle 5" o:spid="_x0000_s1030" style="position:absolute;left:1758;top:11289;width:9906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">
                  <v:textbox inset="0,0,0,0">
                    <w:txbxContent>
                      <w:p w14:paraId="712E98B2" w14:textId="77777777" w:rsidR="00671574" w:rsidRPr="00DB4F58" w:rsidRDefault="00671574" w:rsidP="003064BD">
                        <w:pPr>
                          <w:pStyle w:val="NormalWeb"/>
                          <w:autoSpaceDE/>
                          <w:autoSpaceDN/>
                          <w:spacing w:line="240" w:lineRule="auto"/>
                          <w:jc w:val="center"/>
                          <w:rPr>
                            <w:rFonts w:ascii="Arial" w:eastAsia="MS PGothic" w:hAnsi="Arial" w:cs="Arial"/>
                            <w:sz w:val="20"/>
                          </w:rPr>
                        </w:pPr>
                        <w:r w:rsidRPr="00DB4F58">
                          <w:rPr>
                            <w:rFonts w:ascii="Arial" w:eastAsia="MS PGothic" w:hAnsi="Arial" w:cs="Arial" w:hint="eastAsia"/>
                            <w:sz w:val="20"/>
                          </w:rPr>
                          <w:t>Kernel Modul</w:t>
                        </w:r>
                        <w:r>
                          <w:rPr>
                            <w:rFonts w:ascii="Arial" w:eastAsia="MS PGothic" w:hAnsi="Arial" w:cs="Arial" w:hint="eastAsia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line id="Line 33" o:spid="_x0000_s1031" style="position:absolute;visibility:visible;mso-wrap-style:square" from="12196,2824" to="12196,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" strokecolor="gray [1629]">
                  <v:stroke startarrow="block" endarrow="block"/>
                  <v:shadow color="#eeece1"/>
                </v:line>
                <v:line id="Line 7" o:spid="_x0000_s1032" style="position:absolute;visibility:visible;mso-wrap-style:square" from="200,9779" to="53540,9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" strokeweight="2.25pt"/>
                <v:line id="Line 12" o:spid="_x0000_s1033" style="position:absolute;visibility:visible;mso-wrap-style:square" from="200,25024" to="53540,2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4" type="#_x0000_t202" style="position:absolute;left:51475;top:5280;width:7620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" filled="f" stroked="f">
                  <v:textbox inset="0,0,0,0">
                    <w:txbxContent>
                      <w:p w14:paraId="075A50EB" w14:textId="77777777" w:rsidR="00671574" w:rsidRPr="00E748B8" w:rsidRDefault="00671574" w:rsidP="003064BD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>
                          <w:rPr>
                            <w:rFonts w:asciiTheme="majorHAnsi" w:eastAsia="MS PGothic" w:hAnsiTheme="majorHAnsi" w:cstheme="majorHAnsi" w:hint="eastAsia"/>
                            <w:b/>
                            <w:lang w:eastAsia="ja-JP"/>
                          </w:rPr>
                          <w:t>u</w:t>
                        </w: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</w:rPr>
                          <w:t xml:space="preserve">ser </w:t>
                        </w:r>
                        <w:r>
                          <w:rPr>
                            <w:rFonts w:asciiTheme="majorHAnsi" w:eastAsia="MS PGothic" w:hAnsiTheme="majorHAnsi" w:cstheme="majorHAnsi" w:hint="eastAsia"/>
                            <w:b/>
                            <w:lang w:eastAsia="ja-JP"/>
                          </w:rPr>
                          <w:t>m</w:t>
                        </w: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</w:rPr>
                          <w:t>ode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35" type="#_x0000_t32" style="position:absolute;left:6711;top:13578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">
                  <v:stroke startarrow="block" endarrow="block"/>
                  <v:shadow color="#eeece1"/>
                </v:shape>
                <v:shape id="AutoShape 16" o:spid="_x0000_s1036" type="#_x0000_t32" style="position:absolute;left:4763;top:8157;width:9384;height:30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" strokecolor="gray [1629]">
                  <v:stroke startarrow="block" endarrow="block"/>
                </v:shape>
                <v:shape id="Text Box 23" o:spid="_x0000_s1037" type="#_x0000_t202" style="position:absolute;left:24251;top:35674;width:678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">
                  <v:textbox inset="0,0,0,0">
                    <w:txbxContent>
                      <w:p w14:paraId="3DF92998" w14:textId="77777777" w:rsidR="00671574" w:rsidRPr="004B76B4" w:rsidRDefault="00671574" w:rsidP="003064B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Del="007B0290">
                          <w:rPr>
                            <w:rFonts w:ascii="Arial" w:eastAsia="HGPSoeiKakugothicUB" w:hAnsi="Arial" w:cs="Arial"/>
                          </w:rPr>
                          <w:t xml:space="preserve"> </w:t>
                        </w:r>
                        <w:r w:rsidRPr="007B0290">
                          <w:rPr>
                            <w:rFonts w:ascii="Arial" w:eastAsia="HGPSoeiKakugothicUB" w:hAnsi="Arial" w:cs="Arial"/>
                            <w:lang w:eastAsia="ja-JP"/>
                          </w:rPr>
                          <w:t>MAX9611</w:t>
                        </w:r>
                        <w:r>
                          <w:rPr>
                            <w:rFonts w:ascii="Arial" w:eastAsia="HGPSoeiKakugothicUB" w:hAnsi="Arial" w:cs="Arial"/>
                            <w:lang w:eastAsia="ja-JP"/>
                          </w:rPr>
                          <w:t xml:space="preserve"> x2</w:t>
                        </w:r>
                      </w:p>
                    </w:txbxContent>
                  </v:textbox>
                </v:shape>
                <v:shape id="Text Box 24" o:spid="_x0000_s1038" type="#_x0000_t202" style="position:absolute;left:28386;top:31102;width:684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">
                  <v:textbox inset="0,0,0,0">
                    <w:txbxContent>
                      <w:p w14:paraId="759B8A4C" w14:textId="77777777" w:rsidR="00671574" w:rsidRPr="004B76B4" w:rsidRDefault="00671574" w:rsidP="003064B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7B0290">
                          <w:rPr>
                            <w:rFonts w:ascii="Arial" w:hAnsi="Arial" w:cs="Arial"/>
                            <w:lang w:eastAsia="ja-JP"/>
                          </w:rPr>
                          <w:t>9FGV0841</w:t>
                        </w:r>
                      </w:p>
                    </w:txbxContent>
                  </v:textbox>
                </v:shape>
                <v:shape id="Text Box 25" o:spid="_x0000_s1039" type="#_x0000_t202" style="position:absolute;left:20789;top:31100;width:647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">
                  <v:textbox inset="0,0,0,0">
                    <w:txbxContent>
                      <w:p w14:paraId="31F802B1" w14:textId="77777777" w:rsidR="00671574" w:rsidRPr="004B76B4" w:rsidRDefault="00671574" w:rsidP="003064B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7B0290">
                          <w:rPr>
                            <w:rFonts w:ascii="Arial" w:eastAsia="HGPSoeiKakugothicUB" w:hAnsi="Arial" w:cs="Arial"/>
                          </w:rPr>
                          <w:t>PCA9654</w:t>
                        </w:r>
                      </w:p>
                    </w:txbxContent>
                  </v:textbox>
                </v:shape>
                <v:shape id="AutoShape 32" o:spid="_x0000_s1040" type="#_x0000_t32" style="position:absolute;left:3872;top:23486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">
                  <v:stroke startarrow="block" endarrow="block"/>
                </v:shape>
                <v:shape id="AutoShape 33" o:spid="_x0000_s1041" type="#_x0000_t32" style="position:absolute;left:10298;top:28821;width:0;height:2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"/>
                <v:rect id="Rectangle 20" o:spid="_x0000_s1042" alt="75%" style="position:absolute;left:12426;top:11289;width:36226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" strokeweight="1pt">
                  <v:shadow color="#868686"/>
                  <v:textbox inset="0,0,0,0">
                    <w:txbxContent>
                      <w:p w14:paraId="1F55DC7C" w14:textId="77777777" w:rsidR="00671574" w:rsidRPr="00146BFF" w:rsidRDefault="00671574" w:rsidP="003064BD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Standard I</w:t>
                        </w:r>
                        <w:r w:rsidRPr="00DB4F58"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C Device Interface</w:t>
                        </w:r>
                      </w:p>
                    </w:txbxContent>
                  </v:textbox>
                </v:rect>
                <v:line id="Line 37" o:spid="_x0000_s1043" style="position:absolute;visibility:visible;mso-wrap-style:square" from="4418,2824" to="4418,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" strokecolor="gray [1629]">
                  <v:stroke startarrow="block" endarrow="block"/>
                  <v:shadow color="#eeece1"/>
                </v:line>
                <v:shape id="AutoShape 40" o:spid="_x0000_s1044" type="#_x0000_t32" style="position:absolute;left:11837;top:8157;width:6278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" strokecolor="gray [1629]">
                  <v:stroke startarrow="block" endarrow="block"/>
                </v:shape>
                <v:shape id="Text Box 41" o:spid="_x0000_s1045" type="#_x0000_t202" alt="右上がり対角線" style="position:absolute;left:49383;top:33147;width:9144;height:2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" fillcolor="silver" strokeweight="1.25pt">
                  <v:fill r:id="rId11" o:title="" type="pattern"/>
                  <v:textbox inset="0,0,0,0">
                    <w:txbxContent>
                      <w:p w14:paraId="3BC48D33" w14:textId="77777777" w:rsidR="00671574" w:rsidRPr="00E748B8" w:rsidRDefault="00671574" w:rsidP="003064BD">
                        <w:pPr>
                          <w:spacing w:after="0" w:line="240" w:lineRule="auto"/>
                          <w:jc w:val="center"/>
                          <w:rPr>
                            <w:rFonts w:asciiTheme="majorHAnsi" w:eastAsia="MS PGothic" w:hAnsiTheme="majorHAnsi" w:cstheme="majorHAnsi"/>
                            <w:b/>
                            <w:sz w:val="18"/>
                            <w:szCs w:val="16"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szCs w:val="18"/>
                            <w:lang w:eastAsia="ja-JP"/>
                          </w:rPr>
                          <w:t>This module</w:t>
                        </w:r>
                      </w:p>
                    </w:txbxContent>
                  </v:textbox>
                </v:shape>
                <v:shape id="Text Box 42" o:spid="_x0000_s1046" type="#_x0000_t202" alt="右上がり対角線" style="position:absolute;left:1758;top:20434;width:46981;height:3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" fillcolor="silver" strokeweight="1.25pt">
                  <v:fill r:id="rId11" o:title="" type="pattern"/>
                  <v:textbox inset="0,0,0,0">
                    <w:txbxContent>
                      <w:p w14:paraId="34F20DC2" w14:textId="77777777" w:rsidR="00671574" w:rsidRPr="00146BFF" w:rsidRDefault="00671574" w:rsidP="003064BD">
                        <w:pPr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Arial" w:eastAsia="MS PGothic" w:hAnsi="Arial" w:cs="Arial"/>
                            <w:sz w:val="22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MS PGothic" w:hAnsi="Arial" w:cs="Arial" w:hint="eastAsia"/>
                            <w:sz w:val="22"/>
                            <w:szCs w:val="22"/>
                            <w:lang w:eastAsia="ja-JP"/>
                          </w:rPr>
                          <w:t>I2C Interface</w:t>
                        </w:r>
                      </w:p>
                    </w:txbxContent>
                  </v:textbox>
                </v:shape>
                <v:shape id="AutoShape 50" o:spid="_x0000_s1047" type="#_x0000_t32" style="position:absolute;left:28809;top:13578;width:3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">
                  <v:stroke startarrow="block" endarrow="block"/>
                </v:shape>
                <v:shape id="Text Box 17" o:spid="_x0000_s1048" type="#_x0000_t202" style="position:absolute;left:8473;top:26530;width:838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">
                  <v:textbox inset="0,0,0,0">
                    <w:txbxContent>
                      <w:p w14:paraId="2906FCDC" w14:textId="77777777" w:rsidR="00671574" w:rsidRPr="007C150F" w:rsidRDefault="00671574" w:rsidP="003064BD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2</w:t>
                        </w:r>
                      </w:p>
                    </w:txbxContent>
                  </v:textbox>
                </v:shape>
                <v:shape id="Text Box 17" o:spid="_x0000_s1049" type="#_x0000_t202" style="position:absolute;left:21866;top:26527;width:2098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">
                  <v:textbox inset="0,0,0,0">
                    <w:txbxContent>
                      <w:p w14:paraId="29C19A7F" w14:textId="77777777" w:rsidR="00671574" w:rsidRPr="007C150F" w:rsidRDefault="00671574" w:rsidP="003064BD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4</w:t>
                        </w:r>
                      </w:p>
                    </w:txbxContent>
                  </v:textbox>
                </v:shape>
                <v:shape id="Text Box 17" o:spid="_x0000_s1050" type="#_x0000_t202" style="position:absolute;left:6870;top:31120;width:5556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">
                  <v:textbox inset="0,0,0,0">
                    <w:txbxContent>
                      <w:p w14:paraId="4DAA7D75" w14:textId="77777777" w:rsidR="00671574" w:rsidRPr="007C150F" w:rsidRDefault="00671574" w:rsidP="003064BD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 w:rsidRPr="006A02E2"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AK4613</w:t>
                        </w:r>
                      </w:p>
                    </w:txbxContent>
                  </v:textbox>
                </v:shape>
                <v:shape id="Text Box 17" o:spid="_x0000_s1051" type="#_x0000_t202" style="position:absolute;left:13309;top:31124;width:576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">
                  <v:textbox inset="0,0,0,0">
                    <w:txbxContent>
                      <w:p w14:paraId="1738F097" w14:textId="77777777" w:rsidR="00671574" w:rsidRPr="007C150F" w:rsidRDefault="00671574" w:rsidP="003064BD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 w:rsidRPr="006A02E2"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CS2000</w:t>
                        </w:r>
                      </w:p>
                    </w:txbxContent>
                  </v:textbox>
                </v:shape>
                <v:shape id="Text Box 12" o:spid="_x0000_s1052" type="#_x0000_t202" style="position:absolute;left:50526;top:15858;width:7620;height:2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" filled="f" stroked="f">
                  <v:textbox inset="0,0,0,0">
                    <w:txbxContent>
                      <w:p w14:paraId="0C148DFE" w14:textId="77777777" w:rsidR="00671574" w:rsidRPr="00E748B8" w:rsidRDefault="00671574" w:rsidP="003064BD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kernel mode</w:t>
                        </w:r>
                      </w:p>
                    </w:txbxContent>
                  </v:textbox>
                </v:shape>
                <v:shape id="Text Box 12" o:spid="_x0000_s1053" type="#_x0000_t202" style="position:absolute;left:50526;top:2955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" filled="f" stroked="f">
                  <v:textbox inset="0,0,0,0">
                    <w:txbxContent>
                      <w:p w14:paraId="6043E95F" w14:textId="77777777" w:rsidR="00671574" w:rsidRPr="00E748B8" w:rsidRDefault="00671574" w:rsidP="003064BD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hardware</w:t>
                        </w:r>
                      </w:p>
                    </w:txbxContent>
                  </v:textbox>
                </v:shape>
                <v:shape id="AutoShape 18" o:spid="_x0000_s1054" type="#_x0000_t22" style="position:absolute;left:8386;top:5109;width:690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" strokecolor="gray [1629]" strokeweight="1pt">
                  <v:stroke dashstyle="dash"/>
                  <v:shadow color="#868686"/>
                  <v:textbox inset="0,0,0,0">
                    <w:txbxContent>
                      <w:p w14:paraId="0824C207" w14:textId="77777777" w:rsidR="00671574" w:rsidRPr="00DF7F77" w:rsidRDefault="00671574" w:rsidP="003064BD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18"/>
                          </w:rPr>
                        </w:pPr>
                        <w:r w:rsidRPr="00DF7F77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18"/>
                          </w:rPr>
                          <w:t>/dev/i2c-1</w:t>
                        </w:r>
                      </w:p>
                    </w:txbxContent>
                  </v:textbox>
                </v:shape>
                <v:shape id="AutoShape 18" o:spid="_x0000_s1055" type="#_x0000_t22" style="position:absolute;left:15906;top:5109;width:652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" strokeweight="1pt">
                  <v:shadow color="#868686"/>
                  <v:textbox inset="0,0,0,0">
                    <w:txbxContent>
                      <w:p w14:paraId="3ECDED0F" w14:textId="77777777" w:rsidR="00671574" w:rsidRPr="00146BFF" w:rsidRDefault="00671574" w:rsidP="003064BD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18"/>
                          </w:rPr>
                        </w:pPr>
                        <w:r w:rsidRPr="00146BFF">
                          <w:rPr>
                            <w:rFonts w:ascii="Arial" w:hAnsi="Arial" w:cs="Arial"/>
                            <w:color w:val="000000"/>
                            <w:sz w:val="20"/>
                            <w:szCs w:val="18"/>
                          </w:rPr>
                          <w:t>/dev/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18"/>
                          </w:rPr>
                          <w:t>i2c-2</w:t>
                        </w:r>
                      </w:p>
                    </w:txbxContent>
                  </v:textbox>
                </v:shape>
                <v:shape id="AutoShape 18" o:spid="_x0000_s1056" type="#_x0000_t22" style="position:absolute;left:23080;top:5108;width:65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" strokecolor="gray [1629]" strokeweight="1pt">
                  <v:stroke dashstyle="dash"/>
                  <v:shadow color="#868686"/>
                  <v:textbox inset="0,0,0,0">
                    <w:txbxContent>
                      <w:p w14:paraId="579616B1" w14:textId="77777777" w:rsidR="00671574" w:rsidRPr="00DF7F77" w:rsidRDefault="00671574" w:rsidP="003064BD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18"/>
                          </w:rPr>
                        </w:pPr>
                        <w:r w:rsidRPr="00DF7F77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18"/>
                          </w:rPr>
                          <w:t>/dev/i2c-3</w:t>
                        </w:r>
                      </w:p>
                    </w:txbxContent>
                  </v:textbox>
                </v:shape>
                <v:line id="Line 33" o:spid="_x0000_s1057" style="position:absolute;visibility:visible;mso-wrap-style:square" from="19716,2823" to="19716,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">
                  <v:stroke startarrow="block" endarrow="block"/>
                  <v:shadow color="#eeece1"/>
                </v:line>
                <v:line id="Line 33" o:spid="_x0000_s1058" style="position:absolute;visibility:visible;mso-wrap-style:square" from="26890,2822" to="26890,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" strokecolor="gray [1629]">
                  <v:stroke startarrow="block" endarrow="block"/>
                  <v:shadow color="#eeece1"/>
                </v:line>
                <v:rect id="Rectangle 20" o:spid="_x0000_s1059" alt="75%" style="position:absolute;left:1758;top:15862;width:46981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" strokeweight="1pt">
                  <v:shadow color="#868686"/>
                  <v:textbox inset="0,0,0,0">
                    <w:txbxContent>
                      <w:p w14:paraId="502DC04C" w14:textId="77777777" w:rsidR="00671574" w:rsidRPr="00146BFF" w:rsidRDefault="00671574" w:rsidP="003064BD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Standard I</w:t>
                        </w:r>
                        <w:r w:rsidRPr="00DB4F58"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C Core Interface</w:t>
                        </w:r>
                      </w:p>
                    </w:txbxContent>
                  </v:textbox>
                </v:rect>
                <v:shape id="AutoShape 40" o:spid="_x0000_s1060" type="#_x0000_t32" style="position:absolute;left:19716;top:8157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">
                  <v:stroke startarrow="block" endarrow="block"/>
                </v:shape>
                <v:shape id="AutoShape 40" o:spid="_x0000_s1061" type="#_x0000_t32" style="position:absolute;left:26890;top:8157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" strokecolor="gray [1629]">
                  <v:stroke startarrow="block" endarrow="block"/>
                </v:shape>
                <v:shape id="AutoShape 50" o:spid="_x0000_s1062" type="#_x0000_t32" style="position:absolute;left:23475;top:18150;width:3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">
                  <v:stroke startarrow="block" endarrow="block"/>
                </v:shape>
                <v:shape id="Text Box 17" o:spid="_x0000_s1063" type="#_x0000_t202" style="position:absolute;left:33324;top:35674;width:12396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">
                  <v:textbox inset="0,0,0,0">
                    <w:txbxContent>
                      <w:p w14:paraId="08B11EEA" w14:textId="77777777" w:rsidR="00671574" w:rsidRPr="007C150F" w:rsidRDefault="00671574" w:rsidP="003064BD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 w:rsidRPr="007B0290"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ADV7482WBBCZ</w:t>
                        </w:r>
                      </w:p>
                    </w:txbxContent>
                  </v:textbox>
                </v:shape>
                <v:shape id="Text Box 17" o:spid="_x0000_s1064" type="#_x0000_t202" style="position:absolute;left:43352;top:26533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">
                  <v:textbox inset="0,0,0,0">
                    <w:txbxContent>
                      <w:p w14:paraId="0D4C0BC1" w14:textId="77777777" w:rsidR="00671574" w:rsidRPr="007C150F" w:rsidRDefault="00671574" w:rsidP="003064BD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5</w:t>
                        </w: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 xml:space="preserve"> ~ 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6</w:t>
                        </w:r>
                      </w:p>
                    </w:txbxContent>
                  </v:textbox>
                </v:shape>
                <v:shape id="AutoShape 32" o:spid="_x0000_s1065" type="#_x0000_t32" style="position:absolute;left:12664;top:23485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">
                  <v:stroke startarrow="block" endarrow="block"/>
                </v:shape>
                <v:shape id="AutoShape 32" o:spid="_x0000_s1066" type="#_x0000_t32" style="position:absolute;left:34086;top:23485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">
                  <v:stroke startarrow="block" endarrow="block"/>
                </v:shape>
                <v:shape id="AutoShape 32" o:spid="_x0000_s1067" type="#_x0000_t32" style="position:absolute;left:47162;top:23482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">
                  <v:stroke startarrow="block" endarrow="block"/>
                </v:shape>
                <v:shape id="AutoShape 33" o:spid="_x0000_s1068" type="#_x0000_t32" style="position:absolute;left:15268;top:28819;width:0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"/>
                <v:shape id="AutoShape 33" o:spid="_x0000_s1069" type="#_x0000_t32" style="position:absolute;left:23588;top:28816;width:0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"/>
                <v:shape id="AutoShape 33" o:spid="_x0000_s1070" type="#_x0000_t32" style="position:absolute;left:27894;top:28816;width:0;height:6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"/>
                <v:shape id="AutoShape 33" o:spid="_x0000_s1071" type="#_x0000_t32" style="position:absolute;left:32181;top:28816;width:0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"/>
                <v:shape id="AutoShape 33" o:spid="_x0000_s1072" type="#_x0000_t32" style="position:absolute;left:35991;top:28816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"/>
                <v:shape id="Text Box 24" o:spid="_x0000_s1073" type="#_x0000_t202" style="position:absolute;left:36753;top:31102;width:766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">
                  <v:textbox inset="0,0,0,0">
                    <w:txbxContent>
                      <w:p w14:paraId="70429D70" w14:textId="77777777" w:rsidR="00671574" w:rsidRPr="004B76B4" w:rsidRDefault="00671574" w:rsidP="003064B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7B0290">
                          <w:rPr>
                            <w:rFonts w:ascii="Arial" w:hAnsi="Arial" w:cs="Arial"/>
                            <w:lang w:eastAsia="ja-JP"/>
                          </w:rPr>
                          <w:t>5P49V5923</w:t>
                        </w:r>
                      </w:p>
                    </w:txbxContent>
                  </v:textbox>
                </v:shape>
                <v:shape id="AutoShape 33" o:spid="_x0000_s1074" type="#_x0000_t32" style="position:absolute;left:39801;top:28816;width:0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6/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ZPxFO5n0hGQ8z8AAAD//wMAUEsBAi0AFAAGAAgAAAAhANvh9svuAAAAhQEAABMAAAAAAAAA&#10;AAAAAAAAAAAAAFtDb250ZW50X1R5cGVzXS54bWxQSwECLQAUAAYACAAAACEAWvQsW78AAAAVAQAA&#10;CwAAAAAAAAAAAAAAAAAfAQAAX3JlbHMvLnJlbHNQSwECLQAUAAYACAAAACEA7MTev8YAAADcAAAA&#10;DwAAAAAAAAAAAAAAAAAHAgAAZHJzL2Rvd25yZXYueG1sUEsFBgAAAAADAAMAtwAAAPoCAAAAAA==&#10;"/>
                <v:shape id="AutoShape 18" o:spid="_x0000_s1075" type="#_x0000_t22" style="position:absolute;left:37081;top:5250;width:680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" strokecolor="gray [1629]" strokeweight="1pt">
                  <v:stroke dashstyle="dash"/>
                  <v:shadow color="#868686"/>
                  <v:textbox inset="0,0,0,0">
                    <w:txbxContent>
                      <w:p w14:paraId="564E64EB" w14:textId="77777777" w:rsidR="00671574" w:rsidRPr="00DF7F77" w:rsidRDefault="00671574" w:rsidP="001F42AD">
                        <w:pPr>
                          <w:pStyle w:val="NormalWeb"/>
                          <w:jc w:val="center"/>
                          <w:rPr>
                            <w:color w:val="7F7F7F" w:themeColor="text1" w:themeTint="80"/>
                          </w:rPr>
                        </w:pPr>
                        <w:r w:rsidRPr="00DF7F77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</w:t>
                        </w:r>
                        <w:r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line id="Line 33" o:spid="_x0000_s1076" style="position:absolute;visibility:visible;mso-wrap-style:square" from="40891,2964" to="40891,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" strokecolor="gray [1629]">
                  <v:stroke startarrow="block" endarrow="block"/>
                  <v:shadow color="#eeece1"/>
                </v:line>
                <v:shape id="AutoShape 40" o:spid="_x0000_s1077" type="#_x0000_t32" style="position:absolute;left:40891;top:8298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" strokecolor="gray [1629]">
                  <v:stroke startarrow="block" endarrow="block"/>
                </v:shape>
                <v:shape id="AutoShape 18" o:spid="_x0000_s1078" type="#_x0000_t22" style="position:absolute;left:44414;top:5164;width:617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" strokecolor="gray [1629]" strokeweight="1pt">
                  <v:stroke dashstyle="dash"/>
                  <v:shadow color="#868686"/>
                  <v:textbox inset="0,0,0,0">
                    <w:txbxContent>
                      <w:p w14:paraId="5F2F263E" w14:textId="77777777" w:rsidR="00671574" w:rsidRPr="00DF7F77" w:rsidRDefault="00671574" w:rsidP="001F42AD">
                        <w:pPr>
                          <w:pStyle w:val="NormalWeb"/>
                          <w:jc w:val="center"/>
                          <w:rPr>
                            <w:color w:val="7F7F7F" w:themeColor="text1" w:themeTint="80"/>
                          </w:rPr>
                        </w:pPr>
                        <w:r w:rsidRPr="00DF7F77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</w:t>
                        </w:r>
                        <w:r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line id="Line 33" o:spid="_x0000_s1079" style="position:absolute;visibility:visible;mso-wrap-style:square" from="48224,2878" to="48224,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" strokecolor="gray [1629]">
                  <v:stroke startarrow="block" endarrow="block"/>
                  <v:shadow color="#eeece1"/>
                </v:line>
                <v:shape id="AutoShape 40" o:spid="_x0000_s1080" type="#_x0000_t32" style="position:absolute;left:48224;top:8212;width:0;height:30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" strokecolor="gray [1629]">
                  <v:stroke startarrow="block" endarrow="block"/>
                </v:shape>
                <v:shape id="AutoShape 18" o:spid="_x0000_s1081" type="#_x0000_t22" style="position:absolute;left:30123;top:5212;width:652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" strokeweight="1pt">
                  <v:shadow color="#868686"/>
                  <v:textbox inset="0,0,0,0">
                    <w:txbxContent>
                      <w:p w14:paraId="2281F516" w14:textId="77777777" w:rsidR="00671574" w:rsidRPr="00146BFF" w:rsidRDefault="00671574" w:rsidP="003064BD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18"/>
                          </w:rPr>
                        </w:pPr>
                        <w:r w:rsidRPr="00146BFF">
                          <w:rPr>
                            <w:rFonts w:ascii="Arial" w:hAnsi="Arial" w:cs="Arial"/>
                            <w:color w:val="000000"/>
                            <w:sz w:val="20"/>
                            <w:szCs w:val="18"/>
                          </w:rPr>
                          <w:t>/dev/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18"/>
                          </w:rPr>
                          <w:t>i2c-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line id="Line 33" o:spid="_x0000_s1082" style="position:absolute;visibility:visible;mso-wrap-style:square" from="33933,2926" to="33933,5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">
                  <v:stroke startarrow="block" endarrow="block"/>
                  <v:shadow color="#eeece1"/>
                </v:line>
                <v:shape id="AutoShape 40" o:spid="_x0000_s1083" type="#_x0000_t32" style="position:absolute;left:33933;top:8260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">
                  <v:stroke startarrow="block" endarrow="block"/>
                </v:shape>
                <v:shape id="Text Box 17" o:spid="_x0000_s1084" type="#_x0000_t202" style="position:absolute;left:508;top:26449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">
                  <v:textbox inset="0,0,0,0">
                    <w:txbxContent>
                      <w:p w14:paraId="2705D27F" w14:textId="77777777" w:rsidR="00671574" w:rsidRPr="007C150F" w:rsidRDefault="00671574" w:rsidP="003064BD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0</w:t>
                        </w: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 xml:space="preserve"> ~ 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1</w:t>
                        </w:r>
                      </w:p>
                    </w:txbxContent>
                  </v:textbox>
                </v:shape>
                <v:shape id="Text Box 17" o:spid="_x0000_s1085" type="#_x0000_t202" style="position:absolute;left:17190;top:26535;width:419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">
                  <v:textbox inset="0,0,0,0">
                    <w:txbxContent>
                      <w:p w14:paraId="4D5EB7C9" w14:textId="77777777" w:rsidR="00671574" w:rsidRPr="007C150F" w:rsidRDefault="00671574" w:rsidP="003064BD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3</w:t>
                        </w:r>
                      </w:p>
                    </w:txbxContent>
                  </v:textbox>
                </v:shape>
                <v:shape id="AutoShape 32" o:spid="_x0000_s1086" type="#_x0000_t32" style="position:absolute;left:19478;top:23485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">
                  <v:stroke startarrow="block" endarrow="block"/>
                </v:shape>
                <w10:anchorlock/>
              </v:group>
            </w:pict>
          </mc:Fallback>
        </mc:AlternateContent>
      </w:r>
    </w:p>
    <w:p w14:paraId="32B7F483" w14:textId="4FDB234C" w:rsidR="00E748B8" w:rsidRDefault="00FB502F" w:rsidP="00D55C93">
      <w:pPr>
        <w:pStyle w:val="figuretitle"/>
      </w:pPr>
      <w:r>
        <w:t xml:space="preserve">Figure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1 \s </w:instrText>
      </w:r>
      <w:r w:rsidR="00845680">
        <w:rPr>
          <w:noProof/>
        </w:rPr>
        <w:fldChar w:fldCharType="separate"/>
      </w:r>
      <w:r w:rsidR="009253CE">
        <w:rPr>
          <w:noProof/>
        </w:rPr>
        <w:t>3</w:t>
      </w:r>
      <w:r w:rsidR="00845680">
        <w:rPr>
          <w:noProof/>
        </w:rPr>
        <w:fldChar w:fldCharType="end"/>
      </w:r>
      <w:r w:rsidR="00781E3F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Figure \* ARABIC \s 1 </w:instrText>
      </w:r>
      <w:r w:rsidR="00845680">
        <w:rPr>
          <w:noProof/>
        </w:rPr>
        <w:fldChar w:fldCharType="separate"/>
      </w:r>
      <w:r w:rsidR="009253CE">
        <w:rPr>
          <w:noProof/>
        </w:rPr>
        <w:t>1</w:t>
      </w:r>
      <w:r w:rsidR="00845680">
        <w:rPr>
          <w:noProof/>
        </w:rPr>
        <w:fldChar w:fldCharType="end"/>
      </w:r>
      <w:r w:rsidR="00CB7597">
        <w:t xml:space="preserve">  </w:t>
      </w:r>
      <w:r w:rsidR="00CB7597" w:rsidRPr="003064BD">
        <w:t xml:space="preserve">I2C Driver </w:t>
      </w:r>
      <w:r w:rsidR="00CB7597">
        <w:t xml:space="preserve">Module configuration (R-Car </w:t>
      </w:r>
      <w:r w:rsidR="007B0290">
        <w:t>H3</w:t>
      </w:r>
      <w:r w:rsidR="00785575">
        <w:t>/M3</w:t>
      </w:r>
      <w:r w:rsidR="00707483">
        <w:t>/M3N</w:t>
      </w:r>
      <w:r w:rsidR="00CB7597">
        <w:t>)</w:t>
      </w:r>
    </w:p>
    <w:p w14:paraId="562C0BCC" w14:textId="77777777" w:rsidR="008D7500" w:rsidRDefault="008D7500" w:rsidP="008D7500">
      <w:pPr>
        <w:rPr>
          <w:lang w:eastAsia="ja-JP"/>
        </w:rPr>
      </w:pPr>
    </w:p>
    <w:p w14:paraId="72CD7283" w14:textId="77777777" w:rsidR="00410B97" w:rsidRDefault="00410B97" w:rsidP="008D7500">
      <w:pPr>
        <w:rPr>
          <w:lang w:eastAsia="ja-JP"/>
        </w:rPr>
      </w:pPr>
    </w:p>
    <w:p w14:paraId="4EAF10E3" w14:textId="77777777" w:rsidR="008D7500" w:rsidRDefault="008D7500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2D27B3B3" w14:textId="77777777" w:rsidR="00027B9F" w:rsidRDefault="00027B9F" w:rsidP="00027B9F">
      <w:pPr>
        <w:rPr>
          <w:lang w:eastAsia="ja-JP"/>
        </w:rPr>
      </w:pPr>
      <w:r w:rsidRPr="001509AB">
        <w:rPr>
          <w:lang w:eastAsia="ja-JP"/>
        </w:rPr>
        <w:lastRenderedPageBreak/>
        <w:t xml:space="preserve">In the case of R-Car </w:t>
      </w:r>
      <w:r>
        <w:rPr>
          <w:lang w:eastAsia="ja-JP"/>
        </w:rPr>
        <w:t>E3</w:t>
      </w:r>
      <w:r w:rsidRPr="001509AB">
        <w:rPr>
          <w:lang w:eastAsia="ja-JP"/>
        </w:rPr>
        <w:t xml:space="preserve"> </w:t>
      </w:r>
      <w:r w:rsidRPr="001E6D2E">
        <w:rPr>
          <w:lang w:eastAsia="ja-JP"/>
        </w:rPr>
        <w:t>System Evaluation Board</w:t>
      </w:r>
      <w:r>
        <w:rPr>
          <w:rFonts w:hint="eastAsia"/>
          <w:lang w:eastAsia="ja-JP"/>
        </w:rPr>
        <w:t xml:space="preserve">, </w:t>
      </w:r>
      <w:r w:rsidRPr="001509AB">
        <w:rPr>
          <w:lang w:eastAsia="ja-JP"/>
        </w:rPr>
        <w:t>you can control the connected device using the /dev/i2c-</w:t>
      </w:r>
      <w:r>
        <w:rPr>
          <w:lang w:eastAsia="ja-JP"/>
        </w:rPr>
        <w:t>0</w:t>
      </w:r>
      <w:r w:rsidRPr="001509AB">
        <w:rPr>
          <w:lang w:eastAsia="ja-JP"/>
        </w:rPr>
        <w:t xml:space="preserve"> or /dev/i2c-</w:t>
      </w:r>
      <w:r>
        <w:rPr>
          <w:lang w:eastAsia="ja-JP"/>
        </w:rPr>
        <w:t>3</w:t>
      </w:r>
      <w:r w:rsidRPr="001509AB">
        <w:rPr>
          <w:lang w:eastAsia="ja-JP"/>
        </w:rPr>
        <w:t>.</w:t>
      </w:r>
    </w:p>
    <w:p w14:paraId="6725AEB2" w14:textId="77777777" w:rsidR="00027B9F" w:rsidRPr="00E748B8" w:rsidRDefault="00027B9F" w:rsidP="00027B9F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89656F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232D8076" wp14:editId="23A5F1C8">
                <wp:extent cx="5930900" cy="4024630"/>
                <wp:effectExtent l="0" t="0" r="0" b="0"/>
                <wp:docPr id="33" name="キャンバス 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  <a:prstDash val="solid"/>
                        </a:ln>
                      </wpc:whole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9317" y="60730"/>
                            <a:ext cx="4694608" cy="230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D7C67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14EDF0" w14:textId="77777777" w:rsidR="00671574" w:rsidRPr="00DB4F58" w:rsidRDefault="00671574" w:rsidP="00027B9F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Theme="majorHAnsi" w:eastAsia="MS PGothic" w:hAnsiTheme="majorHAnsi" w:cstheme="majorHAnsi"/>
                                </w:rPr>
                              </w:pPr>
                              <w:r w:rsidRPr="00DB4F58">
                                <w:rPr>
                                  <w:rFonts w:asciiTheme="majorHAnsi" w:eastAsia="MS PGothic" w:hAnsiTheme="majorHAnsi" w:cstheme="majorHAnsi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60879" y="510911"/>
                            <a:ext cx="589244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9C553C" w14:textId="77777777" w:rsidR="00671574" w:rsidRPr="0089656F" w:rsidRDefault="00671574" w:rsidP="00027B9F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8"/>
                                </w:rPr>
                              </w:pPr>
                              <w:r w:rsidRPr="0089656F">
                                <w:rPr>
                                  <w:rFonts w:ascii="Arial" w:hAnsi="Arial" w:cs="Arial"/>
                                  <w:sz w:val="20"/>
                                  <w:szCs w:val="18"/>
                                </w:rPr>
                                <w:t>/dev/i2c-0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5895" y="1128964"/>
                            <a:ext cx="860072" cy="229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BD2AD" w14:textId="77777777" w:rsidR="00671574" w:rsidRPr="00DB4F58" w:rsidRDefault="00671574" w:rsidP="00027B9F">
                              <w:pPr>
                                <w:pStyle w:val="NormalWeb"/>
                                <w:autoSpaceDE/>
                                <w:autoSpaceDN/>
                                <w:spacing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0"/>
                                </w:rPr>
                              </w:pPr>
                              <w:r w:rsidRPr="00DB4F58">
                                <w:rPr>
                                  <w:rFonts w:ascii="Arial" w:eastAsia="MS PGothic" w:hAnsi="Arial" w:cs="Arial" w:hint="eastAsia"/>
                                  <w:sz w:val="20"/>
                                </w:rPr>
                                <w:t>Kernel Modul</w:t>
                              </w:r>
                              <w:r>
                                <w:rPr>
                                  <w:rFonts w:ascii="Arial" w:eastAsia="MS PGothic" w:hAnsi="Arial" w:cs="Arial" w:hint="eastAsia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" name="Line 33"/>
                        <wps:cNvCnPr/>
                        <wps:spPr bwMode="auto">
                          <a:xfrm>
                            <a:off x="997706" y="287761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073" y="977965"/>
                            <a:ext cx="5334000" cy="21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2"/>
                        <wps:cNvCnPr/>
                        <wps:spPr bwMode="auto">
                          <a:xfrm>
                            <a:off x="20073" y="2502447"/>
                            <a:ext cx="5334000" cy="28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147585" y="528057"/>
                            <a:ext cx="762001" cy="228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B03E3" w14:textId="77777777" w:rsidR="00671574" w:rsidRPr="00E748B8" w:rsidRDefault="00671574" w:rsidP="00027B9F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PGothic" w:hAnsiTheme="majorHAnsi" w:cstheme="majorHAnsi" w:hint="eastAsia"/>
                                  <w:b/>
                                  <w:lang w:eastAsia="ja-JP"/>
                                </w:rPr>
                                <w:t>u</w:t>
                              </w: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</w:rPr>
                                <w:t xml:space="preserve">ser </w:t>
                              </w:r>
                              <w:r>
                                <w:rPr>
                                  <w:rFonts w:asciiTheme="majorHAnsi" w:eastAsia="MS PGothic" w:hAnsiTheme="majorHAnsi" w:cstheme="majorHAnsi" w:hint="eastAsia"/>
                                  <w:b/>
                                  <w:lang w:eastAsia="ja-JP"/>
                                </w:rPr>
                                <w:t>m</w:t>
                              </w: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</w:rPr>
                                <w:t>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671195" y="1357891"/>
                            <a:ext cx="2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7816" y="821231"/>
                            <a:ext cx="938350" cy="3056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71965" y="3136086"/>
                            <a:ext cx="68429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2641AA" w14:textId="77777777" w:rsidR="00671574" w:rsidRPr="004B76B4" w:rsidRDefault="00671574" w:rsidP="00027B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7B0290">
                                <w:rPr>
                                  <w:rFonts w:ascii="Arial" w:hAnsi="Arial" w:cs="Arial"/>
                                  <w:lang w:eastAsia="ja-JP"/>
                                </w:rPr>
                                <w:t>9FGV0841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0818" y="3131172"/>
                            <a:ext cx="647443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AB612" w14:textId="77777777" w:rsidR="00671574" w:rsidRPr="004B76B4" w:rsidRDefault="00671574" w:rsidP="00027B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7B0290">
                                <w:rPr>
                                  <w:rFonts w:ascii="Arial" w:eastAsia="HGPSoeiKakugothicUB" w:hAnsi="Arial" w:cs="Arial"/>
                                </w:rPr>
                                <w:t>PCA9654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87243" y="2348612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109145" y="2877874"/>
                            <a:ext cx="0" cy="2528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20" descr="75%"/>
                        <wps:cNvSpPr>
                          <a:spLocks noChangeArrowheads="1"/>
                        </wps:cNvSpPr>
                        <wps:spPr bwMode="auto">
                          <a:xfrm>
                            <a:off x="1125822" y="1128990"/>
                            <a:ext cx="3739475" cy="228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75A181" w14:textId="77777777" w:rsidR="00671574" w:rsidRPr="00146BFF" w:rsidRDefault="00671574" w:rsidP="00027B9F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Standard I</w:t>
                              </w:r>
                              <w:r w:rsidRPr="00DB4F58"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C Device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Line 37"/>
                        <wps:cNvCnPr/>
                        <wps:spPr bwMode="auto">
                          <a:xfrm>
                            <a:off x="357309" y="28240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930047" y="821056"/>
                            <a:ext cx="627797" cy="314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41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4938395" y="3314700"/>
                            <a:ext cx="914400" cy="229174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32A35" w14:textId="77777777" w:rsidR="00671574" w:rsidRPr="00E748B8" w:rsidRDefault="00671574" w:rsidP="00027B9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PGothic" w:hAnsiTheme="majorHAnsi" w:cstheme="majorHAnsi"/>
                                  <w:b/>
                                  <w:sz w:val="18"/>
                                  <w:szCs w:val="16"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szCs w:val="18"/>
                                  <w:lang w:eastAsia="ja-JP"/>
                                </w:rPr>
                                <w:t>This module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" name="Text Box 42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175895" y="2043491"/>
                            <a:ext cx="4698030" cy="303067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9AD19F" w14:textId="77777777" w:rsidR="00671574" w:rsidRPr="00146BFF" w:rsidRDefault="00671574" w:rsidP="00027B9F">
                              <w:pPr>
                                <w:autoSpaceDE/>
                                <w:autoSpaceDN/>
                                <w:spacing w:after="0"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2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MS PGothic" w:hAnsi="Arial" w:cs="Arial" w:hint="eastAsia"/>
                                  <w:sz w:val="22"/>
                                  <w:szCs w:val="22"/>
                                  <w:lang w:eastAsia="ja-JP"/>
                                </w:rPr>
                                <w:t>I2C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0995" y="1357822"/>
                            <a:ext cx="3175" cy="228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24211" y="2652795"/>
                            <a:ext cx="838200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CE2F2" w14:textId="77777777" w:rsidR="00671574" w:rsidRPr="007C150F" w:rsidRDefault="00671574" w:rsidP="00027B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1 ~</w:t>
                              </w:r>
                              <w:r w:rsidRPr="00FE7024"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44475" y="2652795"/>
                            <a:ext cx="1145145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19CAF" w14:textId="77777777" w:rsidR="00671574" w:rsidRPr="007C150F" w:rsidRDefault="00671574" w:rsidP="00027B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698644" y="3117336"/>
                            <a:ext cx="555679" cy="380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69FEB" w14:textId="77777777" w:rsidR="00671574" w:rsidRPr="007C150F" w:rsidRDefault="00671574" w:rsidP="00027B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 w:rsidRPr="006A02E2"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AK4613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24509" y="3125942"/>
                            <a:ext cx="576048" cy="3809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B718CD" w14:textId="77777777" w:rsidR="00671574" w:rsidRPr="007C150F" w:rsidRDefault="00671574" w:rsidP="00027B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 w:rsidRPr="006A02E2"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CS2000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696" y="1585890"/>
                            <a:ext cx="762000" cy="22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D8E7B" w14:textId="77777777" w:rsidR="00671574" w:rsidRPr="00E748B8" w:rsidRDefault="00671574" w:rsidP="00027B9F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696" y="2955844"/>
                            <a:ext cx="762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82086" w14:textId="77777777" w:rsidR="00671574" w:rsidRPr="00E748B8" w:rsidRDefault="00671574" w:rsidP="00027B9F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Line 33"/>
                        <wps:cNvCnPr/>
                        <wps:spPr bwMode="auto">
                          <a:xfrm>
                            <a:off x="2283487" y="279035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33"/>
                        <wps:cNvCnPr/>
                        <wps:spPr bwMode="auto">
                          <a:xfrm>
                            <a:off x="2925185" y="282287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Rectangle 20" descr="75%"/>
                        <wps:cNvSpPr>
                          <a:spLocks noChangeArrowheads="1"/>
                        </wps:cNvSpPr>
                        <wps:spPr bwMode="auto">
                          <a:xfrm>
                            <a:off x="175895" y="1586230"/>
                            <a:ext cx="4698030" cy="228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066496" w14:textId="77777777" w:rsidR="00671574" w:rsidRPr="00146BFF" w:rsidRDefault="00671574" w:rsidP="00027B9F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Standard I</w:t>
                              </w:r>
                              <w:r w:rsidRPr="00DB4F58"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C Core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88772" y="825312"/>
                            <a:ext cx="0" cy="304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934484" y="821452"/>
                            <a:ext cx="0" cy="304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7595" y="1815026"/>
                            <a:ext cx="3175" cy="228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48631" y="3601400"/>
                            <a:ext cx="1239586" cy="3809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A99A7" w14:textId="77777777" w:rsidR="00671574" w:rsidRPr="007C150F" w:rsidRDefault="00671574" w:rsidP="00027B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 w:rsidRPr="007B0290"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ADV7482WBBCZ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252686" y="2653363"/>
                            <a:ext cx="1157514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1B6865" w14:textId="77777777" w:rsidR="00671574" w:rsidRPr="007C150F" w:rsidRDefault="00671574" w:rsidP="00027B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4</w:t>
                              </w: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 xml:space="preserve"> ~ 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6, I2C7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5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529657" y="2340342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408615" y="2348531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716237" y="2348230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557844" y="2889369"/>
                            <a:ext cx="0" cy="7048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973060" y="2889369"/>
                            <a:ext cx="0" cy="2467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306869" y="2884082"/>
                            <a:ext cx="0" cy="244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952587" y="2881629"/>
                            <a:ext cx="0" cy="2336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33"/>
                        <wps:cNvCnPr/>
                        <wps:spPr bwMode="auto">
                          <a:xfrm>
                            <a:off x="4189620" y="290869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4198369" y="824799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33"/>
                        <wps:cNvCnPr/>
                        <wps:spPr bwMode="auto">
                          <a:xfrm>
                            <a:off x="4822444" y="287831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4822444" y="821231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0817" y="2655484"/>
                            <a:ext cx="2021117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EF1F1" w14:textId="77777777" w:rsidR="00671574" w:rsidRPr="007C150F" w:rsidRDefault="00671574" w:rsidP="00027B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0</w:t>
                              </w: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6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708555" y="511366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49013A" w14:textId="77777777" w:rsidR="00671574" w:rsidRPr="0089656F" w:rsidRDefault="00671574" w:rsidP="00027B9F">
                              <w:pPr>
                                <w:pStyle w:val="NormalWeb"/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 w:rsidRPr="0089656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348106" y="507705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C7D2C4" w14:textId="77777777" w:rsidR="00671574" w:rsidRDefault="00671574" w:rsidP="00027B9F">
                              <w:pPr>
                                <w:pStyle w:val="NormalWeb"/>
                                <w:jc w:val="center"/>
                              </w:pPr>
                              <w:r w:rsidRPr="0089656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998229" y="518277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018718" w14:textId="77777777" w:rsidR="00671574" w:rsidRDefault="00671574" w:rsidP="00027B9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/dev/i2c-3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5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637780" y="513282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AE5D0A" w14:textId="77777777" w:rsidR="00671574" w:rsidRDefault="00671574" w:rsidP="00027B9F">
                              <w:pPr>
                                <w:pStyle w:val="NormalWeb"/>
                                <w:jc w:val="center"/>
                              </w:pPr>
                              <w:r w:rsidRPr="0089656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6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277332" y="512991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E1FBBA" w14:textId="77777777" w:rsidR="00671574" w:rsidRDefault="00671574" w:rsidP="00027B9F">
                              <w:pPr>
                                <w:pStyle w:val="NormalWeb"/>
                                <w:jc w:val="center"/>
                              </w:pPr>
                              <w:r w:rsidRPr="0089656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906312" y="516652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6029BC" w14:textId="77777777" w:rsidR="00671574" w:rsidRPr="0089656F" w:rsidRDefault="00671574" w:rsidP="00027B9F">
                              <w:pPr>
                                <w:pStyle w:val="NormalWeb"/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 w:rsidRPr="0089656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4524722" y="516652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F08E6D" w14:textId="77777777" w:rsidR="00671574" w:rsidRDefault="00671574" w:rsidP="00027B9F">
                              <w:pPr>
                                <w:pStyle w:val="NormalWeb"/>
                                <w:jc w:val="center"/>
                              </w:pPr>
                              <w:r w:rsidRPr="0089656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9" name="Line 33"/>
                        <wps:cNvCnPr/>
                        <wps:spPr bwMode="auto">
                          <a:xfrm>
                            <a:off x="1635430" y="282766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1644952" y="825895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3574582" y="824799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3"/>
                        <wps:cNvCnPr/>
                        <wps:spPr bwMode="auto">
                          <a:xfrm>
                            <a:off x="3565691" y="27910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659954" y="3131172"/>
                            <a:ext cx="1239520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13FA9E" w14:textId="77777777" w:rsidR="00671574" w:rsidRDefault="00671574" w:rsidP="00FE7024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ADV7511WBSWZ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9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72487" y="2886599"/>
                            <a:ext cx="0" cy="2393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2D8076" id="_x0000_s1087" editas="canvas" style="width:467pt;height:316.9pt;mso-position-horizontal-relative:char;mso-position-vertical-relative:line" coordsize="59309,40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">
                <v:shape id="_x0000_s1088" type="#_x0000_t75" style="position:absolute;width:59309;height:40246;visibility:visible;mso-wrap-style:square">
                  <v:fill o:detectmouseclick="t"/>
                  <v:path o:connecttype="none"/>
                </v:shape>
                <v:rect id="Rectangle 4" o:spid="_x0000_s1089" style="position:absolute;left:1793;top:607;width:46946;height:2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" filled="f" fillcolor="#fd7c67">
                  <v:shadow color="#eeece1"/>
                  <v:textbox inset="0,0,0,0">
                    <w:txbxContent>
                      <w:p w14:paraId="1314EDF0" w14:textId="77777777" w:rsidR="00671574" w:rsidRPr="00DB4F58" w:rsidRDefault="00671574" w:rsidP="00027B9F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Theme="majorHAnsi" w:eastAsia="MS PGothic" w:hAnsiTheme="majorHAnsi" w:cstheme="majorHAnsi"/>
                          </w:rPr>
                        </w:pPr>
                        <w:r w:rsidRPr="00DB4F58">
                          <w:rPr>
                            <w:rFonts w:asciiTheme="majorHAnsi" w:eastAsia="MS PGothic" w:hAnsiTheme="majorHAnsi" w:cstheme="majorHAnsi"/>
                          </w:rPr>
                          <w:t>Application</w:t>
                        </w:r>
                      </w:p>
                    </w:txbxContent>
                  </v:textbox>
                </v:rect>
                <v:shape id="AutoShape 18" o:spid="_x0000_s1090" type="#_x0000_t22" style="position:absolute;left:608;top:5109;width:589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" strokecolor="black [3213]" strokeweight="1pt">
                  <v:shadow color="#868686"/>
                  <v:textbox inset="0,0,0,0">
                    <w:txbxContent>
                      <w:p w14:paraId="779C553C" w14:textId="77777777" w:rsidR="00671574" w:rsidRPr="0089656F" w:rsidRDefault="00671574" w:rsidP="00027B9F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18"/>
                          </w:rPr>
                        </w:pPr>
                        <w:r w:rsidRPr="0089656F">
                          <w:rPr>
                            <w:rFonts w:ascii="Arial" w:hAnsi="Arial" w:cs="Arial"/>
                            <w:sz w:val="20"/>
                            <w:szCs w:val="18"/>
                          </w:rPr>
                          <w:t>/dev/i2c-0</w:t>
                        </w:r>
                      </w:p>
                    </w:txbxContent>
                  </v:textbox>
                </v:shape>
                <v:rect id="Rectangle 5" o:spid="_x0000_s1091" style="position:absolute;left:1758;top:11289;width:8601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">
                  <v:textbox inset="0,0,0,0">
                    <w:txbxContent>
                      <w:p w14:paraId="756BD2AD" w14:textId="77777777" w:rsidR="00671574" w:rsidRPr="00DB4F58" w:rsidRDefault="00671574" w:rsidP="00027B9F">
                        <w:pPr>
                          <w:pStyle w:val="NormalWeb"/>
                          <w:autoSpaceDE/>
                          <w:autoSpaceDN/>
                          <w:spacing w:line="240" w:lineRule="auto"/>
                          <w:jc w:val="center"/>
                          <w:rPr>
                            <w:rFonts w:ascii="Arial" w:eastAsia="MS PGothic" w:hAnsi="Arial" w:cs="Arial"/>
                            <w:sz w:val="20"/>
                          </w:rPr>
                        </w:pPr>
                        <w:r w:rsidRPr="00DB4F58">
                          <w:rPr>
                            <w:rFonts w:ascii="Arial" w:eastAsia="MS PGothic" w:hAnsi="Arial" w:cs="Arial" w:hint="eastAsia"/>
                            <w:sz w:val="20"/>
                          </w:rPr>
                          <w:t>Kernel Modul</w:t>
                        </w:r>
                        <w:r>
                          <w:rPr>
                            <w:rFonts w:ascii="Arial" w:eastAsia="MS PGothic" w:hAnsi="Arial" w:cs="Arial" w:hint="eastAsia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line id="Line 33" o:spid="_x0000_s1092" style="position:absolute;visibility:visible;mso-wrap-style:square" from="9977,2877" to="9977,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" strokecolor="gray [1629]">
                  <v:stroke startarrow="block" endarrow="block"/>
                  <v:shadow color="#eeece1"/>
                </v:line>
                <v:line id="Line 7" o:spid="_x0000_s1093" style="position:absolute;visibility:visible;mso-wrap-style:square" from="200,9779" to="53540,9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12" o:spid="_x0000_s1094" style="position:absolute;visibility:visible;mso-wrap-style:square" from="200,25024" to="53540,2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shape id="Text Box 12" o:spid="_x0000_s1095" type="#_x0000_t202" style="position:absolute;left:51475;top:5280;width:7620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<v:textbox inset="0,0,0,0">
                    <w:txbxContent>
                      <w:p w14:paraId="35EB03E3" w14:textId="77777777" w:rsidR="00671574" w:rsidRPr="00E748B8" w:rsidRDefault="00671574" w:rsidP="00027B9F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>
                          <w:rPr>
                            <w:rFonts w:asciiTheme="majorHAnsi" w:eastAsia="MS PGothic" w:hAnsiTheme="majorHAnsi" w:cstheme="majorHAnsi" w:hint="eastAsia"/>
                            <w:b/>
                            <w:lang w:eastAsia="ja-JP"/>
                          </w:rPr>
                          <w:t>u</w:t>
                        </w: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</w:rPr>
                          <w:t xml:space="preserve">ser </w:t>
                        </w:r>
                        <w:r>
                          <w:rPr>
                            <w:rFonts w:asciiTheme="majorHAnsi" w:eastAsia="MS PGothic" w:hAnsiTheme="majorHAnsi" w:cstheme="majorHAnsi" w:hint="eastAsia"/>
                            <w:b/>
                            <w:lang w:eastAsia="ja-JP"/>
                          </w:rPr>
                          <w:t>m</w:t>
                        </w: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</w:rPr>
                          <w:t>ode</w:t>
                        </w:r>
                      </w:p>
                    </w:txbxContent>
                  </v:textbox>
                </v:shape>
                <v:shape id="AutoShape 17" o:spid="_x0000_s1096" type="#_x0000_t32" style="position:absolute;left:6711;top:13578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">
                  <v:stroke startarrow="block" endarrow="block"/>
                  <v:shadow color="#eeece1"/>
                </v:shape>
                <v:shape id="AutoShape 16" o:spid="_x0000_s1097" type="#_x0000_t32" style="position:absolute;left:3178;top:8212;width:9383;height:30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" strokecolor="black [3213]">
                  <v:stroke startarrow="block" endarrow="block"/>
                </v:shape>
                <v:shape id="Text Box 24" o:spid="_x0000_s1098" type="#_x0000_t202" style="position:absolute;left:7719;top:31360;width:684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">
                  <v:textbox inset="0,0,0,0">
                    <w:txbxContent>
                      <w:p w14:paraId="012641AA" w14:textId="77777777" w:rsidR="00671574" w:rsidRPr="004B76B4" w:rsidRDefault="00671574" w:rsidP="00027B9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7B0290">
                          <w:rPr>
                            <w:rFonts w:ascii="Arial" w:hAnsi="Arial" w:cs="Arial"/>
                            <w:lang w:eastAsia="ja-JP"/>
                          </w:rPr>
                          <w:t>9FGV0841</w:t>
                        </w:r>
                      </w:p>
                    </w:txbxContent>
                  </v:textbox>
                </v:shape>
                <v:shape id="Text Box 25" o:spid="_x0000_s1099" type="#_x0000_t202" style="position:absolute;left:508;top:31311;width:647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">
                  <v:textbox inset="0,0,0,0">
                    <w:txbxContent>
                      <w:p w14:paraId="437AB612" w14:textId="77777777" w:rsidR="00671574" w:rsidRPr="004B76B4" w:rsidRDefault="00671574" w:rsidP="00027B9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7B0290">
                          <w:rPr>
                            <w:rFonts w:ascii="Arial" w:eastAsia="HGPSoeiKakugothicUB" w:hAnsi="Arial" w:cs="Arial"/>
                          </w:rPr>
                          <w:t>PCA9654</w:t>
                        </w:r>
                      </w:p>
                    </w:txbxContent>
                  </v:textbox>
                </v:shape>
                <v:shape id="AutoShape 32" o:spid="_x0000_s1100" type="#_x0000_t32" style="position:absolute;left:3872;top:23486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">
                  <v:stroke startarrow="block" endarrow="block"/>
                </v:shape>
                <v:shape id="AutoShape 33" o:spid="_x0000_s1101" type="#_x0000_t32" style="position:absolute;left:11091;top:28778;width:0;height:2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rect id="Rectangle 20" o:spid="_x0000_s1102" alt="75%" style="position:absolute;left:11258;top:11289;width:37394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" strokeweight="1pt">
                  <v:shadow color="#868686"/>
                  <v:textbox inset="0,0,0,0">
                    <w:txbxContent>
                      <w:p w14:paraId="1A75A181" w14:textId="77777777" w:rsidR="00671574" w:rsidRPr="00146BFF" w:rsidRDefault="00671574" w:rsidP="00027B9F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Standard I</w:t>
                        </w:r>
                        <w:r w:rsidRPr="00DB4F58"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C Device Interface</w:t>
                        </w:r>
                      </w:p>
                    </w:txbxContent>
                  </v:textbox>
                </v:rect>
                <v:line id="Line 37" o:spid="_x0000_s1103" style="position:absolute;visibility:visible;mso-wrap-style:square" from="3573,2824" to="3573,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" strokecolor="black [3213]">
                  <v:stroke startarrow="block" endarrow="block"/>
                  <v:shadow color="#eeece1"/>
                </v:line>
                <v:shape id="AutoShape 40" o:spid="_x0000_s1104" type="#_x0000_t32" style="position:absolute;left:9300;top:8210;width:6278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" strokecolor="gray [1629]">
                  <v:stroke startarrow="block" endarrow="block"/>
                </v:shape>
                <v:shape id="Text Box 41" o:spid="_x0000_s1105" type="#_x0000_t202" alt="右上がり対角線" style="position:absolute;left:49383;top:33147;width:9144;height:2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" fillcolor="silver" strokeweight="1.25pt">
                  <v:fill r:id="rId11" o:title="" type="pattern"/>
                  <v:textbox inset="0,0,0,0">
                    <w:txbxContent>
                      <w:p w14:paraId="74532A35" w14:textId="77777777" w:rsidR="00671574" w:rsidRPr="00E748B8" w:rsidRDefault="00671574" w:rsidP="00027B9F">
                        <w:pPr>
                          <w:spacing w:after="0" w:line="240" w:lineRule="auto"/>
                          <w:jc w:val="center"/>
                          <w:rPr>
                            <w:rFonts w:asciiTheme="majorHAnsi" w:eastAsia="MS PGothic" w:hAnsiTheme="majorHAnsi" w:cstheme="majorHAnsi"/>
                            <w:b/>
                            <w:sz w:val="18"/>
                            <w:szCs w:val="16"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szCs w:val="18"/>
                            <w:lang w:eastAsia="ja-JP"/>
                          </w:rPr>
                          <w:t>This module</w:t>
                        </w:r>
                      </w:p>
                    </w:txbxContent>
                  </v:textbox>
                </v:shape>
                <v:shape id="Text Box 42" o:spid="_x0000_s1106" type="#_x0000_t202" alt="右上がり対角線" style="position:absolute;left:1758;top:20434;width:46981;height:3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" fillcolor="silver" strokeweight="1.25pt">
                  <v:fill r:id="rId11" o:title="" type="pattern"/>
                  <v:textbox inset="0,0,0,0">
                    <w:txbxContent>
                      <w:p w14:paraId="1A9AD19F" w14:textId="77777777" w:rsidR="00671574" w:rsidRPr="00146BFF" w:rsidRDefault="00671574" w:rsidP="00027B9F">
                        <w:pPr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Arial" w:eastAsia="MS PGothic" w:hAnsi="Arial" w:cs="Arial"/>
                            <w:sz w:val="22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MS PGothic" w:hAnsi="Arial" w:cs="Arial" w:hint="eastAsia"/>
                            <w:sz w:val="22"/>
                            <w:szCs w:val="22"/>
                            <w:lang w:eastAsia="ja-JP"/>
                          </w:rPr>
                          <w:t>I2C Interface</w:t>
                        </w:r>
                      </w:p>
                    </w:txbxContent>
                  </v:textbox>
                </v:shape>
                <v:shape id="AutoShape 50" o:spid="_x0000_s1107" type="#_x0000_t32" style="position:absolute;left:28809;top:13578;width:3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">
                  <v:stroke startarrow="block" endarrow="block"/>
                </v:shape>
                <v:shape id="Text Box 17" o:spid="_x0000_s1108" type="#_x0000_t202" style="position:absolute;left:21242;top:26527;width:838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">
                  <v:textbox inset="0,0,0,0">
                    <w:txbxContent>
                      <w:p w14:paraId="043CE2F2" w14:textId="77777777" w:rsidR="00671574" w:rsidRPr="007C150F" w:rsidRDefault="00671574" w:rsidP="00027B9F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1 ~</w:t>
                        </w:r>
                        <w:r w:rsidRPr="00FE7024"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2</w:t>
                        </w:r>
                      </w:p>
                    </w:txbxContent>
                  </v:textbox>
                </v:shape>
                <v:shape id="Text Box 17" o:spid="_x0000_s1109" type="#_x0000_t202" style="position:absolute;left:30444;top:26527;width:1145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">
                  <v:textbox inset="0,0,0,0">
                    <w:txbxContent>
                      <w:p w14:paraId="25119CAF" w14:textId="77777777" w:rsidR="00671574" w:rsidRPr="007C150F" w:rsidRDefault="00671574" w:rsidP="00027B9F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3</w:t>
                        </w:r>
                      </w:p>
                    </w:txbxContent>
                  </v:textbox>
                </v:shape>
                <v:shape id="Text Box 17" o:spid="_x0000_s1110" type="#_x0000_t202" style="position:absolute;left:36986;top:31173;width:555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">
                  <v:textbox inset="0,0,0,0">
                    <w:txbxContent>
                      <w:p w14:paraId="40969FEB" w14:textId="77777777" w:rsidR="00671574" w:rsidRPr="007C150F" w:rsidRDefault="00671574" w:rsidP="00027B9F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 w:rsidRPr="006A02E2"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AK4613</w:t>
                        </w:r>
                      </w:p>
                    </w:txbxContent>
                  </v:textbox>
                </v:shape>
                <v:shape id="Text Box 17" o:spid="_x0000_s1111" type="#_x0000_t202" style="position:absolute;left:30245;top:31259;width:5760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">
                  <v:textbox inset="0,0,0,0">
                    <w:txbxContent>
                      <w:p w14:paraId="27B718CD" w14:textId="77777777" w:rsidR="00671574" w:rsidRPr="007C150F" w:rsidRDefault="00671574" w:rsidP="00027B9F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 w:rsidRPr="006A02E2"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CS2000</w:t>
                        </w:r>
                      </w:p>
                    </w:txbxContent>
                  </v:textbox>
                </v:shape>
                <v:shape id="Text Box 12" o:spid="_x0000_s1112" type="#_x0000_t202" style="position:absolute;left:50526;top:15858;width:7620;height:2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qL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MXy/hB8g5x8AAAD//wMAUEsBAi0AFAAGAAgAAAAhANvh9svuAAAAhQEAABMAAAAAAAAAAAAAAAAA&#10;AAAAAFtDb250ZW50X1R5cGVzXS54bWxQSwECLQAUAAYACAAAACEAWvQsW78AAAAVAQAACwAAAAAA&#10;AAAAAAAAAAAfAQAAX3JlbHMvLnJlbHNQSwECLQAUAAYACAAAACEABh8Ki8AAAADbAAAADwAAAAAA&#10;AAAAAAAAAAAHAgAAZHJzL2Rvd25yZXYueG1sUEsFBgAAAAADAAMAtwAAAPQCAAAAAA==&#10;" filled="f" stroked="f">
                  <v:textbox inset="0,0,0,0">
                    <w:txbxContent>
                      <w:p w14:paraId="327D8E7B" w14:textId="77777777" w:rsidR="00671574" w:rsidRPr="00E748B8" w:rsidRDefault="00671574" w:rsidP="00027B9F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kernel mode</w:t>
                        </w:r>
                      </w:p>
                    </w:txbxContent>
                  </v:textbox>
                </v:shape>
                <v:shape id="Text Box 12" o:spid="_x0000_s1113" type="#_x0000_t202" style="position:absolute;left:50526;top:2955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<v:textbox inset="0,0,0,0">
                    <w:txbxContent>
                      <w:p w14:paraId="60D82086" w14:textId="77777777" w:rsidR="00671574" w:rsidRPr="00E748B8" w:rsidRDefault="00671574" w:rsidP="00027B9F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hardware</w:t>
                        </w:r>
                      </w:p>
                    </w:txbxContent>
                  </v:textbox>
                </v:shape>
                <v:line id="Line 33" o:spid="_x0000_s1114" style="position:absolute;visibility:visible;mso-wrap-style:square" from="22834,2790" to="22834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">
                  <v:stroke startarrow="block" endarrow="block"/>
                  <v:shadow color="#eeece1"/>
                </v:line>
                <v:line id="Line 33" o:spid="_x0000_s1115" style="position:absolute;visibility:visible;mso-wrap-style:square" from="29251,2822" to="29251,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" strokecolor="gray [1629]">
                  <v:stroke startarrow="block" endarrow="block"/>
                  <v:shadow color="#eeece1"/>
                </v:line>
                <v:rect id="Rectangle 20" o:spid="_x0000_s1116" alt="75%" style="position:absolute;left:1758;top:15862;width:46981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" strokeweight="1pt">
                  <v:shadow color="#868686"/>
                  <v:textbox inset="0,0,0,0">
                    <w:txbxContent>
                      <w:p w14:paraId="57066496" w14:textId="77777777" w:rsidR="00671574" w:rsidRPr="00146BFF" w:rsidRDefault="00671574" w:rsidP="00027B9F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Standard I</w:t>
                        </w:r>
                        <w:r w:rsidRPr="00DB4F58"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C Core Interface</w:t>
                        </w:r>
                      </w:p>
                    </w:txbxContent>
                  </v:textbox>
                </v:rect>
                <v:shape id="AutoShape 40" o:spid="_x0000_s1117" type="#_x0000_t32" style="position:absolute;left:22887;top:8253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">
                  <v:stroke startarrow="block" endarrow="block"/>
                </v:shape>
                <v:shape id="AutoShape 40" o:spid="_x0000_s1118" type="#_x0000_t32" style="position:absolute;left:29344;top:8214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" strokecolor="gray [1629]">
                  <v:stroke startarrow="block" endarrow="block"/>
                </v:shape>
                <v:shape id="AutoShape 50" o:spid="_x0000_s1119" type="#_x0000_t32" style="position:absolute;left:23475;top:18150;width:3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">
                  <v:stroke startarrow="block" endarrow="block"/>
                </v:shape>
                <v:shape id="Text Box 17" o:spid="_x0000_s1120" type="#_x0000_t202" style="position:absolute;left:9486;top:36014;width:12396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">
                  <v:textbox inset="0,0,0,0">
                    <w:txbxContent>
                      <w:p w14:paraId="5CFA99A7" w14:textId="77777777" w:rsidR="00671574" w:rsidRPr="007C150F" w:rsidRDefault="00671574" w:rsidP="00027B9F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 w:rsidRPr="007B0290"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ADV7482WBBCZ</w:t>
                        </w:r>
                      </w:p>
                    </w:txbxContent>
                  </v:textbox>
                </v:shape>
                <v:shape id="Text Box 17" o:spid="_x0000_s1121" type="#_x0000_t202" style="position:absolute;left:42526;top:26533;width:115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">
                  <v:textbox inset="0,0,0,0">
                    <w:txbxContent>
                      <w:p w14:paraId="451B6865" w14:textId="77777777" w:rsidR="00671574" w:rsidRPr="007C150F" w:rsidRDefault="00671574" w:rsidP="00027B9F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4</w:t>
                        </w: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 xml:space="preserve"> ~ 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6, I2C7</w:t>
                        </w:r>
                      </w:p>
                    </w:txbxContent>
                  </v:textbox>
                </v:shape>
                <v:shape id="AutoShape 32" o:spid="_x0000_s1122" type="#_x0000_t32" style="position:absolute;left:25296;top:23403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">
                  <v:stroke startarrow="block" endarrow="block"/>
                </v:shape>
                <v:shape id="AutoShape 32" o:spid="_x0000_s1123" type="#_x0000_t32" style="position:absolute;left:34086;top:23485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">
                  <v:stroke startarrow="block" endarrow="block"/>
                </v:shape>
                <v:shape id="AutoShape 32" o:spid="_x0000_s1124" type="#_x0000_t32" style="position:absolute;left:47162;top:23482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">
                  <v:stroke startarrow="block" endarrow="block"/>
                </v:shape>
                <v:shape id="AutoShape 33" o:spid="_x0000_s1125" type="#_x0000_t32" style="position:absolute;left:15578;top:28893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UE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"/>
                <v:shape id="AutoShape 33" o:spid="_x0000_s1126" type="#_x0000_t32" style="position:absolute;left:19730;top:28893;width:0;height:2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"/>
                <v:shape id="AutoShape 33" o:spid="_x0000_s1127" type="#_x0000_t32" style="position:absolute;left:33068;top:28840;width:0;height:2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"/>
                <v:shape id="AutoShape 33" o:spid="_x0000_s1128" type="#_x0000_t32" style="position:absolute;left:39525;top:28816;width:0;height:2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x8xQAAANwAAAAPAAAAZHJzL2Rvd25yZXYueG1sRI9PawIx&#10;FMTvBb9DeIVeimYVFd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DoHFx8xQAAANwAAAAP&#10;AAAAAAAAAAAAAAAAAAcCAABkcnMvZG93bnJldi54bWxQSwUGAAAAAAMAAwC3AAAA+QIAAAAA&#10;"/>
                <v:line id="Line 33" o:spid="_x0000_s1129" style="position:absolute;visibility:visible;mso-wrap-style:square" from="41896,2908" to="41896,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" strokecolor="gray [1629]">
                  <v:stroke startarrow="block" endarrow="block"/>
                  <v:shadow color="#eeece1"/>
                </v:line>
                <v:shape id="AutoShape 40" o:spid="_x0000_s1130" type="#_x0000_t32" style="position:absolute;left:41983;top:8247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" strokecolor="gray [1629]">
                  <v:stroke startarrow="block" endarrow="block"/>
                </v:shape>
                <v:line id="Line 33" o:spid="_x0000_s1131" style="position:absolute;visibility:visible;mso-wrap-style:square" from="48224,2878" to="48224,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" strokecolor="gray [1629]">
                  <v:stroke startarrow="block" endarrow="block"/>
                  <v:shadow color="#eeece1"/>
                </v:line>
                <v:shape id="AutoShape 40" o:spid="_x0000_s1132" type="#_x0000_t32" style="position:absolute;left:48224;top:8212;width:0;height:30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" strokecolor="gray [1629]">
                  <v:stroke startarrow="block" endarrow="block"/>
                </v:shape>
                <v:shape id="Text Box 17" o:spid="_x0000_s1133" type="#_x0000_t202" style="position:absolute;left:508;top:26554;width:2021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">
                  <v:textbox inset="0,0,0,0">
                    <w:txbxContent>
                      <w:p w14:paraId="310EF1F1" w14:textId="77777777" w:rsidR="00671574" w:rsidRPr="007C150F" w:rsidRDefault="00671574" w:rsidP="00027B9F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0</w:t>
                        </w: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8" o:spid="_x0000_s1134" type="#_x0000_t22" style="position:absolute;left:7085;top:5113;width:58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" strokecolor="gray [1629]" strokeweight="1pt">
                  <v:stroke dashstyle="dash"/>
                  <v:shadow color="#868686"/>
                  <v:textbox inset="0,0,0,0">
                    <w:txbxContent>
                      <w:p w14:paraId="1C49013A" w14:textId="77777777" w:rsidR="00671574" w:rsidRPr="0089656F" w:rsidRDefault="00671574" w:rsidP="00027B9F">
                        <w:pPr>
                          <w:pStyle w:val="NormalWeb"/>
                          <w:jc w:val="center"/>
                          <w:rPr>
                            <w:color w:val="7F7F7F" w:themeColor="text1" w:themeTint="80"/>
                          </w:rPr>
                        </w:pPr>
                        <w:r w:rsidRPr="0089656F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/dev/i2c-1</w:t>
                        </w:r>
                      </w:p>
                    </w:txbxContent>
                  </v:textbox>
                </v:shape>
                <v:shape id="AutoShape 18" o:spid="_x0000_s1135" type="#_x0000_t22" style="position:absolute;left:13481;top:5077;width:588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" strokecolor="gray [1629]" strokeweight="1pt">
                  <v:stroke dashstyle="dash"/>
                  <v:shadow color="#868686"/>
                  <v:textbox inset="0,0,0,0">
                    <w:txbxContent>
                      <w:p w14:paraId="7AC7D2C4" w14:textId="77777777" w:rsidR="00671574" w:rsidRDefault="00671574" w:rsidP="00027B9F">
                        <w:pPr>
                          <w:pStyle w:val="NormalWeb"/>
                          <w:jc w:val="center"/>
                        </w:pPr>
                        <w:r w:rsidRPr="0089656F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/dev/i2c-2</w:t>
                        </w:r>
                      </w:p>
                    </w:txbxContent>
                  </v:textbox>
                </v:shape>
                <v:shape id="AutoShape 18" o:spid="_x0000_s1136" type="#_x0000_t22" style="position:absolute;left:19982;top:5182;width:588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" strokecolor="black [3213]" strokeweight="1pt">
                  <v:shadow color="#868686"/>
                  <v:textbox inset="0,0,0,0">
                    <w:txbxContent>
                      <w:p w14:paraId="5F018718" w14:textId="77777777" w:rsidR="00671574" w:rsidRDefault="00671574" w:rsidP="00027B9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/dev/i2c-3</w:t>
                        </w:r>
                      </w:p>
                    </w:txbxContent>
                  </v:textbox>
                </v:shape>
                <v:shape id="AutoShape 18" o:spid="_x0000_s1137" type="#_x0000_t22" style="position:absolute;left:26377;top:5132;width:58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" strokecolor="gray [1629]" strokeweight="1pt">
                  <v:stroke dashstyle="dash"/>
                  <v:shadow color="#868686"/>
                  <v:textbox inset="0,0,0,0">
                    <w:txbxContent>
                      <w:p w14:paraId="56AE5D0A" w14:textId="77777777" w:rsidR="00671574" w:rsidRDefault="00671574" w:rsidP="00027B9F">
                        <w:pPr>
                          <w:pStyle w:val="NormalWeb"/>
                          <w:jc w:val="center"/>
                        </w:pPr>
                        <w:r w:rsidRPr="0089656F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/dev/i2c-4</w:t>
                        </w:r>
                      </w:p>
                    </w:txbxContent>
                  </v:textbox>
                </v:shape>
                <v:shape id="AutoShape 18" o:spid="_x0000_s1138" type="#_x0000_t22" style="position:absolute;left:32773;top:5129;width:588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" strokecolor="gray [1629]" strokeweight="1pt">
                  <v:stroke dashstyle="dash"/>
                  <v:shadow color="#868686"/>
                  <v:textbox inset="0,0,0,0">
                    <w:txbxContent>
                      <w:p w14:paraId="3BE1FBBA" w14:textId="77777777" w:rsidR="00671574" w:rsidRDefault="00671574" w:rsidP="00027B9F">
                        <w:pPr>
                          <w:pStyle w:val="NormalWeb"/>
                          <w:jc w:val="center"/>
                        </w:pPr>
                        <w:r w:rsidRPr="0089656F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/dev/i2c-5</w:t>
                        </w:r>
                      </w:p>
                    </w:txbxContent>
                  </v:textbox>
                </v:shape>
                <v:shape id="AutoShape 18" o:spid="_x0000_s1139" type="#_x0000_t22" style="position:absolute;left:39063;top:5166;width:588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" strokecolor="gray [1629]" strokeweight="1pt">
                  <v:stroke dashstyle="dash"/>
                  <v:shadow color="#868686"/>
                  <v:textbox inset="0,0,0,0">
                    <w:txbxContent>
                      <w:p w14:paraId="226029BC" w14:textId="77777777" w:rsidR="00671574" w:rsidRPr="0089656F" w:rsidRDefault="00671574" w:rsidP="00027B9F">
                        <w:pPr>
                          <w:pStyle w:val="NormalWeb"/>
                          <w:jc w:val="center"/>
                          <w:rPr>
                            <w:color w:val="7F7F7F" w:themeColor="text1" w:themeTint="80"/>
                          </w:rPr>
                        </w:pPr>
                        <w:r w:rsidRPr="0089656F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/dev/i2c-6</w:t>
                        </w:r>
                      </w:p>
                    </w:txbxContent>
                  </v:textbox>
                </v:shape>
                <v:shape id="AutoShape 18" o:spid="_x0000_s1140" type="#_x0000_t22" style="position:absolute;left:45247;top:5166;width:588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" strokecolor="gray [1629]" strokeweight="1pt">
                  <v:stroke dashstyle="dash"/>
                  <v:shadow color="#868686"/>
                  <v:textbox inset="0,0,0,0">
                    <w:txbxContent>
                      <w:p w14:paraId="1FF08E6D" w14:textId="77777777" w:rsidR="00671574" w:rsidRDefault="00671574" w:rsidP="00027B9F">
                        <w:pPr>
                          <w:pStyle w:val="NormalWeb"/>
                          <w:jc w:val="center"/>
                        </w:pPr>
                        <w:r w:rsidRPr="0089656F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/dev/i2c-7</w:t>
                        </w:r>
                      </w:p>
                    </w:txbxContent>
                  </v:textbox>
                </v:shape>
                <v:line id="Line 33" o:spid="_x0000_s1141" style="position:absolute;visibility:visible;mso-wrap-style:square" from="16354,2827" to="16354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" strokecolor="gray [1629]">
                  <v:stroke startarrow="block" endarrow="block"/>
                  <v:shadow color="#eeece1"/>
                </v:line>
                <v:shape id="AutoShape 40" o:spid="_x0000_s1142" type="#_x0000_t32" style="position:absolute;left:16449;top:8258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" strokecolor="gray [1629]">
                  <v:stroke startarrow="block" endarrow="block"/>
                </v:shape>
                <v:shape id="AutoShape 40" o:spid="_x0000_s1143" type="#_x0000_t32" style="position:absolute;left:35745;top:8247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" strokecolor="gray [1629]">
                  <v:stroke startarrow="block" endarrow="block"/>
                </v:shape>
                <v:line id="Line 33" o:spid="_x0000_s1144" style="position:absolute;visibility:visible;mso-wrap-style:square" from="35656,2791" to="35656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" strokecolor="gray [1629]">
                  <v:stroke startarrow="block" endarrow="block"/>
                  <v:shadow color="#eeece1"/>
                </v:line>
                <v:shape id="Text Box 17" o:spid="_x0000_s1145" type="#_x0000_t202" style="position:absolute;left:16599;top:31311;width:12395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">
                  <v:textbox inset="0,0,0,0">
                    <w:txbxContent>
                      <w:p w14:paraId="6713FA9E" w14:textId="77777777" w:rsidR="00671574" w:rsidRDefault="00671574" w:rsidP="00FE7024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ADV7511WBSWZ</w:t>
                        </w:r>
                      </w:p>
                    </w:txbxContent>
                  </v:textbox>
                </v:shape>
                <v:shape id="AutoShape 33" o:spid="_x0000_s1146" type="#_x0000_t32" style="position:absolute;left:3724;top:28865;width:0;height:2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"/>
                <w10:anchorlock/>
              </v:group>
            </w:pict>
          </mc:Fallback>
        </mc:AlternateContent>
      </w:r>
    </w:p>
    <w:p w14:paraId="2BABC63F" w14:textId="77B77768" w:rsidR="00027B9F" w:rsidRDefault="00027B9F" w:rsidP="00027B9F">
      <w:pPr>
        <w:pStyle w:val="figuretitle"/>
      </w:pPr>
      <w:r>
        <w:t xml:space="preserve">Figure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1 \s </w:instrText>
      </w:r>
      <w:r w:rsidR="00845680">
        <w:rPr>
          <w:noProof/>
        </w:rPr>
        <w:fldChar w:fldCharType="separate"/>
      </w:r>
      <w:r w:rsidR="009253CE">
        <w:rPr>
          <w:noProof/>
        </w:rPr>
        <w:t>3</w:t>
      </w:r>
      <w:r w:rsidR="00845680">
        <w:rPr>
          <w:noProof/>
        </w:rPr>
        <w:fldChar w:fldCharType="end"/>
      </w:r>
      <w:r w:rsidR="00781E3F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Figure \* ARABIC \s 1 </w:instrText>
      </w:r>
      <w:r w:rsidR="00845680">
        <w:rPr>
          <w:noProof/>
        </w:rPr>
        <w:fldChar w:fldCharType="separate"/>
      </w:r>
      <w:r w:rsidR="009253CE">
        <w:rPr>
          <w:noProof/>
        </w:rPr>
        <w:t>2</w:t>
      </w:r>
      <w:r w:rsidR="00845680">
        <w:rPr>
          <w:noProof/>
        </w:rPr>
        <w:fldChar w:fldCharType="end"/>
      </w:r>
      <w:r>
        <w:t xml:space="preserve">  </w:t>
      </w:r>
      <w:r w:rsidRPr="003064BD">
        <w:t xml:space="preserve">I2C Driver </w:t>
      </w:r>
      <w:r>
        <w:t xml:space="preserve">Module configuration (R-Car </w:t>
      </w:r>
      <w:r w:rsidR="00FE7024">
        <w:t>E3</w:t>
      </w:r>
      <w:r>
        <w:t>)</w:t>
      </w:r>
    </w:p>
    <w:p w14:paraId="77E121B8" w14:textId="77777777" w:rsidR="00027B9F" w:rsidRDefault="00027B9F" w:rsidP="00027B9F">
      <w:pPr>
        <w:rPr>
          <w:lang w:eastAsia="ja-JP"/>
        </w:rPr>
      </w:pPr>
    </w:p>
    <w:p w14:paraId="12D790F3" w14:textId="2C1A6B51" w:rsidR="00C560FB" w:rsidRDefault="00C560FB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58F0BDF4" w14:textId="16C180F8" w:rsidR="002F55CC" w:rsidRDefault="002F55CC" w:rsidP="002F55CC">
      <w:pPr>
        <w:rPr>
          <w:lang w:eastAsia="ja-JP"/>
        </w:rPr>
      </w:pPr>
      <w:r w:rsidRPr="001509AB">
        <w:rPr>
          <w:lang w:eastAsia="ja-JP"/>
        </w:rPr>
        <w:lastRenderedPageBreak/>
        <w:t xml:space="preserve">In the case of R-Car </w:t>
      </w:r>
      <w:r>
        <w:rPr>
          <w:lang w:eastAsia="ja-JP"/>
        </w:rPr>
        <w:t xml:space="preserve">D3 </w:t>
      </w:r>
      <w:r w:rsidRPr="001E6D2E">
        <w:rPr>
          <w:lang w:eastAsia="ja-JP"/>
        </w:rPr>
        <w:t>System Evaluation Board</w:t>
      </w:r>
      <w:r>
        <w:rPr>
          <w:rFonts w:hint="eastAsia"/>
          <w:lang w:eastAsia="ja-JP"/>
        </w:rPr>
        <w:t xml:space="preserve">, </w:t>
      </w:r>
      <w:r w:rsidRPr="001509AB">
        <w:rPr>
          <w:lang w:eastAsia="ja-JP"/>
        </w:rPr>
        <w:t>you can control the connected device using the /dev/i2c-</w:t>
      </w:r>
      <w:r w:rsidR="004D7ED6">
        <w:rPr>
          <w:lang w:eastAsia="ja-JP"/>
        </w:rPr>
        <w:t>0.</w:t>
      </w:r>
      <w:r w:rsidRPr="001509AB">
        <w:rPr>
          <w:lang w:eastAsia="ja-JP"/>
        </w:rPr>
        <w:t xml:space="preserve"> </w:t>
      </w:r>
    </w:p>
    <w:p w14:paraId="26B420F8" w14:textId="60FC61FA" w:rsidR="002F55CC" w:rsidRPr="00E748B8" w:rsidRDefault="002F55CC" w:rsidP="002F55CC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3064BD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24E11BC5" wp14:editId="0F4426F9">
                <wp:extent cx="5930900" cy="4024630"/>
                <wp:effectExtent l="0" t="0" r="0" b="0"/>
                <wp:docPr id="163" name="キャンバス 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  <a:prstDash val="solid"/>
                        </a:ln>
                      </wpc:whole>
                      <wps:wsp>
                        <wps:cNvPr id="6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9317" y="60730"/>
                            <a:ext cx="4694608" cy="230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D7C67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7E8AA4" w14:textId="77777777" w:rsidR="00671574" w:rsidRPr="00DB4F58" w:rsidRDefault="00671574" w:rsidP="002F55CC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Theme="majorHAnsi" w:eastAsia="MS PGothic" w:hAnsiTheme="majorHAnsi" w:cstheme="majorHAnsi"/>
                                </w:rPr>
                              </w:pPr>
                              <w:r w:rsidRPr="00DB4F58">
                                <w:rPr>
                                  <w:rFonts w:asciiTheme="majorHAnsi" w:eastAsia="MS PGothic" w:hAnsiTheme="majorHAnsi" w:cstheme="majorHAnsi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5895" y="1128964"/>
                            <a:ext cx="990600" cy="229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0C53F" w14:textId="77777777" w:rsidR="00671574" w:rsidRPr="00DB4F58" w:rsidRDefault="00671574" w:rsidP="002F55CC">
                              <w:pPr>
                                <w:pStyle w:val="NormalWeb"/>
                                <w:autoSpaceDE/>
                                <w:autoSpaceDN/>
                                <w:spacing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0"/>
                                </w:rPr>
                              </w:pPr>
                              <w:r w:rsidRPr="00DB4F58">
                                <w:rPr>
                                  <w:rFonts w:ascii="Arial" w:eastAsia="MS PGothic" w:hAnsi="Arial" w:cs="Arial" w:hint="eastAsia"/>
                                  <w:sz w:val="20"/>
                                </w:rPr>
                                <w:t>Kernel Modul</w:t>
                              </w:r>
                              <w:r>
                                <w:rPr>
                                  <w:rFonts w:ascii="Arial" w:eastAsia="MS PGothic" w:hAnsi="Arial" w:cs="Arial" w:hint="eastAsia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073" y="977965"/>
                            <a:ext cx="5334000" cy="21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2"/>
                        <wps:cNvCnPr/>
                        <wps:spPr bwMode="auto">
                          <a:xfrm>
                            <a:off x="20073" y="2502447"/>
                            <a:ext cx="5334000" cy="28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147585" y="528057"/>
                            <a:ext cx="762001" cy="228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9F9A2" w14:textId="77777777" w:rsidR="00671574" w:rsidRPr="00E748B8" w:rsidRDefault="00671574" w:rsidP="002F55CC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PGothic" w:hAnsiTheme="majorHAnsi" w:cstheme="majorHAnsi" w:hint="eastAsia"/>
                                  <w:b/>
                                  <w:lang w:eastAsia="ja-JP"/>
                                </w:rPr>
                                <w:t>u</w:t>
                              </w: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</w:rPr>
                                <w:t xml:space="preserve">ser </w:t>
                              </w:r>
                              <w:r>
                                <w:rPr>
                                  <w:rFonts w:asciiTheme="majorHAnsi" w:eastAsia="MS PGothic" w:hAnsiTheme="majorHAnsi" w:cstheme="majorHAnsi" w:hint="eastAsia"/>
                                  <w:b/>
                                  <w:lang w:eastAsia="ja-JP"/>
                                </w:rPr>
                                <w:t>m</w:t>
                              </w: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</w:rPr>
                                <w:t>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2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671195" y="1357891"/>
                            <a:ext cx="2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94710" y="3622777"/>
                            <a:ext cx="1319996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40B21" w14:textId="790A0A9C" w:rsidR="00671574" w:rsidRPr="004B76B4" w:rsidRDefault="00671574" w:rsidP="002F55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Del="007B0290">
                                <w:rPr>
                                  <w:rFonts w:ascii="Arial" w:eastAsia="HGPSoeiKakugothicUB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GPSoeiKakugothicUB" w:hAnsi="Arial" w:cs="Arial"/>
                                </w:rPr>
                                <w:t>ADV7180WBCP32Z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756728" y="3117850"/>
                            <a:ext cx="68429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A71D9" w14:textId="114609B2" w:rsidR="00671574" w:rsidRPr="004B76B4" w:rsidRDefault="00671574" w:rsidP="002F55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eastAsia="ja-JP"/>
                                </w:rPr>
                                <w:t>CS2000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8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647723" y="2882108"/>
                            <a:ext cx="0" cy="229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20" descr="75%"/>
                        <wps:cNvSpPr>
                          <a:spLocks noChangeArrowheads="1"/>
                        </wps:cNvSpPr>
                        <wps:spPr bwMode="auto">
                          <a:xfrm>
                            <a:off x="1242694" y="1128990"/>
                            <a:ext cx="3622603" cy="228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82E6A0" w14:textId="77777777" w:rsidR="00671574" w:rsidRPr="00146BFF" w:rsidRDefault="00671574" w:rsidP="002F55CC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Standard I</w:t>
                              </w:r>
                              <w:r w:rsidRPr="00DB4F58"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C Device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2" name="Text Box 41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4938395" y="3314700"/>
                            <a:ext cx="914400" cy="229174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EACCA" w14:textId="77777777" w:rsidR="00671574" w:rsidRPr="00E748B8" w:rsidRDefault="00671574" w:rsidP="002F55CC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PGothic" w:hAnsiTheme="majorHAnsi" w:cstheme="majorHAnsi"/>
                                  <w:b/>
                                  <w:sz w:val="18"/>
                                  <w:szCs w:val="16"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szCs w:val="18"/>
                                  <w:lang w:eastAsia="ja-JP"/>
                                </w:rPr>
                                <w:t>This module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3" name="Text Box 42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175895" y="2043491"/>
                            <a:ext cx="4698030" cy="303067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AB340F" w14:textId="77777777" w:rsidR="00671574" w:rsidRPr="00146BFF" w:rsidRDefault="00671574" w:rsidP="002F55CC">
                              <w:pPr>
                                <w:autoSpaceDE/>
                                <w:autoSpaceDN/>
                                <w:spacing w:after="0"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2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MS PGothic" w:hAnsi="Arial" w:cs="Arial" w:hint="eastAsia"/>
                                  <w:sz w:val="22"/>
                                  <w:szCs w:val="22"/>
                                  <w:lang w:eastAsia="ja-JP"/>
                                </w:rPr>
                                <w:t>I2C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4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0995" y="1357822"/>
                            <a:ext cx="3175" cy="228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" y="2653079"/>
                            <a:ext cx="4026090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AB9C3" w14:textId="46EEB16E" w:rsidR="00671574" w:rsidRPr="007C150F" w:rsidRDefault="00671574" w:rsidP="002F55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0819" y="3112051"/>
                            <a:ext cx="1191876" cy="380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CE14B" w14:textId="4E19928A" w:rsidR="00671574" w:rsidRPr="007C150F" w:rsidRDefault="00671574" w:rsidP="002F55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BW24T01FWM-W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68614" y="3112458"/>
                            <a:ext cx="1125940" cy="3809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B1468" w14:textId="4617A035" w:rsidR="00671574" w:rsidRPr="007C150F" w:rsidRDefault="00671574" w:rsidP="002F55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ADV7612WBSWZ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696" y="1585890"/>
                            <a:ext cx="762000" cy="22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5532E" w14:textId="77777777" w:rsidR="00671574" w:rsidRPr="00E748B8" w:rsidRDefault="00671574" w:rsidP="002F55CC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696" y="2955844"/>
                            <a:ext cx="762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496CA" w14:textId="77777777" w:rsidR="00671574" w:rsidRPr="00E748B8" w:rsidRDefault="00671574" w:rsidP="002F55CC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447335" y="510852"/>
                            <a:ext cx="652241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507D83" w14:textId="1369F68F" w:rsidR="00671574" w:rsidRPr="00146BFF" w:rsidRDefault="00671574" w:rsidP="002F55CC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8"/>
                                </w:rPr>
                              </w:pPr>
                              <w:r w:rsidRPr="00146BFF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18"/>
                                </w:rPr>
                                <w:t>/dev/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18"/>
                                </w:rPr>
                                <w:t>i2c-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269925" y="519407"/>
                            <a:ext cx="652013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FD8944" w14:textId="6324959A" w:rsidR="00671574" w:rsidRPr="00DF7F77" w:rsidRDefault="00671574" w:rsidP="002F55CC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18"/>
                                </w:rPr>
                              </w:pPr>
                              <w:r w:rsidRPr="00DF7F77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18"/>
                                </w:rPr>
                                <w:t>/dev/i2c-</w:t>
                              </w:r>
                              <w:r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4" name="Line 33"/>
                        <wps:cNvCnPr/>
                        <wps:spPr bwMode="auto">
                          <a:xfrm>
                            <a:off x="1783657" y="290810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Line 33"/>
                        <wps:cNvCnPr/>
                        <wps:spPr bwMode="auto">
                          <a:xfrm>
                            <a:off x="2603158" y="290842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Rectangle 20" descr="75%"/>
                        <wps:cNvSpPr>
                          <a:spLocks noChangeArrowheads="1"/>
                        </wps:cNvSpPr>
                        <wps:spPr bwMode="auto">
                          <a:xfrm>
                            <a:off x="175895" y="1586230"/>
                            <a:ext cx="4698030" cy="228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5225CA" w14:textId="77777777" w:rsidR="00671574" w:rsidRPr="00146BFF" w:rsidRDefault="00671574" w:rsidP="002F55CC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Standard I</w:t>
                              </w:r>
                              <w:r w:rsidRPr="00DB4F58"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C Core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1783657" y="824207"/>
                            <a:ext cx="0" cy="304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603158" y="824298"/>
                            <a:ext cx="0" cy="304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7595" y="1815026"/>
                            <a:ext cx="3175" cy="228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50069" y="3622833"/>
                            <a:ext cx="1239586" cy="3809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1CB5C" w14:textId="0D8C23FE" w:rsidR="00671574" w:rsidRPr="007C150F" w:rsidRDefault="00671574" w:rsidP="002F55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 w:rsidRPr="007B0290"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ADV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7511WBSWZ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335237" y="2653363"/>
                            <a:ext cx="762000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9D7A57" w14:textId="3C849CC0" w:rsidR="00671574" w:rsidRPr="007C150F" w:rsidRDefault="00671574" w:rsidP="002F55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1</w:t>
                              </w: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 xml:space="preserve"> ~ 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388317" y="2346558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716237" y="2348230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868009" y="2882571"/>
                            <a:ext cx="0" cy="229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33"/>
                        <wps:cNvCnPr>
                          <a:cxnSpLocks noChangeShapeType="1"/>
                          <a:endCxn id="94" idx="0"/>
                        </wps:cNvCnPr>
                        <wps:spPr bwMode="auto">
                          <a:xfrm>
                            <a:off x="1354708" y="2877644"/>
                            <a:ext cx="0" cy="7451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108931" y="2881630"/>
                            <a:ext cx="0" cy="229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546077" y="2881630"/>
                            <a:ext cx="0" cy="7438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648644" y="3110230"/>
                            <a:ext cx="76612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4AA67A" w14:textId="467E36E9" w:rsidR="00671574" w:rsidRPr="004B76B4" w:rsidRDefault="00671574" w:rsidP="002F55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eastAsia="ja-JP"/>
                                </w:rPr>
                                <w:t>AK4613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8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4027882" y="2880343"/>
                            <a:ext cx="0" cy="229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953853" y="510852"/>
                            <a:ext cx="680257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EEB72D" w14:textId="730D5538" w:rsidR="00671574" w:rsidRPr="00DF7F77" w:rsidRDefault="00671574" w:rsidP="002F55CC">
                              <w:pPr>
                                <w:pStyle w:val="NormalWeb"/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 w:rsidRPr="00DF7F77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</w:t>
                              </w:r>
                              <w:r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0" name="Line 33"/>
                        <wps:cNvCnPr/>
                        <wps:spPr bwMode="auto">
                          <a:xfrm>
                            <a:off x="4314381" y="282252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4314381" y="815652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103814" y="521200"/>
                            <a:ext cx="652241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D8E0B3" w14:textId="618B379C" w:rsidR="00671574" w:rsidRPr="00146BFF" w:rsidRDefault="00671574" w:rsidP="009F2C86">
                              <w:pPr>
                                <w:pStyle w:val="NormalWeb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8"/>
                                </w:rPr>
                              </w:pPr>
                              <w:r w:rsidRPr="009F2C86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7" name="Line 33"/>
                        <wps:cNvCnPr/>
                        <wps:spPr bwMode="auto">
                          <a:xfrm>
                            <a:off x="3450694" y="299387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3450694" y="832784"/>
                            <a:ext cx="0" cy="304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E11BC5" id="_x0000_s1147" editas="canvas" style="width:467pt;height:316.9pt;mso-position-horizontal-relative:char;mso-position-vertical-relative:line" coordsize="59309,40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">
                <v:shape id="_x0000_s1148" type="#_x0000_t75" style="position:absolute;width:59309;height:40246;visibility:visible;mso-wrap-style:square">
                  <v:fill o:detectmouseclick="t"/>
                  <v:path o:connecttype="none"/>
                </v:shape>
                <v:rect id="Rectangle 4" o:spid="_x0000_s1149" style="position:absolute;left:1793;top:607;width:46946;height:2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" filled="f" fillcolor="#fd7c67">
                  <v:shadow color="#eeece1"/>
                  <v:textbox inset="0,0,0,0">
                    <w:txbxContent>
                      <w:p w14:paraId="3B7E8AA4" w14:textId="77777777" w:rsidR="00671574" w:rsidRPr="00DB4F58" w:rsidRDefault="00671574" w:rsidP="002F55CC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Theme="majorHAnsi" w:eastAsia="MS PGothic" w:hAnsiTheme="majorHAnsi" w:cstheme="majorHAnsi"/>
                          </w:rPr>
                        </w:pPr>
                        <w:r w:rsidRPr="00DB4F58">
                          <w:rPr>
                            <w:rFonts w:asciiTheme="majorHAnsi" w:eastAsia="MS PGothic" w:hAnsiTheme="majorHAnsi" w:cstheme="majorHAnsi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5" o:spid="_x0000_s1150" style="position:absolute;left:1758;top:11289;width:9906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">
                  <v:textbox inset="0,0,0,0">
                    <w:txbxContent>
                      <w:p w14:paraId="0CA0C53F" w14:textId="77777777" w:rsidR="00671574" w:rsidRPr="00DB4F58" w:rsidRDefault="00671574" w:rsidP="002F55CC">
                        <w:pPr>
                          <w:pStyle w:val="NormalWeb"/>
                          <w:autoSpaceDE/>
                          <w:autoSpaceDN/>
                          <w:spacing w:line="240" w:lineRule="auto"/>
                          <w:jc w:val="center"/>
                          <w:rPr>
                            <w:rFonts w:ascii="Arial" w:eastAsia="MS PGothic" w:hAnsi="Arial" w:cs="Arial"/>
                            <w:sz w:val="20"/>
                          </w:rPr>
                        </w:pPr>
                        <w:r w:rsidRPr="00DB4F58">
                          <w:rPr>
                            <w:rFonts w:ascii="Arial" w:eastAsia="MS PGothic" w:hAnsi="Arial" w:cs="Arial" w:hint="eastAsia"/>
                            <w:sz w:val="20"/>
                          </w:rPr>
                          <w:t>Kernel Modul</w:t>
                        </w:r>
                        <w:r>
                          <w:rPr>
                            <w:rFonts w:ascii="Arial" w:eastAsia="MS PGothic" w:hAnsi="Arial" w:cs="Arial" w:hint="eastAsia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line id="Line 7" o:spid="_x0000_s1151" style="position:absolute;visibility:visible;mso-wrap-style:square" from="200,9779" to="53540,9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/>
                <v:line id="Line 12" o:spid="_x0000_s1152" style="position:absolute;visibility:visible;mso-wrap-style:square" from="200,25024" to="53540,2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<v:shape id="Text Box 12" o:spid="_x0000_s1153" type="#_x0000_t202" style="position:absolute;left:51475;top:5280;width:7620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" filled="f" stroked="f">
                  <v:textbox inset="0,0,0,0">
                    <w:txbxContent>
                      <w:p w14:paraId="5189F9A2" w14:textId="77777777" w:rsidR="00671574" w:rsidRPr="00E748B8" w:rsidRDefault="00671574" w:rsidP="002F55CC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>
                          <w:rPr>
                            <w:rFonts w:asciiTheme="majorHAnsi" w:eastAsia="MS PGothic" w:hAnsiTheme="majorHAnsi" w:cstheme="majorHAnsi" w:hint="eastAsia"/>
                            <w:b/>
                            <w:lang w:eastAsia="ja-JP"/>
                          </w:rPr>
                          <w:t>u</w:t>
                        </w: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</w:rPr>
                          <w:t xml:space="preserve">ser </w:t>
                        </w:r>
                        <w:r>
                          <w:rPr>
                            <w:rFonts w:asciiTheme="majorHAnsi" w:eastAsia="MS PGothic" w:hAnsiTheme="majorHAnsi" w:cstheme="majorHAnsi" w:hint="eastAsia"/>
                            <w:b/>
                            <w:lang w:eastAsia="ja-JP"/>
                          </w:rPr>
                          <w:t>m</w:t>
                        </w: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</w:rPr>
                          <w:t>ode</w:t>
                        </w:r>
                      </w:p>
                    </w:txbxContent>
                  </v:textbox>
                </v:shape>
                <v:shape id="AutoShape 17" o:spid="_x0000_s1154" type="#_x0000_t32" style="position:absolute;left:6711;top:13578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">
                  <v:stroke startarrow="block" endarrow="block"/>
                  <v:shadow color="#eeece1"/>
                </v:shape>
                <v:shape id="Text Box 23" o:spid="_x0000_s1155" type="#_x0000_t202" style="position:absolute;left:6947;top:36227;width:132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">
                  <v:textbox inset="0,0,0,0">
                    <w:txbxContent>
                      <w:p w14:paraId="26240B21" w14:textId="790A0A9C" w:rsidR="00671574" w:rsidRPr="004B76B4" w:rsidRDefault="00671574" w:rsidP="002F55C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Del="007B0290">
                          <w:rPr>
                            <w:rFonts w:ascii="Arial" w:eastAsia="HGPSoeiKakugothicUB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HGPSoeiKakugothicUB" w:hAnsi="Arial" w:cs="Arial"/>
                          </w:rPr>
                          <w:t>ADV7180WBCP32Z</w:t>
                        </w:r>
                      </w:p>
                    </w:txbxContent>
                  </v:textbox>
                </v:shape>
                <v:shape id="Text Box 24" o:spid="_x0000_s1156" type="#_x0000_t202" style="position:absolute;left:27567;top:31178;width:684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">
                  <v:textbox inset="0,0,0,0">
                    <w:txbxContent>
                      <w:p w14:paraId="533A71D9" w14:textId="114609B2" w:rsidR="00671574" w:rsidRPr="004B76B4" w:rsidRDefault="00671574" w:rsidP="002F55C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lang w:eastAsia="ja-JP"/>
                          </w:rPr>
                        </w:pPr>
                        <w:r>
                          <w:rPr>
                            <w:rFonts w:ascii="Arial" w:hAnsi="Arial" w:cs="Arial"/>
                            <w:lang w:eastAsia="ja-JP"/>
                          </w:rPr>
                          <w:t>CS2000</w:t>
                        </w:r>
                      </w:p>
                    </w:txbxContent>
                  </v:textbox>
                </v:shape>
                <v:shape id="AutoShape 33" o:spid="_x0000_s1157" type="#_x0000_t32" style="position:absolute;left:6477;top:28821;width:0;height:2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Xh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ex6Uv6AXLxBwAA//8DAFBLAQItABQABgAIAAAAIQDb4fbL7gAAAIUBAAATAAAAAAAAAAAAAAAA&#10;AAAAAABbQ29udGVudF9UeXBlc10ueG1sUEsBAi0AFAAGAAgAAAAhAFr0LFu/AAAAFQEAAAsAAAAA&#10;AAAAAAAAAAAAHwEAAF9yZWxzLy5yZWxzUEsBAi0AFAAGAAgAAAAhADisheHBAAAA2wAAAA8AAAAA&#10;AAAAAAAAAAAABwIAAGRycy9kb3ducmV2LnhtbFBLBQYAAAAAAwADALcAAAD1AgAAAAA=&#10;"/>
                <v:rect id="Rectangle 20" o:spid="_x0000_s1158" alt="75%" style="position:absolute;left:12426;top:11289;width:36226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" strokeweight="1pt">
                  <v:shadow color="#868686"/>
                  <v:textbox inset="0,0,0,0">
                    <w:txbxContent>
                      <w:p w14:paraId="1582E6A0" w14:textId="77777777" w:rsidR="00671574" w:rsidRPr="00146BFF" w:rsidRDefault="00671574" w:rsidP="002F55CC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Standard I</w:t>
                        </w:r>
                        <w:r w:rsidRPr="00DB4F58"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C Device Interface</w:t>
                        </w:r>
                      </w:p>
                    </w:txbxContent>
                  </v:textbox>
                </v:rect>
                <v:shape id="Text Box 41" o:spid="_x0000_s1159" type="#_x0000_t202" alt="右上がり対角線" style="position:absolute;left:49383;top:33147;width:9144;height:2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" fillcolor="silver" strokeweight="1.25pt">
                  <v:fill r:id="rId11" o:title="" type="pattern"/>
                  <v:textbox inset="0,0,0,0">
                    <w:txbxContent>
                      <w:p w14:paraId="0E2EACCA" w14:textId="77777777" w:rsidR="00671574" w:rsidRPr="00E748B8" w:rsidRDefault="00671574" w:rsidP="002F55CC">
                        <w:pPr>
                          <w:spacing w:after="0" w:line="240" w:lineRule="auto"/>
                          <w:jc w:val="center"/>
                          <w:rPr>
                            <w:rFonts w:asciiTheme="majorHAnsi" w:eastAsia="MS PGothic" w:hAnsiTheme="majorHAnsi" w:cstheme="majorHAnsi"/>
                            <w:b/>
                            <w:sz w:val="18"/>
                            <w:szCs w:val="16"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szCs w:val="18"/>
                            <w:lang w:eastAsia="ja-JP"/>
                          </w:rPr>
                          <w:t>This module</w:t>
                        </w:r>
                      </w:p>
                    </w:txbxContent>
                  </v:textbox>
                </v:shape>
                <v:shape id="Text Box 42" o:spid="_x0000_s1160" type="#_x0000_t202" alt="右上がり対角線" style="position:absolute;left:1758;top:20434;width:46981;height:3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" fillcolor="silver" strokeweight="1.25pt">
                  <v:fill r:id="rId11" o:title="" type="pattern"/>
                  <v:textbox inset="0,0,0,0">
                    <w:txbxContent>
                      <w:p w14:paraId="45AB340F" w14:textId="77777777" w:rsidR="00671574" w:rsidRPr="00146BFF" w:rsidRDefault="00671574" w:rsidP="002F55CC">
                        <w:pPr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Arial" w:eastAsia="MS PGothic" w:hAnsi="Arial" w:cs="Arial"/>
                            <w:sz w:val="22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MS PGothic" w:hAnsi="Arial" w:cs="Arial" w:hint="eastAsia"/>
                            <w:sz w:val="22"/>
                            <w:szCs w:val="22"/>
                            <w:lang w:eastAsia="ja-JP"/>
                          </w:rPr>
                          <w:t>I2C Interface</w:t>
                        </w:r>
                      </w:p>
                    </w:txbxContent>
                  </v:textbox>
                </v:shape>
                <v:shape id="AutoShape 50" o:spid="_x0000_s1161" type="#_x0000_t32" style="position:absolute;left:28809;top:13578;width:3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">
                  <v:stroke startarrow="block" endarrow="block"/>
                </v:shape>
                <v:shape id="Text Box 17" o:spid="_x0000_s1162" type="#_x0000_t202" style="position:absolute;left:1910;top:26530;width:4026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">
                  <v:textbox inset="0,0,0,0">
                    <w:txbxContent>
                      <w:p w14:paraId="142AB9C3" w14:textId="46EEB16E" w:rsidR="00671574" w:rsidRPr="007C150F" w:rsidRDefault="00671574" w:rsidP="002F55CC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0</w:t>
                        </w:r>
                      </w:p>
                    </w:txbxContent>
                  </v:textbox>
                </v:shape>
                <v:shape id="Text Box 17" o:spid="_x0000_s1163" type="#_x0000_t202" style="position:absolute;left:508;top:31120;width:1191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">
                  <v:textbox inset="0,0,0,0">
                    <w:txbxContent>
                      <w:p w14:paraId="70ACE14B" w14:textId="4E19928A" w:rsidR="00671574" w:rsidRPr="007C150F" w:rsidRDefault="00671574" w:rsidP="002F55CC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BW24T01FWM-W</w:t>
                        </w:r>
                      </w:p>
                    </w:txbxContent>
                  </v:textbox>
                </v:shape>
                <v:shape id="Text Box 17" o:spid="_x0000_s1164" type="#_x0000_t202" style="position:absolute;left:14686;top:31124;width:1125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">
                  <v:textbox inset="0,0,0,0">
                    <w:txbxContent>
                      <w:p w14:paraId="05CB1468" w14:textId="4617A035" w:rsidR="00671574" w:rsidRPr="007C150F" w:rsidRDefault="00671574" w:rsidP="002F55CC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ADV7612WBSWZ</w:t>
                        </w:r>
                      </w:p>
                    </w:txbxContent>
                  </v:textbox>
                </v:shape>
                <v:shape id="Text Box 12" o:spid="_x0000_s1165" type="#_x0000_t202" style="position:absolute;left:50526;top:15858;width:7620;height:2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" filled="f" stroked="f">
                  <v:textbox inset="0,0,0,0">
                    <w:txbxContent>
                      <w:p w14:paraId="0D05532E" w14:textId="77777777" w:rsidR="00671574" w:rsidRPr="00E748B8" w:rsidRDefault="00671574" w:rsidP="002F55CC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kernel mode</w:t>
                        </w:r>
                      </w:p>
                    </w:txbxContent>
                  </v:textbox>
                </v:shape>
                <v:shape id="Text Box 12" o:spid="_x0000_s1166" type="#_x0000_t202" style="position:absolute;left:50526;top:2955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" filled="f" stroked="f">
                  <v:textbox inset="0,0,0,0">
                    <w:txbxContent>
                      <w:p w14:paraId="6CC496CA" w14:textId="77777777" w:rsidR="00671574" w:rsidRPr="00E748B8" w:rsidRDefault="00671574" w:rsidP="002F55CC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hardware</w:t>
                        </w:r>
                      </w:p>
                    </w:txbxContent>
                  </v:textbox>
                </v:shape>
                <v:shape id="AutoShape 18" o:spid="_x0000_s1167" type="#_x0000_t22" style="position:absolute;left:14473;top:5108;width:652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" strokeweight="1pt">
                  <v:shadow color="#868686"/>
                  <v:textbox inset="0,0,0,0">
                    <w:txbxContent>
                      <w:p w14:paraId="2F507D83" w14:textId="1369F68F" w:rsidR="00671574" w:rsidRPr="00146BFF" w:rsidRDefault="00671574" w:rsidP="002F55CC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18"/>
                          </w:rPr>
                        </w:pPr>
                        <w:r w:rsidRPr="00146BFF">
                          <w:rPr>
                            <w:rFonts w:ascii="Arial" w:hAnsi="Arial" w:cs="Arial"/>
                            <w:color w:val="000000"/>
                            <w:sz w:val="20"/>
                            <w:szCs w:val="18"/>
                          </w:rPr>
                          <w:t>/dev/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18"/>
                          </w:rPr>
                          <w:t>i2c-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AutoShape 18" o:spid="_x0000_s1168" type="#_x0000_t22" style="position:absolute;left:22699;top:5194;width:65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" strokecolor="gray [1629]" strokeweight="1pt">
                  <v:stroke dashstyle="dash"/>
                  <v:shadow color="#868686"/>
                  <v:textbox inset="0,0,0,0">
                    <w:txbxContent>
                      <w:p w14:paraId="1CFD8944" w14:textId="6324959A" w:rsidR="00671574" w:rsidRPr="00DF7F77" w:rsidRDefault="00671574" w:rsidP="002F55CC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18"/>
                          </w:rPr>
                        </w:pPr>
                        <w:r w:rsidRPr="00DF7F77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18"/>
                          </w:rPr>
                          <w:t>/dev/i2c-</w:t>
                        </w:r>
                        <w:r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line id="Line 33" o:spid="_x0000_s1169" style="position:absolute;visibility:visible;mso-wrap-style:square" from="17836,2908" to="17836,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">
                  <v:stroke startarrow="block" endarrow="block"/>
                  <v:shadow color="#eeece1"/>
                </v:line>
                <v:line id="Line 33" o:spid="_x0000_s1170" style="position:absolute;visibility:visible;mso-wrap-style:square" from="26031,2908" to="26031,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" strokecolor="gray [1629]">
                  <v:stroke startarrow="block" endarrow="block"/>
                  <v:shadow color="#eeece1"/>
                </v:line>
                <v:rect id="Rectangle 20" o:spid="_x0000_s1171" alt="75%" style="position:absolute;left:1758;top:15862;width:46981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" strokeweight="1pt">
                  <v:shadow color="#868686"/>
                  <v:textbox inset="0,0,0,0">
                    <w:txbxContent>
                      <w:p w14:paraId="025225CA" w14:textId="77777777" w:rsidR="00671574" w:rsidRPr="00146BFF" w:rsidRDefault="00671574" w:rsidP="002F55CC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Standard I</w:t>
                        </w:r>
                        <w:r w:rsidRPr="00DB4F58"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C Core Interface</w:t>
                        </w:r>
                      </w:p>
                    </w:txbxContent>
                  </v:textbox>
                </v:rect>
                <v:shape id="AutoShape 40" o:spid="_x0000_s1172" type="#_x0000_t32" style="position:absolute;left:17836;top:8242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">
                  <v:stroke startarrow="block" endarrow="block"/>
                </v:shape>
                <v:shape id="AutoShape 40" o:spid="_x0000_s1173" type="#_x0000_t32" style="position:absolute;left:26031;top:8242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" strokecolor="gray [1629]">
                  <v:stroke startarrow="block" endarrow="block"/>
                </v:shape>
                <v:shape id="AutoShape 50" o:spid="_x0000_s1174" type="#_x0000_t32" style="position:absolute;left:23475;top:18150;width:3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">
                  <v:stroke startarrow="block" endarrow="block"/>
                </v:shape>
                <v:shape id="Text Box 17" o:spid="_x0000_s1175" type="#_x0000_t202" style="position:absolute;left:29500;top:36228;width:12396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">
                  <v:textbox inset="0,0,0,0">
                    <w:txbxContent>
                      <w:p w14:paraId="6DB1CB5C" w14:textId="0D8C23FE" w:rsidR="00671574" w:rsidRPr="007C150F" w:rsidRDefault="00671574" w:rsidP="002F55CC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 w:rsidRPr="007B0290"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ADV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7511WBSWZ</w:t>
                        </w:r>
                      </w:p>
                    </w:txbxContent>
                  </v:textbox>
                </v:shape>
                <v:shape id="Text Box 17" o:spid="_x0000_s1176" type="#_x0000_t202" style="position:absolute;left:43352;top:26533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">
                  <v:textbox inset="0,0,0,0">
                    <w:txbxContent>
                      <w:p w14:paraId="459D7A57" w14:textId="3C849CC0" w:rsidR="00671574" w:rsidRPr="007C150F" w:rsidRDefault="00671574" w:rsidP="002F55CC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1</w:t>
                        </w: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 xml:space="preserve"> ~ 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3</w:t>
                        </w:r>
                      </w:p>
                    </w:txbxContent>
                  </v:textbox>
                </v:shape>
                <v:shape id="AutoShape 32" o:spid="_x0000_s1177" type="#_x0000_t32" style="position:absolute;left:13883;top:23465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">
                  <v:stroke startarrow="block" endarrow="block"/>
                </v:shape>
                <v:shape id="AutoShape 32" o:spid="_x0000_s1178" type="#_x0000_t32" style="position:absolute;left:47162;top:23482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">
                  <v:stroke startarrow="block" endarrow="block"/>
                </v:shape>
                <v:shape id="AutoShape 33" o:spid="_x0000_s1179" type="#_x0000_t32" style="position:absolute;left:18680;top:28825;width:0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O3l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0xx+n0kXyOUPAAAA//8DAFBLAQItABQABgAIAAAAIQDb4fbL7gAAAIUBAAATAAAAAAAAAAAA&#10;AAAAAAAAAABbQ29udGVudF9UeXBlc10ueG1sUEsBAi0AFAAGAAgAAAAhAFr0LFu/AAAAFQEAAAsA&#10;AAAAAAAAAAAAAAAAHwEAAF9yZWxzLy5yZWxzUEsBAi0AFAAGAAgAAAAhAHtI7eXEAAAA3AAAAA8A&#10;AAAAAAAAAAAAAAAABwIAAGRycy9kb3ducmV2LnhtbFBLBQYAAAAAAwADALcAAAD4AgAAAAA=&#10;"/>
                <v:shape id="AutoShape 33" o:spid="_x0000_s1180" type="#_x0000_t32" style="position:absolute;left:13547;top:28776;width:0;height:7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"/>
                <v:shape id="AutoShape 33" o:spid="_x0000_s1181" type="#_x0000_t32" style="position:absolute;left:31089;top:28816;width:0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059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T/eQL/z6QL5OIPAAD//wMAUEsBAi0AFAAGAAgAAAAhANvh9svuAAAAhQEAABMAAAAAAAAAAAAA&#10;AAAAAAAAAFtDb250ZW50X1R5cGVzXS54bWxQSwECLQAUAAYACAAAACEAWvQsW78AAAAVAQAACwAA&#10;AAAAAAAAAAAAAAAfAQAAX3JlbHMvLnJlbHNQSwECLQAUAAYACAAAACEAaz9OfcMAAADcAAAADwAA&#10;AAAAAAAAAAAAAAAHAgAAZHJzL2Rvd25yZXYueG1sUEsFBgAAAAADAAMAtwAAAPcCAAAAAA==&#10;"/>
                <v:shape id="AutoShape 33" o:spid="_x0000_s1182" type="#_x0000_t32" style="position:absolute;left:35460;top:28816;width:0;height:7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"/>
                <v:shape id="Text Box 24" o:spid="_x0000_s1183" type="#_x0000_t202" style="position:absolute;left:36486;top:31102;width:766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">
                  <v:textbox inset="0,0,0,0">
                    <w:txbxContent>
                      <w:p w14:paraId="3A4AA67A" w14:textId="467E36E9" w:rsidR="00671574" w:rsidRPr="004B76B4" w:rsidRDefault="00671574" w:rsidP="002F55C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lang w:eastAsia="ja-JP"/>
                          </w:rPr>
                        </w:pPr>
                        <w:r>
                          <w:rPr>
                            <w:rFonts w:ascii="Arial" w:hAnsi="Arial" w:cs="Arial"/>
                            <w:lang w:eastAsia="ja-JP"/>
                          </w:rPr>
                          <w:t>AK4613</w:t>
                        </w:r>
                      </w:p>
                    </w:txbxContent>
                  </v:textbox>
                </v:shape>
                <v:shape id="AutoShape 33" o:spid="_x0000_s1184" type="#_x0000_t32" style="position:absolute;left:40278;top:28803;width:0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"/>
                <v:shape id="AutoShape 18" o:spid="_x0000_s1185" type="#_x0000_t22" style="position:absolute;left:39538;top:5108;width:680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" strokecolor="gray [1629]" strokeweight="1pt">
                  <v:stroke dashstyle="dash"/>
                  <v:shadow color="#868686"/>
                  <v:textbox inset="0,0,0,0">
                    <w:txbxContent>
                      <w:p w14:paraId="50EEB72D" w14:textId="730D5538" w:rsidR="00671574" w:rsidRPr="00DF7F77" w:rsidRDefault="00671574" w:rsidP="002F55CC">
                        <w:pPr>
                          <w:pStyle w:val="NormalWeb"/>
                          <w:jc w:val="center"/>
                          <w:rPr>
                            <w:color w:val="7F7F7F" w:themeColor="text1" w:themeTint="80"/>
                          </w:rPr>
                        </w:pPr>
                        <w:r w:rsidRPr="00DF7F77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</w:t>
                        </w:r>
                        <w:r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line id="Line 33" o:spid="_x0000_s1186" style="position:absolute;visibility:visible;mso-wrap-style:square" from="43143,2822" to="43143,5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" strokecolor="gray [1629]">
                  <v:stroke startarrow="block" endarrow="block"/>
                  <v:shadow color="#eeece1"/>
                </v:line>
                <v:shape id="AutoShape 40" o:spid="_x0000_s1187" type="#_x0000_t32" style="position:absolute;left:43143;top:8156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" strokecolor="gray [1629]">
                  <v:stroke startarrow="block" endarrow="block"/>
                </v:shape>
                <v:shape id="AutoShape 18" o:spid="_x0000_s1188" type="#_x0000_t22" style="position:absolute;left:31038;top:5212;width:652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" strokecolor="gray [1629]" strokeweight="1pt">
                  <v:stroke dashstyle="dash"/>
                  <v:shadow color="#868686"/>
                  <v:textbox inset="0,0,0,0">
                    <w:txbxContent>
                      <w:p w14:paraId="34D8E0B3" w14:textId="618B379C" w:rsidR="00671574" w:rsidRPr="00146BFF" w:rsidRDefault="00671574" w:rsidP="009F2C86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  <w:sz w:val="20"/>
                            <w:szCs w:val="18"/>
                          </w:rPr>
                        </w:pPr>
                        <w:r w:rsidRPr="009F2C86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/dev/i2c-2</w:t>
                        </w:r>
                      </w:p>
                    </w:txbxContent>
                  </v:textbox>
                </v:shape>
                <v:line id="Line 33" o:spid="_x0000_s1189" style="position:absolute;visibility:visible;mso-wrap-style:square" from="34506,2993" to="34506,5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" strokecolor="gray [1629]">
                  <v:stroke startarrow="block" endarrow="block"/>
                  <v:shadow color="#eeece1"/>
                </v:line>
                <v:shape id="AutoShape 40" o:spid="_x0000_s1190" type="#_x0000_t32" style="position:absolute;left:34506;top:8327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" strokecolor="gray [1629]">
                  <v:stroke startarrow="block" endarrow="block"/>
                </v:shape>
                <w10:anchorlock/>
              </v:group>
            </w:pict>
          </mc:Fallback>
        </mc:AlternateContent>
      </w:r>
    </w:p>
    <w:p w14:paraId="67619013" w14:textId="6F159438" w:rsidR="002F55CC" w:rsidRDefault="002F55CC" w:rsidP="002F55CC">
      <w:pPr>
        <w:pStyle w:val="figuretitle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9253CE">
        <w:rPr>
          <w:noProof/>
        </w:rPr>
        <w:t>3</w:t>
      </w:r>
      <w:r>
        <w:rPr>
          <w:noProof/>
        </w:rPr>
        <w:fldChar w:fldCharType="end"/>
      </w:r>
      <w:r>
        <w:noBreakHyphen/>
      </w:r>
      <w:proofErr w:type="gramStart"/>
      <w:r w:rsidR="001B60A5">
        <w:rPr>
          <w:noProof/>
        </w:rPr>
        <w:t>3</w:t>
      </w:r>
      <w:r>
        <w:t xml:space="preserve">  </w:t>
      </w:r>
      <w:r w:rsidRPr="003064BD">
        <w:t>I</w:t>
      </w:r>
      <w:proofErr w:type="gramEnd"/>
      <w:r w:rsidRPr="003064BD">
        <w:t xml:space="preserve">2C Driver </w:t>
      </w:r>
      <w:r>
        <w:t>Module configuration (R-Car</w:t>
      </w:r>
      <w:r w:rsidR="00AD5B0E">
        <w:t xml:space="preserve"> D3</w:t>
      </w:r>
      <w:r>
        <w:t>)</w:t>
      </w:r>
    </w:p>
    <w:p w14:paraId="0C93CF28" w14:textId="0FDFF09C" w:rsidR="002F55CC" w:rsidRDefault="002F55CC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1D1E44C0" w14:textId="77777777" w:rsidR="003064BD" w:rsidRDefault="003064BD" w:rsidP="001E3BC1">
      <w:pPr>
        <w:rPr>
          <w:lang w:eastAsia="ja-JP"/>
        </w:rPr>
      </w:pPr>
    </w:p>
    <w:p w14:paraId="726B76D5" w14:textId="1ABE4E79" w:rsidR="00C560FB" w:rsidRDefault="00C560FB" w:rsidP="00C560FB">
      <w:pPr>
        <w:rPr>
          <w:lang w:eastAsia="ja-JP"/>
        </w:rPr>
      </w:pPr>
      <w:r w:rsidRPr="001509AB">
        <w:rPr>
          <w:lang w:eastAsia="ja-JP"/>
        </w:rPr>
        <w:t xml:space="preserve">In the case of R-Car </w:t>
      </w:r>
      <w:r>
        <w:rPr>
          <w:lang w:eastAsia="ja-JP"/>
        </w:rPr>
        <w:t>V3U</w:t>
      </w:r>
      <w:r w:rsidRPr="001509AB">
        <w:rPr>
          <w:lang w:eastAsia="ja-JP"/>
        </w:rPr>
        <w:t xml:space="preserve"> </w:t>
      </w:r>
      <w:r w:rsidRPr="001E6D2E">
        <w:rPr>
          <w:lang w:eastAsia="ja-JP"/>
        </w:rPr>
        <w:t>System Evaluation Board</w:t>
      </w:r>
      <w:r>
        <w:rPr>
          <w:rFonts w:hint="eastAsia"/>
          <w:lang w:eastAsia="ja-JP"/>
        </w:rPr>
        <w:t xml:space="preserve">, </w:t>
      </w:r>
      <w:r w:rsidRPr="001509AB">
        <w:rPr>
          <w:lang w:eastAsia="ja-JP"/>
        </w:rPr>
        <w:t>you can control the connected device using the /dev/i2c-</w:t>
      </w:r>
      <w:r>
        <w:rPr>
          <w:lang w:eastAsia="ja-JP"/>
        </w:rPr>
        <w:t>0</w:t>
      </w:r>
      <w:r w:rsidR="009C523A">
        <w:rPr>
          <w:lang w:eastAsia="ja-JP"/>
        </w:rPr>
        <w:t xml:space="preserve"> or </w:t>
      </w:r>
      <w:r w:rsidR="009C523A" w:rsidRPr="001509AB">
        <w:rPr>
          <w:lang w:eastAsia="ja-JP"/>
        </w:rPr>
        <w:t>/dev/i2c-</w:t>
      </w:r>
      <w:proofErr w:type="gramStart"/>
      <w:r w:rsidR="009C523A">
        <w:rPr>
          <w:lang w:eastAsia="ja-JP"/>
        </w:rPr>
        <w:t>1</w:t>
      </w:r>
      <w:proofErr w:type="gramEnd"/>
    </w:p>
    <w:p w14:paraId="1FBABFD8" w14:textId="77777777" w:rsidR="00C560FB" w:rsidRPr="00E748B8" w:rsidRDefault="00C560FB" w:rsidP="00C560FB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89656F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75BBEDF2" wp14:editId="73DA0B19">
                <wp:extent cx="5930900" cy="4024630"/>
                <wp:effectExtent l="0" t="0" r="0" b="0"/>
                <wp:docPr id="86" name="キャンバス 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  <a:prstDash val="solid"/>
                        </a:ln>
                      </wpc:whole>
                      <wps:wsp>
                        <wps:cNvPr id="2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9317" y="60730"/>
                            <a:ext cx="4694608" cy="230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D7C67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0C0740" w14:textId="77777777" w:rsidR="00671574" w:rsidRPr="00DB4F58" w:rsidRDefault="00671574" w:rsidP="00C560FB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Theme="majorHAnsi" w:eastAsia="MS PGothic" w:hAnsiTheme="majorHAnsi" w:cstheme="majorHAnsi"/>
                                </w:rPr>
                              </w:pPr>
                              <w:r w:rsidRPr="00DB4F58">
                                <w:rPr>
                                  <w:rFonts w:asciiTheme="majorHAnsi" w:eastAsia="MS PGothic" w:hAnsiTheme="majorHAnsi" w:cstheme="majorHAnsi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60879" y="510911"/>
                            <a:ext cx="589244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BA1CA5" w14:textId="77777777" w:rsidR="00671574" w:rsidRPr="0089656F" w:rsidRDefault="00671574" w:rsidP="00C560FB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8"/>
                                </w:rPr>
                              </w:pPr>
                              <w:r w:rsidRPr="0089656F">
                                <w:rPr>
                                  <w:rFonts w:ascii="Arial" w:hAnsi="Arial" w:cs="Arial"/>
                                  <w:sz w:val="20"/>
                                  <w:szCs w:val="18"/>
                                </w:rPr>
                                <w:t>/dev/i2c-0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5895" y="1128964"/>
                            <a:ext cx="860072" cy="229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70A17" w14:textId="77777777" w:rsidR="00671574" w:rsidRPr="00DB4F58" w:rsidRDefault="00671574" w:rsidP="00C560FB">
                              <w:pPr>
                                <w:pStyle w:val="NormalWeb"/>
                                <w:autoSpaceDE/>
                                <w:autoSpaceDN/>
                                <w:spacing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0"/>
                                </w:rPr>
                              </w:pPr>
                              <w:r w:rsidRPr="00DB4F58">
                                <w:rPr>
                                  <w:rFonts w:ascii="Arial" w:eastAsia="MS PGothic" w:hAnsi="Arial" w:cs="Arial" w:hint="eastAsia"/>
                                  <w:sz w:val="20"/>
                                </w:rPr>
                                <w:t>Kernel Modul</w:t>
                              </w:r>
                              <w:r>
                                <w:rPr>
                                  <w:rFonts w:ascii="Arial" w:eastAsia="MS PGothic" w:hAnsi="Arial" w:cs="Arial" w:hint="eastAsia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2" name="Line 33"/>
                        <wps:cNvCnPr/>
                        <wps:spPr bwMode="auto">
                          <a:xfrm>
                            <a:off x="997706" y="287761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073" y="977965"/>
                            <a:ext cx="5334000" cy="21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12"/>
                        <wps:cNvCnPr/>
                        <wps:spPr bwMode="auto">
                          <a:xfrm>
                            <a:off x="20073" y="2502447"/>
                            <a:ext cx="5334000" cy="28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147585" y="528057"/>
                            <a:ext cx="762001" cy="228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E26A7" w14:textId="77777777" w:rsidR="00671574" w:rsidRPr="00E748B8" w:rsidRDefault="00671574" w:rsidP="00C560FB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PGothic" w:hAnsiTheme="majorHAnsi" w:cstheme="majorHAnsi" w:hint="eastAsia"/>
                                  <w:b/>
                                  <w:lang w:eastAsia="ja-JP"/>
                                </w:rPr>
                                <w:t>u</w:t>
                              </w: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</w:rPr>
                                <w:t xml:space="preserve">ser </w:t>
                              </w:r>
                              <w:r>
                                <w:rPr>
                                  <w:rFonts w:asciiTheme="majorHAnsi" w:eastAsia="MS PGothic" w:hAnsiTheme="majorHAnsi" w:cstheme="majorHAnsi" w:hint="eastAsia"/>
                                  <w:b/>
                                  <w:lang w:eastAsia="ja-JP"/>
                                </w:rPr>
                                <w:t>m</w:t>
                              </w: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</w:rPr>
                                <w:t>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1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671195" y="1357891"/>
                            <a:ext cx="2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7816" y="821231"/>
                            <a:ext cx="938350" cy="3056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69968" y="3139273"/>
                            <a:ext cx="647443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6B88B" w14:textId="77777777" w:rsidR="00671574" w:rsidRPr="004B76B4" w:rsidRDefault="00671574" w:rsidP="00C560FB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7B0290">
                                <w:rPr>
                                  <w:rFonts w:ascii="Arial" w:eastAsia="HGPSoeiKakugothicUB" w:hAnsi="Arial" w:cs="Arial"/>
                                </w:rPr>
                                <w:t>PCA9654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225443" y="2348612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20" descr="75%"/>
                        <wps:cNvSpPr>
                          <a:spLocks noChangeArrowheads="1"/>
                        </wps:cNvSpPr>
                        <wps:spPr bwMode="auto">
                          <a:xfrm>
                            <a:off x="1125822" y="1128990"/>
                            <a:ext cx="3739475" cy="228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96DD39" w14:textId="77777777" w:rsidR="00671574" w:rsidRPr="00146BFF" w:rsidRDefault="00671574" w:rsidP="00C560FB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Standard I</w:t>
                              </w:r>
                              <w:r w:rsidRPr="00DB4F58"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C Device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" name="Line 37"/>
                        <wps:cNvCnPr/>
                        <wps:spPr bwMode="auto">
                          <a:xfrm>
                            <a:off x="357309" y="28240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930047" y="821056"/>
                            <a:ext cx="627797" cy="314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41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4938395" y="3314700"/>
                            <a:ext cx="914400" cy="229174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CD433" w14:textId="77777777" w:rsidR="00671574" w:rsidRPr="00E748B8" w:rsidRDefault="00671574" w:rsidP="00C560FB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PGothic" w:hAnsiTheme="majorHAnsi" w:cstheme="majorHAnsi"/>
                                  <w:b/>
                                  <w:sz w:val="18"/>
                                  <w:szCs w:val="16"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szCs w:val="18"/>
                                  <w:lang w:eastAsia="ja-JP"/>
                                </w:rPr>
                                <w:t>This module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Text Box 42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175895" y="2043491"/>
                            <a:ext cx="4698030" cy="303067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90FA81" w14:textId="77777777" w:rsidR="00671574" w:rsidRPr="00146BFF" w:rsidRDefault="00671574" w:rsidP="00C560FB">
                              <w:pPr>
                                <w:autoSpaceDE/>
                                <w:autoSpaceDN/>
                                <w:spacing w:after="0"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2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MS PGothic" w:hAnsi="Arial" w:cs="Arial" w:hint="eastAsia"/>
                                  <w:sz w:val="22"/>
                                  <w:szCs w:val="22"/>
                                  <w:lang w:eastAsia="ja-JP"/>
                                </w:rPr>
                                <w:t>I2C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0995" y="1357822"/>
                            <a:ext cx="3175" cy="228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66900" y="2660896"/>
                            <a:ext cx="1914661" cy="252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B7514" w14:textId="1D20D939" w:rsidR="00671574" w:rsidRPr="007C150F" w:rsidRDefault="00671574" w:rsidP="00C560FB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696" y="1585890"/>
                            <a:ext cx="762000" cy="22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65563" w14:textId="77777777" w:rsidR="00671574" w:rsidRPr="00E748B8" w:rsidRDefault="00671574" w:rsidP="00C560FB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696" y="2955844"/>
                            <a:ext cx="762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3C57E" w14:textId="77777777" w:rsidR="00671574" w:rsidRPr="00E748B8" w:rsidRDefault="00671574" w:rsidP="00C560FB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Line 33"/>
                        <wps:cNvCnPr/>
                        <wps:spPr bwMode="auto">
                          <a:xfrm>
                            <a:off x="2283487" y="279035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33"/>
                        <wps:cNvCnPr/>
                        <wps:spPr bwMode="auto">
                          <a:xfrm>
                            <a:off x="2925185" y="282287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Rectangle 20" descr="75%"/>
                        <wps:cNvSpPr>
                          <a:spLocks noChangeArrowheads="1"/>
                        </wps:cNvSpPr>
                        <wps:spPr bwMode="auto">
                          <a:xfrm>
                            <a:off x="175895" y="1586230"/>
                            <a:ext cx="4698030" cy="228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5EBDA5" w14:textId="77777777" w:rsidR="00671574" w:rsidRPr="00146BFF" w:rsidRDefault="00671574" w:rsidP="00C560FB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Standard I</w:t>
                              </w:r>
                              <w:r w:rsidRPr="00DB4F58"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C Core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88772" y="825312"/>
                            <a:ext cx="0" cy="304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934484" y="821452"/>
                            <a:ext cx="0" cy="304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7595" y="1815026"/>
                            <a:ext cx="3175" cy="228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781175" y="3153712"/>
                            <a:ext cx="826142" cy="3809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BB04F" w14:textId="103A2A44" w:rsidR="00671574" w:rsidRPr="007C150F" w:rsidRDefault="00671574" w:rsidP="00C560FB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MAX</w:t>
                              </w:r>
                              <w:r w:rsidRPr="009C523A"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96712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252686" y="2653363"/>
                            <a:ext cx="1157514" cy="228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CC71E" w14:textId="5B5FB619" w:rsidR="00671574" w:rsidRPr="007C150F" w:rsidRDefault="00671574" w:rsidP="00C560FB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2</w:t>
                              </w: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 xml:space="preserve"> ~ 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796357" y="2340342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716237" y="2348230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220835" y="2906995"/>
                            <a:ext cx="0" cy="2467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3"/>
                        <wps:cNvCnPr/>
                        <wps:spPr bwMode="auto">
                          <a:xfrm>
                            <a:off x="4189620" y="290869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4198369" y="824799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69968" y="2663585"/>
                            <a:ext cx="657738" cy="231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DE07A8" w14:textId="77777777" w:rsidR="00671574" w:rsidRPr="007C150F" w:rsidRDefault="00671574" w:rsidP="00C560FB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0</w:t>
                              </w:r>
                              <w:r>
                                <w:rPr>
                                  <w:rFonts w:ascii="Arial" w:eastAsia="HGPSoeiKakugothicUB" w:hAnsi="Arial" w:cs="Arial" w:hint="eastAsia"/>
                                  <w:szCs w:val="22"/>
                                  <w:lang w:eastAsia="ja-JP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708555" y="511366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1E75A4" w14:textId="77777777" w:rsidR="00671574" w:rsidRPr="00466CEF" w:rsidRDefault="00671574" w:rsidP="00C560FB">
                              <w:pPr>
                                <w:pStyle w:val="NormalWeb"/>
                                <w:jc w:val="center"/>
                              </w:pPr>
                              <w:r w:rsidRPr="00466CE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/dev/i2c-1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348106" y="507705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5FDC63" w14:textId="77777777" w:rsidR="00671574" w:rsidRPr="00466CEF" w:rsidRDefault="00671574" w:rsidP="00C560FB">
                              <w:pPr>
                                <w:pStyle w:val="NormalWeb"/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 w:rsidRPr="009C523A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998229" y="518277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7746F4" w14:textId="77C2692D" w:rsidR="00671574" w:rsidRPr="00466CEF" w:rsidRDefault="00671574" w:rsidP="00C560FB">
                              <w:pPr>
                                <w:pStyle w:val="NormalWeb"/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 w:rsidRPr="00466CE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5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637780" y="513282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B5A8C8" w14:textId="77777777" w:rsidR="00671574" w:rsidRDefault="00671574" w:rsidP="00C560FB">
                              <w:pPr>
                                <w:pStyle w:val="NormalWeb"/>
                                <w:jc w:val="center"/>
                              </w:pPr>
                              <w:r w:rsidRPr="0089656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6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277332" y="512991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3C43F" w14:textId="77777777" w:rsidR="00671574" w:rsidRDefault="00671574" w:rsidP="00C560FB">
                              <w:pPr>
                                <w:pStyle w:val="NormalWeb"/>
                                <w:jc w:val="center"/>
                              </w:pPr>
                              <w:r w:rsidRPr="0089656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906312" y="516652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281C2" w14:textId="77777777" w:rsidR="00671574" w:rsidRPr="0089656F" w:rsidRDefault="00671574" w:rsidP="00C560FB">
                              <w:pPr>
                                <w:pStyle w:val="NormalWeb"/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 w:rsidRPr="0089656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/dev/i2c-6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9" name="Line 33"/>
                        <wps:cNvCnPr/>
                        <wps:spPr bwMode="auto">
                          <a:xfrm>
                            <a:off x="1635430" y="282766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1644952" y="825895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3574582" y="824799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3"/>
                        <wps:cNvCnPr/>
                        <wps:spPr bwMode="auto">
                          <a:xfrm>
                            <a:off x="3565691" y="27910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148798"/>
                            <a:ext cx="1013524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4A05B" w14:textId="01D9D1F9" w:rsidR="00671574" w:rsidRDefault="00671574" w:rsidP="00C560FB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SN</w:t>
                              </w:r>
                              <w:r w:rsidRPr="009C523A"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65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DSI</w:t>
                              </w:r>
                              <w:r w:rsidRPr="009C523A"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5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191637" y="2894700"/>
                            <a:ext cx="0" cy="2393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2200570" y="2918520"/>
                            <a:ext cx="0" cy="2463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BBEDF2" id="_x0000_s1191" editas="canvas" style="width:467pt;height:316.9pt;mso-position-horizontal-relative:char;mso-position-vertical-relative:line" coordsize="59309,40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">
                <v:shape id="_x0000_s1192" type="#_x0000_t75" style="position:absolute;width:59309;height:40246;visibility:visible;mso-wrap-style:square">
                  <v:fill o:detectmouseclick="t"/>
                  <v:path o:connecttype="none"/>
                </v:shape>
                <v:rect id="Rectangle 4" o:spid="_x0000_s1193" style="position:absolute;left:1793;top:607;width:46946;height:2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" filled="f" fillcolor="#fd7c67">
                  <v:shadow color="#eeece1"/>
                  <v:textbox inset="0,0,0,0">
                    <w:txbxContent>
                      <w:p w14:paraId="310C0740" w14:textId="77777777" w:rsidR="00671574" w:rsidRPr="00DB4F58" w:rsidRDefault="00671574" w:rsidP="00C560FB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Theme="majorHAnsi" w:eastAsia="MS PGothic" w:hAnsiTheme="majorHAnsi" w:cstheme="majorHAnsi"/>
                          </w:rPr>
                        </w:pPr>
                        <w:r w:rsidRPr="00DB4F58">
                          <w:rPr>
                            <w:rFonts w:asciiTheme="majorHAnsi" w:eastAsia="MS PGothic" w:hAnsiTheme="majorHAnsi" w:cstheme="majorHAnsi"/>
                          </w:rPr>
                          <w:t>Application</w:t>
                        </w:r>
                      </w:p>
                    </w:txbxContent>
                  </v:textbox>
                </v:rect>
                <v:shape id="AutoShape 18" o:spid="_x0000_s1194" type="#_x0000_t22" style="position:absolute;left:608;top:5109;width:589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" strokecolor="black [3213]" strokeweight="1pt">
                  <v:shadow color="#868686"/>
                  <v:textbox inset="0,0,0,0">
                    <w:txbxContent>
                      <w:p w14:paraId="5FBA1CA5" w14:textId="77777777" w:rsidR="00671574" w:rsidRPr="0089656F" w:rsidRDefault="00671574" w:rsidP="00C560FB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18"/>
                          </w:rPr>
                        </w:pPr>
                        <w:r w:rsidRPr="0089656F">
                          <w:rPr>
                            <w:rFonts w:ascii="Arial" w:hAnsi="Arial" w:cs="Arial"/>
                            <w:sz w:val="20"/>
                            <w:szCs w:val="18"/>
                          </w:rPr>
                          <w:t>/dev/i2c-0</w:t>
                        </w:r>
                      </w:p>
                    </w:txbxContent>
                  </v:textbox>
                </v:shape>
                <v:rect id="Rectangle 5" o:spid="_x0000_s1195" style="position:absolute;left:1758;top:11289;width:8601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">
                  <v:textbox inset="0,0,0,0">
                    <w:txbxContent>
                      <w:p w14:paraId="7FB70A17" w14:textId="77777777" w:rsidR="00671574" w:rsidRPr="00DB4F58" w:rsidRDefault="00671574" w:rsidP="00C560FB">
                        <w:pPr>
                          <w:pStyle w:val="NormalWeb"/>
                          <w:autoSpaceDE/>
                          <w:autoSpaceDN/>
                          <w:spacing w:line="240" w:lineRule="auto"/>
                          <w:jc w:val="center"/>
                          <w:rPr>
                            <w:rFonts w:ascii="Arial" w:eastAsia="MS PGothic" w:hAnsi="Arial" w:cs="Arial"/>
                            <w:sz w:val="20"/>
                          </w:rPr>
                        </w:pPr>
                        <w:r w:rsidRPr="00DB4F58">
                          <w:rPr>
                            <w:rFonts w:ascii="Arial" w:eastAsia="MS PGothic" w:hAnsi="Arial" w:cs="Arial" w:hint="eastAsia"/>
                            <w:sz w:val="20"/>
                          </w:rPr>
                          <w:t>Kernel Modul</w:t>
                        </w:r>
                        <w:r>
                          <w:rPr>
                            <w:rFonts w:ascii="Arial" w:eastAsia="MS PGothic" w:hAnsi="Arial" w:cs="Arial" w:hint="eastAsia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line id="Line 33" o:spid="_x0000_s1196" style="position:absolute;visibility:visible;mso-wrap-style:square" from="9977,2877" to="9977,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" strokecolor="black [3213]">
                  <v:stroke startarrow="block" endarrow="block"/>
                  <v:shadow color="#eeece1"/>
                </v:line>
                <v:line id="Line 7" o:spid="_x0000_s1197" style="position:absolute;visibility:visible;mso-wrap-style:square" from="200,9779" to="53540,9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+/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kz7D75l4BOT+BwAA//8DAFBLAQItABQABgAIAAAAIQDb4fbL7gAAAIUBAAATAAAAAAAAAAAA&#10;AAAAAAAAAABbQ29udGVudF9UeXBlc10ueG1sUEsBAi0AFAAGAAgAAAAhAFr0LFu/AAAAFQEAAAsA&#10;AAAAAAAAAAAAAAAAHwEAAF9yZWxzLy5yZWxzUEsBAi0AFAAGAAgAAAAhAOq9j7/EAAAA3AAAAA8A&#10;AAAAAAAAAAAAAAAABwIAAGRycy9kb3ducmV2LnhtbFBLBQYAAAAAAwADALcAAAD4AgAAAAA=&#10;" strokeweight="2.25pt"/>
                <v:line id="Line 12" o:spid="_x0000_s1198" style="position:absolute;visibility:visible;mso-wrap-style:square" from="200,25024" to="53540,2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JQ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sniG3zPpCMj1HQAA//8DAFBLAQItABQABgAIAAAAIQDb4fbL7gAAAIUBAAATAAAAAAAAAAAA&#10;AAAAAAAAAABbQ29udGVudF9UeXBlc10ueG1sUEsBAi0AFAAGAAgAAAAhAFr0LFu/AAAAFQEAAAsA&#10;AAAAAAAAAAAAAAAAHwEAAF9yZWxzLy5yZWxzUEsBAi0AFAAGAAgAAAAhAAoYslDEAAAA3AAAAA8A&#10;AAAAAAAAAAAAAAAABwIAAGRycy9kb3ducmV2LnhtbFBLBQYAAAAAAwADALcAAAD4AgAAAAA=&#10;" strokeweight="2.25pt"/>
                <v:shape id="Text Box 12" o:spid="_x0000_s1199" type="#_x0000_t202" style="position:absolute;left:51475;top:5280;width:7620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" filled="f" stroked="f">
                  <v:textbox inset="0,0,0,0">
                    <w:txbxContent>
                      <w:p w14:paraId="41DE26A7" w14:textId="77777777" w:rsidR="00671574" w:rsidRPr="00E748B8" w:rsidRDefault="00671574" w:rsidP="00C560FB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>
                          <w:rPr>
                            <w:rFonts w:asciiTheme="majorHAnsi" w:eastAsia="MS PGothic" w:hAnsiTheme="majorHAnsi" w:cstheme="majorHAnsi" w:hint="eastAsia"/>
                            <w:b/>
                            <w:lang w:eastAsia="ja-JP"/>
                          </w:rPr>
                          <w:t>u</w:t>
                        </w: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</w:rPr>
                          <w:t xml:space="preserve">ser </w:t>
                        </w:r>
                        <w:r>
                          <w:rPr>
                            <w:rFonts w:asciiTheme="majorHAnsi" w:eastAsia="MS PGothic" w:hAnsiTheme="majorHAnsi" w:cstheme="majorHAnsi" w:hint="eastAsia"/>
                            <w:b/>
                            <w:lang w:eastAsia="ja-JP"/>
                          </w:rPr>
                          <w:t>m</w:t>
                        </w: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</w:rPr>
                          <w:t>ode</w:t>
                        </w:r>
                      </w:p>
                    </w:txbxContent>
                  </v:textbox>
                </v:shape>
                <v:shape id="AutoShape 17" o:spid="_x0000_s1200" type="#_x0000_t32" style="position:absolute;left:6711;top:13578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">
                  <v:stroke startarrow="block" endarrow="block"/>
                  <v:shadow color="#eeece1"/>
                </v:shape>
                <v:shape id="AutoShape 16" o:spid="_x0000_s1201" type="#_x0000_t32" style="position:absolute;left:3178;top:8212;width:9383;height:30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" strokecolor="black [3213]">
                  <v:stroke startarrow="block" endarrow="block"/>
                </v:shape>
                <v:shape id="Text Box 25" o:spid="_x0000_s1202" type="#_x0000_t202" style="position:absolute;left:8699;top:31392;width:647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">
                  <v:textbox inset="0,0,0,0">
                    <w:txbxContent>
                      <w:p w14:paraId="5E56B88B" w14:textId="77777777" w:rsidR="00671574" w:rsidRPr="004B76B4" w:rsidRDefault="00671574" w:rsidP="00C560F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7B0290">
                          <w:rPr>
                            <w:rFonts w:ascii="Arial" w:eastAsia="HGPSoeiKakugothicUB" w:hAnsi="Arial" w:cs="Arial"/>
                          </w:rPr>
                          <w:t>PCA9654</w:t>
                        </w:r>
                      </w:p>
                    </w:txbxContent>
                  </v:textbox>
                </v:shape>
                <v:shape id="AutoShape 32" o:spid="_x0000_s1203" type="#_x0000_t32" style="position:absolute;left:12254;top:23486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">
                  <v:stroke startarrow="block" endarrow="block"/>
                </v:shape>
                <v:rect id="Rectangle 20" o:spid="_x0000_s1204" alt="75%" style="position:absolute;left:11258;top:11289;width:37394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" strokeweight="1pt">
                  <v:shadow color="#868686"/>
                  <v:textbox inset="0,0,0,0">
                    <w:txbxContent>
                      <w:p w14:paraId="5696DD39" w14:textId="77777777" w:rsidR="00671574" w:rsidRPr="00146BFF" w:rsidRDefault="00671574" w:rsidP="00C560FB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Standard I</w:t>
                        </w:r>
                        <w:r w:rsidRPr="00DB4F58"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C Device Interface</w:t>
                        </w:r>
                      </w:p>
                    </w:txbxContent>
                  </v:textbox>
                </v:rect>
                <v:line id="Line 37" o:spid="_x0000_s1205" style="position:absolute;visibility:visible;mso-wrap-style:square" from="3573,2824" to="3573,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" strokecolor="black [3213]">
                  <v:stroke startarrow="block" endarrow="block"/>
                  <v:shadow color="#eeece1"/>
                </v:line>
                <v:shape id="AutoShape 40" o:spid="_x0000_s1206" type="#_x0000_t32" style="position:absolute;left:9300;top:8210;width:6278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" strokecolor="black [3213]">
                  <v:stroke startarrow="block" endarrow="block"/>
                </v:shape>
                <v:shape id="Text Box 41" o:spid="_x0000_s1207" type="#_x0000_t202" alt="右上がり対角線" style="position:absolute;left:49383;top:33147;width:9144;height:2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" fillcolor="silver" strokeweight="1.25pt">
                  <v:fill r:id="rId11" o:title="" type="pattern"/>
                  <v:textbox inset="0,0,0,0">
                    <w:txbxContent>
                      <w:p w14:paraId="60DCD433" w14:textId="77777777" w:rsidR="00671574" w:rsidRPr="00E748B8" w:rsidRDefault="00671574" w:rsidP="00C560FB">
                        <w:pPr>
                          <w:spacing w:after="0" w:line="240" w:lineRule="auto"/>
                          <w:jc w:val="center"/>
                          <w:rPr>
                            <w:rFonts w:asciiTheme="majorHAnsi" w:eastAsia="MS PGothic" w:hAnsiTheme="majorHAnsi" w:cstheme="majorHAnsi"/>
                            <w:b/>
                            <w:sz w:val="18"/>
                            <w:szCs w:val="16"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szCs w:val="18"/>
                            <w:lang w:eastAsia="ja-JP"/>
                          </w:rPr>
                          <w:t>This module</w:t>
                        </w:r>
                      </w:p>
                    </w:txbxContent>
                  </v:textbox>
                </v:shape>
                <v:shape id="Text Box 42" o:spid="_x0000_s1208" type="#_x0000_t202" alt="右上がり対角線" style="position:absolute;left:1758;top:20434;width:46981;height:3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" fillcolor="silver" strokeweight="1.25pt">
                  <v:fill r:id="rId11" o:title="" type="pattern"/>
                  <v:textbox inset="0,0,0,0">
                    <w:txbxContent>
                      <w:p w14:paraId="4190FA81" w14:textId="77777777" w:rsidR="00671574" w:rsidRPr="00146BFF" w:rsidRDefault="00671574" w:rsidP="00C560FB">
                        <w:pPr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Arial" w:eastAsia="MS PGothic" w:hAnsi="Arial" w:cs="Arial"/>
                            <w:sz w:val="22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MS PGothic" w:hAnsi="Arial" w:cs="Arial" w:hint="eastAsia"/>
                            <w:sz w:val="22"/>
                            <w:szCs w:val="22"/>
                            <w:lang w:eastAsia="ja-JP"/>
                          </w:rPr>
                          <w:t>I2C Interface</w:t>
                        </w:r>
                      </w:p>
                    </w:txbxContent>
                  </v:textbox>
                </v:shape>
                <v:shape id="AutoShape 50" o:spid="_x0000_s1209" type="#_x0000_t32" style="position:absolute;left:28809;top:13578;width:3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">
                  <v:stroke startarrow="block" endarrow="block"/>
                </v:shape>
                <v:shape id="Text Box 17" o:spid="_x0000_s1210" type="#_x0000_t202" style="position:absolute;left:18669;top:26608;width:19146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">
                  <v:textbox inset="0,0,0,0">
                    <w:txbxContent>
                      <w:p w14:paraId="47FB7514" w14:textId="1D20D939" w:rsidR="00671574" w:rsidRPr="007C150F" w:rsidRDefault="00671574" w:rsidP="00C560FB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211" type="#_x0000_t202" style="position:absolute;left:50526;top:15858;width:7620;height:2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FcxAAAANsAAAAPAAAAZHJzL2Rvd25yZXYueG1sRI/NasMw&#10;EITvgb6D2EIuoZFTkl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CsScVzEAAAA2wAAAA8A&#10;AAAAAAAAAAAAAAAABwIAAGRycy9kb3ducmV2LnhtbFBLBQYAAAAAAwADALcAAAD4AgAAAAA=&#10;" filled="f" stroked="f">
                  <v:textbox inset="0,0,0,0">
                    <w:txbxContent>
                      <w:p w14:paraId="67065563" w14:textId="77777777" w:rsidR="00671574" w:rsidRPr="00E748B8" w:rsidRDefault="00671574" w:rsidP="00C560FB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kernel mode</w:t>
                        </w:r>
                      </w:p>
                    </w:txbxContent>
                  </v:textbox>
                </v:shape>
                <v:shape id="Text Box 12" o:spid="_x0000_s1212" type="#_x0000_t202" style="position:absolute;left:50526;top:2955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3tZxAAAANsAAAAPAAAAZHJzL2Rvd25yZXYueG1sRI/NasMw&#10;EITvgb6D2EIuoZFTQm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Kpfe1nEAAAA2wAAAA8A&#10;AAAAAAAAAAAAAAAABwIAAGRycy9kb3ducmV2LnhtbFBLBQYAAAAAAwADALcAAAD4AgAAAAA=&#10;" filled="f" stroked="f">
                  <v:textbox inset="0,0,0,0">
                    <w:txbxContent>
                      <w:p w14:paraId="0CE3C57E" w14:textId="77777777" w:rsidR="00671574" w:rsidRPr="00E748B8" w:rsidRDefault="00671574" w:rsidP="00C560FB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hardware</w:t>
                        </w:r>
                      </w:p>
                    </w:txbxContent>
                  </v:textbox>
                </v:shape>
                <v:line id="Line 33" o:spid="_x0000_s1213" style="position:absolute;visibility:visible;mso-wrap-style:square" from="22834,2790" to="22834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" strokecolor="gray [1629]">
                  <v:stroke startarrow="block" endarrow="block"/>
                  <v:shadow color="#eeece1"/>
                </v:line>
                <v:line id="Line 33" o:spid="_x0000_s1214" style="position:absolute;visibility:visible;mso-wrap-style:square" from="29251,2822" to="29251,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" strokecolor="gray [1629]">
                  <v:stroke startarrow="block" endarrow="block"/>
                  <v:shadow color="#eeece1"/>
                </v:line>
                <v:rect id="Rectangle 20" o:spid="_x0000_s1215" alt="75%" style="position:absolute;left:1758;top:15862;width:46981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" strokeweight="1pt">
                  <v:shadow color="#868686"/>
                  <v:textbox inset="0,0,0,0">
                    <w:txbxContent>
                      <w:p w14:paraId="675EBDA5" w14:textId="77777777" w:rsidR="00671574" w:rsidRPr="00146BFF" w:rsidRDefault="00671574" w:rsidP="00C560FB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Standard I</w:t>
                        </w:r>
                        <w:r w:rsidRPr="00DB4F58"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C Core Interface</w:t>
                        </w:r>
                      </w:p>
                    </w:txbxContent>
                  </v:textbox>
                </v:rect>
                <v:shape id="AutoShape 40" o:spid="_x0000_s1216" type="#_x0000_t32" style="position:absolute;left:22887;top:8253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" strokecolor="gray [1629]">
                  <v:stroke startarrow="block" endarrow="block"/>
                </v:shape>
                <v:shape id="AutoShape 40" o:spid="_x0000_s1217" type="#_x0000_t32" style="position:absolute;left:29344;top:8214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" strokecolor="gray [1629]">
                  <v:stroke startarrow="block" endarrow="block"/>
                </v:shape>
                <v:shape id="AutoShape 50" o:spid="_x0000_s1218" type="#_x0000_t32" style="position:absolute;left:23475;top:18150;width:3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">
                  <v:stroke startarrow="block" endarrow="block"/>
                </v:shape>
                <v:shape id="Text Box 17" o:spid="_x0000_s1219" type="#_x0000_t202" style="position:absolute;left:17811;top:31537;width:8262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">
                  <v:textbox inset="0,0,0,0">
                    <w:txbxContent>
                      <w:p w14:paraId="2CDBB04F" w14:textId="103A2A44" w:rsidR="00671574" w:rsidRPr="007C150F" w:rsidRDefault="00671574" w:rsidP="00C560FB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MAX</w:t>
                        </w:r>
                        <w:r w:rsidRPr="009C523A"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96712</w:t>
                        </w:r>
                      </w:p>
                    </w:txbxContent>
                  </v:textbox>
                </v:shape>
                <v:shape id="Text Box 17" o:spid="_x0000_s1220" type="#_x0000_t202" style="position:absolute;left:42526;top:26533;width:115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">
                  <v:textbox inset="0,0,0,0">
                    <w:txbxContent>
                      <w:p w14:paraId="533CC71E" w14:textId="5B5FB619" w:rsidR="00671574" w:rsidRPr="007C150F" w:rsidRDefault="00671574" w:rsidP="00C560FB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2</w:t>
                        </w: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 xml:space="preserve"> ~ 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6</w:t>
                        </w:r>
                      </w:p>
                    </w:txbxContent>
                  </v:textbox>
                </v:shape>
                <v:shape id="AutoShape 32" o:spid="_x0000_s1221" type="#_x0000_t32" style="position:absolute;left:27963;top:23403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">
                  <v:stroke startarrow="block" endarrow="block"/>
                </v:shape>
                <v:shape id="AutoShape 32" o:spid="_x0000_s1222" type="#_x0000_t32" style="position:absolute;left:47162;top:23482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">
                  <v:stroke startarrow="block" endarrow="block"/>
                </v:shape>
                <v:shape id="AutoShape 33" o:spid="_x0000_s1223" type="#_x0000_t32" style="position:absolute;left:32208;top:29069;width:0;height:2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/D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Iw0/8PEAAAA2wAAAA8A&#10;AAAAAAAAAAAAAAAABwIAAGRycy9kb3ducmV2LnhtbFBLBQYAAAAAAwADALcAAAD4AgAAAAA=&#10;"/>
                <v:line id="Line 33" o:spid="_x0000_s1224" style="position:absolute;visibility:visible;mso-wrap-style:square" from="41896,2908" to="41896,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" strokecolor="gray [1629]">
                  <v:stroke startarrow="block" endarrow="block"/>
                  <v:shadow color="#eeece1"/>
                </v:line>
                <v:shape id="AutoShape 40" o:spid="_x0000_s1225" type="#_x0000_t32" style="position:absolute;left:41983;top:8247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" strokecolor="gray [1629]">
                  <v:stroke startarrow="block" endarrow="block"/>
                </v:shape>
                <v:shape id="Text Box 17" o:spid="_x0000_s1226" type="#_x0000_t202" style="position:absolute;left:8699;top:26635;width:6578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">
                  <v:textbox inset="0,0,0,0">
                    <w:txbxContent>
                      <w:p w14:paraId="39DE07A8" w14:textId="77777777" w:rsidR="00671574" w:rsidRPr="007C150F" w:rsidRDefault="00671574" w:rsidP="00C560FB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>I2C</w:t>
                        </w:r>
                        <w:r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0</w:t>
                        </w:r>
                        <w:r>
                          <w:rPr>
                            <w:rFonts w:ascii="Arial" w:eastAsia="HGPSoeiKakugothicUB" w:hAnsi="Arial" w:cs="Arial" w:hint="eastAsia"/>
                            <w:szCs w:val="22"/>
                            <w:lang w:eastAsia="ja-JP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8" o:spid="_x0000_s1227" type="#_x0000_t22" style="position:absolute;left:7085;top:5113;width:58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" strokecolor="black [3213]" strokeweight="1pt">
                  <v:shadow color="#868686"/>
                  <v:textbox inset="0,0,0,0">
                    <w:txbxContent>
                      <w:p w14:paraId="321E75A4" w14:textId="77777777" w:rsidR="00671574" w:rsidRPr="00466CEF" w:rsidRDefault="00671574" w:rsidP="00C560FB">
                        <w:pPr>
                          <w:pStyle w:val="NormalWeb"/>
                          <w:jc w:val="center"/>
                        </w:pPr>
                        <w:r w:rsidRPr="00466CE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/dev/i2c-1</w:t>
                        </w:r>
                      </w:p>
                    </w:txbxContent>
                  </v:textbox>
                </v:shape>
                <v:shape id="AutoShape 18" o:spid="_x0000_s1228" type="#_x0000_t22" style="position:absolute;left:13481;top:5077;width:588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" strokecolor="gray [1629]" strokeweight="1pt">
                  <v:stroke dashstyle="dash"/>
                  <v:shadow color="#868686"/>
                  <v:textbox inset="0,0,0,0">
                    <w:txbxContent>
                      <w:p w14:paraId="235FDC63" w14:textId="77777777" w:rsidR="00671574" w:rsidRPr="00466CEF" w:rsidRDefault="00671574" w:rsidP="00C560FB">
                        <w:pPr>
                          <w:pStyle w:val="NormalWeb"/>
                          <w:jc w:val="center"/>
                          <w:rPr>
                            <w:color w:val="7F7F7F" w:themeColor="text1" w:themeTint="80"/>
                          </w:rPr>
                        </w:pPr>
                        <w:r w:rsidRPr="009C523A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/dev/i2c-2</w:t>
                        </w:r>
                      </w:p>
                    </w:txbxContent>
                  </v:textbox>
                </v:shape>
                <v:shape id="AutoShape 18" o:spid="_x0000_s1229" type="#_x0000_t22" style="position:absolute;left:19982;top:5182;width:588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" strokecolor="gray [1629]" strokeweight="1pt">
                  <v:stroke dashstyle="dash"/>
                  <v:shadow color="#868686"/>
                  <v:textbox inset="0,0,0,0">
                    <w:txbxContent>
                      <w:p w14:paraId="3C7746F4" w14:textId="77C2692D" w:rsidR="00671574" w:rsidRPr="00466CEF" w:rsidRDefault="00671574" w:rsidP="00C560FB">
                        <w:pPr>
                          <w:pStyle w:val="NormalWeb"/>
                          <w:jc w:val="center"/>
                          <w:rPr>
                            <w:color w:val="7F7F7F" w:themeColor="text1" w:themeTint="80"/>
                          </w:rPr>
                        </w:pPr>
                        <w:r w:rsidRPr="00466CEF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/dev/i2c-3</w:t>
                        </w:r>
                      </w:p>
                    </w:txbxContent>
                  </v:textbox>
                </v:shape>
                <v:shape id="AutoShape 18" o:spid="_x0000_s1230" type="#_x0000_t22" style="position:absolute;left:26377;top:5132;width:58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" strokecolor="gray [1629]" strokeweight="1pt">
                  <v:stroke dashstyle="dash"/>
                  <v:shadow color="#868686"/>
                  <v:textbox inset="0,0,0,0">
                    <w:txbxContent>
                      <w:p w14:paraId="12B5A8C8" w14:textId="77777777" w:rsidR="00671574" w:rsidRDefault="00671574" w:rsidP="00C560FB">
                        <w:pPr>
                          <w:pStyle w:val="NormalWeb"/>
                          <w:jc w:val="center"/>
                        </w:pPr>
                        <w:r w:rsidRPr="0089656F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/dev/i2c-4</w:t>
                        </w:r>
                      </w:p>
                    </w:txbxContent>
                  </v:textbox>
                </v:shape>
                <v:shape id="AutoShape 18" o:spid="_x0000_s1231" type="#_x0000_t22" style="position:absolute;left:32773;top:5129;width:588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" strokecolor="gray [1629]" strokeweight="1pt">
                  <v:stroke dashstyle="dash"/>
                  <v:shadow color="#868686"/>
                  <v:textbox inset="0,0,0,0">
                    <w:txbxContent>
                      <w:p w14:paraId="7863C43F" w14:textId="77777777" w:rsidR="00671574" w:rsidRDefault="00671574" w:rsidP="00C560FB">
                        <w:pPr>
                          <w:pStyle w:val="NormalWeb"/>
                          <w:jc w:val="center"/>
                        </w:pPr>
                        <w:r w:rsidRPr="0089656F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/dev/i2c-5</w:t>
                        </w:r>
                      </w:p>
                    </w:txbxContent>
                  </v:textbox>
                </v:shape>
                <v:shape id="AutoShape 18" o:spid="_x0000_s1232" type="#_x0000_t22" style="position:absolute;left:39063;top:5166;width:588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" strokecolor="gray [1629]" strokeweight="1pt">
                  <v:stroke dashstyle="dash"/>
                  <v:shadow color="#868686"/>
                  <v:textbox inset="0,0,0,0">
                    <w:txbxContent>
                      <w:p w14:paraId="32B281C2" w14:textId="77777777" w:rsidR="00671574" w:rsidRPr="0089656F" w:rsidRDefault="00671574" w:rsidP="00C560FB">
                        <w:pPr>
                          <w:pStyle w:val="NormalWeb"/>
                          <w:jc w:val="center"/>
                          <w:rPr>
                            <w:color w:val="7F7F7F" w:themeColor="text1" w:themeTint="80"/>
                          </w:rPr>
                        </w:pPr>
                        <w:r w:rsidRPr="0089656F"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  <w:t>/dev/i2c-6</w:t>
                        </w:r>
                      </w:p>
                    </w:txbxContent>
                  </v:textbox>
                </v:shape>
                <v:line id="Line 33" o:spid="_x0000_s1233" style="position:absolute;visibility:visible;mso-wrap-style:square" from="16354,2827" to="16354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" strokecolor="gray [1629]">
                  <v:stroke startarrow="block" endarrow="block"/>
                  <v:shadow color="#eeece1"/>
                </v:line>
                <v:shape id="AutoShape 40" o:spid="_x0000_s1234" type="#_x0000_t32" style="position:absolute;left:16449;top:8258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" strokecolor="gray [1629]">
                  <v:stroke startarrow="block" endarrow="block"/>
                </v:shape>
                <v:shape id="AutoShape 40" o:spid="_x0000_s1235" type="#_x0000_t32" style="position:absolute;left:35745;top:8247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" strokecolor="gray [1629]">
                  <v:stroke startarrow="block" endarrow="block"/>
                </v:shape>
                <v:line id="Line 33" o:spid="_x0000_s1236" style="position:absolute;visibility:visible;mso-wrap-style:square" from="35656,2791" to="35656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" strokecolor="gray [1629]">
                  <v:stroke startarrow="block" endarrow="block"/>
                  <v:shadow color="#eeece1"/>
                </v:line>
                <v:shape id="Text Box 17" o:spid="_x0000_s1237" type="#_x0000_t202" style="position:absolute;left:27051;top:31487;width:10135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">
                  <v:textbox inset="0,0,0,0">
                    <w:txbxContent>
                      <w:p w14:paraId="6954A05B" w14:textId="01D9D1F9" w:rsidR="00671574" w:rsidRDefault="00671574" w:rsidP="00C560FB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SN</w:t>
                        </w:r>
                        <w:r w:rsidRPr="009C523A"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65</w:t>
                        </w: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DSI</w:t>
                        </w:r>
                        <w:r w:rsidRPr="009C523A"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86</w:t>
                        </w:r>
                      </w:p>
                    </w:txbxContent>
                  </v:textbox>
                </v:shape>
                <v:shape id="AutoShape 33" o:spid="_x0000_s1238" type="#_x0000_t32" style="position:absolute;left:11916;top:28947;width:0;height:2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"/>
                <v:shape id="AutoShape 33" o:spid="_x0000_s1239" type="#_x0000_t32" style="position:absolute;left:22005;top:29185;width:0;height:2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"/>
                <w10:anchorlock/>
              </v:group>
            </w:pict>
          </mc:Fallback>
        </mc:AlternateContent>
      </w:r>
    </w:p>
    <w:p w14:paraId="5A5E7BB0" w14:textId="30E5F554" w:rsidR="00C560FB" w:rsidRDefault="00C560FB" w:rsidP="00C560FB">
      <w:pPr>
        <w:pStyle w:val="figuretitle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9253CE">
        <w:rPr>
          <w:noProof/>
        </w:rPr>
        <w:t>3</w:t>
      </w:r>
      <w:r>
        <w:rPr>
          <w:noProof/>
        </w:rPr>
        <w:fldChar w:fldCharType="end"/>
      </w:r>
      <w:r>
        <w:noBreakHyphen/>
      </w:r>
      <w:proofErr w:type="gramStart"/>
      <w:r w:rsidR="001B60A5">
        <w:rPr>
          <w:noProof/>
        </w:rPr>
        <w:t>4</w:t>
      </w:r>
      <w:r>
        <w:t xml:space="preserve">  </w:t>
      </w:r>
      <w:r w:rsidRPr="003064BD">
        <w:t>I</w:t>
      </w:r>
      <w:proofErr w:type="gramEnd"/>
      <w:r w:rsidRPr="003064BD">
        <w:t xml:space="preserve">2C Driver </w:t>
      </w:r>
      <w:r>
        <w:t>Module configuration (R-Car V3U)</w:t>
      </w:r>
    </w:p>
    <w:p w14:paraId="044DBA5E" w14:textId="48EBF452" w:rsidR="00452EF8" w:rsidRDefault="00452EF8" w:rsidP="00552334">
      <w:pPr>
        <w:rPr>
          <w:lang w:eastAsia="ja-JP"/>
        </w:rPr>
      </w:pPr>
    </w:p>
    <w:p w14:paraId="3CA43074" w14:textId="24076E9A" w:rsidR="00452EF8" w:rsidRPr="00AC0790" w:rsidRDefault="00452EF8" w:rsidP="00475CDC">
      <w:pPr>
        <w:overflowPunct/>
        <w:autoSpaceDE/>
        <w:autoSpaceDN/>
        <w:adjustRightInd/>
        <w:spacing w:after="0" w:line="240" w:lineRule="auto"/>
        <w:textAlignment w:val="auto"/>
      </w:pPr>
      <w:r>
        <w:rPr>
          <w:lang w:eastAsia="ja-JP"/>
        </w:rPr>
        <w:br w:type="page"/>
      </w:r>
    </w:p>
    <w:p w14:paraId="7B1A5BE8" w14:textId="77777777" w:rsidR="00452EF8" w:rsidRPr="00475CDC" w:rsidRDefault="00452EF8" w:rsidP="00452EF8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 w:rsidRPr="00475CDC">
        <w:rPr>
          <w:lang w:eastAsia="ja-JP"/>
        </w:rPr>
        <w:lastRenderedPageBreak/>
        <w:t>In the case of R-Car V3H System Evaluation Board, you can control the connected device using the /dev/i2c-0 or /dev/i2c-</w:t>
      </w:r>
      <w:proofErr w:type="gramStart"/>
      <w:r w:rsidRPr="00475CDC">
        <w:rPr>
          <w:lang w:eastAsia="ja-JP"/>
        </w:rPr>
        <w:t>1</w:t>
      </w:r>
      <w:proofErr w:type="gramEnd"/>
    </w:p>
    <w:p w14:paraId="3D44D1E9" w14:textId="77777777" w:rsidR="00452EF8" w:rsidRPr="00CE2760" w:rsidRDefault="00452EF8" w:rsidP="00452EF8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1435B096" w14:textId="06176D01" w:rsidR="00452EF8" w:rsidRPr="00CE2760" w:rsidRDefault="00452EF8" w:rsidP="00452EF8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 w:rsidRPr="00AC079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82D0AB" wp14:editId="788BE05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9325" cy="4257675"/>
                <wp:effectExtent l="0" t="0" r="28575" b="28575"/>
                <wp:wrapNone/>
                <wp:docPr id="695" name="Rectangl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42576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79F5C" id="Rectangle 695" o:spid="_x0000_s1026" style="position:absolute;margin-left:0;margin-top:-.05pt;width:474.75pt;height:335.2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" filled="f" strokecolor="black [3213]" strokeweight=".25pt"/>
            </w:pict>
          </mc:Fallback>
        </mc:AlternateContent>
      </w:r>
    </w:p>
    <w:p w14:paraId="6AC43545" w14:textId="38F88581" w:rsidR="00452EF8" w:rsidRPr="00CE2760" w:rsidRDefault="00452EF8" w:rsidP="00452EF8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 w:rsidRPr="00475CDC">
        <w:rPr>
          <w:rFonts w:ascii="MS PGothic" w:eastAsia="MS PGothic" w:hAnsi="MS PGothic"/>
          <w:noProof/>
          <w:color w:val="000000" w:themeColor="text1"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292B9BD1" wp14:editId="5A115F52">
                <wp:extent cx="6115685" cy="4171950"/>
                <wp:effectExtent l="0" t="0" r="0" b="0"/>
                <wp:docPr id="694" name="キャンバス 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  <a:prstDash val="solid"/>
                        </a:ln>
                      </wpc:whole>
                      <wps:wsp>
                        <wps:cNvPr id="63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69817" y="60730"/>
                            <a:ext cx="4694608" cy="230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D7C67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C7727B" w14:textId="77777777" w:rsidR="00671574" w:rsidRPr="00475CDC" w:rsidRDefault="00671574" w:rsidP="00452EF8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eastAsia="MS PGothic" w:hAnsi="Arial" w:cs="Arial"/>
                                </w:rPr>
                              </w:pPr>
                              <w:r w:rsidRPr="00475CDC">
                                <w:rPr>
                                  <w:rFonts w:ascii="Arial" w:eastAsia="MS PGothic" w:hAnsi="Arial" w:cs="Arial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3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910459" y="510911"/>
                            <a:ext cx="589244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5910C2" w14:textId="77777777" w:rsidR="00671574" w:rsidRPr="00475CDC" w:rsidRDefault="00671574" w:rsidP="00452EF8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8"/>
                                </w:rPr>
                              </w:pPr>
                              <w:r w:rsidRPr="00475CDC">
                                <w:rPr>
                                  <w:rFonts w:ascii="Arial" w:hAnsi="Arial" w:cs="Arial"/>
                                  <w:sz w:val="20"/>
                                  <w:szCs w:val="18"/>
                                </w:rPr>
                                <w:t>/dev/i2c-0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66395" y="1128964"/>
                            <a:ext cx="860072" cy="229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22633D" w14:textId="77777777" w:rsidR="00671574" w:rsidRPr="00475CDC" w:rsidRDefault="00671574" w:rsidP="00452EF8">
                              <w:pPr>
                                <w:pStyle w:val="NormalWeb"/>
                                <w:autoSpaceDE/>
                                <w:autoSpaceDN/>
                                <w:spacing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0"/>
                                </w:rPr>
                              </w:pPr>
                              <w:r w:rsidRPr="00475CDC">
                                <w:rPr>
                                  <w:rFonts w:ascii="Arial" w:eastAsia="MS PGothic" w:hAnsi="Arial" w:cs="Arial"/>
                                  <w:sz w:val="20"/>
                                </w:rPr>
                                <w:t>Kernel Module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1" name="Line 33"/>
                        <wps:cNvCnPr/>
                        <wps:spPr bwMode="auto">
                          <a:xfrm>
                            <a:off x="1894788" y="287761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10573" y="977965"/>
                            <a:ext cx="5334000" cy="21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12"/>
                        <wps:cNvCnPr/>
                        <wps:spPr bwMode="auto">
                          <a:xfrm>
                            <a:off x="210573" y="2502447"/>
                            <a:ext cx="5334000" cy="28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243196" y="560814"/>
                            <a:ext cx="762001" cy="228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A3B78" w14:textId="77777777" w:rsidR="00671574" w:rsidRPr="00475CDC" w:rsidRDefault="00671574" w:rsidP="00452EF8">
                              <w:pPr>
                                <w:spacing w:after="0" w:line="240" w:lineRule="auto"/>
                                <w:rPr>
                                  <w:rFonts w:ascii="Arial" w:eastAsia="MS PGothic" w:hAnsi="Arial" w:cs="Arial"/>
                                  <w:b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Arial" w:eastAsia="MS PGothic" w:hAnsi="Arial" w:cs="Arial"/>
                                  <w:b/>
                                  <w:lang w:eastAsia="ja-JP"/>
                                </w:rPr>
                                <w:t>u</w:t>
                              </w:r>
                              <w:r w:rsidRPr="00475CDC">
                                <w:rPr>
                                  <w:rFonts w:ascii="Arial" w:eastAsia="MS PGothic" w:hAnsi="Arial" w:cs="Arial"/>
                                  <w:b/>
                                </w:rPr>
                                <w:t xml:space="preserve">ser </w:t>
                              </w:r>
                              <w:r w:rsidRPr="00475CDC">
                                <w:rPr>
                                  <w:rFonts w:ascii="Arial" w:eastAsia="MS PGothic" w:hAnsi="Arial" w:cs="Arial"/>
                                  <w:b/>
                                  <w:lang w:eastAsia="ja-JP"/>
                                </w:rPr>
                                <w:t>m</w:t>
                              </w:r>
                              <w:r w:rsidRPr="00475CDC">
                                <w:rPr>
                                  <w:rFonts w:ascii="Arial" w:eastAsia="MS PGothic" w:hAnsi="Arial" w:cs="Arial"/>
                                  <w:b/>
                                </w:rPr>
                                <w:t>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5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1695" y="1357891"/>
                            <a:ext cx="2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6" name="AutoShape 16"/>
                        <wps:cNvCnPr>
                          <a:cxnSpLocks noChangeShapeType="1"/>
                          <a:endCxn id="639" idx="3"/>
                        </wps:cNvCnPr>
                        <wps:spPr bwMode="auto">
                          <a:xfrm flipH="1" flipV="1">
                            <a:off x="1205081" y="815711"/>
                            <a:ext cx="368400" cy="3104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41318" y="3131172"/>
                            <a:ext cx="647443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E1D2FC" w14:textId="77777777" w:rsidR="00671574" w:rsidRPr="00475CDC" w:rsidRDefault="00671574" w:rsidP="00452E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Arial" w:eastAsia="HGPSoeiKakugothicUB" w:hAnsi="Arial" w:cs="Arial"/>
                                </w:rPr>
                                <w:t>PCA9654E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577743" y="2348612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Rectangle 20" descr="75%"/>
                        <wps:cNvSpPr>
                          <a:spLocks noChangeArrowheads="1"/>
                        </wps:cNvSpPr>
                        <wps:spPr bwMode="auto">
                          <a:xfrm>
                            <a:off x="1316322" y="1128990"/>
                            <a:ext cx="3739475" cy="228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93A888" w14:textId="77777777" w:rsidR="00671574" w:rsidRPr="00475CDC" w:rsidRDefault="00671574" w:rsidP="00452EF8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1"/>
                                </w:rPr>
                              </w:pPr>
                              <w:r w:rsidRPr="00475CDC">
                                <w:rPr>
                                  <w:rFonts w:ascii="Arial" w:hAnsi="Arial" w:cs="Arial"/>
                                  <w:sz w:val="20"/>
                                  <w:szCs w:val="21"/>
                                </w:rPr>
                                <w:t>Standard I</w:t>
                              </w:r>
                              <w:r w:rsidRPr="00475CDC">
                                <w:rPr>
                                  <w:rFonts w:ascii="Arial" w:hAnsi="Arial" w:cs="Arial"/>
                                  <w:sz w:val="20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 w:rsidRPr="00475CDC">
                                <w:rPr>
                                  <w:rFonts w:ascii="Arial" w:hAnsi="Arial" w:cs="Arial"/>
                                  <w:sz w:val="20"/>
                                  <w:szCs w:val="21"/>
                                </w:rPr>
                                <w:t>C Device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0" name="Line 37"/>
                        <wps:cNvCnPr/>
                        <wps:spPr bwMode="auto">
                          <a:xfrm>
                            <a:off x="1206889" y="28240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1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897855" y="821056"/>
                            <a:ext cx="1199" cy="314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Text Box 41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5041431" y="3306748"/>
                            <a:ext cx="914400" cy="229174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29CB9" w14:textId="77777777" w:rsidR="00671574" w:rsidRPr="00475CDC" w:rsidRDefault="00671574" w:rsidP="00452E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b/>
                                  <w:sz w:val="18"/>
                                  <w:szCs w:val="16"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Arial" w:eastAsia="MS PGothic" w:hAnsi="Arial" w:cs="Arial"/>
                                  <w:b/>
                                  <w:szCs w:val="18"/>
                                  <w:lang w:eastAsia="ja-JP"/>
                                </w:rPr>
                                <w:t>This module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3" name="Text Box 42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366395" y="2043491"/>
                            <a:ext cx="4698030" cy="303067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A80EB" w14:textId="77777777" w:rsidR="00671574" w:rsidRPr="00475CDC" w:rsidRDefault="00671574" w:rsidP="00452EF8">
                              <w:pPr>
                                <w:autoSpaceDE/>
                                <w:autoSpaceDN/>
                                <w:spacing w:after="0"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2"/>
                                  <w:szCs w:val="22"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Arial" w:eastAsia="MS PGothic" w:hAnsi="Arial" w:cs="Arial"/>
                                  <w:sz w:val="22"/>
                                  <w:szCs w:val="22"/>
                                  <w:lang w:eastAsia="ja-JP"/>
                                </w:rPr>
                                <w:t>I2C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4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1495" y="1357822"/>
                            <a:ext cx="3175" cy="228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2667000"/>
                            <a:ext cx="1324111" cy="206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012AB" w14:textId="77777777" w:rsidR="00671574" w:rsidRPr="00CE2760" w:rsidRDefault="00671574" w:rsidP="00452E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</w:rPr>
                              </w:pPr>
                              <w:r w:rsidRPr="00475CDC"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I2C1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162550" y="1581706"/>
                            <a:ext cx="895350" cy="26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D0755" w14:textId="77777777" w:rsidR="00671574" w:rsidRPr="00475CDC" w:rsidRDefault="00671574" w:rsidP="00452EF8">
                              <w:pPr>
                                <w:spacing w:after="0" w:line="240" w:lineRule="auto"/>
                                <w:rPr>
                                  <w:rFonts w:ascii="Arial" w:eastAsia="MS PGothic" w:hAnsi="Arial" w:cs="Arial"/>
                                  <w:b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Arial" w:eastAsia="MS PGothic" w:hAnsi="Arial" w:cs="Arial"/>
                                  <w:b/>
                                  <w:lang w:eastAsia="ja-JP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243196" y="2955844"/>
                            <a:ext cx="762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95D61" w14:textId="77777777" w:rsidR="00671574" w:rsidRPr="00475CDC" w:rsidRDefault="00671574" w:rsidP="00452EF8">
                              <w:pPr>
                                <w:spacing w:after="0" w:line="240" w:lineRule="auto"/>
                                <w:rPr>
                                  <w:rFonts w:ascii="Arial" w:eastAsia="MS PGothic" w:hAnsi="Arial" w:cs="Arial"/>
                                  <w:b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Arial" w:eastAsia="MS PGothic" w:hAnsi="Arial" w:cs="Arial"/>
                                  <w:b/>
                                  <w:lang w:eastAsia="ja-JP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8" name="Line 33"/>
                        <wps:cNvCnPr/>
                        <wps:spPr bwMode="auto">
                          <a:xfrm>
                            <a:off x="3269633" y="279035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33"/>
                        <wps:cNvCnPr/>
                        <wps:spPr bwMode="auto">
                          <a:xfrm>
                            <a:off x="3970708" y="282287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Rectangle 20" descr="75%"/>
                        <wps:cNvSpPr>
                          <a:spLocks noChangeArrowheads="1"/>
                        </wps:cNvSpPr>
                        <wps:spPr bwMode="auto">
                          <a:xfrm>
                            <a:off x="366395" y="1586230"/>
                            <a:ext cx="4698030" cy="228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22AAAF" w14:textId="77777777" w:rsidR="00671574" w:rsidRPr="00475CDC" w:rsidRDefault="00671574" w:rsidP="00452EF8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1"/>
                                </w:rPr>
                              </w:pPr>
                              <w:r w:rsidRPr="00475CDC">
                                <w:rPr>
                                  <w:rFonts w:ascii="Arial" w:hAnsi="Arial" w:cs="Arial"/>
                                  <w:sz w:val="20"/>
                                  <w:szCs w:val="21"/>
                                </w:rPr>
                                <w:t>Standard I</w:t>
                              </w:r>
                              <w:r w:rsidRPr="00475CDC">
                                <w:rPr>
                                  <w:rFonts w:ascii="Arial" w:hAnsi="Arial" w:cs="Arial"/>
                                  <w:sz w:val="20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 w:rsidRPr="00475CDC">
                                <w:rPr>
                                  <w:rFonts w:ascii="Arial" w:hAnsi="Arial" w:cs="Arial"/>
                                  <w:sz w:val="20"/>
                                  <w:szCs w:val="21"/>
                                </w:rPr>
                                <w:t>C Core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3274918" y="825312"/>
                            <a:ext cx="0" cy="304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3980007" y="821452"/>
                            <a:ext cx="0" cy="304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8095" y="1815026"/>
                            <a:ext cx="3175" cy="228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525737" y="2653364"/>
                            <a:ext cx="874938" cy="213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9A95A" w14:textId="77777777" w:rsidR="00671574" w:rsidRPr="00475CDC" w:rsidRDefault="00671574" w:rsidP="00452E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>I2C</w:t>
                              </w:r>
                              <w:r w:rsidRPr="00475CDC">
                                <w:rPr>
                                  <w:rFonts w:ascii="Arial" w:eastAsia="HGPSoeiKakugothicUB" w:hAnsi="Arial" w:cs="Arial"/>
                                  <w:lang w:eastAsia="ja-JP"/>
                                </w:rPr>
                                <w:t>2</w:t>
                              </w:r>
                              <w:r w:rsidRPr="00475CDC"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 xml:space="preserve"> ~ I2C</w:t>
                              </w:r>
                              <w:r w:rsidRPr="00475CDC">
                                <w:rPr>
                                  <w:rFonts w:ascii="Arial" w:eastAsia="HGPSoeiKakugothicUB" w:hAnsi="Arial" w:cs="Arial"/>
                                  <w:lang w:eastAsia="ja-JP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5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986982" y="2350764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906737" y="2348230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41317" y="2667000"/>
                            <a:ext cx="2749533" cy="217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B571E" w14:textId="77777777" w:rsidR="00671574" w:rsidRPr="00475CDC" w:rsidRDefault="00671574" w:rsidP="00452EF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Arial" w:eastAsia="HGPSoeiKakugothicUB" w:hAnsi="Arial" w:cs="Arial"/>
                                  <w:szCs w:val="22"/>
                                  <w:lang w:eastAsia="ja-JP"/>
                                </w:rPr>
                                <w:t xml:space="preserve">I2C0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0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605637" y="511366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F04A0" w14:textId="77777777" w:rsidR="00671574" w:rsidRPr="00475CDC" w:rsidRDefault="00671574" w:rsidP="00452EF8">
                              <w:pPr>
                                <w:pStyle w:val="NormalWeb"/>
                                <w:jc w:val="center"/>
                              </w:pPr>
                              <w:r w:rsidRPr="00475C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/dev/i2c-1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1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292690" y="507705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72DC77" w14:textId="77777777" w:rsidR="00671574" w:rsidRPr="00475CDC" w:rsidRDefault="00671574" w:rsidP="00452EF8">
                              <w:pPr>
                                <w:pStyle w:val="NormalWeb"/>
                                <w:jc w:val="center"/>
                              </w:pPr>
                              <w:r w:rsidRPr="00475C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/dev/i2c-2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984375" y="518277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819F6C" w14:textId="77777777" w:rsidR="00671574" w:rsidRPr="00475CDC" w:rsidRDefault="00671574" w:rsidP="00452EF8">
                              <w:pPr>
                                <w:pStyle w:val="NormalWeb"/>
                                <w:jc w:val="center"/>
                              </w:pPr>
                              <w:r w:rsidRPr="00475C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/dev/i2c-3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683303" y="513282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4B21EC" w14:textId="77777777" w:rsidR="00671574" w:rsidRPr="00475CDC" w:rsidRDefault="00671574" w:rsidP="00452EF8">
                              <w:pPr>
                                <w:pStyle w:val="NormalWeb"/>
                                <w:jc w:val="center"/>
                              </w:pPr>
                              <w:r w:rsidRPr="00475C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/dev/i2c-4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4376295" y="512991"/>
                            <a:ext cx="588645" cy="3048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397373" w14:textId="77777777" w:rsidR="00671574" w:rsidRPr="00475CDC" w:rsidRDefault="00671574" w:rsidP="00452EF8">
                              <w:pPr>
                                <w:pStyle w:val="NormalWeb"/>
                                <w:jc w:val="center"/>
                              </w:pPr>
                              <w:r w:rsidRPr="00475CD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/dev/i2c-5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6" name="Line 33"/>
                        <wps:cNvCnPr/>
                        <wps:spPr bwMode="auto">
                          <a:xfrm>
                            <a:off x="2580014" y="282766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589536" y="825895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4673545" y="824799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Line 33"/>
                        <wps:cNvCnPr/>
                        <wps:spPr bwMode="auto">
                          <a:xfrm>
                            <a:off x="4664654" y="27910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0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562987" y="2892735"/>
                            <a:ext cx="0" cy="2298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99150" y="3122605"/>
                            <a:ext cx="64706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73E28" w14:textId="77777777" w:rsidR="00671574" w:rsidRPr="00475CDC" w:rsidRDefault="00671574" w:rsidP="00452EF8">
                              <w:pPr>
                                <w:pStyle w:val="NormalWeb"/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75CDC">
                                <w:rPr>
                                  <w:rFonts w:ascii="Arial" w:eastAsia="HGPSoeiKakugothicUB" w:hAnsi="Arial"/>
                                  <w:sz w:val="20"/>
                                  <w:szCs w:val="20"/>
                                </w:rPr>
                                <w:t>PCA9654E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2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316322" y="2892735"/>
                            <a:ext cx="0" cy="2298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75" y="3589950"/>
                            <a:ext cx="71276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9C745" w14:textId="77777777" w:rsidR="00671574" w:rsidRPr="00475CDC" w:rsidRDefault="00671574" w:rsidP="00452EF8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 w:rsidRPr="00475CDC">
                                <w:rPr>
                                  <w:rFonts w:ascii="Arial" w:eastAsia="HGPSoeiKakugothicUB" w:hAnsi="Arial"/>
                                  <w:sz w:val="20"/>
                                  <w:szCs w:val="20"/>
                                </w:rPr>
                                <w:t>ADV7511W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4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825930" y="2892735"/>
                            <a:ext cx="0" cy="707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923075" y="3122605"/>
                            <a:ext cx="64706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E8B5D" w14:textId="77777777" w:rsidR="00671574" w:rsidRPr="00475CDC" w:rsidRDefault="00671574" w:rsidP="00452EF8">
                              <w:pPr>
                                <w:pStyle w:val="NormalWeb"/>
                                <w:spacing w:line="254" w:lineRule="auto"/>
                                <w:jc w:val="center"/>
                              </w:pPr>
                              <w:r w:rsidRPr="00475CDC">
                                <w:rPr>
                                  <w:rFonts w:ascii="Arial" w:eastAsia="HGPSoeiKakugothicUB" w:hAnsi="Arial"/>
                                  <w:sz w:val="20"/>
                                  <w:szCs w:val="20"/>
                                </w:rPr>
                                <w:t>5P35023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6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2247560" y="2892735"/>
                            <a:ext cx="0" cy="2298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389800" y="3589950"/>
                            <a:ext cx="72588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1DAE9" w14:textId="77777777" w:rsidR="00671574" w:rsidRPr="00475CDC" w:rsidRDefault="00671574" w:rsidP="00452EF8">
                              <w:pPr>
                                <w:pStyle w:val="NormalWeb"/>
                                <w:spacing w:line="254" w:lineRule="auto"/>
                                <w:jc w:val="center"/>
                              </w:pPr>
                              <w:r w:rsidRPr="00475CDC">
                                <w:rPr>
                                  <w:rFonts w:ascii="Arial" w:eastAsia="HGPSoeiKakugothicUB" w:hAnsi="Arial"/>
                                  <w:sz w:val="20"/>
                                  <w:szCs w:val="20"/>
                                </w:rPr>
                                <w:t>RAA271000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8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2720000" y="2873661"/>
                            <a:ext cx="0" cy="707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027975" y="3104175"/>
                            <a:ext cx="64706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2F6B92" w14:textId="77777777" w:rsidR="00671574" w:rsidRPr="00475CDC" w:rsidRDefault="00671574" w:rsidP="00452EF8">
                              <w:pPr>
                                <w:pStyle w:val="NormalWeb"/>
                                <w:spacing w:line="256" w:lineRule="auto"/>
                                <w:jc w:val="center"/>
                              </w:pPr>
                              <w:r w:rsidRPr="00475CDC">
                                <w:rPr>
                                  <w:rFonts w:ascii="Arial" w:eastAsia="HGPSoeiKakugothicUB" w:hAnsi="Arial"/>
                                  <w:sz w:val="20"/>
                                  <w:szCs w:val="20"/>
                                </w:rPr>
                                <w:t>MAX9286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837600" y="3104175"/>
                            <a:ext cx="64706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D5146" w14:textId="77777777" w:rsidR="00671574" w:rsidRPr="00475CDC" w:rsidRDefault="00671574" w:rsidP="00452EF8">
                              <w:pPr>
                                <w:pStyle w:val="NormalWeb"/>
                                <w:spacing w:line="254" w:lineRule="auto"/>
                                <w:jc w:val="center"/>
                              </w:pPr>
                              <w:r w:rsidRPr="00475CDC">
                                <w:rPr>
                                  <w:rFonts w:ascii="Arial" w:eastAsia="HGPSoeiKakugothicUB" w:hAnsi="Arial"/>
                                  <w:sz w:val="20"/>
                                  <w:szCs w:val="20"/>
                                </w:rPr>
                                <w:t>MAX9286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1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381035" y="2873661"/>
                            <a:ext cx="0" cy="2298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4160815" y="2867026"/>
                            <a:ext cx="0" cy="2298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2B9BD1" id="_x0000_s1240" editas="canvas" style="width:481.55pt;height:328.5pt;mso-position-horizontal-relative:char;mso-position-vertical-relative:line" coordsize="61156,4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">
                <v:shape id="_x0000_s1241" type="#_x0000_t75" style="position:absolute;width:61156;height:41719;visibility:visible;mso-wrap-style:square">
                  <v:fill o:detectmouseclick="t"/>
                  <v:path o:connecttype="none"/>
                </v:shape>
                <v:rect id="Rectangle 4" o:spid="_x0000_s1242" style="position:absolute;left:3698;top:607;width:46946;height:2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" filled="f" fillcolor="#fd7c67">
                  <v:shadow color="#eeece1"/>
                  <v:textbox inset="0,0,0,0">
                    <w:txbxContent>
                      <w:p w14:paraId="24C7727B" w14:textId="77777777" w:rsidR="00671574" w:rsidRPr="00475CDC" w:rsidRDefault="00671574" w:rsidP="00452EF8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eastAsia="MS PGothic" w:hAnsi="Arial" w:cs="Arial"/>
                          </w:rPr>
                        </w:pPr>
                        <w:r w:rsidRPr="00475CDC">
                          <w:rPr>
                            <w:rFonts w:ascii="Arial" w:eastAsia="MS PGothic" w:hAnsi="Arial" w:cs="Arial"/>
                          </w:rPr>
                          <w:t>Application</w:t>
                        </w:r>
                      </w:p>
                    </w:txbxContent>
                  </v:textbox>
                </v:rect>
                <v:shape id="AutoShape 18" o:spid="_x0000_s1243" type="#_x0000_t22" style="position:absolute;left:9104;top:5109;width:589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" strokecolor="windowText" strokeweight="1pt">
                  <v:shadow color="#868686"/>
                  <v:textbox inset="0,0,0,0">
                    <w:txbxContent>
                      <w:p w14:paraId="425910C2" w14:textId="77777777" w:rsidR="00671574" w:rsidRPr="00475CDC" w:rsidRDefault="00671574" w:rsidP="00452EF8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18"/>
                          </w:rPr>
                        </w:pPr>
                        <w:r w:rsidRPr="00475CDC">
                          <w:rPr>
                            <w:rFonts w:ascii="Arial" w:hAnsi="Arial" w:cs="Arial"/>
                            <w:sz w:val="20"/>
                            <w:szCs w:val="18"/>
                          </w:rPr>
                          <w:t>/dev/i2c-0</w:t>
                        </w:r>
                      </w:p>
                    </w:txbxContent>
                  </v:textbox>
                </v:shape>
                <v:rect id="Rectangle 5" o:spid="_x0000_s1244" style="position:absolute;left:3663;top:11289;width:8601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">
                  <v:textbox inset="0,0,0,0">
                    <w:txbxContent>
                      <w:p w14:paraId="7822633D" w14:textId="77777777" w:rsidR="00671574" w:rsidRPr="00475CDC" w:rsidRDefault="00671574" w:rsidP="00452EF8">
                        <w:pPr>
                          <w:pStyle w:val="NormalWeb"/>
                          <w:autoSpaceDE/>
                          <w:autoSpaceDN/>
                          <w:spacing w:line="240" w:lineRule="auto"/>
                          <w:jc w:val="center"/>
                          <w:rPr>
                            <w:rFonts w:ascii="Arial" w:eastAsia="MS PGothic" w:hAnsi="Arial" w:cs="Arial"/>
                            <w:sz w:val="20"/>
                          </w:rPr>
                        </w:pPr>
                        <w:r w:rsidRPr="00475CDC">
                          <w:rPr>
                            <w:rFonts w:ascii="Arial" w:eastAsia="MS PGothic" w:hAnsi="Arial" w:cs="Arial"/>
                            <w:sz w:val="20"/>
                          </w:rPr>
                          <w:t>Kernel Module</w:t>
                        </w:r>
                      </w:p>
                    </w:txbxContent>
                  </v:textbox>
                </v:rect>
                <v:line id="Line 33" o:spid="_x0000_s1245" style="position:absolute;visibility:visible;mso-wrap-style:square" from="18947,2877" to="18947,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" strokecolor="windowText">
                  <v:stroke startarrow="block" endarrow="block"/>
                  <v:shadow color="#eeece1"/>
                </v:line>
                <v:line id="Line 7" o:spid="_x0000_s1246" style="position:absolute;visibility:visible;mso-wrap-style:square" from="2105,9779" to="55445,9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" strokeweight="2.25pt"/>
                <v:line id="Line 12" o:spid="_x0000_s1247" style="position:absolute;visibility:visible;mso-wrap-style:square" from="2105,25024" to="55445,2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" strokeweight="2.25pt"/>
                <v:shape id="Text Box 12" o:spid="_x0000_s1248" type="#_x0000_t202" style="position:absolute;left:52431;top:56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" filled="f" stroked="f">
                  <v:textbox inset="0,0,0,0">
                    <w:txbxContent>
                      <w:p w14:paraId="4ADA3B78" w14:textId="77777777" w:rsidR="00671574" w:rsidRPr="00475CDC" w:rsidRDefault="00671574" w:rsidP="00452EF8">
                        <w:pPr>
                          <w:spacing w:after="0" w:line="240" w:lineRule="auto"/>
                          <w:rPr>
                            <w:rFonts w:ascii="Arial" w:eastAsia="MS PGothic" w:hAnsi="Arial" w:cs="Arial"/>
                            <w:b/>
                            <w:lang w:eastAsia="ja-JP"/>
                          </w:rPr>
                        </w:pPr>
                        <w:r w:rsidRPr="00475CDC">
                          <w:rPr>
                            <w:rFonts w:ascii="Arial" w:eastAsia="MS PGothic" w:hAnsi="Arial" w:cs="Arial"/>
                            <w:b/>
                            <w:lang w:eastAsia="ja-JP"/>
                          </w:rPr>
                          <w:t>u</w:t>
                        </w:r>
                        <w:r w:rsidRPr="00475CDC">
                          <w:rPr>
                            <w:rFonts w:ascii="Arial" w:eastAsia="MS PGothic" w:hAnsi="Arial" w:cs="Arial"/>
                            <w:b/>
                          </w:rPr>
                          <w:t xml:space="preserve">ser </w:t>
                        </w:r>
                        <w:r w:rsidRPr="00475CDC">
                          <w:rPr>
                            <w:rFonts w:ascii="Arial" w:eastAsia="MS PGothic" w:hAnsi="Arial" w:cs="Arial"/>
                            <w:b/>
                            <w:lang w:eastAsia="ja-JP"/>
                          </w:rPr>
                          <w:t>m</w:t>
                        </w:r>
                        <w:r w:rsidRPr="00475CDC">
                          <w:rPr>
                            <w:rFonts w:ascii="Arial" w:eastAsia="MS PGothic" w:hAnsi="Arial" w:cs="Arial"/>
                            <w:b/>
                          </w:rPr>
                          <w:t>ode</w:t>
                        </w:r>
                      </w:p>
                    </w:txbxContent>
                  </v:textbox>
                </v:shape>
                <v:shape id="AutoShape 17" o:spid="_x0000_s1249" type="#_x0000_t32" style="position:absolute;left:8616;top:13578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">
                  <v:stroke startarrow="block" endarrow="block"/>
                  <v:shadow color="#eeece1"/>
                </v:shape>
                <v:shape id="AutoShape 16" o:spid="_x0000_s1250" type="#_x0000_t32" style="position:absolute;left:12050;top:8157;width:3684;height:31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" strokecolor="windowText">
                  <v:stroke startarrow="block" endarrow="block"/>
                </v:shape>
                <v:shape id="Text Box 25" o:spid="_x0000_s1251" type="#_x0000_t202" style="position:absolute;left:2413;top:31311;width:647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">
                  <v:textbox inset="0,0,0,0">
                    <w:txbxContent>
                      <w:p w14:paraId="6FE1D2FC" w14:textId="77777777" w:rsidR="00671574" w:rsidRPr="00475CDC" w:rsidRDefault="00671574" w:rsidP="00452EF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lang w:eastAsia="ja-JP"/>
                          </w:rPr>
                        </w:pPr>
                        <w:r w:rsidRPr="00475CDC">
                          <w:rPr>
                            <w:rFonts w:ascii="Arial" w:eastAsia="HGPSoeiKakugothicUB" w:hAnsi="Arial" w:cs="Arial"/>
                          </w:rPr>
                          <w:t>PCA9654E</w:t>
                        </w:r>
                      </w:p>
                    </w:txbxContent>
                  </v:textbox>
                </v:shape>
                <v:shape id="AutoShape 32" o:spid="_x0000_s1252" type="#_x0000_t32" style="position:absolute;left:5777;top:23486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">
                  <v:stroke startarrow="block" endarrow="block"/>
                </v:shape>
                <v:rect id="Rectangle 20" o:spid="_x0000_s1253" alt="75%" style="position:absolute;left:13163;top:11289;width:37394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" strokeweight="1pt">
                  <v:shadow color="#868686"/>
                  <v:textbox inset="0,0,0,0">
                    <w:txbxContent>
                      <w:p w14:paraId="4493A888" w14:textId="77777777" w:rsidR="00671574" w:rsidRPr="00475CDC" w:rsidRDefault="00671574" w:rsidP="00452EF8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1"/>
                          </w:rPr>
                        </w:pPr>
                        <w:r w:rsidRPr="00475CDC">
                          <w:rPr>
                            <w:rFonts w:ascii="Arial" w:hAnsi="Arial" w:cs="Arial"/>
                            <w:sz w:val="20"/>
                            <w:szCs w:val="21"/>
                          </w:rPr>
                          <w:t>Standard I</w:t>
                        </w:r>
                        <w:r w:rsidRPr="00475CDC">
                          <w:rPr>
                            <w:rFonts w:ascii="Arial" w:hAnsi="Arial" w:cs="Arial"/>
                            <w:sz w:val="20"/>
                            <w:szCs w:val="21"/>
                            <w:vertAlign w:val="superscript"/>
                          </w:rPr>
                          <w:t>2</w:t>
                        </w:r>
                        <w:r w:rsidRPr="00475CDC">
                          <w:rPr>
                            <w:rFonts w:ascii="Arial" w:hAnsi="Arial" w:cs="Arial"/>
                            <w:sz w:val="20"/>
                            <w:szCs w:val="21"/>
                          </w:rPr>
                          <w:t>C Device Interface</w:t>
                        </w:r>
                      </w:p>
                    </w:txbxContent>
                  </v:textbox>
                </v:rect>
                <v:line id="Line 37" o:spid="_x0000_s1254" style="position:absolute;visibility:visible;mso-wrap-style:square" from="12068,2824" to="12068,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" strokecolor="windowText">
                  <v:stroke startarrow="block" endarrow="block"/>
                  <v:shadow color="#eeece1"/>
                </v:line>
                <v:shape id="AutoShape 40" o:spid="_x0000_s1255" type="#_x0000_t32" style="position:absolute;left:18978;top:8210;width:12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" strokecolor="windowText">
                  <v:stroke startarrow="block" endarrow="block"/>
                </v:shape>
                <v:shape id="Text Box 41" o:spid="_x0000_s1256" type="#_x0000_t202" alt="右上がり対角線" style="position:absolute;left:50414;top:33067;width:9144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" fillcolor="silver" strokeweight="1.25pt">
                  <v:fill r:id="rId11" o:title="" type="pattern"/>
                  <v:textbox inset="0,0,0,0">
                    <w:txbxContent>
                      <w:p w14:paraId="1A629CB9" w14:textId="77777777" w:rsidR="00671574" w:rsidRPr="00475CDC" w:rsidRDefault="00671574" w:rsidP="00452EF8">
                        <w:pPr>
                          <w:spacing w:after="0" w:line="240" w:lineRule="auto"/>
                          <w:jc w:val="center"/>
                          <w:rPr>
                            <w:rFonts w:ascii="Arial" w:eastAsia="MS PGothic" w:hAnsi="Arial" w:cs="Arial"/>
                            <w:b/>
                            <w:sz w:val="18"/>
                            <w:szCs w:val="16"/>
                            <w:lang w:eastAsia="ja-JP"/>
                          </w:rPr>
                        </w:pPr>
                        <w:r w:rsidRPr="00475CDC">
                          <w:rPr>
                            <w:rFonts w:ascii="Arial" w:eastAsia="MS PGothic" w:hAnsi="Arial" w:cs="Arial"/>
                            <w:b/>
                            <w:szCs w:val="18"/>
                            <w:lang w:eastAsia="ja-JP"/>
                          </w:rPr>
                          <w:t>This module</w:t>
                        </w:r>
                      </w:p>
                    </w:txbxContent>
                  </v:textbox>
                </v:shape>
                <v:shape id="Text Box 42" o:spid="_x0000_s1257" type="#_x0000_t202" alt="右上がり対角線" style="position:absolute;left:3663;top:20434;width:46981;height:3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" fillcolor="silver" strokeweight="1.25pt">
                  <v:fill r:id="rId11" o:title="" type="pattern"/>
                  <v:textbox inset="0,0,0,0">
                    <w:txbxContent>
                      <w:p w14:paraId="61AA80EB" w14:textId="77777777" w:rsidR="00671574" w:rsidRPr="00475CDC" w:rsidRDefault="00671574" w:rsidP="00452EF8">
                        <w:pPr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Arial" w:eastAsia="MS PGothic" w:hAnsi="Arial" w:cs="Arial"/>
                            <w:sz w:val="22"/>
                            <w:szCs w:val="22"/>
                            <w:lang w:eastAsia="ja-JP"/>
                          </w:rPr>
                        </w:pPr>
                        <w:r w:rsidRPr="00475CDC">
                          <w:rPr>
                            <w:rFonts w:ascii="Arial" w:eastAsia="MS PGothic" w:hAnsi="Arial" w:cs="Arial"/>
                            <w:sz w:val="22"/>
                            <w:szCs w:val="22"/>
                            <w:lang w:eastAsia="ja-JP"/>
                          </w:rPr>
                          <w:t>I2C Interface</w:t>
                        </w:r>
                      </w:p>
                    </w:txbxContent>
                  </v:textbox>
                </v:shape>
                <v:shape id="AutoShape 50" o:spid="_x0000_s1258" type="#_x0000_t32" style="position:absolute;left:30714;top:13578;width:3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">
                  <v:stroke startarrow="block" endarrow="block"/>
                </v:shape>
                <v:shape id="Text Box 17" o:spid="_x0000_s1259" type="#_x0000_t202" style="position:absolute;left:30956;top:26670;width:13241;height:2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">
                  <v:textbox inset="0,0,0,0">
                    <w:txbxContent>
                      <w:p w14:paraId="2DC012AB" w14:textId="77777777" w:rsidR="00671574" w:rsidRPr="00CE2760" w:rsidRDefault="00671574" w:rsidP="00452EF8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</w:rPr>
                        </w:pPr>
                        <w:r w:rsidRPr="00475CDC"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I2C1</w:t>
                        </w:r>
                      </w:p>
                    </w:txbxContent>
                  </v:textbox>
                </v:shape>
                <v:shape id="Text Box 12" o:spid="_x0000_s1260" type="#_x0000_t202" style="position:absolute;left:51625;top:15817;width:8954;height:2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" filled="f" stroked="f">
                  <v:textbox inset="0,0,0,0">
                    <w:txbxContent>
                      <w:p w14:paraId="551D0755" w14:textId="77777777" w:rsidR="00671574" w:rsidRPr="00475CDC" w:rsidRDefault="00671574" w:rsidP="00452EF8">
                        <w:pPr>
                          <w:spacing w:after="0" w:line="240" w:lineRule="auto"/>
                          <w:rPr>
                            <w:rFonts w:ascii="Arial" w:eastAsia="MS PGothic" w:hAnsi="Arial" w:cs="Arial"/>
                            <w:b/>
                            <w:lang w:eastAsia="ja-JP"/>
                          </w:rPr>
                        </w:pPr>
                        <w:r w:rsidRPr="00475CDC">
                          <w:rPr>
                            <w:rFonts w:ascii="Arial" w:eastAsia="MS PGothic" w:hAnsi="Arial" w:cs="Arial"/>
                            <w:b/>
                            <w:lang w:eastAsia="ja-JP"/>
                          </w:rPr>
                          <w:t>kernel mode</w:t>
                        </w:r>
                      </w:p>
                    </w:txbxContent>
                  </v:textbox>
                </v:shape>
                <v:shape id="Text Box 12" o:spid="_x0000_s1261" type="#_x0000_t202" style="position:absolute;left:52431;top:2955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" filled="f" stroked="f">
                  <v:textbox inset="0,0,0,0">
                    <w:txbxContent>
                      <w:p w14:paraId="3B095D61" w14:textId="77777777" w:rsidR="00671574" w:rsidRPr="00475CDC" w:rsidRDefault="00671574" w:rsidP="00452EF8">
                        <w:pPr>
                          <w:spacing w:after="0" w:line="240" w:lineRule="auto"/>
                          <w:rPr>
                            <w:rFonts w:ascii="Arial" w:eastAsia="MS PGothic" w:hAnsi="Arial" w:cs="Arial"/>
                            <w:b/>
                            <w:lang w:eastAsia="ja-JP"/>
                          </w:rPr>
                        </w:pPr>
                        <w:r w:rsidRPr="00475CDC">
                          <w:rPr>
                            <w:rFonts w:ascii="Arial" w:eastAsia="MS PGothic" w:hAnsi="Arial" w:cs="Arial"/>
                            <w:b/>
                            <w:lang w:eastAsia="ja-JP"/>
                          </w:rPr>
                          <w:t>hardware</w:t>
                        </w:r>
                      </w:p>
                    </w:txbxContent>
                  </v:textbox>
                </v:shape>
                <v:line id="Line 33" o:spid="_x0000_s1262" style="position:absolute;visibility:visible;mso-wrap-style:square" from="32696,2790" to="32696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" strokecolor="#7f7f7f">
                  <v:stroke startarrow="block" endarrow="block"/>
                  <v:shadow color="#eeece1"/>
                </v:line>
                <v:line id="Line 33" o:spid="_x0000_s1263" style="position:absolute;visibility:visible;mso-wrap-style:square" from="39707,2822" to="39707,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" strokecolor="#7f7f7f">
                  <v:stroke startarrow="block" endarrow="block"/>
                  <v:shadow color="#eeece1"/>
                </v:line>
                <v:rect id="Rectangle 20" o:spid="_x0000_s1264" alt="75%" style="position:absolute;left:3663;top:15862;width:46981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" strokeweight="1pt">
                  <v:shadow color="#868686"/>
                  <v:textbox inset="0,0,0,0">
                    <w:txbxContent>
                      <w:p w14:paraId="2922AAAF" w14:textId="77777777" w:rsidR="00671574" w:rsidRPr="00475CDC" w:rsidRDefault="00671574" w:rsidP="00452EF8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1"/>
                          </w:rPr>
                        </w:pPr>
                        <w:r w:rsidRPr="00475CDC">
                          <w:rPr>
                            <w:rFonts w:ascii="Arial" w:hAnsi="Arial" w:cs="Arial"/>
                            <w:sz w:val="20"/>
                            <w:szCs w:val="21"/>
                          </w:rPr>
                          <w:t>Standard I</w:t>
                        </w:r>
                        <w:r w:rsidRPr="00475CDC">
                          <w:rPr>
                            <w:rFonts w:ascii="Arial" w:hAnsi="Arial" w:cs="Arial"/>
                            <w:sz w:val="20"/>
                            <w:szCs w:val="21"/>
                            <w:vertAlign w:val="superscript"/>
                          </w:rPr>
                          <w:t>2</w:t>
                        </w:r>
                        <w:r w:rsidRPr="00475CDC">
                          <w:rPr>
                            <w:rFonts w:ascii="Arial" w:hAnsi="Arial" w:cs="Arial"/>
                            <w:sz w:val="20"/>
                            <w:szCs w:val="21"/>
                          </w:rPr>
                          <w:t>C Core Interface</w:t>
                        </w:r>
                      </w:p>
                    </w:txbxContent>
                  </v:textbox>
                </v:rect>
                <v:shape id="AutoShape 40" o:spid="_x0000_s1265" type="#_x0000_t32" style="position:absolute;left:32749;top:8253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" strokecolor="#7f7f7f">
                  <v:stroke startarrow="block" endarrow="block"/>
                </v:shape>
                <v:shape id="AutoShape 40" o:spid="_x0000_s1266" type="#_x0000_t32" style="position:absolute;left:39800;top:8214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" strokecolor="#7f7f7f">
                  <v:stroke startarrow="block" endarrow="block"/>
                </v:shape>
                <v:shape id="AutoShape 50" o:spid="_x0000_s1267" type="#_x0000_t32" style="position:absolute;left:25380;top:18150;width:3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">
                  <v:stroke startarrow="block" endarrow="block"/>
                </v:shape>
                <v:shape id="Text Box 17" o:spid="_x0000_s1268" type="#_x0000_t202" style="position:absolute;left:45257;top:26533;width:8749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">
                  <v:textbox inset="0,0,0,0">
                    <w:txbxContent>
                      <w:p w14:paraId="7D19A95A" w14:textId="77777777" w:rsidR="00671574" w:rsidRPr="00475CDC" w:rsidRDefault="00671574" w:rsidP="00452EF8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 w:rsidRPr="00475CDC"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>I2C</w:t>
                        </w:r>
                        <w:r w:rsidRPr="00475CDC">
                          <w:rPr>
                            <w:rFonts w:ascii="Arial" w:eastAsia="HGPSoeiKakugothicUB" w:hAnsi="Arial" w:cs="Arial"/>
                            <w:lang w:eastAsia="ja-JP"/>
                          </w:rPr>
                          <w:t>2</w:t>
                        </w:r>
                        <w:r w:rsidRPr="00475CDC"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 xml:space="preserve"> ~ I2C</w:t>
                        </w:r>
                        <w:r w:rsidRPr="00475CDC">
                          <w:rPr>
                            <w:rFonts w:ascii="Arial" w:eastAsia="HGPSoeiKakugothicUB" w:hAnsi="Arial" w:cs="Arial"/>
                            <w:lang w:eastAsia="ja-JP"/>
                          </w:rPr>
                          <w:t>5</w:t>
                        </w:r>
                      </w:p>
                    </w:txbxContent>
                  </v:textbox>
                </v:shape>
                <v:shape id="AutoShape 32" o:spid="_x0000_s1269" type="#_x0000_t32" style="position:absolute;left:39869;top:23507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">
                  <v:stroke startarrow="block" endarrow="block"/>
                </v:shape>
                <v:shape id="AutoShape 32" o:spid="_x0000_s1270" type="#_x0000_t32" style="position:absolute;left:49067;top:23482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">
                  <v:stroke startarrow="block" endarrow="block"/>
                </v:shape>
                <v:shape id="Text Box 17" o:spid="_x0000_s1271" type="#_x0000_t202" style="position:absolute;left:2413;top:26670;width:27495;height:2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">
                  <v:textbox inset="0,0,0,0">
                    <w:txbxContent>
                      <w:p w14:paraId="22AB571E" w14:textId="77777777" w:rsidR="00671574" w:rsidRPr="00475CDC" w:rsidRDefault="00671574" w:rsidP="00452EF8">
                        <w:pPr>
                          <w:spacing w:after="0" w:line="240" w:lineRule="auto"/>
                          <w:jc w:val="center"/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</w:pPr>
                        <w:r w:rsidRPr="00475CDC">
                          <w:rPr>
                            <w:rFonts w:ascii="Arial" w:eastAsia="HGPSoeiKakugothicUB" w:hAnsi="Arial" w:cs="Arial"/>
                            <w:szCs w:val="22"/>
                            <w:lang w:eastAsia="ja-JP"/>
                          </w:rPr>
                          <w:t xml:space="preserve">I2C0 </w:t>
                        </w:r>
                      </w:p>
                    </w:txbxContent>
                  </v:textbox>
                </v:shape>
                <v:shape id="AutoShape 18" o:spid="_x0000_s1272" type="#_x0000_t22" style="position:absolute;left:16056;top:5113;width:588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" strokecolor="windowText" strokeweight="1pt">
                  <v:shadow color="#868686"/>
                  <v:textbox inset="0,0,0,0">
                    <w:txbxContent>
                      <w:p w14:paraId="1F4F04A0" w14:textId="77777777" w:rsidR="00671574" w:rsidRPr="00475CDC" w:rsidRDefault="00671574" w:rsidP="00452EF8">
                        <w:pPr>
                          <w:pStyle w:val="NormalWeb"/>
                          <w:jc w:val="center"/>
                        </w:pPr>
                        <w:r w:rsidRPr="00475C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/dev/i2c-1</w:t>
                        </w:r>
                      </w:p>
                    </w:txbxContent>
                  </v:textbox>
                </v:shape>
                <v:shape id="AutoShape 18" o:spid="_x0000_s1273" type="#_x0000_t22" style="position:absolute;left:22926;top:5077;width:58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" strokecolor="#7f7f7f" strokeweight="1pt">
                  <v:stroke dashstyle="dash"/>
                  <v:shadow color="#868686"/>
                  <v:textbox inset="0,0,0,0">
                    <w:txbxContent>
                      <w:p w14:paraId="5372DC77" w14:textId="77777777" w:rsidR="00671574" w:rsidRPr="00475CDC" w:rsidRDefault="00671574" w:rsidP="00452EF8">
                        <w:pPr>
                          <w:pStyle w:val="NormalWeb"/>
                          <w:jc w:val="center"/>
                        </w:pPr>
                        <w:r w:rsidRPr="00475C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/dev/i2c-2</w:t>
                        </w:r>
                      </w:p>
                    </w:txbxContent>
                  </v:textbox>
                </v:shape>
                <v:shape id="AutoShape 18" o:spid="_x0000_s1274" type="#_x0000_t22" style="position:absolute;left:29843;top:5182;width:58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" strokecolor="#7f7f7f" strokeweight="1pt">
                  <v:stroke dashstyle="dash"/>
                  <v:shadow color="#868686"/>
                  <v:textbox inset="0,0,0,0">
                    <w:txbxContent>
                      <w:p w14:paraId="7A819F6C" w14:textId="77777777" w:rsidR="00671574" w:rsidRPr="00475CDC" w:rsidRDefault="00671574" w:rsidP="00452EF8">
                        <w:pPr>
                          <w:pStyle w:val="NormalWeb"/>
                          <w:jc w:val="center"/>
                        </w:pPr>
                        <w:r w:rsidRPr="00475C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/dev/i2c-3</w:t>
                        </w:r>
                      </w:p>
                    </w:txbxContent>
                  </v:textbox>
                </v:shape>
                <v:shape id="AutoShape 18" o:spid="_x0000_s1275" type="#_x0000_t22" style="position:absolute;left:36833;top:5132;width:588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" strokecolor="#7f7f7f" strokeweight="1pt">
                  <v:stroke dashstyle="dash"/>
                  <v:shadow color="#868686"/>
                  <v:textbox inset="0,0,0,0">
                    <w:txbxContent>
                      <w:p w14:paraId="4A4B21EC" w14:textId="77777777" w:rsidR="00671574" w:rsidRPr="00475CDC" w:rsidRDefault="00671574" w:rsidP="00452EF8">
                        <w:pPr>
                          <w:pStyle w:val="NormalWeb"/>
                          <w:jc w:val="center"/>
                        </w:pPr>
                        <w:r w:rsidRPr="00475C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/dev/i2c-4</w:t>
                        </w:r>
                      </w:p>
                    </w:txbxContent>
                  </v:textbox>
                </v:shape>
                <v:shape id="AutoShape 18" o:spid="_x0000_s1276" type="#_x0000_t22" style="position:absolute;left:43762;top:5129;width:58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" strokecolor="#7f7f7f" strokeweight="1pt">
                  <v:stroke dashstyle="dash"/>
                  <v:shadow color="#868686"/>
                  <v:textbox inset="0,0,0,0">
                    <w:txbxContent>
                      <w:p w14:paraId="0D397373" w14:textId="77777777" w:rsidR="00671574" w:rsidRPr="00475CDC" w:rsidRDefault="00671574" w:rsidP="00452EF8">
                        <w:pPr>
                          <w:pStyle w:val="NormalWeb"/>
                          <w:jc w:val="center"/>
                        </w:pPr>
                        <w:r w:rsidRPr="00475CD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/dev/i2c-5</w:t>
                        </w:r>
                      </w:p>
                    </w:txbxContent>
                  </v:textbox>
                </v:shape>
                <v:line id="Line 33" o:spid="_x0000_s1277" style="position:absolute;visibility:visible;mso-wrap-style:square" from="25800,2827" to="25800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" strokecolor="#7f7f7f">
                  <v:stroke startarrow="block" endarrow="block"/>
                  <v:shadow color="#eeece1"/>
                </v:line>
                <v:shape id="AutoShape 40" o:spid="_x0000_s1278" type="#_x0000_t32" style="position:absolute;left:25895;top:8258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" strokecolor="#7f7f7f">
                  <v:stroke startarrow="block" endarrow="block"/>
                </v:shape>
                <v:shape id="AutoShape 40" o:spid="_x0000_s1279" type="#_x0000_t32" style="position:absolute;left:46735;top:8247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" strokecolor="#7f7f7f">
                  <v:stroke startarrow="block" endarrow="block"/>
                </v:shape>
                <v:line id="Line 33" o:spid="_x0000_s1280" style="position:absolute;visibility:visible;mso-wrap-style:square" from="46646,2791" to="46646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" strokecolor="#7f7f7f">
                  <v:stroke startarrow="block" endarrow="block"/>
                  <v:shadow color="#eeece1"/>
                </v:line>
                <v:shape id="AutoShape 33" o:spid="_x0000_s1281" type="#_x0000_t32" style="position:absolute;left:5629;top:28927;width:0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"/>
                <v:shape id="Text Box 25" o:spid="_x0000_s1282" type="#_x0000_t202" style="position:absolute;left:9991;top:31226;width:647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">
                  <v:textbox inset="0,0,0,0">
                    <w:txbxContent>
                      <w:p w14:paraId="0EC73E28" w14:textId="77777777" w:rsidR="00671574" w:rsidRPr="00475CDC" w:rsidRDefault="00671574" w:rsidP="00452EF8">
                        <w:pPr>
                          <w:pStyle w:val="NormalWeb"/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75CDC">
                          <w:rPr>
                            <w:rFonts w:ascii="Arial" w:eastAsia="HGPSoeiKakugothicUB" w:hAnsi="Arial"/>
                            <w:sz w:val="20"/>
                            <w:szCs w:val="20"/>
                          </w:rPr>
                          <w:t>PCA9654E</w:t>
                        </w:r>
                      </w:p>
                    </w:txbxContent>
                  </v:textbox>
                </v:shape>
                <v:shape id="AutoShape 33" o:spid="_x0000_s1283" type="#_x0000_t32" style="position:absolute;left:13163;top:28927;width:0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3cQ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"/>
                <v:shape id="Text Box 25" o:spid="_x0000_s1284" type="#_x0000_t202" style="position:absolute;left:15144;top:35899;width:712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">
                  <v:textbox inset="0,0,0,0">
                    <w:txbxContent>
                      <w:p w14:paraId="2DC9C745" w14:textId="77777777" w:rsidR="00671574" w:rsidRPr="00475CDC" w:rsidRDefault="00671574" w:rsidP="00452EF8">
                        <w:pPr>
                          <w:pStyle w:val="NormalWeb"/>
                          <w:spacing w:line="256" w:lineRule="auto"/>
                          <w:jc w:val="center"/>
                        </w:pPr>
                        <w:r w:rsidRPr="00475CDC">
                          <w:rPr>
                            <w:rFonts w:ascii="Arial" w:eastAsia="HGPSoeiKakugothicUB" w:hAnsi="Arial"/>
                            <w:sz w:val="20"/>
                            <w:szCs w:val="20"/>
                          </w:rPr>
                          <w:t>ADV7511W</w:t>
                        </w:r>
                      </w:p>
                    </w:txbxContent>
                  </v:textbox>
                </v:shape>
                <v:shape id="AutoShape 33" o:spid="_x0000_s1285" type="#_x0000_t32" style="position:absolute;left:18259;top:28927;width:0;height:7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"/>
                <v:shape id="Text Box 25" o:spid="_x0000_s1286" type="#_x0000_t202" style="position:absolute;left:19230;top:31226;width:647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">
                  <v:textbox inset="0,0,0,0">
                    <w:txbxContent>
                      <w:p w14:paraId="44BE8B5D" w14:textId="77777777" w:rsidR="00671574" w:rsidRPr="00475CDC" w:rsidRDefault="00671574" w:rsidP="00452EF8">
                        <w:pPr>
                          <w:pStyle w:val="NormalWeb"/>
                          <w:spacing w:line="254" w:lineRule="auto"/>
                          <w:jc w:val="center"/>
                        </w:pPr>
                        <w:r w:rsidRPr="00475CDC">
                          <w:rPr>
                            <w:rFonts w:ascii="Arial" w:eastAsia="HGPSoeiKakugothicUB" w:hAnsi="Arial"/>
                            <w:sz w:val="20"/>
                            <w:szCs w:val="20"/>
                          </w:rPr>
                          <w:t>5P35023</w:t>
                        </w:r>
                      </w:p>
                    </w:txbxContent>
                  </v:textbox>
                </v:shape>
                <v:shape id="AutoShape 33" o:spid="_x0000_s1287" type="#_x0000_t32" style="position:absolute;left:22475;top:28927;width:0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"/>
                <v:shape id="Text Box 25" o:spid="_x0000_s1288" type="#_x0000_t202" style="position:absolute;left:23898;top:35899;width:72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">
                  <v:textbox inset="0,0,0,0">
                    <w:txbxContent>
                      <w:p w14:paraId="4851DAE9" w14:textId="77777777" w:rsidR="00671574" w:rsidRPr="00475CDC" w:rsidRDefault="00671574" w:rsidP="00452EF8">
                        <w:pPr>
                          <w:pStyle w:val="NormalWeb"/>
                          <w:spacing w:line="254" w:lineRule="auto"/>
                          <w:jc w:val="center"/>
                        </w:pPr>
                        <w:r w:rsidRPr="00475CDC">
                          <w:rPr>
                            <w:rFonts w:ascii="Arial" w:eastAsia="HGPSoeiKakugothicUB" w:hAnsi="Arial"/>
                            <w:sz w:val="20"/>
                            <w:szCs w:val="20"/>
                          </w:rPr>
                          <w:t>RAA271000</w:t>
                        </w:r>
                      </w:p>
                    </w:txbxContent>
                  </v:textbox>
                </v:shape>
                <v:shape id="AutoShape 33" o:spid="_x0000_s1289" type="#_x0000_t32" style="position:absolute;left:27200;top:28736;width:0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"/>
                <v:shape id="Text Box 25" o:spid="_x0000_s1290" type="#_x0000_t202" style="position:absolute;left:30279;top:31041;width:647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">
                  <v:textbox inset="0,0,0,0">
                    <w:txbxContent>
                      <w:p w14:paraId="6E2F6B92" w14:textId="77777777" w:rsidR="00671574" w:rsidRPr="00475CDC" w:rsidRDefault="00671574" w:rsidP="00452EF8">
                        <w:pPr>
                          <w:pStyle w:val="NormalWeb"/>
                          <w:spacing w:line="256" w:lineRule="auto"/>
                          <w:jc w:val="center"/>
                        </w:pPr>
                        <w:r w:rsidRPr="00475CDC">
                          <w:rPr>
                            <w:rFonts w:ascii="Arial" w:eastAsia="HGPSoeiKakugothicUB" w:hAnsi="Arial"/>
                            <w:sz w:val="20"/>
                            <w:szCs w:val="20"/>
                          </w:rPr>
                          <w:t>MAX9286</w:t>
                        </w:r>
                      </w:p>
                    </w:txbxContent>
                  </v:textbox>
                </v:shape>
                <v:shape id="Text Box 25" o:spid="_x0000_s1291" type="#_x0000_t202" style="position:absolute;left:38376;top:31041;width:647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">
                  <v:textbox inset="0,0,0,0">
                    <w:txbxContent>
                      <w:p w14:paraId="7C8D5146" w14:textId="77777777" w:rsidR="00671574" w:rsidRPr="00475CDC" w:rsidRDefault="00671574" w:rsidP="00452EF8">
                        <w:pPr>
                          <w:pStyle w:val="NormalWeb"/>
                          <w:spacing w:line="254" w:lineRule="auto"/>
                          <w:jc w:val="center"/>
                        </w:pPr>
                        <w:r w:rsidRPr="00475CDC">
                          <w:rPr>
                            <w:rFonts w:ascii="Arial" w:eastAsia="HGPSoeiKakugothicUB" w:hAnsi="Arial"/>
                            <w:sz w:val="20"/>
                            <w:szCs w:val="20"/>
                          </w:rPr>
                          <w:t>MAX9286</w:t>
                        </w:r>
                      </w:p>
                    </w:txbxContent>
                  </v:textbox>
                </v:shape>
                <v:shape id="AutoShape 33" o:spid="_x0000_s1292" type="#_x0000_t32" style="position:absolute;left:33810;top:28736;width:0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"/>
                <v:shape id="AutoShape 33" o:spid="_x0000_s1293" type="#_x0000_t32" style="position:absolute;left:41608;top:28670;width:0;height:2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"/>
                <w10:anchorlock/>
              </v:group>
            </w:pict>
          </mc:Fallback>
        </mc:AlternateContent>
      </w:r>
    </w:p>
    <w:p w14:paraId="043C7C8D" w14:textId="2EC2A91A" w:rsidR="00452EF8" w:rsidRDefault="00452EF8" w:rsidP="00452EF8">
      <w:pPr>
        <w:pStyle w:val="figuretitle"/>
      </w:pPr>
      <w:r w:rsidRPr="00475CDC">
        <w:t xml:space="preserve">Figure </w:t>
      </w:r>
      <w:r w:rsidR="00BD2C63">
        <w:rPr>
          <w:noProof/>
        </w:rPr>
        <w:fldChar w:fldCharType="begin"/>
      </w:r>
      <w:r w:rsidR="00BD2C63">
        <w:rPr>
          <w:noProof/>
        </w:rPr>
        <w:instrText xml:space="preserve"> STYLEREF 1 \s </w:instrText>
      </w:r>
      <w:r w:rsidR="00BD2C63">
        <w:rPr>
          <w:noProof/>
        </w:rPr>
        <w:fldChar w:fldCharType="separate"/>
      </w:r>
      <w:r w:rsidR="009253CE">
        <w:rPr>
          <w:noProof/>
        </w:rPr>
        <w:t>3</w:t>
      </w:r>
      <w:r w:rsidR="00BD2C63">
        <w:rPr>
          <w:noProof/>
        </w:rPr>
        <w:fldChar w:fldCharType="end"/>
      </w:r>
      <w:r w:rsidRPr="00475CDC">
        <w:t>.</w:t>
      </w:r>
      <w:proofErr w:type="gramStart"/>
      <w:r w:rsidR="001B60A5">
        <w:t>5</w:t>
      </w:r>
      <w:r w:rsidRPr="00475CDC">
        <w:t xml:space="preserve">  I</w:t>
      </w:r>
      <w:proofErr w:type="gramEnd"/>
      <w:r w:rsidRPr="00475CDC">
        <w:t>2C Driver Module configuration (R-Car V3H)</w:t>
      </w:r>
    </w:p>
    <w:p w14:paraId="0EA4230C" w14:textId="2B23B890" w:rsidR="00C560FB" w:rsidRPr="00F96DB7" w:rsidRDefault="00C560FB" w:rsidP="001E3BC1">
      <w:pPr>
        <w:rPr>
          <w:lang w:eastAsia="ja-JP"/>
        </w:rPr>
      </w:pPr>
    </w:p>
    <w:p w14:paraId="6F25C743" w14:textId="7D099953" w:rsidR="00452EF8" w:rsidRPr="00C560FB" w:rsidRDefault="00452EF8" w:rsidP="00475CDC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72E06C8D" w14:textId="77777777" w:rsidR="003064BD" w:rsidRDefault="00CB7597" w:rsidP="003064BD">
      <w:pPr>
        <w:pStyle w:val="Heading2"/>
        <w:rPr>
          <w:lang w:eastAsia="ja-JP"/>
        </w:rPr>
      </w:pPr>
      <w:r>
        <w:rPr>
          <w:lang w:eastAsia="ja-JP"/>
        </w:rPr>
        <w:t>S</w:t>
      </w:r>
      <w:r w:rsidRPr="003064BD">
        <w:rPr>
          <w:lang w:eastAsia="ja-JP"/>
        </w:rPr>
        <w:t>tate Transition Diagram</w:t>
      </w:r>
    </w:p>
    <w:p w14:paraId="26B158DB" w14:textId="77777777" w:rsidR="003064BD" w:rsidRPr="00E748B8" w:rsidRDefault="00CB7597" w:rsidP="001E3BC1">
      <w:pPr>
        <w:rPr>
          <w:lang w:eastAsia="ja-JP"/>
        </w:rPr>
      </w:pPr>
      <w:r w:rsidRPr="003064BD">
        <w:rPr>
          <w:lang w:eastAsia="ja-JP"/>
        </w:rPr>
        <w:t>There is no state transition diagram for this module.</w:t>
      </w:r>
    </w:p>
    <w:p w14:paraId="7CAA984E" w14:textId="77777777" w:rsidR="00E748B8" w:rsidRDefault="004F07E8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37A1E4DE" w14:textId="77777777" w:rsidR="00E748B8" w:rsidRDefault="00CB7597" w:rsidP="00E748B8">
      <w:pPr>
        <w:pStyle w:val="Heading1"/>
        <w:rPr>
          <w:lang w:eastAsia="ja-JP"/>
        </w:rPr>
      </w:pPr>
      <w:r>
        <w:rPr>
          <w:lang w:eastAsia="ja-JP"/>
        </w:rPr>
        <w:lastRenderedPageBreak/>
        <w:t xml:space="preserve">   External Interface</w:t>
      </w:r>
    </w:p>
    <w:p w14:paraId="58D5EE4A" w14:textId="77777777" w:rsidR="002B56D2" w:rsidRDefault="00CB7597" w:rsidP="002B56D2">
      <w:pPr>
        <w:pStyle w:val="Heading2"/>
        <w:rPr>
          <w:lang w:eastAsia="ja-JP"/>
        </w:rPr>
      </w:pPr>
      <w:r>
        <w:rPr>
          <w:lang w:eastAsia="ja-JP"/>
        </w:rPr>
        <w:t>Device Node</w:t>
      </w:r>
    </w:p>
    <w:p w14:paraId="22237E54" w14:textId="77777777" w:rsidR="002B56D2" w:rsidRPr="002B56D2" w:rsidRDefault="00CB7597" w:rsidP="001E3BC1">
      <w:pPr>
        <w:rPr>
          <w:lang w:eastAsia="ja-JP"/>
        </w:rPr>
      </w:pPr>
      <w:r w:rsidRPr="002B56D2">
        <w:rPr>
          <w:lang w:eastAsia="ja-JP"/>
        </w:rPr>
        <w:t>The following table shows the device node of this module.</w:t>
      </w:r>
    </w:p>
    <w:p w14:paraId="46B21024" w14:textId="77777777" w:rsidR="002B56D2" w:rsidRDefault="002B56D2" w:rsidP="001E3BC1">
      <w:pPr>
        <w:rPr>
          <w:lang w:eastAsia="ja-JP"/>
        </w:rPr>
      </w:pPr>
    </w:p>
    <w:p w14:paraId="382214B0" w14:textId="17B8F377" w:rsidR="00F466A0" w:rsidRPr="00D147FC" w:rsidRDefault="00FB502F" w:rsidP="008A73B0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4.1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1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 w:rsidRPr="00814C76">
        <w:rPr>
          <w:lang w:eastAsia="ja-JP"/>
        </w:rPr>
        <w:t>I2C device node</w:t>
      </w:r>
      <w:r w:rsidR="00CB7597" w:rsidRPr="00D147FC">
        <w:rPr>
          <w:lang w:eastAsia="ja-JP"/>
        </w:rPr>
        <w:t xml:space="preserve"> (</w:t>
      </w:r>
      <w:r w:rsidR="00F02E0F" w:rsidRPr="00814C76">
        <w:rPr>
          <w:lang w:eastAsia="ja-JP"/>
        </w:rPr>
        <w:t>R-Car H</w:t>
      </w:r>
      <w:r w:rsidR="00320DD6">
        <w:rPr>
          <w:lang w:eastAsia="ja-JP"/>
        </w:rPr>
        <w:t>3</w:t>
      </w:r>
      <w:r w:rsidR="00785575">
        <w:rPr>
          <w:lang w:eastAsia="ja-JP"/>
        </w:rPr>
        <w:t>/M3</w:t>
      </w:r>
      <w:r w:rsidR="00707483">
        <w:rPr>
          <w:lang w:eastAsia="ja-JP"/>
        </w:rPr>
        <w:t>/M3N</w:t>
      </w:r>
      <w:r w:rsidR="00CB7597" w:rsidRPr="00D147FC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643"/>
        <w:gridCol w:w="2643"/>
        <w:gridCol w:w="2273"/>
        <w:gridCol w:w="2273"/>
      </w:tblGrid>
      <w:tr w:rsidR="002B56D2" w:rsidRPr="00D147FC" w14:paraId="6D57583A" w14:textId="77777777" w:rsidTr="002B56D2">
        <w:trPr>
          <w:cantSplit/>
          <w:trHeight w:val="260"/>
          <w:tblHeader/>
        </w:trPr>
        <w:tc>
          <w:tcPr>
            <w:tcW w:w="134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E807517" w14:textId="77777777" w:rsidR="002B56D2" w:rsidRPr="00D147FC" w:rsidRDefault="00CB7597" w:rsidP="00F466A0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Channel</w:t>
            </w:r>
          </w:p>
        </w:tc>
        <w:tc>
          <w:tcPr>
            <w:tcW w:w="134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1189BF7" w14:textId="77777777" w:rsidR="002B56D2" w:rsidRPr="00D147FC" w:rsidRDefault="00CB7597" w:rsidP="00F466A0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Device node</w:t>
            </w:r>
          </w:p>
        </w:tc>
        <w:tc>
          <w:tcPr>
            <w:tcW w:w="115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8243DCD" w14:textId="77777777" w:rsidR="002B56D2" w:rsidRPr="00D147FC" w:rsidRDefault="00CB7597" w:rsidP="00F466A0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Major number</w:t>
            </w:r>
          </w:p>
        </w:tc>
        <w:tc>
          <w:tcPr>
            <w:tcW w:w="115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163D10C" w14:textId="77777777" w:rsidR="002B56D2" w:rsidRPr="00D147FC" w:rsidRDefault="00CB7597" w:rsidP="00F466A0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Minor number</w:t>
            </w:r>
          </w:p>
        </w:tc>
      </w:tr>
      <w:tr w:rsidR="002B56D2" w:rsidRPr="00D147FC" w14:paraId="54078F5A" w14:textId="77777777" w:rsidTr="002B56D2">
        <w:trPr>
          <w:cantSplit/>
          <w:trHeight w:val="260"/>
          <w:tblHeader/>
        </w:trPr>
        <w:tc>
          <w:tcPr>
            <w:tcW w:w="1344" w:type="pct"/>
            <w:shd w:val="clear" w:color="auto" w:fill="auto"/>
            <w:vAlign w:val="center"/>
          </w:tcPr>
          <w:p w14:paraId="4AE0A2FB" w14:textId="77777777" w:rsidR="002B56D2" w:rsidRPr="00D147FC" w:rsidRDefault="00CB7597" w:rsidP="00F466A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I2C2</w:t>
            </w:r>
          </w:p>
        </w:tc>
        <w:tc>
          <w:tcPr>
            <w:tcW w:w="1344" w:type="pct"/>
            <w:shd w:val="clear" w:color="auto" w:fill="auto"/>
            <w:vAlign w:val="center"/>
          </w:tcPr>
          <w:p w14:paraId="26D94A95" w14:textId="77777777" w:rsidR="002B56D2" w:rsidRPr="00D147FC" w:rsidRDefault="00CB7597" w:rsidP="00F466A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B56D2">
              <w:rPr>
                <w:rFonts w:ascii="Arial" w:hAnsi="Arial"/>
                <w:sz w:val="18"/>
                <w:lang w:eastAsia="ja-JP"/>
              </w:rPr>
              <w:t>/dev/i2c-2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790EEFF8" w14:textId="77777777" w:rsidR="002B56D2" w:rsidRPr="00D147FC" w:rsidRDefault="00CB7597" w:rsidP="00F466A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89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4D1905FD" w14:textId="77777777" w:rsidR="002B56D2" w:rsidRPr="00D147FC" w:rsidRDefault="00CB7597" w:rsidP="00F466A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2</w:t>
            </w:r>
          </w:p>
        </w:tc>
      </w:tr>
      <w:tr w:rsidR="00320DD6" w:rsidRPr="00D147FC" w14:paraId="375AD97E" w14:textId="77777777" w:rsidTr="002B56D2">
        <w:trPr>
          <w:cantSplit/>
          <w:trHeight w:val="260"/>
          <w:tblHeader/>
        </w:trPr>
        <w:tc>
          <w:tcPr>
            <w:tcW w:w="1344" w:type="pct"/>
            <w:shd w:val="clear" w:color="auto" w:fill="auto"/>
            <w:vAlign w:val="center"/>
          </w:tcPr>
          <w:p w14:paraId="411364BC" w14:textId="77777777" w:rsidR="00320DD6" w:rsidRDefault="00320DD6" w:rsidP="00F466A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I2C4</w:t>
            </w:r>
          </w:p>
        </w:tc>
        <w:tc>
          <w:tcPr>
            <w:tcW w:w="1344" w:type="pct"/>
            <w:shd w:val="clear" w:color="auto" w:fill="auto"/>
            <w:vAlign w:val="center"/>
          </w:tcPr>
          <w:p w14:paraId="200C4F80" w14:textId="77777777" w:rsidR="00320DD6" w:rsidRPr="002B56D2" w:rsidRDefault="00320DD6" w:rsidP="00F466A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/dev/i2c-4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135294C1" w14:textId="77777777" w:rsidR="00320DD6" w:rsidRDefault="00320DD6" w:rsidP="00F466A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89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62216CE1" w14:textId="77777777" w:rsidR="00320DD6" w:rsidRDefault="00320DD6" w:rsidP="00F466A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4</w:t>
            </w:r>
          </w:p>
        </w:tc>
      </w:tr>
    </w:tbl>
    <w:p w14:paraId="335683E0" w14:textId="77777777" w:rsidR="00F466A0" w:rsidRDefault="00F466A0" w:rsidP="001E3BC1">
      <w:pPr>
        <w:rPr>
          <w:lang w:eastAsia="ja-JP"/>
        </w:rPr>
      </w:pPr>
    </w:p>
    <w:p w14:paraId="190DFEB2" w14:textId="2DC97BEC" w:rsidR="004354C4" w:rsidRPr="00D147FC" w:rsidRDefault="002B7DBE" w:rsidP="002B7DBE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4.1</w:t>
      </w:r>
      <w:r w:rsidR="00845680">
        <w:rPr>
          <w:noProof/>
        </w:rPr>
        <w:fldChar w:fldCharType="end"/>
      </w:r>
      <w:r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2</w:t>
      </w:r>
      <w:r w:rsidR="00845680">
        <w:rPr>
          <w:noProof/>
        </w:rPr>
        <w:fldChar w:fldCharType="end"/>
      </w:r>
      <w:r w:rsidR="004354C4">
        <w:rPr>
          <w:rFonts w:hint="eastAsia"/>
          <w:lang w:eastAsia="ja-JP"/>
        </w:rPr>
        <w:t xml:space="preserve">  </w:t>
      </w:r>
      <w:r w:rsidR="004354C4" w:rsidRPr="00814C76">
        <w:rPr>
          <w:lang w:eastAsia="ja-JP"/>
        </w:rPr>
        <w:t>I2C device node</w:t>
      </w:r>
      <w:r w:rsidR="004354C4" w:rsidRPr="00D147FC">
        <w:rPr>
          <w:lang w:eastAsia="ja-JP"/>
        </w:rPr>
        <w:t xml:space="preserve"> (</w:t>
      </w:r>
      <w:r w:rsidR="004354C4" w:rsidRPr="00814C76">
        <w:rPr>
          <w:lang w:eastAsia="ja-JP"/>
        </w:rPr>
        <w:t xml:space="preserve">R-Car </w:t>
      </w:r>
      <w:r w:rsidR="004354C4">
        <w:rPr>
          <w:lang w:eastAsia="ja-JP"/>
        </w:rPr>
        <w:t>E3</w:t>
      </w:r>
      <w:r w:rsidR="004354C4" w:rsidRPr="00D147FC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643"/>
        <w:gridCol w:w="2643"/>
        <w:gridCol w:w="2273"/>
        <w:gridCol w:w="2273"/>
      </w:tblGrid>
      <w:tr w:rsidR="004354C4" w:rsidRPr="00D147FC" w14:paraId="06901D53" w14:textId="77777777" w:rsidTr="00ED375A">
        <w:trPr>
          <w:cantSplit/>
          <w:trHeight w:val="260"/>
          <w:tblHeader/>
        </w:trPr>
        <w:tc>
          <w:tcPr>
            <w:tcW w:w="134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48F0AFBB" w14:textId="77777777" w:rsidR="004354C4" w:rsidRPr="00D147FC" w:rsidRDefault="004354C4" w:rsidP="00ED375A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Channel</w:t>
            </w:r>
          </w:p>
        </w:tc>
        <w:tc>
          <w:tcPr>
            <w:tcW w:w="134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4927432" w14:textId="77777777" w:rsidR="004354C4" w:rsidRPr="00D147FC" w:rsidRDefault="004354C4" w:rsidP="00ED375A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Device node</w:t>
            </w:r>
          </w:p>
        </w:tc>
        <w:tc>
          <w:tcPr>
            <w:tcW w:w="115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1808526" w14:textId="77777777" w:rsidR="004354C4" w:rsidRPr="00D147FC" w:rsidRDefault="004354C4" w:rsidP="00ED375A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Major number</w:t>
            </w:r>
          </w:p>
        </w:tc>
        <w:tc>
          <w:tcPr>
            <w:tcW w:w="115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A80B443" w14:textId="77777777" w:rsidR="004354C4" w:rsidRPr="00D147FC" w:rsidRDefault="004354C4" w:rsidP="00ED375A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Minor number</w:t>
            </w:r>
          </w:p>
        </w:tc>
      </w:tr>
      <w:tr w:rsidR="004354C4" w:rsidRPr="00D147FC" w14:paraId="5EB7112E" w14:textId="77777777" w:rsidTr="00ED375A">
        <w:trPr>
          <w:cantSplit/>
          <w:trHeight w:val="260"/>
          <w:tblHeader/>
        </w:trPr>
        <w:tc>
          <w:tcPr>
            <w:tcW w:w="1344" w:type="pct"/>
            <w:shd w:val="clear" w:color="auto" w:fill="auto"/>
            <w:vAlign w:val="center"/>
          </w:tcPr>
          <w:p w14:paraId="61C1A85B" w14:textId="77777777" w:rsidR="004354C4" w:rsidRPr="00D147FC" w:rsidRDefault="004354C4" w:rsidP="00ED375A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I2C0</w:t>
            </w:r>
          </w:p>
        </w:tc>
        <w:tc>
          <w:tcPr>
            <w:tcW w:w="1344" w:type="pct"/>
            <w:shd w:val="clear" w:color="auto" w:fill="auto"/>
            <w:vAlign w:val="center"/>
          </w:tcPr>
          <w:p w14:paraId="5D649588" w14:textId="77777777" w:rsidR="004354C4" w:rsidRPr="00D147FC" w:rsidRDefault="004354C4" w:rsidP="00ED375A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B56D2">
              <w:rPr>
                <w:rFonts w:ascii="Arial" w:hAnsi="Arial"/>
                <w:sz w:val="18"/>
                <w:lang w:eastAsia="ja-JP"/>
              </w:rPr>
              <w:t>/dev/i2c-</w:t>
            </w:r>
            <w:r>
              <w:rPr>
                <w:rFonts w:ascii="Arial" w:hAnsi="Arial"/>
                <w:sz w:val="18"/>
                <w:lang w:eastAsia="ja-JP"/>
              </w:rPr>
              <w:t>0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76C96083" w14:textId="77777777" w:rsidR="004354C4" w:rsidRPr="00D147FC" w:rsidRDefault="004354C4" w:rsidP="00ED375A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89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26888730" w14:textId="77777777" w:rsidR="004354C4" w:rsidRPr="00D147FC" w:rsidRDefault="004354C4" w:rsidP="00ED375A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0</w:t>
            </w:r>
          </w:p>
        </w:tc>
      </w:tr>
      <w:tr w:rsidR="004354C4" w:rsidRPr="00D147FC" w14:paraId="714FF318" w14:textId="77777777" w:rsidTr="00ED375A">
        <w:trPr>
          <w:cantSplit/>
          <w:trHeight w:val="260"/>
          <w:tblHeader/>
        </w:trPr>
        <w:tc>
          <w:tcPr>
            <w:tcW w:w="1344" w:type="pct"/>
            <w:shd w:val="clear" w:color="auto" w:fill="auto"/>
            <w:vAlign w:val="center"/>
          </w:tcPr>
          <w:p w14:paraId="301AFC43" w14:textId="77777777" w:rsidR="004354C4" w:rsidRDefault="004354C4" w:rsidP="00ED375A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I2C3</w:t>
            </w:r>
          </w:p>
        </w:tc>
        <w:tc>
          <w:tcPr>
            <w:tcW w:w="1344" w:type="pct"/>
            <w:shd w:val="clear" w:color="auto" w:fill="auto"/>
            <w:vAlign w:val="center"/>
          </w:tcPr>
          <w:p w14:paraId="164C550F" w14:textId="77777777" w:rsidR="004354C4" w:rsidRPr="002B56D2" w:rsidRDefault="004354C4" w:rsidP="00ED375A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/dev/i2c-3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0967D534" w14:textId="77777777" w:rsidR="004354C4" w:rsidRDefault="004354C4" w:rsidP="00ED375A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89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6F6ADA92" w14:textId="77777777" w:rsidR="004354C4" w:rsidRDefault="004354C4" w:rsidP="00ED375A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3</w:t>
            </w:r>
          </w:p>
        </w:tc>
      </w:tr>
    </w:tbl>
    <w:p w14:paraId="7FA84DEB" w14:textId="77777777" w:rsidR="001A1639" w:rsidRDefault="001A1639" w:rsidP="001A1639">
      <w:pPr>
        <w:pStyle w:val="tabletitle"/>
      </w:pPr>
    </w:p>
    <w:p w14:paraId="0A4626B6" w14:textId="1ACBE9D9" w:rsidR="001A1639" w:rsidRPr="00D147FC" w:rsidRDefault="001A1639" w:rsidP="001A1639">
      <w:pPr>
        <w:pStyle w:val="tabletitle"/>
        <w:rPr>
          <w:lang w:eastAsia="ja-JP"/>
        </w:rPr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2 \s </w:instrText>
      </w:r>
      <w:r>
        <w:rPr>
          <w:noProof/>
        </w:rPr>
        <w:fldChar w:fldCharType="separate"/>
      </w:r>
      <w:r w:rsidR="009253CE">
        <w:rPr>
          <w:noProof/>
        </w:rPr>
        <w:t>4.1</w:t>
      </w:r>
      <w:r>
        <w:rPr>
          <w:noProof/>
        </w:rPr>
        <w:fldChar w:fldCharType="end"/>
      </w:r>
      <w:r>
        <w:noBreakHyphen/>
      </w:r>
      <w:proofErr w:type="gramStart"/>
      <w:r>
        <w:rPr>
          <w:noProof/>
        </w:rPr>
        <w:t>3</w:t>
      </w:r>
      <w:r>
        <w:rPr>
          <w:rFonts w:hint="eastAsia"/>
          <w:lang w:eastAsia="ja-JP"/>
        </w:rPr>
        <w:t xml:space="preserve">  </w:t>
      </w:r>
      <w:r w:rsidRPr="00814C76">
        <w:rPr>
          <w:lang w:eastAsia="ja-JP"/>
        </w:rPr>
        <w:t>I</w:t>
      </w:r>
      <w:proofErr w:type="gramEnd"/>
      <w:r w:rsidRPr="00814C76">
        <w:rPr>
          <w:lang w:eastAsia="ja-JP"/>
        </w:rPr>
        <w:t>2C device node</w:t>
      </w:r>
      <w:r w:rsidRPr="00D147FC">
        <w:rPr>
          <w:lang w:eastAsia="ja-JP"/>
        </w:rPr>
        <w:t xml:space="preserve"> (</w:t>
      </w:r>
      <w:r w:rsidRPr="00814C76">
        <w:rPr>
          <w:lang w:eastAsia="ja-JP"/>
        </w:rPr>
        <w:t xml:space="preserve">R-Car </w:t>
      </w:r>
      <w:r>
        <w:rPr>
          <w:lang w:eastAsia="ja-JP"/>
        </w:rPr>
        <w:t>D3</w:t>
      </w:r>
      <w:r w:rsidRPr="00D147FC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643"/>
        <w:gridCol w:w="2643"/>
        <w:gridCol w:w="2273"/>
        <w:gridCol w:w="2273"/>
      </w:tblGrid>
      <w:tr w:rsidR="001A1639" w:rsidRPr="00D147FC" w14:paraId="580830F5" w14:textId="77777777" w:rsidTr="00564D65">
        <w:trPr>
          <w:cantSplit/>
          <w:trHeight w:val="260"/>
          <w:tblHeader/>
        </w:trPr>
        <w:tc>
          <w:tcPr>
            <w:tcW w:w="134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4047C8A4" w14:textId="77777777" w:rsidR="001A1639" w:rsidRPr="00D147FC" w:rsidRDefault="001A1639" w:rsidP="00564D65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Channel</w:t>
            </w:r>
          </w:p>
        </w:tc>
        <w:tc>
          <w:tcPr>
            <w:tcW w:w="134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CE92215" w14:textId="77777777" w:rsidR="001A1639" w:rsidRPr="00D147FC" w:rsidRDefault="001A1639" w:rsidP="00564D65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Device node</w:t>
            </w:r>
          </w:p>
        </w:tc>
        <w:tc>
          <w:tcPr>
            <w:tcW w:w="115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6CD45B0" w14:textId="77777777" w:rsidR="001A1639" w:rsidRPr="00D147FC" w:rsidRDefault="001A1639" w:rsidP="00564D65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Major number</w:t>
            </w:r>
          </w:p>
        </w:tc>
        <w:tc>
          <w:tcPr>
            <w:tcW w:w="115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BF74467" w14:textId="77777777" w:rsidR="001A1639" w:rsidRPr="00D147FC" w:rsidRDefault="001A1639" w:rsidP="00564D65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Minor number</w:t>
            </w:r>
          </w:p>
        </w:tc>
      </w:tr>
      <w:tr w:rsidR="001A1639" w:rsidRPr="00D147FC" w14:paraId="49DB1012" w14:textId="77777777" w:rsidTr="00564D65">
        <w:trPr>
          <w:cantSplit/>
          <w:trHeight w:val="260"/>
          <w:tblHeader/>
        </w:trPr>
        <w:tc>
          <w:tcPr>
            <w:tcW w:w="1344" w:type="pct"/>
            <w:shd w:val="clear" w:color="auto" w:fill="auto"/>
            <w:vAlign w:val="center"/>
          </w:tcPr>
          <w:p w14:paraId="4D4B057D" w14:textId="77777777" w:rsidR="001A1639" w:rsidRPr="00D147FC" w:rsidRDefault="001A1639" w:rsidP="00564D65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I2C0</w:t>
            </w:r>
          </w:p>
        </w:tc>
        <w:tc>
          <w:tcPr>
            <w:tcW w:w="1344" w:type="pct"/>
            <w:shd w:val="clear" w:color="auto" w:fill="auto"/>
            <w:vAlign w:val="center"/>
          </w:tcPr>
          <w:p w14:paraId="521E681F" w14:textId="0F614DEB" w:rsidR="001A1639" w:rsidRPr="00D147FC" w:rsidRDefault="001A1639" w:rsidP="00564D65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B56D2">
              <w:rPr>
                <w:rFonts w:ascii="Arial" w:hAnsi="Arial"/>
                <w:sz w:val="18"/>
                <w:lang w:eastAsia="ja-JP"/>
              </w:rPr>
              <w:t>/dev/i2c-</w:t>
            </w:r>
            <w:r w:rsidR="00007066">
              <w:rPr>
                <w:rFonts w:ascii="Arial" w:hAnsi="Arial"/>
                <w:sz w:val="18"/>
                <w:lang w:eastAsia="ja-JP"/>
              </w:rPr>
              <w:t>0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738D53B0" w14:textId="77777777" w:rsidR="001A1639" w:rsidRPr="00D147FC" w:rsidRDefault="001A1639" w:rsidP="00564D65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89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0FD06C65" w14:textId="77777777" w:rsidR="001A1639" w:rsidRPr="00D147FC" w:rsidRDefault="001A1639" w:rsidP="00564D65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0</w:t>
            </w:r>
          </w:p>
        </w:tc>
      </w:tr>
      <w:tr w:rsidR="001A1639" w:rsidRPr="00D147FC" w14:paraId="65D47352" w14:textId="77777777" w:rsidTr="00564D65">
        <w:trPr>
          <w:cantSplit/>
          <w:trHeight w:val="260"/>
          <w:tblHeader/>
        </w:trPr>
        <w:tc>
          <w:tcPr>
            <w:tcW w:w="1344" w:type="pct"/>
            <w:shd w:val="clear" w:color="auto" w:fill="auto"/>
            <w:vAlign w:val="center"/>
          </w:tcPr>
          <w:p w14:paraId="740450E9" w14:textId="22F6F3BC" w:rsidR="001A1639" w:rsidRDefault="001A1639" w:rsidP="00564D65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I2C</w:t>
            </w:r>
            <w:r w:rsidR="00007066">
              <w:rPr>
                <w:rFonts w:ascii="Arial" w:hAnsi="Arial"/>
                <w:sz w:val="18"/>
                <w:lang w:eastAsia="ja-JP"/>
              </w:rPr>
              <w:t>1</w:t>
            </w:r>
          </w:p>
        </w:tc>
        <w:tc>
          <w:tcPr>
            <w:tcW w:w="1344" w:type="pct"/>
            <w:shd w:val="clear" w:color="auto" w:fill="auto"/>
            <w:vAlign w:val="center"/>
          </w:tcPr>
          <w:p w14:paraId="64A0FAB2" w14:textId="76F14916" w:rsidR="001A1639" w:rsidRPr="002B56D2" w:rsidRDefault="001A1639" w:rsidP="00564D65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/dev/i2c-</w:t>
            </w:r>
            <w:r w:rsidR="00007066">
              <w:rPr>
                <w:rFonts w:ascii="Arial" w:hAnsi="Arial"/>
                <w:sz w:val="18"/>
                <w:lang w:eastAsia="ja-JP"/>
              </w:rPr>
              <w:t>1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0EBE68D7" w14:textId="77777777" w:rsidR="001A1639" w:rsidRDefault="001A1639" w:rsidP="00564D65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89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39C8C258" w14:textId="218DD05F" w:rsidR="001A1639" w:rsidRDefault="00F7713D" w:rsidP="00564D65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1</w:t>
            </w:r>
          </w:p>
        </w:tc>
      </w:tr>
    </w:tbl>
    <w:p w14:paraId="22590A53" w14:textId="77777777" w:rsidR="001A1639" w:rsidRDefault="001A1639" w:rsidP="001A1639">
      <w:pPr>
        <w:rPr>
          <w:lang w:eastAsia="ja-JP"/>
        </w:rPr>
      </w:pPr>
    </w:p>
    <w:p w14:paraId="232DDAD4" w14:textId="77777777" w:rsidR="004354C4" w:rsidRDefault="004354C4" w:rsidP="004354C4">
      <w:pPr>
        <w:rPr>
          <w:lang w:eastAsia="ja-JP"/>
        </w:rPr>
      </w:pPr>
    </w:p>
    <w:p w14:paraId="381EB3E0" w14:textId="1FFD0E75" w:rsidR="00C560FB" w:rsidRPr="00D147FC" w:rsidRDefault="00C560FB" w:rsidP="00C560FB">
      <w:pPr>
        <w:pStyle w:val="tabletitle"/>
        <w:rPr>
          <w:lang w:eastAsia="ja-JP"/>
        </w:rPr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2 \s </w:instrText>
      </w:r>
      <w:r>
        <w:rPr>
          <w:noProof/>
        </w:rPr>
        <w:fldChar w:fldCharType="separate"/>
      </w:r>
      <w:r w:rsidR="009253CE">
        <w:rPr>
          <w:noProof/>
        </w:rPr>
        <w:t>4.1</w:t>
      </w:r>
      <w:r>
        <w:rPr>
          <w:noProof/>
        </w:rPr>
        <w:fldChar w:fldCharType="end"/>
      </w:r>
      <w:r>
        <w:noBreakHyphen/>
      </w:r>
      <w:proofErr w:type="gramStart"/>
      <w:r w:rsidR="001A1639">
        <w:rPr>
          <w:noProof/>
        </w:rPr>
        <w:t>4</w:t>
      </w:r>
      <w:r w:rsidR="001A1639">
        <w:rPr>
          <w:rFonts w:hint="eastAsia"/>
          <w:lang w:eastAsia="ja-JP"/>
        </w:rPr>
        <w:t xml:space="preserve">  </w:t>
      </w:r>
      <w:r w:rsidRPr="00814C76">
        <w:rPr>
          <w:lang w:eastAsia="ja-JP"/>
        </w:rPr>
        <w:t>I</w:t>
      </w:r>
      <w:proofErr w:type="gramEnd"/>
      <w:r w:rsidRPr="00814C76">
        <w:rPr>
          <w:lang w:eastAsia="ja-JP"/>
        </w:rPr>
        <w:t>2C device node</w:t>
      </w:r>
      <w:r w:rsidRPr="00D147FC">
        <w:rPr>
          <w:lang w:eastAsia="ja-JP"/>
        </w:rPr>
        <w:t xml:space="preserve"> (</w:t>
      </w:r>
      <w:r w:rsidRPr="00814C76">
        <w:rPr>
          <w:lang w:eastAsia="ja-JP"/>
        </w:rPr>
        <w:t xml:space="preserve">R-Car </w:t>
      </w:r>
      <w:r>
        <w:rPr>
          <w:lang w:eastAsia="ja-JP"/>
        </w:rPr>
        <w:t>V3U</w:t>
      </w:r>
      <w:r w:rsidRPr="00D147FC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643"/>
        <w:gridCol w:w="2643"/>
        <w:gridCol w:w="2273"/>
        <w:gridCol w:w="2273"/>
      </w:tblGrid>
      <w:tr w:rsidR="00C560FB" w:rsidRPr="00D147FC" w14:paraId="7B9027FF" w14:textId="77777777" w:rsidTr="000D2131">
        <w:trPr>
          <w:cantSplit/>
          <w:trHeight w:val="260"/>
          <w:tblHeader/>
        </w:trPr>
        <w:tc>
          <w:tcPr>
            <w:tcW w:w="134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CE7688D" w14:textId="77777777" w:rsidR="00C560FB" w:rsidRPr="00D147FC" w:rsidRDefault="00C560FB" w:rsidP="000D213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Channel</w:t>
            </w:r>
          </w:p>
        </w:tc>
        <w:tc>
          <w:tcPr>
            <w:tcW w:w="134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24A2AA56" w14:textId="77777777" w:rsidR="00C560FB" w:rsidRPr="00D147FC" w:rsidRDefault="00C560FB" w:rsidP="000D213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Device node</w:t>
            </w:r>
          </w:p>
        </w:tc>
        <w:tc>
          <w:tcPr>
            <w:tcW w:w="115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F6D792A" w14:textId="77777777" w:rsidR="00C560FB" w:rsidRPr="00D147FC" w:rsidRDefault="00C560FB" w:rsidP="000D213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Major number</w:t>
            </w:r>
          </w:p>
        </w:tc>
        <w:tc>
          <w:tcPr>
            <w:tcW w:w="115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5CE0484" w14:textId="77777777" w:rsidR="00C560FB" w:rsidRPr="00D147FC" w:rsidRDefault="00C560FB" w:rsidP="000D213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Minor number</w:t>
            </w:r>
          </w:p>
        </w:tc>
      </w:tr>
      <w:tr w:rsidR="00C560FB" w:rsidRPr="00D147FC" w14:paraId="0184213D" w14:textId="77777777" w:rsidTr="00C560FB">
        <w:trPr>
          <w:cantSplit/>
          <w:trHeight w:val="260"/>
          <w:tblHeader/>
        </w:trPr>
        <w:tc>
          <w:tcPr>
            <w:tcW w:w="1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15C9B46" w14:textId="11D54596" w:rsidR="00C560FB" w:rsidRPr="00466CEF" w:rsidRDefault="00C560FB" w:rsidP="00C560F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Cs/>
                <w:sz w:val="18"/>
                <w:lang w:eastAsia="ja-JP"/>
              </w:rPr>
            </w:pPr>
            <w:r w:rsidRPr="00466CEF">
              <w:rPr>
                <w:rFonts w:ascii="Arial" w:hAnsi="Arial"/>
                <w:bCs/>
                <w:sz w:val="18"/>
                <w:lang w:eastAsia="ja-JP"/>
              </w:rPr>
              <w:t>I2C0</w:t>
            </w:r>
          </w:p>
        </w:tc>
        <w:tc>
          <w:tcPr>
            <w:tcW w:w="134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8BD8813" w14:textId="7F91CB99" w:rsidR="00C560FB" w:rsidRPr="00C560FB" w:rsidRDefault="009F3F63" w:rsidP="00C560F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B56D2">
              <w:rPr>
                <w:rFonts w:ascii="Arial" w:hAnsi="Arial"/>
                <w:sz w:val="18"/>
                <w:lang w:eastAsia="ja-JP"/>
              </w:rPr>
              <w:t>/dev/i2c-</w:t>
            </w:r>
            <w:r>
              <w:rPr>
                <w:rFonts w:ascii="Arial" w:hAnsi="Arial"/>
                <w:sz w:val="18"/>
                <w:lang w:eastAsia="ja-JP"/>
              </w:rPr>
              <w:t>0</w:t>
            </w:r>
          </w:p>
        </w:tc>
        <w:tc>
          <w:tcPr>
            <w:tcW w:w="115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A1A0ADC" w14:textId="5F988F02" w:rsidR="00C560FB" w:rsidRPr="00466CEF" w:rsidRDefault="009F3F63" w:rsidP="00C560F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Cs/>
                <w:sz w:val="18"/>
                <w:lang w:eastAsia="ja-JP"/>
              </w:rPr>
            </w:pPr>
            <w:r w:rsidRPr="00466CEF">
              <w:rPr>
                <w:rFonts w:ascii="Arial" w:hAnsi="Arial"/>
                <w:bCs/>
                <w:sz w:val="18"/>
                <w:lang w:eastAsia="ja-JP"/>
              </w:rPr>
              <w:t>89</w:t>
            </w:r>
          </w:p>
        </w:tc>
        <w:tc>
          <w:tcPr>
            <w:tcW w:w="115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F581D" w14:textId="549BEFE3" w:rsidR="00C560FB" w:rsidRPr="00466CEF" w:rsidRDefault="009F3F63" w:rsidP="00C560F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Cs/>
                <w:sz w:val="18"/>
                <w:lang w:eastAsia="ja-JP"/>
              </w:rPr>
            </w:pPr>
            <w:r w:rsidRPr="00466CEF">
              <w:rPr>
                <w:rFonts w:ascii="Arial" w:hAnsi="Arial"/>
                <w:bCs/>
                <w:sz w:val="18"/>
                <w:lang w:eastAsia="ja-JP"/>
              </w:rPr>
              <w:t>0</w:t>
            </w:r>
          </w:p>
        </w:tc>
      </w:tr>
      <w:tr w:rsidR="009F3F63" w:rsidRPr="00D147FC" w14:paraId="2F6BCBE4" w14:textId="77777777" w:rsidTr="00C560FB">
        <w:trPr>
          <w:cantSplit/>
          <w:trHeight w:val="260"/>
          <w:tblHeader/>
        </w:trPr>
        <w:tc>
          <w:tcPr>
            <w:tcW w:w="1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2161CDF" w14:textId="1598A94C" w:rsidR="009F3F63" w:rsidRPr="00466CEF" w:rsidRDefault="009F3F63" w:rsidP="00C560F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Cs/>
                <w:sz w:val="18"/>
                <w:lang w:eastAsia="ja-JP"/>
              </w:rPr>
            </w:pPr>
            <w:r w:rsidRPr="00466CEF">
              <w:rPr>
                <w:rFonts w:ascii="Arial" w:hAnsi="Arial"/>
                <w:bCs/>
                <w:sz w:val="18"/>
                <w:lang w:eastAsia="ja-JP"/>
              </w:rPr>
              <w:t>I2C1</w:t>
            </w:r>
          </w:p>
        </w:tc>
        <w:tc>
          <w:tcPr>
            <w:tcW w:w="134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55E951D" w14:textId="70938FC4" w:rsidR="009F3F63" w:rsidRPr="00C560FB" w:rsidRDefault="009F3F63" w:rsidP="00C560F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B56D2">
              <w:rPr>
                <w:rFonts w:ascii="Arial" w:hAnsi="Arial"/>
                <w:sz w:val="18"/>
                <w:lang w:eastAsia="ja-JP"/>
              </w:rPr>
              <w:t>/dev/i2c-</w:t>
            </w:r>
            <w:r>
              <w:rPr>
                <w:rFonts w:ascii="Arial" w:hAnsi="Arial"/>
                <w:sz w:val="18"/>
                <w:lang w:eastAsia="ja-JP"/>
              </w:rPr>
              <w:t>1</w:t>
            </w:r>
          </w:p>
        </w:tc>
        <w:tc>
          <w:tcPr>
            <w:tcW w:w="115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88B6E5A" w14:textId="0AC3B446" w:rsidR="009F3F63" w:rsidRPr="00466CEF" w:rsidRDefault="009F3F63" w:rsidP="00C560F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Cs/>
                <w:sz w:val="18"/>
                <w:lang w:eastAsia="ja-JP"/>
              </w:rPr>
            </w:pPr>
            <w:r w:rsidRPr="00466CEF">
              <w:rPr>
                <w:rFonts w:ascii="Arial" w:hAnsi="Arial"/>
                <w:bCs/>
                <w:sz w:val="18"/>
                <w:lang w:eastAsia="ja-JP"/>
              </w:rPr>
              <w:t>89</w:t>
            </w:r>
          </w:p>
        </w:tc>
        <w:tc>
          <w:tcPr>
            <w:tcW w:w="115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152CFE" w14:textId="36D0B920" w:rsidR="009F3F63" w:rsidRPr="00466CEF" w:rsidRDefault="009F3F63" w:rsidP="00C560F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Cs/>
                <w:sz w:val="18"/>
                <w:lang w:eastAsia="ja-JP"/>
              </w:rPr>
            </w:pPr>
            <w:r w:rsidRPr="00466CEF">
              <w:rPr>
                <w:rFonts w:ascii="Arial" w:hAnsi="Arial"/>
                <w:bCs/>
                <w:sz w:val="18"/>
                <w:lang w:eastAsia="ja-JP"/>
              </w:rPr>
              <w:t>1</w:t>
            </w:r>
          </w:p>
        </w:tc>
      </w:tr>
    </w:tbl>
    <w:p w14:paraId="3130BB47" w14:textId="34B847A7" w:rsidR="002B56D2" w:rsidRDefault="002B56D2" w:rsidP="001E3BC1">
      <w:pPr>
        <w:rPr>
          <w:lang w:eastAsia="ja-JP"/>
        </w:rPr>
      </w:pPr>
    </w:p>
    <w:p w14:paraId="505456A7" w14:textId="54DEDCE4" w:rsidR="00452EF8" w:rsidRPr="00475CDC" w:rsidRDefault="00452EF8" w:rsidP="00452EF8">
      <w:pPr>
        <w:pStyle w:val="tabletitle"/>
        <w:rPr>
          <w:lang w:eastAsia="ja-JP"/>
        </w:rPr>
      </w:pPr>
      <w:r w:rsidRPr="00475CDC">
        <w:t xml:space="preserve">Table </w:t>
      </w:r>
      <w:r w:rsidR="00BD2C63">
        <w:rPr>
          <w:noProof/>
        </w:rPr>
        <w:fldChar w:fldCharType="begin"/>
      </w:r>
      <w:r w:rsidR="00BD2C63">
        <w:rPr>
          <w:noProof/>
        </w:rPr>
        <w:instrText xml:space="preserve"> STYLEREF 2 \s </w:instrText>
      </w:r>
      <w:r w:rsidR="00BD2C63">
        <w:rPr>
          <w:noProof/>
        </w:rPr>
        <w:fldChar w:fldCharType="separate"/>
      </w:r>
      <w:r w:rsidR="009253CE">
        <w:rPr>
          <w:noProof/>
        </w:rPr>
        <w:t>4.1</w:t>
      </w:r>
      <w:r w:rsidR="00BD2C63">
        <w:rPr>
          <w:noProof/>
        </w:rPr>
        <w:fldChar w:fldCharType="end"/>
      </w:r>
      <w:r w:rsidRPr="00475CDC">
        <w:noBreakHyphen/>
      </w:r>
      <w:r w:rsidR="001A1639">
        <w:rPr>
          <w:lang w:eastAsia="ja-JP"/>
        </w:rPr>
        <w:t>5</w:t>
      </w:r>
      <w:r w:rsidRPr="00475CDC">
        <w:rPr>
          <w:lang w:eastAsia="ja-JP"/>
        </w:rPr>
        <w:t xml:space="preserve"> I2C device node (R-Car V3H)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643"/>
        <w:gridCol w:w="2643"/>
        <w:gridCol w:w="2273"/>
        <w:gridCol w:w="2273"/>
      </w:tblGrid>
      <w:tr w:rsidR="00136170" w:rsidRPr="00CE2760" w14:paraId="280AB92F" w14:textId="77777777" w:rsidTr="00136170">
        <w:trPr>
          <w:cantSplit/>
          <w:trHeight w:val="260"/>
          <w:tblHeader/>
        </w:trPr>
        <w:tc>
          <w:tcPr>
            <w:tcW w:w="134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4E8D1571" w14:textId="77777777" w:rsidR="00452EF8" w:rsidRPr="00475CDC" w:rsidRDefault="00452EF8" w:rsidP="00136170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475CDC">
              <w:rPr>
                <w:rFonts w:ascii="Arial" w:hAnsi="Arial"/>
                <w:b/>
                <w:sz w:val="18"/>
                <w:lang w:eastAsia="ja-JP"/>
              </w:rPr>
              <w:t>Channel</w:t>
            </w:r>
          </w:p>
        </w:tc>
        <w:tc>
          <w:tcPr>
            <w:tcW w:w="134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57C628D" w14:textId="77777777" w:rsidR="00452EF8" w:rsidRPr="00475CDC" w:rsidRDefault="00452EF8" w:rsidP="00136170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475CDC">
              <w:rPr>
                <w:rFonts w:ascii="Arial" w:hAnsi="Arial"/>
                <w:b/>
                <w:sz w:val="18"/>
                <w:lang w:eastAsia="ja-JP"/>
              </w:rPr>
              <w:t>Device node</w:t>
            </w:r>
          </w:p>
        </w:tc>
        <w:tc>
          <w:tcPr>
            <w:tcW w:w="115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FDD6E2C" w14:textId="77777777" w:rsidR="00452EF8" w:rsidRPr="00475CDC" w:rsidRDefault="00452EF8" w:rsidP="00136170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475CDC">
              <w:rPr>
                <w:rFonts w:ascii="Arial" w:hAnsi="Arial"/>
                <w:b/>
                <w:sz w:val="18"/>
                <w:lang w:eastAsia="ja-JP"/>
              </w:rPr>
              <w:t>Major number</w:t>
            </w:r>
          </w:p>
        </w:tc>
        <w:tc>
          <w:tcPr>
            <w:tcW w:w="115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4CD87B9B" w14:textId="77777777" w:rsidR="00452EF8" w:rsidRPr="00475CDC" w:rsidRDefault="00452EF8" w:rsidP="00136170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475CDC">
              <w:rPr>
                <w:rFonts w:ascii="Arial" w:hAnsi="Arial"/>
                <w:b/>
                <w:sz w:val="18"/>
                <w:lang w:eastAsia="ja-JP"/>
              </w:rPr>
              <w:t>Minor number</w:t>
            </w:r>
          </w:p>
        </w:tc>
      </w:tr>
      <w:tr w:rsidR="00136170" w:rsidRPr="00CE2760" w14:paraId="0355C4C8" w14:textId="77777777" w:rsidTr="00136170">
        <w:trPr>
          <w:cantSplit/>
          <w:trHeight w:val="260"/>
          <w:tblHeader/>
        </w:trPr>
        <w:tc>
          <w:tcPr>
            <w:tcW w:w="1344" w:type="pct"/>
            <w:shd w:val="clear" w:color="auto" w:fill="auto"/>
            <w:vAlign w:val="center"/>
          </w:tcPr>
          <w:p w14:paraId="3E6F0BAD" w14:textId="77777777" w:rsidR="00452EF8" w:rsidRPr="00475CDC" w:rsidRDefault="00452EF8" w:rsidP="0013617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I2C0</w:t>
            </w:r>
          </w:p>
        </w:tc>
        <w:tc>
          <w:tcPr>
            <w:tcW w:w="1344" w:type="pct"/>
            <w:shd w:val="clear" w:color="auto" w:fill="auto"/>
            <w:vAlign w:val="center"/>
          </w:tcPr>
          <w:p w14:paraId="451FD040" w14:textId="77777777" w:rsidR="00452EF8" w:rsidRPr="00475CDC" w:rsidRDefault="00452EF8" w:rsidP="0013617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/dev/i2c-0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7085105F" w14:textId="77777777" w:rsidR="00452EF8" w:rsidRPr="00475CDC" w:rsidRDefault="00452EF8" w:rsidP="0013617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89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3BD206A5" w14:textId="77777777" w:rsidR="00452EF8" w:rsidRPr="00475CDC" w:rsidRDefault="00452EF8" w:rsidP="0013617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0</w:t>
            </w:r>
          </w:p>
        </w:tc>
      </w:tr>
      <w:tr w:rsidR="00136170" w:rsidRPr="00CE2760" w14:paraId="3BF9AF6C" w14:textId="77777777" w:rsidTr="00136170">
        <w:trPr>
          <w:cantSplit/>
          <w:trHeight w:val="260"/>
          <w:tblHeader/>
        </w:trPr>
        <w:tc>
          <w:tcPr>
            <w:tcW w:w="1344" w:type="pct"/>
            <w:shd w:val="clear" w:color="auto" w:fill="auto"/>
            <w:vAlign w:val="center"/>
          </w:tcPr>
          <w:p w14:paraId="0C6AE229" w14:textId="77777777" w:rsidR="00452EF8" w:rsidRPr="00475CDC" w:rsidRDefault="00452EF8" w:rsidP="0013617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I2C1</w:t>
            </w:r>
          </w:p>
        </w:tc>
        <w:tc>
          <w:tcPr>
            <w:tcW w:w="1344" w:type="pct"/>
            <w:shd w:val="clear" w:color="auto" w:fill="auto"/>
            <w:vAlign w:val="center"/>
          </w:tcPr>
          <w:p w14:paraId="7B72E687" w14:textId="77777777" w:rsidR="00452EF8" w:rsidRPr="00475CDC" w:rsidRDefault="00452EF8" w:rsidP="0013617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/dev/i2c-1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0202CC9F" w14:textId="77777777" w:rsidR="00452EF8" w:rsidRPr="00475CDC" w:rsidRDefault="00452EF8" w:rsidP="0013617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89</w:t>
            </w:r>
          </w:p>
        </w:tc>
        <w:tc>
          <w:tcPr>
            <w:tcW w:w="1156" w:type="pct"/>
            <w:shd w:val="clear" w:color="auto" w:fill="auto"/>
            <w:vAlign w:val="center"/>
          </w:tcPr>
          <w:p w14:paraId="4070A1BD" w14:textId="77777777" w:rsidR="00452EF8" w:rsidRPr="00475CDC" w:rsidRDefault="00452EF8" w:rsidP="0013617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75CDC">
              <w:rPr>
                <w:rFonts w:ascii="Arial" w:hAnsi="Arial"/>
                <w:sz w:val="18"/>
                <w:lang w:eastAsia="ja-JP"/>
              </w:rPr>
              <w:t>1</w:t>
            </w:r>
          </w:p>
        </w:tc>
      </w:tr>
    </w:tbl>
    <w:p w14:paraId="1CA195A1" w14:textId="77777777" w:rsidR="00452EF8" w:rsidRDefault="00452EF8" w:rsidP="001E3BC1">
      <w:pPr>
        <w:rPr>
          <w:lang w:eastAsia="ja-JP"/>
        </w:rPr>
      </w:pPr>
    </w:p>
    <w:p w14:paraId="072AB67C" w14:textId="7F566482" w:rsidR="00C560FB" w:rsidRDefault="00452EF8" w:rsidP="00475CDC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358D587A" w14:textId="77777777" w:rsidR="00E748B8" w:rsidRDefault="00CB7597" w:rsidP="00F466A0">
      <w:pPr>
        <w:pStyle w:val="Heading2"/>
        <w:rPr>
          <w:lang w:eastAsia="ja-JP"/>
        </w:rPr>
      </w:pPr>
      <w:r>
        <w:rPr>
          <w:lang w:eastAsia="ja-JP"/>
        </w:rPr>
        <w:lastRenderedPageBreak/>
        <w:t>External Function</w:t>
      </w:r>
    </w:p>
    <w:p w14:paraId="0A881751" w14:textId="77777777" w:rsidR="002B56D2" w:rsidRDefault="00CB7597" w:rsidP="002B56D2">
      <w:pPr>
        <w:rPr>
          <w:lang w:eastAsia="ja-JP"/>
        </w:rPr>
      </w:pPr>
      <w:r w:rsidRPr="002B56D2">
        <w:rPr>
          <w:lang w:eastAsia="ja-JP"/>
        </w:rPr>
        <w:t>This section explains in the following format about the functions this module supplies.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2B56D2" w:rsidRPr="00F848EC" w14:paraId="5DBCDEB2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21F32D7C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vAlign w:val="center"/>
          </w:tcPr>
          <w:p w14:paraId="0924A439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Presents an overview of a function.</w:t>
            </w:r>
          </w:p>
        </w:tc>
      </w:tr>
      <w:tr w:rsidR="002B56D2" w:rsidRPr="00F848EC" w14:paraId="46976061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31B83126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02425A85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327090EE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38594EB2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vAlign w:val="center"/>
          </w:tcPr>
          <w:p w14:paraId="552CCAE5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name of the function.</w:t>
            </w:r>
          </w:p>
        </w:tc>
      </w:tr>
      <w:tr w:rsidR="002B56D2" w:rsidRPr="00F848EC" w14:paraId="09A6874E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2374B6DB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4F97B278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30C6560F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54A1696A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vAlign w:val="center"/>
          </w:tcPr>
          <w:p w14:paraId="4F55FC8C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format for calling the function.</w:t>
            </w:r>
          </w:p>
        </w:tc>
      </w:tr>
      <w:tr w:rsidR="002B56D2" w:rsidRPr="00F848EC" w14:paraId="08CD7A4F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43E05710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1078E3F2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394053CB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4DD9CF70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[Argument]</w:t>
            </w:r>
          </w:p>
        </w:tc>
        <w:tc>
          <w:tcPr>
            <w:tcW w:w="7416" w:type="dxa"/>
            <w:vAlign w:val="center"/>
          </w:tcPr>
          <w:p w14:paraId="37F7D201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argument(s) of the function.</w:t>
            </w:r>
          </w:p>
        </w:tc>
      </w:tr>
      <w:tr w:rsidR="002B56D2" w:rsidRPr="00F848EC" w14:paraId="6D6B68A4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73DB6E02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441825B5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0A14EB4D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4C9A5E41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 value]</w:t>
            </w:r>
          </w:p>
        </w:tc>
        <w:tc>
          <w:tcPr>
            <w:tcW w:w="7416" w:type="dxa"/>
            <w:vAlign w:val="center"/>
          </w:tcPr>
          <w:p w14:paraId="591EB50F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return value(s) of the function.</w:t>
            </w:r>
          </w:p>
        </w:tc>
      </w:tr>
      <w:tr w:rsidR="002B56D2" w:rsidRPr="00F848EC" w14:paraId="22C86D13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5F939D32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3D027828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55918" w:rsidRPr="00F848EC" w14:paraId="1D10DC9C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7E0D43DF" w14:textId="77777777" w:rsidR="00E55918" w:rsidRPr="00F848EC" w:rsidRDefault="00E55918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[Error number]</w:t>
            </w:r>
          </w:p>
        </w:tc>
        <w:tc>
          <w:tcPr>
            <w:tcW w:w="7416" w:type="dxa"/>
            <w:vAlign w:val="center"/>
          </w:tcPr>
          <w:p w14:paraId="5DF1B746" w14:textId="77777777" w:rsidR="00E55918" w:rsidRPr="00F848EC" w:rsidRDefault="00E55918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Explains the error number(s) of the function.</w:t>
            </w:r>
          </w:p>
        </w:tc>
      </w:tr>
      <w:tr w:rsidR="00E55918" w:rsidRPr="00F848EC" w14:paraId="5DC97AEE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2AEC20E5" w14:textId="77777777" w:rsidR="00E55918" w:rsidRPr="00F848EC" w:rsidRDefault="00E55918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3FB6AAF6" w14:textId="77777777" w:rsidR="00E55918" w:rsidRPr="00F848EC" w:rsidRDefault="00E55918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4058364D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157DD4F4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vAlign w:val="center"/>
          </w:tcPr>
          <w:p w14:paraId="175F5BFA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features of the function.</w:t>
            </w:r>
          </w:p>
        </w:tc>
      </w:tr>
      <w:tr w:rsidR="002B56D2" w:rsidRPr="00F848EC" w14:paraId="4A6131F9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1327EF75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7E1A19EA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3C3C5A7D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0DC702FD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vAlign w:val="center"/>
          </w:tcPr>
          <w:p w14:paraId="26CA5C1C" w14:textId="77777777" w:rsidR="002B56D2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points to be noted when using the function.</w:t>
            </w:r>
          </w:p>
        </w:tc>
      </w:tr>
      <w:tr w:rsidR="002B56D2" w:rsidRPr="00F848EC" w14:paraId="3C237BD8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72684FB7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26C7054F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3852E6A2" w14:textId="77777777" w:rsidR="002B56D2" w:rsidRDefault="002B56D2" w:rsidP="002B56D2">
      <w:pPr>
        <w:rPr>
          <w:lang w:eastAsia="ja-JP"/>
        </w:rPr>
      </w:pPr>
    </w:p>
    <w:p w14:paraId="0228C3E4" w14:textId="77777777" w:rsidR="002B56D2" w:rsidRDefault="00CB759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34CC5CE0" w14:textId="5585A386" w:rsidR="002B56D2" w:rsidRDefault="00CB7597" w:rsidP="002B56D2">
      <w:pPr>
        <w:rPr>
          <w:lang w:eastAsia="ja-JP"/>
        </w:rPr>
      </w:pPr>
      <w:r w:rsidRPr="002B56D2">
        <w:rPr>
          <w:lang w:eastAsia="ja-JP"/>
        </w:rPr>
        <w:lastRenderedPageBreak/>
        <w:t>The following table lists the interface functions in this module, and Standard I2C core Interface.</w:t>
      </w:r>
    </w:p>
    <w:p w14:paraId="1F13DA10" w14:textId="3FE5F49C" w:rsidR="00F466A0" w:rsidRDefault="00FB502F" w:rsidP="007C3CD6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4.2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1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>
        <w:rPr>
          <w:lang w:eastAsia="ja-JP"/>
        </w:rPr>
        <w:t xml:space="preserve">System calls (R-Car </w:t>
      </w:r>
      <w:r w:rsidR="000F0BEF">
        <w:rPr>
          <w:lang w:eastAsia="ja-JP"/>
        </w:rPr>
        <w:t>H</w:t>
      </w:r>
      <w:r w:rsidR="001B3D00">
        <w:rPr>
          <w:lang w:eastAsia="ja-JP"/>
        </w:rPr>
        <w:t>3</w:t>
      </w:r>
      <w:r w:rsidR="00785575">
        <w:rPr>
          <w:lang w:eastAsia="ja-JP"/>
        </w:rPr>
        <w:t>/M3</w:t>
      </w:r>
      <w:r w:rsidR="00707483">
        <w:rPr>
          <w:lang w:eastAsia="ja-JP"/>
        </w:rPr>
        <w:t>/M3N</w:t>
      </w:r>
      <w:r w:rsidR="00574537">
        <w:rPr>
          <w:lang w:eastAsia="ja-JP"/>
        </w:rPr>
        <w:t>/E3</w:t>
      </w:r>
      <w:r w:rsidR="004A655A">
        <w:rPr>
          <w:lang w:eastAsia="ja-JP"/>
        </w:rPr>
        <w:t>/</w:t>
      </w:r>
      <w:r w:rsidR="001B30DE">
        <w:rPr>
          <w:lang w:eastAsia="ja-JP"/>
        </w:rPr>
        <w:t>D3/</w:t>
      </w:r>
      <w:r w:rsidR="004A655A">
        <w:rPr>
          <w:lang w:eastAsia="ja-JP"/>
        </w:rPr>
        <w:t>V3U</w:t>
      </w:r>
      <w:r w:rsidR="00452EF8">
        <w:rPr>
          <w:lang w:eastAsia="ja-JP"/>
        </w:rPr>
        <w:t>/V3H</w:t>
      </w:r>
      <w:r w:rsidR="00CB7597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439"/>
        <w:gridCol w:w="3420"/>
        <w:gridCol w:w="4973"/>
      </w:tblGrid>
      <w:tr w:rsidR="007D21E1" w:rsidRPr="00D147FC" w14:paraId="215E1BA0" w14:textId="77777777" w:rsidTr="00E1766C">
        <w:trPr>
          <w:cantSplit/>
          <w:trHeight w:val="260"/>
          <w:tblHeader/>
        </w:trPr>
        <w:tc>
          <w:tcPr>
            <w:tcW w:w="73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7A165BD" w14:textId="77777777" w:rsidR="007D21E1" w:rsidRPr="00D147FC" w:rsidRDefault="00CB7597" w:rsidP="0098568D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Chapter</w:t>
            </w:r>
          </w:p>
        </w:tc>
        <w:tc>
          <w:tcPr>
            <w:tcW w:w="1739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5C8D9E7" w14:textId="77777777" w:rsidR="007D21E1" w:rsidRPr="00D147FC" w:rsidRDefault="00CB7597" w:rsidP="0098568D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Function name</w:t>
            </w:r>
          </w:p>
        </w:tc>
        <w:tc>
          <w:tcPr>
            <w:tcW w:w="2529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55C4F61" w14:textId="77777777" w:rsidR="007D21E1" w:rsidRPr="00D147FC" w:rsidRDefault="00CB7597" w:rsidP="0098568D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Description</w:t>
            </w:r>
          </w:p>
        </w:tc>
      </w:tr>
      <w:tr w:rsidR="00E1766C" w:rsidRPr="00D147FC" w14:paraId="5004A255" w14:textId="77777777" w:rsidTr="00E1766C">
        <w:trPr>
          <w:cantSplit/>
          <w:trHeight w:val="260"/>
          <w:tblHeader/>
        </w:trPr>
        <w:tc>
          <w:tcPr>
            <w:tcW w:w="732" w:type="pct"/>
            <w:shd w:val="clear" w:color="auto" w:fill="auto"/>
          </w:tcPr>
          <w:p w14:paraId="3256855E" w14:textId="77777777" w:rsidR="00E1766C" w:rsidRPr="00E32CB9" w:rsidRDefault="00CB7597" w:rsidP="00E1766C">
            <w:pPr>
              <w:pStyle w:val="a"/>
              <w:jc w:val="center"/>
            </w:pPr>
            <w:r>
              <w:t>4.2.1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3C47427D" w14:textId="77777777" w:rsidR="00E1766C" w:rsidRPr="00D147FC" w:rsidRDefault="00CB7597" w:rsidP="007D21E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7D21E1">
              <w:rPr>
                <w:rFonts w:ascii="Arial" w:hAnsi="Arial"/>
                <w:sz w:val="18"/>
                <w:lang w:eastAsia="ja-JP"/>
              </w:rPr>
              <w:t>open</w:t>
            </w:r>
          </w:p>
        </w:tc>
        <w:tc>
          <w:tcPr>
            <w:tcW w:w="2529" w:type="pct"/>
            <w:shd w:val="clear" w:color="auto" w:fill="auto"/>
            <w:vAlign w:val="center"/>
          </w:tcPr>
          <w:p w14:paraId="14CE7900" w14:textId="77777777" w:rsidR="00E1766C" w:rsidRPr="00D147FC" w:rsidRDefault="00CB7597" w:rsidP="00814C7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7D21E1">
              <w:rPr>
                <w:rFonts w:ascii="Arial" w:hAnsi="Arial"/>
                <w:sz w:val="18"/>
                <w:lang w:eastAsia="ja-JP"/>
              </w:rPr>
              <w:t xml:space="preserve">Open </w:t>
            </w:r>
            <w:r>
              <w:rPr>
                <w:rFonts w:ascii="Arial" w:hAnsi="Arial"/>
                <w:sz w:val="18"/>
                <w:lang w:eastAsia="ja-JP"/>
              </w:rPr>
              <w:t>I2C</w:t>
            </w:r>
            <w:r w:rsidRPr="007D21E1"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E1766C" w:rsidRPr="00D147FC" w14:paraId="70A5F40A" w14:textId="77777777" w:rsidTr="00E1766C">
        <w:trPr>
          <w:cantSplit/>
          <w:trHeight w:val="260"/>
          <w:tblHeader/>
        </w:trPr>
        <w:tc>
          <w:tcPr>
            <w:tcW w:w="732" w:type="pct"/>
            <w:shd w:val="clear" w:color="auto" w:fill="auto"/>
          </w:tcPr>
          <w:p w14:paraId="5CD46C98" w14:textId="77777777" w:rsidR="00E1766C" w:rsidRPr="00E32CB9" w:rsidRDefault="00CB7597" w:rsidP="00E1766C">
            <w:pPr>
              <w:pStyle w:val="a"/>
              <w:jc w:val="center"/>
            </w:pPr>
            <w:r>
              <w:t>4.2.2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5C56FBA1" w14:textId="77777777" w:rsidR="00E1766C" w:rsidRPr="00D147FC" w:rsidRDefault="00CB7597" w:rsidP="007D21E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7D21E1">
              <w:rPr>
                <w:rFonts w:ascii="Arial" w:hAnsi="Arial"/>
                <w:sz w:val="18"/>
                <w:lang w:eastAsia="ja-JP"/>
              </w:rPr>
              <w:t>close</w:t>
            </w:r>
          </w:p>
        </w:tc>
        <w:tc>
          <w:tcPr>
            <w:tcW w:w="2529" w:type="pct"/>
            <w:shd w:val="clear" w:color="auto" w:fill="auto"/>
            <w:vAlign w:val="center"/>
          </w:tcPr>
          <w:p w14:paraId="1000255C" w14:textId="77777777" w:rsidR="00E1766C" w:rsidRPr="00D147FC" w:rsidRDefault="00CB7597" w:rsidP="00814C7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7D21E1">
              <w:rPr>
                <w:rFonts w:ascii="Arial" w:hAnsi="Arial"/>
                <w:sz w:val="18"/>
                <w:lang w:eastAsia="ja-JP"/>
              </w:rPr>
              <w:t xml:space="preserve">Close </w:t>
            </w:r>
            <w:r>
              <w:rPr>
                <w:rFonts w:ascii="Arial" w:hAnsi="Arial"/>
                <w:sz w:val="18"/>
                <w:lang w:eastAsia="ja-JP"/>
              </w:rPr>
              <w:t>I2C</w:t>
            </w:r>
            <w:r w:rsidRPr="007D21E1"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E1766C" w:rsidRPr="00D147FC" w14:paraId="39C80DBB" w14:textId="77777777" w:rsidTr="00E1766C">
        <w:trPr>
          <w:cantSplit/>
          <w:trHeight w:val="260"/>
          <w:tblHeader/>
        </w:trPr>
        <w:tc>
          <w:tcPr>
            <w:tcW w:w="732" w:type="pct"/>
            <w:shd w:val="clear" w:color="auto" w:fill="auto"/>
          </w:tcPr>
          <w:p w14:paraId="299017A0" w14:textId="77777777" w:rsidR="00E1766C" w:rsidRPr="00E32CB9" w:rsidRDefault="00CB7597" w:rsidP="00E1766C">
            <w:pPr>
              <w:pStyle w:val="a"/>
              <w:jc w:val="center"/>
            </w:pPr>
            <w:r>
              <w:t>4.2.3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17E70F7F" w14:textId="77777777" w:rsidR="00E1766C" w:rsidRPr="00D147FC" w:rsidRDefault="00CB7597" w:rsidP="007D21E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read</w:t>
            </w:r>
          </w:p>
        </w:tc>
        <w:tc>
          <w:tcPr>
            <w:tcW w:w="2529" w:type="pct"/>
            <w:shd w:val="clear" w:color="auto" w:fill="auto"/>
            <w:vAlign w:val="center"/>
          </w:tcPr>
          <w:p w14:paraId="164A41B9" w14:textId="77777777" w:rsidR="00E1766C" w:rsidRPr="00D147FC" w:rsidRDefault="00CB7597" w:rsidP="007D21E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Read I2C (8bit data is received).</w:t>
            </w:r>
          </w:p>
        </w:tc>
      </w:tr>
      <w:tr w:rsidR="00E1766C" w:rsidRPr="00D147FC" w14:paraId="23D70D7F" w14:textId="77777777" w:rsidTr="00E1766C">
        <w:trPr>
          <w:cantSplit/>
          <w:trHeight w:val="260"/>
          <w:tblHeader/>
        </w:trPr>
        <w:tc>
          <w:tcPr>
            <w:tcW w:w="732" w:type="pct"/>
            <w:shd w:val="clear" w:color="auto" w:fill="auto"/>
          </w:tcPr>
          <w:p w14:paraId="4AC38943" w14:textId="77777777" w:rsidR="00E1766C" w:rsidRPr="00E32CB9" w:rsidRDefault="00CB7597" w:rsidP="00E1766C">
            <w:pPr>
              <w:pStyle w:val="a"/>
              <w:jc w:val="center"/>
            </w:pPr>
            <w:r>
              <w:t>4.2.4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4A75B05F" w14:textId="77777777" w:rsidR="00E1766C" w:rsidRPr="00D147FC" w:rsidRDefault="00CB7597" w:rsidP="007D21E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write</w:t>
            </w:r>
          </w:p>
        </w:tc>
        <w:tc>
          <w:tcPr>
            <w:tcW w:w="2529" w:type="pct"/>
            <w:shd w:val="clear" w:color="auto" w:fill="auto"/>
            <w:vAlign w:val="center"/>
          </w:tcPr>
          <w:p w14:paraId="1FFC0EF8" w14:textId="77777777" w:rsidR="00E1766C" w:rsidRPr="00D147FC" w:rsidRDefault="00CB7597" w:rsidP="00814C7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Write I2C (8bit data is sent)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E1766C" w:rsidRPr="00D147FC" w14:paraId="3F73FC91" w14:textId="77777777" w:rsidTr="00E1766C">
        <w:trPr>
          <w:cantSplit/>
          <w:trHeight w:val="260"/>
          <w:tblHeader/>
        </w:trPr>
        <w:tc>
          <w:tcPr>
            <w:tcW w:w="732" w:type="pct"/>
            <w:shd w:val="clear" w:color="auto" w:fill="auto"/>
          </w:tcPr>
          <w:p w14:paraId="0C2D8CF8" w14:textId="77777777" w:rsidR="00E1766C" w:rsidRPr="00E32CB9" w:rsidRDefault="00CB7597" w:rsidP="00E1766C">
            <w:pPr>
              <w:pStyle w:val="a"/>
              <w:jc w:val="center"/>
            </w:pPr>
            <w:r>
              <w:t>4.2.5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4A85B2AD" w14:textId="77777777" w:rsidR="00E1766C" w:rsidRPr="00D147FC" w:rsidRDefault="00CB7597" w:rsidP="007D21E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7D21E1">
              <w:rPr>
                <w:rFonts w:ascii="Arial" w:hAnsi="Arial"/>
                <w:sz w:val="18"/>
                <w:lang w:eastAsia="ja-JP"/>
              </w:rPr>
              <w:t>ioctl</w:t>
            </w:r>
            <w:proofErr w:type="spellEnd"/>
            <w:r w:rsidRPr="007D21E1">
              <w:rPr>
                <w:rFonts w:ascii="Arial" w:hAnsi="Arial"/>
                <w:sz w:val="18"/>
                <w:lang w:eastAsia="ja-JP"/>
              </w:rPr>
              <w:t>(</w:t>
            </w:r>
            <w:r w:rsidRPr="002B56D2">
              <w:rPr>
                <w:rFonts w:ascii="Arial" w:hAnsi="Arial"/>
                <w:sz w:val="18"/>
                <w:lang w:eastAsia="ja-JP"/>
              </w:rPr>
              <w:t>I2C_RDWR</w:t>
            </w:r>
            <w:r w:rsidRPr="007D21E1">
              <w:rPr>
                <w:rFonts w:ascii="Arial" w:hAnsi="Arial"/>
                <w:sz w:val="18"/>
                <w:lang w:eastAsia="ja-JP"/>
              </w:rPr>
              <w:t>)</w:t>
            </w:r>
          </w:p>
        </w:tc>
        <w:tc>
          <w:tcPr>
            <w:tcW w:w="2529" w:type="pct"/>
            <w:shd w:val="clear" w:color="auto" w:fill="auto"/>
            <w:vAlign w:val="center"/>
          </w:tcPr>
          <w:p w14:paraId="0624739D" w14:textId="77777777" w:rsidR="00E1766C" w:rsidRPr="00D147FC" w:rsidRDefault="00CB7597" w:rsidP="007D21E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Read/Write processing is performed.</w:t>
            </w:r>
          </w:p>
        </w:tc>
      </w:tr>
      <w:tr w:rsidR="00E1766C" w:rsidRPr="00D147FC" w14:paraId="1F0DB94C" w14:textId="77777777" w:rsidTr="00E1766C">
        <w:trPr>
          <w:cantSplit/>
          <w:trHeight w:val="260"/>
          <w:tblHeader/>
        </w:trPr>
        <w:tc>
          <w:tcPr>
            <w:tcW w:w="732" w:type="pct"/>
            <w:shd w:val="clear" w:color="auto" w:fill="auto"/>
          </w:tcPr>
          <w:p w14:paraId="5FAD18CC" w14:textId="77777777" w:rsidR="00E1766C" w:rsidRPr="00E32CB9" w:rsidRDefault="00CB7597" w:rsidP="00E1766C">
            <w:pPr>
              <w:pStyle w:val="a"/>
              <w:jc w:val="center"/>
            </w:pPr>
            <w:r>
              <w:t>4.2.6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0E9D26F3" w14:textId="77777777" w:rsidR="00E1766C" w:rsidRPr="00D147FC" w:rsidRDefault="00CB7597" w:rsidP="007D21E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7D21E1">
              <w:rPr>
                <w:rFonts w:ascii="Arial" w:hAnsi="Arial"/>
                <w:sz w:val="18"/>
                <w:lang w:eastAsia="ja-JP"/>
              </w:rPr>
              <w:t>ioctl</w:t>
            </w:r>
            <w:proofErr w:type="spellEnd"/>
            <w:r w:rsidRPr="007D21E1">
              <w:rPr>
                <w:rFonts w:ascii="Arial" w:hAnsi="Arial"/>
                <w:sz w:val="18"/>
                <w:lang w:eastAsia="ja-JP"/>
              </w:rPr>
              <w:t>(</w:t>
            </w:r>
            <w:r w:rsidRPr="002B56D2">
              <w:rPr>
                <w:rFonts w:ascii="Arial" w:hAnsi="Arial"/>
                <w:sz w:val="18"/>
                <w:lang w:eastAsia="ja-JP"/>
              </w:rPr>
              <w:t>I2C_FUNCS</w:t>
            </w:r>
            <w:r w:rsidRPr="007D21E1">
              <w:rPr>
                <w:rFonts w:ascii="Arial" w:hAnsi="Arial"/>
                <w:sz w:val="18"/>
                <w:lang w:eastAsia="ja-JP"/>
              </w:rPr>
              <w:t>)</w:t>
            </w:r>
          </w:p>
        </w:tc>
        <w:tc>
          <w:tcPr>
            <w:tcW w:w="2529" w:type="pct"/>
            <w:shd w:val="clear" w:color="auto" w:fill="auto"/>
            <w:vAlign w:val="center"/>
          </w:tcPr>
          <w:p w14:paraId="3DEBEDC7" w14:textId="77777777" w:rsidR="00E1766C" w:rsidRPr="00D147FC" w:rsidRDefault="00CB7597" w:rsidP="007D21E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Return the functionality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E1766C" w:rsidRPr="00D147FC" w14:paraId="52E0E106" w14:textId="77777777" w:rsidTr="00E1766C">
        <w:trPr>
          <w:cantSplit/>
          <w:trHeight w:val="260"/>
          <w:tblHeader/>
        </w:trPr>
        <w:tc>
          <w:tcPr>
            <w:tcW w:w="732" w:type="pct"/>
            <w:shd w:val="clear" w:color="auto" w:fill="auto"/>
          </w:tcPr>
          <w:p w14:paraId="6C8A4F74" w14:textId="77777777" w:rsidR="00E1766C" w:rsidRPr="00E32CB9" w:rsidRDefault="00CB7597" w:rsidP="00E1766C">
            <w:pPr>
              <w:pStyle w:val="a"/>
              <w:jc w:val="center"/>
            </w:pPr>
            <w:r>
              <w:t>4.2.7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111713D9" w14:textId="77777777" w:rsidR="00E1766C" w:rsidRPr="00D147FC" w:rsidRDefault="00CB7597" w:rsidP="007D21E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7D21E1">
              <w:rPr>
                <w:rFonts w:ascii="Arial" w:hAnsi="Arial"/>
                <w:sz w:val="18"/>
                <w:lang w:eastAsia="ja-JP"/>
              </w:rPr>
              <w:t>ioctl</w:t>
            </w:r>
            <w:proofErr w:type="spellEnd"/>
            <w:r w:rsidRPr="007D21E1">
              <w:rPr>
                <w:rFonts w:ascii="Arial" w:hAnsi="Arial"/>
                <w:sz w:val="18"/>
                <w:lang w:eastAsia="ja-JP"/>
              </w:rPr>
              <w:t>(</w:t>
            </w:r>
            <w:r w:rsidRPr="002B56D2">
              <w:rPr>
                <w:rFonts w:ascii="Arial" w:hAnsi="Arial"/>
                <w:sz w:val="18"/>
                <w:lang w:eastAsia="ja-JP"/>
              </w:rPr>
              <w:t>I2C_SLAVE</w:t>
            </w:r>
            <w:r w:rsidRPr="007D21E1">
              <w:rPr>
                <w:rFonts w:ascii="Arial" w:hAnsi="Arial"/>
                <w:sz w:val="18"/>
                <w:lang w:eastAsia="ja-JP"/>
              </w:rPr>
              <w:t>)</w:t>
            </w:r>
          </w:p>
        </w:tc>
        <w:tc>
          <w:tcPr>
            <w:tcW w:w="2529" w:type="pct"/>
            <w:shd w:val="clear" w:color="auto" w:fill="auto"/>
            <w:vAlign w:val="center"/>
          </w:tcPr>
          <w:p w14:paraId="3D61254D" w14:textId="77777777" w:rsidR="00E1766C" w:rsidRPr="00D147FC" w:rsidRDefault="00CB7597" w:rsidP="007D21E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The slave address is changed.</w:t>
            </w:r>
          </w:p>
        </w:tc>
      </w:tr>
      <w:tr w:rsidR="00E1766C" w:rsidRPr="00D147FC" w14:paraId="79EADDBA" w14:textId="77777777" w:rsidTr="00E1766C">
        <w:trPr>
          <w:cantSplit/>
          <w:trHeight w:val="260"/>
          <w:tblHeader/>
        </w:trPr>
        <w:tc>
          <w:tcPr>
            <w:tcW w:w="732" w:type="pct"/>
            <w:shd w:val="clear" w:color="auto" w:fill="auto"/>
          </w:tcPr>
          <w:p w14:paraId="18258C28" w14:textId="77777777" w:rsidR="00E1766C" w:rsidRPr="00E32CB9" w:rsidRDefault="00CB7597" w:rsidP="00E1766C">
            <w:pPr>
              <w:pStyle w:val="a"/>
              <w:jc w:val="center"/>
            </w:pPr>
            <w:r>
              <w:t>4.2.8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737EA05D" w14:textId="77777777" w:rsidR="00E1766C" w:rsidRPr="007D21E1" w:rsidRDefault="00CB7597" w:rsidP="007D21E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7D21E1">
              <w:rPr>
                <w:rFonts w:ascii="Arial" w:hAnsi="Arial"/>
                <w:sz w:val="18"/>
                <w:lang w:eastAsia="ja-JP"/>
              </w:rPr>
              <w:t>ioctl</w:t>
            </w:r>
            <w:proofErr w:type="spellEnd"/>
            <w:r w:rsidRPr="007D21E1">
              <w:rPr>
                <w:rFonts w:ascii="Arial" w:hAnsi="Arial"/>
                <w:sz w:val="18"/>
                <w:lang w:eastAsia="ja-JP"/>
              </w:rPr>
              <w:t>(</w:t>
            </w:r>
            <w:r w:rsidRPr="002B56D2">
              <w:rPr>
                <w:rFonts w:ascii="Arial" w:hAnsi="Arial"/>
                <w:sz w:val="18"/>
                <w:lang w:eastAsia="ja-JP"/>
              </w:rPr>
              <w:t>I2C_SMBUS</w:t>
            </w:r>
            <w:r w:rsidRPr="007D21E1">
              <w:rPr>
                <w:rFonts w:ascii="Arial" w:hAnsi="Arial"/>
                <w:sz w:val="18"/>
                <w:lang w:eastAsia="ja-JP"/>
              </w:rPr>
              <w:t>)</w:t>
            </w:r>
          </w:p>
        </w:tc>
        <w:tc>
          <w:tcPr>
            <w:tcW w:w="2529" w:type="pct"/>
            <w:shd w:val="clear" w:color="auto" w:fill="auto"/>
            <w:vAlign w:val="center"/>
          </w:tcPr>
          <w:p w14:paraId="5BDAF4B6" w14:textId="77777777" w:rsidR="00E1766C" w:rsidRPr="007D21E1" w:rsidRDefault="00CB7597" w:rsidP="007D21E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 xml:space="preserve">It receives and transmits data by </w:t>
            </w:r>
            <w:proofErr w:type="spellStart"/>
            <w:r w:rsidRPr="00814C76">
              <w:rPr>
                <w:rFonts w:ascii="Arial" w:hAnsi="Arial"/>
                <w:sz w:val="18"/>
                <w:lang w:eastAsia="ja-JP"/>
              </w:rPr>
              <w:t>SMBus</w:t>
            </w:r>
            <w:proofErr w:type="spellEnd"/>
            <w:r w:rsidRPr="00814C76">
              <w:rPr>
                <w:rFonts w:ascii="Arial" w:hAnsi="Arial"/>
                <w:sz w:val="18"/>
                <w:lang w:eastAsia="ja-JP"/>
              </w:rPr>
              <w:t xml:space="preserve"> system.</w:t>
            </w:r>
          </w:p>
        </w:tc>
      </w:tr>
    </w:tbl>
    <w:p w14:paraId="42493330" w14:textId="77777777" w:rsidR="007D21E1" w:rsidRDefault="007D21E1" w:rsidP="007D21E1">
      <w:pPr>
        <w:rPr>
          <w:lang w:eastAsia="ja-JP"/>
        </w:rPr>
      </w:pPr>
    </w:p>
    <w:p w14:paraId="0D3D93C7" w14:textId="4BE7F6B9" w:rsidR="00814C76" w:rsidRDefault="00FB502F" w:rsidP="007C3CD6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4.2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2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>
        <w:rPr>
          <w:lang w:eastAsia="ja-JP"/>
        </w:rPr>
        <w:t xml:space="preserve">Standard I2C device interface (R-Car </w:t>
      </w:r>
      <w:r w:rsidR="000F0BEF">
        <w:rPr>
          <w:lang w:eastAsia="ja-JP"/>
        </w:rPr>
        <w:t>H</w:t>
      </w:r>
      <w:r w:rsidR="001B3D00">
        <w:rPr>
          <w:lang w:eastAsia="ja-JP"/>
        </w:rPr>
        <w:t>3</w:t>
      </w:r>
      <w:r w:rsidR="00785575">
        <w:rPr>
          <w:lang w:eastAsia="ja-JP"/>
        </w:rPr>
        <w:t>/M3</w:t>
      </w:r>
      <w:r w:rsidR="00707483">
        <w:rPr>
          <w:lang w:eastAsia="ja-JP"/>
        </w:rPr>
        <w:t>/M3N</w:t>
      </w:r>
      <w:r w:rsidR="00574537">
        <w:rPr>
          <w:lang w:eastAsia="ja-JP"/>
        </w:rPr>
        <w:t>/E3</w:t>
      </w:r>
      <w:r w:rsidR="004A655A">
        <w:rPr>
          <w:lang w:eastAsia="ja-JP"/>
        </w:rPr>
        <w:t>/</w:t>
      </w:r>
      <w:r w:rsidR="001B30DE">
        <w:rPr>
          <w:lang w:eastAsia="ja-JP"/>
        </w:rPr>
        <w:t>D3/</w:t>
      </w:r>
      <w:r w:rsidR="004A655A">
        <w:rPr>
          <w:lang w:eastAsia="ja-JP"/>
        </w:rPr>
        <w:t>V3U</w:t>
      </w:r>
      <w:r w:rsidR="00452EF8">
        <w:rPr>
          <w:lang w:eastAsia="ja-JP"/>
        </w:rPr>
        <w:t>/V3H</w:t>
      </w:r>
      <w:r w:rsidR="00CB7597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439"/>
        <w:gridCol w:w="3420"/>
        <w:gridCol w:w="4973"/>
      </w:tblGrid>
      <w:tr w:rsidR="00814C76" w:rsidRPr="00D147FC" w14:paraId="4E641F0B" w14:textId="77777777" w:rsidTr="00814C76">
        <w:trPr>
          <w:cantSplit/>
          <w:trHeight w:val="260"/>
          <w:tblHeader/>
        </w:trPr>
        <w:tc>
          <w:tcPr>
            <w:tcW w:w="73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E5AFCE2" w14:textId="77777777" w:rsidR="00814C76" w:rsidRPr="00D147FC" w:rsidRDefault="00CB7597" w:rsidP="005D259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Chapter</w:t>
            </w:r>
          </w:p>
        </w:tc>
        <w:tc>
          <w:tcPr>
            <w:tcW w:w="1739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3A4176F" w14:textId="77777777" w:rsidR="00814C76" w:rsidRPr="00D147FC" w:rsidRDefault="00CB7597" w:rsidP="005D259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Function name</w:t>
            </w:r>
          </w:p>
        </w:tc>
        <w:tc>
          <w:tcPr>
            <w:tcW w:w="2528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923D30A" w14:textId="77777777" w:rsidR="00814C76" w:rsidRPr="00D147FC" w:rsidRDefault="00CB7597" w:rsidP="005D259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Description</w:t>
            </w:r>
          </w:p>
        </w:tc>
      </w:tr>
      <w:tr w:rsidR="00814C76" w:rsidRPr="00D147FC" w14:paraId="10237EE8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7207BEDC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4.2.9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2E320445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i2c_new_probed_device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4FDA98C4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Probe function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08DAA905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3CC84CBE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4.2.10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6B34F348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i2c_register_board_info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6965FE53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Register Board Information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3F4C0C4F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4792E9C0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4.2.11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6A1E48C8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i2c_add_driver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26DB1F49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Addition of I2C client driver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037F73A5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638115E7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4.2.12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6A322BA3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i2c_del_driver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21C0FB8F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Deletion of I2C client driver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5C0C3A1D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4B843A7C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4.2.13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2AC49412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i2c_master_send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52713507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Single(8bit) data transfer (send)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706B35F4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5C1E4BF1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4.2.14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11543B7D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i2c_master_recv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677AE334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Single(8bit) data transfer (receive)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6CB4A283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5C01B957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4.2.15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4930276E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i2c_transfer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57658538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Execute a single or combined I2C message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18D22A46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68CB6E61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4.2.16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5F566391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i2c_get_functionality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103693D6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Return the functionality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2A5F10D3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51AC7561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4.2.17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601FDBAF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i2c_smbus_read_byte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413BB36C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814C76">
              <w:rPr>
                <w:rFonts w:ascii="Arial" w:hAnsi="Arial"/>
                <w:sz w:val="18"/>
                <w:lang w:eastAsia="ja-JP"/>
              </w:rPr>
              <w:t>SMBus</w:t>
            </w:r>
            <w:proofErr w:type="spellEnd"/>
            <w:r w:rsidRPr="00814C76">
              <w:rPr>
                <w:rFonts w:ascii="Arial" w:hAnsi="Arial"/>
                <w:sz w:val="18"/>
                <w:lang w:eastAsia="ja-JP"/>
              </w:rPr>
              <w:t xml:space="preserve"> "receive byte" protocol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0D907D0E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1C153949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4.2.18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754355B2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i2c_smbus_write_byte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333B8600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814C76">
              <w:rPr>
                <w:rFonts w:ascii="Arial" w:hAnsi="Arial"/>
                <w:sz w:val="18"/>
                <w:lang w:eastAsia="ja-JP"/>
              </w:rPr>
              <w:t>SMBus</w:t>
            </w:r>
            <w:proofErr w:type="spellEnd"/>
            <w:r w:rsidRPr="00814C76">
              <w:rPr>
                <w:rFonts w:ascii="Arial" w:hAnsi="Arial"/>
                <w:sz w:val="18"/>
                <w:lang w:eastAsia="ja-JP"/>
              </w:rPr>
              <w:t xml:space="preserve"> "send byte" protocol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2DE470F6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7B1A2766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4.2.19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35665F6E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i2c_smbus_read_byte_data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3367BDAD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814C76">
              <w:rPr>
                <w:rFonts w:ascii="Arial" w:hAnsi="Arial"/>
                <w:sz w:val="18"/>
                <w:lang w:eastAsia="ja-JP"/>
              </w:rPr>
              <w:t>SMBus</w:t>
            </w:r>
            <w:proofErr w:type="spellEnd"/>
            <w:r w:rsidRPr="00814C76">
              <w:rPr>
                <w:rFonts w:ascii="Arial" w:hAnsi="Arial"/>
                <w:sz w:val="18"/>
                <w:lang w:eastAsia="ja-JP"/>
              </w:rPr>
              <w:t xml:space="preserve"> "read byte" protocol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3F719AA9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2FCE626A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4.2.20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1BA23635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i2c_smbus_write_byte_data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39063D7C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814C76">
              <w:rPr>
                <w:rFonts w:ascii="Arial" w:hAnsi="Arial"/>
                <w:sz w:val="18"/>
                <w:lang w:eastAsia="ja-JP"/>
              </w:rPr>
              <w:t>SMBus</w:t>
            </w:r>
            <w:proofErr w:type="spellEnd"/>
            <w:r w:rsidRPr="00814C76">
              <w:rPr>
                <w:rFonts w:ascii="Arial" w:hAnsi="Arial"/>
                <w:sz w:val="18"/>
                <w:lang w:eastAsia="ja-JP"/>
              </w:rPr>
              <w:t xml:space="preserve"> "write byte" protocol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4B4CC4AD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04470C5B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4.2.21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34B1B30F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i2c_smbus_read_word_data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202F228A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814C76">
              <w:rPr>
                <w:rFonts w:ascii="Arial" w:hAnsi="Arial"/>
                <w:sz w:val="18"/>
                <w:lang w:eastAsia="ja-JP"/>
              </w:rPr>
              <w:t>SMBus</w:t>
            </w:r>
            <w:proofErr w:type="spellEnd"/>
            <w:r w:rsidRPr="00814C76">
              <w:rPr>
                <w:rFonts w:ascii="Arial" w:hAnsi="Arial"/>
                <w:sz w:val="18"/>
                <w:lang w:eastAsia="ja-JP"/>
              </w:rPr>
              <w:t xml:space="preserve"> "read word(16bit)" protocol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7CFB08B4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5B21F1B2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4.2.22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40421321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i2c_smbus_write_word_data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41E4AE2F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814C76">
              <w:rPr>
                <w:rFonts w:ascii="Arial" w:hAnsi="Arial"/>
                <w:sz w:val="18"/>
                <w:lang w:eastAsia="ja-JP"/>
              </w:rPr>
              <w:t>SMBus</w:t>
            </w:r>
            <w:proofErr w:type="spellEnd"/>
            <w:r w:rsidRPr="00814C76">
              <w:rPr>
                <w:rFonts w:ascii="Arial" w:hAnsi="Arial"/>
                <w:sz w:val="18"/>
                <w:lang w:eastAsia="ja-JP"/>
              </w:rPr>
              <w:t xml:space="preserve"> "write word(16bit)" protocol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170368F7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4589D41B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4.2.23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539AED3E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i2c_smbus_read_block_data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798C50C4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814C76">
              <w:rPr>
                <w:rFonts w:ascii="Arial" w:hAnsi="Arial"/>
                <w:sz w:val="18"/>
                <w:lang w:eastAsia="ja-JP"/>
              </w:rPr>
              <w:t>SMBus</w:t>
            </w:r>
            <w:proofErr w:type="spellEnd"/>
            <w:r w:rsidRPr="00814C76">
              <w:rPr>
                <w:rFonts w:ascii="Arial" w:hAnsi="Arial"/>
                <w:sz w:val="18"/>
                <w:lang w:eastAsia="ja-JP"/>
              </w:rPr>
              <w:t xml:space="preserve"> "block read" protocol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76391112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78DE85A6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4.2.24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0BBA1ACF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i2c_smbus_write_block_data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7DA32115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814C76">
              <w:rPr>
                <w:rFonts w:ascii="Arial" w:hAnsi="Arial"/>
                <w:sz w:val="18"/>
                <w:lang w:eastAsia="ja-JP"/>
              </w:rPr>
              <w:t>SMBus</w:t>
            </w:r>
            <w:proofErr w:type="spellEnd"/>
            <w:r w:rsidRPr="00814C76">
              <w:rPr>
                <w:rFonts w:ascii="Arial" w:hAnsi="Arial"/>
                <w:sz w:val="18"/>
                <w:lang w:eastAsia="ja-JP"/>
              </w:rPr>
              <w:t xml:space="preserve"> "block write" protocol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31151970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0650D5DB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4.2.25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6628DED7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i2c_smbus_read_i2c_block_data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48F9C55B" w14:textId="77777777" w:rsidR="00814C76" w:rsidRPr="00D147FC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814C76">
              <w:rPr>
                <w:rFonts w:ascii="Arial" w:hAnsi="Arial"/>
                <w:sz w:val="18"/>
                <w:lang w:eastAsia="ja-JP"/>
              </w:rPr>
              <w:t>SMBus</w:t>
            </w:r>
            <w:proofErr w:type="spellEnd"/>
            <w:r w:rsidRPr="00814C76">
              <w:rPr>
                <w:rFonts w:ascii="Arial" w:hAnsi="Arial"/>
                <w:sz w:val="18"/>
                <w:lang w:eastAsia="ja-JP"/>
              </w:rPr>
              <w:t xml:space="preserve"> "read block byte" protocol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  <w:tr w:rsidR="00814C76" w:rsidRPr="00D147FC" w14:paraId="679DC04B" w14:textId="77777777" w:rsidTr="00814C76">
        <w:trPr>
          <w:cantSplit/>
          <w:trHeight w:val="260"/>
          <w:tblHeader/>
        </w:trPr>
        <w:tc>
          <w:tcPr>
            <w:tcW w:w="732" w:type="pct"/>
            <w:shd w:val="clear" w:color="auto" w:fill="auto"/>
            <w:vAlign w:val="center"/>
          </w:tcPr>
          <w:p w14:paraId="117DAE50" w14:textId="77777777" w:rsidR="00814C76" w:rsidRPr="00D147FC" w:rsidRDefault="00CB7597" w:rsidP="00E1766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4.2.26</w:t>
            </w:r>
          </w:p>
        </w:tc>
        <w:tc>
          <w:tcPr>
            <w:tcW w:w="1739" w:type="pct"/>
            <w:shd w:val="clear" w:color="auto" w:fill="auto"/>
            <w:vAlign w:val="center"/>
          </w:tcPr>
          <w:p w14:paraId="1D94F7A0" w14:textId="77777777" w:rsidR="00814C76" w:rsidRPr="007D21E1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814C76">
              <w:rPr>
                <w:rFonts w:ascii="Arial" w:hAnsi="Arial"/>
                <w:sz w:val="18"/>
                <w:lang w:eastAsia="ja-JP"/>
              </w:rPr>
              <w:t>i2c_smbus_write_i2c_block_data</w:t>
            </w:r>
          </w:p>
        </w:tc>
        <w:tc>
          <w:tcPr>
            <w:tcW w:w="2528" w:type="pct"/>
            <w:shd w:val="clear" w:color="auto" w:fill="auto"/>
            <w:vAlign w:val="center"/>
          </w:tcPr>
          <w:p w14:paraId="76EC7051" w14:textId="77777777" w:rsidR="00814C76" w:rsidRPr="007D21E1" w:rsidRDefault="00CB7597" w:rsidP="005D259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 w:rsidRPr="00814C76">
              <w:rPr>
                <w:rFonts w:ascii="Arial" w:hAnsi="Arial"/>
                <w:sz w:val="18"/>
                <w:lang w:eastAsia="ja-JP"/>
              </w:rPr>
              <w:t>SMBus</w:t>
            </w:r>
            <w:proofErr w:type="spellEnd"/>
            <w:r w:rsidRPr="00814C76">
              <w:rPr>
                <w:rFonts w:ascii="Arial" w:hAnsi="Arial"/>
                <w:sz w:val="18"/>
                <w:lang w:eastAsia="ja-JP"/>
              </w:rPr>
              <w:t xml:space="preserve"> "write block byte" protocol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</w:p>
        </w:tc>
      </w:tr>
    </w:tbl>
    <w:p w14:paraId="29E6FA9A" w14:textId="77777777" w:rsidR="00814C76" w:rsidRDefault="00814C76" w:rsidP="007D21E1">
      <w:pPr>
        <w:rPr>
          <w:lang w:eastAsia="ja-JP"/>
        </w:rPr>
      </w:pPr>
    </w:p>
    <w:p w14:paraId="1D28BB5E" w14:textId="77777777" w:rsidR="00814C76" w:rsidRDefault="00814C76" w:rsidP="007D21E1">
      <w:pPr>
        <w:rPr>
          <w:lang w:eastAsia="ja-JP"/>
        </w:rPr>
      </w:pPr>
    </w:p>
    <w:p w14:paraId="3EA8BB52" w14:textId="77777777" w:rsidR="007D21E1" w:rsidRDefault="00CB7597" w:rsidP="00814C76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6A271F24" w14:textId="77777777" w:rsidR="007D21E1" w:rsidRDefault="00CB7597" w:rsidP="007D21E1">
      <w:pPr>
        <w:pStyle w:val="Heading3"/>
        <w:rPr>
          <w:lang w:eastAsia="ja-JP"/>
        </w:rPr>
      </w:pPr>
      <w:r>
        <w:rPr>
          <w:lang w:eastAsia="ja-JP"/>
        </w:rPr>
        <w:lastRenderedPageBreak/>
        <w:t>open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116"/>
        <w:gridCol w:w="300"/>
        <w:gridCol w:w="6000"/>
      </w:tblGrid>
      <w:tr w:rsidR="007D21E1" w:rsidRPr="00F848EC" w14:paraId="7CF9B29A" w14:textId="77777777" w:rsidTr="0098568D">
        <w:trPr>
          <w:trHeight w:val="255"/>
        </w:trPr>
        <w:tc>
          <w:tcPr>
            <w:tcW w:w="1899" w:type="dxa"/>
            <w:vAlign w:val="center"/>
          </w:tcPr>
          <w:p w14:paraId="79E2868F" w14:textId="77777777" w:rsidR="007D21E1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02511E07" w14:textId="77777777" w:rsidR="007D21E1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Open I2C</w:t>
            </w:r>
          </w:p>
        </w:tc>
      </w:tr>
      <w:tr w:rsidR="00814C76" w:rsidRPr="00F848EC" w14:paraId="106A5BEF" w14:textId="77777777" w:rsidTr="0098568D">
        <w:trPr>
          <w:trHeight w:val="255"/>
        </w:trPr>
        <w:tc>
          <w:tcPr>
            <w:tcW w:w="1899" w:type="dxa"/>
            <w:vAlign w:val="center"/>
          </w:tcPr>
          <w:p w14:paraId="1245C9C4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A5A2C83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814C76" w:rsidRPr="00F848EC" w14:paraId="32D28656" w14:textId="77777777" w:rsidTr="0098568D">
        <w:trPr>
          <w:trHeight w:val="255"/>
        </w:trPr>
        <w:tc>
          <w:tcPr>
            <w:tcW w:w="1899" w:type="dxa"/>
            <w:vAlign w:val="center"/>
          </w:tcPr>
          <w:p w14:paraId="5B559818" w14:textId="77777777" w:rsidR="00814C76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7DB8BA5D" w14:textId="77777777" w:rsidR="00814C76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open</w:t>
            </w:r>
          </w:p>
        </w:tc>
      </w:tr>
      <w:tr w:rsidR="007D21E1" w:rsidRPr="00F848EC" w14:paraId="76EF0331" w14:textId="77777777" w:rsidTr="0098568D">
        <w:trPr>
          <w:trHeight w:val="255"/>
        </w:trPr>
        <w:tc>
          <w:tcPr>
            <w:tcW w:w="1899" w:type="dxa"/>
            <w:vAlign w:val="center"/>
          </w:tcPr>
          <w:p w14:paraId="51785128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FCE430D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814C76" w:rsidRPr="00F848EC" w14:paraId="7B8FD58E" w14:textId="77777777" w:rsidTr="0098568D">
        <w:trPr>
          <w:trHeight w:val="255"/>
        </w:trPr>
        <w:tc>
          <w:tcPr>
            <w:tcW w:w="1899" w:type="dxa"/>
            <w:vAlign w:val="center"/>
          </w:tcPr>
          <w:p w14:paraId="4A5A54DA" w14:textId="77777777" w:rsidR="00814C76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06761853" w14:textId="77777777" w:rsidR="00814C76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814C76" w:rsidRPr="00F848EC" w14:paraId="2A22CD31" w14:textId="77777777" w:rsidTr="0098568D">
        <w:trPr>
          <w:trHeight w:val="255"/>
        </w:trPr>
        <w:tc>
          <w:tcPr>
            <w:tcW w:w="1899" w:type="dxa"/>
            <w:vAlign w:val="center"/>
          </w:tcPr>
          <w:p w14:paraId="5800ABA2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CC55A37" w14:textId="77777777" w:rsidR="00814C76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/i2c-dev.h&gt;</w:t>
            </w:r>
          </w:p>
        </w:tc>
      </w:tr>
      <w:tr w:rsidR="00814C76" w:rsidRPr="00F848EC" w14:paraId="1B0755D4" w14:textId="77777777" w:rsidTr="0098568D">
        <w:trPr>
          <w:trHeight w:val="255"/>
        </w:trPr>
        <w:tc>
          <w:tcPr>
            <w:tcW w:w="1899" w:type="dxa"/>
            <w:vAlign w:val="center"/>
          </w:tcPr>
          <w:p w14:paraId="1426A925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A33A9D7" w14:textId="77777777" w:rsidR="00814C76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gram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open( const</w:t>
            </w:r>
            <w:proofErr w:type="gram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char *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device_name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int flags);</w:t>
            </w:r>
          </w:p>
        </w:tc>
      </w:tr>
      <w:tr w:rsidR="00814C76" w:rsidRPr="00F848EC" w14:paraId="61F324B4" w14:textId="77777777" w:rsidTr="0098568D">
        <w:trPr>
          <w:trHeight w:val="255"/>
        </w:trPr>
        <w:tc>
          <w:tcPr>
            <w:tcW w:w="1899" w:type="dxa"/>
            <w:vAlign w:val="center"/>
          </w:tcPr>
          <w:p w14:paraId="03746CC1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47CC736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D21E1" w:rsidRPr="00F848EC" w14:paraId="01310D40" w14:textId="77777777" w:rsidTr="007D21E1">
        <w:trPr>
          <w:trHeight w:val="255"/>
        </w:trPr>
        <w:tc>
          <w:tcPr>
            <w:tcW w:w="1899" w:type="dxa"/>
            <w:vAlign w:val="center"/>
          </w:tcPr>
          <w:p w14:paraId="47D3EF2C" w14:textId="77777777" w:rsidR="007D21E1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gridSpan w:val="2"/>
            <w:vAlign w:val="center"/>
          </w:tcPr>
          <w:p w14:paraId="288B4666" w14:textId="77777777" w:rsidR="007D21E1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device_name</w:t>
            </w:r>
            <w:proofErr w:type="spellEnd"/>
          </w:p>
        </w:tc>
        <w:tc>
          <w:tcPr>
            <w:tcW w:w="6000" w:type="dxa"/>
            <w:vAlign w:val="center"/>
          </w:tcPr>
          <w:p w14:paraId="0218819D" w14:textId="77777777" w:rsidR="007D21E1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Device name </w:t>
            </w:r>
            <w:proofErr w:type="gram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 /</w:t>
            </w:r>
            <w:proofErr w:type="gram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dev/i2c-X) to open.</w:t>
            </w:r>
          </w:p>
        </w:tc>
      </w:tr>
      <w:tr w:rsidR="007D21E1" w:rsidRPr="00F848EC" w14:paraId="7D7F33B8" w14:textId="77777777" w:rsidTr="007D21E1">
        <w:trPr>
          <w:trHeight w:val="255"/>
        </w:trPr>
        <w:tc>
          <w:tcPr>
            <w:tcW w:w="1899" w:type="dxa"/>
            <w:vAlign w:val="center"/>
          </w:tcPr>
          <w:p w14:paraId="51D5FFFB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19CA25B5" w14:textId="77777777" w:rsidR="007D21E1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flags </w:t>
            </w:r>
          </w:p>
        </w:tc>
        <w:tc>
          <w:tcPr>
            <w:tcW w:w="6000" w:type="dxa"/>
            <w:vAlign w:val="center"/>
          </w:tcPr>
          <w:p w14:paraId="7B155C34" w14:textId="77777777" w:rsidR="007D21E1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Open mode.</w:t>
            </w:r>
          </w:p>
        </w:tc>
      </w:tr>
      <w:tr w:rsidR="007D21E1" w:rsidRPr="00F848EC" w14:paraId="7DA1A998" w14:textId="77777777" w:rsidTr="0098568D">
        <w:trPr>
          <w:trHeight w:val="255"/>
        </w:trPr>
        <w:tc>
          <w:tcPr>
            <w:tcW w:w="1899" w:type="dxa"/>
            <w:vAlign w:val="center"/>
          </w:tcPr>
          <w:p w14:paraId="13F00B5D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AF0A973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D21E1" w:rsidRPr="00F848EC" w14:paraId="4D0D8259" w14:textId="77777777" w:rsidTr="00800B8E">
        <w:trPr>
          <w:trHeight w:val="255"/>
        </w:trPr>
        <w:tc>
          <w:tcPr>
            <w:tcW w:w="1899" w:type="dxa"/>
            <w:vAlign w:val="center"/>
          </w:tcPr>
          <w:p w14:paraId="3DF42022" w14:textId="77777777" w:rsidR="007D21E1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116" w:type="dxa"/>
            <w:vAlign w:val="center"/>
          </w:tcPr>
          <w:p w14:paraId="59819230" w14:textId="77777777" w:rsidR="007D21E1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300" w:type="dxa"/>
            <w:gridSpan w:val="2"/>
            <w:vAlign w:val="center"/>
          </w:tcPr>
          <w:p w14:paraId="5AD23379" w14:textId="77777777" w:rsidR="007D21E1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7D21E1" w:rsidRPr="00F848EC" w14:paraId="2FB71F08" w14:textId="77777777" w:rsidTr="00800B8E">
        <w:trPr>
          <w:trHeight w:val="255"/>
        </w:trPr>
        <w:tc>
          <w:tcPr>
            <w:tcW w:w="1899" w:type="dxa"/>
            <w:vAlign w:val="center"/>
          </w:tcPr>
          <w:p w14:paraId="1A4E5E8F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116" w:type="dxa"/>
            <w:vAlign w:val="center"/>
          </w:tcPr>
          <w:p w14:paraId="4B8E5FB4" w14:textId="77777777" w:rsidR="007D21E1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-1</w:t>
            </w:r>
          </w:p>
        </w:tc>
        <w:tc>
          <w:tcPr>
            <w:tcW w:w="6300" w:type="dxa"/>
            <w:gridSpan w:val="2"/>
            <w:vAlign w:val="center"/>
          </w:tcPr>
          <w:p w14:paraId="2FFA485F" w14:textId="77777777" w:rsidR="007D21E1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7D21E1" w:rsidRPr="00F848EC" w14:paraId="270ACE9A" w14:textId="77777777" w:rsidTr="0098568D">
        <w:trPr>
          <w:cantSplit/>
          <w:trHeight w:val="255"/>
        </w:trPr>
        <w:tc>
          <w:tcPr>
            <w:tcW w:w="1899" w:type="dxa"/>
            <w:vAlign w:val="center"/>
          </w:tcPr>
          <w:p w14:paraId="1F2E4A6D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DEA0D3D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D21E1" w:rsidRPr="00F848EC" w14:paraId="5C417E78" w14:textId="77777777" w:rsidTr="0098568D">
        <w:trPr>
          <w:cantSplit/>
          <w:trHeight w:val="255"/>
        </w:trPr>
        <w:tc>
          <w:tcPr>
            <w:tcW w:w="1899" w:type="dxa"/>
            <w:vAlign w:val="center"/>
          </w:tcPr>
          <w:p w14:paraId="64A4C3EF" w14:textId="77777777" w:rsidR="007D21E1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1FFD876F" w14:textId="77777777" w:rsidR="007D21E1" w:rsidRPr="00F848EC" w:rsidRDefault="00CB7597" w:rsidP="00800B8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Open I2C device.</w:t>
            </w:r>
          </w:p>
        </w:tc>
      </w:tr>
      <w:tr w:rsidR="007D21E1" w:rsidRPr="00F848EC" w14:paraId="361757E7" w14:textId="77777777" w:rsidTr="0098568D">
        <w:trPr>
          <w:cantSplit/>
          <w:trHeight w:val="255"/>
        </w:trPr>
        <w:tc>
          <w:tcPr>
            <w:tcW w:w="1899" w:type="dxa"/>
            <w:vAlign w:val="center"/>
          </w:tcPr>
          <w:p w14:paraId="579DB6EE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87FB388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C32900" w:rsidRPr="00F848EC" w14:paraId="5776496E" w14:textId="77777777" w:rsidTr="0098568D">
        <w:trPr>
          <w:cantSplit/>
          <w:trHeight w:val="255"/>
        </w:trPr>
        <w:tc>
          <w:tcPr>
            <w:tcW w:w="1899" w:type="dxa"/>
            <w:vAlign w:val="center"/>
          </w:tcPr>
          <w:p w14:paraId="3893F72F" w14:textId="77777777" w:rsidR="00C32900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1F7E9DBE" w14:textId="77777777" w:rsidR="00C32900" w:rsidRPr="00F848EC" w:rsidRDefault="00CB7597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C32900" w:rsidRPr="00F848EC" w14:paraId="6B139D1C" w14:textId="77777777" w:rsidTr="0098568D">
        <w:trPr>
          <w:cantSplit/>
          <w:trHeight w:val="255"/>
        </w:trPr>
        <w:tc>
          <w:tcPr>
            <w:tcW w:w="1899" w:type="dxa"/>
            <w:vAlign w:val="center"/>
          </w:tcPr>
          <w:p w14:paraId="6FEBDEC5" w14:textId="77777777" w:rsidR="00C32900" w:rsidRPr="00F848EC" w:rsidRDefault="00C32900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6CE154A" w14:textId="77777777" w:rsidR="00C32900" w:rsidRPr="00F848EC" w:rsidRDefault="00C32900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6A7F2438" w14:textId="77777777" w:rsidR="007D21E1" w:rsidRDefault="007D21E1" w:rsidP="001E3BC1">
      <w:pPr>
        <w:rPr>
          <w:lang w:eastAsia="ja-JP"/>
        </w:rPr>
      </w:pPr>
    </w:p>
    <w:p w14:paraId="2A9D6BA9" w14:textId="77777777" w:rsidR="007D21E1" w:rsidRDefault="00CB7597" w:rsidP="00800B8E">
      <w:pPr>
        <w:pStyle w:val="Heading3"/>
        <w:rPr>
          <w:lang w:eastAsia="ja-JP"/>
        </w:rPr>
      </w:pPr>
      <w:r>
        <w:rPr>
          <w:lang w:eastAsia="ja-JP"/>
        </w:rPr>
        <w:t>close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116"/>
        <w:gridCol w:w="300"/>
        <w:gridCol w:w="6000"/>
      </w:tblGrid>
      <w:tr w:rsidR="005D259C" w:rsidRPr="00F848EC" w14:paraId="658C1388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7437FAC6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229C699B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Close I2C</w:t>
            </w:r>
          </w:p>
        </w:tc>
      </w:tr>
      <w:tr w:rsidR="005D259C" w:rsidRPr="00F848EC" w14:paraId="493CC38E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49D63966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A64D499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2300AF6C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3B26ED7C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5F719226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close</w:t>
            </w:r>
          </w:p>
        </w:tc>
      </w:tr>
      <w:tr w:rsidR="005D259C" w:rsidRPr="00F848EC" w14:paraId="7BA3D5A5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6C56801F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D7E26D0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325F3AB2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57482435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05A1FC78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5D259C" w:rsidRPr="00F848EC" w14:paraId="2F87E1F0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0A5B93DC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644268D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/i2c-dev.h&gt;</w:t>
            </w:r>
          </w:p>
        </w:tc>
      </w:tr>
      <w:tr w:rsidR="005D259C" w:rsidRPr="00F848EC" w14:paraId="06571620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0AF391A0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D266E02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gram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close(</w:t>
            </w:r>
            <w:proofErr w:type="gram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5D259C" w:rsidRPr="00F848EC" w14:paraId="401220FF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55F88378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9D87520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0B222CEB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12889E59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gridSpan w:val="2"/>
            <w:vAlign w:val="center"/>
          </w:tcPr>
          <w:p w14:paraId="1E2F694B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</w:p>
        </w:tc>
        <w:tc>
          <w:tcPr>
            <w:tcW w:w="6000" w:type="dxa"/>
            <w:vAlign w:val="center"/>
          </w:tcPr>
          <w:p w14:paraId="1BE71520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File descriptor</w:t>
            </w:r>
          </w:p>
        </w:tc>
      </w:tr>
      <w:tr w:rsidR="005D259C" w:rsidRPr="00F848EC" w14:paraId="1853BEC9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3921E101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3C1AE97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261D5764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5FCAD605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116" w:type="dxa"/>
            <w:vAlign w:val="center"/>
          </w:tcPr>
          <w:p w14:paraId="03817615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300" w:type="dxa"/>
            <w:gridSpan w:val="2"/>
            <w:vAlign w:val="center"/>
          </w:tcPr>
          <w:p w14:paraId="189BA533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5D259C" w:rsidRPr="00F848EC" w14:paraId="37DDD65D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4EAE6434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116" w:type="dxa"/>
            <w:vAlign w:val="center"/>
          </w:tcPr>
          <w:p w14:paraId="134706AB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-1</w:t>
            </w:r>
          </w:p>
        </w:tc>
        <w:tc>
          <w:tcPr>
            <w:tcW w:w="6300" w:type="dxa"/>
            <w:gridSpan w:val="2"/>
            <w:vAlign w:val="center"/>
          </w:tcPr>
          <w:p w14:paraId="26D7978D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5D259C" w:rsidRPr="00F848EC" w14:paraId="79202AB8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547574F7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9151700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410FD04C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6213DF3C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2F67ED85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Close I2C device.</w:t>
            </w:r>
          </w:p>
        </w:tc>
      </w:tr>
      <w:tr w:rsidR="005D259C" w:rsidRPr="00F848EC" w14:paraId="114963C3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16B6CA4E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D7BCBE1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08220C4B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4784EE68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51BAD8F5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5D259C" w:rsidRPr="00F848EC" w14:paraId="177E9126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1D3E5232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AE3FD6F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6D93222A" w14:textId="77777777" w:rsidR="005D259C" w:rsidRDefault="005D259C" w:rsidP="00800B8E">
      <w:pPr>
        <w:rPr>
          <w:lang w:eastAsia="ja-JP"/>
        </w:rPr>
      </w:pPr>
    </w:p>
    <w:p w14:paraId="40928A69" w14:textId="77777777" w:rsidR="005D259C" w:rsidRDefault="005D259C" w:rsidP="00800B8E">
      <w:pPr>
        <w:rPr>
          <w:lang w:eastAsia="ja-JP"/>
        </w:rPr>
      </w:pPr>
    </w:p>
    <w:p w14:paraId="50D4C060" w14:textId="77777777" w:rsidR="005D259C" w:rsidRPr="00800B8E" w:rsidRDefault="00CB7597" w:rsidP="005D259C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CE501BD" w14:textId="77777777" w:rsidR="007D21E1" w:rsidRPr="00800B8E" w:rsidRDefault="00CB7597" w:rsidP="00800B8E">
      <w:pPr>
        <w:pStyle w:val="Heading3"/>
        <w:rPr>
          <w:lang w:eastAsia="ja-JP"/>
        </w:rPr>
      </w:pPr>
      <w:r>
        <w:rPr>
          <w:lang w:eastAsia="ja-JP"/>
        </w:rPr>
        <w:lastRenderedPageBreak/>
        <w:t>read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360"/>
        <w:gridCol w:w="56"/>
        <w:gridCol w:w="6000"/>
      </w:tblGrid>
      <w:tr w:rsidR="005D259C" w:rsidRPr="00F848EC" w14:paraId="37E320C3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4880617D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0028CA3C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Read I2</w:t>
            </w:r>
            <w:proofErr w:type="gram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C(</w:t>
            </w:r>
            <w:proofErr w:type="gram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8bit data)</w:t>
            </w:r>
          </w:p>
        </w:tc>
      </w:tr>
      <w:tr w:rsidR="005D259C" w:rsidRPr="00F848EC" w14:paraId="532D97A2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1F6C9ED4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515DF8B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6F3F6CBA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171F0E47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1D7366E7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read</w:t>
            </w:r>
          </w:p>
        </w:tc>
      </w:tr>
      <w:tr w:rsidR="005D259C" w:rsidRPr="00F848EC" w14:paraId="2C3FC4BE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6F3B2057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A54A4B6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29B854CF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256B72B5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261C60BF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5D259C" w:rsidRPr="00F848EC" w14:paraId="2CB3CDC5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1F9A3F60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B7E05DC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/i2c-dev.h&gt;</w:t>
            </w:r>
          </w:p>
        </w:tc>
      </w:tr>
      <w:tr w:rsidR="005D259C" w:rsidRPr="00F848EC" w14:paraId="2AF2FFB0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08E9DA5B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E6A9C18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ssize_t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read(</w:t>
            </w:r>
            <w:proofErr w:type="gram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void *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size_t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count);</w:t>
            </w:r>
          </w:p>
        </w:tc>
      </w:tr>
      <w:tr w:rsidR="005D259C" w:rsidRPr="00F848EC" w14:paraId="31D878DB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4747DAE7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AA5B333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479583D1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58A12E6B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gridSpan w:val="2"/>
            <w:vAlign w:val="center"/>
          </w:tcPr>
          <w:p w14:paraId="3A7E95F0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</w:p>
        </w:tc>
        <w:tc>
          <w:tcPr>
            <w:tcW w:w="6000" w:type="dxa"/>
            <w:vAlign w:val="center"/>
          </w:tcPr>
          <w:p w14:paraId="254AF493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File descriptor</w:t>
            </w:r>
          </w:p>
        </w:tc>
      </w:tr>
      <w:tr w:rsidR="005D259C" w:rsidRPr="00F848EC" w14:paraId="52D20C4E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4DEECFA7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5DA114A1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</w:t>
            </w:r>
            <w:proofErr w:type="spellEnd"/>
          </w:p>
        </w:tc>
        <w:tc>
          <w:tcPr>
            <w:tcW w:w="6000" w:type="dxa"/>
            <w:vAlign w:val="center"/>
          </w:tcPr>
          <w:p w14:paraId="07A151F6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Read data stock area</w:t>
            </w:r>
          </w:p>
        </w:tc>
      </w:tr>
      <w:tr w:rsidR="005D259C" w:rsidRPr="00F848EC" w14:paraId="2128D243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5F2EE02E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245B285E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count</w:t>
            </w:r>
          </w:p>
        </w:tc>
        <w:tc>
          <w:tcPr>
            <w:tcW w:w="6000" w:type="dxa"/>
            <w:vAlign w:val="center"/>
          </w:tcPr>
          <w:p w14:paraId="582867F4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Read size</w:t>
            </w:r>
          </w:p>
        </w:tc>
      </w:tr>
      <w:tr w:rsidR="005D259C" w:rsidRPr="00F848EC" w14:paraId="0D510649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361706EB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C713027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010B79AD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786AE83F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360" w:type="dxa"/>
            <w:vAlign w:val="center"/>
          </w:tcPr>
          <w:p w14:paraId="385CAEE6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value</w:t>
            </w:r>
          </w:p>
        </w:tc>
        <w:tc>
          <w:tcPr>
            <w:tcW w:w="6056" w:type="dxa"/>
            <w:gridSpan w:val="2"/>
            <w:vAlign w:val="center"/>
          </w:tcPr>
          <w:p w14:paraId="56AE8AB1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(Read size)</w:t>
            </w:r>
          </w:p>
        </w:tc>
      </w:tr>
      <w:tr w:rsidR="005D259C" w:rsidRPr="00F848EC" w14:paraId="67503593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30479F5D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360" w:type="dxa"/>
            <w:vAlign w:val="center"/>
          </w:tcPr>
          <w:p w14:paraId="46B9917F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-1</w:t>
            </w:r>
          </w:p>
        </w:tc>
        <w:tc>
          <w:tcPr>
            <w:tcW w:w="6056" w:type="dxa"/>
            <w:gridSpan w:val="2"/>
            <w:vAlign w:val="center"/>
          </w:tcPr>
          <w:p w14:paraId="580F8AE4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5D259C" w:rsidRPr="00F848EC" w14:paraId="6C36ED4A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0B244610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9A07862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6A0FDD6C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123A17BD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59AD57D8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Read I2</w:t>
            </w:r>
            <w:proofErr w:type="gram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C(</w:t>
            </w:r>
            <w:proofErr w:type="gram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8bit data).</w:t>
            </w:r>
          </w:p>
        </w:tc>
      </w:tr>
      <w:tr w:rsidR="005D259C" w:rsidRPr="00F848EC" w14:paraId="60ED5F84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7DAE5DE9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555A025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070B2FD1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0D762E03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09CFE184" w14:textId="77777777" w:rsidR="005D259C" w:rsidRPr="00F848EC" w:rsidRDefault="00CB7597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5D259C" w:rsidRPr="00F848EC" w14:paraId="6CDD3E6E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53361481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CBD7FD0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EB0E311" w14:textId="77777777" w:rsidR="0098568D" w:rsidRDefault="0098568D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6303EC99" w14:textId="77777777" w:rsidR="0098568D" w:rsidRPr="00800B8E" w:rsidRDefault="00CB7597" w:rsidP="0098568D">
      <w:pPr>
        <w:pStyle w:val="Heading3"/>
        <w:rPr>
          <w:lang w:eastAsia="ja-JP"/>
        </w:rPr>
      </w:pPr>
      <w:r>
        <w:rPr>
          <w:lang w:eastAsia="ja-JP"/>
        </w:rPr>
        <w:t>write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360"/>
        <w:gridCol w:w="56"/>
        <w:gridCol w:w="6000"/>
      </w:tblGrid>
      <w:tr w:rsidR="00350DE0" w:rsidRPr="00F848EC" w14:paraId="407F40B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898994D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013DF226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Write I2</w:t>
            </w:r>
            <w:proofErr w:type="gram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C(</w:t>
            </w:r>
            <w:proofErr w:type="gram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8bit data)</w:t>
            </w:r>
          </w:p>
        </w:tc>
      </w:tr>
      <w:tr w:rsidR="00350DE0" w:rsidRPr="00F848EC" w14:paraId="48D50CE2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CE3A7EB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4ADC114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17C1C9A9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05C143E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578155B4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write</w:t>
            </w:r>
          </w:p>
        </w:tc>
      </w:tr>
      <w:tr w:rsidR="00350DE0" w:rsidRPr="00F848EC" w14:paraId="21A672B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062281F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0A9EAED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3CD2A931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98CD9CA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7B8BCA09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350DE0" w:rsidRPr="00F848EC" w14:paraId="2306658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8B18242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CDF066D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/i2c-dev.h&gt;</w:t>
            </w:r>
          </w:p>
        </w:tc>
      </w:tr>
      <w:tr w:rsidR="00350DE0" w:rsidRPr="00F848EC" w14:paraId="25CE64B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771D564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5144600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ssize_t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write(</w:t>
            </w:r>
            <w:proofErr w:type="gram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const void *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size_t</w:t>
            </w:r>
            <w:proofErr w:type="spell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count);</w:t>
            </w:r>
          </w:p>
        </w:tc>
      </w:tr>
      <w:tr w:rsidR="00350DE0" w:rsidRPr="00F848EC" w14:paraId="7B4E3903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9F982FC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422EF96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57EEFA43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2EE1B1C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gridSpan w:val="2"/>
            <w:vAlign w:val="center"/>
          </w:tcPr>
          <w:p w14:paraId="0392ADC2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</w:p>
        </w:tc>
        <w:tc>
          <w:tcPr>
            <w:tcW w:w="6000" w:type="dxa"/>
            <w:vAlign w:val="center"/>
          </w:tcPr>
          <w:p w14:paraId="2D20A1E1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File descriptor</w:t>
            </w:r>
          </w:p>
        </w:tc>
      </w:tr>
      <w:tr w:rsidR="00350DE0" w:rsidRPr="00F848EC" w14:paraId="4A0AFEB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603BC84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5863B96B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</w:t>
            </w:r>
            <w:proofErr w:type="spellEnd"/>
          </w:p>
        </w:tc>
        <w:tc>
          <w:tcPr>
            <w:tcW w:w="6000" w:type="dxa"/>
            <w:vAlign w:val="center"/>
          </w:tcPr>
          <w:p w14:paraId="04CD10D2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Write data stock area</w:t>
            </w:r>
          </w:p>
        </w:tc>
      </w:tr>
      <w:tr w:rsidR="00350DE0" w:rsidRPr="00F848EC" w14:paraId="3B98851B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2D97AD5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0C4A0F81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count</w:t>
            </w:r>
          </w:p>
        </w:tc>
        <w:tc>
          <w:tcPr>
            <w:tcW w:w="6000" w:type="dxa"/>
            <w:vAlign w:val="center"/>
          </w:tcPr>
          <w:p w14:paraId="10417E57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Write size</w:t>
            </w:r>
          </w:p>
        </w:tc>
      </w:tr>
      <w:tr w:rsidR="00350DE0" w:rsidRPr="00F848EC" w14:paraId="05EBA87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5372ACF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072246A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200DA60E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CAB7CCE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360" w:type="dxa"/>
            <w:vAlign w:val="center"/>
          </w:tcPr>
          <w:p w14:paraId="19DFC9EC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value</w:t>
            </w:r>
          </w:p>
        </w:tc>
        <w:tc>
          <w:tcPr>
            <w:tcW w:w="6056" w:type="dxa"/>
            <w:gridSpan w:val="2"/>
            <w:vAlign w:val="center"/>
          </w:tcPr>
          <w:p w14:paraId="39522978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(Write size)</w:t>
            </w:r>
          </w:p>
        </w:tc>
      </w:tr>
      <w:tr w:rsidR="00350DE0" w:rsidRPr="00F848EC" w14:paraId="340757F4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6A8292C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360" w:type="dxa"/>
            <w:vAlign w:val="center"/>
          </w:tcPr>
          <w:p w14:paraId="3C405EC4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-1</w:t>
            </w:r>
          </w:p>
        </w:tc>
        <w:tc>
          <w:tcPr>
            <w:tcW w:w="6056" w:type="dxa"/>
            <w:gridSpan w:val="2"/>
            <w:vAlign w:val="center"/>
          </w:tcPr>
          <w:p w14:paraId="0C80609E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350DE0" w:rsidRPr="00F848EC" w14:paraId="7570FE6D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18C5FB38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E434312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6E986D90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0ADD833A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6F0003A3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Write I2</w:t>
            </w:r>
            <w:proofErr w:type="gramStart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C(</w:t>
            </w:r>
            <w:proofErr w:type="gramEnd"/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8bit data).</w:t>
            </w:r>
          </w:p>
        </w:tc>
      </w:tr>
      <w:tr w:rsidR="00350DE0" w:rsidRPr="00F848EC" w14:paraId="3D708F80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68B01623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64E1B0D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679A54C4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23DE9CF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3C3F688A" w14:textId="77777777" w:rsidR="00350DE0" w:rsidRPr="00F848EC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F848EC" w14:paraId="53FA6071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6B2CCDB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469A562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47529F99" w14:textId="77777777" w:rsidR="005D259C" w:rsidRDefault="005D259C" w:rsidP="0098568D">
      <w:pPr>
        <w:rPr>
          <w:lang w:eastAsia="ja-JP"/>
        </w:rPr>
      </w:pPr>
    </w:p>
    <w:p w14:paraId="47C19489" w14:textId="77777777" w:rsidR="005D259C" w:rsidRDefault="005D259C" w:rsidP="0098568D">
      <w:pPr>
        <w:rPr>
          <w:lang w:eastAsia="ja-JP"/>
        </w:rPr>
      </w:pPr>
    </w:p>
    <w:p w14:paraId="686C3172" w14:textId="77777777" w:rsidR="005D259C" w:rsidRDefault="00CB7597" w:rsidP="00350DE0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19B1CEEA" w14:textId="77777777" w:rsidR="005B25C7" w:rsidRPr="00800B8E" w:rsidRDefault="00CB7597" w:rsidP="00350DE0">
      <w:pPr>
        <w:pStyle w:val="Heading3"/>
        <w:rPr>
          <w:lang w:eastAsia="ja-JP"/>
        </w:rPr>
      </w:pPr>
      <w:proofErr w:type="spellStart"/>
      <w:r>
        <w:rPr>
          <w:lang w:eastAsia="ja-JP"/>
        </w:rPr>
        <w:lastRenderedPageBreak/>
        <w:t>i</w:t>
      </w:r>
      <w:r w:rsidRPr="005B25C7">
        <w:rPr>
          <w:lang w:eastAsia="ja-JP"/>
        </w:rPr>
        <w:t>octl</w:t>
      </w:r>
      <w:proofErr w:type="spellEnd"/>
      <w:r w:rsidRPr="005B25C7">
        <w:rPr>
          <w:lang w:eastAsia="ja-JP"/>
        </w:rPr>
        <w:t>(</w:t>
      </w:r>
      <w:r w:rsidRPr="00350DE0">
        <w:rPr>
          <w:lang w:eastAsia="ja-JP"/>
        </w:rPr>
        <w:t>I2C_RDWR</w:t>
      </w:r>
      <w:r w:rsidRPr="005B25C7">
        <w:rPr>
          <w:lang w:eastAsia="ja-JP"/>
        </w:rPr>
        <w:t>)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360"/>
        <w:gridCol w:w="56"/>
        <w:gridCol w:w="228"/>
        <w:gridCol w:w="5774"/>
      </w:tblGrid>
      <w:tr w:rsidR="00350DE0" w:rsidRPr="008161D6" w14:paraId="1C85B35C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555B9B15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8" w:type="dxa"/>
            <w:gridSpan w:val="4"/>
            <w:vAlign w:val="center"/>
          </w:tcPr>
          <w:p w14:paraId="365957AF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Read/Write transaction</w:t>
            </w:r>
          </w:p>
        </w:tc>
      </w:tr>
      <w:tr w:rsidR="00350DE0" w:rsidRPr="008161D6" w14:paraId="6817210D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503EA1A5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8" w:type="dxa"/>
            <w:gridSpan w:val="4"/>
            <w:vAlign w:val="center"/>
          </w:tcPr>
          <w:p w14:paraId="0DCC0CE3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6302BACA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5A5BDF97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8" w:type="dxa"/>
            <w:gridSpan w:val="4"/>
            <w:vAlign w:val="center"/>
          </w:tcPr>
          <w:p w14:paraId="119D84F7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(I2C_RDWR)</w:t>
            </w:r>
          </w:p>
        </w:tc>
      </w:tr>
      <w:tr w:rsidR="00350DE0" w:rsidRPr="008161D6" w14:paraId="21AC25E3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7AC4C70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8" w:type="dxa"/>
            <w:gridSpan w:val="4"/>
            <w:vAlign w:val="center"/>
          </w:tcPr>
          <w:p w14:paraId="6A1423B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34E240C1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64364496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8" w:type="dxa"/>
            <w:gridSpan w:val="4"/>
            <w:vAlign w:val="center"/>
          </w:tcPr>
          <w:p w14:paraId="10F22781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350DE0" w:rsidRPr="008161D6" w14:paraId="49C54898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66DAEB20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8" w:type="dxa"/>
            <w:gridSpan w:val="4"/>
            <w:vAlign w:val="center"/>
          </w:tcPr>
          <w:p w14:paraId="777B219C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/i2c-dev.h&gt;</w:t>
            </w:r>
          </w:p>
        </w:tc>
      </w:tr>
      <w:tr w:rsidR="00350DE0" w:rsidRPr="008161D6" w14:paraId="1D9C8148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307ED0DA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8" w:type="dxa"/>
            <w:gridSpan w:val="4"/>
            <w:vAlign w:val="center"/>
          </w:tcPr>
          <w:p w14:paraId="0C1F08AD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I2C_RDWR, struct i2c_rdwr_ioctl_data *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msgset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350DE0" w:rsidRPr="008161D6" w14:paraId="3F204A29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181875F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8" w:type="dxa"/>
            <w:gridSpan w:val="4"/>
            <w:vAlign w:val="center"/>
          </w:tcPr>
          <w:p w14:paraId="7D72FB5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01301ADA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54C9EAEC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gridSpan w:val="2"/>
            <w:vAlign w:val="center"/>
          </w:tcPr>
          <w:p w14:paraId="61464C61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</w:p>
        </w:tc>
        <w:tc>
          <w:tcPr>
            <w:tcW w:w="6002" w:type="dxa"/>
            <w:gridSpan w:val="2"/>
            <w:vAlign w:val="center"/>
          </w:tcPr>
          <w:p w14:paraId="60ED0D9D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File descriptor</w:t>
            </w:r>
          </w:p>
        </w:tc>
      </w:tr>
      <w:tr w:rsidR="00350DE0" w:rsidRPr="008161D6" w14:paraId="76E6BA84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2D82D65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0F669E55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I2C_RDWR</w:t>
            </w:r>
          </w:p>
        </w:tc>
        <w:tc>
          <w:tcPr>
            <w:tcW w:w="6002" w:type="dxa"/>
            <w:gridSpan w:val="2"/>
            <w:vAlign w:val="center"/>
          </w:tcPr>
          <w:p w14:paraId="6ED4DB1C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Fixed control</w:t>
            </w:r>
          </w:p>
        </w:tc>
      </w:tr>
      <w:tr w:rsidR="00350DE0" w:rsidRPr="008161D6" w14:paraId="37F565CD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0C8E4D6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4A3CD843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msgset</w:t>
            </w:r>
            <w:proofErr w:type="spellEnd"/>
          </w:p>
        </w:tc>
        <w:tc>
          <w:tcPr>
            <w:tcW w:w="6002" w:type="dxa"/>
            <w:gridSpan w:val="2"/>
            <w:vAlign w:val="center"/>
          </w:tcPr>
          <w:p w14:paraId="1B416CBE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Send/Receive data</w:t>
            </w:r>
          </w:p>
        </w:tc>
      </w:tr>
      <w:tr w:rsidR="00350DE0" w:rsidRPr="008161D6" w14:paraId="5260FECD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5C4F4CD3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8" w:type="dxa"/>
            <w:gridSpan w:val="4"/>
            <w:vAlign w:val="center"/>
          </w:tcPr>
          <w:p w14:paraId="6943354F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5E22AE6A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6E1BD5E9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360" w:type="dxa"/>
            <w:vAlign w:val="center"/>
          </w:tcPr>
          <w:p w14:paraId="3CEA4AE0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058" w:type="dxa"/>
            <w:gridSpan w:val="3"/>
            <w:vAlign w:val="center"/>
          </w:tcPr>
          <w:p w14:paraId="03473757" w14:textId="77777777" w:rsidR="00350DE0" w:rsidRPr="008161D6" w:rsidRDefault="00CB7597" w:rsidP="00350DE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350DE0" w:rsidRPr="008161D6" w14:paraId="5F44608B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7389FFF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360" w:type="dxa"/>
            <w:vAlign w:val="center"/>
          </w:tcPr>
          <w:p w14:paraId="102E5179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-1</w:t>
            </w:r>
          </w:p>
        </w:tc>
        <w:tc>
          <w:tcPr>
            <w:tcW w:w="6058" w:type="dxa"/>
            <w:gridSpan w:val="3"/>
            <w:vAlign w:val="center"/>
          </w:tcPr>
          <w:p w14:paraId="5BF84A39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350DE0" w:rsidRPr="008161D6" w14:paraId="3774B2B2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5D38ADA7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8" w:type="dxa"/>
            <w:gridSpan w:val="4"/>
            <w:vAlign w:val="center"/>
          </w:tcPr>
          <w:p w14:paraId="626AD4DB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55918" w:rsidRPr="008161D6" w14:paraId="2C8E8F35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12F8280A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[Error number]</w:t>
            </w:r>
          </w:p>
        </w:tc>
        <w:tc>
          <w:tcPr>
            <w:tcW w:w="1644" w:type="dxa"/>
            <w:gridSpan w:val="3"/>
            <w:vAlign w:val="center"/>
          </w:tcPr>
          <w:p w14:paraId="5524C526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-EFAULT</w:t>
            </w:r>
          </w:p>
        </w:tc>
        <w:tc>
          <w:tcPr>
            <w:tcW w:w="5774" w:type="dxa"/>
            <w:vAlign w:val="center"/>
          </w:tcPr>
          <w:p w14:paraId="7EAC2183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Bad address</w:t>
            </w:r>
          </w:p>
        </w:tc>
      </w:tr>
      <w:tr w:rsidR="00E55918" w:rsidRPr="008161D6" w14:paraId="4A2AB2B2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7418BE64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644" w:type="dxa"/>
            <w:gridSpan w:val="3"/>
            <w:vAlign w:val="center"/>
          </w:tcPr>
          <w:p w14:paraId="744CEFDF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-EINVAL</w:t>
            </w:r>
          </w:p>
        </w:tc>
        <w:tc>
          <w:tcPr>
            <w:tcW w:w="5774" w:type="dxa"/>
            <w:vAlign w:val="center"/>
          </w:tcPr>
          <w:p w14:paraId="469B2D6E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Invalid argument</w:t>
            </w:r>
          </w:p>
        </w:tc>
      </w:tr>
      <w:tr w:rsidR="00E55918" w:rsidRPr="008161D6" w14:paraId="2A4D3E40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6316396B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644" w:type="dxa"/>
            <w:gridSpan w:val="3"/>
            <w:vAlign w:val="center"/>
          </w:tcPr>
          <w:p w14:paraId="66A5A725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-ENOMEM</w:t>
            </w:r>
          </w:p>
        </w:tc>
        <w:tc>
          <w:tcPr>
            <w:tcW w:w="5774" w:type="dxa"/>
            <w:vAlign w:val="center"/>
          </w:tcPr>
          <w:p w14:paraId="7C0A1825" w14:textId="77777777" w:rsidR="00E55918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There is not enough memory area</w:t>
            </w:r>
          </w:p>
        </w:tc>
      </w:tr>
      <w:tr w:rsidR="00E55918" w:rsidRPr="008161D6" w14:paraId="24D568C9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7059EBFF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644" w:type="dxa"/>
            <w:gridSpan w:val="3"/>
            <w:vAlign w:val="center"/>
          </w:tcPr>
          <w:p w14:paraId="44BF922B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-EAGAIN</w:t>
            </w:r>
          </w:p>
        </w:tc>
        <w:tc>
          <w:tcPr>
            <w:tcW w:w="5774" w:type="dxa"/>
            <w:vAlign w:val="center"/>
          </w:tcPr>
          <w:p w14:paraId="04575145" w14:textId="77777777" w:rsidR="00E55918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Arbitration lost occurs on I2C bus</w:t>
            </w:r>
          </w:p>
        </w:tc>
      </w:tr>
      <w:tr w:rsidR="00E55918" w:rsidRPr="008161D6" w14:paraId="3ACE187D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2A219AA6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644" w:type="dxa"/>
            <w:gridSpan w:val="3"/>
            <w:vAlign w:val="center"/>
          </w:tcPr>
          <w:p w14:paraId="66368B8C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-EOPNOTSUPP</w:t>
            </w:r>
          </w:p>
        </w:tc>
        <w:tc>
          <w:tcPr>
            <w:tcW w:w="5774" w:type="dxa"/>
            <w:vAlign w:val="center"/>
          </w:tcPr>
          <w:p w14:paraId="5594715E" w14:textId="77777777" w:rsidR="00E55918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Operation not supported</w:t>
            </w:r>
          </w:p>
        </w:tc>
      </w:tr>
      <w:tr w:rsidR="00E55918" w:rsidRPr="008161D6" w14:paraId="59FE64AB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0F8E381F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644" w:type="dxa"/>
            <w:gridSpan w:val="3"/>
            <w:vAlign w:val="center"/>
          </w:tcPr>
          <w:p w14:paraId="5E0BC664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-ETIMEDOUT</w:t>
            </w:r>
          </w:p>
        </w:tc>
        <w:tc>
          <w:tcPr>
            <w:tcW w:w="5774" w:type="dxa"/>
            <w:vAlign w:val="center"/>
          </w:tcPr>
          <w:p w14:paraId="04C6CEF6" w14:textId="77777777" w:rsidR="00E55918" w:rsidRPr="008161D6" w:rsidRDefault="008E7FD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Timeout occurs during I2C device access</w:t>
            </w:r>
          </w:p>
        </w:tc>
      </w:tr>
      <w:tr w:rsidR="00E55918" w:rsidRPr="008161D6" w14:paraId="3B2EC757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0F68E1E5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644" w:type="dxa"/>
            <w:gridSpan w:val="3"/>
            <w:vAlign w:val="center"/>
          </w:tcPr>
          <w:p w14:paraId="45AEC5A3" w14:textId="77777777" w:rsidR="00E55918" w:rsidRPr="008161D6" w:rsidRDefault="00E55918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</w:t>
            </w:r>
            <w:r w:rsidR="00E7549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NXIO</w:t>
            </w:r>
          </w:p>
        </w:tc>
        <w:tc>
          <w:tcPr>
            <w:tcW w:w="5774" w:type="dxa"/>
            <w:vAlign w:val="center"/>
          </w:tcPr>
          <w:p w14:paraId="5CE0E7F0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NACK occurs</w:t>
            </w:r>
            <w:r w:rsidR="008E7FD8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 xml:space="preserve"> on I2C bus</w:t>
            </w:r>
          </w:p>
        </w:tc>
      </w:tr>
      <w:tr w:rsidR="00E55918" w:rsidRPr="008161D6" w14:paraId="5461AA21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0CA236B1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644" w:type="dxa"/>
            <w:gridSpan w:val="3"/>
            <w:vAlign w:val="center"/>
          </w:tcPr>
          <w:p w14:paraId="4618CEDC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-EBUSY</w:t>
            </w:r>
          </w:p>
        </w:tc>
        <w:tc>
          <w:tcPr>
            <w:tcW w:w="5774" w:type="dxa"/>
            <w:vAlign w:val="center"/>
          </w:tcPr>
          <w:p w14:paraId="40C4AE5B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Busy on I2C bus</w:t>
            </w:r>
          </w:p>
        </w:tc>
      </w:tr>
      <w:tr w:rsidR="00E55918" w:rsidRPr="008161D6" w14:paraId="098AC25F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41C8A25C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8" w:type="dxa"/>
            <w:gridSpan w:val="4"/>
            <w:vAlign w:val="center"/>
          </w:tcPr>
          <w:p w14:paraId="49096C40" w14:textId="77777777" w:rsidR="00E55918" w:rsidRPr="008161D6" w:rsidRDefault="00E55918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43BA8EA3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2B4F784D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8" w:type="dxa"/>
            <w:gridSpan w:val="4"/>
            <w:vAlign w:val="center"/>
          </w:tcPr>
          <w:p w14:paraId="22C6E7E2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Do read/write transaction without stop.</w:t>
            </w:r>
          </w:p>
        </w:tc>
      </w:tr>
      <w:tr w:rsidR="00350DE0" w:rsidRPr="008161D6" w14:paraId="12F8CB5C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66FECC45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8" w:type="dxa"/>
            <w:gridSpan w:val="4"/>
            <w:vAlign w:val="center"/>
          </w:tcPr>
          <w:p w14:paraId="57EF50BA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Only valid if the adapter has I2C_FUNC_I2C.</w:t>
            </w:r>
          </w:p>
        </w:tc>
      </w:tr>
      <w:tr w:rsidR="00350DE0" w:rsidRPr="008161D6" w14:paraId="55AE57FF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6D9E4F74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8" w:type="dxa"/>
            <w:gridSpan w:val="4"/>
            <w:vAlign w:val="center"/>
          </w:tcPr>
          <w:p w14:paraId="6D5AF678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6AFF419B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1C72BBF6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8" w:type="dxa"/>
            <w:gridSpan w:val="4"/>
            <w:vAlign w:val="center"/>
          </w:tcPr>
          <w:p w14:paraId="78A19C8A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4.3.6 about i2c_rdwr_ioctl_data structure.</w:t>
            </w:r>
          </w:p>
        </w:tc>
      </w:tr>
      <w:tr w:rsidR="00350DE0" w:rsidRPr="008161D6" w14:paraId="16891622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5D84D1AA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8" w:type="dxa"/>
            <w:gridSpan w:val="4"/>
            <w:vAlign w:val="center"/>
          </w:tcPr>
          <w:p w14:paraId="4B6C586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2422C33C" w14:textId="77777777" w:rsidR="00350DE0" w:rsidRDefault="00350DE0" w:rsidP="005B25C7">
      <w:pPr>
        <w:rPr>
          <w:lang w:eastAsia="ja-JP"/>
        </w:rPr>
      </w:pPr>
    </w:p>
    <w:p w14:paraId="64A8A711" w14:textId="77777777" w:rsidR="00C451A6" w:rsidRDefault="00C451A6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lang w:eastAsia="ja-JP"/>
        </w:rPr>
      </w:pPr>
      <w:r>
        <w:rPr>
          <w:lang w:eastAsia="ja-JP"/>
        </w:rPr>
        <w:br w:type="page"/>
      </w:r>
    </w:p>
    <w:p w14:paraId="351E21F3" w14:textId="77777777" w:rsidR="005B25C7" w:rsidRPr="00800B8E" w:rsidRDefault="00CB7597" w:rsidP="00350DE0">
      <w:pPr>
        <w:pStyle w:val="Heading3"/>
        <w:rPr>
          <w:lang w:eastAsia="ja-JP"/>
        </w:rPr>
      </w:pPr>
      <w:proofErr w:type="spellStart"/>
      <w:r>
        <w:rPr>
          <w:lang w:eastAsia="ja-JP"/>
        </w:rPr>
        <w:lastRenderedPageBreak/>
        <w:t>i</w:t>
      </w:r>
      <w:r w:rsidRPr="005B25C7">
        <w:rPr>
          <w:lang w:eastAsia="ja-JP"/>
        </w:rPr>
        <w:t>octl</w:t>
      </w:r>
      <w:proofErr w:type="spellEnd"/>
      <w:r w:rsidRPr="005B25C7">
        <w:rPr>
          <w:lang w:eastAsia="ja-JP"/>
        </w:rPr>
        <w:t>(</w:t>
      </w:r>
      <w:r w:rsidRPr="00350DE0">
        <w:rPr>
          <w:lang w:eastAsia="ja-JP"/>
        </w:rPr>
        <w:t>I2C_FUNCS</w:t>
      </w:r>
      <w:r w:rsidRPr="005B25C7">
        <w:rPr>
          <w:lang w:eastAsia="ja-JP"/>
        </w:rPr>
        <w:t>)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360"/>
        <w:gridCol w:w="56"/>
        <w:gridCol w:w="6000"/>
      </w:tblGrid>
      <w:tr w:rsidR="00350DE0" w:rsidRPr="008161D6" w14:paraId="7CB97E8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0093AE5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5D25584E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Return the functionality</w:t>
            </w:r>
          </w:p>
        </w:tc>
      </w:tr>
      <w:tr w:rsidR="00350DE0" w:rsidRPr="008161D6" w14:paraId="78FE747C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336F05B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DAFB6A4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0C0AAEA6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4C7C11E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0E487059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(I2C_FUNCS)</w:t>
            </w:r>
          </w:p>
        </w:tc>
      </w:tr>
      <w:tr w:rsidR="00350DE0" w:rsidRPr="008161D6" w14:paraId="61BEE66E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0DABF25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2E3A1B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694E8685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39AEFB6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19EB0C96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350DE0" w:rsidRPr="008161D6" w14:paraId="0031441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48B86B8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7BBF19E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/i2c-dev.h&gt;</w:t>
            </w:r>
          </w:p>
        </w:tc>
      </w:tr>
      <w:tr w:rsidR="00350DE0" w:rsidRPr="008161D6" w14:paraId="51425C87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D0F0757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49989A5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I2C_FUNCS, unsigned long *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350DE0" w:rsidRPr="008161D6" w14:paraId="7394E1B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9E47BD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D709870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76049F1E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1A4324D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gridSpan w:val="2"/>
            <w:vAlign w:val="center"/>
          </w:tcPr>
          <w:p w14:paraId="032A8187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</w:p>
        </w:tc>
        <w:tc>
          <w:tcPr>
            <w:tcW w:w="6000" w:type="dxa"/>
            <w:vAlign w:val="center"/>
          </w:tcPr>
          <w:p w14:paraId="10B7CB72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File descriptor</w:t>
            </w:r>
          </w:p>
        </w:tc>
      </w:tr>
      <w:tr w:rsidR="00350DE0" w:rsidRPr="008161D6" w14:paraId="04C3605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A59366A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3B89455E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I2C_FUNCS</w:t>
            </w:r>
          </w:p>
        </w:tc>
        <w:tc>
          <w:tcPr>
            <w:tcW w:w="6000" w:type="dxa"/>
            <w:vAlign w:val="center"/>
          </w:tcPr>
          <w:p w14:paraId="1C36FE38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Fixed control</w:t>
            </w:r>
          </w:p>
        </w:tc>
      </w:tr>
      <w:tr w:rsidR="00350DE0" w:rsidRPr="008161D6" w14:paraId="532FFFB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654CE90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0E85510B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funcs</w:t>
            </w:r>
            <w:proofErr w:type="spellEnd"/>
          </w:p>
        </w:tc>
        <w:tc>
          <w:tcPr>
            <w:tcW w:w="6000" w:type="dxa"/>
            <w:vAlign w:val="center"/>
          </w:tcPr>
          <w:p w14:paraId="2B82C799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index of function support</w:t>
            </w:r>
          </w:p>
        </w:tc>
      </w:tr>
      <w:tr w:rsidR="00350DE0" w:rsidRPr="008161D6" w14:paraId="0AFFA519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370EB3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DFD570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3DE2FCDC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0C6D5A7F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360" w:type="dxa"/>
            <w:vAlign w:val="center"/>
          </w:tcPr>
          <w:p w14:paraId="5A356645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056" w:type="dxa"/>
            <w:gridSpan w:val="2"/>
            <w:vAlign w:val="center"/>
          </w:tcPr>
          <w:p w14:paraId="4DA13E61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350DE0" w:rsidRPr="008161D6" w14:paraId="54B9BD71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480B53C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360" w:type="dxa"/>
            <w:vAlign w:val="center"/>
          </w:tcPr>
          <w:p w14:paraId="759A84B6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-1</w:t>
            </w:r>
          </w:p>
        </w:tc>
        <w:tc>
          <w:tcPr>
            <w:tcW w:w="6056" w:type="dxa"/>
            <w:gridSpan w:val="2"/>
            <w:vAlign w:val="center"/>
          </w:tcPr>
          <w:p w14:paraId="43E21E85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350DE0" w:rsidRPr="008161D6" w14:paraId="19A4CBD3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4A56BD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92633FB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A73FC" w:rsidRPr="008161D6" w14:paraId="6D08725E" w14:textId="77777777" w:rsidTr="00820DCC">
        <w:trPr>
          <w:cantSplit/>
          <w:trHeight w:val="255"/>
        </w:trPr>
        <w:tc>
          <w:tcPr>
            <w:tcW w:w="1899" w:type="dxa"/>
            <w:vAlign w:val="center"/>
          </w:tcPr>
          <w:p w14:paraId="622C1480" w14:textId="77777777" w:rsidR="003A73FC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[Error number]</w:t>
            </w:r>
          </w:p>
        </w:tc>
        <w:tc>
          <w:tcPr>
            <w:tcW w:w="1360" w:type="dxa"/>
            <w:vAlign w:val="center"/>
          </w:tcPr>
          <w:p w14:paraId="501B4AD7" w14:textId="77777777" w:rsidR="003A73FC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-EFAULT</w:t>
            </w:r>
          </w:p>
        </w:tc>
        <w:tc>
          <w:tcPr>
            <w:tcW w:w="6056" w:type="dxa"/>
            <w:gridSpan w:val="2"/>
            <w:vAlign w:val="center"/>
          </w:tcPr>
          <w:p w14:paraId="4212F9DD" w14:textId="77777777" w:rsidR="003A73FC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Bad address</w:t>
            </w:r>
          </w:p>
        </w:tc>
      </w:tr>
      <w:tr w:rsidR="003A73FC" w:rsidRPr="008161D6" w14:paraId="64D64B7E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8186D3E" w14:textId="77777777" w:rsidR="003A73FC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C23CF58" w14:textId="77777777" w:rsidR="003A73FC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06E88B64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0C1B0987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044930FA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returns whether the function is supported (the command).</w:t>
            </w:r>
          </w:p>
        </w:tc>
      </w:tr>
      <w:tr w:rsidR="00350DE0" w:rsidRPr="008161D6" w14:paraId="5D9546BC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2382105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E577E4D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4.2.16 in detail.</w:t>
            </w:r>
          </w:p>
        </w:tc>
      </w:tr>
      <w:tr w:rsidR="00350DE0" w:rsidRPr="008161D6" w14:paraId="62427AEE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42C7705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82C9AFB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6C43ACF5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B72DE18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70BF0C31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79375E65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B4F2843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6C89CE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5C2D2FCB" w14:textId="77777777" w:rsidR="00350DE0" w:rsidRDefault="00350DE0" w:rsidP="005B25C7">
      <w:pPr>
        <w:rPr>
          <w:lang w:eastAsia="ja-JP"/>
        </w:rPr>
      </w:pPr>
    </w:p>
    <w:p w14:paraId="4C8F5630" w14:textId="77777777" w:rsidR="005B25C7" w:rsidRPr="00800B8E" w:rsidRDefault="00CB7597" w:rsidP="00350DE0">
      <w:pPr>
        <w:pStyle w:val="Heading3"/>
        <w:rPr>
          <w:lang w:eastAsia="ja-JP"/>
        </w:rPr>
      </w:pPr>
      <w:proofErr w:type="spellStart"/>
      <w:r>
        <w:rPr>
          <w:lang w:eastAsia="ja-JP"/>
        </w:rPr>
        <w:t>i</w:t>
      </w:r>
      <w:r w:rsidRPr="005B25C7">
        <w:rPr>
          <w:lang w:eastAsia="ja-JP"/>
        </w:rPr>
        <w:t>octl</w:t>
      </w:r>
      <w:proofErr w:type="spellEnd"/>
      <w:r w:rsidRPr="005B25C7">
        <w:rPr>
          <w:lang w:eastAsia="ja-JP"/>
        </w:rPr>
        <w:t>(</w:t>
      </w:r>
      <w:r w:rsidRPr="00350DE0">
        <w:rPr>
          <w:lang w:eastAsia="ja-JP"/>
        </w:rPr>
        <w:t>I2C_SLAVE</w:t>
      </w:r>
      <w:r w:rsidRPr="005B25C7">
        <w:rPr>
          <w:lang w:eastAsia="ja-JP"/>
        </w:rPr>
        <w:t>)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360"/>
        <w:gridCol w:w="56"/>
        <w:gridCol w:w="24"/>
        <w:gridCol w:w="5976"/>
      </w:tblGrid>
      <w:tr w:rsidR="00350DE0" w:rsidRPr="008161D6" w14:paraId="7447200A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1EA484E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4"/>
            <w:vAlign w:val="center"/>
          </w:tcPr>
          <w:p w14:paraId="03E49C26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Change the slave address</w:t>
            </w:r>
          </w:p>
        </w:tc>
      </w:tr>
      <w:tr w:rsidR="00350DE0" w:rsidRPr="008161D6" w14:paraId="492569D2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7A50F5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424AC2F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5CCEEE13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B598810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4"/>
            <w:vAlign w:val="center"/>
          </w:tcPr>
          <w:p w14:paraId="74C5A16E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(I2C_SLAVE)</w:t>
            </w:r>
          </w:p>
        </w:tc>
      </w:tr>
      <w:tr w:rsidR="00350DE0" w:rsidRPr="008161D6" w14:paraId="34A6F54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990252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79EDD8E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5FFB134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41D6DA8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4"/>
            <w:vAlign w:val="center"/>
          </w:tcPr>
          <w:p w14:paraId="780481F9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350DE0" w:rsidRPr="008161D6" w14:paraId="65644A6A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E1FABAA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600971EC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/i2c-dev.h&gt;</w:t>
            </w:r>
          </w:p>
        </w:tc>
      </w:tr>
      <w:tr w:rsidR="00350DE0" w:rsidRPr="008161D6" w14:paraId="111EDA4A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387C2F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1A502EC4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I2C_SLAVE, long slave);</w:t>
            </w:r>
          </w:p>
        </w:tc>
      </w:tr>
      <w:tr w:rsidR="00350DE0" w:rsidRPr="008161D6" w14:paraId="4F06B6A6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7A90E7D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5B9DC7C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5DC8129B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F99DA77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gridSpan w:val="2"/>
            <w:vAlign w:val="center"/>
          </w:tcPr>
          <w:p w14:paraId="5C5EF11A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</w:p>
        </w:tc>
        <w:tc>
          <w:tcPr>
            <w:tcW w:w="6000" w:type="dxa"/>
            <w:gridSpan w:val="2"/>
            <w:vAlign w:val="center"/>
          </w:tcPr>
          <w:p w14:paraId="41546589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File descriptor</w:t>
            </w:r>
          </w:p>
        </w:tc>
      </w:tr>
      <w:tr w:rsidR="00350DE0" w:rsidRPr="008161D6" w14:paraId="71A8440E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F7EBC58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1C0C555C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I2C_SLAVE</w:t>
            </w:r>
          </w:p>
        </w:tc>
        <w:tc>
          <w:tcPr>
            <w:tcW w:w="6000" w:type="dxa"/>
            <w:gridSpan w:val="2"/>
            <w:vAlign w:val="center"/>
          </w:tcPr>
          <w:p w14:paraId="203378A6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Fixed control</w:t>
            </w:r>
          </w:p>
        </w:tc>
      </w:tr>
      <w:tr w:rsidR="00350DE0" w:rsidRPr="008161D6" w14:paraId="715AEC5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F47BF6D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5E8799A1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slave</w:t>
            </w:r>
          </w:p>
        </w:tc>
        <w:tc>
          <w:tcPr>
            <w:tcW w:w="6000" w:type="dxa"/>
            <w:gridSpan w:val="2"/>
            <w:vAlign w:val="center"/>
          </w:tcPr>
          <w:p w14:paraId="131D97F2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Slave address</w:t>
            </w:r>
          </w:p>
        </w:tc>
      </w:tr>
      <w:tr w:rsidR="00350DE0" w:rsidRPr="008161D6" w14:paraId="0EE1DDB7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828AB4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5B3EAF8F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56800300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0A036404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360" w:type="dxa"/>
            <w:vAlign w:val="center"/>
          </w:tcPr>
          <w:p w14:paraId="3F209936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056" w:type="dxa"/>
            <w:gridSpan w:val="3"/>
            <w:vAlign w:val="center"/>
          </w:tcPr>
          <w:p w14:paraId="60A28974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350DE0" w:rsidRPr="008161D6" w14:paraId="1710CF95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08000B5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360" w:type="dxa"/>
            <w:vAlign w:val="center"/>
          </w:tcPr>
          <w:p w14:paraId="04C0CC00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-1</w:t>
            </w:r>
          </w:p>
        </w:tc>
        <w:tc>
          <w:tcPr>
            <w:tcW w:w="6056" w:type="dxa"/>
            <w:gridSpan w:val="3"/>
            <w:vAlign w:val="center"/>
          </w:tcPr>
          <w:p w14:paraId="735ECDF9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350DE0" w:rsidRPr="008161D6" w14:paraId="6A71C7D9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AF83FFF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20BC14A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A73FC" w:rsidRPr="008161D6" w14:paraId="7F4D6B3D" w14:textId="77777777" w:rsidTr="003A73FC">
        <w:trPr>
          <w:cantSplit/>
          <w:trHeight w:val="255"/>
        </w:trPr>
        <w:tc>
          <w:tcPr>
            <w:tcW w:w="1899" w:type="dxa"/>
            <w:vAlign w:val="center"/>
          </w:tcPr>
          <w:p w14:paraId="2A0CC6F8" w14:textId="77777777" w:rsidR="003A73FC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[Error number]</w:t>
            </w:r>
          </w:p>
        </w:tc>
        <w:tc>
          <w:tcPr>
            <w:tcW w:w="1440" w:type="dxa"/>
            <w:gridSpan w:val="3"/>
            <w:vAlign w:val="center"/>
          </w:tcPr>
          <w:p w14:paraId="4739EA97" w14:textId="77777777" w:rsidR="003A73FC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-EINVAL</w:t>
            </w:r>
          </w:p>
        </w:tc>
        <w:tc>
          <w:tcPr>
            <w:tcW w:w="5976" w:type="dxa"/>
            <w:vAlign w:val="center"/>
          </w:tcPr>
          <w:p w14:paraId="13E97C2C" w14:textId="77777777" w:rsidR="003A73FC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Invalid argument</w:t>
            </w:r>
          </w:p>
        </w:tc>
      </w:tr>
      <w:tr w:rsidR="003A73FC" w:rsidRPr="008161D6" w14:paraId="18D41D3C" w14:textId="77777777" w:rsidTr="003A73FC">
        <w:trPr>
          <w:cantSplit/>
          <w:trHeight w:val="255"/>
        </w:trPr>
        <w:tc>
          <w:tcPr>
            <w:tcW w:w="1899" w:type="dxa"/>
            <w:vAlign w:val="center"/>
          </w:tcPr>
          <w:p w14:paraId="5817F965" w14:textId="77777777" w:rsidR="003A73FC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40" w:type="dxa"/>
            <w:gridSpan w:val="3"/>
            <w:vAlign w:val="center"/>
          </w:tcPr>
          <w:p w14:paraId="2AC789CF" w14:textId="77777777" w:rsidR="003A73FC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-EBUSY</w:t>
            </w:r>
          </w:p>
        </w:tc>
        <w:tc>
          <w:tcPr>
            <w:tcW w:w="5976" w:type="dxa"/>
            <w:vAlign w:val="center"/>
          </w:tcPr>
          <w:p w14:paraId="43FE962D" w14:textId="77777777" w:rsidR="003A73FC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Busy on I2C bus</w:t>
            </w:r>
          </w:p>
        </w:tc>
      </w:tr>
      <w:tr w:rsidR="003A73FC" w:rsidRPr="008161D6" w14:paraId="433C9D99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1C7234F5" w14:textId="77777777" w:rsidR="003A73FC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64664A48" w14:textId="77777777" w:rsidR="003A73FC" w:rsidRPr="008161D6" w:rsidRDefault="003A73F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631EC173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0776D093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4"/>
            <w:vAlign w:val="center"/>
          </w:tcPr>
          <w:p w14:paraId="742C50A5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Change the slave address.</w:t>
            </w:r>
          </w:p>
        </w:tc>
      </w:tr>
      <w:tr w:rsidR="00350DE0" w:rsidRPr="008161D6" w14:paraId="1BE528B2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DF04E3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76F4797A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509170BD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4156F361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4"/>
            <w:vAlign w:val="center"/>
          </w:tcPr>
          <w:p w14:paraId="3FC3AB5A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05AE8261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69EE2B7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486C8170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12CC6ACE" w14:textId="77777777" w:rsidR="005B25C7" w:rsidRDefault="005B25C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472A10B7" w14:textId="77777777" w:rsidR="00C451A6" w:rsidRDefault="00C451A6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lang w:eastAsia="ja-JP"/>
        </w:rPr>
      </w:pPr>
      <w:r>
        <w:rPr>
          <w:lang w:eastAsia="ja-JP"/>
        </w:rPr>
        <w:br w:type="page"/>
      </w:r>
    </w:p>
    <w:p w14:paraId="33D018F1" w14:textId="77777777" w:rsidR="005B25C7" w:rsidRPr="00800B8E" w:rsidRDefault="00CB7597" w:rsidP="0015697A">
      <w:pPr>
        <w:pStyle w:val="Heading3"/>
        <w:rPr>
          <w:lang w:eastAsia="ja-JP"/>
        </w:rPr>
      </w:pPr>
      <w:proofErr w:type="spellStart"/>
      <w:r>
        <w:rPr>
          <w:lang w:eastAsia="ja-JP"/>
        </w:rPr>
        <w:lastRenderedPageBreak/>
        <w:t>i</w:t>
      </w:r>
      <w:r w:rsidRPr="005B25C7">
        <w:rPr>
          <w:lang w:eastAsia="ja-JP"/>
        </w:rPr>
        <w:t>octl</w:t>
      </w:r>
      <w:proofErr w:type="spellEnd"/>
      <w:r w:rsidRPr="005B25C7">
        <w:rPr>
          <w:lang w:eastAsia="ja-JP"/>
        </w:rPr>
        <w:t>(</w:t>
      </w:r>
      <w:r w:rsidRPr="0015697A">
        <w:rPr>
          <w:lang w:eastAsia="ja-JP"/>
        </w:rPr>
        <w:t>I2C_SMBUS</w:t>
      </w:r>
      <w:r w:rsidRPr="005B25C7">
        <w:rPr>
          <w:lang w:eastAsia="ja-JP"/>
        </w:rPr>
        <w:t>)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360"/>
        <w:gridCol w:w="56"/>
        <w:gridCol w:w="24"/>
        <w:gridCol w:w="5976"/>
      </w:tblGrid>
      <w:tr w:rsidR="00350DE0" w:rsidRPr="008161D6" w14:paraId="1BB2B24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159B4EF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4"/>
            <w:vAlign w:val="center"/>
          </w:tcPr>
          <w:p w14:paraId="797F176D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Send/Receive data by 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SMBus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system</w:t>
            </w:r>
          </w:p>
        </w:tc>
      </w:tr>
      <w:tr w:rsidR="00350DE0" w:rsidRPr="008161D6" w14:paraId="7FFE858C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16EF7A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091EDC85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2C732243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25644A4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4"/>
            <w:vAlign w:val="center"/>
          </w:tcPr>
          <w:p w14:paraId="2294404A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(I2C_SMBUS)</w:t>
            </w:r>
          </w:p>
        </w:tc>
      </w:tr>
      <w:tr w:rsidR="00350DE0" w:rsidRPr="008161D6" w14:paraId="0A704015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7F633D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1B2F8E3B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0C213C81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F572685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4"/>
            <w:vAlign w:val="center"/>
          </w:tcPr>
          <w:p w14:paraId="1D6D7B55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350DE0" w:rsidRPr="008161D6" w14:paraId="1248CF6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21AE56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0CE041CB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/i2c-dev.h&gt;</w:t>
            </w:r>
          </w:p>
        </w:tc>
      </w:tr>
      <w:tr w:rsidR="00350DE0" w:rsidRPr="008161D6" w14:paraId="1FF0A4A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E49874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35D74EA3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I2C_SMBUS, struct i2c_smbus_ioctl_data *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args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350DE0" w:rsidRPr="008161D6" w14:paraId="5838E18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DE846B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02ECF9D4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670645F5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92FE124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gridSpan w:val="2"/>
            <w:vAlign w:val="center"/>
          </w:tcPr>
          <w:p w14:paraId="5CDCF34D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fd</w:t>
            </w:r>
            <w:proofErr w:type="spellEnd"/>
          </w:p>
        </w:tc>
        <w:tc>
          <w:tcPr>
            <w:tcW w:w="6000" w:type="dxa"/>
            <w:gridSpan w:val="2"/>
            <w:vAlign w:val="center"/>
          </w:tcPr>
          <w:p w14:paraId="236EA6EB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File descriptor</w:t>
            </w:r>
          </w:p>
        </w:tc>
      </w:tr>
      <w:tr w:rsidR="00350DE0" w:rsidRPr="008161D6" w14:paraId="24DB406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6B6B7D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5AB8C71E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I2C_SMBUS</w:t>
            </w:r>
          </w:p>
        </w:tc>
        <w:tc>
          <w:tcPr>
            <w:tcW w:w="6000" w:type="dxa"/>
            <w:gridSpan w:val="2"/>
            <w:vAlign w:val="center"/>
          </w:tcPr>
          <w:p w14:paraId="7DBBB352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Fixed control</w:t>
            </w:r>
          </w:p>
        </w:tc>
      </w:tr>
      <w:tr w:rsidR="00350DE0" w:rsidRPr="008161D6" w14:paraId="317653EC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A43AEA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gridSpan w:val="2"/>
            <w:vAlign w:val="center"/>
          </w:tcPr>
          <w:p w14:paraId="61910035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args</w:t>
            </w:r>
            <w:proofErr w:type="spellEnd"/>
          </w:p>
        </w:tc>
        <w:tc>
          <w:tcPr>
            <w:tcW w:w="6000" w:type="dxa"/>
            <w:gridSpan w:val="2"/>
            <w:vAlign w:val="center"/>
          </w:tcPr>
          <w:p w14:paraId="12C1D789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Send/Receive data.</w:t>
            </w:r>
          </w:p>
        </w:tc>
      </w:tr>
      <w:tr w:rsidR="00350DE0" w:rsidRPr="008161D6" w14:paraId="648D6C8B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37E649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42E4F4BA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0CDCC0F6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2089FCB2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360" w:type="dxa"/>
            <w:vAlign w:val="center"/>
          </w:tcPr>
          <w:p w14:paraId="68AFF73A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056" w:type="dxa"/>
            <w:gridSpan w:val="3"/>
            <w:vAlign w:val="center"/>
          </w:tcPr>
          <w:p w14:paraId="41AC5F9C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350DE0" w:rsidRPr="008161D6" w14:paraId="5B916E9F" w14:textId="77777777" w:rsidTr="00820DCC">
        <w:trPr>
          <w:trHeight w:val="255"/>
        </w:trPr>
        <w:tc>
          <w:tcPr>
            <w:tcW w:w="1899" w:type="dxa"/>
            <w:vAlign w:val="center"/>
          </w:tcPr>
          <w:p w14:paraId="0BE3565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360" w:type="dxa"/>
            <w:vAlign w:val="center"/>
          </w:tcPr>
          <w:p w14:paraId="2B7316B4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-1</w:t>
            </w:r>
          </w:p>
        </w:tc>
        <w:tc>
          <w:tcPr>
            <w:tcW w:w="6056" w:type="dxa"/>
            <w:gridSpan w:val="3"/>
            <w:vAlign w:val="center"/>
          </w:tcPr>
          <w:p w14:paraId="793AB07C" w14:textId="77777777" w:rsidR="00350DE0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350DE0" w:rsidRPr="008161D6" w14:paraId="2E1EA282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54DA10D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3E286104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CD22CD" w:rsidRPr="008161D6" w14:paraId="13959D09" w14:textId="77777777" w:rsidTr="00CD22CD">
        <w:trPr>
          <w:cantSplit/>
          <w:trHeight w:val="255"/>
        </w:trPr>
        <w:tc>
          <w:tcPr>
            <w:tcW w:w="1899" w:type="dxa"/>
            <w:vAlign w:val="center"/>
          </w:tcPr>
          <w:p w14:paraId="684D16B6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[Error number]</w:t>
            </w:r>
          </w:p>
        </w:tc>
        <w:tc>
          <w:tcPr>
            <w:tcW w:w="1440" w:type="dxa"/>
            <w:gridSpan w:val="3"/>
            <w:vAlign w:val="center"/>
          </w:tcPr>
          <w:p w14:paraId="706D3AE0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-EFAULT</w:t>
            </w:r>
          </w:p>
        </w:tc>
        <w:tc>
          <w:tcPr>
            <w:tcW w:w="5976" w:type="dxa"/>
            <w:vAlign w:val="center"/>
          </w:tcPr>
          <w:p w14:paraId="29789FC2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Bad address</w:t>
            </w:r>
          </w:p>
        </w:tc>
      </w:tr>
      <w:tr w:rsidR="00CD22CD" w:rsidRPr="008161D6" w14:paraId="3067A0AA" w14:textId="77777777" w:rsidTr="00CD22CD">
        <w:trPr>
          <w:cantSplit/>
          <w:trHeight w:val="255"/>
        </w:trPr>
        <w:tc>
          <w:tcPr>
            <w:tcW w:w="1899" w:type="dxa"/>
            <w:vAlign w:val="center"/>
          </w:tcPr>
          <w:p w14:paraId="6DB627A7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40" w:type="dxa"/>
            <w:gridSpan w:val="3"/>
            <w:vAlign w:val="center"/>
          </w:tcPr>
          <w:p w14:paraId="001C1327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-EINVAL</w:t>
            </w:r>
          </w:p>
        </w:tc>
        <w:tc>
          <w:tcPr>
            <w:tcW w:w="5976" w:type="dxa"/>
            <w:vAlign w:val="center"/>
          </w:tcPr>
          <w:p w14:paraId="50177EC8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Invalid argument</w:t>
            </w:r>
          </w:p>
        </w:tc>
      </w:tr>
      <w:tr w:rsidR="00CD22CD" w:rsidRPr="008161D6" w14:paraId="565AC188" w14:textId="77777777" w:rsidTr="00CD22CD">
        <w:trPr>
          <w:cantSplit/>
          <w:trHeight w:val="255"/>
        </w:trPr>
        <w:tc>
          <w:tcPr>
            <w:tcW w:w="1899" w:type="dxa"/>
            <w:vAlign w:val="center"/>
          </w:tcPr>
          <w:p w14:paraId="128B721A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40" w:type="dxa"/>
            <w:gridSpan w:val="3"/>
            <w:vAlign w:val="center"/>
          </w:tcPr>
          <w:p w14:paraId="0AA508D8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-EAGAIN</w:t>
            </w:r>
          </w:p>
        </w:tc>
        <w:tc>
          <w:tcPr>
            <w:tcW w:w="5976" w:type="dxa"/>
            <w:vAlign w:val="center"/>
          </w:tcPr>
          <w:p w14:paraId="7850FF30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Arbitration lost occurs on I2C bus</w:t>
            </w:r>
          </w:p>
        </w:tc>
      </w:tr>
      <w:tr w:rsidR="00CD22CD" w:rsidRPr="008161D6" w14:paraId="58591D3C" w14:textId="77777777" w:rsidTr="00CD22CD">
        <w:trPr>
          <w:cantSplit/>
          <w:trHeight w:val="255"/>
        </w:trPr>
        <w:tc>
          <w:tcPr>
            <w:tcW w:w="1899" w:type="dxa"/>
            <w:vAlign w:val="center"/>
          </w:tcPr>
          <w:p w14:paraId="72BF6A3A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40" w:type="dxa"/>
            <w:gridSpan w:val="3"/>
            <w:vAlign w:val="center"/>
          </w:tcPr>
          <w:p w14:paraId="345B1B85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-ETIMEDOUT</w:t>
            </w:r>
          </w:p>
        </w:tc>
        <w:tc>
          <w:tcPr>
            <w:tcW w:w="5976" w:type="dxa"/>
            <w:vAlign w:val="center"/>
          </w:tcPr>
          <w:p w14:paraId="263B9F40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Timeout occurs during I2C device access</w:t>
            </w:r>
          </w:p>
        </w:tc>
      </w:tr>
      <w:tr w:rsidR="00CD22CD" w:rsidRPr="008161D6" w14:paraId="75DC7F01" w14:textId="77777777" w:rsidTr="00CD22CD">
        <w:trPr>
          <w:cantSplit/>
          <w:trHeight w:val="255"/>
        </w:trPr>
        <w:tc>
          <w:tcPr>
            <w:tcW w:w="1899" w:type="dxa"/>
            <w:vAlign w:val="center"/>
          </w:tcPr>
          <w:p w14:paraId="6DC36F78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40" w:type="dxa"/>
            <w:gridSpan w:val="3"/>
            <w:vAlign w:val="center"/>
          </w:tcPr>
          <w:p w14:paraId="7D984547" w14:textId="77777777" w:rsidR="00CD22CD" w:rsidRPr="008161D6" w:rsidRDefault="00CD22C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</w:t>
            </w:r>
            <w:r w:rsidR="00FF1A3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NXIO</w:t>
            </w:r>
          </w:p>
        </w:tc>
        <w:tc>
          <w:tcPr>
            <w:tcW w:w="5976" w:type="dxa"/>
            <w:vAlign w:val="center"/>
          </w:tcPr>
          <w:p w14:paraId="55A6AA34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NACK occurs on I2C bus</w:t>
            </w:r>
          </w:p>
        </w:tc>
      </w:tr>
      <w:tr w:rsidR="00CD22CD" w:rsidRPr="008161D6" w14:paraId="0396D1DB" w14:textId="77777777" w:rsidTr="00CD22CD">
        <w:trPr>
          <w:cantSplit/>
          <w:trHeight w:val="255"/>
        </w:trPr>
        <w:tc>
          <w:tcPr>
            <w:tcW w:w="1899" w:type="dxa"/>
            <w:vAlign w:val="center"/>
          </w:tcPr>
          <w:p w14:paraId="27013BB5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40" w:type="dxa"/>
            <w:gridSpan w:val="3"/>
            <w:vAlign w:val="center"/>
          </w:tcPr>
          <w:p w14:paraId="755C496B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-EBUSY</w:t>
            </w:r>
          </w:p>
        </w:tc>
        <w:tc>
          <w:tcPr>
            <w:tcW w:w="5976" w:type="dxa"/>
            <w:vAlign w:val="center"/>
          </w:tcPr>
          <w:p w14:paraId="707996B0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Busy on I2C bus</w:t>
            </w:r>
          </w:p>
        </w:tc>
      </w:tr>
      <w:tr w:rsidR="00CD22CD" w:rsidRPr="008161D6" w14:paraId="5EBABAF0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4BFD7209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550C94F1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CD22CD" w:rsidRPr="008161D6" w14:paraId="21DB2357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3CA27DC7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4"/>
            <w:vAlign w:val="center"/>
          </w:tcPr>
          <w:p w14:paraId="40C0070C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SMBus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transfer</w:t>
            </w:r>
          </w:p>
        </w:tc>
      </w:tr>
      <w:tr w:rsidR="00CD22CD" w:rsidRPr="008161D6" w14:paraId="4CC81416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6EE77B1F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416B4F25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CD22CD" w:rsidRPr="008161D6" w14:paraId="53B469A7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32B75B12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4"/>
            <w:vAlign w:val="center"/>
          </w:tcPr>
          <w:p w14:paraId="3F2D9B87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4.3.7 about i2c_smbus_ioctl_data structure.</w:t>
            </w:r>
          </w:p>
        </w:tc>
      </w:tr>
      <w:tr w:rsidR="00CD22CD" w:rsidRPr="008161D6" w14:paraId="4FF5DEA0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4B45FCD1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4"/>
            <w:vAlign w:val="center"/>
          </w:tcPr>
          <w:p w14:paraId="5700ACE6" w14:textId="77777777" w:rsidR="00CD22CD" w:rsidRPr="008161D6" w:rsidRDefault="00CD22CD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266A8F9F" w14:textId="77777777" w:rsidR="00350DE0" w:rsidRDefault="00350DE0" w:rsidP="005B25C7">
      <w:pPr>
        <w:rPr>
          <w:lang w:eastAsia="ja-JP"/>
        </w:rPr>
      </w:pPr>
    </w:p>
    <w:p w14:paraId="61148507" w14:textId="77777777" w:rsidR="00350DE0" w:rsidRDefault="00350DE0" w:rsidP="005B25C7">
      <w:pPr>
        <w:rPr>
          <w:lang w:eastAsia="ja-JP"/>
        </w:rPr>
      </w:pPr>
    </w:p>
    <w:p w14:paraId="6B403535" w14:textId="77777777" w:rsidR="00350DE0" w:rsidRDefault="00350DE0" w:rsidP="005B25C7">
      <w:pPr>
        <w:rPr>
          <w:lang w:eastAsia="ja-JP"/>
        </w:rPr>
      </w:pPr>
    </w:p>
    <w:p w14:paraId="19462007" w14:textId="77777777" w:rsidR="0015697A" w:rsidRDefault="00CB7597" w:rsidP="0015697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32476411" w14:textId="77777777" w:rsidR="001372A0" w:rsidRDefault="00CB7597" w:rsidP="0015697A">
      <w:pPr>
        <w:pStyle w:val="Heading3"/>
        <w:rPr>
          <w:lang w:eastAsia="ja-JP"/>
        </w:rPr>
      </w:pPr>
      <w:r>
        <w:rPr>
          <w:lang w:eastAsia="ja-JP"/>
        </w:rPr>
        <w:lastRenderedPageBreak/>
        <w:t>i</w:t>
      </w:r>
      <w:r w:rsidRPr="0015697A">
        <w:rPr>
          <w:lang w:eastAsia="ja-JP"/>
        </w:rPr>
        <w:t>2c_new_probed_</w:t>
      </w:r>
      <w:proofErr w:type="gramStart"/>
      <w:r w:rsidRPr="0015697A">
        <w:rPr>
          <w:lang w:eastAsia="ja-JP"/>
        </w:rPr>
        <w:t>device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15697A" w:rsidRPr="008161D6" w14:paraId="26CDEEB9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7D6AA80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0157F7E6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Probe function</w:t>
            </w:r>
          </w:p>
        </w:tc>
      </w:tr>
      <w:tr w:rsidR="0015697A" w:rsidRPr="008161D6" w14:paraId="6CCE8D76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54C0394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03217FA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237E3C0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B15D82F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201367B5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i2c_new_probed_device</w:t>
            </w:r>
          </w:p>
        </w:tc>
      </w:tr>
      <w:tr w:rsidR="0015697A" w:rsidRPr="008161D6" w14:paraId="573E74D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CD2D2DB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EEFF95E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0B4AB16C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216743E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02763137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15697A" w:rsidRPr="008161D6" w14:paraId="2F70F4E4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B8536AE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08F95C1" w14:textId="77777777" w:rsidR="0015697A" w:rsidRPr="008161D6" w:rsidRDefault="00CB7597" w:rsidP="00EE64F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i2c_client * i2c_new_probed_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i2c_adapter *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adap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</w:t>
            </w:r>
          </w:p>
        </w:tc>
      </w:tr>
      <w:tr w:rsidR="0015697A" w:rsidRPr="008161D6" w14:paraId="285EA415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B6F9843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330F61E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  <w:t>struct i2c_board_info *info, unsigned short const *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addr_list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</w:tr>
      <w:tr w:rsidR="0015697A" w:rsidRPr="008161D6" w14:paraId="635772C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1C98289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AA1917E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055A4C1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CDC0F1F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113CDA47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adap</w:t>
            </w:r>
            <w:proofErr w:type="spellEnd"/>
          </w:p>
        </w:tc>
        <w:tc>
          <w:tcPr>
            <w:tcW w:w="6000" w:type="dxa"/>
            <w:gridSpan w:val="2"/>
            <w:vAlign w:val="center"/>
          </w:tcPr>
          <w:p w14:paraId="668E8A3E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Adaptor information.</w:t>
            </w:r>
          </w:p>
        </w:tc>
      </w:tr>
      <w:tr w:rsidR="0015697A" w:rsidRPr="008161D6" w14:paraId="7B39FB89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424A5A0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3CF2E496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info</w:t>
            </w:r>
          </w:p>
        </w:tc>
        <w:tc>
          <w:tcPr>
            <w:tcW w:w="6000" w:type="dxa"/>
            <w:gridSpan w:val="2"/>
            <w:vAlign w:val="center"/>
          </w:tcPr>
          <w:p w14:paraId="4D3812E7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Board information.</w:t>
            </w:r>
          </w:p>
        </w:tc>
      </w:tr>
      <w:tr w:rsidR="0015697A" w:rsidRPr="008161D6" w14:paraId="22C8423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A73ABE1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4295D358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addr_list</w:t>
            </w:r>
            <w:proofErr w:type="spellEnd"/>
          </w:p>
        </w:tc>
        <w:tc>
          <w:tcPr>
            <w:tcW w:w="6000" w:type="dxa"/>
            <w:gridSpan w:val="2"/>
            <w:vAlign w:val="center"/>
          </w:tcPr>
          <w:p w14:paraId="08D9B382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Address list to probe.</w:t>
            </w:r>
          </w:p>
        </w:tc>
      </w:tr>
      <w:tr w:rsidR="0015697A" w:rsidRPr="008161D6" w14:paraId="482F39FA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7A11676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9E7AEF1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25753F89" w14:textId="77777777" w:rsidTr="005A5EC9">
        <w:trPr>
          <w:trHeight w:val="255"/>
        </w:trPr>
        <w:tc>
          <w:tcPr>
            <w:tcW w:w="1899" w:type="dxa"/>
            <w:vAlign w:val="center"/>
          </w:tcPr>
          <w:p w14:paraId="56D01159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073661E5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Number</w:t>
            </w:r>
          </w:p>
        </w:tc>
        <w:tc>
          <w:tcPr>
            <w:tcW w:w="5631" w:type="dxa"/>
            <w:vAlign w:val="center"/>
          </w:tcPr>
          <w:p w14:paraId="4C564A82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(The pointer to client information)</w:t>
            </w:r>
          </w:p>
        </w:tc>
      </w:tr>
      <w:tr w:rsidR="0015697A" w:rsidRPr="008161D6" w14:paraId="4DCD2B46" w14:textId="77777777" w:rsidTr="005A5EC9">
        <w:trPr>
          <w:trHeight w:val="255"/>
        </w:trPr>
        <w:tc>
          <w:tcPr>
            <w:tcW w:w="1899" w:type="dxa"/>
            <w:vAlign w:val="center"/>
          </w:tcPr>
          <w:p w14:paraId="1E132A3C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604813DD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5631" w:type="dxa"/>
            <w:vAlign w:val="center"/>
          </w:tcPr>
          <w:p w14:paraId="482EFDD8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15697A" w:rsidRPr="008161D6" w14:paraId="7BF7451C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5301F42B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D010A5D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23BE4D81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58232D45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588C91B2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probe process for the connected device.</w:t>
            </w:r>
          </w:p>
        </w:tc>
      </w:tr>
      <w:tr w:rsidR="0015697A" w:rsidRPr="008161D6" w14:paraId="18E4BB7B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56B020A8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DE1C238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16645571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19F92F0F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078F0FF8" w14:textId="77777777" w:rsidR="0015697A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the following chapter about i2c_client</w:t>
            </w:r>
            <w:r w:rsidRPr="008161D6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､</w:t>
            </w: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i2c_adapter</w:t>
            </w:r>
            <w:r w:rsidRPr="008161D6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､</w:t>
            </w: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i2c_board_info structure.</w:t>
            </w:r>
          </w:p>
        </w:tc>
      </w:tr>
      <w:tr w:rsidR="0015697A" w:rsidRPr="008161D6" w14:paraId="3BCB3BA2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22E9A4F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0E27C66" w14:textId="77777777" w:rsidR="0015697A" w:rsidRPr="008161D6" w:rsidRDefault="00CB7597" w:rsidP="00EA278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4.3.1 struct i2c_adapter</w:t>
            </w:r>
          </w:p>
        </w:tc>
      </w:tr>
      <w:tr w:rsidR="00EA2786" w:rsidRPr="008161D6" w14:paraId="3F7ABA6F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EBB82F3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A9BA0F4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4.3.2 struct i2c_client</w:t>
            </w:r>
          </w:p>
        </w:tc>
      </w:tr>
      <w:tr w:rsidR="00EA2786" w:rsidRPr="008161D6" w14:paraId="6431F3A9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624F0FA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E18B059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4.3.3 struct i2c_board_info</w:t>
            </w:r>
          </w:p>
        </w:tc>
      </w:tr>
      <w:tr w:rsidR="00EA2786" w:rsidRPr="008161D6" w14:paraId="617C2417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6B5D967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062985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2816D4E" w14:textId="77777777" w:rsidR="0015697A" w:rsidRDefault="0015697A" w:rsidP="0015697A">
      <w:pPr>
        <w:rPr>
          <w:lang w:eastAsia="ja-JP"/>
        </w:rPr>
      </w:pPr>
    </w:p>
    <w:p w14:paraId="6A4B4796" w14:textId="77777777" w:rsidR="00EA2786" w:rsidRDefault="00CB7597" w:rsidP="00EA2786">
      <w:pPr>
        <w:pStyle w:val="Heading3"/>
        <w:rPr>
          <w:lang w:eastAsia="ja-JP"/>
        </w:rPr>
      </w:pPr>
      <w:r>
        <w:rPr>
          <w:lang w:eastAsia="ja-JP"/>
        </w:rPr>
        <w:t>i</w:t>
      </w:r>
      <w:r w:rsidRPr="0015697A">
        <w:rPr>
          <w:lang w:eastAsia="ja-JP"/>
        </w:rPr>
        <w:t>2c_</w:t>
      </w:r>
      <w:r w:rsidRPr="00EA2786">
        <w:rPr>
          <w:lang w:eastAsia="ja-JP"/>
        </w:rPr>
        <w:t>register_board_info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EA2786" w:rsidRPr="008161D6" w14:paraId="685DBFE9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506483D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3D0E4AF0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Register board information</w:t>
            </w:r>
          </w:p>
        </w:tc>
      </w:tr>
      <w:tr w:rsidR="00EA2786" w:rsidRPr="008161D6" w14:paraId="2DEA15B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F984EF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11A6D9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4A4F9EB3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84EDBC1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54513448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i2c_register_board_info</w:t>
            </w:r>
          </w:p>
        </w:tc>
      </w:tr>
      <w:tr w:rsidR="00EA2786" w:rsidRPr="008161D6" w14:paraId="5E7A0904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B880C1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D45EBF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1520EEF4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AB8D7B1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703750BA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EA2786" w:rsidRPr="008161D6" w14:paraId="3F0F283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B7BB207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369708A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__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init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i2c_register_board_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info(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busnum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</w:t>
            </w:r>
          </w:p>
        </w:tc>
      </w:tr>
      <w:tr w:rsidR="00EA2786" w:rsidRPr="008161D6" w14:paraId="0ED510E3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387784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F1E7757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  <w:t xml:space="preserve">struct i2c_board_info const *info, unsigned 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len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EA2786" w:rsidRPr="008161D6" w14:paraId="3B212F2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EF5847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BE8C02C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3EBBAEAE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319C1FC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0E338E7B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busnum</w:t>
            </w:r>
            <w:proofErr w:type="spellEnd"/>
          </w:p>
        </w:tc>
        <w:tc>
          <w:tcPr>
            <w:tcW w:w="6000" w:type="dxa"/>
            <w:gridSpan w:val="2"/>
            <w:vAlign w:val="center"/>
          </w:tcPr>
          <w:p w14:paraId="6AEDC56C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 number of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the bus connected device.</w:t>
            </w:r>
          </w:p>
        </w:tc>
      </w:tr>
      <w:tr w:rsidR="00EA2786" w:rsidRPr="008161D6" w14:paraId="0BBAB81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129192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60B70C77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info</w:t>
            </w:r>
          </w:p>
        </w:tc>
        <w:tc>
          <w:tcPr>
            <w:tcW w:w="6000" w:type="dxa"/>
            <w:gridSpan w:val="2"/>
            <w:vAlign w:val="center"/>
          </w:tcPr>
          <w:p w14:paraId="69661183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vector of I2C device descriptor.</w:t>
            </w:r>
          </w:p>
        </w:tc>
      </w:tr>
      <w:tr w:rsidR="00EA2786" w:rsidRPr="008161D6" w14:paraId="4B8BE69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5351A9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314A7464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len</w:t>
            </w:r>
            <w:proofErr w:type="spellEnd"/>
          </w:p>
        </w:tc>
        <w:tc>
          <w:tcPr>
            <w:tcW w:w="6000" w:type="dxa"/>
            <w:gridSpan w:val="2"/>
            <w:vAlign w:val="center"/>
          </w:tcPr>
          <w:p w14:paraId="105FF021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The number of 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descriptor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included vector.</w:t>
            </w:r>
          </w:p>
        </w:tc>
      </w:tr>
      <w:tr w:rsidR="00EA2786" w:rsidRPr="008161D6" w14:paraId="07061D5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11B4A4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EFDBB46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2CE188F" w14:textId="77777777" w:rsidTr="005A5EC9">
        <w:trPr>
          <w:trHeight w:val="255"/>
        </w:trPr>
        <w:tc>
          <w:tcPr>
            <w:tcW w:w="1899" w:type="dxa"/>
            <w:vAlign w:val="center"/>
          </w:tcPr>
          <w:p w14:paraId="10A11D5A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0FEFD1C0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Number</w:t>
            </w:r>
          </w:p>
        </w:tc>
        <w:tc>
          <w:tcPr>
            <w:tcW w:w="5631" w:type="dxa"/>
            <w:vAlign w:val="center"/>
          </w:tcPr>
          <w:p w14:paraId="7E4E743C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 number of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the registered board information)</w:t>
            </w:r>
          </w:p>
        </w:tc>
      </w:tr>
      <w:tr w:rsidR="00EA2786" w:rsidRPr="008161D6" w14:paraId="7A6E607B" w14:textId="77777777" w:rsidTr="005A5EC9">
        <w:trPr>
          <w:trHeight w:val="255"/>
        </w:trPr>
        <w:tc>
          <w:tcPr>
            <w:tcW w:w="1899" w:type="dxa"/>
            <w:vAlign w:val="center"/>
          </w:tcPr>
          <w:p w14:paraId="5790FC0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70220085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Negative number</w:t>
            </w:r>
          </w:p>
        </w:tc>
        <w:tc>
          <w:tcPr>
            <w:tcW w:w="5631" w:type="dxa"/>
            <w:vAlign w:val="center"/>
          </w:tcPr>
          <w:p w14:paraId="637AD5F1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EA2786" w:rsidRPr="008161D6" w14:paraId="5E06AB44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778380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A0A73B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61ADF9A2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40E543D8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36687DC7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Register board information.</w:t>
            </w:r>
          </w:p>
        </w:tc>
      </w:tr>
      <w:tr w:rsidR="00EA2786" w:rsidRPr="008161D6" w14:paraId="07B53ADA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6A4E9A7C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48970B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46E93FE1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4E9F7D09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578C92D1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supports the board dependent part call only.</w:t>
            </w:r>
          </w:p>
        </w:tc>
      </w:tr>
      <w:tr w:rsidR="00EA2786" w:rsidRPr="008161D6" w14:paraId="2886B3CE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D44806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7FF4F01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4.3.3 about i2c_board_info structure.</w:t>
            </w:r>
          </w:p>
        </w:tc>
      </w:tr>
      <w:tr w:rsidR="00EA2786" w:rsidRPr="008161D6" w14:paraId="1B0DDD3E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52ACA287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3E3F3D4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DED4319" w14:textId="77777777" w:rsidR="00EA2786" w:rsidRDefault="00EA2786" w:rsidP="00EA2786">
      <w:pPr>
        <w:rPr>
          <w:lang w:eastAsia="ja-JP"/>
        </w:rPr>
      </w:pPr>
    </w:p>
    <w:p w14:paraId="12342366" w14:textId="77777777" w:rsidR="00EA2786" w:rsidRDefault="00CB759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753EC9B5" w14:textId="77777777" w:rsidR="00EA2786" w:rsidRDefault="00CB7597" w:rsidP="00EA2786">
      <w:pPr>
        <w:pStyle w:val="Heading3"/>
        <w:rPr>
          <w:lang w:eastAsia="ja-JP"/>
        </w:rPr>
      </w:pPr>
      <w:r>
        <w:rPr>
          <w:lang w:eastAsia="ja-JP"/>
        </w:rPr>
        <w:lastRenderedPageBreak/>
        <w:t>i</w:t>
      </w:r>
      <w:r w:rsidRPr="0015697A">
        <w:rPr>
          <w:lang w:eastAsia="ja-JP"/>
        </w:rPr>
        <w:t>2c_</w:t>
      </w:r>
      <w:r w:rsidRPr="00EA2786">
        <w:rPr>
          <w:lang w:eastAsia="ja-JP"/>
        </w:rPr>
        <w:t>add_</w:t>
      </w:r>
      <w:proofErr w:type="gramStart"/>
      <w:r w:rsidRPr="00EA2786">
        <w:rPr>
          <w:lang w:eastAsia="ja-JP"/>
        </w:rPr>
        <w:t>driver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EA2786" w:rsidRPr="008161D6" w14:paraId="46037904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4CD13CD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4A7D5A71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Addition of I2C client driver</w:t>
            </w:r>
          </w:p>
        </w:tc>
      </w:tr>
      <w:tr w:rsidR="00EA2786" w:rsidRPr="008161D6" w14:paraId="13B8ECF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E4671BD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F8606A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597084A6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868569D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15CFA16D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i2c_add_driver</w:t>
            </w:r>
          </w:p>
        </w:tc>
      </w:tr>
      <w:tr w:rsidR="00EA2786" w:rsidRPr="008161D6" w14:paraId="251DBE1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C9DBB0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A1CFCDE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7E144D2A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1136D34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6151115F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EA2786" w:rsidRPr="008161D6" w14:paraId="7486F001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BE13FE3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B5CDC94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i2c_add_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driver(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i2c_driver *driver);</w:t>
            </w:r>
          </w:p>
        </w:tc>
      </w:tr>
      <w:tr w:rsidR="00EA2786" w:rsidRPr="008161D6" w14:paraId="7998CBB5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7B2592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01465F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0FBBA2A6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5CBDF2E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293DCE70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driver</w:t>
            </w:r>
          </w:p>
        </w:tc>
        <w:tc>
          <w:tcPr>
            <w:tcW w:w="6000" w:type="dxa"/>
            <w:gridSpan w:val="2"/>
            <w:vAlign w:val="center"/>
          </w:tcPr>
          <w:p w14:paraId="432579BA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client driver.</w:t>
            </w:r>
          </w:p>
        </w:tc>
      </w:tr>
      <w:tr w:rsidR="00EA2786" w:rsidRPr="008161D6" w14:paraId="6BD77BD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C5B781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C1C117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6897A9DF" w14:textId="77777777" w:rsidTr="005A5EC9">
        <w:trPr>
          <w:trHeight w:val="255"/>
        </w:trPr>
        <w:tc>
          <w:tcPr>
            <w:tcW w:w="1899" w:type="dxa"/>
            <w:vAlign w:val="center"/>
          </w:tcPr>
          <w:p w14:paraId="44B5DC7D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0FD8800E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5631" w:type="dxa"/>
            <w:vAlign w:val="center"/>
          </w:tcPr>
          <w:p w14:paraId="7FB547FD" w14:textId="77777777" w:rsidR="00EA2786" w:rsidRPr="008161D6" w:rsidRDefault="00CB7597" w:rsidP="00EA278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EA2786" w:rsidRPr="008161D6" w14:paraId="193BF53B" w14:textId="77777777" w:rsidTr="005A5EC9">
        <w:trPr>
          <w:trHeight w:val="255"/>
        </w:trPr>
        <w:tc>
          <w:tcPr>
            <w:tcW w:w="1899" w:type="dxa"/>
            <w:vAlign w:val="center"/>
          </w:tcPr>
          <w:p w14:paraId="1D5CBEA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0A0BFDEB" w14:textId="77777777" w:rsidR="00EA2786" w:rsidRPr="008161D6" w:rsidRDefault="00F2396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Other value</w:t>
            </w:r>
          </w:p>
        </w:tc>
        <w:tc>
          <w:tcPr>
            <w:tcW w:w="5631" w:type="dxa"/>
            <w:vAlign w:val="center"/>
          </w:tcPr>
          <w:p w14:paraId="0918D8A5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EA2786" w:rsidRPr="008161D6" w14:paraId="72AB6979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C3B904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419F3D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33CA8007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34FA2AEA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7C4D1278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Addition of I2C client driver.</w:t>
            </w:r>
          </w:p>
        </w:tc>
      </w:tr>
      <w:tr w:rsidR="00EA2786" w:rsidRPr="008161D6" w14:paraId="4765ECE7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A9E5EE3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8AB1C3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6C73337E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C3E36FB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69D00596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4.3.4 about i2c_driver structure.</w:t>
            </w:r>
          </w:p>
        </w:tc>
      </w:tr>
      <w:tr w:rsidR="00EA2786" w:rsidRPr="008161D6" w14:paraId="1A007475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1A8B471C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C33CB0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1E8066E0" w14:textId="77777777" w:rsidR="00EA2786" w:rsidRDefault="00EA2786" w:rsidP="00EA2786">
      <w:pPr>
        <w:rPr>
          <w:lang w:eastAsia="ja-JP"/>
        </w:rPr>
      </w:pPr>
    </w:p>
    <w:p w14:paraId="3EF765F5" w14:textId="77777777" w:rsidR="00EA2786" w:rsidRDefault="00CB7597" w:rsidP="00EA2786">
      <w:pPr>
        <w:pStyle w:val="Heading3"/>
        <w:rPr>
          <w:lang w:eastAsia="ja-JP"/>
        </w:rPr>
      </w:pPr>
      <w:r>
        <w:rPr>
          <w:lang w:eastAsia="ja-JP"/>
        </w:rPr>
        <w:t>i</w:t>
      </w:r>
      <w:r w:rsidRPr="0015697A">
        <w:rPr>
          <w:lang w:eastAsia="ja-JP"/>
        </w:rPr>
        <w:t>2c_</w:t>
      </w:r>
      <w:r w:rsidRPr="00EA2786">
        <w:rPr>
          <w:lang w:eastAsia="ja-JP"/>
        </w:rPr>
        <w:t>del_driver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360"/>
        <w:gridCol w:w="56"/>
        <w:gridCol w:w="6000"/>
      </w:tblGrid>
      <w:tr w:rsidR="00EA2786" w:rsidRPr="008161D6" w14:paraId="146E0D91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40F45E4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48F90628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Deletion of I2C client driver</w:t>
            </w:r>
          </w:p>
        </w:tc>
      </w:tr>
      <w:tr w:rsidR="00EA2786" w:rsidRPr="008161D6" w14:paraId="2238A6EC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D0B2FC4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13465F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3AE1E68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2687EAD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2DD0B5F9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i2c_del_driver</w:t>
            </w:r>
          </w:p>
        </w:tc>
      </w:tr>
      <w:tr w:rsidR="00EA2786" w:rsidRPr="008161D6" w14:paraId="28FA271C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7549C9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406EE8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045CB8C9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FBB2422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6965E059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EA2786" w:rsidRPr="008161D6" w14:paraId="1C743A7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429B38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EDA6C28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i2c_del_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driver(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i2c_driver *driver);</w:t>
            </w:r>
          </w:p>
        </w:tc>
      </w:tr>
      <w:tr w:rsidR="00EA2786" w:rsidRPr="008161D6" w14:paraId="4C5E6A5A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1F2909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1A0AEC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566F0F4A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D22D8E8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gridSpan w:val="2"/>
            <w:vAlign w:val="center"/>
          </w:tcPr>
          <w:p w14:paraId="1CE830CC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driver</w:t>
            </w:r>
          </w:p>
        </w:tc>
        <w:tc>
          <w:tcPr>
            <w:tcW w:w="6000" w:type="dxa"/>
            <w:vAlign w:val="center"/>
          </w:tcPr>
          <w:p w14:paraId="12A4C6E6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client driver.</w:t>
            </w:r>
          </w:p>
        </w:tc>
      </w:tr>
      <w:tr w:rsidR="00EA2786" w:rsidRPr="008161D6" w14:paraId="26BE3E79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DAA6A63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DC0565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6E749A4C" w14:textId="77777777" w:rsidTr="008161D6">
        <w:trPr>
          <w:trHeight w:val="255"/>
        </w:trPr>
        <w:tc>
          <w:tcPr>
            <w:tcW w:w="1899" w:type="dxa"/>
            <w:vAlign w:val="center"/>
          </w:tcPr>
          <w:p w14:paraId="6B6F7821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360" w:type="dxa"/>
            <w:vAlign w:val="center"/>
          </w:tcPr>
          <w:p w14:paraId="2E607177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056" w:type="dxa"/>
            <w:gridSpan w:val="2"/>
            <w:vAlign w:val="center"/>
          </w:tcPr>
          <w:p w14:paraId="44EDB63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4357587B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0A503D8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3558836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7154503F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08EA50DC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202CCA29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Deletion of I2C client driver.</w:t>
            </w:r>
          </w:p>
        </w:tc>
      </w:tr>
      <w:tr w:rsidR="00EA2786" w:rsidRPr="008161D6" w14:paraId="2DCAD268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4A977A6C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0404CB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4C1C75D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58F6AAC9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0A02B40B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4.3.4 about i2c_driver structure.</w:t>
            </w:r>
          </w:p>
        </w:tc>
      </w:tr>
      <w:tr w:rsidR="00EA2786" w:rsidRPr="008161D6" w14:paraId="7410D1BA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390A0B8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16A3F7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444ABA31" w14:textId="77777777" w:rsidR="00EA2786" w:rsidRDefault="00EA2786" w:rsidP="00EA2786">
      <w:pPr>
        <w:rPr>
          <w:lang w:eastAsia="ja-JP"/>
        </w:rPr>
      </w:pPr>
    </w:p>
    <w:p w14:paraId="01D5B9C1" w14:textId="77777777" w:rsidR="00EA2786" w:rsidRDefault="00CB759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7F43CD51" w14:textId="77777777" w:rsidR="00EA2786" w:rsidRDefault="00CB7597" w:rsidP="00EA2786">
      <w:pPr>
        <w:pStyle w:val="Heading3"/>
        <w:rPr>
          <w:lang w:eastAsia="ja-JP"/>
        </w:rPr>
      </w:pPr>
      <w:r>
        <w:rPr>
          <w:lang w:eastAsia="ja-JP"/>
        </w:rPr>
        <w:lastRenderedPageBreak/>
        <w:t>i</w:t>
      </w:r>
      <w:r w:rsidRPr="0015697A">
        <w:rPr>
          <w:lang w:eastAsia="ja-JP"/>
        </w:rPr>
        <w:t>2c_</w:t>
      </w:r>
      <w:r w:rsidRPr="00EA2786">
        <w:rPr>
          <w:lang w:eastAsia="ja-JP"/>
        </w:rPr>
        <w:t>master_</w:t>
      </w:r>
      <w:proofErr w:type="gramStart"/>
      <w:r w:rsidRPr="00EA2786">
        <w:rPr>
          <w:lang w:eastAsia="ja-JP"/>
        </w:rPr>
        <w:t>send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EA2786" w:rsidRPr="008161D6" w14:paraId="60936F2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728A312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1D04EA0B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Single(8bit) data transfer in master transmit mode</w:t>
            </w:r>
          </w:p>
        </w:tc>
      </w:tr>
      <w:tr w:rsidR="00EA2786" w:rsidRPr="008161D6" w14:paraId="4CA5F24A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31D009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AAD7D1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38B7AFA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54CED88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43413C6B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i2c_master_send</w:t>
            </w:r>
          </w:p>
        </w:tc>
      </w:tr>
      <w:tr w:rsidR="00EA2786" w:rsidRPr="008161D6" w14:paraId="2523E7F1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9DBAC1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B66785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7531C47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D85DAE5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432B74EF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EA2786" w:rsidRPr="008161D6" w14:paraId="17343917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14B330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CF11160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i2c_master_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send(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i2c_client *client, const char *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int count);</w:t>
            </w:r>
          </w:p>
        </w:tc>
      </w:tr>
      <w:tr w:rsidR="00EA2786" w:rsidRPr="008161D6" w14:paraId="1627F095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97ED716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20E358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4D9EEF53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5453FA0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1CA69925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client</w:t>
            </w:r>
          </w:p>
        </w:tc>
        <w:tc>
          <w:tcPr>
            <w:tcW w:w="6000" w:type="dxa"/>
            <w:gridSpan w:val="2"/>
            <w:vAlign w:val="center"/>
          </w:tcPr>
          <w:p w14:paraId="3E4DE6E0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slave device.</w:t>
            </w:r>
          </w:p>
        </w:tc>
      </w:tr>
      <w:tr w:rsidR="00EA2786" w:rsidRPr="008161D6" w14:paraId="74D3D8E4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55015B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4C5E3A7D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</w:t>
            </w:r>
            <w:proofErr w:type="spellEnd"/>
          </w:p>
        </w:tc>
        <w:tc>
          <w:tcPr>
            <w:tcW w:w="6000" w:type="dxa"/>
            <w:gridSpan w:val="2"/>
            <w:vAlign w:val="center"/>
          </w:tcPr>
          <w:p w14:paraId="55F6B6E8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data area sent to slave device.</w:t>
            </w:r>
          </w:p>
        </w:tc>
      </w:tr>
      <w:tr w:rsidR="00EA2786" w:rsidRPr="008161D6" w14:paraId="7B141E59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E34914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41B5FA61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count</w:t>
            </w:r>
          </w:p>
        </w:tc>
        <w:tc>
          <w:tcPr>
            <w:tcW w:w="6000" w:type="dxa"/>
            <w:gridSpan w:val="2"/>
            <w:vAlign w:val="center"/>
          </w:tcPr>
          <w:p w14:paraId="7D532DE1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Sent data size.</w:t>
            </w:r>
          </w:p>
        </w:tc>
      </w:tr>
      <w:tr w:rsidR="00EA2786" w:rsidRPr="008161D6" w14:paraId="585CA041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DDD483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D28915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6FD59CB3" w14:textId="77777777" w:rsidTr="005A5EC9">
        <w:trPr>
          <w:trHeight w:val="255"/>
        </w:trPr>
        <w:tc>
          <w:tcPr>
            <w:tcW w:w="1899" w:type="dxa"/>
            <w:vAlign w:val="center"/>
          </w:tcPr>
          <w:p w14:paraId="747CBBCC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703D674F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Number</w:t>
            </w:r>
          </w:p>
        </w:tc>
        <w:tc>
          <w:tcPr>
            <w:tcW w:w="5631" w:type="dxa"/>
            <w:vAlign w:val="center"/>
          </w:tcPr>
          <w:p w14:paraId="7EB1389B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(Sent data size)</w:t>
            </w:r>
          </w:p>
        </w:tc>
      </w:tr>
      <w:tr w:rsidR="00EA2786" w:rsidRPr="008161D6" w14:paraId="2C8BA4CC" w14:textId="77777777" w:rsidTr="005A5EC9">
        <w:trPr>
          <w:trHeight w:val="255"/>
        </w:trPr>
        <w:tc>
          <w:tcPr>
            <w:tcW w:w="1899" w:type="dxa"/>
            <w:vAlign w:val="center"/>
          </w:tcPr>
          <w:p w14:paraId="70E96BB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45D76DCE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Negative Number</w:t>
            </w:r>
          </w:p>
        </w:tc>
        <w:tc>
          <w:tcPr>
            <w:tcW w:w="5631" w:type="dxa"/>
            <w:vAlign w:val="center"/>
          </w:tcPr>
          <w:p w14:paraId="749C5591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EA2786" w:rsidRPr="008161D6" w14:paraId="32282AE8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043DE92D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6270643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0372E96A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4A02D5B4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69CD48E8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Single(8bit) data transfer in master transmit mode.</w:t>
            </w:r>
          </w:p>
        </w:tc>
      </w:tr>
      <w:tr w:rsidR="00EA2786" w:rsidRPr="008161D6" w14:paraId="6327E1B5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6A71480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6E4D0B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584A1A05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0C0AC5CF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14533CA4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EA2786" w:rsidRPr="008161D6" w14:paraId="7DC5ADBA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DD525B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51550B2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4.3.2 struct i2c_client</w:t>
            </w:r>
          </w:p>
        </w:tc>
      </w:tr>
      <w:tr w:rsidR="00EA2786" w:rsidRPr="008161D6" w14:paraId="3F5A12FA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3A6BC7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E982F44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D96E166" w14:textId="77777777" w:rsidR="00EA2786" w:rsidRDefault="00EA2786" w:rsidP="00EA2786">
      <w:pPr>
        <w:rPr>
          <w:lang w:eastAsia="ja-JP"/>
        </w:rPr>
      </w:pPr>
    </w:p>
    <w:p w14:paraId="20520B6E" w14:textId="77777777" w:rsidR="00EA2786" w:rsidRDefault="00CB7597" w:rsidP="005A5EC9">
      <w:pPr>
        <w:pStyle w:val="Heading3"/>
        <w:rPr>
          <w:lang w:eastAsia="ja-JP"/>
        </w:rPr>
      </w:pPr>
      <w:r>
        <w:rPr>
          <w:lang w:eastAsia="ja-JP"/>
        </w:rPr>
        <w:t>i</w:t>
      </w:r>
      <w:r w:rsidRPr="0015697A">
        <w:rPr>
          <w:lang w:eastAsia="ja-JP"/>
        </w:rPr>
        <w:t>2c_</w:t>
      </w:r>
      <w:r w:rsidRPr="005A5EC9">
        <w:rPr>
          <w:lang w:eastAsia="ja-JP"/>
        </w:rPr>
        <w:t>master_recv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EA2786" w:rsidRPr="008161D6" w14:paraId="30A288E2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68D3ABB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7312BB26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Single(8bit) data transfer in master receive mode</w:t>
            </w:r>
          </w:p>
        </w:tc>
      </w:tr>
      <w:tr w:rsidR="00EA2786" w:rsidRPr="008161D6" w14:paraId="6C13793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66A051D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C532086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44E2B25A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21EFAB8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39852B80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i2c_master_recv</w:t>
            </w:r>
          </w:p>
        </w:tc>
      </w:tr>
      <w:tr w:rsidR="00EA2786" w:rsidRPr="008161D6" w14:paraId="26DD861C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7E11344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0ACF91D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7F096671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B6E98F8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7CEF2FCA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EA2786" w:rsidRPr="008161D6" w14:paraId="0C5BFBEA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6AC0C3E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15E5E7F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i2c_master_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recv(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i2c_client *client, char *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int count);</w:t>
            </w:r>
          </w:p>
        </w:tc>
      </w:tr>
      <w:tr w:rsidR="00EA2786" w:rsidRPr="008161D6" w14:paraId="324442D7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FDC085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737C9C3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19694A3E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FC4F576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4209BB62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client</w:t>
            </w:r>
          </w:p>
        </w:tc>
        <w:tc>
          <w:tcPr>
            <w:tcW w:w="6000" w:type="dxa"/>
            <w:gridSpan w:val="2"/>
            <w:vAlign w:val="center"/>
          </w:tcPr>
          <w:p w14:paraId="0A6680D6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slave device.</w:t>
            </w:r>
          </w:p>
        </w:tc>
      </w:tr>
      <w:tr w:rsidR="005A5EC9" w:rsidRPr="008161D6" w14:paraId="7937B723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751DE59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1ACBF485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</w:t>
            </w:r>
            <w:proofErr w:type="spellEnd"/>
          </w:p>
        </w:tc>
        <w:tc>
          <w:tcPr>
            <w:tcW w:w="6000" w:type="dxa"/>
            <w:gridSpan w:val="2"/>
            <w:vAlign w:val="center"/>
          </w:tcPr>
          <w:p w14:paraId="1D705348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data area received from slave device.</w:t>
            </w:r>
          </w:p>
        </w:tc>
      </w:tr>
      <w:tr w:rsidR="005A5EC9" w:rsidRPr="008161D6" w14:paraId="62B51AF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979AC94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7BDE9522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count</w:t>
            </w:r>
          </w:p>
        </w:tc>
        <w:tc>
          <w:tcPr>
            <w:tcW w:w="6000" w:type="dxa"/>
            <w:gridSpan w:val="2"/>
            <w:vAlign w:val="center"/>
          </w:tcPr>
          <w:p w14:paraId="250C44B8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Received data size.</w:t>
            </w:r>
          </w:p>
        </w:tc>
      </w:tr>
      <w:tr w:rsidR="00EA2786" w:rsidRPr="008161D6" w14:paraId="6ED4C79B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8D93513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FD5F997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5C03D05E" w14:textId="77777777" w:rsidTr="005A5EC9">
        <w:trPr>
          <w:trHeight w:val="255"/>
        </w:trPr>
        <w:tc>
          <w:tcPr>
            <w:tcW w:w="1899" w:type="dxa"/>
            <w:vAlign w:val="center"/>
          </w:tcPr>
          <w:p w14:paraId="73FA7686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6AA1DE33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Number</w:t>
            </w:r>
          </w:p>
        </w:tc>
        <w:tc>
          <w:tcPr>
            <w:tcW w:w="5631" w:type="dxa"/>
            <w:vAlign w:val="center"/>
          </w:tcPr>
          <w:p w14:paraId="5ED63D8A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(Received data size)</w:t>
            </w:r>
          </w:p>
        </w:tc>
      </w:tr>
      <w:tr w:rsidR="00EA2786" w:rsidRPr="008161D6" w14:paraId="086C7899" w14:textId="77777777" w:rsidTr="005A5EC9">
        <w:trPr>
          <w:trHeight w:val="255"/>
        </w:trPr>
        <w:tc>
          <w:tcPr>
            <w:tcW w:w="1899" w:type="dxa"/>
            <w:vAlign w:val="center"/>
          </w:tcPr>
          <w:p w14:paraId="195D7BF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3268A591" w14:textId="77777777" w:rsidR="00EA2786" w:rsidRPr="008161D6" w:rsidRDefault="00CB7597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Negative </w:t>
            </w:r>
            <w:r w:rsidR="00F2396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</w:t>
            </w: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umber</w:t>
            </w:r>
          </w:p>
        </w:tc>
        <w:tc>
          <w:tcPr>
            <w:tcW w:w="5631" w:type="dxa"/>
            <w:vAlign w:val="center"/>
          </w:tcPr>
          <w:p w14:paraId="73A47D6B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EA2786" w:rsidRPr="008161D6" w14:paraId="1E8F6365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445B297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852E10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5618D93E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DE4E6CA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5176D010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Single(8bit) data transfer in master receive mode</w:t>
            </w:r>
          </w:p>
        </w:tc>
      </w:tr>
      <w:tr w:rsidR="00EA2786" w:rsidRPr="008161D6" w14:paraId="07B0DBD2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1252FAC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46BD401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3D1A1353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6EDB645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08764AA3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EA2786" w:rsidRPr="008161D6" w14:paraId="39DA1E12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C643544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B5C2A94" w14:textId="77777777" w:rsidR="00EA2786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4.3.2 about i2c_client.</w:t>
            </w:r>
          </w:p>
        </w:tc>
      </w:tr>
      <w:tr w:rsidR="00EA2786" w:rsidRPr="008161D6" w14:paraId="7380BDD1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FC07C1D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666741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2CFEF9DB" w14:textId="77777777" w:rsidR="00EA2786" w:rsidRDefault="00EA2786" w:rsidP="00EA2786">
      <w:pPr>
        <w:rPr>
          <w:lang w:eastAsia="ja-JP"/>
        </w:rPr>
      </w:pPr>
    </w:p>
    <w:p w14:paraId="4CC41502" w14:textId="77777777" w:rsidR="005A5EC9" w:rsidRDefault="00CB759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1966CE63" w14:textId="77777777" w:rsidR="005A5EC9" w:rsidRDefault="00CB7597" w:rsidP="005A5EC9">
      <w:pPr>
        <w:pStyle w:val="Heading3"/>
        <w:rPr>
          <w:lang w:eastAsia="ja-JP"/>
        </w:rPr>
      </w:pPr>
      <w:r>
        <w:rPr>
          <w:lang w:eastAsia="ja-JP"/>
        </w:rPr>
        <w:lastRenderedPageBreak/>
        <w:t>i</w:t>
      </w:r>
      <w:r w:rsidRPr="0015697A">
        <w:rPr>
          <w:lang w:eastAsia="ja-JP"/>
        </w:rPr>
        <w:t>2c_</w:t>
      </w:r>
      <w:r w:rsidRPr="005A5EC9">
        <w:rPr>
          <w:lang w:eastAsia="ja-JP"/>
        </w:rPr>
        <w:t>transfer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5A5EC9" w:rsidRPr="008161D6" w14:paraId="15BBEBE3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8086B95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1613EEC6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Execute a single or combined I2C message</w:t>
            </w:r>
          </w:p>
        </w:tc>
      </w:tr>
      <w:tr w:rsidR="005A5EC9" w:rsidRPr="008161D6" w14:paraId="23B7A377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55521A7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DF8FABB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63E88DB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706C34D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397F4E38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i2c_transfer</w:t>
            </w:r>
          </w:p>
        </w:tc>
      </w:tr>
      <w:tr w:rsidR="005A5EC9" w:rsidRPr="008161D6" w14:paraId="3896E72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B926BDE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B41062D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6EF4DDA5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02EB849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6B607852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5A5EC9" w:rsidRPr="008161D6" w14:paraId="2CDD339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2E7E685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5836597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i2c_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transfer(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i2c_adapter * 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adap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struct i2c_msg *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msgs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int num);</w:t>
            </w:r>
          </w:p>
        </w:tc>
      </w:tr>
      <w:tr w:rsidR="005A5EC9" w:rsidRPr="008161D6" w14:paraId="36A50B5E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D0FEFC2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76DB427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6D017DC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4B1EEC3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692191F8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adap</w:t>
            </w:r>
            <w:proofErr w:type="spellEnd"/>
          </w:p>
        </w:tc>
        <w:tc>
          <w:tcPr>
            <w:tcW w:w="6000" w:type="dxa"/>
            <w:gridSpan w:val="2"/>
            <w:vAlign w:val="center"/>
          </w:tcPr>
          <w:p w14:paraId="47E9BCEC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I2C bus</w:t>
            </w:r>
          </w:p>
        </w:tc>
      </w:tr>
      <w:tr w:rsidR="005A5EC9" w:rsidRPr="008161D6" w14:paraId="2E49610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D441A08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68A788C9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msgs</w:t>
            </w:r>
            <w:proofErr w:type="spellEnd"/>
          </w:p>
        </w:tc>
        <w:tc>
          <w:tcPr>
            <w:tcW w:w="6000" w:type="dxa"/>
            <w:gridSpan w:val="2"/>
            <w:vAlign w:val="center"/>
          </w:tcPr>
          <w:p w14:paraId="7E3765CD" w14:textId="77777777" w:rsidR="005A5EC9" w:rsidRPr="008161D6" w:rsidRDefault="00CB7597" w:rsidP="005A5EC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One or more messages which will be performed before operation stops</w:t>
            </w:r>
          </w:p>
        </w:tc>
      </w:tr>
      <w:tr w:rsidR="005A5EC9" w:rsidRPr="008161D6" w14:paraId="3DA77081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01D5264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0FEEAD48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000" w:type="dxa"/>
            <w:gridSpan w:val="2"/>
            <w:vAlign w:val="center"/>
          </w:tcPr>
          <w:p w14:paraId="527A6CA9" w14:textId="77777777" w:rsidR="005A5EC9" w:rsidRPr="008161D6" w:rsidRDefault="00CB7597" w:rsidP="005A5EC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by STOP.</w:t>
            </w:r>
          </w:p>
        </w:tc>
      </w:tr>
      <w:tr w:rsidR="005A5EC9" w:rsidRPr="008161D6" w14:paraId="39C9F77A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B93C7EC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4F699860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000" w:type="dxa"/>
            <w:gridSpan w:val="2"/>
            <w:vAlign w:val="center"/>
          </w:tcPr>
          <w:p w14:paraId="21078D71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Each message begins with a START.</w:t>
            </w:r>
          </w:p>
        </w:tc>
      </w:tr>
      <w:tr w:rsidR="005A5EC9" w:rsidRPr="008161D6" w14:paraId="0A2DA58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427CB7B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55B5DE16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num</w:t>
            </w:r>
          </w:p>
        </w:tc>
        <w:tc>
          <w:tcPr>
            <w:tcW w:w="6000" w:type="dxa"/>
            <w:gridSpan w:val="2"/>
            <w:vAlign w:val="center"/>
          </w:tcPr>
          <w:p w14:paraId="3D15D8DF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 number of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messages to be executed.</w:t>
            </w:r>
          </w:p>
        </w:tc>
      </w:tr>
      <w:tr w:rsidR="005A5EC9" w:rsidRPr="008161D6" w14:paraId="2294CCC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434D117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946220B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73ECDE33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1818EEB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22549AED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Number</w:t>
            </w:r>
          </w:p>
        </w:tc>
        <w:tc>
          <w:tcPr>
            <w:tcW w:w="5631" w:type="dxa"/>
            <w:vAlign w:val="center"/>
          </w:tcPr>
          <w:p w14:paraId="22C82980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 number of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transmitted messages)</w:t>
            </w:r>
          </w:p>
        </w:tc>
      </w:tr>
      <w:tr w:rsidR="005A5EC9" w:rsidRPr="008161D6" w14:paraId="5BB6233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1154E66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096D9346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Negative Number</w:t>
            </w:r>
          </w:p>
        </w:tc>
        <w:tc>
          <w:tcPr>
            <w:tcW w:w="5631" w:type="dxa"/>
            <w:vAlign w:val="center"/>
          </w:tcPr>
          <w:p w14:paraId="4BB78D57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5A5EC9" w:rsidRPr="008161D6" w14:paraId="59BF0C26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570C772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2A0468C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02FCC5C9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1141FCDB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2B8E0905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Execute a single or combined I2C message.</w:t>
            </w:r>
          </w:p>
        </w:tc>
      </w:tr>
      <w:tr w:rsidR="005A5EC9" w:rsidRPr="008161D6" w14:paraId="1090E892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363C4FA4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2C81315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4E50419F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236D7A6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2CFBAE08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5A5EC9" w:rsidRPr="008161D6" w14:paraId="57D80E70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7F24CFF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580C37B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the following chapter about i2c_adapter and i2c_msg structure.</w:t>
            </w:r>
          </w:p>
        </w:tc>
      </w:tr>
      <w:tr w:rsidR="005A5EC9" w:rsidRPr="008161D6" w14:paraId="39811AFD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16AEC6D7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A0EEC03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4.3.1 struct i2c_adapter</w:t>
            </w:r>
          </w:p>
        </w:tc>
      </w:tr>
      <w:tr w:rsidR="005A5EC9" w:rsidRPr="008161D6" w14:paraId="63ADD91D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8F524F8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F97F564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4.3.5 struct i2c_msg</w:t>
            </w:r>
          </w:p>
        </w:tc>
      </w:tr>
      <w:tr w:rsidR="005A5EC9" w:rsidRPr="008161D6" w14:paraId="4ADD2CB6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1F6F1AEF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468FDCC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22092566" w14:textId="77777777" w:rsidR="005A5EC9" w:rsidRDefault="005A5EC9" w:rsidP="005A5EC9">
      <w:pPr>
        <w:rPr>
          <w:lang w:eastAsia="ja-JP"/>
        </w:rPr>
      </w:pPr>
    </w:p>
    <w:p w14:paraId="53EC8761" w14:textId="77777777" w:rsidR="005A5EC9" w:rsidRDefault="00CB7597" w:rsidP="005A5EC9">
      <w:pPr>
        <w:pStyle w:val="Heading3"/>
        <w:rPr>
          <w:lang w:eastAsia="ja-JP"/>
        </w:rPr>
      </w:pPr>
      <w:r>
        <w:rPr>
          <w:lang w:eastAsia="ja-JP"/>
        </w:rPr>
        <w:t>i</w:t>
      </w:r>
      <w:r w:rsidRPr="0015697A">
        <w:rPr>
          <w:lang w:eastAsia="ja-JP"/>
        </w:rPr>
        <w:t>2c_</w:t>
      </w:r>
      <w:r w:rsidRPr="005A5EC9">
        <w:rPr>
          <w:lang w:eastAsia="ja-JP"/>
        </w:rPr>
        <w:t>get_</w:t>
      </w:r>
      <w:proofErr w:type="gramStart"/>
      <w:r w:rsidRPr="005A5EC9">
        <w:rPr>
          <w:lang w:eastAsia="ja-JP"/>
        </w:rPr>
        <w:t>functionality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6000"/>
      </w:tblGrid>
      <w:tr w:rsidR="005A5EC9" w:rsidRPr="008161D6" w14:paraId="484DB536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4127F76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2"/>
            <w:vAlign w:val="center"/>
          </w:tcPr>
          <w:p w14:paraId="44B0A8EF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Return the functionality</w:t>
            </w:r>
          </w:p>
        </w:tc>
      </w:tr>
      <w:tr w:rsidR="005A5EC9" w:rsidRPr="008161D6" w14:paraId="1D872FD1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82DB108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2"/>
            <w:vAlign w:val="center"/>
          </w:tcPr>
          <w:p w14:paraId="3BED66A2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7FA7201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6422C08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2"/>
            <w:vAlign w:val="center"/>
          </w:tcPr>
          <w:p w14:paraId="13A01736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i2c_get_functionality</w:t>
            </w:r>
          </w:p>
        </w:tc>
      </w:tr>
      <w:tr w:rsidR="005A5EC9" w:rsidRPr="008161D6" w14:paraId="68286996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98742BD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2"/>
            <w:vAlign w:val="center"/>
          </w:tcPr>
          <w:p w14:paraId="6518169D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7356E2F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167968D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2"/>
            <w:vAlign w:val="center"/>
          </w:tcPr>
          <w:p w14:paraId="2E07911D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5A5EC9" w:rsidRPr="008161D6" w14:paraId="2FD761F3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74E3156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2"/>
            <w:vAlign w:val="center"/>
          </w:tcPr>
          <w:p w14:paraId="3DC7AA27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u32 i2c_get_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functionality(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i2c_adapter *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adap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5A5EC9" w:rsidRPr="008161D6" w14:paraId="32D28EC6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4D58190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2"/>
            <w:vAlign w:val="center"/>
          </w:tcPr>
          <w:p w14:paraId="3DD86CCB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6CA78519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2BC1267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141AD668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adap</w:t>
            </w:r>
            <w:proofErr w:type="spellEnd"/>
          </w:p>
        </w:tc>
        <w:tc>
          <w:tcPr>
            <w:tcW w:w="6000" w:type="dxa"/>
            <w:vAlign w:val="center"/>
          </w:tcPr>
          <w:p w14:paraId="64A01737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I2C bus</w:t>
            </w:r>
          </w:p>
        </w:tc>
      </w:tr>
      <w:tr w:rsidR="005A5EC9" w:rsidRPr="008161D6" w14:paraId="66FEBAFE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1AA1467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2"/>
            <w:vAlign w:val="center"/>
          </w:tcPr>
          <w:p w14:paraId="24DDAB3B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34E70362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55883D4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416" w:type="dxa"/>
            <w:gridSpan w:val="2"/>
            <w:vAlign w:val="center"/>
          </w:tcPr>
          <w:p w14:paraId="3FC648E3" w14:textId="77777777" w:rsidR="005A5EC9" w:rsidRPr="008161D6" w:rsidRDefault="00CB7597" w:rsidP="005A5EC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support information of function (Refer to Table 4.4 in detail)</w:t>
            </w:r>
          </w:p>
        </w:tc>
      </w:tr>
      <w:tr w:rsidR="005A5EC9" w:rsidRPr="008161D6" w14:paraId="35471337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1D79950E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2"/>
            <w:vAlign w:val="center"/>
          </w:tcPr>
          <w:p w14:paraId="5C57F461" w14:textId="77777777" w:rsidR="005A5EC9" w:rsidRPr="008161D6" w:rsidRDefault="00CB7597" w:rsidP="005A5EC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 the "AND" result of the following bit mask to the return value, "0" is unsupported </w:t>
            </w:r>
          </w:p>
        </w:tc>
      </w:tr>
      <w:tr w:rsidR="005A5EC9" w:rsidRPr="008161D6" w14:paraId="39DEBFD8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02B906FE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2"/>
            <w:vAlign w:val="center"/>
          </w:tcPr>
          <w:p w14:paraId="0F4DE1DE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function, "1" is support function.</w:t>
            </w:r>
          </w:p>
        </w:tc>
      </w:tr>
      <w:tr w:rsidR="005A5EC9" w:rsidRPr="008161D6" w14:paraId="54798EA7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317282CF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2"/>
            <w:vAlign w:val="center"/>
          </w:tcPr>
          <w:p w14:paraId="111101AA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72964ABC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566289D6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2"/>
            <w:vAlign w:val="center"/>
          </w:tcPr>
          <w:p w14:paraId="1D4EC989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Return the functionality.</w:t>
            </w:r>
          </w:p>
        </w:tc>
      </w:tr>
      <w:tr w:rsidR="005A5EC9" w:rsidRPr="008161D6" w14:paraId="2AFC50F6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0ABDF075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2"/>
            <w:vAlign w:val="center"/>
          </w:tcPr>
          <w:p w14:paraId="33BE6A2F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620842C2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CBAB693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2"/>
            <w:vAlign w:val="center"/>
          </w:tcPr>
          <w:p w14:paraId="11FAEAA4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5A5EC9" w:rsidRPr="008161D6" w14:paraId="02E947EC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1F5FA9E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2"/>
            <w:vAlign w:val="center"/>
          </w:tcPr>
          <w:p w14:paraId="049C800E" w14:textId="77777777" w:rsidR="005A5EC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4.3.1 about i2c_adapter structure.</w:t>
            </w:r>
          </w:p>
        </w:tc>
      </w:tr>
      <w:tr w:rsidR="005A5EC9" w:rsidRPr="008161D6" w14:paraId="36C0E4D8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4A78CA01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2"/>
            <w:vAlign w:val="center"/>
          </w:tcPr>
          <w:p w14:paraId="16EA54B8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21180FAF" w14:textId="77777777" w:rsidR="005A5EC9" w:rsidRDefault="005A5EC9" w:rsidP="005A5EC9">
      <w:pPr>
        <w:rPr>
          <w:lang w:eastAsia="ja-JP"/>
        </w:rPr>
      </w:pPr>
    </w:p>
    <w:p w14:paraId="331E5E8D" w14:textId="77777777" w:rsidR="005A5EC9" w:rsidRDefault="00CB759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2F1E26FB" w14:textId="484A1B27" w:rsidR="005A5EC9" w:rsidRDefault="00FB502F" w:rsidP="007C3CD6">
      <w:pPr>
        <w:pStyle w:val="tabletitle"/>
        <w:rPr>
          <w:lang w:eastAsia="ja-JP"/>
        </w:rPr>
      </w:pPr>
      <w:r>
        <w:lastRenderedPageBreak/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4.2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3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</w:t>
      </w:r>
      <w:r w:rsidR="00CB7597" w:rsidRPr="005A5EC9">
        <w:rPr>
          <w:lang w:eastAsia="ja-JP"/>
        </w:rPr>
        <w:t>The support information of function</w:t>
      </w:r>
      <w:r w:rsidR="00CB7597">
        <w:rPr>
          <w:lang w:eastAsia="ja-JP"/>
        </w:rPr>
        <w:t xml:space="preserve"> (R-Car </w:t>
      </w:r>
      <w:r w:rsidR="000F0BEF">
        <w:rPr>
          <w:lang w:eastAsia="ja-JP"/>
        </w:rPr>
        <w:t>H</w:t>
      </w:r>
      <w:r w:rsidR="001B3D00">
        <w:rPr>
          <w:lang w:eastAsia="ja-JP"/>
        </w:rPr>
        <w:t>3</w:t>
      </w:r>
      <w:r w:rsidR="00785575">
        <w:rPr>
          <w:lang w:eastAsia="ja-JP"/>
        </w:rPr>
        <w:t>/M3</w:t>
      </w:r>
      <w:r w:rsidR="00707483">
        <w:rPr>
          <w:lang w:eastAsia="ja-JP"/>
        </w:rPr>
        <w:t>/M3N</w:t>
      </w:r>
      <w:r w:rsidR="00574537">
        <w:rPr>
          <w:lang w:eastAsia="ja-JP"/>
        </w:rPr>
        <w:t>/E3</w:t>
      </w:r>
      <w:r w:rsidR="00C560FB">
        <w:rPr>
          <w:lang w:eastAsia="ja-JP"/>
        </w:rPr>
        <w:t>/</w:t>
      </w:r>
      <w:r w:rsidR="008E331D">
        <w:rPr>
          <w:lang w:eastAsia="ja-JP"/>
        </w:rPr>
        <w:t>D3/</w:t>
      </w:r>
      <w:r w:rsidR="00C560FB">
        <w:rPr>
          <w:lang w:eastAsia="ja-JP"/>
        </w:rPr>
        <w:t>V3U</w:t>
      </w:r>
      <w:r w:rsidR="00F96DB7">
        <w:rPr>
          <w:lang w:eastAsia="ja-JP"/>
        </w:rPr>
        <w:t>/V3H</w:t>
      </w:r>
      <w:r w:rsidR="00CB7597">
        <w:rPr>
          <w:lang w:eastAsia="ja-JP"/>
        </w:rPr>
        <w:t>) (1)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439"/>
        <w:gridCol w:w="8393"/>
      </w:tblGrid>
      <w:tr w:rsidR="00D62E89" w:rsidRPr="00D147FC" w14:paraId="505520EE" w14:textId="77777777" w:rsidTr="00D62E89">
        <w:trPr>
          <w:cantSplit/>
          <w:trHeight w:val="260"/>
          <w:tblHeader/>
        </w:trPr>
        <w:tc>
          <w:tcPr>
            <w:tcW w:w="732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2CA4A45" w14:textId="77777777" w:rsidR="00D62E89" w:rsidRPr="00D147FC" w:rsidRDefault="00CB7597" w:rsidP="00D62E89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62E89">
              <w:rPr>
                <w:rFonts w:ascii="Arial" w:hAnsi="Arial"/>
                <w:b/>
                <w:sz w:val="18"/>
                <w:lang w:eastAsia="ja-JP"/>
              </w:rPr>
              <w:t>Bit mask</w:t>
            </w:r>
          </w:p>
        </w:tc>
        <w:tc>
          <w:tcPr>
            <w:tcW w:w="4268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158FFFCD" w14:textId="77777777" w:rsidR="00D62E89" w:rsidRPr="00D147FC" w:rsidRDefault="00CB7597" w:rsidP="00D75AA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Function name</w:t>
            </w:r>
          </w:p>
        </w:tc>
      </w:tr>
      <w:tr w:rsidR="00D62E89" w:rsidRPr="00D147FC" w14:paraId="29588F16" w14:textId="77777777" w:rsidTr="00D62E89">
        <w:trPr>
          <w:cantSplit/>
          <w:trHeight w:val="260"/>
          <w:tblHeader/>
        </w:trPr>
        <w:tc>
          <w:tcPr>
            <w:tcW w:w="732" w:type="pct"/>
            <w:vMerge/>
            <w:tcBorders>
              <w:bottom w:val="single" w:sz="8" w:space="0" w:color="auto"/>
            </w:tcBorders>
            <w:shd w:val="clear" w:color="auto" w:fill="auto"/>
          </w:tcPr>
          <w:p w14:paraId="6CDD32E9" w14:textId="77777777" w:rsidR="00D62E89" w:rsidRDefault="00D62E89" w:rsidP="00D75AA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</w:p>
        </w:tc>
        <w:tc>
          <w:tcPr>
            <w:tcW w:w="426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7CF6F66C" w14:textId="77777777" w:rsidR="00D62E89" w:rsidRDefault="00CB7597" w:rsidP="00D75AA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62E89">
              <w:rPr>
                <w:rFonts w:ascii="Arial" w:hAnsi="Arial"/>
                <w:b/>
                <w:sz w:val="18"/>
                <w:lang w:eastAsia="ja-JP"/>
              </w:rPr>
              <w:t>Function</w:t>
            </w:r>
          </w:p>
        </w:tc>
      </w:tr>
      <w:tr w:rsidR="00D62E89" w:rsidRPr="00D147FC" w14:paraId="5D8CCD23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45761097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0x00000001</w:t>
            </w:r>
          </w:p>
        </w:tc>
        <w:tc>
          <w:tcPr>
            <w:tcW w:w="4268" w:type="pct"/>
            <w:shd w:val="clear" w:color="auto" w:fill="auto"/>
          </w:tcPr>
          <w:p w14:paraId="5D674346" w14:textId="77777777" w:rsidR="00D62E89" w:rsidRPr="00503A66" w:rsidRDefault="00CB7597" w:rsidP="00D75AA1">
            <w:pPr>
              <w:pStyle w:val="tablebody"/>
            </w:pPr>
            <w:r w:rsidRPr="00503A66">
              <w:t>I2C_FUNC_I2C</w:t>
            </w:r>
          </w:p>
        </w:tc>
      </w:tr>
      <w:tr w:rsidR="00D62E89" w:rsidRPr="00D147FC" w14:paraId="3FC29E90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7DA6A974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7DBFBD00" w14:textId="77777777" w:rsidR="00D62E89" w:rsidRPr="00503A66" w:rsidRDefault="00CB7597" w:rsidP="00D75AA1">
            <w:pPr>
              <w:pStyle w:val="tablebody"/>
            </w:pPr>
            <w:r>
              <w:t xml:space="preserve">Plane </w:t>
            </w:r>
            <w:r w:rsidRPr="00503A66">
              <w:t>I2C</w:t>
            </w:r>
            <w:r>
              <w:t xml:space="preserve"> command (Not execute in </w:t>
            </w:r>
            <w:proofErr w:type="spellStart"/>
            <w:r w:rsidRPr="00503A66">
              <w:t>SMBus</w:t>
            </w:r>
            <w:proofErr w:type="spellEnd"/>
            <w:r>
              <w:t xml:space="preserve"> adapter)</w:t>
            </w:r>
          </w:p>
        </w:tc>
      </w:tr>
      <w:tr w:rsidR="00D62E89" w:rsidRPr="00D147FC" w14:paraId="28F916B7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2849D401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0x00000002</w:t>
            </w:r>
          </w:p>
        </w:tc>
        <w:tc>
          <w:tcPr>
            <w:tcW w:w="4268" w:type="pct"/>
            <w:shd w:val="clear" w:color="auto" w:fill="auto"/>
          </w:tcPr>
          <w:p w14:paraId="3356EE19" w14:textId="77777777" w:rsidR="00D62E89" w:rsidRPr="00503A66" w:rsidRDefault="00CB7597" w:rsidP="00D75AA1">
            <w:pPr>
              <w:pStyle w:val="tablebody"/>
            </w:pPr>
            <w:r w:rsidRPr="00503A66">
              <w:t>I2C_FUNC_10BIT_ADDR</w:t>
            </w:r>
          </w:p>
        </w:tc>
      </w:tr>
      <w:tr w:rsidR="00D62E89" w:rsidRPr="00D147FC" w14:paraId="6A377B5F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76E937F4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6C1484CC" w14:textId="77777777" w:rsidR="00D62E89" w:rsidRPr="00503A66" w:rsidRDefault="00CB7597" w:rsidP="00D75AA1">
            <w:pPr>
              <w:pStyle w:val="tablebody"/>
            </w:pPr>
            <w:r>
              <w:t>Extend 10 bits address</w:t>
            </w:r>
          </w:p>
        </w:tc>
      </w:tr>
      <w:tr w:rsidR="00D62E89" w:rsidRPr="00D147FC" w14:paraId="4AE20773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6D84CFB0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0x00000004</w:t>
            </w:r>
          </w:p>
        </w:tc>
        <w:tc>
          <w:tcPr>
            <w:tcW w:w="4268" w:type="pct"/>
            <w:shd w:val="clear" w:color="auto" w:fill="auto"/>
          </w:tcPr>
          <w:p w14:paraId="1B208D86" w14:textId="77777777" w:rsidR="00D62E89" w:rsidRPr="00503A66" w:rsidRDefault="00CB7597" w:rsidP="00D75AA1">
            <w:pPr>
              <w:pStyle w:val="tablebody"/>
            </w:pPr>
            <w:r w:rsidRPr="00503A66">
              <w:t>I2C_FUNC_PROTOCOL_MANGLING</w:t>
            </w:r>
          </w:p>
        </w:tc>
      </w:tr>
      <w:tr w:rsidR="00D62E89" w:rsidRPr="00D147FC" w14:paraId="4680D26A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5C44A257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5014BC18" w14:textId="77777777" w:rsidR="00D62E89" w:rsidRPr="00503A66" w:rsidRDefault="00CB7597" w:rsidP="00D75AA1">
            <w:pPr>
              <w:pStyle w:val="tablebody"/>
            </w:pPr>
            <w:r>
              <w:t xml:space="preserve">Identify the flag of </w:t>
            </w:r>
            <w:r w:rsidRPr="00503A66">
              <w:t>I2C_M_REV_DIR_</w:t>
            </w:r>
            <w:proofErr w:type="gramStart"/>
            <w:r w:rsidRPr="00503A66">
              <w:t>ADDR,</w:t>
            </w:r>
            <w:r>
              <w:t xml:space="preserve"> </w:t>
            </w:r>
            <w:r w:rsidRPr="00503A66">
              <w:t xml:space="preserve"> I</w:t>
            </w:r>
            <w:proofErr w:type="gramEnd"/>
            <w:r w:rsidRPr="00503A66">
              <w:t>2C_M_REV_DIR_ADDR</w:t>
            </w:r>
            <w:r w:rsidR="0039739F">
              <w:rPr>
                <w:rFonts w:hint="eastAsia"/>
                <w:lang w:eastAsia="ja-JP"/>
              </w:rPr>
              <w:t xml:space="preserve"> and</w:t>
            </w:r>
            <w:r w:rsidRPr="00503A66">
              <w:t>I2C_M_REV_DIR_NOSTART</w:t>
            </w:r>
            <w:r>
              <w:t>.</w:t>
            </w:r>
          </w:p>
        </w:tc>
      </w:tr>
      <w:tr w:rsidR="00D62E89" w:rsidRPr="00D147FC" w14:paraId="796CB21F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57150359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0x00000008</w:t>
            </w:r>
          </w:p>
        </w:tc>
        <w:tc>
          <w:tcPr>
            <w:tcW w:w="4268" w:type="pct"/>
            <w:shd w:val="clear" w:color="auto" w:fill="auto"/>
          </w:tcPr>
          <w:p w14:paraId="5C2E5B2D" w14:textId="77777777" w:rsidR="00D62E89" w:rsidRPr="00503A66" w:rsidRDefault="00CB7597" w:rsidP="00D75AA1">
            <w:pPr>
              <w:pStyle w:val="tablebody"/>
            </w:pPr>
            <w:r w:rsidRPr="00503A66">
              <w:t>I2C_FUNC_SMBUS_PEC</w:t>
            </w:r>
          </w:p>
        </w:tc>
      </w:tr>
      <w:tr w:rsidR="00D62E89" w:rsidRPr="00D147FC" w14:paraId="05FFBD25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59FA5B3A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748AA598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pec </w:t>
            </w:r>
            <w:r>
              <w:t>command</w:t>
            </w:r>
          </w:p>
        </w:tc>
      </w:tr>
      <w:tr w:rsidR="00D62E89" w:rsidRPr="00D147FC" w14:paraId="7998C643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3F07F0E9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0x00008000</w:t>
            </w:r>
          </w:p>
        </w:tc>
        <w:tc>
          <w:tcPr>
            <w:tcW w:w="4268" w:type="pct"/>
            <w:shd w:val="clear" w:color="auto" w:fill="auto"/>
          </w:tcPr>
          <w:p w14:paraId="2EB1E486" w14:textId="77777777" w:rsidR="00D62E89" w:rsidRPr="00503A66" w:rsidRDefault="00CB7597" w:rsidP="00D75AA1">
            <w:pPr>
              <w:pStyle w:val="tablebody"/>
            </w:pPr>
            <w:r w:rsidRPr="00503A66">
              <w:t>I2C_FUNC_SMBUS_BLOCK_PROC_CALL</w:t>
            </w:r>
          </w:p>
        </w:tc>
      </w:tr>
      <w:tr w:rsidR="00D62E89" w:rsidRPr="00D147FC" w14:paraId="42A79A69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74FAF385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5A5D26D5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block_process_call</w:t>
            </w:r>
            <w:proofErr w:type="spellEnd"/>
            <w:r>
              <w:t xml:space="preserve"> command</w:t>
            </w:r>
          </w:p>
        </w:tc>
      </w:tr>
      <w:tr w:rsidR="00D62E89" w:rsidRPr="00D147FC" w14:paraId="423CEF29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32DB909A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0x00010000</w:t>
            </w:r>
          </w:p>
        </w:tc>
        <w:tc>
          <w:tcPr>
            <w:tcW w:w="4268" w:type="pct"/>
            <w:shd w:val="clear" w:color="auto" w:fill="auto"/>
          </w:tcPr>
          <w:p w14:paraId="2C473159" w14:textId="77777777" w:rsidR="00D62E89" w:rsidRPr="00503A66" w:rsidRDefault="00CB7597" w:rsidP="00D75AA1">
            <w:pPr>
              <w:pStyle w:val="tablebody"/>
            </w:pPr>
            <w:r w:rsidRPr="00503A66">
              <w:t>I2C_FUNC_SMBUS_QUICK</w:t>
            </w:r>
          </w:p>
        </w:tc>
      </w:tr>
      <w:tr w:rsidR="00D62E89" w:rsidRPr="00D147FC" w14:paraId="19ADF78B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36AFCAD7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110576DF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write_quick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  <w:tr w:rsidR="00D62E89" w:rsidRPr="00D147FC" w14:paraId="612F24A8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41FE619E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0x00020000</w:t>
            </w:r>
          </w:p>
        </w:tc>
        <w:tc>
          <w:tcPr>
            <w:tcW w:w="4268" w:type="pct"/>
            <w:shd w:val="clear" w:color="auto" w:fill="auto"/>
          </w:tcPr>
          <w:p w14:paraId="56F3C73C" w14:textId="77777777" w:rsidR="00D62E89" w:rsidRPr="00503A66" w:rsidRDefault="00CB7597" w:rsidP="00D75AA1">
            <w:pPr>
              <w:pStyle w:val="tablebody"/>
            </w:pPr>
            <w:r w:rsidRPr="00503A66">
              <w:t>I2C_FUNC_SMBUS_READ_BYTE</w:t>
            </w:r>
          </w:p>
        </w:tc>
      </w:tr>
      <w:tr w:rsidR="00D62E89" w:rsidRPr="00D147FC" w14:paraId="188DB643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689E3565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187340E8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read_byte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  <w:tr w:rsidR="00D62E89" w:rsidRPr="00D147FC" w14:paraId="53711E55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0F95E1BD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0x00040000</w:t>
            </w:r>
          </w:p>
        </w:tc>
        <w:tc>
          <w:tcPr>
            <w:tcW w:w="4268" w:type="pct"/>
            <w:shd w:val="clear" w:color="auto" w:fill="auto"/>
          </w:tcPr>
          <w:p w14:paraId="0401C863" w14:textId="77777777" w:rsidR="00D62E89" w:rsidRPr="00503A66" w:rsidRDefault="00CB7597" w:rsidP="00D75AA1">
            <w:pPr>
              <w:pStyle w:val="tablebody"/>
            </w:pPr>
            <w:r w:rsidRPr="00503A66">
              <w:t>I2C_FUNC_SMBUS_WRITE_BYTE</w:t>
            </w:r>
          </w:p>
        </w:tc>
      </w:tr>
      <w:tr w:rsidR="00D62E89" w:rsidRPr="00D147FC" w14:paraId="2922971A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35A58EB4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2B60517B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write_byte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  <w:tr w:rsidR="00D62E89" w:rsidRPr="00D147FC" w14:paraId="6C1644E4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2F0B9BDC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0x00080000</w:t>
            </w:r>
          </w:p>
        </w:tc>
        <w:tc>
          <w:tcPr>
            <w:tcW w:w="4268" w:type="pct"/>
            <w:shd w:val="clear" w:color="auto" w:fill="auto"/>
          </w:tcPr>
          <w:p w14:paraId="6B671179" w14:textId="77777777" w:rsidR="00D62E89" w:rsidRPr="00503A66" w:rsidRDefault="00CB7597" w:rsidP="00D75AA1">
            <w:pPr>
              <w:pStyle w:val="tablebody"/>
            </w:pPr>
            <w:r w:rsidRPr="00503A66">
              <w:t>I2C_FUNC_SMBUS_READ_BYTE_DATA</w:t>
            </w:r>
          </w:p>
        </w:tc>
      </w:tr>
      <w:tr w:rsidR="00D62E89" w:rsidRPr="00D147FC" w14:paraId="23F89747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2D5DDB6F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04B80DDD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read_byte_data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  <w:tr w:rsidR="00D62E89" w:rsidRPr="00D147FC" w14:paraId="5FF19B45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12D036EB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0x00100000</w:t>
            </w:r>
          </w:p>
        </w:tc>
        <w:tc>
          <w:tcPr>
            <w:tcW w:w="4268" w:type="pct"/>
            <w:shd w:val="clear" w:color="auto" w:fill="auto"/>
          </w:tcPr>
          <w:p w14:paraId="58D78AB8" w14:textId="77777777" w:rsidR="00D62E89" w:rsidRPr="00503A66" w:rsidRDefault="00CB7597" w:rsidP="00D75AA1">
            <w:pPr>
              <w:pStyle w:val="tablebody"/>
            </w:pPr>
            <w:r w:rsidRPr="00503A66">
              <w:t>I2C_FUNC_SMBUS_WRITE_BYTE_DATA</w:t>
            </w:r>
          </w:p>
        </w:tc>
      </w:tr>
      <w:tr w:rsidR="00D62E89" w:rsidRPr="00D147FC" w14:paraId="65AF5F15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52DE8B85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3E9B44E8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write_byte_data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  <w:tr w:rsidR="00D62E89" w:rsidRPr="00D147FC" w14:paraId="28E14149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13DF8A90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0x00200000</w:t>
            </w:r>
          </w:p>
        </w:tc>
        <w:tc>
          <w:tcPr>
            <w:tcW w:w="4268" w:type="pct"/>
            <w:shd w:val="clear" w:color="auto" w:fill="auto"/>
          </w:tcPr>
          <w:p w14:paraId="01D3794D" w14:textId="77777777" w:rsidR="00D62E89" w:rsidRPr="00503A66" w:rsidRDefault="00CB7597" w:rsidP="00D75AA1">
            <w:pPr>
              <w:pStyle w:val="tablebody"/>
            </w:pPr>
            <w:r w:rsidRPr="00503A66">
              <w:t>I2C_FUNC_SMBUS_READ_WORD_DATA</w:t>
            </w:r>
          </w:p>
        </w:tc>
      </w:tr>
      <w:tr w:rsidR="00D62E89" w:rsidRPr="00D147FC" w14:paraId="1B3E904B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64925DD8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5E270D85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read_word_data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  <w:tr w:rsidR="00D62E89" w:rsidRPr="00D147FC" w14:paraId="217C4A58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4A325314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0x00400000</w:t>
            </w:r>
          </w:p>
        </w:tc>
        <w:tc>
          <w:tcPr>
            <w:tcW w:w="4268" w:type="pct"/>
            <w:shd w:val="clear" w:color="auto" w:fill="auto"/>
          </w:tcPr>
          <w:p w14:paraId="07AA0B33" w14:textId="77777777" w:rsidR="00D62E89" w:rsidRPr="00503A66" w:rsidRDefault="00CB7597" w:rsidP="00D75AA1">
            <w:pPr>
              <w:pStyle w:val="tablebody"/>
            </w:pPr>
            <w:r w:rsidRPr="00503A66">
              <w:t>I2C_FUNC_SMBUS_WRITE_WORD_DATA</w:t>
            </w:r>
          </w:p>
        </w:tc>
      </w:tr>
      <w:tr w:rsidR="00D62E89" w:rsidRPr="00D147FC" w14:paraId="3605C45A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383CC8E4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0EF3B224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write_byte_data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  <w:tr w:rsidR="00D62E89" w:rsidRPr="00D147FC" w14:paraId="367A7D3E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164A9028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0x00800000</w:t>
            </w:r>
          </w:p>
        </w:tc>
        <w:tc>
          <w:tcPr>
            <w:tcW w:w="4268" w:type="pct"/>
            <w:shd w:val="clear" w:color="auto" w:fill="auto"/>
          </w:tcPr>
          <w:p w14:paraId="458911BE" w14:textId="77777777" w:rsidR="00D62E89" w:rsidRPr="00503A66" w:rsidRDefault="00CB7597" w:rsidP="00D75AA1">
            <w:pPr>
              <w:pStyle w:val="tablebody"/>
            </w:pPr>
            <w:r w:rsidRPr="00503A66">
              <w:t>I2C_FUNC_SMBUS_PROC_CALL</w:t>
            </w:r>
          </w:p>
        </w:tc>
      </w:tr>
      <w:tr w:rsidR="00D62E89" w:rsidRPr="00D147FC" w14:paraId="662E6BD1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1423777D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2FABA039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process_call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  <w:tr w:rsidR="00D62E89" w:rsidRPr="00D147FC" w14:paraId="3BA7CF6C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1DEB2B36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0x01000000</w:t>
            </w:r>
          </w:p>
        </w:tc>
        <w:tc>
          <w:tcPr>
            <w:tcW w:w="4268" w:type="pct"/>
            <w:shd w:val="clear" w:color="auto" w:fill="auto"/>
          </w:tcPr>
          <w:p w14:paraId="61E57AE0" w14:textId="77777777" w:rsidR="00D62E89" w:rsidRPr="00503A66" w:rsidRDefault="00CB7597" w:rsidP="00D75AA1">
            <w:pPr>
              <w:pStyle w:val="tablebody"/>
            </w:pPr>
            <w:r w:rsidRPr="00503A66">
              <w:t>I2C_FUNC_SMBUS_READ_BLOCK_DATA</w:t>
            </w:r>
          </w:p>
        </w:tc>
      </w:tr>
      <w:tr w:rsidR="00D62E89" w:rsidRPr="00D147FC" w14:paraId="360C06F3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2FCD393A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6F193B7C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read_block_data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  <w:tr w:rsidR="00D62E89" w:rsidRPr="00D147FC" w14:paraId="2D7D020B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06735858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0x02000000</w:t>
            </w:r>
          </w:p>
        </w:tc>
        <w:tc>
          <w:tcPr>
            <w:tcW w:w="4268" w:type="pct"/>
            <w:shd w:val="clear" w:color="auto" w:fill="auto"/>
          </w:tcPr>
          <w:p w14:paraId="1210E710" w14:textId="77777777" w:rsidR="00D62E89" w:rsidRPr="00503A66" w:rsidRDefault="00CB7597" w:rsidP="00D75AA1">
            <w:pPr>
              <w:pStyle w:val="tablebody"/>
            </w:pPr>
            <w:r w:rsidRPr="00503A66">
              <w:t>I2C_FUNC_SMBUS_WRITE_BLOCK_DATA</w:t>
            </w:r>
          </w:p>
        </w:tc>
      </w:tr>
      <w:tr w:rsidR="00D62E89" w:rsidRPr="00D147FC" w14:paraId="0304BAF7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2FC42070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121D2442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write_block_data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  <w:tr w:rsidR="00D62E89" w:rsidRPr="00D147FC" w14:paraId="768825D7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6785580A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0x04000000</w:t>
            </w:r>
          </w:p>
        </w:tc>
        <w:tc>
          <w:tcPr>
            <w:tcW w:w="4268" w:type="pct"/>
            <w:shd w:val="clear" w:color="auto" w:fill="auto"/>
          </w:tcPr>
          <w:p w14:paraId="018F6E53" w14:textId="77777777" w:rsidR="00D62E89" w:rsidRPr="00503A66" w:rsidRDefault="00CB7597" w:rsidP="00D75AA1">
            <w:pPr>
              <w:pStyle w:val="tablebody"/>
            </w:pPr>
            <w:r w:rsidRPr="00503A66">
              <w:t>I2C_FUNC_SMBUS_READ_I2C_BLOCK</w:t>
            </w:r>
          </w:p>
        </w:tc>
      </w:tr>
      <w:tr w:rsidR="00D62E89" w:rsidRPr="00D147FC" w14:paraId="41E320C0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60209214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5C910113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read_i2c_block_data </w:t>
            </w:r>
            <w:r>
              <w:t>command</w:t>
            </w:r>
          </w:p>
        </w:tc>
      </w:tr>
      <w:tr w:rsidR="00D62E89" w:rsidRPr="00D147FC" w14:paraId="522E1857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416C4057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0x08000000</w:t>
            </w:r>
          </w:p>
        </w:tc>
        <w:tc>
          <w:tcPr>
            <w:tcW w:w="4268" w:type="pct"/>
            <w:shd w:val="clear" w:color="auto" w:fill="auto"/>
          </w:tcPr>
          <w:p w14:paraId="70ED143B" w14:textId="77777777" w:rsidR="00D62E89" w:rsidRPr="00503A66" w:rsidRDefault="00CB7597" w:rsidP="00D75AA1">
            <w:pPr>
              <w:pStyle w:val="tablebody"/>
            </w:pPr>
            <w:r w:rsidRPr="00503A66">
              <w:t>I2C_FUNC_SMBUS_WRITE_I2C_BLOCK</w:t>
            </w:r>
          </w:p>
        </w:tc>
      </w:tr>
      <w:tr w:rsidR="00D62E89" w:rsidRPr="00D147FC" w14:paraId="3F2CBEC1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4D6893A7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3FF54389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write_i2c_block_data </w:t>
            </w:r>
            <w:r>
              <w:t>command</w:t>
            </w:r>
          </w:p>
        </w:tc>
      </w:tr>
      <w:tr w:rsidR="00D62E89" w:rsidRPr="00D147FC" w14:paraId="094C6747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329EBFBD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0x00060000</w:t>
            </w:r>
          </w:p>
        </w:tc>
        <w:tc>
          <w:tcPr>
            <w:tcW w:w="4268" w:type="pct"/>
            <w:shd w:val="clear" w:color="auto" w:fill="auto"/>
          </w:tcPr>
          <w:p w14:paraId="0F2E9665" w14:textId="77777777" w:rsidR="00D62E89" w:rsidRPr="00503A66" w:rsidRDefault="00CB7597" w:rsidP="00D75AA1">
            <w:pPr>
              <w:pStyle w:val="tablebody"/>
            </w:pPr>
            <w:r w:rsidRPr="00503A66">
              <w:t>I2C_FUNC_SMBUS_BYTE</w:t>
            </w:r>
          </w:p>
        </w:tc>
      </w:tr>
      <w:tr w:rsidR="00D62E89" w:rsidRPr="00D147FC" w14:paraId="52E15C25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5322C650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781EDBC0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read_byte</w:t>
            </w:r>
            <w:proofErr w:type="spellEnd"/>
            <w:r w:rsidRPr="00503A66">
              <w:t xml:space="preserve"> </w:t>
            </w:r>
            <w:r>
              <w:t>and</w:t>
            </w:r>
            <w:r w:rsidRPr="00503A66">
              <w:t xml:space="preserve"> </w:t>
            </w:r>
            <w:proofErr w:type="spellStart"/>
            <w:r w:rsidRPr="00503A66">
              <w:t>write_byte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  <w:tr w:rsidR="00D62E89" w:rsidRPr="00D147FC" w14:paraId="1EF301B9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2A98D9F9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0x00180000</w:t>
            </w:r>
          </w:p>
        </w:tc>
        <w:tc>
          <w:tcPr>
            <w:tcW w:w="4268" w:type="pct"/>
            <w:shd w:val="clear" w:color="auto" w:fill="auto"/>
          </w:tcPr>
          <w:p w14:paraId="44EEF9D4" w14:textId="77777777" w:rsidR="00D62E89" w:rsidRPr="00503A66" w:rsidRDefault="00CB7597" w:rsidP="00D75AA1">
            <w:pPr>
              <w:pStyle w:val="tablebody"/>
            </w:pPr>
            <w:r w:rsidRPr="00503A66">
              <w:t>I2C_FUNC_SMBUS_BYTE_DATA</w:t>
            </w:r>
          </w:p>
        </w:tc>
      </w:tr>
      <w:tr w:rsidR="00D62E89" w:rsidRPr="00D147FC" w14:paraId="5BCCE5E2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6B95E986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712CB948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read_byte_data</w:t>
            </w:r>
            <w:proofErr w:type="spellEnd"/>
            <w:r w:rsidRPr="00503A66">
              <w:t xml:space="preserve"> </w:t>
            </w:r>
            <w:r>
              <w:t>and</w:t>
            </w:r>
            <w:r w:rsidRPr="00503A66">
              <w:t xml:space="preserve"> </w:t>
            </w:r>
            <w:proofErr w:type="spellStart"/>
            <w:r w:rsidRPr="00503A66">
              <w:t>write_byte_data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</w:tbl>
    <w:p w14:paraId="5E9BEA23" w14:textId="77777777" w:rsidR="005A5EC9" w:rsidRDefault="005A5EC9" w:rsidP="005A5EC9">
      <w:pPr>
        <w:rPr>
          <w:lang w:eastAsia="ja-JP"/>
        </w:rPr>
      </w:pPr>
    </w:p>
    <w:p w14:paraId="1E723528" w14:textId="77777777" w:rsidR="00D62E89" w:rsidRDefault="00D62E89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1E6DFD59" w14:textId="1A7250D1" w:rsidR="00D62E89" w:rsidRDefault="00433F8B" w:rsidP="007C3CD6">
      <w:pPr>
        <w:pStyle w:val="tabletitle"/>
        <w:rPr>
          <w:lang w:eastAsia="ja-JP"/>
        </w:rPr>
      </w:pPr>
      <w:r>
        <w:rPr>
          <w:lang w:eastAsia="ja-JP"/>
        </w:rPr>
        <w:lastRenderedPageBreak/>
        <w:t xml:space="preserve">Table </w:t>
      </w:r>
      <w:r w:rsidR="001D2216">
        <w:rPr>
          <w:lang w:eastAsia="ja-JP"/>
        </w:rPr>
        <w:fldChar w:fldCharType="begin"/>
      </w:r>
      <w:r w:rsidR="001D2216">
        <w:rPr>
          <w:lang w:eastAsia="ja-JP"/>
        </w:rPr>
        <w:instrText xml:space="preserve"> STYLEREF 2 \s </w:instrText>
      </w:r>
      <w:r w:rsidR="001D2216">
        <w:rPr>
          <w:lang w:eastAsia="ja-JP"/>
        </w:rPr>
        <w:fldChar w:fldCharType="separate"/>
      </w:r>
      <w:r w:rsidR="009253CE">
        <w:rPr>
          <w:noProof/>
          <w:lang w:eastAsia="ja-JP"/>
        </w:rPr>
        <w:t>4.2</w:t>
      </w:r>
      <w:r w:rsidR="001D2216">
        <w:rPr>
          <w:lang w:eastAsia="ja-JP"/>
        </w:rPr>
        <w:fldChar w:fldCharType="end"/>
      </w:r>
      <w:r w:rsidR="001D2216">
        <w:rPr>
          <w:lang w:eastAsia="ja-JP"/>
        </w:rPr>
        <w:noBreakHyphen/>
      </w:r>
      <w:r w:rsidR="001D2216">
        <w:rPr>
          <w:lang w:eastAsia="ja-JP"/>
        </w:rPr>
        <w:fldChar w:fldCharType="begin"/>
      </w:r>
      <w:r w:rsidR="001D2216">
        <w:rPr>
          <w:lang w:eastAsia="ja-JP"/>
        </w:rPr>
        <w:instrText xml:space="preserve"> SEQ Table \* ARABIC \s 2 </w:instrText>
      </w:r>
      <w:r w:rsidR="001D2216">
        <w:rPr>
          <w:lang w:eastAsia="ja-JP"/>
        </w:rPr>
        <w:fldChar w:fldCharType="separate"/>
      </w:r>
      <w:r w:rsidR="009253CE">
        <w:rPr>
          <w:noProof/>
          <w:lang w:eastAsia="ja-JP"/>
        </w:rPr>
        <w:t>4</w:t>
      </w:r>
      <w:r w:rsidR="001D2216">
        <w:rPr>
          <w:lang w:eastAsia="ja-JP"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 w:rsidRPr="005A5EC9">
        <w:rPr>
          <w:lang w:eastAsia="ja-JP"/>
        </w:rPr>
        <w:t>The support information of function</w:t>
      </w:r>
      <w:r w:rsidR="00CB7597">
        <w:rPr>
          <w:lang w:eastAsia="ja-JP"/>
        </w:rPr>
        <w:t xml:space="preserve"> (R-Car </w:t>
      </w:r>
      <w:r w:rsidR="000F0BEF">
        <w:rPr>
          <w:lang w:eastAsia="ja-JP"/>
        </w:rPr>
        <w:t>H</w:t>
      </w:r>
      <w:r w:rsidR="001B3D00">
        <w:rPr>
          <w:lang w:eastAsia="ja-JP"/>
        </w:rPr>
        <w:t>3</w:t>
      </w:r>
      <w:r w:rsidR="00F20439">
        <w:rPr>
          <w:lang w:eastAsia="ja-JP"/>
        </w:rPr>
        <w:t>/M3</w:t>
      </w:r>
      <w:r w:rsidR="00707483">
        <w:rPr>
          <w:lang w:eastAsia="ja-JP"/>
        </w:rPr>
        <w:t>/M3N</w:t>
      </w:r>
      <w:r w:rsidR="00574537">
        <w:rPr>
          <w:lang w:eastAsia="ja-JP"/>
        </w:rPr>
        <w:t>/E3</w:t>
      </w:r>
      <w:r w:rsidR="00C560FB">
        <w:rPr>
          <w:lang w:eastAsia="ja-JP"/>
        </w:rPr>
        <w:t>/</w:t>
      </w:r>
      <w:r w:rsidR="008E331D">
        <w:rPr>
          <w:lang w:eastAsia="ja-JP"/>
        </w:rPr>
        <w:t>D3/</w:t>
      </w:r>
      <w:r w:rsidR="00C560FB">
        <w:rPr>
          <w:lang w:eastAsia="ja-JP"/>
        </w:rPr>
        <w:t>V3U</w:t>
      </w:r>
      <w:r w:rsidR="00F96DB7">
        <w:rPr>
          <w:lang w:eastAsia="ja-JP"/>
        </w:rPr>
        <w:t>/V3H</w:t>
      </w:r>
      <w:r w:rsidR="00CB7597">
        <w:rPr>
          <w:lang w:eastAsia="ja-JP"/>
        </w:rPr>
        <w:t>) (2)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439"/>
        <w:gridCol w:w="8393"/>
      </w:tblGrid>
      <w:tr w:rsidR="00D62E89" w:rsidRPr="00D147FC" w14:paraId="7DF5C6B1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C9D138C" w14:textId="77777777" w:rsidR="00D62E89" w:rsidRPr="00D147FC" w:rsidRDefault="00CB7597" w:rsidP="00D75AA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62E89">
              <w:rPr>
                <w:rFonts w:ascii="Arial" w:hAnsi="Arial"/>
                <w:b/>
                <w:sz w:val="18"/>
                <w:lang w:eastAsia="ja-JP"/>
              </w:rPr>
              <w:t>Bit mask</w:t>
            </w:r>
          </w:p>
        </w:tc>
        <w:tc>
          <w:tcPr>
            <w:tcW w:w="4268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3103E85B" w14:textId="77777777" w:rsidR="00D62E89" w:rsidRPr="00D147FC" w:rsidRDefault="00CB7597" w:rsidP="00D75AA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Function name</w:t>
            </w:r>
          </w:p>
        </w:tc>
      </w:tr>
      <w:tr w:rsidR="00D62E89" w:rsidRPr="00D147FC" w14:paraId="2E8D08B4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tcBorders>
              <w:bottom w:val="single" w:sz="8" w:space="0" w:color="auto"/>
            </w:tcBorders>
            <w:shd w:val="clear" w:color="auto" w:fill="auto"/>
          </w:tcPr>
          <w:p w14:paraId="58D47A1F" w14:textId="77777777" w:rsidR="00D62E89" w:rsidRDefault="00D62E89" w:rsidP="00D75AA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</w:p>
        </w:tc>
        <w:tc>
          <w:tcPr>
            <w:tcW w:w="426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6A5DE0FC" w14:textId="77777777" w:rsidR="00D62E89" w:rsidRDefault="00CB7597" w:rsidP="00D75AA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62E89">
              <w:rPr>
                <w:rFonts w:ascii="Arial" w:hAnsi="Arial"/>
                <w:b/>
                <w:sz w:val="18"/>
                <w:lang w:eastAsia="ja-JP"/>
              </w:rPr>
              <w:t>Function</w:t>
            </w:r>
          </w:p>
        </w:tc>
      </w:tr>
      <w:tr w:rsidR="00D62E89" w:rsidRPr="00D147FC" w14:paraId="537FD527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73939D1B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0x00600000</w:t>
            </w:r>
          </w:p>
        </w:tc>
        <w:tc>
          <w:tcPr>
            <w:tcW w:w="4268" w:type="pct"/>
            <w:shd w:val="clear" w:color="auto" w:fill="auto"/>
          </w:tcPr>
          <w:p w14:paraId="00FF0C19" w14:textId="77777777" w:rsidR="00D62E89" w:rsidRPr="00503A66" w:rsidRDefault="00CB7597" w:rsidP="00D75AA1">
            <w:pPr>
              <w:pStyle w:val="tablebody"/>
            </w:pPr>
            <w:r w:rsidRPr="00503A66">
              <w:t>I2C_FUNC_SMBUS_WORD_DATA</w:t>
            </w:r>
          </w:p>
        </w:tc>
      </w:tr>
      <w:tr w:rsidR="00D62E89" w:rsidRPr="00D147FC" w14:paraId="68DC5A73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6A210A3D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1092BFFF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read_word_data</w:t>
            </w:r>
            <w:proofErr w:type="spellEnd"/>
            <w:r w:rsidRPr="00503A66">
              <w:t xml:space="preserve"> </w:t>
            </w:r>
            <w:r>
              <w:t>and</w:t>
            </w:r>
            <w:r w:rsidRPr="00503A66">
              <w:t xml:space="preserve"> </w:t>
            </w:r>
            <w:proofErr w:type="spellStart"/>
            <w:r w:rsidRPr="00503A66">
              <w:t>write_word_data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  <w:tr w:rsidR="00D62E89" w:rsidRPr="00D147FC" w14:paraId="34B02943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6886CC2F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0x03000000</w:t>
            </w:r>
          </w:p>
        </w:tc>
        <w:tc>
          <w:tcPr>
            <w:tcW w:w="4268" w:type="pct"/>
            <w:shd w:val="clear" w:color="auto" w:fill="auto"/>
          </w:tcPr>
          <w:p w14:paraId="1654222F" w14:textId="77777777" w:rsidR="00D62E89" w:rsidRPr="00503A66" w:rsidRDefault="00CB7597" w:rsidP="00D75AA1">
            <w:pPr>
              <w:pStyle w:val="tablebody"/>
            </w:pPr>
            <w:r w:rsidRPr="00503A66">
              <w:t>I2C_FUNC_SMBUS_BLOCK_DATA</w:t>
            </w:r>
          </w:p>
        </w:tc>
      </w:tr>
      <w:tr w:rsidR="00D62E89" w:rsidRPr="00D147FC" w14:paraId="287CBB93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652BAE0E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57C12A33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</w:t>
            </w:r>
            <w:proofErr w:type="spellStart"/>
            <w:r w:rsidRPr="00503A66">
              <w:t>read_block_data</w:t>
            </w:r>
            <w:proofErr w:type="spellEnd"/>
            <w:r w:rsidRPr="00503A66">
              <w:t xml:space="preserve"> </w:t>
            </w:r>
            <w:r>
              <w:t>and</w:t>
            </w:r>
            <w:r w:rsidRPr="00503A66">
              <w:t xml:space="preserve"> </w:t>
            </w:r>
            <w:proofErr w:type="spellStart"/>
            <w:r w:rsidRPr="00503A66">
              <w:t>write_block_data</w:t>
            </w:r>
            <w:proofErr w:type="spellEnd"/>
            <w:r w:rsidRPr="00503A66">
              <w:t xml:space="preserve"> </w:t>
            </w:r>
            <w:r>
              <w:t>command</w:t>
            </w:r>
          </w:p>
        </w:tc>
      </w:tr>
      <w:tr w:rsidR="00D62E89" w:rsidRPr="00D147FC" w14:paraId="394C6076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5434B019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0x0C000000</w:t>
            </w:r>
          </w:p>
        </w:tc>
        <w:tc>
          <w:tcPr>
            <w:tcW w:w="4268" w:type="pct"/>
            <w:shd w:val="clear" w:color="auto" w:fill="auto"/>
          </w:tcPr>
          <w:p w14:paraId="045483AE" w14:textId="77777777" w:rsidR="00D62E89" w:rsidRPr="00503A66" w:rsidRDefault="00CB7597" w:rsidP="00D75AA1">
            <w:pPr>
              <w:pStyle w:val="tablebody"/>
            </w:pPr>
            <w:r w:rsidRPr="00503A66">
              <w:t>I2C_FUNC_SMBUS_I2C_BLOCK</w:t>
            </w:r>
          </w:p>
        </w:tc>
      </w:tr>
      <w:tr w:rsidR="00D62E89" w:rsidRPr="00D147FC" w14:paraId="0FF4278B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421D55D3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7A725A03" w14:textId="77777777" w:rsidR="00D62E89" w:rsidRPr="00503A66" w:rsidRDefault="00CB7597" w:rsidP="00D75AA1">
            <w:pPr>
              <w:pStyle w:val="tablebody"/>
            </w:pPr>
            <w:proofErr w:type="spellStart"/>
            <w:r w:rsidRPr="00503A66">
              <w:t>SMBus</w:t>
            </w:r>
            <w:proofErr w:type="spellEnd"/>
            <w:r w:rsidRPr="00503A66">
              <w:t xml:space="preserve"> read_i2c_block_data </w:t>
            </w:r>
            <w:r>
              <w:t>and</w:t>
            </w:r>
            <w:r w:rsidRPr="00503A66">
              <w:t xml:space="preserve"> write_i2c_block_data </w:t>
            </w:r>
            <w:r>
              <w:t>command</w:t>
            </w:r>
          </w:p>
        </w:tc>
      </w:tr>
      <w:tr w:rsidR="00D62E89" w:rsidRPr="00D147FC" w14:paraId="751D5E09" w14:textId="77777777" w:rsidTr="00D75AA1">
        <w:trPr>
          <w:cantSplit/>
          <w:trHeight w:val="260"/>
          <w:tblHeader/>
        </w:trPr>
        <w:tc>
          <w:tcPr>
            <w:tcW w:w="732" w:type="pct"/>
            <w:vMerge w:val="restart"/>
            <w:shd w:val="clear" w:color="auto" w:fill="auto"/>
            <w:vAlign w:val="center"/>
          </w:tcPr>
          <w:p w14:paraId="249DBC1D" w14:textId="77777777" w:rsidR="00D62E89" w:rsidRPr="00D147FC" w:rsidRDefault="00CB7597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62E89">
              <w:rPr>
                <w:rFonts w:ascii="Arial" w:hAnsi="Arial"/>
                <w:sz w:val="18"/>
                <w:lang w:eastAsia="ja-JP"/>
              </w:rPr>
              <w:t>0x02FF0008</w:t>
            </w:r>
          </w:p>
        </w:tc>
        <w:tc>
          <w:tcPr>
            <w:tcW w:w="4268" w:type="pct"/>
            <w:shd w:val="clear" w:color="auto" w:fill="auto"/>
          </w:tcPr>
          <w:p w14:paraId="52467C5A" w14:textId="77777777" w:rsidR="00D62E89" w:rsidRPr="00503A66" w:rsidRDefault="00CB7597" w:rsidP="00D75AA1">
            <w:pPr>
              <w:pStyle w:val="tablebody"/>
            </w:pPr>
            <w:r w:rsidRPr="00503A66">
              <w:t>I2C_FUNC_SMBUS_EMUL</w:t>
            </w:r>
          </w:p>
        </w:tc>
      </w:tr>
      <w:tr w:rsidR="00D62E89" w:rsidRPr="00D147FC" w14:paraId="71C923DA" w14:textId="77777777" w:rsidTr="00D75AA1">
        <w:trPr>
          <w:cantSplit/>
          <w:trHeight w:val="260"/>
          <w:tblHeader/>
        </w:trPr>
        <w:tc>
          <w:tcPr>
            <w:tcW w:w="732" w:type="pct"/>
            <w:vMerge/>
            <w:shd w:val="clear" w:color="auto" w:fill="auto"/>
            <w:vAlign w:val="center"/>
          </w:tcPr>
          <w:p w14:paraId="02AD7B34" w14:textId="77777777" w:rsidR="00D62E89" w:rsidRPr="00D147FC" w:rsidRDefault="00D62E89" w:rsidP="00D75AA1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4268" w:type="pct"/>
            <w:shd w:val="clear" w:color="auto" w:fill="auto"/>
          </w:tcPr>
          <w:p w14:paraId="545C3E26" w14:textId="77777777" w:rsidR="00D62E89" w:rsidRPr="001A6F63" w:rsidRDefault="00CB7597" w:rsidP="00D62E89">
            <w:pPr>
              <w:pStyle w:val="tablebody"/>
            </w:pPr>
            <w:r w:rsidRPr="001A6F63">
              <w:t xml:space="preserve">All </w:t>
            </w:r>
            <w:proofErr w:type="spellStart"/>
            <w:r w:rsidRPr="001A6F63">
              <w:t>SMBus</w:t>
            </w:r>
            <w:proofErr w:type="spellEnd"/>
            <w:r w:rsidRPr="001A6F63">
              <w:t xml:space="preserve"> commands that can be emulated by a real I2C adapter</w:t>
            </w:r>
            <w:r>
              <w:rPr>
                <w:lang w:eastAsia="ja-JP"/>
              </w:rPr>
              <w:br/>
            </w:r>
            <w:r w:rsidRPr="001A6F63">
              <w:t>(using the transparent emulation layer)</w:t>
            </w:r>
          </w:p>
        </w:tc>
      </w:tr>
    </w:tbl>
    <w:p w14:paraId="4C715031" w14:textId="77777777" w:rsidR="00D62E89" w:rsidRDefault="00CB759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321E3427" w14:textId="77777777" w:rsidR="00D62E89" w:rsidRDefault="00CB7597" w:rsidP="00D62E89">
      <w:pPr>
        <w:pStyle w:val="Heading3"/>
        <w:rPr>
          <w:lang w:eastAsia="ja-JP"/>
        </w:rPr>
      </w:pPr>
      <w:r>
        <w:rPr>
          <w:lang w:eastAsia="ja-JP"/>
        </w:rPr>
        <w:lastRenderedPageBreak/>
        <w:t>i</w:t>
      </w:r>
      <w:r w:rsidRPr="0015697A">
        <w:rPr>
          <w:lang w:eastAsia="ja-JP"/>
        </w:rPr>
        <w:t>2c_</w:t>
      </w:r>
      <w:r w:rsidRPr="00D62E89">
        <w:rPr>
          <w:lang w:eastAsia="ja-JP"/>
        </w:rPr>
        <w:t>smbus_read_</w:t>
      </w:r>
      <w:proofErr w:type="gramStart"/>
      <w:r w:rsidRPr="00D62E89">
        <w:rPr>
          <w:lang w:eastAsia="ja-JP"/>
        </w:rPr>
        <w:t>byte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D62E89" w:rsidRPr="008161D6" w14:paraId="6C903F4E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BC39987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29E5B652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SMBus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"receive byte" protocol</w:t>
            </w:r>
          </w:p>
        </w:tc>
      </w:tr>
      <w:tr w:rsidR="00D62E89" w:rsidRPr="008161D6" w14:paraId="65BC7567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4D9732B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5241EBF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024B23C2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9F0DF77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78B9930C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i2c_smbus_read_byte</w:t>
            </w:r>
          </w:p>
        </w:tc>
      </w:tr>
      <w:tr w:rsidR="00D62E89" w:rsidRPr="008161D6" w14:paraId="29B7B9A2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7A76846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C581203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0B49DEF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8594CB4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64E0487D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D62E89" w:rsidRPr="008161D6" w14:paraId="725CE91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BFB97BA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DF886EB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s32 i2c_smbus_read_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byte(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i2c_client *client);</w:t>
            </w:r>
          </w:p>
        </w:tc>
      </w:tr>
      <w:tr w:rsidR="00D62E89" w:rsidRPr="008161D6" w14:paraId="3913FCBB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1672425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CE284F9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47F8B96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ED35538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1C792388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client</w:t>
            </w:r>
          </w:p>
        </w:tc>
        <w:tc>
          <w:tcPr>
            <w:tcW w:w="6000" w:type="dxa"/>
            <w:gridSpan w:val="2"/>
            <w:vAlign w:val="center"/>
          </w:tcPr>
          <w:p w14:paraId="6E54D83E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slave device.</w:t>
            </w:r>
          </w:p>
        </w:tc>
      </w:tr>
      <w:tr w:rsidR="00D62E89" w:rsidRPr="008161D6" w14:paraId="22C7E9FC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BEEBB5B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0965858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6B267881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A681CFF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372D4DAC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Number</w:t>
            </w:r>
          </w:p>
        </w:tc>
        <w:tc>
          <w:tcPr>
            <w:tcW w:w="5631" w:type="dxa"/>
            <w:vAlign w:val="center"/>
          </w:tcPr>
          <w:p w14:paraId="60099859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(Received data size)</w:t>
            </w:r>
          </w:p>
        </w:tc>
      </w:tr>
      <w:tr w:rsidR="00D62E89" w:rsidRPr="008161D6" w14:paraId="6F10750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DE9D577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4EAEFF96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Negative Number</w:t>
            </w:r>
          </w:p>
        </w:tc>
        <w:tc>
          <w:tcPr>
            <w:tcW w:w="5631" w:type="dxa"/>
            <w:vAlign w:val="center"/>
          </w:tcPr>
          <w:p w14:paraId="2A8FF0AA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D62E89" w:rsidRPr="008161D6" w14:paraId="0B958E41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6567AF57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5BE9637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741F9438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037F1807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3DC971CD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SMBus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"receive byte" protocol.</w:t>
            </w:r>
          </w:p>
        </w:tc>
      </w:tr>
      <w:tr w:rsidR="00D62E89" w:rsidRPr="008161D6" w14:paraId="761939F7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A8624DF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7417B06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Without specifying a register of a device, this function is received 8 bits.</w:t>
            </w:r>
          </w:p>
        </w:tc>
      </w:tr>
      <w:tr w:rsidR="00D62E89" w:rsidRPr="008161D6" w14:paraId="217F3EE2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40D1C00D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9C18E5C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2FFA311E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99C2750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669CFF47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D62E89" w:rsidRPr="008161D6" w14:paraId="02A95B60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C3B1C13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2B0C603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4.3.2 about i2c_client.</w:t>
            </w:r>
          </w:p>
        </w:tc>
      </w:tr>
      <w:tr w:rsidR="00D62E89" w:rsidRPr="008161D6" w14:paraId="67C3110C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36233623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FE0A266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4171EC13" w14:textId="77777777" w:rsidR="00D62E89" w:rsidRDefault="00D62E89" w:rsidP="00D62E89">
      <w:pPr>
        <w:rPr>
          <w:lang w:eastAsia="ja-JP"/>
        </w:rPr>
      </w:pPr>
    </w:p>
    <w:p w14:paraId="4A7A7243" w14:textId="77777777" w:rsidR="00D62E89" w:rsidRDefault="00CB7597" w:rsidP="00D62E89">
      <w:pPr>
        <w:pStyle w:val="Heading3"/>
        <w:rPr>
          <w:lang w:eastAsia="ja-JP"/>
        </w:rPr>
      </w:pPr>
      <w:r>
        <w:rPr>
          <w:lang w:eastAsia="ja-JP"/>
        </w:rPr>
        <w:t>i</w:t>
      </w:r>
      <w:r w:rsidRPr="0015697A">
        <w:rPr>
          <w:lang w:eastAsia="ja-JP"/>
        </w:rPr>
        <w:t>2c_</w:t>
      </w:r>
      <w:r w:rsidRPr="00D62E89">
        <w:rPr>
          <w:lang w:eastAsia="ja-JP"/>
        </w:rPr>
        <w:t>smbus_write_</w:t>
      </w:r>
      <w:proofErr w:type="gramStart"/>
      <w:r w:rsidRPr="00D62E89">
        <w:rPr>
          <w:lang w:eastAsia="ja-JP"/>
        </w:rPr>
        <w:t>byte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D62E89" w:rsidRPr="008161D6" w14:paraId="3AB28ED7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67E5A9E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486736EA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Single(8bit) "send byte" protocol</w:t>
            </w:r>
          </w:p>
        </w:tc>
      </w:tr>
      <w:tr w:rsidR="00D62E89" w:rsidRPr="008161D6" w14:paraId="75478022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F1EB428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7F24B82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74F811FE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30B843F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7BDD544D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i2c_smbus_write_byte</w:t>
            </w:r>
          </w:p>
        </w:tc>
      </w:tr>
      <w:tr w:rsidR="00D62E89" w:rsidRPr="008161D6" w14:paraId="39F3588C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BD73F92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BAEBF72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7CCDEFE6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798CE6C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4C33DDB9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D62E89" w:rsidRPr="008161D6" w14:paraId="7201CD7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37947C4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EC2CB65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s32 i2c_smbus_write_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byte(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i2c_client *client, u8 value);</w:t>
            </w:r>
          </w:p>
        </w:tc>
      </w:tr>
      <w:tr w:rsidR="00D62E89" w:rsidRPr="008161D6" w14:paraId="7011E596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A33232B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6D90E9A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134584DB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79A19BCE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47E338D4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client</w:t>
            </w:r>
          </w:p>
        </w:tc>
        <w:tc>
          <w:tcPr>
            <w:tcW w:w="6000" w:type="dxa"/>
            <w:gridSpan w:val="2"/>
            <w:vAlign w:val="center"/>
          </w:tcPr>
          <w:p w14:paraId="7307F4C1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slave device.</w:t>
            </w:r>
          </w:p>
        </w:tc>
      </w:tr>
      <w:tr w:rsidR="00D75AA1" w:rsidRPr="008161D6" w14:paraId="344D6085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D067908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2C5E1FF1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value</w:t>
            </w:r>
          </w:p>
        </w:tc>
        <w:tc>
          <w:tcPr>
            <w:tcW w:w="6000" w:type="dxa"/>
            <w:gridSpan w:val="2"/>
            <w:vAlign w:val="center"/>
          </w:tcPr>
          <w:p w14:paraId="31FC3A17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Sent data size</w:t>
            </w:r>
          </w:p>
        </w:tc>
      </w:tr>
      <w:tr w:rsidR="00D62E89" w:rsidRPr="008161D6" w14:paraId="2EBAD8D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77C91D4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0F33EBF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3640462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11E67F5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1686FB65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5631" w:type="dxa"/>
            <w:vAlign w:val="center"/>
          </w:tcPr>
          <w:p w14:paraId="53671FEA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D75AA1" w:rsidRPr="008161D6" w14:paraId="205C9F6A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ACF059A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5316C5D4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Negative Number</w:t>
            </w:r>
          </w:p>
        </w:tc>
        <w:tc>
          <w:tcPr>
            <w:tcW w:w="5631" w:type="dxa"/>
            <w:vAlign w:val="center"/>
          </w:tcPr>
          <w:p w14:paraId="2BB02A89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D62E89" w:rsidRPr="008161D6" w14:paraId="48B0C24B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1C5C7097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158047C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7D4FB9D4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401A8865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54EF59AA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SMBus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"send byte" protocol.</w:t>
            </w:r>
          </w:p>
        </w:tc>
      </w:tr>
      <w:tr w:rsidR="00D62E89" w:rsidRPr="008161D6" w14:paraId="1D1E1D4D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698E982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34304DA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Without specifying a register of a device, this function is sent 8 bits.</w:t>
            </w:r>
          </w:p>
        </w:tc>
      </w:tr>
      <w:tr w:rsidR="00D75AA1" w:rsidRPr="008161D6" w14:paraId="3D04C2EA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756E159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B0FED05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1EFFF509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AB66CA3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43729D0E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D62E89" w:rsidRPr="008161D6" w14:paraId="7EE87C92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5C6810AB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F544504" w14:textId="77777777" w:rsidR="00D62E89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4.3.2 about i2c_client.</w:t>
            </w:r>
          </w:p>
        </w:tc>
      </w:tr>
      <w:tr w:rsidR="00D62E89" w:rsidRPr="008161D6" w14:paraId="3232040D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37FFF03D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0B03018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43D23FF6" w14:textId="77777777" w:rsidR="00D62E89" w:rsidRDefault="00D62E89" w:rsidP="00D62E89">
      <w:pPr>
        <w:rPr>
          <w:lang w:eastAsia="ja-JP"/>
        </w:rPr>
      </w:pPr>
    </w:p>
    <w:p w14:paraId="73ECA704" w14:textId="77777777" w:rsidR="00D75AA1" w:rsidRDefault="00CB759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58D03ECF" w14:textId="77777777" w:rsidR="00D75AA1" w:rsidRDefault="00CB7597" w:rsidP="00D75AA1">
      <w:pPr>
        <w:pStyle w:val="Heading3"/>
        <w:rPr>
          <w:lang w:eastAsia="ja-JP"/>
        </w:rPr>
      </w:pPr>
      <w:r>
        <w:rPr>
          <w:lang w:eastAsia="ja-JP"/>
        </w:rPr>
        <w:lastRenderedPageBreak/>
        <w:t>i</w:t>
      </w:r>
      <w:r w:rsidRPr="0015697A">
        <w:rPr>
          <w:lang w:eastAsia="ja-JP"/>
        </w:rPr>
        <w:t>2c_</w:t>
      </w:r>
      <w:r w:rsidRPr="00D75AA1">
        <w:rPr>
          <w:lang w:eastAsia="ja-JP"/>
        </w:rPr>
        <w:t>smbus_read_byte_</w:t>
      </w:r>
      <w:proofErr w:type="gramStart"/>
      <w:r w:rsidRPr="00D75AA1">
        <w:rPr>
          <w:lang w:eastAsia="ja-JP"/>
        </w:rPr>
        <w:t>data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D75AA1" w:rsidRPr="008161D6" w14:paraId="2B5FCCF5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8067CDE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3BF1192E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SMBus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"read byte" protocol</w:t>
            </w:r>
          </w:p>
        </w:tc>
      </w:tr>
      <w:tr w:rsidR="00D75AA1" w:rsidRPr="008161D6" w14:paraId="634DF382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546A547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23F5934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3930336C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083B757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181D5AC7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i2c_smbus_read_byte_data</w:t>
            </w:r>
          </w:p>
        </w:tc>
      </w:tr>
      <w:tr w:rsidR="00D75AA1" w:rsidRPr="008161D6" w14:paraId="13C50EB1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93199BE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EE3C9E4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017E018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9D14E22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3DAF19CF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D75AA1" w:rsidRPr="008161D6" w14:paraId="32313FC2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A0D5E06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DDCFF0C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s32 i2c_smbus_read_byte_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data(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i2c_client *client, u8 command);</w:t>
            </w:r>
          </w:p>
        </w:tc>
      </w:tr>
      <w:tr w:rsidR="00D75AA1" w:rsidRPr="008161D6" w14:paraId="6BCD080C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667CB7F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6F68EB1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7539D992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3BA95FE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1818FED4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client</w:t>
            </w:r>
          </w:p>
        </w:tc>
        <w:tc>
          <w:tcPr>
            <w:tcW w:w="6000" w:type="dxa"/>
            <w:gridSpan w:val="2"/>
            <w:vAlign w:val="center"/>
          </w:tcPr>
          <w:p w14:paraId="11F4BE6B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slave device.</w:t>
            </w:r>
          </w:p>
        </w:tc>
      </w:tr>
      <w:tr w:rsidR="00D75AA1" w:rsidRPr="008161D6" w14:paraId="681294B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75CB9EA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4B5513DC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command</w:t>
            </w:r>
          </w:p>
        </w:tc>
        <w:tc>
          <w:tcPr>
            <w:tcW w:w="6000" w:type="dxa"/>
            <w:gridSpan w:val="2"/>
            <w:vAlign w:val="center"/>
          </w:tcPr>
          <w:p w14:paraId="19E7AE33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command interpreted by slave.</w:t>
            </w:r>
          </w:p>
        </w:tc>
      </w:tr>
      <w:tr w:rsidR="00D75AA1" w:rsidRPr="008161D6" w14:paraId="1D21FBDF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BE14266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BBD02D1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30E38DF9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BC85BE0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10796D41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Number</w:t>
            </w:r>
          </w:p>
        </w:tc>
        <w:tc>
          <w:tcPr>
            <w:tcW w:w="5631" w:type="dxa"/>
            <w:vAlign w:val="center"/>
          </w:tcPr>
          <w:p w14:paraId="1D611807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(Read data size)</w:t>
            </w:r>
          </w:p>
        </w:tc>
      </w:tr>
      <w:tr w:rsidR="00D75AA1" w:rsidRPr="008161D6" w14:paraId="2089CCE6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4CA6399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035BABC5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Negative Number</w:t>
            </w:r>
          </w:p>
        </w:tc>
        <w:tc>
          <w:tcPr>
            <w:tcW w:w="5631" w:type="dxa"/>
            <w:vAlign w:val="center"/>
          </w:tcPr>
          <w:p w14:paraId="6ED9471B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D75AA1" w:rsidRPr="008161D6" w14:paraId="47137B49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61865138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8E6BDFD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76DF8C93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516D7A68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6FFDCE48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received 8 bits data from the specified register of a device.</w:t>
            </w:r>
          </w:p>
        </w:tc>
      </w:tr>
      <w:tr w:rsidR="00D75AA1" w:rsidRPr="008161D6" w14:paraId="613DD1B4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920DD4F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CD70DEA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6CF41CD2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1BA2BE6F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4D706C35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D75AA1" w:rsidRPr="008161D6" w14:paraId="51B6F9F2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6C028FE2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956CB03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4.3.2 about i2c_client.</w:t>
            </w:r>
          </w:p>
        </w:tc>
      </w:tr>
      <w:tr w:rsidR="00D75AA1" w:rsidRPr="008161D6" w14:paraId="55B136A9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739F9A2B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CEA5AFB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0A8AC551" w14:textId="77777777" w:rsidR="00D75AA1" w:rsidRDefault="00D75AA1" w:rsidP="00D75AA1">
      <w:pPr>
        <w:rPr>
          <w:lang w:eastAsia="ja-JP"/>
        </w:rPr>
      </w:pPr>
    </w:p>
    <w:p w14:paraId="08C078B0" w14:textId="77777777" w:rsidR="00D75AA1" w:rsidRDefault="00CB7597" w:rsidP="00D75AA1">
      <w:pPr>
        <w:pStyle w:val="Heading3"/>
        <w:rPr>
          <w:lang w:eastAsia="ja-JP"/>
        </w:rPr>
      </w:pPr>
      <w:r>
        <w:rPr>
          <w:lang w:eastAsia="ja-JP"/>
        </w:rPr>
        <w:t>i</w:t>
      </w:r>
      <w:r w:rsidRPr="0015697A">
        <w:rPr>
          <w:lang w:eastAsia="ja-JP"/>
        </w:rPr>
        <w:t>2c_</w:t>
      </w:r>
      <w:r w:rsidRPr="00D75AA1">
        <w:rPr>
          <w:lang w:eastAsia="ja-JP"/>
        </w:rPr>
        <w:t>smbus_write_byte_</w:t>
      </w:r>
      <w:proofErr w:type="gramStart"/>
      <w:r w:rsidRPr="00D75AA1">
        <w:rPr>
          <w:lang w:eastAsia="ja-JP"/>
        </w:rPr>
        <w:t>data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D75AA1" w:rsidRPr="008161D6" w14:paraId="2D46E88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AE2BD9F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479153C1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SMBus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"write byte" protocol</w:t>
            </w:r>
          </w:p>
        </w:tc>
      </w:tr>
      <w:tr w:rsidR="00D75AA1" w:rsidRPr="008161D6" w14:paraId="1C34006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45385F2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34654E7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654222F5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12004B22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304F176B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i2c_smbus_write_byte_data</w:t>
            </w:r>
          </w:p>
        </w:tc>
      </w:tr>
      <w:tr w:rsidR="00D75AA1" w:rsidRPr="008161D6" w14:paraId="5C44C7C4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5440EF6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EFEB3CF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550CF7E0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5B0938D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721970E5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D75AA1" w:rsidRPr="008161D6" w14:paraId="67E860F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6D8E41C9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57EAE10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s32 i2c_smbus_write_byte_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data(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i2c_client *client, u8 command, u8 value);</w:t>
            </w:r>
          </w:p>
        </w:tc>
      </w:tr>
      <w:tr w:rsidR="00D75AA1" w:rsidRPr="008161D6" w14:paraId="380087E6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58DCFD08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0E40E2C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41E9EE54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076A5B33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1639626F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client</w:t>
            </w:r>
          </w:p>
        </w:tc>
        <w:tc>
          <w:tcPr>
            <w:tcW w:w="6000" w:type="dxa"/>
            <w:gridSpan w:val="2"/>
            <w:vAlign w:val="center"/>
          </w:tcPr>
          <w:p w14:paraId="32820AED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slave device.</w:t>
            </w:r>
          </w:p>
        </w:tc>
      </w:tr>
      <w:tr w:rsidR="00D75AA1" w:rsidRPr="008161D6" w14:paraId="76B21DEB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668EA40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41EF7C01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command</w:t>
            </w:r>
          </w:p>
        </w:tc>
        <w:tc>
          <w:tcPr>
            <w:tcW w:w="6000" w:type="dxa"/>
            <w:gridSpan w:val="2"/>
            <w:vAlign w:val="center"/>
          </w:tcPr>
          <w:p w14:paraId="1B751BA4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command interpreted by slave.</w:t>
            </w:r>
          </w:p>
        </w:tc>
      </w:tr>
      <w:tr w:rsidR="00D75AA1" w:rsidRPr="008161D6" w14:paraId="6D96B1E9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A32BB2E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7743A275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value</w:t>
            </w:r>
          </w:p>
        </w:tc>
        <w:tc>
          <w:tcPr>
            <w:tcW w:w="6000" w:type="dxa"/>
            <w:gridSpan w:val="2"/>
            <w:vAlign w:val="center"/>
          </w:tcPr>
          <w:p w14:paraId="78BC5F08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Write data size</w:t>
            </w:r>
          </w:p>
        </w:tc>
      </w:tr>
      <w:tr w:rsidR="00D75AA1" w:rsidRPr="008161D6" w14:paraId="5710688D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49342929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11BEAED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4225917A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2B87DD23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163B617B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5631" w:type="dxa"/>
            <w:vAlign w:val="center"/>
          </w:tcPr>
          <w:p w14:paraId="7F177662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D75AA1" w:rsidRPr="008161D6" w14:paraId="72942F08" w14:textId="77777777" w:rsidTr="00D75AA1">
        <w:trPr>
          <w:trHeight w:val="255"/>
        </w:trPr>
        <w:tc>
          <w:tcPr>
            <w:tcW w:w="1899" w:type="dxa"/>
            <w:vAlign w:val="center"/>
          </w:tcPr>
          <w:p w14:paraId="364AC32C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6D2E3E42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Negative Number</w:t>
            </w:r>
          </w:p>
        </w:tc>
        <w:tc>
          <w:tcPr>
            <w:tcW w:w="5631" w:type="dxa"/>
            <w:vAlign w:val="center"/>
          </w:tcPr>
          <w:p w14:paraId="22174A90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D75AA1" w:rsidRPr="008161D6" w14:paraId="2413CABE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39DD3301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5FA72D2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706A9B90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6559698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3C7F0835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sent 8 bits data to the specified register of a device.</w:t>
            </w:r>
          </w:p>
        </w:tc>
      </w:tr>
      <w:tr w:rsidR="00D75AA1" w:rsidRPr="008161D6" w14:paraId="155B1B67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44DEDA00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45E010D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0BC65518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6337036D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508B519A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D75AA1" w:rsidRPr="008161D6" w14:paraId="4CFD3A1D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52BB2C85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1A7C9FF" w14:textId="77777777" w:rsidR="00D75AA1" w:rsidRPr="008161D6" w:rsidRDefault="00CB7597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4.3.2 about i2c_client.</w:t>
            </w:r>
          </w:p>
        </w:tc>
      </w:tr>
      <w:tr w:rsidR="00D75AA1" w:rsidRPr="008161D6" w14:paraId="48392A23" w14:textId="77777777" w:rsidTr="00D75AA1">
        <w:trPr>
          <w:cantSplit/>
          <w:trHeight w:val="255"/>
        </w:trPr>
        <w:tc>
          <w:tcPr>
            <w:tcW w:w="1899" w:type="dxa"/>
            <w:vAlign w:val="center"/>
          </w:tcPr>
          <w:p w14:paraId="29AB5BC1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DEBC033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541250BD" w14:textId="77777777" w:rsidR="00D75AA1" w:rsidRDefault="00D75AA1" w:rsidP="00D75AA1">
      <w:pPr>
        <w:rPr>
          <w:lang w:eastAsia="ja-JP"/>
        </w:rPr>
      </w:pPr>
    </w:p>
    <w:p w14:paraId="5DB03C33" w14:textId="77777777" w:rsidR="0046233F" w:rsidRDefault="00CB759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4D024CB0" w14:textId="77777777" w:rsidR="0046233F" w:rsidRDefault="00CB7597" w:rsidP="0046233F">
      <w:pPr>
        <w:pStyle w:val="Heading3"/>
        <w:rPr>
          <w:lang w:eastAsia="ja-JP"/>
        </w:rPr>
      </w:pPr>
      <w:r>
        <w:rPr>
          <w:lang w:eastAsia="ja-JP"/>
        </w:rPr>
        <w:lastRenderedPageBreak/>
        <w:t>i</w:t>
      </w:r>
      <w:r w:rsidRPr="0015697A">
        <w:rPr>
          <w:lang w:eastAsia="ja-JP"/>
        </w:rPr>
        <w:t>2c_</w:t>
      </w:r>
      <w:r w:rsidRPr="0046233F">
        <w:rPr>
          <w:lang w:eastAsia="ja-JP"/>
        </w:rPr>
        <w:t>smbus_read_word_</w:t>
      </w:r>
      <w:proofErr w:type="gramStart"/>
      <w:r w:rsidRPr="0046233F">
        <w:rPr>
          <w:lang w:eastAsia="ja-JP"/>
        </w:rPr>
        <w:t>data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46233F" w:rsidRPr="008161D6" w14:paraId="3B09D5B9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6C44E5CF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2A31294A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SMBus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"read word(16bit)" protocol</w:t>
            </w:r>
          </w:p>
        </w:tc>
      </w:tr>
      <w:tr w:rsidR="0046233F" w:rsidRPr="008161D6" w14:paraId="7FD1F036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0358EBE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55DF02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628F172E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33F939BC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7B28AD59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i2c_smbus_read_word_data</w:t>
            </w:r>
          </w:p>
        </w:tc>
      </w:tr>
      <w:tr w:rsidR="0046233F" w:rsidRPr="008161D6" w14:paraId="66B23328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267936A0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33155B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500F903D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5D617207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7E6050FA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46233F" w:rsidRPr="008161D6" w14:paraId="0C20EB72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001D5319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0099EE2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s32 i2c_smbus_read_word_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data(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i2c_client *client, u8 command);</w:t>
            </w:r>
          </w:p>
        </w:tc>
      </w:tr>
      <w:tr w:rsidR="0046233F" w:rsidRPr="008161D6" w14:paraId="5F8B294C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65F51DC3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7839F83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2EB62A51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8BC3819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67C12212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client</w:t>
            </w:r>
          </w:p>
        </w:tc>
        <w:tc>
          <w:tcPr>
            <w:tcW w:w="6000" w:type="dxa"/>
            <w:gridSpan w:val="2"/>
            <w:vAlign w:val="center"/>
          </w:tcPr>
          <w:p w14:paraId="77450AA4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slave device.</w:t>
            </w:r>
          </w:p>
        </w:tc>
      </w:tr>
      <w:tr w:rsidR="0046233F" w:rsidRPr="008161D6" w14:paraId="003197EF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1D823F44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28C1E560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command</w:t>
            </w:r>
          </w:p>
        </w:tc>
        <w:tc>
          <w:tcPr>
            <w:tcW w:w="6000" w:type="dxa"/>
            <w:gridSpan w:val="2"/>
            <w:vAlign w:val="center"/>
          </w:tcPr>
          <w:p w14:paraId="31896D44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command interpreted by slave.</w:t>
            </w:r>
          </w:p>
        </w:tc>
      </w:tr>
      <w:tr w:rsidR="0046233F" w:rsidRPr="008161D6" w14:paraId="6F468443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099E513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99E76F6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53203E62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F4CE52D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4400E80F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Number</w:t>
            </w:r>
          </w:p>
        </w:tc>
        <w:tc>
          <w:tcPr>
            <w:tcW w:w="5631" w:type="dxa"/>
            <w:vAlign w:val="center"/>
          </w:tcPr>
          <w:p w14:paraId="71D352E6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Success (Read data 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size(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16bit unsigned word))</w:t>
            </w:r>
          </w:p>
        </w:tc>
      </w:tr>
      <w:tr w:rsidR="0046233F" w:rsidRPr="008161D6" w14:paraId="1DB1D0E2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1706271F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62178ADB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Negative Number</w:t>
            </w:r>
          </w:p>
        </w:tc>
        <w:tc>
          <w:tcPr>
            <w:tcW w:w="5631" w:type="dxa"/>
            <w:vAlign w:val="center"/>
          </w:tcPr>
          <w:p w14:paraId="3C36CF0C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46233F" w:rsidRPr="008161D6" w14:paraId="57488B17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49A7398E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F57D30E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302A5D15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150CC461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25D67A9B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received 16 bits data from the specified register of a device.</w:t>
            </w:r>
          </w:p>
        </w:tc>
      </w:tr>
      <w:tr w:rsidR="0046233F" w:rsidRPr="008161D6" w14:paraId="510F01CF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6441C120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99AC1F0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7FE50F43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47C53213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731ECE81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46233F" w:rsidRPr="008161D6" w14:paraId="62B9FF93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11878CD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83274DD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4.3.2 about i2c_client.</w:t>
            </w:r>
          </w:p>
        </w:tc>
      </w:tr>
      <w:tr w:rsidR="0046233F" w:rsidRPr="008161D6" w14:paraId="6F956AF8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148E9A93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DCCA9A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52359D3C" w14:textId="77777777" w:rsidR="0046233F" w:rsidRDefault="0046233F" w:rsidP="0046233F">
      <w:pPr>
        <w:rPr>
          <w:lang w:eastAsia="ja-JP"/>
        </w:rPr>
      </w:pPr>
    </w:p>
    <w:p w14:paraId="6DDDEB6C" w14:textId="77777777" w:rsidR="0046233F" w:rsidRDefault="00CB7597" w:rsidP="0046233F">
      <w:pPr>
        <w:pStyle w:val="Heading3"/>
        <w:rPr>
          <w:lang w:eastAsia="ja-JP"/>
        </w:rPr>
      </w:pPr>
      <w:r>
        <w:rPr>
          <w:lang w:eastAsia="ja-JP"/>
        </w:rPr>
        <w:t>i</w:t>
      </w:r>
      <w:r w:rsidRPr="0015697A">
        <w:rPr>
          <w:lang w:eastAsia="ja-JP"/>
        </w:rPr>
        <w:t>2c_</w:t>
      </w:r>
      <w:r w:rsidRPr="0046233F">
        <w:rPr>
          <w:lang w:eastAsia="ja-JP"/>
        </w:rPr>
        <w:t>smbus_write_word_</w:t>
      </w:r>
      <w:proofErr w:type="gramStart"/>
      <w:r w:rsidRPr="0046233F">
        <w:rPr>
          <w:lang w:eastAsia="ja-JP"/>
        </w:rPr>
        <w:t>data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46233F" w:rsidRPr="008161D6" w14:paraId="784DD3CC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59D8C43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381AD443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SMBus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"write word(16bit)" protocol</w:t>
            </w:r>
          </w:p>
        </w:tc>
      </w:tr>
      <w:tr w:rsidR="0046233F" w:rsidRPr="008161D6" w14:paraId="11F13D17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5CC3218F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4EB4CE1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472F9977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6EC15DAA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0B333973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i2c_smbus_write_word_data</w:t>
            </w:r>
          </w:p>
        </w:tc>
      </w:tr>
      <w:tr w:rsidR="0046233F" w:rsidRPr="008161D6" w14:paraId="05141BAD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081F35E9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063F0A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3B07CC80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6F7669A0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2CBF1EA8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46233F" w:rsidRPr="008161D6" w14:paraId="4D68BC5C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353D308E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77C7A33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s32 i2c_smbus_write_word_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data(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i2c_client *client, u8 command, u16 value);</w:t>
            </w:r>
          </w:p>
        </w:tc>
      </w:tr>
      <w:tr w:rsidR="0046233F" w:rsidRPr="008161D6" w14:paraId="70E5174B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460EFA5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7A71BDF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7F7CECCB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1FBB9DEC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7BA61C01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client</w:t>
            </w:r>
          </w:p>
        </w:tc>
        <w:tc>
          <w:tcPr>
            <w:tcW w:w="6000" w:type="dxa"/>
            <w:gridSpan w:val="2"/>
            <w:vAlign w:val="center"/>
          </w:tcPr>
          <w:p w14:paraId="2E8D5830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slave device.</w:t>
            </w:r>
          </w:p>
        </w:tc>
      </w:tr>
      <w:tr w:rsidR="0046233F" w:rsidRPr="008161D6" w14:paraId="4E28DD9E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695334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54DC7392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command</w:t>
            </w:r>
          </w:p>
        </w:tc>
        <w:tc>
          <w:tcPr>
            <w:tcW w:w="6000" w:type="dxa"/>
            <w:gridSpan w:val="2"/>
            <w:vAlign w:val="center"/>
          </w:tcPr>
          <w:p w14:paraId="284A86FA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command interpreted by slave.</w:t>
            </w:r>
          </w:p>
        </w:tc>
      </w:tr>
      <w:tr w:rsidR="0046233F" w:rsidRPr="008161D6" w14:paraId="04CF33F3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10CAC41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4DD1DAC8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value</w:t>
            </w:r>
          </w:p>
        </w:tc>
        <w:tc>
          <w:tcPr>
            <w:tcW w:w="6000" w:type="dxa"/>
            <w:gridSpan w:val="2"/>
            <w:vAlign w:val="center"/>
          </w:tcPr>
          <w:p w14:paraId="06C3137C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Write data size (16bit word)</w:t>
            </w:r>
          </w:p>
        </w:tc>
      </w:tr>
      <w:tr w:rsidR="0046233F" w:rsidRPr="008161D6" w14:paraId="0162552F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1C0891B9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FCB32A3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35EF840C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346AA7DE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7AB6C78A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5631" w:type="dxa"/>
            <w:vAlign w:val="center"/>
          </w:tcPr>
          <w:p w14:paraId="5111E0F2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46233F" w:rsidRPr="008161D6" w14:paraId="61D94B42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40A99BEC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45CF853A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Negative Number</w:t>
            </w:r>
          </w:p>
        </w:tc>
        <w:tc>
          <w:tcPr>
            <w:tcW w:w="5631" w:type="dxa"/>
            <w:vAlign w:val="center"/>
          </w:tcPr>
          <w:p w14:paraId="4536C967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46233F" w:rsidRPr="008161D6" w14:paraId="1908CAC8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682910D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A772D1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4EAD4683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015819D3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2BE36BDA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sent 16 bits data to the specified register of a device.</w:t>
            </w:r>
          </w:p>
        </w:tc>
      </w:tr>
      <w:tr w:rsidR="0046233F" w:rsidRPr="008161D6" w14:paraId="40E5D62B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6876FD6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7E40021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58C712B9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4C5603D7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1ADE2F3E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46233F" w:rsidRPr="008161D6" w14:paraId="6633C543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68261BB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901695D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4.3.2 about i2c_client.</w:t>
            </w:r>
          </w:p>
        </w:tc>
      </w:tr>
      <w:tr w:rsidR="0046233F" w:rsidRPr="008161D6" w14:paraId="78F0F4DF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6B23892F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D52B4D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4EEEFB82" w14:textId="77777777" w:rsidR="0046233F" w:rsidRDefault="0046233F" w:rsidP="0046233F">
      <w:pPr>
        <w:rPr>
          <w:lang w:eastAsia="ja-JP"/>
        </w:rPr>
      </w:pPr>
    </w:p>
    <w:p w14:paraId="413384AA" w14:textId="77777777" w:rsidR="0046233F" w:rsidRDefault="00CB759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707550CF" w14:textId="77777777" w:rsidR="0046233F" w:rsidRDefault="00CB7597" w:rsidP="0046233F">
      <w:pPr>
        <w:pStyle w:val="Heading3"/>
        <w:rPr>
          <w:lang w:eastAsia="ja-JP"/>
        </w:rPr>
      </w:pPr>
      <w:r>
        <w:rPr>
          <w:lang w:eastAsia="ja-JP"/>
        </w:rPr>
        <w:lastRenderedPageBreak/>
        <w:t>i</w:t>
      </w:r>
      <w:r w:rsidRPr="0015697A">
        <w:rPr>
          <w:lang w:eastAsia="ja-JP"/>
        </w:rPr>
        <w:t>2c_</w:t>
      </w:r>
      <w:r w:rsidRPr="0046233F">
        <w:rPr>
          <w:lang w:eastAsia="ja-JP"/>
        </w:rPr>
        <w:t>smbus_read_block_</w:t>
      </w:r>
      <w:proofErr w:type="gramStart"/>
      <w:r w:rsidRPr="0046233F">
        <w:rPr>
          <w:lang w:eastAsia="ja-JP"/>
        </w:rPr>
        <w:t>data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46233F" w:rsidRPr="008161D6" w14:paraId="6D2F9266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5FAA1A58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1BC199A2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SMBus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"block read" protocol</w:t>
            </w:r>
          </w:p>
        </w:tc>
      </w:tr>
      <w:tr w:rsidR="0046233F" w:rsidRPr="008161D6" w14:paraId="398C606D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551035E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9F00F6B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1D83E527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595C064B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3A6A5D23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i2c_smbus_read_block_data</w:t>
            </w:r>
          </w:p>
        </w:tc>
      </w:tr>
      <w:tr w:rsidR="0046233F" w:rsidRPr="008161D6" w14:paraId="20509D1C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67FAD00C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C0C561F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1FA17687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4FA7F757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79C898F9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46233F" w:rsidRPr="008161D6" w14:paraId="068687BA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104CEC71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21764E5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s32 i2c_smbus_read_block_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data(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i2c_client *client, u8 command, u8 *values);</w:t>
            </w:r>
          </w:p>
        </w:tc>
      </w:tr>
      <w:tr w:rsidR="0046233F" w:rsidRPr="008161D6" w14:paraId="0A7EB852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21198A6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81A0D5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3B9CDB09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3A71E2FA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3E1D6BB5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client</w:t>
            </w:r>
          </w:p>
        </w:tc>
        <w:tc>
          <w:tcPr>
            <w:tcW w:w="6000" w:type="dxa"/>
            <w:gridSpan w:val="2"/>
            <w:vAlign w:val="center"/>
          </w:tcPr>
          <w:p w14:paraId="09B9E542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slave device.</w:t>
            </w:r>
          </w:p>
        </w:tc>
      </w:tr>
      <w:tr w:rsidR="0046233F" w:rsidRPr="008161D6" w14:paraId="744B44E9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0B8BBBBE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0AAE28D7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command</w:t>
            </w:r>
          </w:p>
        </w:tc>
        <w:tc>
          <w:tcPr>
            <w:tcW w:w="6000" w:type="dxa"/>
            <w:gridSpan w:val="2"/>
            <w:vAlign w:val="center"/>
          </w:tcPr>
          <w:p w14:paraId="56617827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command interpreted by slave.</w:t>
            </w:r>
          </w:p>
        </w:tc>
      </w:tr>
      <w:tr w:rsidR="0046233F" w:rsidRPr="008161D6" w14:paraId="67A62705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069F893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315F0208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values</w:t>
            </w:r>
          </w:p>
        </w:tc>
        <w:tc>
          <w:tcPr>
            <w:tcW w:w="6000" w:type="dxa"/>
            <w:gridSpan w:val="2"/>
            <w:vAlign w:val="center"/>
          </w:tcPr>
          <w:p w14:paraId="24DDAF98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pointer to store read data.</w:t>
            </w:r>
          </w:p>
        </w:tc>
      </w:tr>
      <w:tr w:rsidR="0046233F" w:rsidRPr="008161D6" w14:paraId="139674B1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6C33CB9F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A1786AE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151C6263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0E07559D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4A6C1B10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Number</w:t>
            </w:r>
          </w:p>
        </w:tc>
        <w:tc>
          <w:tcPr>
            <w:tcW w:w="5631" w:type="dxa"/>
            <w:vAlign w:val="center"/>
          </w:tcPr>
          <w:p w14:paraId="3057030A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(Read data block size)</w:t>
            </w:r>
          </w:p>
        </w:tc>
      </w:tr>
      <w:tr w:rsidR="0046233F" w:rsidRPr="008161D6" w14:paraId="135186FC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CF73BF0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33C36D6F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Negative Number</w:t>
            </w:r>
          </w:p>
        </w:tc>
        <w:tc>
          <w:tcPr>
            <w:tcW w:w="5631" w:type="dxa"/>
            <w:vAlign w:val="center"/>
          </w:tcPr>
          <w:p w14:paraId="6B4A0FEA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46233F" w:rsidRPr="008161D6" w14:paraId="60989828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39B43881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1E8873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4C42973C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5912196F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2666AE89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received data block from the specified register of a device.</w:t>
            </w:r>
          </w:p>
        </w:tc>
      </w:tr>
      <w:tr w:rsidR="0046233F" w:rsidRPr="008161D6" w14:paraId="0F0280A3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31B0ADFE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20FB0E7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6626D5C8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6E0DA436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1C6191E6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46233F" w:rsidRPr="008161D6" w14:paraId="395C4DC0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7AE44074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189AA70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4.3.2 about i2c_client.</w:t>
            </w:r>
          </w:p>
        </w:tc>
      </w:tr>
      <w:tr w:rsidR="0046233F" w:rsidRPr="008161D6" w14:paraId="682A6C98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251F880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5B2671C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3E94F1BD" w14:textId="77777777" w:rsidR="0046233F" w:rsidRDefault="0046233F" w:rsidP="0046233F">
      <w:pPr>
        <w:rPr>
          <w:lang w:eastAsia="ja-JP"/>
        </w:rPr>
      </w:pPr>
    </w:p>
    <w:p w14:paraId="730AB66D" w14:textId="77777777" w:rsidR="0046233F" w:rsidRDefault="00CB7597" w:rsidP="0046233F">
      <w:pPr>
        <w:pStyle w:val="Heading3"/>
        <w:rPr>
          <w:lang w:eastAsia="ja-JP"/>
        </w:rPr>
      </w:pPr>
      <w:r>
        <w:rPr>
          <w:lang w:eastAsia="ja-JP"/>
        </w:rPr>
        <w:t>i</w:t>
      </w:r>
      <w:r w:rsidRPr="0015697A">
        <w:rPr>
          <w:lang w:eastAsia="ja-JP"/>
        </w:rPr>
        <w:t>2c_</w:t>
      </w:r>
      <w:r w:rsidRPr="0046233F">
        <w:rPr>
          <w:lang w:eastAsia="ja-JP"/>
        </w:rPr>
        <w:t>smbus_write_block_</w:t>
      </w:r>
      <w:proofErr w:type="gramStart"/>
      <w:r w:rsidRPr="0046233F">
        <w:rPr>
          <w:lang w:eastAsia="ja-JP"/>
        </w:rPr>
        <w:t>data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46233F" w:rsidRPr="008161D6" w14:paraId="5398E2BB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D055A79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516CBCEE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SMBus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"block write" protocol</w:t>
            </w:r>
          </w:p>
        </w:tc>
      </w:tr>
      <w:tr w:rsidR="0046233F" w:rsidRPr="008161D6" w14:paraId="51B186FC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2B3F0BD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CB5B36F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58EF95C3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22944D56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2E67A347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i2c_smbus_write_block_data</w:t>
            </w:r>
          </w:p>
        </w:tc>
      </w:tr>
      <w:tr w:rsidR="0046233F" w:rsidRPr="008161D6" w14:paraId="02AF3F4E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A5131CD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7F08F1E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7C1073A2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181C38CE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0DBBE36D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46233F" w:rsidRPr="008161D6" w14:paraId="76BB924F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1E31000B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8DB78F1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s32 i2c_smbus_write_block_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data(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i2c_client *client, u8 command, </w:t>
            </w:r>
          </w:p>
        </w:tc>
      </w:tr>
      <w:tr w:rsidR="00CF5D82" w:rsidRPr="008161D6" w14:paraId="0FEC4056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14E8DBF6" w14:textId="77777777" w:rsidR="00CF5D82" w:rsidRPr="008161D6" w:rsidRDefault="00CF5D82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44B1833" w14:textId="77777777" w:rsidR="00CF5D82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  <w:t>u8 length, const u8 *values);</w:t>
            </w:r>
          </w:p>
        </w:tc>
      </w:tr>
      <w:tr w:rsidR="0046233F" w:rsidRPr="008161D6" w14:paraId="1E63668E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56CD49E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B25A62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59CA7AD4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66622755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5E8BC83C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client</w:t>
            </w:r>
          </w:p>
        </w:tc>
        <w:tc>
          <w:tcPr>
            <w:tcW w:w="6000" w:type="dxa"/>
            <w:gridSpan w:val="2"/>
            <w:vAlign w:val="center"/>
          </w:tcPr>
          <w:p w14:paraId="338D9644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slave device.</w:t>
            </w:r>
          </w:p>
        </w:tc>
      </w:tr>
      <w:tr w:rsidR="0046233F" w:rsidRPr="008161D6" w14:paraId="0D83C0A8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47D705D6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1F07AF06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command</w:t>
            </w:r>
          </w:p>
        </w:tc>
        <w:tc>
          <w:tcPr>
            <w:tcW w:w="6000" w:type="dxa"/>
            <w:gridSpan w:val="2"/>
            <w:vAlign w:val="center"/>
          </w:tcPr>
          <w:p w14:paraId="04D22936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command interpreted by slave.</w:t>
            </w:r>
          </w:p>
        </w:tc>
      </w:tr>
      <w:tr w:rsidR="00CF5D82" w:rsidRPr="008161D6" w14:paraId="2C8AA6D7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12829DD0" w14:textId="77777777" w:rsidR="00CF5D82" w:rsidRPr="008161D6" w:rsidRDefault="00CF5D82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37ECF18E" w14:textId="77777777" w:rsidR="00CF5D82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length</w:t>
            </w:r>
          </w:p>
        </w:tc>
        <w:tc>
          <w:tcPr>
            <w:tcW w:w="6000" w:type="dxa"/>
            <w:gridSpan w:val="2"/>
            <w:vAlign w:val="center"/>
          </w:tcPr>
          <w:p w14:paraId="17FBA8E2" w14:textId="77777777" w:rsidR="00CF5D82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Data block size.</w:t>
            </w:r>
          </w:p>
        </w:tc>
      </w:tr>
      <w:tr w:rsidR="0046233F" w:rsidRPr="008161D6" w14:paraId="32FB24D7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5E2F5D8C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5A249CB9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value</w:t>
            </w:r>
          </w:p>
        </w:tc>
        <w:tc>
          <w:tcPr>
            <w:tcW w:w="6000" w:type="dxa"/>
            <w:gridSpan w:val="2"/>
            <w:vAlign w:val="center"/>
          </w:tcPr>
          <w:p w14:paraId="499D4F61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The pointer to store 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write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data.</w:t>
            </w:r>
          </w:p>
        </w:tc>
      </w:tr>
      <w:tr w:rsidR="0046233F" w:rsidRPr="008161D6" w14:paraId="2A8A01F0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67C1157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5612309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08B58B1B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0B791CCC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405271F6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5631" w:type="dxa"/>
            <w:vAlign w:val="center"/>
          </w:tcPr>
          <w:p w14:paraId="35EAB885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46233F" w:rsidRPr="008161D6" w14:paraId="627FC0BD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37A6348B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7E3A9900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Negative Number</w:t>
            </w:r>
          </w:p>
        </w:tc>
        <w:tc>
          <w:tcPr>
            <w:tcW w:w="5631" w:type="dxa"/>
            <w:vAlign w:val="center"/>
          </w:tcPr>
          <w:p w14:paraId="290C9368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46233F" w:rsidRPr="008161D6" w14:paraId="385A2980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5A12093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0F7AAA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7B57CCF5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75F6D7C2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19C024FD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sent data block to the specified register of a device.</w:t>
            </w:r>
          </w:p>
        </w:tc>
      </w:tr>
      <w:tr w:rsidR="0046233F" w:rsidRPr="008161D6" w14:paraId="57CB14F8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725EC50B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8BA228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025502B3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24F040F7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2FF91986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46233F" w:rsidRPr="008161D6" w14:paraId="4AEDD9F8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1255386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A61F481" w14:textId="77777777" w:rsidR="0046233F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4.3.2 about i2c_client.</w:t>
            </w:r>
          </w:p>
        </w:tc>
      </w:tr>
      <w:tr w:rsidR="0046233F" w:rsidRPr="008161D6" w14:paraId="73B55CC8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21CFE88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4017FF99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0FB55A72" w14:textId="77777777" w:rsidR="0046233F" w:rsidRDefault="0046233F" w:rsidP="0046233F">
      <w:pPr>
        <w:rPr>
          <w:lang w:eastAsia="ja-JP"/>
        </w:rPr>
      </w:pPr>
    </w:p>
    <w:p w14:paraId="3B5B8F92" w14:textId="77777777" w:rsidR="0005313A" w:rsidRDefault="00CB759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429FAACE" w14:textId="77777777" w:rsidR="0005313A" w:rsidRDefault="00CB7597" w:rsidP="0005313A">
      <w:pPr>
        <w:pStyle w:val="Heading3"/>
        <w:rPr>
          <w:lang w:eastAsia="ja-JP"/>
        </w:rPr>
      </w:pPr>
      <w:r>
        <w:rPr>
          <w:lang w:eastAsia="ja-JP"/>
        </w:rPr>
        <w:lastRenderedPageBreak/>
        <w:t>i</w:t>
      </w:r>
      <w:r w:rsidRPr="0015697A">
        <w:rPr>
          <w:lang w:eastAsia="ja-JP"/>
        </w:rPr>
        <w:t>2c_</w:t>
      </w:r>
      <w:r w:rsidRPr="0005313A">
        <w:rPr>
          <w:lang w:eastAsia="ja-JP"/>
        </w:rPr>
        <w:t>smbus_read_i2c_block_</w:t>
      </w:r>
      <w:proofErr w:type="gramStart"/>
      <w:r w:rsidRPr="0005313A">
        <w:rPr>
          <w:lang w:eastAsia="ja-JP"/>
        </w:rPr>
        <w:t>data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05313A" w:rsidRPr="008161D6" w14:paraId="385D90AF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026887B7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7F2B3A03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SMBus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"read block byte" protocol</w:t>
            </w:r>
          </w:p>
        </w:tc>
      </w:tr>
      <w:tr w:rsidR="0005313A" w:rsidRPr="008161D6" w14:paraId="14B50952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8846343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9E0EB71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5313A" w:rsidRPr="008161D6" w14:paraId="142D5054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00335C45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4D676F80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i2c_smbus_read_i2c_block_data</w:t>
            </w:r>
          </w:p>
        </w:tc>
      </w:tr>
      <w:tr w:rsidR="0005313A" w:rsidRPr="008161D6" w14:paraId="571E5980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296F6BAD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282986D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5313A" w:rsidRPr="008161D6" w14:paraId="66727B12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425C5D6A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6C788425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05313A" w:rsidRPr="008161D6" w14:paraId="4E7F593C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50E856A7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C511AD5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s32 i2c_smbus_read_i2c_block_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data(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i2c_client *client, u8 command,</w:t>
            </w:r>
          </w:p>
        </w:tc>
      </w:tr>
      <w:tr w:rsidR="0005313A" w:rsidRPr="008161D6" w14:paraId="2C91B5A4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068F3661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F25EA13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  <w:t>u8 length, u8 *values);</w:t>
            </w:r>
          </w:p>
        </w:tc>
      </w:tr>
      <w:tr w:rsidR="0005313A" w:rsidRPr="008161D6" w14:paraId="1267F5D3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6CF22D24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1BAB2BE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5313A" w:rsidRPr="008161D6" w14:paraId="51079570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394E481D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0B315DAD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client</w:t>
            </w:r>
          </w:p>
        </w:tc>
        <w:tc>
          <w:tcPr>
            <w:tcW w:w="6000" w:type="dxa"/>
            <w:gridSpan w:val="2"/>
            <w:vAlign w:val="center"/>
          </w:tcPr>
          <w:p w14:paraId="7FE360DA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slave device.</w:t>
            </w:r>
          </w:p>
        </w:tc>
      </w:tr>
      <w:tr w:rsidR="0005313A" w:rsidRPr="008161D6" w14:paraId="7BD0329E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2AFCC879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3EA39B2E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command</w:t>
            </w:r>
          </w:p>
        </w:tc>
        <w:tc>
          <w:tcPr>
            <w:tcW w:w="6000" w:type="dxa"/>
            <w:gridSpan w:val="2"/>
            <w:vAlign w:val="center"/>
          </w:tcPr>
          <w:p w14:paraId="258509A8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command interpreted by slave.</w:t>
            </w:r>
          </w:p>
        </w:tc>
      </w:tr>
      <w:tr w:rsidR="0005313A" w:rsidRPr="008161D6" w14:paraId="0BD6BF2B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D32C743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20135CE3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length</w:t>
            </w:r>
          </w:p>
        </w:tc>
        <w:tc>
          <w:tcPr>
            <w:tcW w:w="6000" w:type="dxa"/>
            <w:gridSpan w:val="2"/>
            <w:vAlign w:val="center"/>
          </w:tcPr>
          <w:p w14:paraId="21DF3A92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Data block size.</w:t>
            </w:r>
          </w:p>
        </w:tc>
      </w:tr>
      <w:tr w:rsidR="0005313A" w:rsidRPr="008161D6" w14:paraId="1EC624DE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48709D14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2346D48B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values</w:t>
            </w:r>
          </w:p>
        </w:tc>
        <w:tc>
          <w:tcPr>
            <w:tcW w:w="6000" w:type="dxa"/>
            <w:gridSpan w:val="2"/>
            <w:vAlign w:val="center"/>
          </w:tcPr>
          <w:p w14:paraId="6F54AEE3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pointer to store read data.</w:t>
            </w:r>
          </w:p>
        </w:tc>
      </w:tr>
      <w:tr w:rsidR="0005313A" w:rsidRPr="008161D6" w14:paraId="6D13CDEF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3281096E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B537DF5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5313A" w:rsidRPr="008161D6" w14:paraId="71FC31F5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2BD030ED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6CF1CB89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Number</w:t>
            </w:r>
          </w:p>
        </w:tc>
        <w:tc>
          <w:tcPr>
            <w:tcW w:w="5631" w:type="dxa"/>
            <w:vAlign w:val="center"/>
          </w:tcPr>
          <w:p w14:paraId="131A4600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(Read data size)</w:t>
            </w:r>
          </w:p>
        </w:tc>
      </w:tr>
      <w:tr w:rsidR="0005313A" w:rsidRPr="008161D6" w14:paraId="0BAC8222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3157A8A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1A0AE7C3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Negative Number</w:t>
            </w:r>
          </w:p>
        </w:tc>
        <w:tc>
          <w:tcPr>
            <w:tcW w:w="5631" w:type="dxa"/>
            <w:vAlign w:val="center"/>
          </w:tcPr>
          <w:p w14:paraId="2F69DF69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05313A" w:rsidRPr="008161D6" w14:paraId="61D98AAD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740914A9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B6A8E15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5313A" w:rsidRPr="008161D6" w14:paraId="332DC9D2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71AA00E3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21F0EFD7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received data block from the specified register of a device.</w:t>
            </w:r>
          </w:p>
        </w:tc>
      </w:tr>
      <w:tr w:rsidR="0005313A" w:rsidRPr="008161D6" w14:paraId="127C5B01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7EA45866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1E03C77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5313A" w:rsidRPr="008161D6" w14:paraId="3A741477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47BBEA91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0F2285CF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05313A" w:rsidRPr="008161D6" w14:paraId="1284B12E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1241F0E6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6C36EF7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4.3.2 about i2c_client.</w:t>
            </w:r>
          </w:p>
        </w:tc>
      </w:tr>
      <w:tr w:rsidR="0005313A" w:rsidRPr="008161D6" w14:paraId="4791A062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078DF513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BFF98B1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38C2A09A" w14:textId="77777777" w:rsidR="0005313A" w:rsidRDefault="0005313A" w:rsidP="0005313A">
      <w:pPr>
        <w:rPr>
          <w:lang w:eastAsia="ja-JP"/>
        </w:rPr>
      </w:pPr>
    </w:p>
    <w:p w14:paraId="1D97F4FC" w14:textId="77777777" w:rsidR="0005313A" w:rsidRDefault="00CB7597" w:rsidP="0005313A">
      <w:pPr>
        <w:pStyle w:val="Heading3"/>
        <w:rPr>
          <w:lang w:eastAsia="ja-JP"/>
        </w:rPr>
      </w:pPr>
      <w:r>
        <w:rPr>
          <w:lang w:eastAsia="ja-JP"/>
        </w:rPr>
        <w:t>i</w:t>
      </w:r>
      <w:r w:rsidRPr="0015697A">
        <w:rPr>
          <w:lang w:eastAsia="ja-JP"/>
        </w:rPr>
        <w:t>2c_</w:t>
      </w:r>
      <w:r w:rsidRPr="0005313A">
        <w:rPr>
          <w:lang w:eastAsia="ja-JP"/>
        </w:rPr>
        <w:t>smbus_write_i2c_block_</w:t>
      </w:r>
      <w:proofErr w:type="gramStart"/>
      <w:r w:rsidRPr="0005313A">
        <w:rPr>
          <w:lang w:eastAsia="ja-JP"/>
        </w:rPr>
        <w:t>data</w:t>
      </w:r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416"/>
        <w:gridCol w:w="369"/>
        <w:gridCol w:w="5631"/>
      </w:tblGrid>
      <w:tr w:rsidR="0005313A" w:rsidRPr="008161D6" w14:paraId="39E9D569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699E347F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gridSpan w:val="3"/>
            <w:vAlign w:val="center"/>
          </w:tcPr>
          <w:p w14:paraId="7550DAE1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SMBus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"write block byte" protocol</w:t>
            </w:r>
          </w:p>
        </w:tc>
      </w:tr>
      <w:tr w:rsidR="0005313A" w:rsidRPr="008161D6" w14:paraId="3ABEA7A4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5AACF7BB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8A8B1ED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5313A" w:rsidRPr="008161D6" w14:paraId="0424495F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3F32108D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gridSpan w:val="3"/>
            <w:vAlign w:val="center"/>
          </w:tcPr>
          <w:p w14:paraId="7EB1C01E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i2c_smbus_write_i2c_block_data</w:t>
            </w:r>
          </w:p>
        </w:tc>
      </w:tr>
      <w:tr w:rsidR="0005313A" w:rsidRPr="008161D6" w14:paraId="3A73B30A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F1F6865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2F4F54E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5313A" w:rsidRPr="008161D6" w14:paraId="5A1E313D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03A84A4C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gridSpan w:val="3"/>
            <w:vAlign w:val="center"/>
          </w:tcPr>
          <w:p w14:paraId="6A36F9E8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#include &lt;</w:t>
            </w:r>
            <w:proofErr w:type="spell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linux</w:t>
            </w:r>
            <w:proofErr w:type="spell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/i2c.h&gt;</w:t>
            </w:r>
          </w:p>
        </w:tc>
      </w:tr>
      <w:tr w:rsidR="0005313A" w:rsidRPr="008161D6" w14:paraId="7C16C4B7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5353E9F2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5542BB42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s32 i2c_smbus_write_i2c_block_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data(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i2c_client *client, u8 command,</w:t>
            </w:r>
          </w:p>
        </w:tc>
      </w:tr>
      <w:tr w:rsidR="0005313A" w:rsidRPr="008161D6" w14:paraId="51FFB43C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10859659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6FE57D2A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  <w:t>u8 length, const u8 *values);</w:t>
            </w:r>
          </w:p>
        </w:tc>
      </w:tr>
      <w:tr w:rsidR="0005313A" w:rsidRPr="008161D6" w14:paraId="7085014B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59B244ED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270B1DDA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5313A" w:rsidRPr="008161D6" w14:paraId="3C6B5E51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398F96ED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6" w:type="dxa"/>
            <w:vAlign w:val="center"/>
          </w:tcPr>
          <w:p w14:paraId="549DE587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client</w:t>
            </w:r>
          </w:p>
        </w:tc>
        <w:tc>
          <w:tcPr>
            <w:tcW w:w="6000" w:type="dxa"/>
            <w:gridSpan w:val="2"/>
            <w:vAlign w:val="center"/>
          </w:tcPr>
          <w:p w14:paraId="487B474E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information of slave device.</w:t>
            </w:r>
          </w:p>
        </w:tc>
      </w:tr>
      <w:tr w:rsidR="0005313A" w:rsidRPr="008161D6" w14:paraId="40037666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7E0E213D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7F1E1CDD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command</w:t>
            </w:r>
          </w:p>
        </w:tc>
        <w:tc>
          <w:tcPr>
            <w:tcW w:w="6000" w:type="dxa"/>
            <w:gridSpan w:val="2"/>
            <w:vAlign w:val="center"/>
          </w:tcPr>
          <w:p w14:paraId="4146464B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command interpreted by slave.</w:t>
            </w:r>
          </w:p>
        </w:tc>
      </w:tr>
      <w:tr w:rsidR="0005313A" w:rsidRPr="008161D6" w14:paraId="785AEB55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5FE20803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7D5A3693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length</w:t>
            </w:r>
          </w:p>
        </w:tc>
        <w:tc>
          <w:tcPr>
            <w:tcW w:w="6000" w:type="dxa"/>
            <w:gridSpan w:val="2"/>
            <w:vAlign w:val="center"/>
          </w:tcPr>
          <w:p w14:paraId="08EC9D4B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Data block size.</w:t>
            </w:r>
          </w:p>
        </w:tc>
      </w:tr>
      <w:tr w:rsidR="0005313A" w:rsidRPr="008161D6" w14:paraId="4C9EEAAB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530318B5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6" w:type="dxa"/>
            <w:vAlign w:val="center"/>
          </w:tcPr>
          <w:p w14:paraId="38D7C945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value</w:t>
            </w:r>
          </w:p>
        </w:tc>
        <w:tc>
          <w:tcPr>
            <w:tcW w:w="6000" w:type="dxa"/>
            <w:gridSpan w:val="2"/>
            <w:vAlign w:val="center"/>
          </w:tcPr>
          <w:p w14:paraId="49513D06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The pointer to store </w:t>
            </w:r>
            <w:proofErr w:type="gramStart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write</w:t>
            </w:r>
            <w:proofErr w:type="gramEnd"/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data.</w:t>
            </w:r>
          </w:p>
        </w:tc>
      </w:tr>
      <w:tr w:rsidR="0005313A" w:rsidRPr="008161D6" w14:paraId="0F019529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079D73A6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3E6A4C65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5313A" w:rsidRPr="008161D6" w14:paraId="6FBAB21F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4AC410E6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85" w:type="dxa"/>
            <w:gridSpan w:val="2"/>
            <w:vAlign w:val="center"/>
          </w:tcPr>
          <w:p w14:paraId="5EC91A93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5631" w:type="dxa"/>
            <w:vAlign w:val="center"/>
          </w:tcPr>
          <w:p w14:paraId="640D5D21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(Write data size)</w:t>
            </w:r>
          </w:p>
        </w:tc>
      </w:tr>
      <w:tr w:rsidR="0005313A" w:rsidRPr="008161D6" w14:paraId="5BF876F1" w14:textId="77777777" w:rsidTr="00B7275E">
        <w:trPr>
          <w:trHeight w:val="255"/>
        </w:trPr>
        <w:tc>
          <w:tcPr>
            <w:tcW w:w="1899" w:type="dxa"/>
            <w:vAlign w:val="center"/>
          </w:tcPr>
          <w:p w14:paraId="6850481E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85" w:type="dxa"/>
            <w:gridSpan w:val="2"/>
            <w:vAlign w:val="center"/>
          </w:tcPr>
          <w:p w14:paraId="6AEBA6A6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Negative Number</w:t>
            </w:r>
          </w:p>
        </w:tc>
        <w:tc>
          <w:tcPr>
            <w:tcW w:w="5631" w:type="dxa"/>
            <w:vAlign w:val="center"/>
          </w:tcPr>
          <w:p w14:paraId="6D6522E4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05313A" w:rsidRPr="008161D6" w14:paraId="51C99887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65F7EDF7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73710494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5313A" w:rsidRPr="008161D6" w14:paraId="63C615C9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3DED4923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gridSpan w:val="3"/>
            <w:vAlign w:val="center"/>
          </w:tcPr>
          <w:p w14:paraId="531B923D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sent data block to the specified register of a device.</w:t>
            </w:r>
          </w:p>
        </w:tc>
      </w:tr>
      <w:tr w:rsidR="0005313A" w:rsidRPr="008161D6" w14:paraId="762508E8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413EA1E0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AD4F0C2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5313A" w:rsidRPr="008161D6" w14:paraId="6F96CC89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05D3A299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gridSpan w:val="3"/>
            <w:vAlign w:val="center"/>
          </w:tcPr>
          <w:p w14:paraId="231173DE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cannot be called from the interrupt handler.</w:t>
            </w:r>
          </w:p>
        </w:tc>
      </w:tr>
      <w:tr w:rsidR="0005313A" w:rsidRPr="008161D6" w14:paraId="1F2EEB65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07318927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12674781" w14:textId="77777777" w:rsidR="0005313A" w:rsidRPr="008161D6" w:rsidRDefault="00CB7597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Refer to 4.3.2 about i2c_client.</w:t>
            </w:r>
          </w:p>
        </w:tc>
      </w:tr>
      <w:tr w:rsidR="0005313A" w:rsidRPr="008161D6" w14:paraId="6E98E563" w14:textId="77777777" w:rsidTr="00B7275E">
        <w:trPr>
          <w:cantSplit/>
          <w:trHeight w:val="255"/>
        </w:trPr>
        <w:tc>
          <w:tcPr>
            <w:tcW w:w="1899" w:type="dxa"/>
            <w:vAlign w:val="center"/>
          </w:tcPr>
          <w:p w14:paraId="660938C3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gridSpan w:val="3"/>
            <w:vAlign w:val="center"/>
          </w:tcPr>
          <w:p w14:paraId="0AD37E17" w14:textId="77777777" w:rsidR="0005313A" w:rsidRPr="008161D6" w:rsidRDefault="0005313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AA4E72B" w14:textId="77777777" w:rsidR="0005313A" w:rsidRDefault="0005313A" w:rsidP="0005313A">
      <w:pPr>
        <w:rPr>
          <w:lang w:eastAsia="ja-JP"/>
        </w:rPr>
      </w:pPr>
    </w:p>
    <w:p w14:paraId="23456584" w14:textId="77777777" w:rsidR="00EA2786" w:rsidRDefault="00EA2786" w:rsidP="001E3BC1">
      <w:pPr>
        <w:rPr>
          <w:lang w:eastAsia="ja-JP"/>
        </w:rPr>
      </w:pPr>
    </w:p>
    <w:p w14:paraId="38544D66" w14:textId="77777777" w:rsidR="001372A0" w:rsidRDefault="00CB7597" w:rsidP="00A43C4E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152A10BB" w14:textId="77777777" w:rsidR="001372A0" w:rsidRDefault="00CB7597" w:rsidP="0005313A">
      <w:pPr>
        <w:pStyle w:val="Heading2"/>
        <w:rPr>
          <w:lang w:eastAsia="ja-JP"/>
        </w:rPr>
      </w:pPr>
      <w:r>
        <w:rPr>
          <w:lang w:eastAsia="ja-JP"/>
        </w:rPr>
        <w:lastRenderedPageBreak/>
        <w:t>S</w:t>
      </w:r>
      <w:r w:rsidRPr="0005313A">
        <w:rPr>
          <w:lang w:eastAsia="ja-JP"/>
        </w:rPr>
        <w:t>tructure</w:t>
      </w:r>
    </w:p>
    <w:p w14:paraId="09D0A523" w14:textId="4A2C4326" w:rsidR="001372A0" w:rsidRDefault="00CB7597" w:rsidP="001E3BC1">
      <w:pPr>
        <w:rPr>
          <w:lang w:eastAsia="ja-JP"/>
        </w:rPr>
      </w:pPr>
      <w:r w:rsidRPr="0005313A">
        <w:rPr>
          <w:lang w:eastAsia="ja-JP"/>
        </w:rPr>
        <w:t xml:space="preserve">Structure of this module is based on </w:t>
      </w:r>
      <w:r w:rsidR="00093A71">
        <w:rPr>
          <w:lang w:eastAsia="ja-JP"/>
        </w:rPr>
        <w:t xml:space="preserve">Linux </w:t>
      </w:r>
      <w:r w:rsidR="002C2BBB">
        <w:t>v</w:t>
      </w:r>
      <w:r w:rsidR="00C560FB">
        <w:t>5.</w:t>
      </w:r>
      <w:r w:rsidR="00415FA9">
        <w:t>10</w:t>
      </w:r>
      <w:r w:rsidR="005B599F">
        <w:t>.41</w:t>
      </w:r>
    </w:p>
    <w:p w14:paraId="245BE2F8" w14:textId="77777777" w:rsidR="0005313A" w:rsidRDefault="0005313A" w:rsidP="001E3BC1">
      <w:pPr>
        <w:rPr>
          <w:lang w:eastAsia="ja-JP"/>
        </w:rPr>
      </w:pPr>
    </w:p>
    <w:p w14:paraId="741F00DC" w14:textId="77777777" w:rsidR="0005313A" w:rsidRDefault="00CB7597" w:rsidP="0005313A">
      <w:pPr>
        <w:pStyle w:val="Heading3"/>
        <w:rPr>
          <w:lang w:eastAsia="ja-JP"/>
        </w:rPr>
      </w:pPr>
      <w:r>
        <w:rPr>
          <w:lang w:eastAsia="ja-JP"/>
        </w:rPr>
        <w:t xml:space="preserve">struct </w:t>
      </w:r>
      <w:r w:rsidRPr="0005313A">
        <w:rPr>
          <w:lang w:eastAsia="ja-JP"/>
        </w:rPr>
        <w:t>i2c_</w:t>
      </w:r>
      <w:proofErr w:type="gramStart"/>
      <w:r w:rsidRPr="0005313A">
        <w:rPr>
          <w:lang w:eastAsia="ja-JP"/>
        </w:rPr>
        <w:t>adapter</w:t>
      </w:r>
      <w:proofErr w:type="gramEnd"/>
    </w:p>
    <w:p w14:paraId="6470DDAC" w14:textId="54955792" w:rsidR="0005313A" w:rsidRDefault="00FB502F" w:rsidP="007C3CD6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4.3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1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>
        <w:rPr>
          <w:lang w:eastAsia="ja-JP"/>
        </w:rPr>
        <w:t xml:space="preserve">struct </w:t>
      </w:r>
      <w:r w:rsidR="00CB7597" w:rsidRPr="0005313A">
        <w:rPr>
          <w:lang w:eastAsia="ja-JP"/>
        </w:rPr>
        <w:t>i2c_adapter</w:t>
      </w:r>
      <w:r w:rsidR="00CB7597">
        <w:rPr>
          <w:lang w:eastAsia="ja-JP"/>
        </w:rPr>
        <w:t xml:space="preserve"> (R-Car </w:t>
      </w:r>
      <w:r w:rsidR="000F0BEF">
        <w:rPr>
          <w:lang w:eastAsia="ja-JP"/>
        </w:rPr>
        <w:t>H</w:t>
      </w:r>
      <w:r w:rsidR="001B3D00">
        <w:rPr>
          <w:lang w:eastAsia="ja-JP"/>
        </w:rPr>
        <w:t>3</w:t>
      </w:r>
      <w:r w:rsidR="00DF07A4">
        <w:rPr>
          <w:lang w:eastAsia="ja-JP"/>
        </w:rPr>
        <w:t>/M3</w:t>
      </w:r>
      <w:r w:rsidR="00707483">
        <w:rPr>
          <w:lang w:eastAsia="ja-JP"/>
        </w:rPr>
        <w:t>/M3N</w:t>
      </w:r>
      <w:r w:rsidR="00574537">
        <w:rPr>
          <w:lang w:eastAsia="ja-JP"/>
        </w:rPr>
        <w:t>/E3</w:t>
      </w:r>
      <w:r w:rsidR="00C560FB">
        <w:rPr>
          <w:lang w:eastAsia="ja-JP"/>
        </w:rPr>
        <w:t>/</w:t>
      </w:r>
      <w:r w:rsidR="008E331D">
        <w:rPr>
          <w:lang w:eastAsia="ja-JP"/>
        </w:rPr>
        <w:t>D3/</w:t>
      </w:r>
      <w:r w:rsidR="00C560FB">
        <w:rPr>
          <w:lang w:eastAsia="ja-JP"/>
        </w:rPr>
        <w:t>V3U</w:t>
      </w:r>
      <w:r w:rsidR="00F96DB7">
        <w:rPr>
          <w:lang w:eastAsia="ja-JP"/>
        </w:rPr>
        <w:t>/V3H</w:t>
      </w:r>
      <w:r w:rsidR="00CB7597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435"/>
        <w:gridCol w:w="2008"/>
        <w:gridCol w:w="2126"/>
        <w:gridCol w:w="4263"/>
      </w:tblGrid>
      <w:tr w:rsidR="002C2BBB" w:rsidRPr="002C2BBB" w14:paraId="60ED506E" w14:textId="77777777" w:rsidTr="002C2BBB">
        <w:trPr>
          <w:cantSplit/>
          <w:trHeight w:val="280"/>
          <w:tblHeader/>
        </w:trPr>
        <w:tc>
          <w:tcPr>
            <w:tcW w:w="730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8F50319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C2BBB">
              <w:rPr>
                <w:rFonts w:ascii="Arial" w:hAnsi="Arial"/>
                <w:b/>
                <w:sz w:val="18"/>
                <w:lang w:eastAsia="ja-JP"/>
              </w:rPr>
              <w:t>Structure</w:t>
            </w:r>
            <w:r w:rsidRPr="002C2BBB">
              <w:rPr>
                <w:rFonts w:ascii="Arial" w:hAnsi="Arial"/>
                <w:b/>
                <w:sz w:val="18"/>
                <w:lang w:eastAsia="ja-JP"/>
              </w:rPr>
              <w:br/>
              <w:t>name</w:t>
            </w:r>
          </w:p>
        </w:tc>
        <w:tc>
          <w:tcPr>
            <w:tcW w:w="4270" w:type="pct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84BA56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C2BBB">
              <w:rPr>
                <w:rFonts w:ascii="Arial" w:hAnsi="Arial"/>
                <w:b/>
                <w:sz w:val="18"/>
                <w:lang w:eastAsia="ja-JP"/>
              </w:rPr>
              <w:t>Member</w:t>
            </w:r>
          </w:p>
        </w:tc>
      </w:tr>
      <w:tr w:rsidR="002C2BBB" w:rsidRPr="002C2BBB" w14:paraId="0B984BC4" w14:textId="77777777" w:rsidTr="002C2BBB">
        <w:trPr>
          <w:cantSplit/>
          <w:trHeight w:val="230"/>
          <w:tblHeader/>
        </w:trPr>
        <w:tc>
          <w:tcPr>
            <w:tcW w:w="730" w:type="pct"/>
            <w:vMerge/>
            <w:tcBorders>
              <w:bottom w:val="single" w:sz="8" w:space="0" w:color="auto"/>
            </w:tcBorders>
            <w:shd w:val="clear" w:color="auto" w:fill="auto"/>
          </w:tcPr>
          <w:p w14:paraId="0B3367FA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</w:p>
        </w:tc>
        <w:tc>
          <w:tcPr>
            <w:tcW w:w="102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E289765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C2BBB">
              <w:rPr>
                <w:rFonts w:ascii="Arial" w:hAnsi="Arial"/>
                <w:b/>
                <w:sz w:val="18"/>
                <w:lang w:eastAsia="ja-JP"/>
              </w:rPr>
              <w:t>Type</w:t>
            </w:r>
          </w:p>
        </w:tc>
        <w:tc>
          <w:tcPr>
            <w:tcW w:w="108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644D2AA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C2BBB">
              <w:rPr>
                <w:rFonts w:ascii="Arial" w:hAnsi="Arial"/>
                <w:b/>
                <w:sz w:val="18"/>
                <w:lang w:eastAsia="ja-JP"/>
              </w:rPr>
              <w:t>Member name</w:t>
            </w:r>
          </w:p>
        </w:tc>
        <w:tc>
          <w:tcPr>
            <w:tcW w:w="216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952767D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C2BBB">
              <w:rPr>
                <w:rFonts w:ascii="Arial" w:hAnsi="Arial"/>
                <w:b/>
                <w:sz w:val="18"/>
                <w:lang w:eastAsia="ja-JP"/>
              </w:rPr>
              <w:t>Overview</w:t>
            </w:r>
          </w:p>
        </w:tc>
      </w:tr>
      <w:tr w:rsidR="002C2BBB" w:rsidRPr="002C2BBB" w14:paraId="75AABF57" w14:textId="77777777" w:rsidTr="002C2BBB">
        <w:trPr>
          <w:cantSplit/>
          <w:trHeight w:val="260"/>
          <w:tblHeader/>
        </w:trPr>
        <w:tc>
          <w:tcPr>
            <w:tcW w:w="730" w:type="pct"/>
            <w:vMerge w:val="restart"/>
            <w:shd w:val="clear" w:color="auto" w:fill="auto"/>
            <w:vAlign w:val="center"/>
          </w:tcPr>
          <w:p w14:paraId="6C9F5413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2C2BBB">
              <w:rPr>
                <w:rFonts w:ascii="Arial" w:hAnsi="Arial"/>
                <w:sz w:val="18"/>
                <w:lang w:eastAsia="ja-JP"/>
              </w:rPr>
              <w:t>i2c_adapter</w:t>
            </w:r>
          </w:p>
        </w:tc>
        <w:tc>
          <w:tcPr>
            <w:tcW w:w="1021" w:type="pct"/>
            <w:shd w:val="clear" w:color="auto" w:fill="auto"/>
            <w:vAlign w:val="center"/>
          </w:tcPr>
          <w:p w14:paraId="37694DBF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struct module *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DD86124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owner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51138A3A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The owner of this module</w:t>
            </w:r>
          </w:p>
        </w:tc>
      </w:tr>
      <w:tr w:rsidR="002C2BBB" w:rsidRPr="002C2BBB" w14:paraId="64FB6FB2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327B5881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40FF15EB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unsigned int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14F8B609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class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246C2CB2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The type of I2C device supported by this driver</w:t>
            </w:r>
          </w:p>
        </w:tc>
      </w:tr>
      <w:tr w:rsidR="002C2BBB" w:rsidRPr="002C2BBB" w14:paraId="0674E8EB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1CF8E100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12DC6E9B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const</w:t>
            </w:r>
            <w:r w:rsidRPr="002C2BBB">
              <w:rPr>
                <w:rFonts w:ascii="Arial" w:hAnsi="Arial"/>
                <w:sz w:val="18"/>
                <w:lang w:eastAsia="ja-JP"/>
              </w:rPr>
              <w:br/>
            </w:r>
            <w:r w:rsidRPr="002C2BBB">
              <w:rPr>
                <w:rFonts w:ascii="Arial" w:hAnsi="Arial"/>
                <w:sz w:val="18"/>
              </w:rPr>
              <w:t>struct i2c_algorithm *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2D8BED3A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algo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6C189765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The pointer of the algorithm to access the bus</w:t>
            </w:r>
          </w:p>
        </w:tc>
      </w:tr>
      <w:tr w:rsidR="002C2BBB" w:rsidRPr="002C2BBB" w14:paraId="4F8CD793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4E183026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10FC052A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void *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2F5ECA31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proofErr w:type="spellStart"/>
            <w:r w:rsidRPr="002C2BBB">
              <w:rPr>
                <w:rFonts w:ascii="Arial" w:hAnsi="Arial"/>
                <w:sz w:val="18"/>
              </w:rPr>
              <w:t>algo_data</w:t>
            </w:r>
            <w:proofErr w:type="spellEnd"/>
          </w:p>
        </w:tc>
        <w:tc>
          <w:tcPr>
            <w:tcW w:w="2168" w:type="pct"/>
            <w:shd w:val="clear" w:color="auto" w:fill="auto"/>
            <w:vAlign w:val="center"/>
          </w:tcPr>
          <w:p w14:paraId="627F7A89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The algorithm data</w:t>
            </w:r>
          </w:p>
        </w:tc>
      </w:tr>
      <w:tr w:rsidR="002C2BBB" w:rsidRPr="002C2BBB" w14:paraId="464A3F85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6936FB44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7D5249E0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const struct i2c_lock_operations*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8E8FEF9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proofErr w:type="spellStart"/>
            <w:r w:rsidRPr="002C2BBB">
              <w:rPr>
                <w:rFonts w:ascii="Arial" w:hAnsi="Arial"/>
                <w:sz w:val="18"/>
              </w:rPr>
              <w:t>lock_ops</w:t>
            </w:r>
            <w:proofErr w:type="spellEnd"/>
          </w:p>
        </w:tc>
        <w:tc>
          <w:tcPr>
            <w:tcW w:w="2168" w:type="pct"/>
            <w:shd w:val="clear" w:color="auto" w:fill="auto"/>
            <w:vAlign w:val="center"/>
          </w:tcPr>
          <w:p w14:paraId="7D8A862C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Lock operations</w:t>
            </w:r>
          </w:p>
        </w:tc>
      </w:tr>
      <w:tr w:rsidR="002C2BBB" w:rsidRPr="002C2BBB" w14:paraId="41FE9B82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29739CC5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53520808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 xml:space="preserve">struct </w:t>
            </w:r>
            <w:proofErr w:type="spellStart"/>
            <w:r w:rsidRPr="002C2BBB">
              <w:rPr>
                <w:rFonts w:ascii="Arial" w:hAnsi="Arial"/>
                <w:sz w:val="18"/>
              </w:rPr>
              <w:t>rt_mutex</w:t>
            </w:r>
            <w:proofErr w:type="spellEnd"/>
          </w:p>
        </w:tc>
        <w:tc>
          <w:tcPr>
            <w:tcW w:w="1081" w:type="pct"/>
            <w:shd w:val="clear" w:color="auto" w:fill="auto"/>
            <w:vAlign w:val="center"/>
          </w:tcPr>
          <w:p w14:paraId="0D0B0C47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proofErr w:type="spellStart"/>
            <w:r w:rsidRPr="002C2BBB">
              <w:rPr>
                <w:rFonts w:ascii="Arial" w:hAnsi="Arial"/>
                <w:sz w:val="18"/>
              </w:rPr>
              <w:t>bus_lock</w:t>
            </w:r>
            <w:proofErr w:type="spellEnd"/>
          </w:p>
        </w:tc>
        <w:tc>
          <w:tcPr>
            <w:tcW w:w="2168" w:type="pct"/>
            <w:shd w:val="clear" w:color="auto" w:fill="auto"/>
            <w:vAlign w:val="center"/>
          </w:tcPr>
          <w:p w14:paraId="7BE2AC72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 xml:space="preserve">The structure specified </w:t>
            </w:r>
            <w:proofErr w:type="spellStart"/>
            <w:r w:rsidRPr="002C2BBB">
              <w:rPr>
                <w:rFonts w:ascii="Arial" w:hAnsi="Arial"/>
                <w:sz w:val="18"/>
              </w:rPr>
              <w:t>rt_mutex</w:t>
            </w:r>
            <w:proofErr w:type="spellEnd"/>
          </w:p>
        </w:tc>
      </w:tr>
      <w:tr w:rsidR="002C2BBB" w:rsidRPr="002C2BBB" w14:paraId="5BB8234C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5FA09B13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2F6A015E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 xml:space="preserve">struct </w:t>
            </w:r>
            <w:proofErr w:type="spellStart"/>
            <w:r w:rsidRPr="002C2BBB">
              <w:rPr>
                <w:rFonts w:ascii="Arial" w:hAnsi="Arial"/>
                <w:sz w:val="18"/>
              </w:rPr>
              <w:t>rt_mutex</w:t>
            </w:r>
            <w:proofErr w:type="spellEnd"/>
          </w:p>
        </w:tc>
        <w:tc>
          <w:tcPr>
            <w:tcW w:w="1081" w:type="pct"/>
            <w:shd w:val="clear" w:color="auto" w:fill="auto"/>
            <w:vAlign w:val="center"/>
          </w:tcPr>
          <w:p w14:paraId="10C34858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proofErr w:type="spellStart"/>
            <w:r w:rsidRPr="002C2BBB">
              <w:rPr>
                <w:rFonts w:ascii="Arial" w:hAnsi="Arial"/>
                <w:sz w:val="18"/>
              </w:rPr>
              <w:t>mux_lock</w:t>
            </w:r>
            <w:proofErr w:type="spellEnd"/>
          </w:p>
        </w:tc>
        <w:tc>
          <w:tcPr>
            <w:tcW w:w="2168" w:type="pct"/>
            <w:shd w:val="clear" w:color="auto" w:fill="auto"/>
            <w:vAlign w:val="center"/>
          </w:tcPr>
          <w:p w14:paraId="2EBB1F9A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 xml:space="preserve">The structure specified </w:t>
            </w:r>
            <w:proofErr w:type="spellStart"/>
            <w:r w:rsidRPr="002C2BBB">
              <w:rPr>
                <w:rFonts w:ascii="Arial" w:hAnsi="Arial"/>
                <w:sz w:val="18"/>
              </w:rPr>
              <w:t>rt_mutex</w:t>
            </w:r>
            <w:proofErr w:type="spellEnd"/>
          </w:p>
        </w:tc>
      </w:tr>
      <w:tr w:rsidR="002C2BBB" w:rsidRPr="002C2BBB" w14:paraId="546BAFED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422EF7F8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1EEBCB60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int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6E5D307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timeout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49DD9360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Timeout value</w:t>
            </w:r>
          </w:p>
        </w:tc>
      </w:tr>
      <w:tr w:rsidR="002C2BBB" w:rsidRPr="002C2BBB" w14:paraId="67BB832C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42490013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05949EBD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int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19A773A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retries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0DDCB940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The retry number</w:t>
            </w:r>
          </w:p>
        </w:tc>
      </w:tr>
      <w:tr w:rsidR="002C2BBB" w:rsidRPr="002C2BBB" w14:paraId="248F91B7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1FA40E4C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73C52EE1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struct device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6EA4738F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dev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35F21EAD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The adapter device</w:t>
            </w:r>
          </w:p>
        </w:tc>
      </w:tr>
      <w:tr w:rsidR="00C560FB" w:rsidRPr="002C2BBB" w14:paraId="366C10C2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3D3E6B01" w14:textId="77777777" w:rsidR="00C560FB" w:rsidRPr="002C2BBB" w:rsidRDefault="00C560F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1E9BE87F" w14:textId="4EDB2FF4" w:rsidR="00C560FB" w:rsidRPr="002C2BBB" w:rsidRDefault="00C560F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C560FB">
              <w:rPr>
                <w:rFonts w:ascii="Arial" w:hAnsi="Arial"/>
                <w:sz w:val="18"/>
              </w:rPr>
              <w:t>unsigned long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E330F86" w14:textId="70C5E3ED" w:rsidR="00C560FB" w:rsidRPr="002C2BBB" w:rsidRDefault="00C560F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proofErr w:type="spellStart"/>
            <w:r w:rsidRPr="00C560FB">
              <w:rPr>
                <w:rFonts w:ascii="Arial" w:hAnsi="Arial"/>
                <w:sz w:val="18"/>
              </w:rPr>
              <w:t>locked_flags</w:t>
            </w:r>
            <w:proofErr w:type="spellEnd"/>
          </w:p>
        </w:tc>
        <w:tc>
          <w:tcPr>
            <w:tcW w:w="2168" w:type="pct"/>
            <w:shd w:val="clear" w:color="auto" w:fill="auto"/>
            <w:vAlign w:val="center"/>
          </w:tcPr>
          <w:p w14:paraId="67E77B24" w14:textId="40BE2DFA" w:rsidR="00C560FB" w:rsidRPr="002C2BBB" w:rsidRDefault="00C560F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C560FB">
              <w:rPr>
                <w:rFonts w:ascii="Arial" w:hAnsi="Arial"/>
                <w:sz w:val="18"/>
              </w:rPr>
              <w:t>owned by the I2C core</w:t>
            </w:r>
          </w:p>
        </w:tc>
      </w:tr>
      <w:tr w:rsidR="002C2BBB" w:rsidRPr="002C2BBB" w14:paraId="7901FD9F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32D5DC2B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516C2A6C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int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DA4520B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nr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63EC3D8C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The adapter ID</w:t>
            </w:r>
          </w:p>
        </w:tc>
      </w:tr>
      <w:tr w:rsidR="002C2BBB" w:rsidRPr="002C2BBB" w14:paraId="78135503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5C6BADD4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29F87B9A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char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CAA97C4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proofErr w:type="gramStart"/>
            <w:r w:rsidRPr="002C2BBB">
              <w:rPr>
                <w:rFonts w:ascii="Arial" w:hAnsi="Arial"/>
                <w:sz w:val="18"/>
              </w:rPr>
              <w:t>name[</w:t>
            </w:r>
            <w:proofErr w:type="gramEnd"/>
            <w:r w:rsidRPr="002C2BBB">
              <w:rPr>
                <w:rFonts w:ascii="Arial" w:hAnsi="Arial"/>
                <w:sz w:val="18"/>
              </w:rPr>
              <w:t>48]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778D055A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The name of I2C device driver</w:t>
            </w:r>
          </w:p>
        </w:tc>
      </w:tr>
      <w:tr w:rsidR="002C2BBB" w:rsidRPr="002C2BBB" w14:paraId="7B44CDFC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18B15618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66408FE3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struct completion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5DCE802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proofErr w:type="spellStart"/>
            <w:r w:rsidRPr="002C2BBB">
              <w:rPr>
                <w:rFonts w:ascii="Arial" w:hAnsi="Arial"/>
                <w:sz w:val="18"/>
              </w:rPr>
              <w:t>dev_released</w:t>
            </w:r>
            <w:proofErr w:type="spellEnd"/>
          </w:p>
        </w:tc>
        <w:tc>
          <w:tcPr>
            <w:tcW w:w="2168" w:type="pct"/>
            <w:shd w:val="clear" w:color="auto" w:fill="auto"/>
            <w:vAlign w:val="center"/>
          </w:tcPr>
          <w:p w14:paraId="16BD67D3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The structure used to maintain the state of "completion"</w:t>
            </w:r>
          </w:p>
        </w:tc>
      </w:tr>
      <w:tr w:rsidR="002C2BBB" w:rsidRPr="002C2BBB" w14:paraId="097E66B6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199F2F91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0AF07A43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struct mutex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468F12BD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proofErr w:type="spellStart"/>
            <w:r w:rsidRPr="002C2BBB">
              <w:rPr>
                <w:rFonts w:ascii="Arial" w:hAnsi="Arial"/>
                <w:sz w:val="18"/>
              </w:rPr>
              <w:t>userspace_clients_lock</w:t>
            </w:r>
            <w:proofErr w:type="spellEnd"/>
          </w:p>
        </w:tc>
        <w:tc>
          <w:tcPr>
            <w:tcW w:w="2168" w:type="pct"/>
            <w:shd w:val="clear" w:color="auto" w:fill="auto"/>
            <w:vAlign w:val="center"/>
          </w:tcPr>
          <w:p w14:paraId="79CEB18D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The mutex of client</w:t>
            </w:r>
          </w:p>
        </w:tc>
      </w:tr>
      <w:tr w:rsidR="002C2BBB" w:rsidRPr="002C2BBB" w14:paraId="1A71508E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51370A97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479E1EB8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 xml:space="preserve">struct </w:t>
            </w:r>
            <w:proofErr w:type="spellStart"/>
            <w:r w:rsidRPr="002C2BBB">
              <w:rPr>
                <w:rFonts w:ascii="Arial" w:hAnsi="Arial"/>
                <w:sz w:val="18"/>
              </w:rPr>
              <w:t>list_head</w:t>
            </w:r>
            <w:proofErr w:type="spellEnd"/>
          </w:p>
        </w:tc>
        <w:tc>
          <w:tcPr>
            <w:tcW w:w="1081" w:type="pct"/>
            <w:shd w:val="clear" w:color="auto" w:fill="auto"/>
            <w:vAlign w:val="center"/>
          </w:tcPr>
          <w:p w14:paraId="180D46D9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proofErr w:type="spellStart"/>
            <w:r w:rsidRPr="002C2BBB">
              <w:rPr>
                <w:rFonts w:ascii="Arial" w:hAnsi="Arial"/>
                <w:sz w:val="18"/>
              </w:rPr>
              <w:t>userspace_clients</w:t>
            </w:r>
            <w:proofErr w:type="spellEnd"/>
          </w:p>
        </w:tc>
        <w:tc>
          <w:tcPr>
            <w:tcW w:w="2168" w:type="pct"/>
            <w:shd w:val="clear" w:color="auto" w:fill="auto"/>
            <w:vAlign w:val="center"/>
          </w:tcPr>
          <w:p w14:paraId="5063A9AE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 xml:space="preserve">The list of </w:t>
            </w:r>
            <w:proofErr w:type="gramStart"/>
            <w:r w:rsidRPr="002C2BBB">
              <w:rPr>
                <w:rFonts w:ascii="Arial" w:hAnsi="Arial"/>
                <w:sz w:val="18"/>
              </w:rPr>
              <w:t>client</w:t>
            </w:r>
            <w:proofErr w:type="gramEnd"/>
          </w:p>
        </w:tc>
      </w:tr>
      <w:tr w:rsidR="002C2BBB" w:rsidRPr="002C2BBB" w14:paraId="7A5F3CE8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082C10FC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1D944C45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struct i2c_bus_recovery_info *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D3EB9CC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proofErr w:type="spellStart"/>
            <w:r w:rsidRPr="002C2BBB">
              <w:rPr>
                <w:rFonts w:ascii="Arial" w:hAnsi="Arial"/>
                <w:sz w:val="18"/>
              </w:rPr>
              <w:t>bus_recovery_info</w:t>
            </w:r>
            <w:proofErr w:type="spellEnd"/>
          </w:p>
        </w:tc>
        <w:tc>
          <w:tcPr>
            <w:tcW w:w="2168" w:type="pct"/>
            <w:shd w:val="clear" w:color="auto" w:fill="auto"/>
            <w:vAlign w:val="center"/>
          </w:tcPr>
          <w:p w14:paraId="4A6AB2EE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2C2BBB">
              <w:rPr>
                <w:rFonts w:ascii="Arial" w:hAnsi="Arial"/>
                <w:sz w:val="18"/>
                <w:lang w:eastAsia="ja-JP"/>
              </w:rPr>
              <w:t>The pointer of the information for bus recovery</w:t>
            </w:r>
          </w:p>
        </w:tc>
      </w:tr>
      <w:tr w:rsidR="002C2BBB" w:rsidRPr="002C2BBB" w14:paraId="3C01A540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32B0986D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3BD46916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const struct i2c_adapter_quirks *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ED04283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>quirks</w:t>
            </w:r>
          </w:p>
        </w:tc>
        <w:tc>
          <w:tcPr>
            <w:tcW w:w="2168" w:type="pct"/>
            <w:shd w:val="clear" w:color="auto" w:fill="auto"/>
            <w:vAlign w:val="center"/>
          </w:tcPr>
          <w:p w14:paraId="76948D67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2C2BBB">
              <w:rPr>
                <w:rFonts w:ascii="Arial" w:hAnsi="Arial" w:cs="Arial"/>
                <w:sz w:val="18"/>
                <w:shd w:val="clear" w:color="auto" w:fill="FFFFFF"/>
              </w:rPr>
              <w:t>describe flaws of the i2c adapter</w:t>
            </w:r>
          </w:p>
        </w:tc>
      </w:tr>
      <w:tr w:rsidR="002C2BBB" w:rsidRPr="002C2BBB" w14:paraId="7113C026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262D5368" w14:textId="77777777" w:rsidR="002C2BBB" w:rsidRPr="002C2BBB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33E57760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2C2BBB">
              <w:rPr>
                <w:rFonts w:ascii="Arial" w:hAnsi="Arial"/>
                <w:sz w:val="18"/>
              </w:rPr>
              <w:t xml:space="preserve">struct </w:t>
            </w:r>
            <w:proofErr w:type="spellStart"/>
            <w:r w:rsidRPr="002C2BBB">
              <w:rPr>
                <w:rFonts w:ascii="Arial" w:hAnsi="Arial"/>
                <w:sz w:val="18"/>
              </w:rPr>
              <w:t>irq_domain</w:t>
            </w:r>
            <w:proofErr w:type="spellEnd"/>
            <w:r w:rsidRPr="002C2BBB">
              <w:rPr>
                <w:rFonts w:ascii="Arial" w:hAnsi="Arial"/>
                <w:sz w:val="18"/>
              </w:rPr>
              <w:t xml:space="preserve"> *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0521795E" w14:textId="77777777" w:rsidR="002C2BBB" w:rsidRPr="002C2BBB" w:rsidRDefault="002C2BB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proofErr w:type="spellStart"/>
            <w:r w:rsidRPr="002C2BBB">
              <w:rPr>
                <w:rFonts w:ascii="Arial" w:hAnsi="Arial"/>
                <w:sz w:val="18"/>
              </w:rPr>
              <w:t>host_notify_domain</w:t>
            </w:r>
            <w:proofErr w:type="spellEnd"/>
          </w:p>
        </w:tc>
        <w:tc>
          <w:tcPr>
            <w:tcW w:w="2168" w:type="pct"/>
            <w:shd w:val="clear" w:color="auto" w:fill="auto"/>
            <w:vAlign w:val="center"/>
          </w:tcPr>
          <w:p w14:paraId="7039B64E" w14:textId="403E6C82" w:rsidR="002C2BBB" w:rsidRPr="002C2BBB" w:rsidRDefault="00C560FB" w:rsidP="002C2BB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2C2BBB">
              <w:rPr>
                <w:rFonts w:ascii="Arial" w:hAnsi="Arial"/>
                <w:sz w:val="18"/>
                <w:lang w:eastAsia="ja-JP"/>
              </w:rPr>
              <w:t>R</w:t>
            </w:r>
            <w:r w:rsidR="002C2BBB" w:rsidRPr="002C2BBB">
              <w:rPr>
                <w:rFonts w:ascii="Arial" w:hAnsi="Arial"/>
                <w:sz w:val="18"/>
                <w:lang w:eastAsia="ja-JP"/>
              </w:rPr>
              <w:t>ecovery</w:t>
            </w:r>
          </w:p>
        </w:tc>
      </w:tr>
    </w:tbl>
    <w:p w14:paraId="1DBF6EB6" w14:textId="77777777" w:rsidR="0005313A" w:rsidRDefault="0005313A" w:rsidP="0005313A">
      <w:pPr>
        <w:rPr>
          <w:lang w:eastAsia="ja-JP"/>
        </w:rPr>
      </w:pPr>
    </w:p>
    <w:p w14:paraId="54070E2A" w14:textId="77777777" w:rsidR="003567D0" w:rsidRDefault="00CB7597" w:rsidP="003567D0">
      <w:pPr>
        <w:pStyle w:val="Heading3"/>
        <w:rPr>
          <w:lang w:eastAsia="ja-JP"/>
        </w:rPr>
      </w:pPr>
      <w:r>
        <w:rPr>
          <w:lang w:eastAsia="ja-JP"/>
        </w:rPr>
        <w:lastRenderedPageBreak/>
        <w:t xml:space="preserve">struct </w:t>
      </w:r>
      <w:r w:rsidRPr="003567D0">
        <w:rPr>
          <w:lang w:eastAsia="ja-JP"/>
        </w:rPr>
        <w:t>i2c_</w:t>
      </w:r>
      <w:proofErr w:type="gramStart"/>
      <w:r w:rsidRPr="003567D0">
        <w:rPr>
          <w:lang w:eastAsia="ja-JP"/>
        </w:rPr>
        <w:t>client</w:t>
      </w:r>
      <w:proofErr w:type="gramEnd"/>
    </w:p>
    <w:p w14:paraId="2DB73721" w14:textId="49781138" w:rsidR="003567D0" w:rsidRDefault="00FB502F" w:rsidP="007C3CD6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4.3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2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>
        <w:rPr>
          <w:lang w:eastAsia="ja-JP"/>
        </w:rPr>
        <w:t xml:space="preserve">struct </w:t>
      </w:r>
      <w:r w:rsidR="00CB7597" w:rsidRPr="003567D0">
        <w:rPr>
          <w:lang w:eastAsia="ja-JP"/>
        </w:rPr>
        <w:t>i2c_client</w:t>
      </w:r>
      <w:r w:rsidR="00CB7597">
        <w:rPr>
          <w:lang w:eastAsia="ja-JP"/>
        </w:rPr>
        <w:t xml:space="preserve"> (R-Car </w:t>
      </w:r>
      <w:r w:rsidR="000F0BEF">
        <w:rPr>
          <w:lang w:eastAsia="ja-JP"/>
        </w:rPr>
        <w:t>H</w:t>
      </w:r>
      <w:r w:rsidR="001B3D00">
        <w:rPr>
          <w:lang w:eastAsia="ja-JP"/>
        </w:rPr>
        <w:t>3</w:t>
      </w:r>
      <w:r w:rsidR="00DF07A4">
        <w:rPr>
          <w:lang w:eastAsia="ja-JP"/>
        </w:rPr>
        <w:t>/M3</w:t>
      </w:r>
      <w:r w:rsidR="00707483">
        <w:rPr>
          <w:lang w:eastAsia="ja-JP"/>
        </w:rPr>
        <w:t>/M3N</w:t>
      </w:r>
      <w:r w:rsidR="00A96106">
        <w:rPr>
          <w:lang w:eastAsia="ja-JP"/>
        </w:rPr>
        <w:t>/E3</w:t>
      </w:r>
      <w:r w:rsidR="00C560FB">
        <w:rPr>
          <w:lang w:eastAsia="ja-JP"/>
        </w:rPr>
        <w:t>/</w:t>
      </w:r>
      <w:r w:rsidR="00E24B68">
        <w:rPr>
          <w:lang w:eastAsia="ja-JP"/>
        </w:rPr>
        <w:t>D3/</w:t>
      </w:r>
      <w:r w:rsidR="00C560FB">
        <w:rPr>
          <w:lang w:eastAsia="ja-JP"/>
        </w:rPr>
        <w:t>V3U</w:t>
      </w:r>
      <w:r w:rsidR="00F96DB7">
        <w:rPr>
          <w:lang w:eastAsia="ja-JP"/>
        </w:rPr>
        <w:t>/V3</w:t>
      </w:r>
      <w:r w:rsidR="00136170">
        <w:rPr>
          <w:lang w:eastAsia="ja-JP"/>
        </w:rPr>
        <w:t>H</w:t>
      </w:r>
      <w:r w:rsidR="00CB7597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435"/>
        <w:gridCol w:w="2008"/>
        <w:gridCol w:w="2267"/>
        <w:gridCol w:w="4122"/>
      </w:tblGrid>
      <w:tr w:rsidR="002C2BBB" w:rsidRPr="0047280A" w14:paraId="13BB5058" w14:textId="77777777" w:rsidTr="002C2BBB">
        <w:trPr>
          <w:cantSplit/>
          <w:trHeight w:val="280"/>
          <w:tblHeader/>
        </w:trPr>
        <w:tc>
          <w:tcPr>
            <w:tcW w:w="730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8CAA69B" w14:textId="77777777" w:rsidR="002C2BBB" w:rsidRPr="00E45329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E45329">
              <w:rPr>
                <w:rFonts w:ascii="Arial" w:hAnsi="Arial"/>
                <w:b/>
                <w:sz w:val="18"/>
                <w:lang w:eastAsia="ja-JP"/>
              </w:rPr>
              <w:t>Structure</w:t>
            </w:r>
            <w:r w:rsidRPr="00E45329">
              <w:rPr>
                <w:rFonts w:ascii="Arial" w:hAnsi="Arial"/>
                <w:b/>
                <w:sz w:val="18"/>
                <w:lang w:eastAsia="ja-JP"/>
              </w:rPr>
              <w:br/>
              <w:t>name</w:t>
            </w:r>
          </w:p>
        </w:tc>
        <w:tc>
          <w:tcPr>
            <w:tcW w:w="4270" w:type="pct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667C4C" w14:textId="77777777" w:rsidR="002C2BBB" w:rsidRPr="00E45329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E45329">
              <w:rPr>
                <w:rFonts w:ascii="Arial" w:hAnsi="Arial"/>
                <w:b/>
                <w:sz w:val="18"/>
                <w:lang w:eastAsia="ja-JP"/>
              </w:rPr>
              <w:t>Member</w:t>
            </w:r>
          </w:p>
        </w:tc>
      </w:tr>
      <w:tr w:rsidR="002C2BBB" w:rsidRPr="0047280A" w14:paraId="4F9973DD" w14:textId="77777777" w:rsidTr="002C2BBB">
        <w:trPr>
          <w:cantSplit/>
          <w:trHeight w:val="230"/>
          <w:tblHeader/>
        </w:trPr>
        <w:tc>
          <w:tcPr>
            <w:tcW w:w="730" w:type="pct"/>
            <w:vMerge/>
            <w:tcBorders>
              <w:bottom w:val="single" w:sz="8" w:space="0" w:color="auto"/>
            </w:tcBorders>
            <w:shd w:val="clear" w:color="auto" w:fill="auto"/>
          </w:tcPr>
          <w:p w14:paraId="1406068E" w14:textId="77777777" w:rsidR="002C2BBB" w:rsidRPr="00E45329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</w:p>
        </w:tc>
        <w:tc>
          <w:tcPr>
            <w:tcW w:w="102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6362D1C" w14:textId="77777777" w:rsidR="002C2BBB" w:rsidRPr="00E45329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E45329">
              <w:rPr>
                <w:rFonts w:ascii="Arial" w:hAnsi="Arial"/>
                <w:b/>
                <w:sz w:val="18"/>
                <w:lang w:eastAsia="ja-JP"/>
              </w:rPr>
              <w:t>Type</w:t>
            </w:r>
          </w:p>
        </w:tc>
        <w:tc>
          <w:tcPr>
            <w:tcW w:w="115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76D5581" w14:textId="77777777" w:rsidR="002C2BBB" w:rsidRPr="00E45329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E45329">
              <w:rPr>
                <w:rFonts w:ascii="Arial" w:hAnsi="Arial"/>
                <w:b/>
                <w:sz w:val="18"/>
                <w:lang w:eastAsia="ja-JP"/>
              </w:rPr>
              <w:t>Member name</w:t>
            </w:r>
          </w:p>
        </w:tc>
        <w:tc>
          <w:tcPr>
            <w:tcW w:w="209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875F089" w14:textId="77777777" w:rsidR="002C2BBB" w:rsidRPr="00E45329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E45329">
              <w:rPr>
                <w:rFonts w:ascii="Arial" w:hAnsi="Arial"/>
                <w:b/>
                <w:sz w:val="18"/>
                <w:lang w:eastAsia="ja-JP"/>
              </w:rPr>
              <w:t>Overview</w:t>
            </w:r>
          </w:p>
        </w:tc>
      </w:tr>
      <w:tr w:rsidR="002C2BBB" w:rsidRPr="0047280A" w14:paraId="22E89092" w14:textId="77777777" w:rsidTr="002C2BBB">
        <w:trPr>
          <w:cantSplit/>
          <w:trHeight w:val="260"/>
          <w:tblHeader/>
        </w:trPr>
        <w:tc>
          <w:tcPr>
            <w:tcW w:w="730" w:type="pct"/>
            <w:vMerge w:val="restart"/>
            <w:shd w:val="clear" w:color="auto" w:fill="auto"/>
            <w:vAlign w:val="center"/>
          </w:tcPr>
          <w:p w14:paraId="4CFEB2B0" w14:textId="77777777" w:rsidR="002C2BBB" w:rsidRPr="00E45329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E45329">
              <w:rPr>
                <w:rFonts w:ascii="Arial" w:hAnsi="Arial"/>
                <w:sz w:val="18"/>
                <w:lang w:eastAsia="ja-JP"/>
              </w:rPr>
              <w:t>i2c_client</w:t>
            </w:r>
          </w:p>
        </w:tc>
        <w:tc>
          <w:tcPr>
            <w:tcW w:w="1021" w:type="pct"/>
            <w:shd w:val="clear" w:color="auto" w:fill="auto"/>
            <w:vAlign w:val="center"/>
          </w:tcPr>
          <w:p w14:paraId="6219D5C3" w14:textId="77777777" w:rsidR="002C2BBB" w:rsidRPr="00E45329" w:rsidRDefault="002C2BBB" w:rsidP="002C2BBB">
            <w:pPr>
              <w:pStyle w:val="tablebody"/>
            </w:pPr>
            <w:r w:rsidRPr="00E45329">
              <w:t>unsigned short</w:t>
            </w:r>
          </w:p>
        </w:tc>
        <w:tc>
          <w:tcPr>
            <w:tcW w:w="1153" w:type="pct"/>
            <w:shd w:val="clear" w:color="auto" w:fill="auto"/>
            <w:vAlign w:val="center"/>
          </w:tcPr>
          <w:p w14:paraId="142A9327" w14:textId="77777777" w:rsidR="002C2BBB" w:rsidRPr="00E45329" w:rsidRDefault="002C2BBB" w:rsidP="002C2BBB">
            <w:pPr>
              <w:pStyle w:val="tablebody"/>
            </w:pPr>
            <w:r w:rsidRPr="00E45329">
              <w:t>flags</w:t>
            </w:r>
          </w:p>
        </w:tc>
        <w:tc>
          <w:tcPr>
            <w:tcW w:w="2096" w:type="pct"/>
            <w:shd w:val="clear" w:color="auto" w:fill="auto"/>
            <w:vAlign w:val="center"/>
          </w:tcPr>
          <w:p w14:paraId="405BF591" w14:textId="77777777" w:rsidR="002C2BBB" w:rsidRPr="00E45329" w:rsidRDefault="002C2BBB" w:rsidP="002C2BBB">
            <w:pPr>
              <w:pStyle w:val="tablebody"/>
            </w:pPr>
            <w:r w:rsidRPr="00E45329">
              <w:t>The support function flag of client</w:t>
            </w:r>
          </w:p>
        </w:tc>
      </w:tr>
      <w:tr w:rsidR="002C2BBB" w:rsidRPr="0047280A" w14:paraId="75D61061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4EFF0329" w14:textId="77777777" w:rsidR="002C2BBB" w:rsidRPr="00E45329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282918BC" w14:textId="77777777" w:rsidR="002C2BBB" w:rsidRPr="00E45329" w:rsidRDefault="002C2BBB" w:rsidP="002C2BBB">
            <w:pPr>
              <w:pStyle w:val="tablebody"/>
            </w:pPr>
            <w:r w:rsidRPr="00E45329">
              <w:t>unsigned short</w:t>
            </w:r>
          </w:p>
        </w:tc>
        <w:tc>
          <w:tcPr>
            <w:tcW w:w="1153" w:type="pct"/>
            <w:shd w:val="clear" w:color="auto" w:fill="auto"/>
            <w:vAlign w:val="center"/>
          </w:tcPr>
          <w:p w14:paraId="4BA699CC" w14:textId="77777777" w:rsidR="002C2BBB" w:rsidRPr="00E45329" w:rsidRDefault="002C2BBB" w:rsidP="002C2BBB">
            <w:pPr>
              <w:pStyle w:val="tablebody"/>
            </w:pPr>
            <w:proofErr w:type="spellStart"/>
            <w:r w:rsidRPr="00E45329">
              <w:t>addr</w:t>
            </w:r>
            <w:proofErr w:type="spellEnd"/>
          </w:p>
        </w:tc>
        <w:tc>
          <w:tcPr>
            <w:tcW w:w="2096" w:type="pct"/>
            <w:shd w:val="clear" w:color="auto" w:fill="auto"/>
            <w:vAlign w:val="center"/>
          </w:tcPr>
          <w:p w14:paraId="5166F51C" w14:textId="77777777" w:rsidR="002C2BBB" w:rsidRPr="00E45329" w:rsidRDefault="002C2BBB" w:rsidP="002C2BBB">
            <w:pPr>
              <w:pStyle w:val="tablebody"/>
            </w:pPr>
            <w:r w:rsidRPr="00E45329">
              <w:t>The slave address</w:t>
            </w:r>
          </w:p>
        </w:tc>
      </w:tr>
      <w:tr w:rsidR="002C2BBB" w:rsidRPr="0047280A" w14:paraId="7E6447C5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303F57F1" w14:textId="77777777" w:rsidR="002C2BBB" w:rsidRPr="00E45329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091D9863" w14:textId="77777777" w:rsidR="002C2BBB" w:rsidRPr="00E45329" w:rsidRDefault="002C2BBB" w:rsidP="002C2BBB">
            <w:pPr>
              <w:pStyle w:val="tablebody"/>
            </w:pPr>
            <w:r w:rsidRPr="00E45329">
              <w:t>char</w:t>
            </w:r>
          </w:p>
        </w:tc>
        <w:tc>
          <w:tcPr>
            <w:tcW w:w="1153" w:type="pct"/>
            <w:shd w:val="clear" w:color="auto" w:fill="auto"/>
            <w:vAlign w:val="center"/>
          </w:tcPr>
          <w:p w14:paraId="4F6BCDA7" w14:textId="77777777" w:rsidR="002C2BBB" w:rsidRPr="00E45329" w:rsidRDefault="002C2BBB" w:rsidP="002C2BBB">
            <w:pPr>
              <w:pStyle w:val="tablebody"/>
            </w:pPr>
            <w:r w:rsidRPr="00E45329">
              <w:t>name[I2C_NAME_SIZE]</w:t>
            </w:r>
          </w:p>
        </w:tc>
        <w:tc>
          <w:tcPr>
            <w:tcW w:w="2096" w:type="pct"/>
            <w:shd w:val="clear" w:color="auto" w:fill="auto"/>
            <w:vAlign w:val="center"/>
          </w:tcPr>
          <w:p w14:paraId="75BD68A4" w14:textId="77777777" w:rsidR="002C2BBB" w:rsidRPr="00E45329" w:rsidRDefault="002C2BBB" w:rsidP="002C2BBB">
            <w:pPr>
              <w:pStyle w:val="tablebody"/>
            </w:pPr>
            <w:r w:rsidRPr="00E45329">
              <w:t xml:space="preserve">The </w:t>
            </w:r>
            <w:proofErr w:type="gramStart"/>
            <w:r w:rsidRPr="00E45329">
              <w:t>client</w:t>
            </w:r>
            <w:proofErr w:type="gramEnd"/>
            <w:r w:rsidRPr="00E45329">
              <w:t xml:space="preserve"> name</w:t>
            </w:r>
          </w:p>
        </w:tc>
      </w:tr>
      <w:tr w:rsidR="002C2BBB" w:rsidRPr="0047280A" w14:paraId="3E405558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68225BDB" w14:textId="77777777" w:rsidR="002C2BBB" w:rsidRPr="00E45329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092AD42D" w14:textId="77777777" w:rsidR="002C2BBB" w:rsidRPr="00E45329" w:rsidRDefault="002C2BBB" w:rsidP="002C2BBB">
            <w:pPr>
              <w:pStyle w:val="tablebody"/>
            </w:pPr>
            <w:r w:rsidRPr="00E45329">
              <w:t>struct i2c_adapter *</w:t>
            </w:r>
          </w:p>
        </w:tc>
        <w:tc>
          <w:tcPr>
            <w:tcW w:w="1153" w:type="pct"/>
            <w:shd w:val="clear" w:color="auto" w:fill="auto"/>
            <w:vAlign w:val="center"/>
          </w:tcPr>
          <w:p w14:paraId="4B1A803D" w14:textId="77777777" w:rsidR="002C2BBB" w:rsidRPr="00E45329" w:rsidRDefault="002C2BBB" w:rsidP="002C2BBB">
            <w:pPr>
              <w:pStyle w:val="tablebody"/>
            </w:pPr>
            <w:r w:rsidRPr="00E45329">
              <w:t>adapter</w:t>
            </w:r>
          </w:p>
        </w:tc>
        <w:tc>
          <w:tcPr>
            <w:tcW w:w="2096" w:type="pct"/>
            <w:shd w:val="clear" w:color="auto" w:fill="auto"/>
            <w:vAlign w:val="center"/>
          </w:tcPr>
          <w:p w14:paraId="52B67F59" w14:textId="77777777" w:rsidR="002C2BBB" w:rsidRPr="00E45329" w:rsidRDefault="002C2BBB" w:rsidP="002C2BBB">
            <w:pPr>
              <w:pStyle w:val="tablebody"/>
            </w:pPr>
            <w:r w:rsidRPr="00E45329">
              <w:t>The adapter information</w:t>
            </w:r>
          </w:p>
        </w:tc>
      </w:tr>
      <w:tr w:rsidR="002C2BBB" w:rsidRPr="0047280A" w14:paraId="237AD907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4516ECE8" w14:textId="77777777" w:rsidR="002C2BBB" w:rsidRPr="00E45329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1B8B5541" w14:textId="77777777" w:rsidR="002C2BBB" w:rsidRPr="00E45329" w:rsidRDefault="002C2BBB" w:rsidP="002C2BBB">
            <w:pPr>
              <w:pStyle w:val="tablebody"/>
            </w:pPr>
            <w:r w:rsidRPr="00E45329">
              <w:t>struct device</w:t>
            </w:r>
          </w:p>
        </w:tc>
        <w:tc>
          <w:tcPr>
            <w:tcW w:w="1153" w:type="pct"/>
            <w:shd w:val="clear" w:color="auto" w:fill="auto"/>
            <w:vAlign w:val="center"/>
          </w:tcPr>
          <w:p w14:paraId="4B525157" w14:textId="77777777" w:rsidR="002C2BBB" w:rsidRPr="00E45329" w:rsidRDefault="002C2BBB" w:rsidP="002C2BBB">
            <w:pPr>
              <w:pStyle w:val="tablebody"/>
            </w:pPr>
            <w:r w:rsidRPr="00E45329">
              <w:t>dev</w:t>
            </w:r>
          </w:p>
        </w:tc>
        <w:tc>
          <w:tcPr>
            <w:tcW w:w="2096" w:type="pct"/>
            <w:shd w:val="clear" w:color="auto" w:fill="auto"/>
            <w:vAlign w:val="center"/>
          </w:tcPr>
          <w:p w14:paraId="30074F52" w14:textId="77777777" w:rsidR="002C2BBB" w:rsidRPr="00E45329" w:rsidRDefault="002C2BBB" w:rsidP="002C2BBB">
            <w:pPr>
              <w:pStyle w:val="tablebody"/>
            </w:pPr>
            <w:r w:rsidRPr="00E45329">
              <w:t>The driver model device node for the slave</w:t>
            </w:r>
          </w:p>
        </w:tc>
      </w:tr>
      <w:tr w:rsidR="003717F1" w:rsidRPr="0047280A" w14:paraId="355CCAC6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240EF92D" w14:textId="77777777" w:rsidR="003717F1" w:rsidRPr="00E45329" w:rsidRDefault="003717F1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6D79F488" w14:textId="3F74565B" w:rsidR="003717F1" w:rsidRPr="00E45329" w:rsidRDefault="008F0F76" w:rsidP="002C2BBB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i</w:t>
            </w:r>
            <w:r w:rsidR="003717F1">
              <w:rPr>
                <w:lang w:eastAsia="ja-JP"/>
              </w:rPr>
              <w:t>nt</w:t>
            </w:r>
          </w:p>
        </w:tc>
        <w:tc>
          <w:tcPr>
            <w:tcW w:w="1153" w:type="pct"/>
            <w:shd w:val="clear" w:color="auto" w:fill="auto"/>
            <w:vAlign w:val="center"/>
          </w:tcPr>
          <w:p w14:paraId="7AA706A8" w14:textId="6D21A517" w:rsidR="003717F1" w:rsidRPr="00E45329" w:rsidRDefault="008F0F76" w:rsidP="002C2BBB">
            <w:pPr>
              <w:pStyle w:val="tablebody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i</w:t>
            </w:r>
            <w:r w:rsidR="003717F1">
              <w:rPr>
                <w:lang w:eastAsia="ja-JP"/>
              </w:rPr>
              <w:t>nit_irq</w:t>
            </w:r>
            <w:proofErr w:type="spellEnd"/>
          </w:p>
        </w:tc>
        <w:tc>
          <w:tcPr>
            <w:tcW w:w="2096" w:type="pct"/>
            <w:shd w:val="clear" w:color="auto" w:fill="auto"/>
            <w:vAlign w:val="center"/>
          </w:tcPr>
          <w:p w14:paraId="74B7419B" w14:textId="19BB227C" w:rsidR="003717F1" w:rsidRPr="00E45329" w:rsidRDefault="003717F1" w:rsidP="002C2BBB">
            <w:pPr>
              <w:pStyle w:val="tablebody"/>
            </w:pPr>
            <w:proofErr w:type="spellStart"/>
            <w:r w:rsidRPr="003717F1">
              <w:t>irq</w:t>
            </w:r>
            <w:proofErr w:type="spellEnd"/>
            <w:r w:rsidRPr="003717F1">
              <w:t xml:space="preserve"> set at initialization</w:t>
            </w:r>
          </w:p>
        </w:tc>
      </w:tr>
      <w:tr w:rsidR="002C2BBB" w:rsidRPr="0047280A" w14:paraId="3AE94110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3AE4AC06" w14:textId="77777777" w:rsidR="002C2BBB" w:rsidRPr="00E45329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71A82AC8" w14:textId="77777777" w:rsidR="002C2BBB" w:rsidRPr="00E45329" w:rsidRDefault="002C2BBB" w:rsidP="002C2BBB">
            <w:pPr>
              <w:pStyle w:val="tablebody"/>
            </w:pPr>
            <w:r w:rsidRPr="00E45329">
              <w:t>int</w:t>
            </w:r>
          </w:p>
        </w:tc>
        <w:tc>
          <w:tcPr>
            <w:tcW w:w="1153" w:type="pct"/>
            <w:shd w:val="clear" w:color="auto" w:fill="auto"/>
            <w:vAlign w:val="center"/>
          </w:tcPr>
          <w:p w14:paraId="5B7E3B3B" w14:textId="77777777" w:rsidR="002C2BBB" w:rsidRPr="00E45329" w:rsidRDefault="002C2BBB" w:rsidP="002C2BBB">
            <w:pPr>
              <w:pStyle w:val="tablebody"/>
            </w:pPr>
            <w:proofErr w:type="spellStart"/>
            <w:r w:rsidRPr="00E45329">
              <w:t>irq</w:t>
            </w:r>
            <w:proofErr w:type="spellEnd"/>
          </w:p>
        </w:tc>
        <w:tc>
          <w:tcPr>
            <w:tcW w:w="2096" w:type="pct"/>
            <w:shd w:val="clear" w:color="auto" w:fill="auto"/>
            <w:vAlign w:val="center"/>
          </w:tcPr>
          <w:p w14:paraId="14B33AF3" w14:textId="77777777" w:rsidR="002C2BBB" w:rsidRPr="00E45329" w:rsidRDefault="002C2BBB" w:rsidP="002C2BBB">
            <w:pPr>
              <w:pStyle w:val="tablebody"/>
            </w:pPr>
            <w:r w:rsidRPr="00E45329">
              <w:t>The interrupt number used by the device</w:t>
            </w:r>
          </w:p>
        </w:tc>
      </w:tr>
      <w:tr w:rsidR="002C2BBB" w:rsidRPr="0047280A" w14:paraId="70C34611" w14:textId="77777777" w:rsidTr="002C2BBB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2171D2EA" w14:textId="77777777" w:rsidR="002C2BBB" w:rsidRPr="00E45329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26B51527" w14:textId="77777777" w:rsidR="002C2BBB" w:rsidRPr="00E45329" w:rsidRDefault="002C2BBB" w:rsidP="002C2BBB">
            <w:pPr>
              <w:pStyle w:val="tablebody"/>
            </w:pPr>
            <w:r w:rsidRPr="00E45329">
              <w:t xml:space="preserve">struct </w:t>
            </w:r>
            <w:proofErr w:type="spellStart"/>
            <w:r w:rsidRPr="00E45329">
              <w:t>list_head</w:t>
            </w:r>
            <w:proofErr w:type="spellEnd"/>
          </w:p>
        </w:tc>
        <w:tc>
          <w:tcPr>
            <w:tcW w:w="1153" w:type="pct"/>
            <w:shd w:val="clear" w:color="auto" w:fill="auto"/>
            <w:vAlign w:val="center"/>
          </w:tcPr>
          <w:p w14:paraId="0BF95136" w14:textId="4923BEED" w:rsidR="002C2BBB" w:rsidRPr="00E45329" w:rsidRDefault="00C560FB" w:rsidP="002C2BBB">
            <w:pPr>
              <w:pStyle w:val="tablebody"/>
            </w:pPr>
            <w:r>
              <w:t>d</w:t>
            </w:r>
            <w:r w:rsidR="002C2BBB" w:rsidRPr="00E45329">
              <w:t>etected</w:t>
            </w:r>
          </w:p>
        </w:tc>
        <w:tc>
          <w:tcPr>
            <w:tcW w:w="2096" w:type="pct"/>
            <w:shd w:val="clear" w:color="auto" w:fill="auto"/>
            <w:vAlign w:val="center"/>
          </w:tcPr>
          <w:p w14:paraId="76AD4880" w14:textId="77777777" w:rsidR="002C2BBB" w:rsidRPr="00E45329" w:rsidRDefault="002C2BBB" w:rsidP="002C2BBB">
            <w:pPr>
              <w:pStyle w:val="tablebody"/>
            </w:pPr>
            <w:r w:rsidRPr="00E45329">
              <w:t>The member of i2c_</w:t>
            </w:r>
            <w:proofErr w:type="gramStart"/>
            <w:r w:rsidRPr="00E45329">
              <w:t>driver.clients</w:t>
            </w:r>
            <w:proofErr w:type="gramEnd"/>
            <w:r w:rsidRPr="00E45329">
              <w:t xml:space="preserve"> list</w:t>
            </w:r>
          </w:p>
        </w:tc>
      </w:tr>
    </w:tbl>
    <w:p w14:paraId="0E63E5DA" w14:textId="77777777" w:rsidR="003567D0" w:rsidRDefault="003567D0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2975906C" w14:textId="77777777" w:rsidR="003567D0" w:rsidRDefault="00CB7597" w:rsidP="003567D0">
      <w:pPr>
        <w:pStyle w:val="Heading3"/>
        <w:rPr>
          <w:lang w:eastAsia="ja-JP"/>
        </w:rPr>
      </w:pPr>
      <w:r>
        <w:rPr>
          <w:lang w:eastAsia="ja-JP"/>
        </w:rPr>
        <w:t xml:space="preserve">struct </w:t>
      </w:r>
      <w:r w:rsidRPr="003567D0">
        <w:rPr>
          <w:lang w:eastAsia="ja-JP"/>
        </w:rPr>
        <w:t>i2c_board_</w:t>
      </w:r>
      <w:proofErr w:type="gramStart"/>
      <w:r w:rsidRPr="003567D0">
        <w:rPr>
          <w:lang w:eastAsia="ja-JP"/>
        </w:rPr>
        <w:t>info</w:t>
      </w:r>
      <w:proofErr w:type="gramEnd"/>
    </w:p>
    <w:p w14:paraId="1E3249DE" w14:textId="79A5DB9F" w:rsidR="003567D0" w:rsidRDefault="00FB502F" w:rsidP="007C3CD6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4.3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3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>
        <w:rPr>
          <w:lang w:eastAsia="ja-JP"/>
        </w:rPr>
        <w:t xml:space="preserve">struct </w:t>
      </w:r>
      <w:r w:rsidR="00CB7597" w:rsidRPr="003567D0">
        <w:rPr>
          <w:lang w:eastAsia="ja-JP"/>
        </w:rPr>
        <w:t>i2c_board_info</w:t>
      </w:r>
      <w:r w:rsidR="00CB7597">
        <w:rPr>
          <w:lang w:eastAsia="ja-JP"/>
        </w:rPr>
        <w:t xml:space="preserve"> (R-Car </w:t>
      </w:r>
      <w:r w:rsidR="000F0BEF">
        <w:rPr>
          <w:lang w:eastAsia="ja-JP"/>
        </w:rPr>
        <w:t>H</w:t>
      </w:r>
      <w:r w:rsidR="001B3D00">
        <w:rPr>
          <w:lang w:eastAsia="ja-JP"/>
        </w:rPr>
        <w:t>3</w:t>
      </w:r>
      <w:r w:rsidR="00DF07A4">
        <w:rPr>
          <w:lang w:eastAsia="ja-JP"/>
        </w:rPr>
        <w:t>/M3</w:t>
      </w:r>
      <w:r w:rsidR="00707483">
        <w:rPr>
          <w:lang w:eastAsia="ja-JP"/>
        </w:rPr>
        <w:t>/M3N</w:t>
      </w:r>
      <w:r w:rsidR="00574537">
        <w:rPr>
          <w:lang w:eastAsia="ja-JP"/>
        </w:rPr>
        <w:t>/E3</w:t>
      </w:r>
      <w:r w:rsidR="003717F1">
        <w:rPr>
          <w:lang w:eastAsia="ja-JP"/>
        </w:rPr>
        <w:t>/</w:t>
      </w:r>
      <w:r w:rsidR="00E24B68">
        <w:rPr>
          <w:lang w:eastAsia="ja-JP"/>
        </w:rPr>
        <w:t>D3/</w:t>
      </w:r>
      <w:r w:rsidR="003717F1">
        <w:rPr>
          <w:lang w:eastAsia="ja-JP"/>
        </w:rPr>
        <w:t>V3U</w:t>
      </w:r>
      <w:r w:rsidR="00136170">
        <w:rPr>
          <w:lang w:eastAsia="ja-JP"/>
        </w:rPr>
        <w:t>/V3H</w:t>
      </w:r>
      <w:r w:rsidR="00CB7597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435"/>
        <w:gridCol w:w="2149"/>
        <w:gridCol w:w="2126"/>
        <w:gridCol w:w="4122"/>
      </w:tblGrid>
      <w:tr w:rsidR="002C2BBB" w:rsidRPr="0047280A" w14:paraId="73E537CF" w14:textId="77777777" w:rsidTr="000D2131">
        <w:trPr>
          <w:cantSplit/>
          <w:trHeight w:val="280"/>
          <w:tblHeader/>
        </w:trPr>
        <w:tc>
          <w:tcPr>
            <w:tcW w:w="730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A4879D5" w14:textId="77777777" w:rsidR="002C2BBB" w:rsidRPr="00E45329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E45329">
              <w:rPr>
                <w:rFonts w:ascii="Arial" w:hAnsi="Arial"/>
                <w:b/>
                <w:sz w:val="18"/>
                <w:lang w:eastAsia="ja-JP"/>
              </w:rPr>
              <w:t>Structure</w:t>
            </w:r>
            <w:r w:rsidRPr="00E45329">
              <w:rPr>
                <w:rFonts w:ascii="Arial" w:hAnsi="Arial"/>
                <w:b/>
                <w:sz w:val="18"/>
                <w:lang w:eastAsia="ja-JP"/>
              </w:rPr>
              <w:br/>
              <w:t>name</w:t>
            </w:r>
          </w:p>
        </w:tc>
        <w:tc>
          <w:tcPr>
            <w:tcW w:w="4270" w:type="pct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768BFD" w14:textId="77777777" w:rsidR="002C2BBB" w:rsidRPr="00E45329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E45329">
              <w:rPr>
                <w:rFonts w:ascii="Arial" w:hAnsi="Arial"/>
                <w:b/>
                <w:sz w:val="18"/>
                <w:lang w:eastAsia="ja-JP"/>
              </w:rPr>
              <w:t>Member</w:t>
            </w:r>
          </w:p>
        </w:tc>
      </w:tr>
      <w:tr w:rsidR="002C2BBB" w:rsidRPr="0047280A" w14:paraId="59CD986A" w14:textId="77777777" w:rsidTr="000D2131">
        <w:trPr>
          <w:cantSplit/>
          <w:trHeight w:val="230"/>
          <w:tblHeader/>
        </w:trPr>
        <w:tc>
          <w:tcPr>
            <w:tcW w:w="730" w:type="pct"/>
            <w:vMerge/>
            <w:tcBorders>
              <w:bottom w:val="single" w:sz="8" w:space="0" w:color="auto"/>
            </w:tcBorders>
            <w:shd w:val="clear" w:color="auto" w:fill="auto"/>
          </w:tcPr>
          <w:p w14:paraId="3B9AE44E" w14:textId="77777777" w:rsidR="002C2BBB" w:rsidRPr="00E45329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</w:p>
        </w:tc>
        <w:tc>
          <w:tcPr>
            <w:tcW w:w="109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0355196" w14:textId="77777777" w:rsidR="002C2BBB" w:rsidRPr="00E45329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E45329">
              <w:rPr>
                <w:rFonts w:ascii="Arial" w:hAnsi="Arial"/>
                <w:b/>
                <w:sz w:val="18"/>
                <w:lang w:eastAsia="ja-JP"/>
              </w:rPr>
              <w:t>Type</w:t>
            </w:r>
          </w:p>
        </w:tc>
        <w:tc>
          <w:tcPr>
            <w:tcW w:w="108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87CBBF" w14:textId="77777777" w:rsidR="002C2BBB" w:rsidRPr="00E45329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E45329">
              <w:rPr>
                <w:rFonts w:ascii="Arial" w:hAnsi="Arial"/>
                <w:b/>
                <w:sz w:val="18"/>
                <w:lang w:eastAsia="ja-JP"/>
              </w:rPr>
              <w:t>Member name</w:t>
            </w:r>
          </w:p>
        </w:tc>
        <w:tc>
          <w:tcPr>
            <w:tcW w:w="209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CA03992" w14:textId="77777777" w:rsidR="002C2BBB" w:rsidRPr="00E45329" w:rsidRDefault="002C2BBB" w:rsidP="002C2BB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E45329">
              <w:rPr>
                <w:rFonts w:ascii="Arial" w:hAnsi="Arial"/>
                <w:b/>
                <w:sz w:val="18"/>
                <w:lang w:eastAsia="ja-JP"/>
              </w:rPr>
              <w:t>Overview</w:t>
            </w:r>
          </w:p>
        </w:tc>
      </w:tr>
      <w:tr w:rsidR="002C2BBB" w:rsidRPr="0047280A" w14:paraId="0AC20890" w14:textId="77777777" w:rsidTr="000D2131">
        <w:trPr>
          <w:cantSplit/>
          <w:trHeight w:val="260"/>
          <w:tblHeader/>
        </w:trPr>
        <w:tc>
          <w:tcPr>
            <w:tcW w:w="730" w:type="pct"/>
            <w:vMerge w:val="restart"/>
            <w:shd w:val="clear" w:color="auto" w:fill="auto"/>
            <w:vAlign w:val="center"/>
          </w:tcPr>
          <w:p w14:paraId="3F5CF672" w14:textId="77777777" w:rsidR="002C2BBB" w:rsidRPr="00E45329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E45329">
              <w:rPr>
                <w:rFonts w:ascii="Arial" w:hAnsi="Arial"/>
                <w:sz w:val="18"/>
                <w:lang w:eastAsia="ja-JP"/>
              </w:rPr>
              <w:t>i2c_board_info</w:t>
            </w:r>
          </w:p>
        </w:tc>
        <w:tc>
          <w:tcPr>
            <w:tcW w:w="1093" w:type="pct"/>
            <w:shd w:val="clear" w:color="auto" w:fill="auto"/>
            <w:vAlign w:val="center"/>
          </w:tcPr>
          <w:p w14:paraId="6C674861" w14:textId="77777777" w:rsidR="002C2BBB" w:rsidRPr="00E45329" w:rsidRDefault="002C2BBB" w:rsidP="002C2BBB">
            <w:pPr>
              <w:pStyle w:val="tablebody"/>
            </w:pPr>
            <w:r w:rsidRPr="00E45329">
              <w:t>char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150B0B1" w14:textId="77777777" w:rsidR="002C2BBB" w:rsidRPr="00E45329" w:rsidRDefault="002C2BBB" w:rsidP="002C2BBB">
            <w:pPr>
              <w:pStyle w:val="tablebody"/>
            </w:pPr>
            <w:r w:rsidRPr="00E45329">
              <w:t>type[I2C_NAME_SIZE]</w:t>
            </w:r>
          </w:p>
        </w:tc>
        <w:tc>
          <w:tcPr>
            <w:tcW w:w="2096" w:type="pct"/>
            <w:shd w:val="clear" w:color="auto" w:fill="auto"/>
            <w:vAlign w:val="center"/>
          </w:tcPr>
          <w:p w14:paraId="1F974F18" w14:textId="77777777" w:rsidR="002C2BBB" w:rsidRPr="00E45329" w:rsidRDefault="002C2BBB" w:rsidP="002C2BBB">
            <w:pPr>
              <w:pStyle w:val="tablebody"/>
            </w:pPr>
            <w:r w:rsidRPr="00E45329">
              <w:t>The chip type to initialize i2c_client.name</w:t>
            </w:r>
          </w:p>
        </w:tc>
      </w:tr>
      <w:tr w:rsidR="002C2BBB" w:rsidRPr="0047280A" w14:paraId="4A489999" w14:textId="77777777" w:rsidTr="000D2131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50CF42AB" w14:textId="77777777" w:rsidR="002C2BBB" w:rsidRPr="00E45329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93" w:type="pct"/>
            <w:shd w:val="clear" w:color="auto" w:fill="auto"/>
            <w:vAlign w:val="center"/>
          </w:tcPr>
          <w:p w14:paraId="3A3D8977" w14:textId="77777777" w:rsidR="002C2BBB" w:rsidRPr="00E45329" w:rsidRDefault="002C2BBB" w:rsidP="002C2BBB">
            <w:pPr>
              <w:pStyle w:val="tablebody"/>
            </w:pPr>
            <w:r w:rsidRPr="00E45329">
              <w:t>unsigned short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65CF70EC" w14:textId="77777777" w:rsidR="002C2BBB" w:rsidRPr="00E45329" w:rsidRDefault="002C2BBB" w:rsidP="002C2BBB">
            <w:pPr>
              <w:pStyle w:val="tablebody"/>
            </w:pPr>
            <w:r w:rsidRPr="00E45329">
              <w:t>flags</w:t>
            </w:r>
          </w:p>
        </w:tc>
        <w:tc>
          <w:tcPr>
            <w:tcW w:w="2096" w:type="pct"/>
            <w:shd w:val="clear" w:color="auto" w:fill="auto"/>
            <w:vAlign w:val="center"/>
          </w:tcPr>
          <w:p w14:paraId="622BEDA4" w14:textId="77777777" w:rsidR="002C2BBB" w:rsidRPr="00E45329" w:rsidRDefault="002C2BBB" w:rsidP="002C2BBB">
            <w:pPr>
              <w:pStyle w:val="tablebody"/>
            </w:pPr>
            <w:r w:rsidRPr="00E45329">
              <w:t>The flag to initialize i2c_</w:t>
            </w:r>
            <w:proofErr w:type="gramStart"/>
            <w:r w:rsidRPr="00E45329">
              <w:t>client.flags</w:t>
            </w:r>
            <w:proofErr w:type="gramEnd"/>
          </w:p>
        </w:tc>
      </w:tr>
      <w:tr w:rsidR="002C2BBB" w:rsidRPr="0047280A" w14:paraId="5333E21C" w14:textId="77777777" w:rsidTr="000D2131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5E39676F" w14:textId="77777777" w:rsidR="002C2BBB" w:rsidRPr="00E45329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93" w:type="pct"/>
            <w:shd w:val="clear" w:color="auto" w:fill="auto"/>
            <w:vAlign w:val="center"/>
          </w:tcPr>
          <w:p w14:paraId="5B41F9E5" w14:textId="77777777" w:rsidR="002C2BBB" w:rsidRPr="00E45329" w:rsidRDefault="002C2BBB" w:rsidP="002C2BBB">
            <w:pPr>
              <w:pStyle w:val="tablebody"/>
            </w:pPr>
            <w:r w:rsidRPr="00E45329">
              <w:t>unsigned short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0D1CA79A" w14:textId="77777777" w:rsidR="002C2BBB" w:rsidRPr="00E45329" w:rsidRDefault="002C2BBB" w:rsidP="002C2BBB">
            <w:pPr>
              <w:pStyle w:val="tablebody"/>
            </w:pPr>
            <w:proofErr w:type="spellStart"/>
            <w:r w:rsidRPr="00E45329">
              <w:t>addr</w:t>
            </w:r>
            <w:proofErr w:type="spellEnd"/>
          </w:p>
        </w:tc>
        <w:tc>
          <w:tcPr>
            <w:tcW w:w="2096" w:type="pct"/>
            <w:shd w:val="clear" w:color="auto" w:fill="auto"/>
            <w:vAlign w:val="center"/>
          </w:tcPr>
          <w:p w14:paraId="1F567785" w14:textId="77777777" w:rsidR="002C2BBB" w:rsidRPr="00E45329" w:rsidRDefault="002C2BBB" w:rsidP="002C2BBB">
            <w:pPr>
              <w:pStyle w:val="tablebody"/>
            </w:pPr>
            <w:r w:rsidRPr="00E45329">
              <w:t>The device address</w:t>
            </w:r>
          </w:p>
        </w:tc>
      </w:tr>
      <w:tr w:rsidR="003717F1" w:rsidRPr="0047280A" w14:paraId="291112BA" w14:textId="77777777" w:rsidTr="000D2131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419E933E" w14:textId="77777777" w:rsidR="003717F1" w:rsidRPr="00E45329" w:rsidRDefault="003717F1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93" w:type="pct"/>
            <w:shd w:val="clear" w:color="auto" w:fill="auto"/>
            <w:vAlign w:val="center"/>
          </w:tcPr>
          <w:p w14:paraId="7B83939A" w14:textId="770F2919" w:rsidR="003717F1" w:rsidRPr="00E45329" w:rsidRDefault="003717F1" w:rsidP="002C2BBB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>onst char *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01C2723C" w14:textId="2BEBF2B5" w:rsidR="003717F1" w:rsidRPr="00E45329" w:rsidRDefault="003717F1" w:rsidP="002C2BBB">
            <w:pPr>
              <w:pStyle w:val="tablebody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ev_name</w:t>
            </w:r>
            <w:proofErr w:type="spellEnd"/>
          </w:p>
        </w:tc>
        <w:tc>
          <w:tcPr>
            <w:tcW w:w="2096" w:type="pct"/>
            <w:shd w:val="clear" w:color="auto" w:fill="auto"/>
            <w:vAlign w:val="center"/>
          </w:tcPr>
          <w:p w14:paraId="1BA521DE" w14:textId="4639A03C" w:rsidR="003717F1" w:rsidRPr="00E45329" w:rsidRDefault="003717F1" w:rsidP="002C2BBB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>
              <w:rPr>
                <w:lang w:eastAsia="ja-JP"/>
              </w:rPr>
              <w:t>he device name</w:t>
            </w:r>
          </w:p>
        </w:tc>
      </w:tr>
      <w:tr w:rsidR="002C2BBB" w:rsidRPr="0047280A" w14:paraId="2BDAFF4C" w14:textId="77777777" w:rsidTr="000D2131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0876403D" w14:textId="77777777" w:rsidR="002C2BBB" w:rsidRPr="00E45329" w:rsidRDefault="002C2BBB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93" w:type="pct"/>
            <w:shd w:val="clear" w:color="auto" w:fill="auto"/>
            <w:vAlign w:val="center"/>
          </w:tcPr>
          <w:p w14:paraId="3B8B2580" w14:textId="77777777" w:rsidR="002C2BBB" w:rsidRPr="00E45329" w:rsidRDefault="002C2BBB" w:rsidP="002C2BBB">
            <w:pPr>
              <w:pStyle w:val="tablebody"/>
            </w:pPr>
            <w:r w:rsidRPr="00E45329">
              <w:t>void *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642A61F6" w14:textId="77777777" w:rsidR="002C2BBB" w:rsidRPr="00E45329" w:rsidRDefault="002C2BBB" w:rsidP="002C2BBB">
            <w:pPr>
              <w:pStyle w:val="tablebody"/>
            </w:pPr>
            <w:proofErr w:type="spellStart"/>
            <w:r w:rsidRPr="00E45329">
              <w:t>platform_data</w:t>
            </w:r>
            <w:proofErr w:type="spellEnd"/>
          </w:p>
        </w:tc>
        <w:tc>
          <w:tcPr>
            <w:tcW w:w="2096" w:type="pct"/>
            <w:shd w:val="clear" w:color="auto" w:fill="auto"/>
            <w:vAlign w:val="center"/>
          </w:tcPr>
          <w:p w14:paraId="48FCF8A0" w14:textId="77777777" w:rsidR="002C2BBB" w:rsidRPr="00E45329" w:rsidRDefault="002C2BBB" w:rsidP="002C2BBB">
            <w:pPr>
              <w:pStyle w:val="tablebody"/>
            </w:pPr>
            <w:r w:rsidRPr="00E45329">
              <w:t>The Platform Data of the device</w:t>
            </w:r>
          </w:p>
        </w:tc>
      </w:tr>
      <w:tr w:rsidR="003717F1" w:rsidRPr="0047280A" w14:paraId="4C433A89" w14:textId="77777777" w:rsidTr="000D2131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0B80D30A" w14:textId="77777777" w:rsidR="003717F1" w:rsidRPr="00E45329" w:rsidRDefault="003717F1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93" w:type="pct"/>
            <w:shd w:val="clear" w:color="auto" w:fill="auto"/>
            <w:vAlign w:val="center"/>
          </w:tcPr>
          <w:p w14:paraId="682CE499" w14:textId="7B6070D2" w:rsidR="003717F1" w:rsidRPr="00E45329" w:rsidRDefault="003717F1" w:rsidP="002C2BBB">
            <w:pPr>
              <w:pStyle w:val="tablebody"/>
            </w:pPr>
            <w:r w:rsidRPr="00E45329">
              <w:t xml:space="preserve">struct </w:t>
            </w:r>
            <w:proofErr w:type="spellStart"/>
            <w:r w:rsidRPr="00E45329">
              <w:t>device_node</w:t>
            </w:r>
            <w:proofErr w:type="spellEnd"/>
            <w:r w:rsidRPr="00E45329">
              <w:t xml:space="preserve"> *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1D4AA3BE" w14:textId="3DD5299E" w:rsidR="003717F1" w:rsidRPr="00E45329" w:rsidRDefault="003717F1" w:rsidP="002C2BBB">
            <w:pPr>
              <w:pStyle w:val="tablebody"/>
            </w:pPr>
            <w:proofErr w:type="spellStart"/>
            <w:r w:rsidRPr="00E45329">
              <w:t>of_node</w:t>
            </w:r>
            <w:proofErr w:type="spellEnd"/>
          </w:p>
        </w:tc>
        <w:tc>
          <w:tcPr>
            <w:tcW w:w="2096" w:type="pct"/>
            <w:shd w:val="clear" w:color="auto" w:fill="auto"/>
            <w:vAlign w:val="center"/>
          </w:tcPr>
          <w:p w14:paraId="5378618D" w14:textId="35AA59A8" w:rsidR="003717F1" w:rsidRPr="00E45329" w:rsidRDefault="003717F1" w:rsidP="002C2BBB">
            <w:pPr>
              <w:pStyle w:val="tablebody"/>
            </w:pPr>
            <w:r w:rsidRPr="00E45329">
              <w:t>The information of the device node</w:t>
            </w:r>
          </w:p>
        </w:tc>
      </w:tr>
      <w:tr w:rsidR="003717F1" w:rsidRPr="0047280A" w14:paraId="54D13BBB" w14:textId="77777777" w:rsidTr="000D2131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4A296B37" w14:textId="77777777" w:rsidR="003717F1" w:rsidRPr="00E45329" w:rsidRDefault="003717F1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93" w:type="pct"/>
            <w:shd w:val="clear" w:color="auto" w:fill="auto"/>
            <w:vAlign w:val="center"/>
          </w:tcPr>
          <w:p w14:paraId="320307D4" w14:textId="633E51E7" w:rsidR="003717F1" w:rsidRPr="00E45329" w:rsidRDefault="003717F1" w:rsidP="002C2BBB">
            <w:pPr>
              <w:pStyle w:val="tablebody"/>
            </w:pPr>
            <w:r w:rsidRPr="00E45329">
              <w:t xml:space="preserve">struct </w:t>
            </w:r>
            <w:proofErr w:type="spellStart"/>
            <w:r w:rsidRPr="00E45329">
              <w:t>fwnode_handle</w:t>
            </w:r>
            <w:proofErr w:type="spellEnd"/>
            <w:r w:rsidRPr="00E45329">
              <w:t xml:space="preserve"> *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39502A9B" w14:textId="68D8FCE2" w:rsidR="003717F1" w:rsidRPr="00E45329" w:rsidRDefault="003717F1" w:rsidP="002C2BBB">
            <w:pPr>
              <w:pStyle w:val="tablebody"/>
            </w:pPr>
            <w:proofErr w:type="spellStart"/>
            <w:r w:rsidRPr="00E45329">
              <w:t>fwnode</w:t>
            </w:r>
            <w:proofErr w:type="spellEnd"/>
          </w:p>
        </w:tc>
        <w:tc>
          <w:tcPr>
            <w:tcW w:w="2096" w:type="pct"/>
            <w:shd w:val="clear" w:color="auto" w:fill="auto"/>
            <w:vAlign w:val="center"/>
          </w:tcPr>
          <w:p w14:paraId="537F46F0" w14:textId="676A4E81" w:rsidR="003717F1" w:rsidRPr="00E45329" w:rsidRDefault="003717F1" w:rsidP="002C2BBB">
            <w:pPr>
              <w:pStyle w:val="tablebody"/>
            </w:pPr>
            <w:r w:rsidRPr="00951938">
              <w:rPr>
                <w:lang w:eastAsia="ja-JP"/>
              </w:rPr>
              <w:t>Device node supplied by the platform firmware</w:t>
            </w:r>
          </w:p>
        </w:tc>
      </w:tr>
      <w:tr w:rsidR="003717F1" w:rsidRPr="0047280A" w14:paraId="27D15C7F" w14:textId="77777777" w:rsidTr="000D2131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79ED46E7" w14:textId="77777777" w:rsidR="003717F1" w:rsidRPr="00E45329" w:rsidRDefault="003717F1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93" w:type="pct"/>
            <w:shd w:val="clear" w:color="auto" w:fill="auto"/>
            <w:vAlign w:val="center"/>
          </w:tcPr>
          <w:p w14:paraId="1EC6012F" w14:textId="745293FC" w:rsidR="003717F1" w:rsidRPr="00E45329" w:rsidRDefault="003717F1" w:rsidP="002C2BBB">
            <w:pPr>
              <w:pStyle w:val="tablebody"/>
            </w:pPr>
            <w:r w:rsidRPr="00E45329">
              <w:t xml:space="preserve">const struct </w:t>
            </w:r>
            <w:proofErr w:type="spellStart"/>
            <w:r w:rsidRPr="00E45329">
              <w:t>property_entry</w:t>
            </w:r>
            <w:proofErr w:type="spellEnd"/>
            <w:r w:rsidRPr="00E45329">
              <w:t xml:space="preserve"> *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2D2825E4" w14:textId="1F0424AF" w:rsidR="003717F1" w:rsidRPr="00E45329" w:rsidRDefault="003717F1" w:rsidP="002C2BBB">
            <w:pPr>
              <w:pStyle w:val="tablebody"/>
            </w:pPr>
            <w:r w:rsidRPr="00E45329">
              <w:t>properties</w:t>
            </w:r>
          </w:p>
        </w:tc>
        <w:tc>
          <w:tcPr>
            <w:tcW w:w="2096" w:type="pct"/>
            <w:shd w:val="clear" w:color="auto" w:fill="auto"/>
            <w:vAlign w:val="center"/>
          </w:tcPr>
          <w:p w14:paraId="7842700B" w14:textId="7D00040B" w:rsidR="003717F1" w:rsidRPr="00E45329" w:rsidRDefault="003717F1" w:rsidP="002C2BBB">
            <w:pPr>
              <w:pStyle w:val="tablebody"/>
              <w:rPr>
                <w:lang w:eastAsia="ja-JP"/>
              </w:rPr>
            </w:pPr>
            <w:r w:rsidRPr="00951938">
              <w:t>Additional device properties for the device</w:t>
            </w:r>
          </w:p>
        </w:tc>
      </w:tr>
      <w:tr w:rsidR="003717F1" w:rsidRPr="0047280A" w14:paraId="474F01BB" w14:textId="77777777" w:rsidTr="000D2131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25D6296A" w14:textId="77777777" w:rsidR="003717F1" w:rsidRPr="00E45329" w:rsidRDefault="003717F1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93" w:type="pct"/>
            <w:shd w:val="clear" w:color="auto" w:fill="auto"/>
            <w:vAlign w:val="center"/>
          </w:tcPr>
          <w:p w14:paraId="23FF809B" w14:textId="04A81C3A" w:rsidR="003717F1" w:rsidRPr="00E45329" w:rsidRDefault="003717F1" w:rsidP="002C2BBB">
            <w:pPr>
              <w:pStyle w:val="tablebody"/>
            </w:pPr>
            <w:r w:rsidRPr="00E45329">
              <w:t>const struct resource *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1BF57D86" w14:textId="404F84DC" w:rsidR="003717F1" w:rsidRPr="00E45329" w:rsidRDefault="003717F1" w:rsidP="002C2BBB">
            <w:pPr>
              <w:pStyle w:val="tablebody"/>
            </w:pPr>
            <w:r w:rsidRPr="00E45329">
              <w:t>resources</w:t>
            </w:r>
          </w:p>
        </w:tc>
        <w:tc>
          <w:tcPr>
            <w:tcW w:w="2096" w:type="pct"/>
            <w:shd w:val="clear" w:color="auto" w:fill="auto"/>
            <w:vAlign w:val="center"/>
          </w:tcPr>
          <w:p w14:paraId="33DD2E89" w14:textId="738FDFD9" w:rsidR="003717F1" w:rsidRPr="00E45329" w:rsidRDefault="003717F1" w:rsidP="002C2BBB">
            <w:pPr>
              <w:pStyle w:val="tablebody"/>
            </w:pPr>
            <w:r w:rsidRPr="00951938">
              <w:t>Resources associated with the device</w:t>
            </w:r>
          </w:p>
        </w:tc>
      </w:tr>
      <w:tr w:rsidR="003717F1" w:rsidRPr="0047280A" w14:paraId="0A4F0FC0" w14:textId="77777777" w:rsidTr="000D2131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3D02331B" w14:textId="77777777" w:rsidR="003717F1" w:rsidRPr="00E45329" w:rsidRDefault="003717F1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93" w:type="pct"/>
            <w:shd w:val="clear" w:color="auto" w:fill="auto"/>
            <w:vAlign w:val="center"/>
          </w:tcPr>
          <w:p w14:paraId="186F7A4A" w14:textId="718B8EB3" w:rsidR="003717F1" w:rsidRPr="00E45329" w:rsidRDefault="003717F1" w:rsidP="002C2BBB">
            <w:pPr>
              <w:pStyle w:val="tablebody"/>
            </w:pPr>
            <w:r w:rsidRPr="00E45329">
              <w:t>unsigned int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07B31671" w14:textId="11EE676F" w:rsidR="003717F1" w:rsidRPr="00E45329" w:rsidRDefault="003717F1" w:rsidP="002C2BBB">
            <w:pPr>
              <w:pStyle w:val="tablebody"/>
            </w:pPr>
            <w:proofErr w:type="spellStart"/>
            <w:r w:rsidRPr="00E45329">
              <w:t>num_resources</w:t>
            </w:r>
            <w:proofErr w:type="spellEnd"/>
          </w:p>
        </w:tc>
        <w:tc>
          <w:tcPr>
            <w:tcW w:w="2096" w:type="pct"/>
            <w:shd w:val="clear" w:color="auto" w:fill="auto"/>
            <w:vAlign w:val="center"/>
          </w:tcPr>
          <w:p w14:paraId="7C70B14F" w14:textId="0202D14A" w:rsidR="003717F1" w:rsidRPr="00E45329" w:rsidRDefault="003717F1" w:rsidP="002C2BBB">
            <w:pPr>
              <w:pStyle w:val="tablebody"/>
            </w:pPr>
            <w:r w:rsidRPr="00951938">
              <w:t>Number of resources in the @resources array</w:t>
            </w:r>
          </w:p>
        </w:tc>
      </w:tr>
      <w:tr w:rsidR="003717F1" w:rsidRPr="0047280A" w14:paraId="0ECD36C5" w14:textId="77777777" w:rsidTr="000D2131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161BE988" w14:textId="77777777" w:rsidR="003717F1" w:rsidRPr="00E45329" w:rsidRDefault="003717F1" w:rsidP="002C2BB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93" w:type="pct"/>
            <w:shd w:val="clear" w:color="auto" w:fill="auto"/>
            <w:vAlign w:val="center"/>
          </w:tcPr>
          <w:p w14:paraId="47DAC366" w14:textId="4123ADB1" w:rsidR="003717F1" w:rsidRPr="00E45329" w:rsidRDefault="003717F1" w:rsidP="002C2BBB">
            <w:pPr>
              <w:pStyle w:val="tablebody"/>
            </w:pPr>
            <w:r w:rsidRPr="00E45329">
              <w:t>int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2E86F45A" w14:textId="10CB46C8" w:rsidR="003717F1" w:rsidRPr="00E45329" w:rsidRDefault="003717F1" w:rsidP="002C2BBB">
            <w:pPr>
              <w:pStyle w:val="tablebody"/>
            </w:pPr>
            <w:proofErr w:type="spellStart"/>
            <w:r w:rsidRPr="00E45329">
              <w:t>irq</w:t>
            </w:r>
            <w:proofErr w:type="spellEnd"/>
          </w:p>
        </w:tc>
        <w:tc>
          <w:tcPr>
            <w:tcW w:w="2096" w:type="pct"/>
            <w:shd w:val="clear" w:color="auto" w:fill="auto"/>
            <w:vAlign w:val="center"/>
          </w:tcPr>
          <w:p w14:paraId="0A58E170" w14:textId="4DF1BE89" w:rsidR="003717F1" w:rsidRPr="00E45329" w:rsidRDefault="003717F1" w:rsidP="002C2BBB">
            <w:pPr>
              <w:pStyle w:val="tablebody"/>
            </w:pPr>
            <w:r w:rsidRPr="00E45329">
              <w:t>The interrupt number used by the device</w:t>
            </w:r>
          </w:p>
        </w:tc>
      </w:tr>
    </w:tbl>
    <w:p w14:paraId="27D6089C" w14:textId="77777777" w:rsidR="003567D0" w:rsidRDefault="003567D0" w:rsidP="003567D0">
      <w:pPr>
        <w:rPr>
          <w:lang w:eastAsia="ja-JP"/>
        </w:rPr>
      </w:pPr>
    </w:p>
    <w:p w14:paraId="59150DAE" w14:textId="77777777" w:rsidR="003567D0" w:rsidRDefault="00CB7597" w:rsidP="003567D0">
      <w:pPr>
        <w:pStyle w:val="Heading3"/>
        <w:rPr>
          <w:lang w:eastAsia="ja-JP"/>
        </w:rPr>
      </w:pPr>
      <w:r>
        <w:rPr>
          <w:lang w:eastAsia="ja-JP"/>
        </w:rPr>
        <w:lastRenderedPageBreak/>
        <w:t xml:space="preserve">struct </w:t>
      </w:r>
      <w:r w:rsidRPr="003567D0">
        <w:rPr>
          <w:lang w:eastAsia="ja-JP"/>
        </w:rPr>
        <w:t>i2c_</w:t>
      </w:r>
      <w:proofErr w:type="gramStart"/>
      <w:r w:rsidRPr="003567D0">
        <w:rPr>
          <w:lang w:eastAsia="ja-JP"/>
        </w:rPr>
        <w:t>driver</w:t>
      </w:r>
      <w:proofErr w:type="gramEnd"/>
    </w:p>
    <w:p w14:paraId="17BAB138" w14:textId="372AD9F5" w:rsidR="003567D0" w:rsidRDefault="00FB502F" w:rsidP="007C3CD6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4.3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4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>
        <w:rPr>
          <w:lang w:eastAsia="ja-JP"/>
        </w:rPr>
        <w:t xml:space="preserve">struct </w:t>
      </w:r>
      <w:r w:rsidR="00CB7597" w:rsidRPr="003567D0">
        <w:rPr>
          <w:lang w:eastAsia="ja-JP"/>
        </w:rPr>
        <w:t>i2c_driver</w:t>
      </w:r>
      <w:r w:rsidR="00CB7597">
        <w:rPr>
          <w:lang w:eastAsia="ja-JP"/>
        </w:rPr>
        <w:t xml:space="preserve"> (R-Car </w:t>
      </w:r>
      <w:r w:rsidR="001B3D00">
        <w:rPr>
          <w:lang w:eastAsia="ja-JP"/>
        </w:rPr>
        <w:t>H3</w:t>
      </w:r>
      <w:r w:rsidR="00DF07A4">
        <w:rPr>
          <w:lang w:eastAsia="ja-JP"/>
        </w:rPr>
        <w:t>/M3</w:t>
      </w:r>
      <w:r w:rsidR="00707483">
        <w:rPr>
          <w:lang w:eastAsia="ja-JP"/>
        </w:rPr>
        <w:t>/M3N</w:t>
      </w:r>
      <w:r w:rsidR="00574537">
        <w:rPr>
          <w:lang w:eastAsia="ja-JP"/>
        </w:rPr>
        <w:t>/E3</w:t>
      </w:r>
      <w:r w:rsidR="003717F1">
        <w:rPr>
          <w:lang w:eastAsia="ja-JP"/>
        </w:rPr>
        <w:t>/</w:t>
      </w:r>
      <w:r w:rsidR="00E24B68">
        <w:rPr>
          <w:lang w:eastAsia="ja-JP"/>
        </w:rPr>
        <w:t>D3/</w:t>
      </w:r>
      <w:r w:rsidR="003717F1">
        <w:rPr>
          <w:lang w:eastAsia="ja-JP"/>
        </w:rPr>
        <w:t>V3U</w:t>
      </w:r>
      <w:r w:rsidR="00136170">
        <w:rPr>
          <w:lang w:eastAsia="ja-JP"/>
        </w:rPr>
        <w:t>/V3H</w:t>
      </w:r>
      <w:r w:rsidR="00CB7597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176"/>
        <w:gridCol w:w="3683"/>
        <w:gridCol w:w="1703"/>
        <w:gridCol w:w="3270"/>
      </w:tblGrid>
      <w:tr w:rsidR="004E0FAF" w:rsidRPr="0047280A" w14:paraId="02AE5038" w14:textId="77777777" w:rsidTr="0089656F">
        <w:trPr>
          <w:cantSplit/>
          <w:trHeight w:val="280"/>
          <w:tblHeader/>
        </w:trPr>
        <w:tc>
          <w:tcPr>
            <w:tcW w:w="598" w:type="pct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2D5F1F" w14:textId="77777777" w:rsidR="004E0FAF" w:rsidRPr="00FD717F" w:rsidRDefault="004E0FAF" w:rsidP="00551F1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FD717F">
              <w:rPr>
                <w:rFonts w:ascii="Arial" w:hAnsi="Arial"/>
                <w:b/>
                <w:sz w:val="18"/>
                <w:lang w:eastAsia="ja-JP"/>
              </w:rPr>
              <w:t>Structure</w:t>
            </w:r>
            <w:r w:rsidRPr="00FD717F">
              <w:rPr>
                <w:rFonts w:ascii="Arial" w:hAnsi="Arial"/>
                <w:b/>
                <w:sz w:val="18"/>
                <w:lang w:eastAsia="ja-JP"/>
              </w:rPr>
              <w:br/>
              <w:t>name</w:t>
            </w:r>
          </w:p>
        </w:tc>
        <w:tc>
          <w:tcPr>
            <w:tcW w:w="4402" w:type="pct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A727CB" w14:textId="77777777" w:rsidR="004E0FAF" w:rsidRPr="00FD717F" w:rsidRDefault="004E0FAF" w:rsidP="00551F1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FD717F">
              <w:rPr>
                <w:rFonts w:ascii="Arial" w:hAnsi="Arial"/>
                <w:b/>
                <w:sz w:val="18"/>
                <w:lang w:eastAsia="ja-JP"/>
              </w:rPr>
              <w:t>Member</w:t>
            </w:r>
          </w:p>
        </w:tc>
      </w:tr>
      <w:tr w:rsidR="004E0FAF" w:rsidRPr="0047280A" w14:paraId="215C6CE0" w14:textId="77777777" w:rsidTr="0089656F">
        <w:trPr>
          <w:cantSplit/>
          <w:trHeight w:val="230"/>
          <w:tblHeader/>
        </w:trPr>
        <w:tc>
          <w:tcPr>
            <w:tcW w:w="598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74483408" w14:textId="77777777" w:rsidR="004E0FAF" w:rsidRPr="00FD717F" w:rsidRDefault="004E0FAF" w:rsidP="00551F1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</w:p>
        </w:tc>
        <w:tc>
          <w:tcPr>
            <w:tcW w:w="187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100FFE3" w14:textId="77777777" w:rsidR="004E0FAF" w:rsidRPr="00FD717F" w:rsidRDefault="004E0FAF" w:rsidP="00551F1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FD717F">
              <w:rPr>
                <w:rFonts w:ascii="Arial" w:hAnsi="Arial"/>
                <w:b/>
                <w:sz w:val="18"/>
                <w:lang w:eastAsia="ja-JP"/>
              </w:rPr>
              <w:t>Type</w:t>
            </w:r>
          </w:p>
        </w:tc>
        <w:tc>
          <w:tcPr>
            <w:tcW w:w="86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E655DEF" w14:textId="77777777" w:rsidR="004E0FAF" w:rsidRPr="00FD717F" w:rsidRDefault="004E0FAF" w:rsidP="00551F1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FD717F">
              <w:rPr>
                <w:rFonts w:ascii="Arial" w:hAnsi="Arial"/>
                <w:b/>
                <w:sz w:val="18"/>
                <w:lang w:eastAsia="ja-JP"/>
              </w:rPr>
              <w:t>Member name</w:t>
            </w:r>
          </w:p>
        </w:tc>
        <w:tc>
          <w:tcPr>
            <w:tcW w:w="166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1D19C0D" w14:textId="77777777" w:rsidR="004E0FAF" w:rsidRPr="00FD717F" w:rsidRDefault="004E0FAF" w:rsidP="00551F1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FD717F">
              <w:rPr>
                <w:rFonts w:ascii="Arial" w:hAnsi="Arial"/>
                <w:b/>
                <w:sz w:val="18"/>
                <w:lang w:eastAsia="ja-JP"/>
              </w:rPr>
              <w:t>Overview</w:t>
            </w:r>
          </w:p>
        </w:tc>
      </w:tr>
      <w:tr w:rsidR="00285DF4" w:rsidRPr="0047280A" w14:paraId="7A56F6CD" w14:textId="77777777" w:rsidTr="002D3FB5">
        <w:trPr>
          <w:cantSplit/>
          <w:trHeight w:val="260"/>
          <w:tblHeader/>
        </w:trPr>
        <w:tc>
          <w:tcPr>
            <w:tcW w:w="598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99228" w14:textId="0C27E2A7" w:rsidR="00285DF4" w:rsidRPr="00FD717F" w:rsidRDefault="00285DF4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FD717F">
              <w:rPr>
                <w:rFonts w:ascii="Arial" w:hAnsi="Arial"/>
                <w:sz w:val="18"/>
                <w:lang w:eastAsia="ja-JP"/>
              </w:rPr>
              <w:t>i2c_driver</w:t>
            </w:r>
          </w:p>
        </w:tc>
        <w:tc>
          <w:tcPr>
            <w:tcW w:w="1873" w:type="pct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F8FEFE" w14:textId="77777777" w:rsidR="00285DF4" w:rsidRPr="00FD717F" w:rsidRDefault="00285DF4" w:rsidP="00551F16">
            <w:pPr>
              <w:pStyle w:val="tablebody"/>
            </w:pPr>
            <w:r w:rsidRPr="00FD717F">
              <w:t>unsigned int</w:t>
            </w:r>
          </w:p>
        </w:tc>
        <w:tc>
          <w:tcPr>
            <w:tcW w:w="866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75B36DB" w14:textId="77777777" w:rsidR="00285DF4" w:rsidRPr="00FD717F" w:rsidRDefault="00285DF4" w:rsidP="00551F16">
            <w:pPr>
              <w:pStyle w:val="tablebody"/>
            </w:pPr>
            <w:r w:rsidRPr="00FD717F">
              <w:t>class</w:t>
            </w:r>
          </w:p>
        </w:tc>
        <w:tc>
          <w:tcPr>
            <w:tcW w:w="166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1544E91" w14:textId="77777777" w:rsidR="00285DF4" w:rsidRPr="00FD717F" w:rsidRDefault="00285DF4" w:rsidP="00551F16">
            <w:pPr>
              <w:pStyle w:val="tablebody"/>
              <w:jc w:val="both"/>
            </w:pPr>
            <w:r w:rsidRPr="00FD717F">
              <w:t>The kind of the I2C device created the instance</w:t>
            </w:r>
          </w:p>
        </w:tc>
      </w:tr>
      <w:tr w:rsidR="00285DF4" w:rsidRPr="0047280A" w14:paraId="3DF34481" w14:textId="77777777" w:rsidTr="002D3FB5">
        <w:trPr>
          <w:cantSplit/>
          <w:trHeight w:val="260"/>
          <w:tblHeader/>
        </w:trPr>
        <w:tc>
          <w:tcPr>
            <w:tcW w:w="598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84769" w14:textId="29B7D30A" w:rsidR="00285DF4" w:rsidRPr="00FD717F" w:rsidRDefault="00285DF4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8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E84ACE" w14:textId="77777777" w:rsidR="00285DF4" w:rsidRPr="00FD717F" w:rsidRDefault="00285DF4" w:rsidP="00551F16">
            <w:pPr>
              <w:pStyle w:val="tablebody"/>
            </w:pPr>
            <w:r w:rsidRPr="00FD717F">
              <w:t>int (*</w:t>
            </w:r>
            <w:proofErr w:type="gramStart"/>
            <w:r w:rsidRPr="00FD717F">
              <w:t>probe)(</w:t>
            </w:r>
            <w:proofErr w:type="gramEnd"/>
            <w:r w:rsidRPr="00FD717F">
              <w:t>struct i2c_client *,</w:t>
            </w:r>
            <w:r w:rsidRPr="00FD717F">
              <w:rPr>
                <w:lang w:eastAsia="ja-JP"/>
              </w:rPr>
              <w:br/>
              <w:t xml:space="preserve">            </w:t>
            </w:r>
            <w:r w:rsidRPr="00FD717F">
              <w:t xml:space="preserve"> const struct i2c_device_id *)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128A9B81" w14:textId="77777777" w:rsidR="00285DF4" w:rsidRPr="00FD717F" w:rsidRDefault="00285DF4" w:rsidP="00551F16">
            <w:pPr>
              <w:pStyle w:val="tablebody"/>
            </w:pPr>
            <w:r w:rsidRPr="00FD717F">
              <w:t>probe</w:t>
            </w:r>
          </w:p>
        </w:tc>
        <w:tc>
          <w:tcPr>
            <w:tcW w:w="1663" w:type="pct"/>
            <w:shd w:val="clear" w:color="auto" w:fill="auto"/>
            <w:vAlign w:val="center"/>
          </w:tcPr>
          <w:p w14:paraId="6A7C4F18" w14:textId="77777777" w:rsidR="00285DF4" w:rsidRPr="00FD717F" w:rsidRDefault="00285DF4" w:rsidP="00551F16">
            <w:pPr>
              <w:pStyle w:val="tablebody"/>
              <w:jc w:val="both"/>
            </w:pPr>
            <w:r w:rsidRPr="00FD717F">
              <w:t>Callback for device binding</w:t>
            </w:r>
          </w:p>
        </w:tc>
      </w:tr>
      <w:tr w:rsidR="00285DF4" w:rsidRPr="0047280A" w14:paraId="6A36AEC0" w14:textId="77777777" w:rsidTr="002D3FB5">
        <w:trPr>
          <w:cantSplit/>
          <w:trHeight w:val="260"/>
          <w:tblHeader/>
        </w:trPr>
        <w:tc>
          <w:tcPr>
            <w:tcW w:w="598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7DB36" w14:textId="05A3BBEF" w:rsidR="00285DF4" w:rsidRPr="00FD717F" w:rsidRDefault="00285DF4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8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C171FF" w14:textId="77777777" w:rsidR="00285DF4" w:rsidRPr="00FD717F" w:rsidRDefault="00285DF4" w:rsidP="00551F16">
            <w:pPr>
              <w:pStyle w:val="tablebody"/>
            </w:pPr>
            <w:r w:rsidRPr="00FD717F">
              <w:t>int (*</w:t>
            </w:r>
            <w:proofErr w:type="gramStart"/>
            <w:r w:rsidRPr="00FD717F">
              <w:t>remove)(</w:t>
            </w:r>
            <w:proofErr w:type="gramEnd"/>
            <w:r w:rsidRPr="00FD717F">
              <w:t>struct i2c_client *)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7C3F1322" w14:textId="77777777" w:rsidR="00285DF4" w:rsidRPr="00FD717F" w:rsidRDefault="00285DF4" w:rsidP="00551F16">
            <w:pPr>
              <w:pStyle w:val="tablebody"/>
            </w:pPr>
            <w:r w:rsidRPr="00FD717F">
              <w:t>remove</w:t>
            </w:r>
          </w:p>
        </w:tc>
        <w:tc>
          <w:tcPr>
            <w:tcW w:w="1663" w:type="pct"/>
            <w:shd w:val="clear" w:color="auto" w:fill="auto"/>
            <w:vAlign w:val="center"/>
          </w:tcPr>
          <w:p w14:paraId="1ACDF4D7" w14:textId="77777777" w:rsidR="00285DF4" w:rsidRPr="00FD717F" w:rsidRDefault="00285DF4" w:rsidP="00551F16">
            <w:pPr>
              <w:pStyle w:val="tablebody"/>
              <w:jc w:val="both"/>
            </w:pPr>
            <w:r w:rsidRPr="00FD717F">
              <w:t>Callback for device unbinding</w:t>
            </w:r>
          </w:p>
        </w:tc>
      </w:tr>
      <w:tr w:rsidR="00285DF4" w:rsidRPr="0047280A" w14:paraId="55C30706" w14:textId="77777777" w:rsidTr="002D3FB5">
        <w:trPr>
          <w:cantSplit/>
          <w:trHeight w:val="260"/>
          <w:tblHeader/>
        </w:trPr>
        <w:tc>
          <w:tcPr>
            <w:tcW w:w="598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AE300" w14:textId="012F51EB" w:rsidR="00285DF4" w:rsidRPr="00FD717F" w:rsidRDefault="00285DF4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8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435C61" w14:textId="77777777" w:rsidR="00285DF4" w:rsidRPr="00FD717F" w:rsidRDefault="00285DF4" w:rsidP="00551F16">
            <w:pPr>
              <w:pStyle w:val="tablebody"/>
            </w:pPr>
            <w:r w:rsidRPr="00FD717F">
              <w:t>int (*</w:t>
            </w:r>
            <w:proofErr w:type="spellStart"/>
            <w:r w:rsidRPr="00FD717F">
              <w:t>probe_</w:t>
            </w:r>
            <w:proofErr w:type="gramStart"/>
            <w:r w:rsidRPr="00FD717F">
              <w:t>new</w:t>
            </w:r>
            <w:proofErr w:type="spellEnd"/>
            <w:r w:rsidRPr="00FD717F">
              <w:t>)(</w:t>
            </w:r>
            <w:proofErr w:type="gramEnd"/>
            <w:r w:rsidRPr="00FD717F">
              <w:t>struct i2c_client *)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393BC5DD" w14:textId="77777777" w:rsidR="00285DF4" w:rsidRPr="00FD717F" w:rsidRDefault="00285DF4" w:rsidP="00551F16">
            <w:pPr>
              <w:pStyle w:val="tablebody"/>
            </w:pPr>
            <w:proofErr w:type="spellStart"/>
            <w:r w:rsidRPr="00FD717F">
              <w:t>probe_new</w:t>
            </w:r>
            <w:proofErr w:type="spellEnd"/>
          </w:p>
        </w:tc>
        <w:tc>
          <w:tcPr>
            <w:tcW w:w="1663" w:type="pct"/>
            <w:shd w:val="clear" w:color="auto" w:fill="auto"/>
            <w:vAlign w:val="center"/>
          </w:tcPr>
          <w:p w14:paraId="452273D8" w14:textId="77777777" w:rsidR="00285DF4" w:rsidRPr="00FD717F" w:rsidRDefault="00285DF4" w:rsidP="00551F16">
            <w:pPr>
              <w:pStyle w:val="tablebody"/>
              <w:jc w:val="both"/>
            </w:pPr>
            <w:r w:rsidRPr="00FD717F">
              <w:t>Callback for device probing</w:t>
            </w:r>
          </w:p>
        </w:tc>
      </w:tr>
      <w:tr w:rsidR="00285DF4" w:rsidRPr="0047280A" w14:paraId="2E374082" w14:textId="77777777" w:rsidTr="002D3FB5">
        <w:trPr>
          <w:cantSplit/>
          <w:trHeight w:val="260"/>
          <w:tblHeader/>
        </w:trPr>
        <w:tc>
          <w:tcPr>
            <w:tcW w:w="598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5E0D" w14:textId="22CEE53A" w:rsidR="00285DF4" w:rsidRPr="00FD717F" w:rsidRDefault="00285DF4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8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B1EFA5" w14:textId="77777777" w:rsidR="00285DF4" w:rsidRPr="00FD717F" w:rsidRDefault="00285DF4" w:rsidP="00551F16">
            <w:pPr>
              <w:pStyle w:val="tablebody"/>
            </w:pPr>
            <w:r w:rsidRPr="00FD717F">
              <w:t>void (*</w:t>
            </w:r>
            <w:proofErr w:type="gramStart"/>
            <w:r w:rsidRPr="00FD717F">
              <w:t>shutdown)(</w:t>
            </w:r>
            <w:proofErr w:type="gramEnd"/>
            <w:r w:rsidRPr="00FD717F">
              <w:t>struct i2c_client *)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50433507" w14:textId="77777777" w:rsidR="00285DF4" w:rsidRPr="00FD717F" w:rsidRDefault="00285DF4" w:rsidP="00551F16">
            <w:pPr>
              <w:pStyle w:val="tablebody"/>
            </w:pPr>
            <w:r w:rsidRPr="00FD717F">
              <w:t>shutdown</w:t>
            </w:r>
          </w:p>
        </w:tc>
        <w:tc>
          <w:tcPr>
            <w:tcW w:w="1663" w:type="pct"/>
            <w:shd w:val="clear" w:color="auto" w:fill="auto"/>
            <w:vAlign w:val="center"/>
          </w:tcPr>
          <w:p w14:paraId="3D562E33" w14:textId="77777777" w:rsidR="00285DF4" w:rsidRPr="00FD717F" w:rsidRDefault="00285DF4" w:rsidP="00551F16">
            <w:pPr>
              <w:pStyle w:val="tablebody"/>
              <w:jc w:val="both"/>
            </w:pPr>
            <w:r w:rsidRPr="00FD717F">
              <w:t>Callback for device shutdown</w:t>
            </w:r>
          </w:p>
        </w:tc>
      </w:tr>
      <w:tr w:rsidR="00285DF4" w:rsidRPr="0047280A" w14:paraId="7786CEDE" w14:textId="77777777" w:rsidTr="002D3FB5">
        <w:trPr>
          <w:cantSplit/>
          <w:trHeight w:val="260"/>
          <w:tblHeader/>
        </w:trPr>
        <w:tc>
          <w:tcPr>
            <w:tcW w:w="598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276DF" w14:textId="5E8DB752" w:rsidR="00285DF4" w:rsidRPr="00FD717F" w:rsidRDefault="00285DF4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8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8712F8" w14:textId="77777777" w:rsidR="00285DF4" w:rsidRPr="00FD717F" w:rsidRDefault="00285DF4" w:rsidP="009F0EE2">
            <w:pPr>
              <w:pStyle w:val="tablebody"/>
              <w:ind w:left="720" w:hangingChars="400" w:hanging="720"/>
            </w:pPr>
            <w:r w:rsidRPr="00FD717F">
              <w:t>void (*</w:t>
            </w:r>
            <w:proofErr w:type="gramStart"/>
            <w:r w:rsidRPr="00FD717F">
              <w:t>alert)(</w:t>
            </w:r>
            <w:proofErr w:type="gramEnd"/>
            <w:r w:rsidRPr="00FD717F">
              <w:t>struct i2c_client *,</w:t>
            </w:r>
            <w:r>
              <w:br/>
            </w:r>
            <w:r>
              <w:rPr>
                <w:rFonts w:hint="eastAsia"/>
                <w:lang w:eastAsia="ja-JP"/>
              </w:rPr>
              <w:t xml:space="preserve"> </w:t>
            </w:r>
            <w:proofErr w:type="spellStart"/>
            <w:r w:rsidRPr="007844B4">
              <w:rPr>
                <w:lang w:eastAsia="ja-JP"/>
              </w:rPr>
              <w:t>enum</w:t>
            </w:r>
            <w:proofErr w:type="spellEnd"/>
            <w:r w:rsidRPr="007844B4">
              <w:rPr>
                <w:lang w:eastAsia="ja-JP"/>
              </w:rPr>
              <w:t xml:space="preserve"> i2c_alert_protocol protocol,</w:t>
            </w:r>
            <w:r>
              <w:rPr>
                <w:lang w:eastAsia="ja-JP"/>
              </w:rPr>
              <w:br/>
            </w:r>
            <w:r w:rsidRPr="00FD717F">
              <w:t xml:space="preserve"> unsigned int data)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05EF724A" w14:textId="77777777" w:rsidR="00285DF4" w:rsidRPr="00FD717F" w:rsidRDefault="00285DF4" w:rsidP="00551F16">
            <w:pPr>
              <w:pStyle w:val="tablebody"/>
            </w:pPr>
            <w:r w:rsidRPr="00FD717F">
              <w:t>alert</w:t>
            </w:r>
          </w:p>
        </w:tc>
        <w:tc>
          <w:tcPr>
            <w:tcW w:w="1663" w:type="pct"/>
            <w:shd w:val="clear" w:color="auto" w:fill="auto"/>
            <w:vAlign w:val="center"/>
          </w:tcPr>
          <w:p w14:paraId="4E002B37" w14:textId="77777777" w:rsidR="00285DF4" w:rsidRPr="00FD717F" w:rsidRDefault="00285DF4" w:rsidP="00551F16">
            <w:pPr>
              <w:pStyle w:val="tablebody"/>
              <w:jc w:val="both"/>
            </w:pPr>
            <w:r w:rsidRPr="00FD717F">
              <w:t>Alert callback</w:t>
            </w:r>
          </w:p>
        </w:tc>
      </w:tr>
      <w:tr w:rsidR="00285DF4" w:rsidRPr="0047280A" w14:paraId="5397A297" w14:textId="77777777" w:rsidTr="00991C28">
        <w:trPr>
          <w:cantSplit/>
          <w:trHeight w:val="661"/>
          <w:tblHeader/>
        </w:trPr>
        <w:tc>
          <w:tcPr>
            <w:tcW w:w="598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B1E73" w14:textId="0C2F5D12" w:rsidR="00285DF4" w:rsidRPr="00FD717F" w:rsidRDefault="00285DF4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8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8BE8BB" w14:textId="77777777" w:rsidR="00285DF4" w:rsidRPr="00FD717F" w:rsidRDefault="00285DF4" w:rsidP="00551F16">
            <w:pPr>
              <w:pStyle w:val="tablebody"/>
            </w:pPr>
            <w:r w:rsidRPr="00FD717F">
              <w:t>int (*</w:t>
            </w:r>
            <w:proofErr w:type="gramStart"/>
            <w:r w:rsidRPr="00FD717F">
              <w:t>command)(</w:t>
            </w:r>
            <w:proofErr w:type="gramEnd"/>
            <w:r w:rsidRPr="00FD717F">
              <w:t>struct i2c_client *client,</w:t>
            </w:r>
            <w:r w:rsidRPr="00FD717F">
              <w:rPr>
                <w:lang w:eastAsia="ja-JP"/>
              </w:rPr>
              <w:br/>
              <w:t xml:space="preserve">            </w:t>
            </w:r>
            <w:r w:rsidRPr="00FD717F">
              <w:t xml:space="preserve"> unsigned int </w:t>
            </w:r>
            <w:proofErr w:type="spellStart"/>
            <w:r w:rsidRPr="00FD717F">
              <w:t>cmd</w:t>
            </w:r>
            <w:proofErr w:type="spellEnd"/>
            <w:r w:rsidRPr="00FD717F">
              <w:t>, void *</w:t>
            </w:r>
            <w:proofErr w:type="spellStart"/>
            <w:r w:rsidRPr="00FD717F">
              <w:t>arg</w:t>
            </w:r>
            <w:proofErr w:type="spellEnd"/>
            <w:r w:rsidRPr="00FD717F">
              <w:t>)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146C4EAA" w14:textId="77777777" w:rsidR="00285DF4" w:rsidRPr="00FD717F" w:rsidRDefault="00285DF4" w:rsidP="00551F16">
            <w:pPr>
              <w:pStyle w:val="tablebody"/>
            </w:pPr>
            <w:r w:rsidRPr="00FD717F">
              <w:t>command</w:t>
            </w:r>
          </w:p>
        </w:tc>
        <w:tc>
          <w:tcPr>
            <w:tcW w:w="1663" w:type="pct"/>
            <w:shd w:val="clear" w:color="auto" w:fill="auto"/>
            <w:vAlign w:val="center"/>
          </w:tcPr>
          <w:p w14:paraId="1A12857C" w14:textId="77777777" w:rsidR="00285DF4" w:rsidRPr="00FD717F" w:rsidRDefault="00285DF4" w:rsidP="00551F16">
            <w:pPr>
              <w:pStyle w:val="tablebody"/>
              <w:jc w:val="both"/>
            </w:pPr>
            <w:r w:rsidRPr="00FD717F">
              <w:t>Callback for bus-wide signaling</w:t>
            </w:r>
            <w:r w:rsidRPr="00FD717F">
              <w:rPr>
                <w:lang w:eastAsia="ja-JP"/>
              </w:rPr>
              <w:br/>
            </w:r>
            <w:r w:rsidRPr="00FD717F">
              <w:t>(optional)</w:t>
            </w:r>
          </w:p>
        </w:tc>
      </w:tr>
      <w:tr w:rsidR="00285DF4" w:rsidRPr="0047280A" w14:paraId="0969F186" w14:textId="77777777" w:rsidTr="00991C28">
        <w:trPr>
          <w:cantSplit/>
          <w:trHeight w:val="436"/>
          <w:tblHeader/>
        </w:trPr>
        <w:tc>
          <w:tcPr>
            <w:tcW w:w="598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4BB3" w14:textId="77777777" w:rsidR="00285DF4" w:rsidRPr="00FD717F" w:rsidRDefault="00285DF4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8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7611DB" w14:textId="77777777" w:rsidR="00285DF4" w:rsidRPr="00FD717F" w:rsidRDefault="00285DF4" w:rsidP="00551F16">
            <w:pPr>
              <w:pStyle w:val="tablebody"/>
            </w:pPr>
            <w:r w:rsidRPr="00FD717F">
              <w:t xml:space="preserve">struct </w:t>
            </w:r>
            <w:proofErr w:type="spellStart"/>
            <w:r w:rsidRPr="00FD717F">
              <w:t>device_driver</w:t>
            </w:r>
            <w:proofErr w:type="spellEnd"/>
          </w:p>
        </w:tc>
        <w:tc>
          <w:tcPr>
            <w:tcW w:w="866" w:type="pct"/>
            <w:shd w:val="clear" w:color="auto" w:fill="auto"/>
            <w:vAlign w:val="center"/>
          </w:tcPr>
          <w:p w14:paraId="4897D3E7" w14:textId="77777777" w:rsidR="00285DF4" w:rsidRPr="00FD717F" w:rsidRDefault="00285DF4" w:rsidP="00551F16">
            <w:pPr>
              <w:pStyle w:val="tablebody"/>
            </w:pPr>
            <w:r w:rsidRPr="00FD717F">
              <w:t>driver</w:t>
            </w:r>
          </w:p>
        </w:tc>
        <w:tc>
          <w:tcPr>
            <w:tcW w:w="1663" w:type="pct"/>
            <w:shd w:val="clear" w:color="auto" w:fill="auto"/>
            <w:vAlign w:val="center"/>
          </w:tcPr>
          <w:p w14:paraId="03A91A7D" w14:textId="77777777" w:rsidR="00285DF4" w:rsidRPr="00FD717F" w:rsidRDefault="00285DF4" w:rsidP="00551F16">
            <w:pPr>
              <w:pStyle w:val="tablebody"/>
              <w:jc w:val="both"/>
            </w:pPr>
            <w:r w:rsidRPr="00FD717F">
              <w:t>The device driver structure</w:t>
            </w:r>
          </w:p>
        </w:tc>
      </w:tr>
      <w:tr w:rsidR="00285DF4" w:rsidRPr="0047280A" w14:paraId="1B7FE064" w14:textId="77777777" w:rsidTr="00991C28">
        <w:trPr>
          <w:cantSplit/>
          <w:trHeight w:val="571"/>
          <w:tblHeader/>
        </w:trPr>
        <w:tc>
          <w:tcPr>
            <w:tcW w:w="598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596D" w14:textId="77777777" w:rsidR="00285DF4" w:rsidRPr="00FD717F" w:rsidRDefault="00285DF4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8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6A89D5" w14:textId="77777777" w:rsidR="00285DF4" w:rsidRPr="00FD717F" w:rsidRDefault="00285DF4" w:rsidP="00551F16">
            <w:pPr>
              <w:pStyle w:val="tablebody"/>
            </w:pPr>
            <w:r w:rsidRPr="00FD717F">
              <w:t>const struct i2c_device_id *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1836850D" w14:textId="77777777" w:rsidR="00285DF4" w:rsidRPr="00FD717F" w:rsidRDefault="00285DF4" w:rsidP="00551F16">
            <w:pPr>
              <w:pStyle w:val="tablebody"/>
            </w:pPr>
            <w:proofErr w:type="spellStart"/>
            <w:r w:rsidRPr="00FD717F">
              <w:t>id_table</w:t>
            </w:r>
            <w:proofErr w:type="spellEnd"/>
          </w:p>
        </w:tc>
        <w:tc>
          <w:tcPr>
            <w:tcW w:w="1663" w:type="pct"/>
            <w:shd w:val="clear" w:color="auto" w:fill="auto"/>
            <w:vAlign w:val="center"/>
          </w:tcPr>
          <w:p w14:paraId="7E9B00F0" w14:textId="77777777" w:rsidR="00285DF4" w:rsidRPr="00FD717F" w:rsidRDefault="00285DF4" w:rsidP="00551F16">
            <w:pPr>
              <w:pStyle w:val="tablebody"/>
              <w:jc w:val="both"/>
            </w:pPr>
            <w:r w:rsidRPr="00FD717F">
              <w:t>List of I2C devices supported by this driver</w:t>
            </w:r>
          </w:p>
        </w:tc>
      </w:tr>
      <w:tr w:rsidR="00285DF4" w:rsidRPr="0047280A" w14:paraId="03D7304F" w14:textId="77777777" w:rsidTr="002D3FB5">
        <w:trPr>
          <w:cantSplit/>
          <w:trHeight w:val="260"/>
          <w:tblHeader/>
        </w:trPr>
        <w:tc>
          <w:tcPr>
            <w:tcW w:w="598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010B5" w14:textId="77777777" w:rsidR="00285DF4" w:rsidRPr="00FD717F" w:rsidRDefault="00285DF4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8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1DA1F5" w14:textId="77777777" w:rsidR="00285DF4" w:rsidRPr="00FD717F" w:rsidRDefault="00285DF4" w:rsidP="00551F16">
            <w:pPr>
              <w:pStyle w:val="tablebody"/>
            </w:pPr>
            <w:r w:rsidRPr="00FD717F">
              <w:t>int (*</w:t>
            </w:r>
            <w:proofErr w:type="gramStart"/>
            <w:r w:rsidRPr="00FD717F">
              <w:t>detect)(</w:t>
            </w:r>
            <w:proofErr w:type="gramEnd"/>
            <w:r w:rsidRPr="00FD717F">
              <w:t>struct i2c_client *,</w:t>
            </w:r>
            <w:r w:rsidRPr="00FD717F">
              <w:rPr>
                <w:lang w:eastAsia="ja-JP"/>
              </w:rPr>
              <w:br/>
              <w:t xml:space="preserve">                </w:t>
            </w:r>
            <w:r w:rsidRPr="00FD717F">
              <w:t xml:space="preserve"> struct i2c_board_info *)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7BDB024D" w14:textId="77777777" w:rsidR="00285DF4" w:rsidRPr="00FD717F" w:rsidRDefault="00285DF4" w:rsidP="00551F16">
            <w:pPr>
              <w:pStyle w:val="tablebody"/>
            </w:pPr>
            <w:r w:rsidRPr="00FD717F">
              <w:t>detect</w:t>
            </w:r>
          </w:p>
        </w:tc>
        <w:tc>
          <w:tcPr>
            <w:tcW w:w="1663" w:type="pct"/>
            <w:shd w:val="clear" w:color="auto" w:fill="auto"/>
            <w:vAlign w:val="center"/>
          </w:tcPr>
          <w:p w14:paraId="1BF43D0F" w14:textId="77777777" w:rsidR="00285DF4" w:rsidRPr="00FD717F" w:rsidRDefault="00285DF4" w:rsidP="00551F16">
            <w:pPr>
              <w:pStyle w:val="tablebody"/>
              <w:jc w:val="both"/>
            </w:pPr>
            <w:r w:rsidRPr="00FD717F">
              <w:t>Callback for device detection</w:t>
            </w:r>
          </w:p>
        </w:tc>
      </w:tr>
      <w:tr w:rsidR="00285DF4" w:rsidRPr="0047280A" w14:paraId="67065BDB" w14:textId="77777777" w:rsidTr="002D3FB5">
        <w:trPr>
          <w:cantSplit/>
          <w:trHeight w:val="260"/>
          <w:tblHeader/>
        </w:trPr>
        <w:tc>
          <w:tcPr>
            <w:tcW w:w="598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50197" w14:textId="77777777" w:rsidR="00285DF4" w:rsidRPr="00FD717F" w:rsidRDefault="00285DF4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8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FAF537" w14:textId="77777777" w:rsidR="00285DF4" w:rsidRPr="00FD717F" w:rsidRDefault="00285DF4" w:rsidP="00551F16">
            <w:pPr>
              <w:pStyle w:val="tablebody"/>
            </w:pPr>
            <w:r w:rsidRPr="00FD717F">
              <w:t>const unsigned short *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189E2676" w14:textId="77777777" w:rsidR="00285DF4" w:rsidRPr="00FD717F" w:rsidRDefault="00285DF4" w:rsidP="00551F16">
            <w:pPr>
              <w:pStyle w:val="tablebody"/>
            </w:pPr>
            <w:proofErr w:type="spellStart"/>
            <w:r w:rsidRPr="00FD717F">
              <w:t>address_list</w:t>
            </w:r>
            <w:proofErr w:type="spellEnd"/>
          </w:p>
        </w:tc>
        <w:tc>
          <w:tcPr>
            <w:tcW w:w="1663" w:type="pct"/>
            <w:shd w:val="clear" w:color="auto" w:fill="auto"/>
            <w:vAlign w:val="center"/>
          </w:tcPr>
          <w:p w14:paraId="06362A6D" w14:textId="77777777" w:rsidR="00285DF4" w:rsidRPr="00FD717F" w:rsidRDefault="00285DF4" w:rsidP="00551F16">
            <w:pPr>
              <w:pStyle w:val="tablebody"/>
              <w:jc w:val="both"/>
            </w:pPr>
            <w:r w:rsidRPr="00FD717F">
              <w:t>The I2C addresses to probe</w:t>
            </w:r>
            <w:r w:rsidRPr="00FD717F">
              <w:rPr>
                <w:lang w:eastAsia="ja-JP"/>
              </w:rPr>
              <w:br/>
            </w:r>
            <w:r w:rsidRPr="00FD717F">
              <w:t>(for detect)</w:t>
            </w:r>
          </w:p>
        </w:tc>
      </w:tr>
      <w:tr w:rsidR="00285DF4" w:rsidRPr="0047280A" w14:paraId="7EFC5E86" w14:textId="77777777" w:rsidTr="00E82E48">
        <w:trPr>
          <w:cantSplit/>
          <w:trHeight w:val="606"/>
          <w:tblHeader/>
        </w:trPr>
        <w:tc>
          <w:tcPr>
            <w:tcW w:w="598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ECC9A" w14:textId="77777777" w:rsidR="00285DF4" w:rsidRPr="00FD717F" w:rsidRDefault="00285DF4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873" w:type="pct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EFC2D4D" w14:textId="6E1F6DCA" w:rsidR="00285DF4" w:rsidRPr="00FD717F" w:rsidRDefault="00285DF4" w:rsidP="00671574">
            <w:pPr>
              <w:pStyle w:val="tablebody"/>
            </w:pPr>
            <w:r w:rsidRPr="00FD717F">
              <w:t xml:space="preserve">struct </w:t>
            </w:r>
            <w:proofErr w:type="spellStart"/>
            <w:r w:rsidRPr="00FD717F">
              <w:t>list_head</w:t>
            </w:r>
            <w:proofErr w:type="spellEnd"/>
          </w:p>
        </w:tc>
        <w:tc>
          <w:tcPr>
            <w:tcW w:w="866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B62B877" w14:textId="63924E69" w:rsidR="00285DF4" w:rsidRPr="00FD717F" w:rsidRDefault="00285DF4" w:rsidP="00671574">
            <w:pPr>
              <w:pStyle w:val="tablebody"/>
            </w:pPr>
            <w:r w:rsidRPr="00FD717F">
              <w:t>clients</w:t>
            </w:r>
          </w:p>
        </w:tc>
        <w:tc>
          <w:tcPr>
            <w:tcW w:w="166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54B90BC" w14:textId="1B2CDA6A" w:rsidR="00285DF4" w:rsidRPr="00FD717F" w:rsidRDefault="00285DF4" w:rsidP="00671574">
            <w:pPr>
              <w:pStyle w:val="tablebody"/>
              <w:jc w:val="both"/>
            </w:pPr>
            <w:r w:rsidRPr="00FD717F">
              <w:t>List of detected clients we created</w:t>
            </w:r>
            <w:r w:rsidRPr="00FD717F">
              <w:rPr>
                <w:lang w:eastAsia="ja-JP"/>
              </w:rPr>
              <w:br/>
            </w:r>
            <w:r w:rsidRPr="00FD717F">
              <w:t>(for i2c-core use only)</w:t>
            </w:r>
          </w:p>
        </w:tc>
      </w:tr>
    </w:tbl>
    <w:p w14:paraId="0DF2E75D" w14:textId="77777777" w:rsidR="003567D0" w:rsidRDefault="003567D0" w:rsidP="003567D0">
      <w:pPr>
        <w:rPr>
          <w:lang w:eastAsia="ja-JP"/>
        </w:rPr>
      </w:pPr>
    </w:p>
    <w:p w14:paraId="3AA28293" w14:textId="77777777" w:rsidR="003567D0" w:rsidRDefault="00CB759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7780631" w14:textId="77777777" w:rsidR="003567D0" w:rsidRDefault="00CB7597" w:rsidP="003567D0">
      <w:pPr>
        <w:pStyle w:val="Heading3"/>
        <w:rPr>
          <w:lang w:eastAsia="ja-JP"/>
        </w:rPr>
      </w:pPr>
      <w:r>
        <w:rPr>
          <w:lang w:eastAsia="ja-JP"/>
        </w:rPr>
        <w:lastRenderedPageBreak/>
        <w:t xml:space="preserve">struct </w:t>
      </w:r>
      <w:r w:rsidRPr="003567D0">
        <w:rPr>
          <w:lang w:eastAsia="ja-JP"/>
        </w:rPr>
        <w:t>i2c_</w:t>
      </w:r>
      <w:proofErr w:type="gramStart"/>
      <w:r w:rsidRPr="003567D0">
        <w:rPr>
          <w:lang w:eastAsia="ja-JP"/>
        </w:rPr>
        <w:t>msg</w:t>
      </w:r>
      <w:proofErr w:type="gramEnd"/>
    </w:p>
    <w:p w14:paraId="22922F8A" w14:textId="5F3C8061" w:rsidR="003567D0" w:rsidRDefault="00FB502F" w:rsidP="007C3CD6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4.3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5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>
        <w:rPr>
          <w:lang w:eastAsia="ja-JP"/>
        </w:rPr>
        <w:t xml:space="preserve">struct </w:t>
      </w:r>
      <w:r w:rsidR="00CB7597" w:rsidRPr="003567D0">
        <w:rPr>
          <w:lang w:eastAsia="ja-JP"/>
        </w:rPr>
        <w:t>i2c_msg</w:t>
      </w:r>
      <w:r w:rsidR="00CB7597">
        <w:rPr>
          <w:lang w:eastAsia="ja-JP"/>
        </w:rPr>
        <w:t xml:space="preserve"> (R-Car </w:t>
      </w:r>
      <w:r w:rsidR="000F0BEF">
        <w:rPr>
          <w:lang w:eastAsia="ja-JP"/>
        </w:rPr>
        <w:t>H</w:t>
      </w:r>
      <w:r w:rsidR="001B3D00">
        <w:rPr>
          <w:lang w:eastAsia="ja-JP"/>
        </w:rPr>
        <w:t>3</w:t>
      </w:r>
      <w:r w:rsidR="00DF07A4">
        <w:rPr>
          <w:lang w:eastAsia="ja-JP"/>
        </w:rPr>
        <w:t>/M3</w:t>
      </w:r>
      <w:r w:rsidR="00707483">
        <w:rPr>
          <w:lang w:eastAsia="ja-JP"/>
        </w:rPr>
        <w:t>/M3N</w:t>
      </w:r>
      <w:r w:rsidR="00574537">
        <w:rPr>
          <w:lang w:eastAsia="ja-JP"/>
        </w:rPr>
        <w:t>/E3</w:t>
      </w:r>
      <w:r w:rsidR="003717F1">
        <w:rPr>
          <w:lang w:eastAsia="ja-JP"/>
        </w:rPr>
        <w:t>/</w:t>
      </w:r>
      <w:r w:rsidR="00E24B68">
        <w:rPr>
          <w:lang w:eastAsia="ja-JP"/>
        </w:rPr>
        <w:t>D3/</w:t>
      </w:r>
      <w:r w:rsidR="003717F1">
        <w:rPr>
          <w:lang w:eastAsia="ja-JP"/>
        </w:rPr>
        <w:t>V3U</w:t>
      </w:r>
      <w:r w:rsidR="00CE2760">
        <w:rPr>
          <w:lang w:eastAsia="ja-JP"/>
        </w:rPr>
        <w:t>/V3H</w:t>
      </w:r>
      <w:r w:rsidR="00CB7597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435"/>
        <w:gridCol w:w="2008"/>
        <w:gridCol w:w="2267"/>
        <w:gridCol w:w="4122"/>
      </w:tblGrid>
      <w:tr w:rsidR="003567D0" w:rsidRPr="00D147FC" w14:paraId="1C8C17A1" w14:textId="77777777" w:rsidTr="00B7275E">
        <w:trPr>
          <w:cantSplit/>
          <w:trHeight w:val="280"/>
          <w:tblHeader/>
        </w:trPr>
        <w:tc>
          <w:tcPr>
            <w:tcW w:w="730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D367B47" w14:textId="77777777" w:rsidR="003567D0" w:rsidRPr="00D147FC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Structure</w:t>
            </w:r>
            <w:r>
              <w:rPr>
                <w:rFonts w:ascii="Arial" w:hAnsi="Arial"/>
                <w:b/>
                <w:sz w:val="18"/>
                <w:lang w:eastAsia="ja-JP"/>
              </w:rPr>
              <w:br/>
              <w:t>name</w:t>
            </w:r>
          </w:p>
        </w:tc>
        <w:tc>
          <w:tcPr>
            <w:tcW w:w="4270" w:type="pct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242AD6" w14:textId="77777777" w:rsidR="003567D0" w:rsidRPr="00D147FC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Member</w:t>
            </w:r>
          </w:p>
        </w:tc>
      </w:tr>
      <w:tr w:rsidR="003567D0" w:rsidRPr="00D147FC" w14:paraId="2FD9E03B" w14:textId="77777777" w:rsidTr="00B7275E">
        <w:trPr>
          <w:cantSplit/>
          <w:trHeight w:val="230"/>
          <w:tblHeader/>
        </w:trPr>
        <w:tc>
          <w:tcPr>
            <w:tcW w:w="730" w:type="pct"/>
            <w:vMerge/>
            <w:tcBorders>
              <w:bottom w:val="single" w:sz="8" w:space="0" w:color="auto"/>
            </w:tcBorders>
            <w:shd w:val="clear" w:color="auto" w:fill="auto"/>
          </w:tcPr>
          <w:p w14:paraId="457344B1" w14:textId="77777777" w:rsidR="003567D0" w:rsidRDefault="003567D0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</w:p>
        </w:tc>
        <w:tc>
          <w:tcPr>
            <w:tcW w:w="102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21F25E5" w14:textId="77777777" w:rsidR="003567D0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Type</w:t>
            </w:r>
          </w:p>
        </w:tc>
        <w:tc>
          <w:tcPr>
            <w:tcW w:w="115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FFDBC1A" w14:textId="77777777" w:rsidR="003567D0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05313A">
              <w:rPr>
                <w:rFonts w:ascii="Arial" w:hAnsi="Arial"/>
                <w:b/>
                <w:sz w:val="18"/>
                <w:lang w:eastAsia="ja-JP"/>
              </w:rPr>
              <w:t xml:space="preserve">Member </w:t>
            </w:r>
            <w:r>
              <w:rPr>
                <w:rFonts w:ascii="Arial" w:hAnsi="Arial"/>
                <w:b/>
                <w:sz w:val="18"/>
                <w:lang w:eastAsia="ja-JP"/>
              </w:rPr>
              <w:t>n</w:t>
            </w:r>
            <w:r w:rsidRPr="0005313A">
              <w:rPr>
                <w:rFonts w:ascii="Arial" w:hAnsi="Arial"/>
                <w:b/>
                <w:sz w:val="18"/>
                <w:lang w:eastAsia="ja-JP"/>
              </w:rPr>
              <w:t>ame</w:t>
            </w:r>
          </w:p>
        </w:tc>
        <w:tc>
          <w:tcPr>
            <w:tcW w:w="209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425F94D" w14:textId="77777777" w:rsidR="003567D0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05313A">
              <w:rPr>
                <w:rFonts w:ascii="Arial" w:hAnsi="Arial"/>
                <w:b/>
                <w:sz w:val="18"/>
                <w:lang w:eastAsia="ja-JP"/>
              </w:rPr>
              <w:t>Overview</w:t>
            </w:r>
          </w:p>
        </w:tc>
      </w:tr>
      <w:tr w:rsidR="003567D0" w:rsidRPr="00D147FC" w14:paraId="522E4D4E" w14:textId="77777777" w:rsidTr="00B7275E">
        <w:trPr>
          <w:cantSplit/>
          <w:trHeight w:val="260"/>
          <w:tblHeader/>
        </w:trPr>
        <w:tc>
          <w:tcPr>
            <w:tcW w:w="730" w:type="pct"/>
            <w:vMerge w:val="restart"/>
            <w:shd w:val="clear" w:color="auto" w:fill="auto"/>
            <w:vAlign w:val="center"/>
          </w:tcPr>
          <w:p w14:paraId="547C086E" w14:textId="77777777" w:rsidR="003567D0" w:rsidRPr="00D147FC" w:rsidRDefault="00CB7597" w:rsidP="00B7275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3567D0">
              <w:rPr>
                <w:rFonts w:ascii="Arial" w:hAnsi="Arial"/>
                <w:sz w:val="18"/>
                <w:lang w:eastAsia="ja-JP"/>
              </w:rPr>
              <w:t>i2c_msg</w:t>
            </w:r>
          </w:p>
        </w:tc>
        <w:tc>
          <w:tcPr>
            <w:tcW w:w="1021" w:type="pct"/>
            <w:shd w:val="clear" w:color="auto" w:fill="auto"/>
            <w:vAlign w:val="center"/>
          </w:tcPr>
          <w:p w14:paraId="355C4B5D" w14:textId="77777777" w:rsidR="003567D0" w:rsidRPr="000577C8" w:rsidRDefault="00CB7597" w:rsidP="00B7275E">
            <w:pPr>
              <w:pStyle w:val="tablebody"/>
            </w:pPr>
            <w:r w:rsidRPr="000577C8">
              <w:t>__u16</w:t>
            </w:r>
          </w:p>
        </w:tc>
        <w:tc>
          <w:tcPr>
            <w:tcW w:w="1153" w:type="pct"/>
            <w:shd w:val="clear" w:color="auto" w:fill="auto"/>
            <w:vAlign w:val="center"/>
          </w:tcPr>
          <w:p w14:paraId="30C3FBBD" w14:textId="77777777" w:rsidR="003567D0" w:rsidRPr="000577C8" w:rsidRDefault="00CB7597" w:rsidP="00B7275E">
            <w:pPr>
              <w:pStyle w:val="tablebody"/>
            </w:pPr>
            <w:proofErr w:type="spellStart"/>
            <w:r w:rsidRPr="000577C8">
              <w:t>addr</w:t>
            </w:r>
            <w:proofErr w:type="spellEnd"/>
          </w:p>
        </w:tc>
        <w:tc>
          <w:tcPr>
            <w:tcW w:w="2096" w:type="pct"/>
            <w:shd w:val="clear" w:color="auto" w:fill="auto"/>
          </w:tcPr>
          <w:p w14:paraId="699D4A0A" w14:textId="77777777" w:rsidR="003567D0" w:rsidRPr="000577C8" w:rsidRDefault="00CB7597" w:rsidP="00B7275E">
            <w:pPr>
              <w:pStyle w:val="tablebody"/>
            </w:pPr>
            <w:r>
              <w:t>The slave address</w:t>
            </w:r>
          </w:p>
        </w:tc>
      </w:tr>
      <w:tr w:rsidR="003567D0" w:rsidRPr="00D147FC" w14:paraId="5A2613C1" w14:textId="77777777" w:rsidTr="00B7275E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555883D9" w14:textId="77777777" w:rsidR="003567D0" w:rsidRPr="00D147FC" w:rsidRDefault="003567D0" w:rsidP="00B7275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3FC705DB" w14:textId="77777777" w:rsidR="003567D0" w:rsidRPr="000577C8" w:rsidRDefault="00CB7597" w:rsidP="00B7275E">
            <w:pPr>
              <w:pStyle w:val="tablebody"/>
            </w:pPr>
            <w:r w:rsidRPr="000577C8">
              <w:t>__u16</w:t>
            </w:r>
          </w:p>
        </w:tc>
        <w:tc>
          <w:tcPr>
            <w:tcW w:w="1153" w:type="pct"/>
            <w:shd w:val="clear" w:color="auto" w:fill="auto"/>
            <w:vAlign w:val="center"/>
          </w:tcPr>
          <w:p w14:paraId="51387D39" w14:textId="77777777" w:rsidR="003567D0" w:rsidRPr="000577C8" w:rsidRDefault="00CB7597" w:rsidP="00B7275E">
            <w:pPr>
              <w:pStyle w:val="tablebody"/>
            </w:pPr>
            <w:r w:rsidRPr="000577C8">
              <w:t>flags</w:t>
            </w:r>
          </w:p>
        </w:tc>
        <w:tc>
          <w:tcPr>
            <w:tcW w:w="2096" w:type="pct"/>
            <w:shd w:val="clear" w:color="auto" w:fill="auto"/>
          </w:tcPr>
          <w:p w14:paraId="7F28C54D" w14:textId="77777777" w:rsidR="003567D0" w:rsidRPr="000577C8" w:rsidRDefault="00CB7597" w:rsidP="00B7275E">
            <w:pPr>
              <w:pStyle w:val="tablebody"/>
            </w:pPr>
            <w:r>
              <w:t xml:space="preserve">Specify </w:t>
            </w:r>
            <w:r w:rsidRPr="000577C8">
              <w:t>R/W</w:t>
            </w:r>
            <w:r>
              <w:t xml:space="preserve"> flag</w:t>
            </w:r>
          </w:p>
        </w:tc>
      </w:tr>
      <w:tr w:rsidR="003567D0" w:rsidRPr="00D147FC" w14:paraId="3814C23A" w14:textId="77777777" w:rsidTr="00B7275E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01D0CBD4" w14:textId="77777777" w:rsidR="003567D0" w:rsidRPr="00D147FC" w:rsidRDefault="003567D0" w:rsidP="00B7275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42282908" w14:textId="77777777" w:rsidR="003567D0" w:rsidRPr="000577C8" w:rsidRDefault="00CB7597" w:rsidP="00B7275E">
            <w:pPr>
              <w:pStyle w:val="tablebody"/>
            </w:pPr>
            <w:r w:rsidRPr="000577C8">
              <w:t>__u16</w:t>
            </w:r>
          </w:p>
        </w:tc>
        <w:tc>
          <w:tcPr>
            <w:tcW w:w="1153" w:type="pct"/>
            <w:shd w:val="clear" w:color="auto" w:fill="auto"/>
            <w:vAlign w:val="center"/>
          </w:tcPr>
          <w:p w14:paraId="19BAE769" w14:textId="77777777" w:rsidR="003567D0" w:rsidRPr="000577C8" w:rsidRDefault="00CB7597" w:rsidP="00B7275E">
            <w:pPr>
              <w:pStyle w:val="tablebody"/>
            </w:pPr>
            <w:proofErr w:type="spellStart"/>
            <w:r w:rsidRPr="000577C8">
              <w:t>len</w:t>
            </w:r>
            <w:proofErr w:type="spellEnd"/>
          </w:p>
        </w:tc>
        <w:tc>
          <w:tcPr>
            <w:tcW w:w="2096" w:type="pct"/>
            <w:shd w:val="clear" w:color="auto" w:fill="auto"/>
          </w:tcPr>
          <w:p w14:paraId="324C66E9" w14:textId="77777777" w:rsidR="003567D0" w:rsidRPr="000577C8" w:rsidRDefault="00CB7597" w:rsidP="00B7275E">
            <w:pPr>
              <w:pStyle w:val="tablebody"/>
            </w:pPr>
            <w:r>
              <w:t>The message length</w:t>
            </w:r>
          </w:p>
        </w:tc>
      </w:tr>
      <w:tr w:rsidR="003567D0" w:rsidRPr="00D147FC" w14:paraId="40CF2B1B" w14:textId="77777777" w:rsidTr="00B7275E">
        <w:trPr>
          <w:cantSplit/>
          <w:trHeight w:val="260"/>
          <w:tblHeader/>
        </w:trPr>
        <w:tc>
          <w:tcPr>
            <w:tcW w:w="730" w:type="pct"/>
            <w:vMerge/>
            <w:shd w:val="clear" w:color="auto" w:fill="auto"/>
            <w:vAlign w:val="center"/>
          </w:tcPr>
          <w:p w14:paraId="0F6BECC9" w14:textId="77777777" w:rsidR="003567D0" w:rsidRPr="00D147FC" w:rsidRDefault="003567D0" w:rsidP="00B7275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21" w:type="pct"/>
            <w:shd w:val="clear" w:color="auto" w:fill="auto"/>
            <w:vAlign w:val="center"/>
          </w:tcPr>
          <w:p w14:paraId="3A6799F6" w14:textId="77777777" w:rsidR="003567D0" w:rsidRPr="000577C8" w:rsidRDefault="00CB7597" w:rsidP="00B7275E">
            <w:pPr>
              <w:pStyle w:val="tablebody"/>
            </w:pPr>
            <w:r w:rsidRPr="000577C8">
              <w:t>__u8*</w:t>
            </w:r>
          </w:p>
        </w:tc>
        <w:tc>
          <w:tcPr>
            <w:tcW w:w="1153" w:type="pct"/>
            <w:shd w:val="clear" w:color="auto" w:fill="auto"/>
            <w:vAlign w:val="center"/>
          </w:tcPr>
          <w:p w14:paraId="338A3C06" w14:textId="77777777" w:rsidR="003567D0" w:rsidRPr="000577C8" w:rsidRDefault="00CB7597" w:rsidP="00B7275E">
            <w:pPr>
              <w:pStyle w:val="tablebody"/>
            </w:pPr>
            <w:proofErr w:type="spellStart"/>
            <w:r w:rsidRPr="000577C8">
              <w:t>buf</w:t>
            </w:r>
            <w:proofErr w:type="spellEnd"/>
          </w:p>
        </w:tc>
        <w:tc>
          <w:tcPr>
            <w:tcW w:w="2096" w:type="pct"/>
            <w:shd w:val="clear" w:color="auto" w:fill="auto"/>
          </w:tcPr>
          <w:p w14:paraId="592D7ADC" w14:textId="77777777" w:rsidR="003567D0" w:rsidRPr="000577C8" w:rsidRDefault="00CB7597" w:rsidP="00B7275E">
            <w:pPr>
              <w:pStyle w:val="tablebody"/>
            </w:pPr>
            <w:r>
              <w:t>The pointer to the message data</w:t>
            </w:r>
          </w:p>
        </w:tc>
      </w:tr>
    </w:tbl>
    <w:p w14:paraId="66B574D6" w14:textId="77777777" w:rsidR="003567D0" w:rsidRDefault="003567D0" w:rsidP="003567D0">
      <w:pPr>
        <w:rPr>
          <w:lang w:eastAsia="ja-JP"/>
        </w:rPr>
      </w:pPr>
    </w:p>
    <w:p w14:paraId="5A502143" w14:textId="77777777" w:rsidR="003567D0" w:rsidRDefault="00CB7597" w:rsidP="00322D71">
      <w:pPr>
        <w:pStyle w:val="Heading3"/>
        <w:rPr>
          <w:lang w:eastAsia="ja-JP"/>
        </w:rPr>
      </w:pPr>
      <w:r>
        <w:rPr>
          <w:lang w:eastAsia="ja-JP"/>
        </w:rPr>
        <w:t xml:space="preserve">struct </w:t>
      </w:r>
      <w:r w:rsidRPr="00322D71">
        <w:rPr>
          <w:lang w:eastAsia="ja-JP"/>
        </w:rPr>
        <w:t>i2c_rdwr_ioctl_</w:t>
      </w:r>
      <w:proofErr w:type="gramStart"/>
      <w:r w:rsidRPr="00322D71">
        <w:rPr>
          <w:lang w:eastAsia="ja-JP"/>
        </w:rPr>
        <w:t>data</w:t>
      </w:r>
      <w:proofErr w:type="gramEnd"/>
    </w:p>
    <w:p w14:paraId="4F18FA47" w14:textId="5507700D" w:rsidR="003567D0" w:rsidRDefault="00FB502F" w:rsidP="007C3CD6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4.3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6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>
        <w:rPr>
          <w:lang w:eastAsia="ja-JP"/>
        </w:rPr>
        <w:t xml:space="preserve">struct </w:t>
      </w:r>
      <w:r w:rsidR="00CB7597" w:rsidRPr="00322D71">
        <w:rPr>
          <w:lang w:eastAsia="ja-JP"/>
        </w:rPr>
        <w:t>i2c_rdwr_ioctl_data</w:t>
      </w:r>
      <w:r w:rsidR="00CB7597">
        <w:rPr>
          <w:lang w:eastAsia="ja-JP"/>
        </w:rPr>
        <w:t xml:space="preserve"> (R-Car </w:t>
      </w:r>
      <w:r w:rsidR="000F0BEF">
        <w:rPr>
          <w:lang w:eastAsia="ja-JP"/>
        </w:rPr>
        <w:t>H</w:t>
      </w:r>
      <w:r w:rsidR="001B3D00">
        <w:rPr>
          <w:lang w:eastAsia="ja-JP"/>
        </w:rPr>
        <w:t>3</w:t>
      </w:r>
      <w:r w:rsidR="00DF07A4">
        <w:rPr>
          <w:lang w:eastAsia="ja-JP"/>
        </w:rPr>
        <w:t>/M3</w:t>
      </w:r>
      <w:r w:rsidR="00707483">
        <w:rPr>
          <w:lang w:eastAsia="ja-JP"/>
        </w:rPr>
        <w:t>/M3N</w:t>
      </w:r>
      <w:r w:rsidR="00574537">
        <w:rPr>
          <w:lang w:eastAsia="ja-JP"/>
        </w:rPr>
        <w:t>/E3</w:t>
      </w:r>
      <w:r w:rsidR="003717F1">
        <w:rPr>
          <w:lang w:eastAsia="ja-JP"/>
        </w:rPr>
        <w:t>/</w:t>
      </w:r>
      <w:r w:rsidR="00E24B68">
        <w:rPr>
          <w:lang w:eastAsia="ja-JP"/>
        </w:rPr>
        <w:t>D3/</w:t>
      </w:r>
      <w:r w:rsidR="003717F1">
        <w:rPr>
          <w:lang w:eastAsia="ja-JP"/>
        </w:rPr>
        <w:t>V3U</w:t>
      </w:r>
      <w:r w:rsidR="00CE2760">
        <w:rPr>
          <w:lang w:eastAsia="ja-JP"/>
        </w:rPr>
        <w:t>/V3H</w:t>
      </w:r>
      <w:r w:rsidR="00CB7597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025"/>
        <w:gridCol w:w="2126"/>
        <w:gridCol w:w="1701"/>
        <w:gridCol w:w="3980"/>
      </w:tblGrid>
      <w:tr w:rsidR="004E0FAF" w:rsidRPr="00D147FC" w14:paraId="635C856C" w14:textId="77777777" w:rsidTr="00551F16">
        <w:trPr>
          <w:cantSplit/>
          <w:trHeight w:val="280"/>
          <w:tblHeader/>
        </w:trPr>
        <w:tc>
          <w:tcPr>
            <w:tcW w:w="1030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C466810" w14:textId="77777777" w:rsidR="004E0FAF" w:rsidRPr="00D147FC" w:rsidRDefault="004E0FAF" w:rsidP="00551F1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Structure</w:t>
            </w:r>
            <w:r>
              <w:rPr>
                <w:rFonts w:ascii="Arial" w:hAnsi="Arial"/>
                <w:b/>
                <w:sz w:val="18"/>
                <w:lang w:eastAsia="ja-JP"/>
              </w:rPr>
              <w:br/>
              <w:t>name</w:t>
            </w:r>
          </w:p>
        </w:tc>
        <w:tc>
          <w:tcPr>
            <w:tcW w:w="3970" w:type="pct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12E15E" w14:textId="77777777" w:rsidR="004E0FAF" w:rsidRPr="00D147FC" w:rsidRDefault="004E0FAF" w:rsidP="00551F1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Member</w:t>
            </w:r>
          </w:p>
        </w:tc>
      </w:tr>
      <w:tr w:rsidR="004E0FAF" w:rsidRPr="00D147FC" w14:paraId="55845284" w14:textId="77777777" w:rsidTr="00551F16">
        <w:trPr>
          <w:cantSplit/>
          <w:trHeight w:val="230"/>
          <w:tblHeader/>
        </w:trPr>
        <w:tc>
          <w:tcPr>
            <w:tcW w:w="1030" w:type="pct"/>
            <w:vMerge/>
            <w:tcBorders>
              <w:bottom w:val="single" w:sz="8" w:space="0" w:color="auto"/>
            </w:tcBorders>
            <w:shd w:val="clear" w:color="auto" w:fill="auto"/>
          </w:tcPr>
          <w:p w14:paraId="6F777BDD" w14:textId="77777777" w:rsidR="004E0FAF" w:rsidRDefault="004E0FAF" w:rsidP="00551F1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</w:p>
        </w:tc>
        <w:tc>
          <w:tcPr>
            <w:tcW w:w="108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D7C23F" w14:textId="77777777" w:rsidR="004E0FAF" w:rsidRDefault="004E0FAF" w:rsidP="00551F1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Type</w:t>
            </w:r>
          </w:p>
        </w:tc>
        <w:tc>
          <w:tcPr>
            <w:tcW w:w="86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143D98E" w14:textId="77777777" w:rsidR="004E0FAF" w:rsidRDefault="004E0FAF" w:rsidP="00551F1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05313A">
              <w:rPr>
                <w:rFonts w:ascii="Arial" w:hAnsi="Arial"/>
                <w:b/>
                <w:sz w:val="18"/>
                <w:lang w:eastAsia="ja-JP"/>
              </w:rPr>
              <w:t xml:space="preserve">Member </w:t>
            </w:r>
            <w:r>
              <w:rPr>
                <w:rFonts w:ascii="Arial" w:hAnsi="Arial"/>
                <w:b/>
                <w:sz w:val="18"/>
                <w:lang w:eastAsia="ja-JP"/>
              </w:rPr>
              <w:t>n</w:t>
            </w:r>
            <w:r w:rsidRPr="0005313A">
              <w:rPr>
                <w:rFonts w:ascii="Arial" w:hAnsi="Arial"/>
                <w:b/>
                <w:sz w:val="18"/>
                <w:lang w:eastAsia="ja-JP"/>
              </w:rPr>
              <w:t>ame</w:t>
            </w:r>
          </w:p>
        </w:tc>
        <w:tc>
          <w:tcPr>
            <w:tcW w:w="20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2FE014A" w14:textId="77777777" w:rsidR="004E0FAF" w:rsidRDefault="004E0FAF" w:rsidP="00551F1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05313A">
              <w:rPr>
                <w:rFonts w:ascii="Arial" w:hAnsi="Arial"/>
                <w:b/>
                <w:sz w:val="18"/>
                <w:lang w:eastAsia="ja-JP"/>
              </w:rPr>
              <w:t>Overview</w:t>
            </w:r>
          </w:p>
        </w:tc>
      </w:tr>
      <w:tr w:rsidR="004E0FAF" w:rsidRPr="00D147FC" w14:paraId="183A7F5D" w14:textId="77777777" w:rsidTr="00551F16">
        <w:trPr>
          <w:cantSplit/>
          <w:trHeight w:val="260"/>
          <w:tblHeader/>
        </w:trPr>
        <w:tc>
          <w:tcPr>
            <w:tcW w:w="1030" w:type="pct"/>
            <w:vMerge w:val="restart"/>
            <w:shd w:val="clear" w:color="auto" w:fill="auto"/>
            <w:vAlign w:val="center"/>
          </w:tcPr>
          <w:p w14:paraId="505E7B9A" w14:textId="77777777" w:rsidR="004E0FAF" w:rsidRPr="00D147FC" w:rsidRDefault="004E0FAF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322D71">
              <w:rPr>
                <w:rFonts w:ascii="Arial" w:hAnsi="Arial"/>
                <w:sz w:val="18"/>
                <w:lang w:eastAsia="ja-JP"/>
              </w:rPr>
              <w:t>i2c_rdwr_ioctl_data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3B8A121" w14:textId="77777777" w:rsidR="004E0FAF" w:rsidRPr="000577C8" w:rsidRDefault="004E0FAF" w:rsidP="00551F16">
            <w:pPr>
              <w:pStyle w:val="tablebody"/>
            </w:pPr>
            <w:r w:rsidRPr="000577C8">
              <w:t>struct i2c_msg *</w:t>
            </w:r>
          </w:p>
        </w:tc>
        <w:tc>
          <w:tcPr>
            <w:tcW w:w="865" w:type="pct"/>
            <w:shd w:val="clear" w:color="auto" w:fill="auto"/>
            <w:vAlign w:val="center"/>
          </w:tcPr>
          <w:p w14:paraId="6D0A5530" w14:textId="77777777" w:rsidR="004E0FAF" w:rsidRPr="000577C8" w:rsidRDefault="004E0FAF" w:rsidP="00551F16">
            <w:pPr>
              <w:pStyle w:val="tablebody"/>
            </w:pPr>
            <w:proofErr w:type="spellStart"/>
            <w:r>
              <w:t>m</w:t>
            </w:r>
            <w:r w:rsidRPr="000577C8">
              <w:t>sgs</w:t>
            </w:r>
            <w:proofErr w:type="spellEnd"/>
          </w:p>
        </w:tc>
        <w:tc>
          <w:tcPr>
            <w:tcW w:w="2024" w:type="pct"/>
            <w:shd w:val="clear" w:color="auto" w:fill="auto"/>
          </w:tcPr>
          <w:p w14:paraId="40730959" w14:textId="77777777" w:rsidR="004E0FAF" w:rsidRPr="000577C8" w:rsidRDefault="004E0FAF" w:rsidP="00551F16">
            <w:pPr>
              <w:pStyle w:val="tablebody"/>
            </w:pPr>
            <w:r>
              <w:t xml:space="preserve">The pointer to </w:t>
            </w:r>
            <w:r w:rsidRPr="000577C8">
              <w:t>i2c_msg</w:t>
            </w:r>
            <w:r>
              <w:t xml:space="preserve"> structure</w:t>
            </w:r>
          </w:p>
        </w:tc>
      </w:tr>
      <w:tr w:rsidR="004E0FAF" w:rsidRPr="00D147FC" w14:paraId="7FC24A03" w14:textId="77777777" w:rsidTr="00551F16">
        <w:trPr>
          <w:cantSplit/>
          <w:trHeight w:val="260"/>
          <w:tblHeader/>
        </w:trPr>
        <w:tc>
          <w:tcPr>
            <w:tcW w:w="1030" w:type="pct"/>
            <w:vMerge/>
            <w:shd w:val="clear" w:color="auto" w:fill="auto"/>
            <w:vAlign w:val="center"/>
          </w:tcPr>
          <w:p w14:paraId="1734D912" w14:textId="77777777" w:rsidR="004E0FAF" w:rsidRPr="00D147FC" w:rsidRDefault="004E0FAF" w:rsidP="00551F16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081" w:type="pct"/>
            <w:shd w:val="clear" w:color="auto" w:fill="auto"/>
            <w:vAlign w:val="center"/>
          </w:tcPr>
          <w:p w14:paraId="6178498D" w14:textId="77777777" w:rsidR="004E0FAF" w:rsidRPr="000577C8" w:rsidRDefault="004E0FAF" w:rsidP="00551F16">
            <w:pPr>
              <w:pStyle w:val="tablebody"/>
            </w:pPr>
            <w:r w:rsidRPr="000577C8">
              <w:t>__u32</w:t>
            </w:r>
          </w:p>
        </w:tc>
        <w:tc>
          <w:tcPr>
            <w:tcW w:w="865" w:type="pct"/>
            <w:shd w:val="clear" w:color="auto" w:fill="auto"/>
            <w:vAlign w:val="center"/>
          </w:tcPr>
          <w:p w14:paraId="5EAA8109" w14:textId="77777777" w:rsidR="004E0FAF" w:rsidRPr="000577C8" w:rsidRDefault="004E0FAF" w:rsidP="00551F16">
            <w:pPr>
              <w:pStyle w:val="tablebody"/>
            </w:pPr>
            <w:proofErr w:type="spellStart"/>
            <w:r>
              <w:t>n</w:t>
            </w:r>
            <w:r w:rsidRPr="000577C8">
              <w:t>msgs</w:t>
            </w:r>
            <w:proofErr w:type="spellEnd"/>
          </w:p>
        </w:tc>
        <w:tc>
          <w:tcPr>
            <w:tcW w:w="2024" w:type="pct"/>
            <w:shd w:val="clear" w:color="auto" w:fill="auto"/>
          </w:tcPr>
          <w:p w14:paraId="4E2515CD" w14:textId="77777777" w:rsidR="004E0FAF" w:rsidRPr="000577C8" w:rsidRDefault="004E0FAF" w:rsidP="00551F16">
            <w:pPr>
              <w:pStyle w:val="tablebody"/>
            </w:pPr>
            <w:proofErr w:type="gramStart"/>
            <w:r>
              <w:t>A number of</w:t>
            </w:r>
            <w:proofErr w:type="gramEnd"/>
            <w:r>
              <w:t xml:space="preserve"> </w:t>
            </w:r>
            <w:r w:rsidRPr="000577C8">
              <w:t>i2c_ms</w:t>
            </w:r>
            <w:r>
              <w:t>g</w:t>
            </w:r>
          </w:p>
        </w:tc>
      </w:tr>
    </w:tbl>
    <w:p w14:paraId="5B9E4E8C" w14:textId="77777777" w:rsidR="003567D0" w:rsidRDefault="003567D0" w:rsidP="003567D0">
      <w:pPr>
        <w:rPr>
          <w:lang w:eastAsia="ja-JP"/>
        </w:rPr>
      </w:pPr>
    </w:p>
    <w:p w14:paraId="63383BA1" w14:textId="77777777" w:rsidR="00322D71" w:rsidRDefault="00CB7597" w:rsidP="00322D71">
      <w:pPr>
        <w:pStyle w:val="Heading3"/>
        <w:rPr>
          <w:lang w:eastAsia="ja-JP"/>
        </w:rPr>
      </w:pPr>
      <w:r>
        <w:rPr>
          <w:lang w:eastAsia="ja-JP"/>
        </w:rPr>
        <w:t xml:space="preserve">struct </w:t>
      </w:r>
      <w:r w:rsidRPr="00322D71">
        <w:rPr>
          <w:lang w:eastAsia="ja-JP"/>
        </w:rPr>
        <w:t>i2c_smbus_ioctl_</w:t>
      </w:r>
      <w:proofErr w:type="gramStart"/>
      <w:r w:rsidRPr="00322D71">
        <w:rPr>
          <w:lang w:eastAsia="ja-JP"/>
        </w:rPr>
        <w:t>data</w:t>
      </w:r>
      <w:proofErr w:type="gramEnd"/>
    </w:p>
    <w:p w14:paraId="7F548978" w14:textId="1AFA56E7" w:rsidR="00322D71" w:rsidRDefault="00FB502F" w:rsidP="007C3CD6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4.3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7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>
        <w:rPr>
          <w:lang w:eastAsia="ja-JP"/>
        </w:rPr>
        <w:t xml:space="preserve">struct </w:t>
      </w:r>
      <w:r w:rsidR="00CB7597" w:rsidRPr="00322D71">
        <w:rPr>
          <w:lang w:eastAsia="ja-JP"/>
        </w:rPr>
        <w:t>i2c_smbus_ioctl_data</w:t>
      </w:r>
      <w:r w:rsidR="00CB7597">
        <w:rPr>
          <w:lang w:eastAsia="ja-JP"/>
        </w:rPr>
        <w:t xml:space="preserve"> (R-Car </w:t>
      </w:r>
      <w:r w:rsidR="000F0BEF">
        <w:rPr>
          <w:lang w:eastAsia="ja-JP"/>
        </w:rPr>
        <w:t>H</w:t>
      </w:r>
      <w:r w:rsidR="001B3D00">
        <w:rPr>
          <w:lang w:eastAsia="ja-JP"/>
        </w:rPr>
        <w:t>3</w:t>
      </w:r>
      <w:r w:rsidR="00DF07A4">
        <w:rPr>
          <w:lang w:eastAsia="ja-JP"/>
        </w:rPr>
        <w:t>/M3</w:t>
      </w:r>
      <w:r w:rsidR="00707483">
        <w:rPr>
          <w:lang w:eastAsia="ja-JP"/>
        </w:rPr>
        <w:t>/M3N</w:t>
      </w:r>
      <w:r w:rsidR="00574537">
        <w:rPr>
          <w:lang w:eastAsia="ja-JP"/>
        </w:rPr>
        <w:t>/E3</w:t>
      </w:r>
      <w:r w:rsidR="003717F1">
        <w:rPr>
          <w:lang w:eastAsia="ja-JP"/>
        </w:rPr>
        <w:t>/</w:t>
      </w:r>
      <w:r w:rsidR="00E24B68">
        <w:rPr>
          <w:lang w:eastAsia="ja-JP"/>
        </w:rPr>
        <w:t>D3/</w:t>
      </w:r>
      <w:r w:rsidR="003717F1">
        <w:rPr>
          <w:lang w:eastAsia="ja-JP"/>
        </w:rPr>
        <w:t>V3U</w:t>
      </w:r>
      <w:r w:rsidR="00CE2760">
        <w:rPr>
          <w:lang w:eastAsia="ja-JP"/>
        </w:rPr>
        <w:t>/V3H</w:t>
      </w:r>
      <w:r w:rsidR="00CB7597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025"/>
        <w:gridCol w:w="2411"/>
        <w:gridCol w:w="1841"/>
        <w:gridCol w:w="3555"/>
      </w:tblGrid>
      <w:tr w:rsidR="00322D71" w:rsidRPr="00D147FC" w14:paraId="0C3E311A" w14:textId="77777777" w:rsidTr="00322D71">
        <w:trPr>
          <w:cantSplit/>
          <w:trHeight w:val="280"/>
          <w:tblHeader/>
        </w:trPr>
        <w:tc>
          <w:tcPr>
            <w:tcW w:w="1030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92AB5B4" w14:textId="77777777" w:rsidR="00322D71" w:rsidRPr="00D147FC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Structure</w:t>
            </w:r>
            <w:r>
              <w:rPr>
                <w:rFonts w:ascii="Arial" w:hAnsi="Arial"/>
                <w:b/>
                <w:sz w:val="18"/>
                <w:lang w:eastAsia="ja-JP"/>
              </w:rPr>
              <w:br/>
              <w:t>name</w:t>
            </w:r>
          </w:p>
        </w:tc>
        <w:tc>
          <w:tcPr>
            <w:tcW w:w="3970" w:type="pct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89B700" w14:textId="77777777" w:rsidR="00322D71" w:rsidRPr="00D147FC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Member</w:t>
            </w:r>
          </w:p>
        </w:tc>
      </w:tr>
      <w:tr w:rsidR="00322D71" w:rsidRPr="00D147FC" w14:paraId="53F8998C" w14:textId="77777777" w:rsidTr="00322D71">
        <w:trPr>
          <w:cantSplit/>
          <w:trHeight w:val="230"/>
          <w:tblHeader/>
        </w:trPr>
        <w:tc>
          <w:tcPr>
            <w:tcW w:w="1030" w:type="pct"/>
            <w:vMerge/>
            <w:tcBorders>
              <w:bottom w:val="single" w:sz="8" w:space="0" w:color="auto"/>
            </w:tcBorders>
            <w:shd w:val="clear" w:color="auto" w:fill="auto"/>
          </w:tcPr>
          <w:p w14:paraId="48EE6B77" w14:textId="77777777" w:rsidR="00322D71" w:rsidRDefault="00322D71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</w:p>
        </w:tc>
        <w:tc>
          <w:tcPr>
            <w:tcW w:w="122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D9D96D5" w14:textId="77777777" w:rsidR="00322D71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Type</w:t>
            </w:r>
          </w:p>
        </w:tc>
        <w:tc>
          <w:tcPr>
            <w:tcW w:w="93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1B06B15" w14:textId="77777777" w:rsidR="00322D71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05313A">
              <w:rPr>
                <w:rFonts w:ascii="Arial" w:hAnsi="Arial"/>
                <w:b/>
                <w:sz w:val="18"/>
                <w:lang w:eastAsia="ja-JP"/>
              </w:rPr>
              <w:t xml:space="preserve">Member </w:t>
            </w:r>
            <w:r>
              <w:rPr>
                <w:rFonts w:ascii="Arial" w:hAnsi="Arial"/>
                <w:b/>
                <w:sz w:val="18"/>
                <w:lang w:eastAsia="ja-JP"/>
              </w:rPr>
              <w:t>n</w:t>
            </w:r>
            <w:r w:rsidRPr="0005313A">
              <w:rPr>
                <w:rFonts w:ascii="Arial" w:hAnsi="Arial"/>
                <w:b/>
                <w:sz w:val="18"/>
                <w:lang w:eastAsia="ja-JP"/>
              </w:rPr>
              <w:t>ame</w:t>
            </w:r>
          </w:p>
        </w:tc>
        <w:tc>
          <w:tcPr>
            <w:tcW w:w="180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808C84B" w14:textId="77777777" w:rsidR="00322D71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05313A">
              <w:rPr>
                <w:rFonts w:ascii="Arial" w:hAnsi="Arial"/>
                <w:b/>
                <w:sz w:val="18"/>
                <w:lang w:eastAsia="ja-JP"/>
              </w:rPr>
              <w:t>Overview</w:t>
            </w:r>
          </w:p>
        </w:tc>
      </w:tr>
      <w:tr w:rsidR="00322D71" w:rsidRPr="00D147FC" w14:paraId="113E8C8C" w14:textId="77777777" w:rsidTr="00322D71">
        <w:trPr>
          <w:cantSplit/>
          <w:trHeight w:val="260"/>
          <w:tblHeader/>
        </w:trPr>
        <w:tc>
          <w:tcPr>
            <w:tcW w:w="1030" w:type="pct"/>
            <w:vMerge w:val="restart"/>
            <w:shd w:val="clear" w:color="auto" w:fill="auto"/>
            <w:vAlign w:val="center"/>
          </w:tcPr>
          <w:p w14:paraId="03276176" w14:textId="77777777" w:rsidR="00322D71" w:rsidRPr="00D147FC" w:rsidRDefault="00CB7597" w:rsidP="00B7275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322D71">
              <w:rPr>
                <w:rFonts w:ascii="Arial" w:hAnsi="Arial"/>
                <w:sz w:val="18"/>
                <w:lang w:eastAsia="ja-JP"/>
              </w:rPr>
              <w:t>i2c_smbus_ioctl_data</w:t>
            </w:r>
          </w:p>
        </w:tc>
        <w:tc>
          <w:tcPr>
            <w:tcW w:w="1226" w:type="pct"/>
            <w:shd w:val="clear" w:color="auto" w:fill="auto"/>
            <w:vAlign w:val="center"/>
          </w:tcPr>
          <w:p w14:paraId="18D297EE" w14:textId="77777777" w:rsidR="00322D71" w:rsidRPr="000577C8" w:rsidRDefault="00CB7597" w:rsidP="00B7275E">
            <w:pPr>
              <w:pStyle w:val="tablebody"/>
            </w:pPr>
            <w:r w:rsidRPr="000577C8">
              <w:t>__u8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621B3172" w14:textId="77777777" w:rsidR="00322D71" w:rsidRPr="000577C8" w:rsidRDefault="00CB7597" w:rsidP="00B7275E">
            <w:pPr>
              <w:pStyle w:val="tablebody"/>
            </w:pPr>
            <w:proofErr w:type="spellStart"/>
            <w:r w:rsidRPr="000577C8">
              <w:t>read_write</w:t>
            </w:r>
            <w:proofErr w:type="spellEnd"/>
          </w:p>
        </w:tc>
        <w:tc>
          <w:tcPr>
            <w:tcW w:w="1808" w:type="pct"/>
            <w:shd w:val="clear" w:color="auto" w:fill="auto"/>
          </w:tcPr>
          <w:p w14:paraId="4844C4CB" w14:textId="77777777" w:rsidR="00322D71" w:rsidRPr="000577C8" w:rsidRDefault="00CB7597" w:rsidP="00B7275E">
            <w:pPr>
              <w:pStyle w:val="tablebody"/>
            </w:pPr>
            <w:r>
              <w:t xml:space="preserve">Specify </w:t>
            </w:r>
            <w:r w:rsidRPr="000577C8">
              <w:t>R/W</w:t>
            </w:r>
            <w:r>
              <w:t xml:space="preserve"> flag</w:t>
            </w:r>
          </w:p>
        </w:tc>
      </w:tr>
      <w:tr w:rsidR="00322D71" w:rsidRPr="00D147FC" w14:paraId="7C80CC33" w14:textId="77777777" w:rsidTr="00322D71">
        <w:trPr>
          <w:cantSplit/>
          <w:trHeight w:val="260"/>
          <w:tblHeader/>
        </w:trPr>
        <w:tc>
          <w:tcPr>
            <w:tcW w:w="1030" w:type="pct"/>
            <w:vMerge/>
            <w:shd w:val="clear" w:color="auto" w:fill="auto"/>
            <w:vAlign w:val="center"/>
          </w:tcPr>
          <w:p w14:paraId="27A28072" w14:textId="77777777" w:rsidR="00322D71" w:rsidRPr="00D147FC" w:rsidRDefault="00322D71" w:rsidP="00B7275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14:paraId="202667FD" w14:textId="77777777" w:rsidR="00322D71" w:rsidRPr="000577C8" w:rsidRDefault="00CB7597" w:rsidP="00B7275E">
            <w:pPr>
              <w:pStyle w:val="tablebody"/>
            </w:pPr>
            <w:r w:rsidRPr="000577C8">
              <w:t>__u8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7C700ED4" w14:textId="77777777" w:rsidR="00322D71" w:rsidRPr="000577C8" w:rsidRDefault="00CB7597" w:rsidP="00B7275E">
            <w:pPr>
              <w:pStyle w:val="tablebody"/>
            </w:pPr>
            <w:r w:rsidRPr="000577C8">
              <w:t>command</w:t>
            </w:r>
          </w:p>
        </w:tc>
        <w:tc>
          <w:tcPr>
            <w:tcW w:w="1808" w:type="pct"/>
            <w:shd w:val="clear" w:color="auto" w:fill="auto"/>
          </w:tcPr>
          <w:p w14:paraId="71F5C483" w14:textId="77777777" w:rsidR="00322D71" w:rsidRPr="000577C8" w:rsidRDefault="00CB7597" w:rsidP="00B7275E">
            <w:pPr>
              <w:pStyle w:val="tablebody"/>
            </w:pPr>
            <w:r>
              <w:t>The slave address</w:t>
            </w:r>
          </w:p>
        </w:tc>
      </w:tr>
      <w:tr w:rsidR="00322D71" w:rsidRPr="00D147FC" w14:paraId="5DAF1386" w14:textId="77777777" w:rsidTr="00322D71">
        <w:trPr>
          <w:cantSplit/>
          <w:trHeight w:val="260"/>
          <w:tblHeader/>
        </w:trPr>
        <w:tc>
          <w:tcPr>
            <w:tcW w:w="1030" w:type="pct"/>
            <w:vMerge/>
            <w:shd w:val="clear" w:color="auto" w:fill="auto"/>
            <w:vAlign w:val="center"/>
          </w:tcPr>
          <w:p w14:paraId="7426AF0B" w14:textId="77777777" w:rsidR="00322D71" w:rsidRPr="00D147FC" w:rsidRDefault="00322D71" w:rsidP="00B7275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14:paraId="0B163634" w14:textId="77777777" w:rsidR="00322D71" w:rsidRPr="000577C8" w:rsidRDefault="00CB7597" w:rsidP="00B7275E">
            <w:pPr>
              <w:pStyle w:val="tablebody"/>
            </w:pPr>
            <w:r w:rsidRPr="000577C8">
              <w:t>__u32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6E2A3072" w14:textId="77777777" w:rsidR="00322D71" w:rsidRPr="000577C8" w:rsidRDefault="00CB7597" w:rsidP="00B7275E">
            <w:pPr>
              <w:pStyle w:val="tablebody"/>
            </w:pPr>
            <w:r w:rsidRPr="000577C8">
              <w:t>size</w:t>
            </w:r>
          </w:p>
        </w:tc>
        <w:tc>
          <w:tcPr>
            <w:tcW w:w="1808" w:type="pct"/>
            <w:shd w:val="clear" w:color="auto" w:fill="auto"/>
          </w:tcPr>
          <w:p w14:paraId="63917129" w14:textId="77777777" w:rsidR="00322D71" w:rsidRPr="000577C8" w:rsidRDefault="00CB7597" w:rsidP="00B7275E">
            <w:pPr>
              <w:pStyle w:val="tablebody"/>
            </w:pPr>
            <w:r>
              <w:t>Data type (size)</w:t>
            </w:r>
          </w:p>
        </w:tc>
      </w:tr>
      <w:tr w:rsidR="00322D71" w:rsidRPr="00D147FC" w14:paraId="445B1052" w14:textId="77777777" w:rsidTr="00322D71">
        <w:trPr>
          <w:cantSplit/>
          <w:trHeight w:val="260"/>
          <w:tblHeader/>
        </w:trPr>
        <w:tc>
          <w:tcPr>
            <w:tcW w:w="1030" w:type="pct"/>
            <w:vMerge/>
            <w:shd w:val="clear" w:color="auto" w:fill="auto"/>
            <w:vAlign w:val="center"/>
          </w:tcPr>
          <w:p w14:paraId="208CEF85" w14:textId="77777777" w:rsidR="00322D71" w:rsidRPr="00D147FC" w:rsidRDefault="00322D71" w:rsidP="00B7275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1226" w:type="pct"/>
            <w:shd w:val="clear" w:color="auto" w:fill="auto"/>
            <w:vAlign w:val="center"/>
          </w:tcPr>
          <w:p w14:paraId="59CD941C" w14:textId="77777777" w:rsidR="00322D71" w:rsidRPr="000577C8" w:rsidRDefault="00CB7597" w:rsidP="00B7275E">
            <w:pPr>
              <w:pStyle w:val="tablebody"/>
            </w:pPr>
            <w:r w:rsidRPr="000577C8">
              <w:t>union i2c_smbus_data *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3EB7EB5C" w14:textId="77777777" w:rsidR="00322D71" w:rsidRPr="000577C8" w:rsidRDefault="00CB7597" w:rsidP="00B7275E">
            <w:pPr>
              <w:pStyle w:val="tablebody"/>
            </w:pPr>
            <w:r w:rsidRPr="000577C8">
              <w:t>data</w:t>
            </w:r>
          </w:p>
        </w:tc>
        <w:tc>
          <w:tcPr>
            <w:tcW w:w="1808" w:type="pct"/>
            <w:shd w:val="clear" w:color="auto" w:fill="auto"/>
          </w:tcPr>
          <w:p w14:paraId="30CD058F" w14:textId="77777777" w:rsidR="00322D71" w:rsidRPr="000577C8" w:rsidRDefault="00CB7597" w:rsidP="00B7275E">
            <w:pPr>
              <w:pStyle w:val="tablebody"/>
            </w:pPr>
            <w:r>
              <w:t>The pointer to the data</w:t>
            </w:r>
          </w:p>
        </w:tc>
      </w:tr>
    </w:tbl>
    <w:p w14:paraId="748DFDAA" w14:textId="77777777" w:rsidR="00322D71" w:rsidRDefault="00322D71" w:rsidP="00322D71">
      <w:pPr>
        <w:rPr>
          <w:lang w:eastAsia="ja-JP"/>
        </w:rPr>
      </w:pPr>
    </w:p>
    <w:p w14:paraId="064967D6" w14:textId="77777777" w:rsidR="00322D71" w:rsidRDefault="00CB7597" w:rsidP="00322D71">
      <w:pPr>
        <w:pStyle w:val="Heading3"/>
        <w:rPr>
          <w:lang w:eastAsia="ja-JP"/>
        </w:rPr>
      </w:pPr>
      <w:r>
        <w:rPr>
          <w:lang w:eastAsia="ja-JP"/>
        </w:rPr>
        <w:t>u</w:t>
      </w:r>
      <w:r w:rsidRPr="00322D71">
        <w:rPr>
          <w:lang w:eastAsia="ja-JP"/>
        </w:rPr>
        <w:t>nion i2c_smbus_data</w:t>
      </w:r>
    </w:p>
    <w:p w14:paraId="492120A2" w14:textId="095D2F58" w:rsidR="00322D71" w:rsidRDefault="00FB502F" w:rsidP="007C3CD6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4.3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8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>
        <w:rPr>
          <w:lang w:eastAsia="ja-JP"/>
        </w:rPr>
        <w:t xml:space="preserve">union </w:t>
      </w:r>
      <w:r w:rsidR="00CB7597" w:rsidRPr="00322D71">
        <w:rPr>
          <w:lang w:eastAsia="ja-JP"/>
        </w:rPr>
        <w:t>i2c_smbus_data</w:t>
      </w:r>
      <w:r w:rsidR="00CB7597">
        <w:rPr>
          <w:lang w:eastAsia="ja-JP"/>
        </w:rPr>
        <w:t xml:space="preserve"> (R-Car </w:t>
      </w:r>
      <w:r w:rsidR="000F0BEF">
        <w:rPr>
          <w:lang w:eastAsia="ja-JP"/>
        </w:rPr>
        <w:t>H</w:t>
      </w:r>
      <w:r w:rsidR="001B3D00">
        <w:rPr>
          <w:lang w:eastAsia="ja-JP"/>
        </w:rPr>
        <w:t>3</w:t>
      </w:r>
      <w:r w:rsidR="00DF07A4">
        <w:rPr>
          <w:lang w:eastAsia="ja-JP"/>
        </w:rPr>
        <w:t>/M3</w:t>
      </w:r>
      <w:r w:rsidR="00707483">
        <w:rPr>
          <w:lang w:eastAsia="ja-JP"/>
        </w:rPr>
        <w:t>/M3N</w:t>
      </w:r>
      <w:r w:rsidR="00574537">
        <w:rPr>
          <w:lang w:eastAsia="ja-JP"/>
        </w:rPr>
        <w:t>/E3</w:t>
      </w:r>
      <w:r w:rsidR="0054431A">
        <w:rPr>
          <w:lang w:eastAsia="ja-JP"/>
        </w:rPr>
        <w:t>/</w:t>
      </w:r>
      <w:r w:rsidR="00E24B68">
        <w:rPr>
          <w:lang w:eastAsia="ja-JP"/>
        </w:rPr>
        <w:t>D3/</w:t>
      </w:r>
      <w:r w:rsidR="0054431A">
        <w:rPr>
          <w:lang w:eastAsia="ja-JP"/>
        </w:rPr>
        <w:t>V3U</w:t>
      </w:r>
      <w:r w:rsidR="00CE2760">
        <w:rPr>
          <w:lang w:eastAsia="ja-JP"/>
        </w:rPr>
        <w:t>/V3H</w:t>
      </w:r>
      <w:r w:rsidR="00CB7597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025"/>
        <w:gridCol w:w="1418"/>
        <w:gridCol w:w="3685"/>
        <w:gridCol w:w="2704"/>
      </w:tblGrid>
      <w:tr w:rsidR="00322D71" w:rsidRPr="00D147FC" w14:paraId="61A5C284" w14:textId="77777777" w:rsidTr="00322D71">
        <w:trPr>
          <w:cantSplit/>
          <w:trHeight w:val="280"/>
          <w:tblHeader/>
        </w:trPr>
        <w:tc>
          <w:tcPr>
            <w:tcW w:w="1030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6EDC0EB" w14:textId="77777777" w:rsidR="00322D71" w:rsidRPr="00D147FC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Union</w:t>
            </w:r>
            <w:r>
              <w:rPr>
                <w:rFonts w:ascii="Arial" w:hAnsi="Arial"/>
                <w:b/>
                <w:sz w:val="18"/>
                <w:lang w:eastAsia="ja-JP"/>
              </w:rPr>
              <w:br/>
              <w:t>name</w:t>
            </w:r>
          </w:p>
        </w:tc>
        <w:tc>
          <w:tcPr>
            <w:tcW w:w="3970" w:type="pct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0EB796" w14:textId="77777777" w:rsidR="00322D71" w:rsidRPr="00D147FC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Member</w:t>
            </w:r>
          </w:p>
        </w:tc>
      </w:tr>
      <w:tr w:rsidR="00322D71" w:rsidRPr="00D147FC" w14:paraId="2C96A1B2" w14:textId="77777777" w:rsidTr="00322D71">
        <w:trPr>
          <w:cantSplit/>
          <w:trHeight w:val="230"/>
          <w:tblHeader/>
        </w:trPr>
        <w:tc>
          <w:tcPr>
            <w:tcW w:w="1030" w:type="pct"/>
            <w:vMerge/>
            <w:tcBorders>
              <w:bottom w:val="single" w:sz="8" w:space="0" w:color="auto"/>
            </w:tcBorders>
            <w:shd w:val="clear" w:color="auto" w:fill="auto"/>
          </w:tcPr>
          <w:p w14:paraId="2F2437AB" w14:textId="77777777" w:rsidR="00322D71" w:rsidRDefault="00322D71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</w:p>
        </w:tc>
        <w:tc>
          <w:tcPr>
            <w:tcW w:w="72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B785C50" w14:textId="77777777" w:rsidR="00322D71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Type</w:t>
            </w:r>
          </w:p>
        </w:tc>
        <w:tc>
          <w:tcPr>
            <w:tcW w:w="187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37A1D96" w14:textId="77777777" w:rsidR="00322D71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05313A">
              <w:rPr>
                <w:rFonts w:ascii="Arial" w:hAnsi="Arial"/>
                <w:b/>
                <w:sz w:val="18"/>
                <w:lang w:eastAsia="ja-JP"/>
              </w:rPr>
              <w:t xml:space="preserve">Member </w:t>
            </w:r>
            <w:r>
              <w:rPr>
                <w:rFonts w:ascii="Arial" w:hAnsi="Arial"/>
                <w:b/>
                <w:sz w:val="18"/>
                <w:lang w:eastAsia="ja-JP"/>
              </w:rPr>
              <w:t>n</w:t>
            </w:r>
            <w:r w:rsidRPr="0005313A">
              <w:rPr>
                <w:rFonts w:ascii="Arial" w:hAnsi="Arial"/>
                <w:b/>
                <w:sz w:val="18"/>
                <w:lang w:eastAsia="ja-JP"/>
              </w:rPr>
              <w:t>ame</w:t>
            </w:r>
          </w:p>
        </w:tc>
        <w:tc>
          <w:tcPr>
            <w:tcW w:w="137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ECDE9FF" w14:textId="77777777" w:rsidR="00322D71" w:rsidRDefault="00CB7597" w:rsidP="00B7275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05313A">
              <w:rPr>
                <w:rFonts w:ascii="Arial" w:hAnsi="Arial"/>
                <w:b/>
                <w:sz w:val="18"/>
                <w:lang w:eastAsia="ja-JP"/>
              </w:rPr>
              <w:t>Overview</w:t>
            </w:r>
          </w:p>
        </w:tc>
      </w:tr>
      <w:tr w:rsidR="00106685" w:rsidRPr="00D147FC" w14:paraId="7B9E8FA5" w14:textId="77777777" w:rsidTr="00322D71">
        <w:trPr>
          <w:cantSplit/>
          <w:trHeight w:val="260"/>
          <w:tblHeader/>
        </w:trPr>
        <w:tc>
          <w:tcPr>
            <w:tcW w:w="1030" w:type="pct"/>
            <w:vMerge w:val="restart"/>
            <w:shd w:val="clear" w:color="auto" w:fill="auto"/>
            <w:vAlign w:val="center"/>
          </w:tcPr>
          <w:p w14:paraId="29C5FD23" w14:textId="77777777" w:rsidR="00106685" w:rsidRPr="00D147FC" w:rsidRDefault="00CB7597" w:rsidP="00B7275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322D71">
              <w:rPr>
                <w:rFonts w:ascii="Arial" w:hAnsi="Arial"/>
                <w:sz w:val="18"/>
                <w:lang w:eastAsia="ja-JP"/>
              </w:rPr>
              <w:t>i2c_smbus_data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B8CE888" w14:textId="77777777" w:rsidR="00106685" w:rsidRPr="000577C8" w:rsidRDefault="00CB7597" w:rsidP="00B7275E">
            <w:pPr>
              <w:pStyle w:val="tablebody"/>
            </w:pPr>
            <w:r w:rsidRPr="000577C8">
              <w:t>__u8</w:t>
            </w:r>
          </w:p>
        </w:tc>
        <w:tc>
          <w:tcPr>
            <w:tcW w:w="1874" w:type="pct"/>
            <w:shd w:val="clear" w:color="auto" w:fill="auto"/>
            <w:vAlign w:val="center"/>
          </w:tcPr>
          <w:p w14:paraId="57C16174" w14:textId="77777777" w:rsidR="00106685" w:rsidRPr="000577C8" w:rsidRDefault="00CB7597" w:rsidP="00B7275E">
            <w:pPr>
              <w:pStyle w:val="tablebody"/>
            </w:pPr>
            <w:r w:rsidRPr="000577C8">
              <w:t>byte</w:t>
            </w:r>
          </w:p>
        </w:tc>
        <w:tc>
          <w:tcPr>
            <w:tcW w:w="1375" w:type="pct"/>
            <w:shd w:val="clear" w:color="auto" w:fill="auto"/>
          </w:tcPr>
          <w:p w14:paraId="30C473E3" w14:textId="77777777" w:rsidR="00106685" w:rsidRPr="000577C8" w:rsidRDefault="00CB7597" w:rsidP="00B7275E">
            <w:pPr>
              <w:pStyle w:val="tablebody"/>
            </w:pPr>
            <w:r w:rsidRPr="000577C8">
              <w:t>8bit</w:t>
            </w:r>
            <w:r>
              <w:t xml:space="preserve"> data buffer</w:t>
            </w:r>
          </w:p>
        </w:tc>
      </w:tr>
      <w:tr w:rsidR="00106685" w:rsidRPr="00D147FC" w14:paraId="417F0E75" w14:textId="77777777" w:rsidTr="00322D71">
        <w:trPr>
          <w:cantSplit/>
          <w:trHeight w:val="260"/>
          <w:tblHeader/>
        </w:trPr>
        <w:tc>
          <w:tcPr>
            <w:tcW w:w="1030" w:type="pct"/>
            <w:vMerge/>
            <w:shd w:val="clear" w:color="auto" w:fill="auto"/>
            <w:vAlign w:val="center"/>
          </w:tcPr>
          <w:p w14:paraId="0CF9B863" w14:textId="77777777" w:rsidR="00106685" w:rsidRPr="00D147FC" w:rsidRDefault="00106685" w:rsidP="00B7275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721" w:type="pct"/>
            <w:shd w:val="clear" w:color="auto" w:fill="auto"/>
            <w:vAlign w:val="center"/>
          </w:tcPr>
          <w:p w14:paraId="632362CA" w14:textId="77777777" w:rsidR="00106685" w:rsidRPr="000577C8" w:rsidRDefault="00CB7597" w:rsidP="00B7275E">
            <w:pPr>
              <w:pStyle w:val="tablebody"/>
            </w:pPr>
            <w:r w:rsidRPr="000577C8">
              <w:t>__u16</w:t>
            </w:r>
          </w:p>
        </w:tc>
        <w:tc>
          <w:tcPr>
            <w:tcW w:w="1874" w:type="pct"/>
            <w:shd w:val="clear" w:color="auto" w:fill="auto"/>
            <w:vAlign w:val="center"/>
          </w:tcPr>
          <w:p w14:paraId="5F91BB65" w14:textId="77777777" w:rsidR="00106685" w:rsidRPr="000577C8" w:rsidRDefault="00CB7597" w:rsidP="00B7275E">
            <w:pPr>
              <w:pStyle w:val="tablebody"/>
            </w:pPr>
            <w:r w:rsidRPr="000577C8">
              <w:t>word</w:t>
            </w:r>
          </w:p>
        </w:tc>
        <w:tc>
          <w:tcPr>
            <w:tcW w:w="1375" w:type="pct"/>
            <w:shd w:val="clear" w:color="auto" w:fill="auto"/>
          </w:tcPr>
          <w:p w14:paraId="74CEEDA0" w14:textId="77777777" w:rsidR="00106685" w:rsidRPr="000577C8" w:rsidRDefault="00CB7597" w:rsidP="00B7275E">
            <w:pPr>
              <w:pStyle w:val="tablebody"/>
            </w:pPr>
            <w:r w:rsidRPr="000577C8">
              <w:t>16bit</w:t>
            </w:r>
            <w:r>
              <w:t xml:space="preserve"> data buffer</w:t>
            </w:r>
          </w:p>
        </w:tc>
      </w:tr>
      <w:tr w:rsidR="00106685" w:rsidRPr="00D147FC" w14:paraId="74953B96" w14:textId="77777777" w:rsidTr="00322D71">
        <w:trPr>
          <w:cantSplit/>
          <w:trHeight w:val="260"/>
          <w:tblHeader/>
        </w:trPr>
        <w:tc>
          <w:tcPr>
            <w:tcW w:w="1030" w:type="pct"/>
            <w:vMerge/>
            <w:shd w:val="clear" w:color="auto" w:fill="auto"/>
            <w:vAlign w:val="center"/>
          </w:tcPr>
          <w:p w14:paraId="425A77BE" w14:textId="77777777" w:rsidR="00106685" w:rsidRPr="00D147FC" w:rsidRDefault="00106685" w:rsidP="00B7275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721" w:type="pct"/>
            <w:shd w:val="clear" w:color="auto" w:fill="auto"/>
            <w:vAlign w:val="center"/>
          </w:tcPr>
          <w:p w14:paraId="23B09AAD" w14:textId="77777777" w:rsidR="00106685" w:rsidRPr="000577C8" w:rsidRDefault="00CB7597" w:rsidP="00B7275E">
            <w:pPr>
              <w:pStyle w:val="tablebody"/>
            </w:pPr>
            <w:r w:rsidRPr="000577C8">
              <w:t>__u8</w:t>
            </w:r>
          </w:p>
        </w:tc>
        <w:tc>
          <w:tcPr>
            <w:tcW w:w="1874" w:type="pct"/>
            <w:shd w:val="clear" w:color="auto" w:fill="auto"/>
            <w:vAlign w:val="center"/>
          </w:tcPr>
          <w:p w14:paraId="492AB2D8" w14:textId="77777777" w:rsidR="00106685" w:rsidRPr="000577C8" w:rsidRDefault="00CB7597" w:rsidP="00B7275E">
            <w:pPr>
              <w:pStyle w:val="tablebody"/>
            </w:pPr>
            <w:proofErr w:type="gramStart"/>
            <w:r w:rsidRPr="000577C8">
              <w:t>block[</w:t>
            </w:r>
            <w:proofErr w:type="gramEnd"/>
            <w:r w:rsidRPr="000577C8">
              <w:t>I2C_SMBUS_BLOCK_MAX + 2]</w:t>
            </w:r>
          </w:p>
        </w:tc>
        <w:tc>
          <w:tcPr>
            <w:tcW w:w="1375" w:type="pct"/>
            <w:shd w:val="clear" w:color="auto" w:fill="auto"/>
          </w:tcPr>
          <w:p w14:paraId="061BD3B3" w14:textId="77777777" w:rsidR="00106685" w:rsidRPr="000577C8" w:rsidRDefault="00CB7597" w:rsidP="00B7275E">
            <w:pPr>
              <w:pStyle w:val="tablebody"/>
            </w:pPr>
            <w:r w:rsidRPr="000577C8">
              <w:t>Block</w:t>
            </w:r>
            <w:r>
              <w:t xml:space="preserve"> data buffer</w:t>
            </w:r>
          </w:p>
        </w:tc>
      </w:tr>
    </w:tbl>
    <w:p w14:paraId="1C1BE739" w14:textId="77777777" w:rsidR="00322D71" w:rsidRDefault="00322D71" w:rsidP="00322D71">
      <w:pPr>
        <w:rPr>
          <w:lang w:eastAsia="ja-JP"/>
        </w:rPr>
      </w:pPr>
    </w:p>
    <w:p w14:paraId="758247C0" w14:textId="77777777" w:rsidR="00322D71" w:rsidRDefault="00CB759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22078CFC" w14:textId="77777777" w:rsidR="001372A0" w:rsidRDefault="00CB7597" w:rsidP="00B7275E">
      <w:pPr>
        <w:pStyle w:val="Heading2"/>
        <w:rPr>
          <w:lang w:eastAsia="ja-JP"/>
        </w:rPr>
      </w:pPr>
      <w:r>
        <w:rPr>
          <w:lang w:eastAsia="ja-JP"/>
        </w:rPr>
        <w:lastRenderedPageBreak/>
        <w:t>G</w:t>
      </w:r>
      <w:r w:rsidRPr="00B7275E">
        <w:rPr>
          <w:lang w:eastAsia="ja-JP"/>
        </w:rPr>
        <w:t>lobal Variables and Constants</w:t>
      </w:r>
    </w:p>
    <w:p w14:paraId="16B85952" w14:textId="77777777" w:rsidR="00B7275E" w:rsidRDefault="00CB7597" w:rsidP="00B7275E">
      <w:pPr>
        <w:pStyle w:val="Heading3"/>
        <w:rPr>
          <w:lang w:eastAsia="ja-JP"/>
        </w:rPr>
      </w:pPr>
      <w:r>
        <w:rPr>
          <w:lang w:eastAsia="ja-JP"/>
        </w:rPr>
        <w:t>Global Variables</w:t>
      </w:r>
    </w:p>
    <w:p w14:paraId="394753FD" w14:textId="77777777" w:rsidR="001372A0" w:rsidRDefault="00CB7597" w:rsidP="001E3BC1">
      <w:pPr>
        <w:rPr>
          <w:lang w:eastAsia="ja-JP"/>
        </w:rPr>
      </w:pPr>
      <w:r w:rsidRPr="00B7275E">
        <w:rPr>
          <w:lang w:eastAsia="ja-JP"/>
        </w:rPr>
        <w:t>There are no global variables for this module.</w:t>
      </w:r>
    </w:p>
    <w:p w14:paraId="006DE968" w14:textId="77777777" w:rsidR="00B7275E" w:rsidRDefault="00B7275E" w:rsidP="001E3BC1">
      <w:pPr>
        <w:rPr>
          <w:lang w:eastAsia="ja-JP"/>
        </w:rPr>
      </w:pPr>
    </w:p>
    <w:p w14:paraId="139FDBC1" w14:textId="77777777" w:rsidR="00B7275E" w:rsidRDefault="00CB7597" w:rsidP="00B7275E">
      <w:pPr>
        <w:pStyle w:val="Heading3"/>
        <w:rPr>
          <w:lang w:eastAsia="ja-JP"/>
        </w:rPr>
      </w:pPr>
      <w:r>
        <w:rPr>
          <w:lang w:eastAsia="ja-JP"/>
        </w:rPr>
        <w:t>Global Constants</w:t>
      </w:r>
    </w:p>
    <w:p w14:paraId="76BE2B97" w14:textId="77777777" w:rsidR="00B7275E" w:rsidRDefault="00CB7597" w:rsidP="00B7275E">
      <w:pPr>
        <w:rPr>
          <w:lang w:eastAsia="ja-JP"/>
        </w:rPr>
      </w:pPr>
      <w:r w:rsidRPr="00B7275E">
        <w:rPr>
          <w:lang w:eastAsia="ja-JP"/>
        </w:rPr>
        <w:t>The following table shows the global constants used by standard I2C core.</w:t>
      </w:r>
    </w:p>
    <w:p w14:paraId="789B3933" w14:textId="77777777" w:rsidR="00B7275E" w:rsidRDefault="00B7275E" w:rsidP="001E3BC1">
      <w:pPr>
        <w:rPr>
          <w:lang w:eastAsia="ja-JP"/>
        </w:rPr>
      </w:pPr>
    </w:p>
    <w:p w14:paraId="75EE4CFD" w14:textId="6DA3B133" w:rsidR="00A43C4E" w:rsidRDefault="00FB502F" w:rsidP="007C3CD6">
      <w:pPr>
        <w:pStyle w:val="tabletitle"/>
        <w:rPr>
          <w:lang w:eastAsia="ja-JP"/>
        </w:rPr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4.4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1</w:t>
      </w:r>
      <w:r w:rsidR="00845680">
        <w:rPr>
          <w:noProof/>
        </w:rPr>
        <w:fldChar w:fldCharType="end"/>
      </w:r>
      <w:r>
        <w:rPr>
          <w:rFonts w:hint="eastAsia"/>
          <w:lang w:eastAsia="ja-JP"/>
        </w:rPr>
        <w:t xml:space="preserve">  </w:t>
      </w:r>
      <w:r w:rsidR="00CB7597">
        <w:rPr>
          <w:lang w:eastAsia="ja-JP"/>
        </w:rPr>
        <w:t xml:space="preserve">List of Global constants (R-Car </w:t>
      </w:r>
      <w:r w:rsidR="000F0BEF">
        <w:rPr>
          <w:lang w:eastAsia="ja-JP"/>
        </w:rPr>
        <w:t>H</w:t>
      </w:r>
      <w:r w:rsidR="00320DD6">
        <w:rPr>
          <w:lang w:eastAsia="ja-JP"/>
        </w:rPr>
        <w:t>3</w:t>
      </w:r>
      <w:r w:rsidR="00DF07A4">
        <w:rPr>
          <w:lang w:eastAsia="ja-JP"/>
        </w:rPr>
        <w:t>/M3</w:t>
      </w:r>
      <w:r w:rsidR="00707483">
        <w:rPr>
          <w:lang w:eastAsia="ja-JP"/>
        </w:rPr>
        <w:t>/M3N</w:t>
      </w:r>
      <w:r w:rsidR="00574537">
        <w:rPr>
          <w:lang w:eastAsia="ja-JP"/>
        </w:rPr>
        <w:t>/E3</w:t>
      </w:r>
      <w:r w:rsidR="000F45BC">
        <w:rPr>
          <w:lang w:eastAsia="ja-JP"/>
        </w:rPr>
        <w:t>/</w:t>
      </w:r>
      <w:r w:rsidR="00E24B68">
        <w:rPr>
          <w:lang w:eastAsia="ja-JP"/>
        </w:rPr>
        <w:t>D3/</w:t>
      </w:r>
      <w:r w:rsidR="000F45BC">
        <w:rPr>
          <w:lang w:eastAsia="ja-JP"/>
        </w:rPr>
        <w:t>V3U</w:t>
      </w:r>
      <w:r w:rsidR="00CE2760">
        <w:rPr>
          <w:lang w:eastAsia="ja-JP"/>
        </w:rPr>
        <w:t>/V3H</w:t>
      </w:r>
      <w:r w:rsidR="00CB7597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293"/>
        <w:gridCol w:w="2694"/>
        <w:gridCol w:w="2845"/>
      </w:tblGrid>
      <w:tr w:rsidR="00B7275E" w:rsidRPr="00D147FC" w14:paraId="75A982BA" w14:textId="77777777" w:rsidTr="00B7275E">
        <w:trPr>
          <w:cantSplit/>
          <w:trHeight w:val="260"/>
          <w:tblHeader/>
        </w:trPr>
        <w:tc>
          <w:tcPr>
            <w:tcW w:w="218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20C82AA" w14:textId="77777777" w:rsidR="00B7275E" w:rsidRPr="00D147FC" w:rsidRDefault="00CB7597" w:rsidP="00815811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B7275E">
              <w:rPr>
                <w:rFonts w:ascii="Arial" w:hAnsi="Arial"/>
                <w:b/>
                <w:sz w:val="18"/>
                <w:lang w:eastAsia="ja-JP"/>
              </w:rPr>
              <w:t>Global Constant Name</w:t>
            </w:r>
          </w:p>
        </w:tc>
        <w:tc>
          <w:tcPr>
            <w:tcW w:w="137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44FD9E3B" w14:textId="77777777" w:rsidR="00B7275E" w:rsidRPr="000577C8" w:rsidRDefault="00CB7597" w:rsidP="00B7275E">
            <w:pPr>
              <w:pStyle w:val="tablehead"/>
            </w:pPr>
            <w:r>
              <w:t>Value</w:t>
            </w:r>
          </w:p>
        </w:tc>
        <w:tc>
          <w:tcPr>
            <w:tcW w:w="1447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0AC1B8B" w14:textId="77777777" w:rsidR="00B7275E" w:rsidRPr="000577C8" w:rsidRDefault="00CB7597" w:rsidP="00B7275E">
            <w:pPr>
              <w:pStyle w:val="tablehead"/>
            </w:pPr>
            <w:r>
              <w:t>Remark</w:t>
            </w:r>
          </w:p>
        </w:tc>
      </w:tr>
      <w:tr w:rsidR="00B7275E" w:rsidRPr="00D147FC" w14:paraId="00AAB944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0309149B" w14:textId="77777777" w:rsidR="00B7275E" w:rsidRPr="000577C8" w:rsidRDefault="00CB7597" w:rsidP="00B7275E">
            <w:pPr>
              <w:pStyle w:val="tablebody"/>
            </w:pPr>
            <w:r w:rsidRPr="000577C8">
              <w:t>I2C_CLIENT_END</w:t>
            </w:r>
          </w:p>
        </w:tc>
        <w:tc>
          <w:tcPr>
            <w:tcW w:w="1370" w:type="pct"/>
            <w:shd w:val="clear" w:color="auto" w:fill="auto"/>
          </w:tcPr>
          <w:p w14:paraId="0E683BAE" w14:textId="77777777" w:rsidR="00B7275E" w:rsidRPr="000577C8" w:rsidRDefault="00CB7597" w:rsidP="00B7275E">
            <w:pPr>
              <w:pStyle w:val="tablebody"/>
            </w:pPr>
            <w:r w:rsidRPr="000577C8">
              <w:t>0xfffeU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4FC62C9F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312ECBCE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30920F97" w14:textId="77777777" w:rsidR="00B7275E" w:rsidRPr="000577C8" w:rsidRDefault="00CB7597" w:rsidP="00B7275E">
            <w:pPr>
              <w:pStyle w:val="tablebody"/>
            </w:pPr>
            <w:r w:rsidRPr="000577C8">
              <w:t>I2C_CLIENT_PEC</w:t>
            </w:r>
          </w:p>
        </w:tc>
        <w:tc>
          <w:tcPr>
            <w:tcW w:w="1370" w:type="pct"/>
            <w:shd w:val="clear" w:color="auto" w:fill="auto"/>
          </w:tcPr>
          <w:p w14:paraId="6E6CDBEF" w14:textId="77777777" w:rsidR="00B7275E" w:rsidRPr="000577C8" w:rsidRDefault="00CB7597" w:rsidP="00B7275E">
            <w:pPr>
              <w:pStyle w:val="tablebody"/>
            </w:pPr>
            <w:r w:rsidRPr="000577C8">
              <w:t>0x04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613E617C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4C203B16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6B4D7E0B" w14:textId="77777777" w:rsidR="00B7275E" w:rsidRPr="000577C8" w:rsidRDefault="00CB7597" w:rsidP="00B7275E">
            <w:pPr>
              <w:pStyle w:val="tablebody"/>
            </w:pPr>
            <w:r w:rsidRPr="000577C8">
              <w:t>I2C_CLIENT_TEN</w:t>
            </w:r>
          </w:p>
        </w:tc>
        <w:tc>
          <w:tcPr>
            <w:tcW w:w="1370" w:type="pct"/>
            <w:shd w:val="clear" w:color="auto" w:fill="auto"/>
          </w:tcPr>
          <w:p w14:paraId="16E94E88" w14:textId="77777777" w:rsidR="00B7275E" w:rsidRPr="000577C8" w:rsidRDefault="00CB7597" w:rsidP="00B7275E">
            <w:pPr>
              <w:pStyle w:val="tablebody"/>
            </w:pPr>
            <w:r w:rsidRPr="000577C8">
              <w:t>0x10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0F76657E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4F540EF8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0B878A32" w14:textId="77777777" w:rsidR="00B7275E" w:rsidRPr="000577C8" w:rsidRDefault="00CB7597" w:rsidP="00B7275E">
            <w:pPr>
              <w:pStyle w:val="tablebody"/>
            </w:pPr>
            <w:r w:rsidRPr="000577C8">
              <w:t>I2C_CLIENT_WAKE</w:t>
            </w:r>
          </w:p>
        </w:tc>
        <w:tc>
          <w:tcPr>
            <w:tcW w:w="1370" w:type="pct"/>
            <w:shd w:val="clear" w:color="auto" w:fill="auto"/>
          </w:tcPr>
          <w:p w14:paraId="69CD536A" w14:textId="77777777" w:rsidR="00B7275E" w:rsidRPr="000577C8" w:rsidRDefault="00CB7597" w:rsidP="00B7275E">
            <w:pPr>
              <w:pStyle w:val="tablebody"/>
            </w:pPr>
            <w:r w:rsidRPr="000577C8">
              <w:t>0x80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0505ECA4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07CB32CD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66CF0D31" w14:textId="77777777" w:rsidR="00B7275E" w:rsidRPr="000577C8" w:rsidRDefault="00CB7597" w:rsidP="00B7275E">
            <w:pPr>
              <w:pStyle w:val="tablebody"/>
            </w:pPr>
            <w:r w:rsidRPr="000577C8">
              <w:t>I2C_FUNC_SMBUS_QUICK</w:t>
            </w:r>
          </w:p>
        </w:tc>
        <w:tc>
          <w:tcPr>
            <w:tcW w:w="1370" w:type="pct"/>
            <w:shd w:val="clear" w:color="auto" w:fill="auto"/>
          </w:tcPr>
          <w:p w14:paraId="303A0D7C" w14:textId="77777777" w:rsidR="00B7275E" w:rsidRPr="000577C8" w:rsidRDefault="00CB7597" w:rsidP="00B7275E">
            <w:pPr>
              <w:pStyle w:val="tablebody"/>
            </w:pPr>
            <w:r w:rsidRPr="000577C8">
              <w:t>0x00010000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3E240B1D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18053A16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19689F18" w14:textId="77777777" w:rsidR="00B7275E" w:rsidRPr="000577C8" w:rsidRDefault="00CB7597" w:rsidP="00B7275E">
            <w:pPr>
              <w:pStyle w:val="tablebody"/>
            </w:pPr>
            <w:r w:rsidRPr="000577C8">
              <w:t>I2C_FUNC_SMBUS_READ_BYTE</w:t>
            </w:r>
          </w:p>
        </w:tc>
        <w:tc>
          <w:tcPr>
            <w:tcW w:w="1370" w:type="pct"/>
            <w:shd w:val="clear" w:color="auto" w:fill="auto"/>
          </w:tcPr>
          <w:p w14:paraId="5DAC0D2C" w14:textId="77777777" w:rsidR="00B7275E" w:rsidRPr="000577C8" w:rsidRDefault="00CB7597" w:rsidP="00B7275E">
            <w:pPr>
              <w:pStyle w:val="tablebody"/>
            </w:pPr>
            <w:r w:rsidRPr="000577C8">
              <w:t>0x00020000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2C822654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5FC2DFF5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1B92221B" w14:textId="77777777" w:rsidR="00B7275E" w:rsidRPr="000577C8" w:rsidRDefault="00CB7597" w:rsidP="00B7275E">
            <w:pPr>
              <w:pStyle w:val="tablebody"/>
            </w:pPr>
            <w:r w:rsidRPr="000577C8">
              <w:t>I2C_MODULE_PREFIX</w:t>
            </w:r>
          </w:p>
        </w:tc>
        <w:tc>
          <w:tcPr>
            <w:tcW w:w="1370" w:type="pct"/>
            <w:shd w:val="clear" w:color="auto" w:fill="auto"/>
          </w:tcPr>
          <w:p w14:paraId="50331D8E" w14:textId="77777777" w:rsidR="00B7275E" w:rsidRPr="000577C8" w:rsidRDefault="00CB7597" w:rsidP="00B7275E">
            <w:pPr>
              <w:pStyle w:val="tablebody"/>
            </w:pPr>
            <w:r w:rsidRPr="000577C8">
              <w:t>"i2c:"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5401AFD2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3BE7992E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52169D95" w14:textId="77777777" w:rsidR="00B7275E" w:rsidRPr="000577C8" w:rsidRDefault="00CB7597" w:rsidP="00B7275E">
            <w:pPr>
              <w:pStyle w:val="tablebody"/>
            </w:pPr>
            <w:r w:rsidRPr="000577C8">
              <w:t>I2C_M_RD</w:t>
            </w:r>
          </w:p>
        </w:tc>
        <w:tc>
          <w:tcPr>
            <w:tcW w:w="1370" w:type="pct"/>
            <w:shd w:val="clear" w:color="auto" w:fill="auto"/>
          </w:tcPr>
          <w:p w14:paraId="48A84654" w14:textId="77777777" w:rsidR="00B7275E" w:rsidRPr="000577C8" w:rsidRDefault="00CB7597" w:rsidP="00B7275E">
            <w:pPr>
              <w:pStyle w:val="tablebody"/>
            </w:pPr>
            <w:r w:rsidRPr="000577C8">
              <w:t>0x0001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7A9EDF40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35F86689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3EEC4829" w14:textId="77777777" w:rsidR="00B7275E" w:rsidRPr="000577C8" w:rsidRDefault="00CB7597" w:rsidP="00B7275E">
            <w:pPr>
              <w:pStyle w:val="tablebody"/>
            </w:pPr>
            <w:r w:rsidRPr="000577C8">
              <w:t>I2C_M_RECV_LEN</w:t>
            </w:r>
          </w:p>
        </w:tc>
        <w:tc>
          <w:tcPr>
            <w:tcW w:w="1370" w:type="pct"/>
            <w:shd w:val="clear" w:color="auto" w:fill="auto"/>
          </w:tcPr>
          <w:p w14:paraId="09992D8E" w14:textId="77777777" w:rsidR="00B7275E" w:rsidRPr="000577C8" w:rsidRDefault="00CB7597" w:rsidP="00B7275E">
            <w:pPr>
              <w:pStyle w:val="tablebody"/>
            </w:pPr>
            <w:r w:rsidRPr="000577C8">
              <w:t>0x0400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54756033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3B4CDEA9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15825FBA" w14:textId="77777777" w:rsidR="00B7275E" w:rsidRPr="000577C8" w:rsidRDefault="00CB7597" w:rsidP="00B7275E">
            <w:pPr>
              <w:pStyle w:val="tablebody"/>
            </w:pPr>
            <w:r w:rsidRPr="000577C8">
              <w:t>I2C_M_TEN</w:t>
            </w:r>
          </w:p>
        </w:tc>
        <w:tc>
          <w:tcPr>
            <w:tcW w:w="1370" w:type="pct"/>
            <w:shd w:val="clear" w:color="auto" w:fill="auto"/>
          </w:tcPr>
          <w:p w14:paraId="459F20C3" w14:textId="77777777" w:rsidR="00B7275E" w:rsidRPr="000577C8" w:rsidRDefault="00CB7597" w:rsidP="00B7275E">
            <w:pPr>
              <w:pStyle w:val="tablebody"/>
            </w:pPr>
            <w:r w:rsidRPr="000577C8">
              <w:t>0x0010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04B8A98B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7F194580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0F06D6D5" w14:textId="77777777" w:rsidR="00B7275E" w:rsidRPr="000577C8" w:rsidRDefault="00CB7597" w:rsidP="00B7275E">
            <w:pPr>
              <w:pStyle w:val="tablebody"/>
            </w:pPr>
            <w:r w:rsidRPr="000577C8">
              <w:t>I2C_NAME_SIZE</w:t>
            </w:r>
          </w:p>
        </w:tc>
        <w:tc>
          <w:tcPr>
            <w:tcW w:w="1370" w:type="pct"/>
            <w:shd w:val="clear" w:color="auto" w:fill="auto"/>
          </w:tcPr>
          <w:p w14:paraId="146C7044" w14:textId="77777777" w:rsidR="00B7275E" w:rsidRPr="000577C8" w:rsidRDefault="00CB7597" w:rsidP="00B7275E">
            <w:pPr>
              <w:pStyle w:val="tablebody"/>
            </w:pPr>
            <w:r w:rsidRPr="000577C8">
              <w:t>20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1F1B8DBD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6BE5DB86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078C4866" w14:textId="77777777" w:rsidR="00B7275E" w:rsidRPr="000577C8" w:rsidRDefault="00CB7597" w:rsidP="00B7275E">
            <w:pPr>
              <w:pStyle w:val="tablebody"/>
            </w:pPr>
            <w:r w:rsidRPr="000577C8">
              <w:t>I2C_SMBUS_BYTE</w:t>
            </w:r>
          </w:p>
        </w:tc>
        <w:tc>
          <w:tcPr>
            <w:tcW w:w="1370" w:type="pct"/>
            <w:shd w:val="clear" w:color="auto" w:fill="auto"/>
          </w:tcPr>
          <w:p w14:paraId="2BC21F23" w14:textId="77777777" w:rsidR="00B7275E" w:rsidRPr="000577C8" w:rsidRDefault="00CB7597" w:rsidP="00B7275E">
            <w:pPr>
              <w:pStyle w:val="tablebody"/>
            </w:pPr>
            <w:r w:rsidRPr="000577C8">
              <w:t>1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51315064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6C4BEE46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6C23A3A8" w14:textId="77777777" w:rsidR="00B7275E" w:rsidRPr="000577C8" w:rsidRDefault="00CB7597" w:rsidP="00B7275E">
            <w:pPr>
              <w:pStyle w:val="tablebody"/>
            </w:pPr>
            <w:r w:rsidRPr="000577C8">
              <w:t>I2C_SMBUS_BYTE_DATA</w:t>
            </w:r>
          </w:p>
        </w:tc>
        <w:tc>
          <w:tcPr>
            <w:tcW w:w="1370" w:type="pct"/>
            <w:shd w:val="clear" w:color="auto" w:fill="auto"/>
          </w:tcPr>
          <w:p w14:paraId="2E4A472A" w14:textId="77777777" w:rsidR="00B7275E" w:rsidRPr="000577C8" w:rsidRDefault="00CB7597" w:rsidP="00B7275E">
            <w:pPr>
              <w:pStyle w:val="tablebody"/>
            </w:pPr>
            <w:r w:rsidRPr="000577C8">
              <w:t>2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7298D5B8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3785A361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3800EC24" w14:textId="77777777" w:rsidR="00B7275E" w:rsidRPr="000577C8" w:rsidRDefault="00CB7597" w:rsidP="00B7275E">
            <w:pPr>
              <w:pStyle w:val="tablebody"/>
            </w:pPr>
            <w:r w:rsidRPr="000577C8">
              <w:t>I2C_SMBUS_BLOCK_DATA</w:t>
            </w:r>
          </w:p>
        </w:tc>
        <w:tc>
          <w:tcPr>
            <w:tcW w:w="1370" w:type="pct"/>
            <w:shd w:val="clear" w:color="auto" w:fill="auto"/>
          </w:tcPr>
          <w:p w14:paraId="166FEC89" w14:textId="77777777" w:rsidR="00B7275E" w:rsidRPr="000577C8" w:rsidRDefault="00CB7597" w:rsidP="00B7275E">
            <w:pPr>
              <w:pStyle w:val="tablebody"/>
            </w:pPr>
            <w:r w:rsidRPr="000577C8">
              <w:t>5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5ED1F3DF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29285B8A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1CD99343" w14:textId="77777777" w:rsidR="00B7275E" w:rsidRPr="000577C8" w:rsidRDefault="00CB7597" w:rsidP="00B7275E">
            <w:pPr>
              <w:pStyle w:val="tablebody"/>
            </w:pPr>
            <w:r w:rsidRPr="000577C8">
              <w:t>I2C_SMBUS_BLOCK_MAX</w:t>
            </w:r>
          </w:p>
        </w:tc>
        <w:tc>
          <w:tcPr>
            <w:tcW w:w="1370" w:type="pct"/>
            <w:shd w:val="clear" w:color="auto" w:fill="auto"/>
          </w:tcPr>
          <w:p w14:paraId="61F32EB4" w14:textId="77777777" w:rsidR="00B7275E" w:rsidRPr="000577C8" w:rsidRDefault="00CB7597" w:rsidP="00B7275E">
            <w:pPr>
              <w:pStyle w:val="tablebody"/>
            </w:pPr>
            <w:r w:rsidRPr="000577C8">
              <w:t>32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4953A687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6DC38531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0C4C9673" w14:textId="77777777" w:rsidR="00B7275E" w:rsidRPr="000577C8" w:rsidRDefault="00CB7597" w:rsidP="00B7275E">
            <w:pPr>
              <w:pStyle w:val="tablebody"/>
            </w:pPr>
            <w:r w:rsidRPr="000577C8">
              <w:t>I2C_SMBUS_BLOCK_PROC_CALL</w:t>
            </w:r>
          </w:p>
        </w:tc>
        <w:tc>
          <w:tcPr>
            <w:tcW w:w="1370" w:type="pct"/>
            <w:shd w:val="clear" w:color="auto" w:fill="auto"/>
          </w:tcPr>
          <w:p w14:paraId="71348108" w14:textId="77777777" w:rsidR="00B7275E" w:rsidRPr="000577C8" w:rsidRDefault="00CB7597" w:rsidP="00B7275E">
            <w:pPr>
              <w:pStyle w:val="tablebody"/>
            </w:pPr>
            <w:r w:rsidRPr="000577C8">
              <w:t>7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06470626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38B03A5B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00D99B25" w14:textId="77777777" w:rsidR="00B7275E" w:rsidRPr="000577C8" w:rsidRDefault="00CB7597" w:rsidP="00B7275E">
            <w:pPr>
              <w:pStyle w:val="tablebody"/>
            </w:pPr>
            <w:r w:rsidRPr="000577C8">
              <w:t>I2C_SMBUS_I2C_BLOCK_DATA</w:t>
            </w:r>
          </w:p>
        </w:tc>
        <w:tc>
          <w:tcPr>
            <w:tcW w:w="1370" w:type="pct"/>
            <w:shd w:val="clear" w:color="auto" w:fill="auto"/>
          </w:tcPr>
          <w:p w14:paraId="3721951C" w14:textId="77777777" w:rsidR="00B7275E" w:rsidRPr="000577C8" w:rsidRDefault="00CB7597" w:rsidP="00B7275E">
            <w:pPr>
              <w:pStyle w:val="tablebody"/>
            </w:pPr>
            <w:r w:rsidRPr="000577C8">
              <w:t>8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1E6235A2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6E689A7A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5BBB78DE" w14:textId="77777777" w:rsidR="00B7275E" w:rsidRPr="000577C8" w:rsidRDefault="00CB7597" w:rsidP="00B7275E">
            <w:pPr>
              <w:pStyle w:val="tablebody"/>
            </w:pPr>
            <w:r w:rsidRPr="000577C8">
              <w:t>I2C_SMBUS_PROC_CALL</w:t>
            </w:r>
          </w:p>
        </w:tc>
        <w:tc>
          <w:tcPr>
            <w:tcW w:w="1370" w:type="pct"/>
            <w:shd w:val="clear" w:color="auto" w:fill="auto"/>
          </w:tcPr>
          <w:p w14:paraId="4218C540" w14:textId="77777777" w:rsidR="00B7275E" w:rsidRPr="000577C8" w:rsidRDefault="00CB7597" w:rsidP="00B7275E">
            <w:pPr>
              <w:pStyle w:val="tablebody"/>
            </w:pPr>
            <w:r w:rsidRPr="000577C8">
              <w:t>4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4B53F19B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44B1B2C5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3DFB2BFD" w14:textId="77777777" w:rsidR="00B7275E" w:rsidRPr="000577C8" w:rsidRDefault="00CB7597" w:rsidP="00B7275E">
            <w:pPr>
              <w:pStyle w:val="tablebody"/>
            </w:pPr>
            <w:r w:rsidRPr="000577C8">
              <w:t>I2C_SMBUS_QUICK</w:t>
            </w:r>
          </w:p>
        </w:tc>
        <w:tc>
          <w:tcPr>
            <w:tcW w:w="1370" w:type="pct"/>
            <w:shd w:val="clear" w:color="auto" w:fill="auto"/>
          </w:tcPr>
          <w:p w14:paraId="67D35183" w14:textId="77777777" w:rsidR="00B7275E" w:rsidRPr="000577C8" w:rsidRDefault="00CB7597" w:rsidP="00B7275E">
            <w:pPr>
              <w:pStyle w:val="tablebody"/>
            </w:pPr>
            <w:r w:rsidRPr="000577C8">
              <w:t>0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30EB0F2B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48D1E957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70241AB6" w14:textId="77777777" w:rsidR="00B7275E" w:rsidRPr="000577C8" w:rsidRDefault="00CB7597" w:rsidP="00B7275E">
            <w:pPr>
              <w:pStyle w:val="tablebody"/>
            </w:pPr>
            <w:r w:rsidRPr="000577C8">
              <w:t>I2C_SMBUS_READ</w:t>
            </w:r>
          </w:p>
        </w:tc>
        <w:tc>
          <w:tcPr>
            <w:tcW w:w="1370" w:type="pct"/>
            <w:shd w:val="clear" w:color="auto" w:fill="auto"/>
          </w:tcPr>
          <w:p w14:paraId="3421AE94" w14:textId="77777777" w:rsidR="00B7275E" w:rsidRPr="000577C8" w:rsidRDefault="00CB7597" w:rsidP="00B7275E">
            <w:pPr>
              <w:pStyle w:val="tablebody"/>
            </w:pPr>
            <w:r w:rsidRPr="000577C8">
              <w:t>1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0B33445A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0B575715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37F194BC" w14:textId="77777777" w:rsidR="00B7275E" w:rsidRPr="000577C8" w:rsidRDefault="00CB7597" w:rsidP="00B7275E">
            <w:pPr>
              <w:pStyle w:val="tablebody"/>
            </w:pPr>
            <w:r w:rsidRPr="000577C8">
              <w:t>I2C_SMBUS_WRITE</w:t>
            </w:r>
          </w:p>
        </w:tc>
        <w:tc>
          <w:tcPr>
            <w:tcW w:w="1370" w:type="pct"/>
            <w:shd w:val="clear" w:color="auto" w:fill="auto"/>
          </w:tcPr>
          <w:p w14:paraId="49E3B9E0" w14:textId="77777777" w:rsidR="00B7275E" w:rsidRPr="000577C8" w:rsidRDefault="00CB7597" w:rsidP="00B7275E">
            <w:pPr>
              <w:pStyle w:val="tablebody"/>
            </w:pPr>
            <w:r w:rsidRPr="000577C8">
              <w:t>0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405EAE73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0AE65426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30B48A49" w14:textId="77777777" w:rsidR="00B7275E" w:rsidRPr="000577C8" w:rsidRDefault="00CB7597" w:rsidP="00B7275E">
            <w:pPr>
              <w:pStyle w:val="tablebody"/>
            </w:pPr>
            <w:r w:rsidRPr="000577C8">
              <w:t>I2C_SMBUS_WORD_DATA</w:t>
            </w:r>
          </w:p>
        </w:tc>
        <w:tc>
          <w:tcPr>
            <w:tcW w:w="1370" w:type="pct"/>
            <w:shd w:val="clear" w:color="auto" w:fill="auto"/>
          </w:tcPr>
          <w:p w14:paraId="1929DB34" w14:textId="77777777" w:rsidR="00B7275E" w:rsidRPr="000577C8" w:rsidRDefault="00CB7597" w:rsidP="00B7275E">
            <w:pPr>
              <w:pStyle w:val="tablebody"/>
            </w:pPr>
            <w:r w:rsidRPr="000577C8">
              <w:t>3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75CB14B5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3331F9EF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4136FAF7" w14:textId="77777777" w:rsidR="00B7275E" w:rsidRPr="000577C8" w:rsidRDefault="00CB7597" w:rsidP="00B7275E">
            <w:pPr>
              <w:pStyle w:val="tablebody"/>
            </w:pPr>
            <w:r w:rsidRPr="000577C8">
              <w:t>I2C_RDWR</w:t>
            </w:r>
          </w:p>
        </w:tc>
        <w:tc>
          <w:tcPr>
            <w:tcW w:w="1370" w:type="pct"/>
            <w:shd w:val="clear" w:color="auto" w:fill="auto"/>
          </w:tcPr>
          <w:p w14:paraId="7546A24E" w14:textId="77777777" w:rsidR="00B7275E" w:rsidRPr="000577C8" w:rsidRDefault="00CB7597" w:rsidP="00B7275E">
            <w:pPr>
              <w:pStyle w:val="tablebody"/>
            </w:pPr>
            <w:r w:rsidRPr="000577C8">
              <w:t>0x0707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31CD7C9A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0A82C989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1F4E256F" w14:textId="77777777" w:rsidR="00B7275E" w:rsidRPr="000577C8" w:rsidRDefault="00CB7597" w:rsidP="00B7275E">
            <w:pPr>
              <w:pStyle w:val="tablebody"/>
            </w:pPr>
            <w:r w:rsidRPr="000577C8">
              <w:t>I2C_FUNCS</w:t>
            </w:r>
          </w:p>
        </w:tc>
        <w:tc>
          <w:tcPr>
            <w:tcW w:w="1370" w:type="pct"/>
            <w:shd w:val="clear" w:color="auto" w:fill="auto"/>
          </w:tcPr>
          <w:p w14:paraId="13FEE479" w14:textId="77777777" w:rsidR="00B7275E" w:rsidRPr="000577C8" w:rsidRDefault="00CB7597" w:rsidP="00B7275E">
            <w:pPr>
              <w:pStyle w:val="tablebody"/>
            </w:pPr>
            <w:r w:rsidRPr="000577C8">
              <w:t>0x0705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348FC4EF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29D53F6F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567A55E6" w14:textId="77777777" w:rsidR="00B7275E" w:rsidRPr="000577C8" w:rsidRDefault="00CB7597" w:rsidP="00B7275E">
            <w:pPr>
              <w:pStyle w:val="tablebody"/>
            </w:pPr>
            <w:r w:rsidRPr="000577C8">
              <w:t>I2C_SLAVE</w:t>
            </w:r>
          </w:p>
        </w:tc>
        <w:tc>
          <w:tcPr>
            <w:tcW w:w="1370" w:type="pct"/>
            <w:shd w:val="clear" w:color="auto" w:fill="auto"/>
          </w:tcPr>
          <w:p w14:paraId="2E3E3D2F" w14:textId="77777777" w:rsidR="00B7275E" w:rsidRPr="000577C8" w:rsidRDefault="00CB7597" w:rsidP="00B7275E">
            <w:pPr>
              <w:pStyle w:val="tablebody"/>
            </w:pPr>
            <w:r w:rsidRPr="000577C8">
              <w:t>0x0703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24BE0BBE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  <w:tr w:rsidR="00B7275E" w:rsidRPr="00D147FC" w14:paraId="1EFFFA39" w14:textId="77777777" w:rsidTr="00B7275E">
        <w:trPr>
          <w:cantSplit/>
          <w:trHeight w:val="260"/>
          <w:tblHeader/>
        </w:trPr>
        <w:tc>
          <w:tcPr>
            <w:tcW w:w="2183" w:type="pct"/>
            <w:shd w:val="clear" w:color="auto" w:fill="auto"/>
          </w:tcPr>
          <w:p w14:paraId="74EF3CC5" w14:textId="77777777" w:rsidR="00B7275E" w:rsidRPr="000577C8" w:rsidRDefault="00CB7597" w:rsidP="00B7275E">
            <w:pPr>
              <w:pStyle w:val="tablebody"/>
            </w:pPr>
            <w:r w:rsidRPr="000577C8">
              <w:t>I2C_SMBUS</w:t>
            </w:r>
          </w:p>
        </w:tc>
        <w:tc>
          <w:tcPr>
            <w:tcW w:w="1370" w:type="pct"/>
            <w:shd w:val="clear" w:color="auto" w:fill="auto"/>
          </w:tcPr>
          <w:p w14:paraId="18FB3B4B" w14:textId="77777777" w:rsidR="00B7275E" w:rsidRPr="000577C8" w:rsidRDefault="00CB7597" w:rsidP="00B7275E">
            <w:pPr>
              <w:pStyle w:val="tablebody"/>
            </w:pPr>
            <w:r w:rsidRPr="000577C8">
              <w:t>0x0720</w:t>
            </w:r>
          </w:p>
        </w:tc>
        <w:tc>
          <w:tcPr>
            <w:tcW w:w="1447" w:type="pct"/>
            <w:shd w:val="clear" w:color="auto" w:fill="auto"/>
            <w:vAlign w:val="center"/>
          </w:tcPr>
          <w:p w14:paraId="791E6B1C" w14:textId="77777777" w:rsidR="00B7275E" w:rsidRPr="000577C8" w:rsidRDefault="00CB7597" w:rsidP="00B7275E">
            <w:pPr>
              <w:pStyle w:val="tablebody"/>
              <w:jc w:val="center"/>
            </w:pPr>
            <w:r>
              <w:t>-</w:t>
            </w:r>
          </w:p>
        </w:tc>
      </w:tr>
    </w:tbl>
    <w:p w14:paraId="5D2F29A8" w14:textId="77777777" w:rsidR="00A43C4E" w:rsidRPr="00D147FC" w:rsidRDefault="00A43C4E" w:rsidP="00A43C4E">
      <w:pPr>
        <w:rPr>
          <w:lang w:eastAsia="ja-JP"/>
        </w:rPr>
      </w:pPr>
    </w:p>
    <w:p w14:paraId="755E00C6" w14:textId="77777777" w:rsidR="00F13C42" w:rsidRDefault="00F13C4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3250979A" w14:textId="77777777" w:rsidR="001372A0" w:rsidRDefault="00CB7597" w:rsidP="00F13C42">
      <w:pPr>
        <w:pStyle w:val="Heading1"/>
        <w:rPr>
          <w:lang w:eastAsia="ja-JP"/>
        </w:rPr>
      </w:pPr>
      <w:r>
        <w:rPr>
          <w:lang w:eastAsia="ja-JP"/>
        </w:rPr>
        <w:lastRenderedPageBreak/>
        <w:t xml:space="preserve">   Integration</w:t>
      </w:r>
    </w:p>
    <w:p w14:paraId="58D4C988" w14:textId="77777777" w:rsidR="00F13C42" w:rsidRDefault="00CB7597" w:rsidP="00F13C42">
      <w:pPr>
        <w:pStyle w:val="Heading2"/>
        <w:rPr>
          <w:lang w:eastAsia="ja-JP"/>
        </w:rPr>
      </w:pPr>
      <w:r>
        <w:rPr>
          <w:lang w:eastAsia="ja-JP"/>
        </w:rPr>
        <w:t>Directory Configuration</w:t>
      </w:r>
    </w:p>
    <w:p w14:paraId="76445765" w14:textId="77777777" w:rsidR="00F13C42" w:rsidRDefault="00CB7597" w:rsidP="001E3BC1">
      <w:pPr>
        <w:rPr>
          <w:lang w:eastAsia="ja-JP"/>
        </w:rPr>
      </w:pPr>
      <w:r w:rsidRPr="00F13C42">
        <w:rPr>
          <w:lang w:eastAsia="ja-JP"/>
        </w:rPr>
        <w:t>The directory configuration is shown below.</w:t>
      </w:r>
    </w:p>
    <w:p w14:paraId="36D9BA99" w14:textId="77777777" w:rsidR="00F13C42" w:rsidRPr="00F13C42" w:rsidRDefault="00F13C42" w:rsidP="00F13C4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F13C42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30394100" wp14:editId="1F7F7172">
                <wp:extent cx="6064250" cy="298450"/>
                <wp:effectExtent l="0" t="0" r="0" b="0"/>
                <wp:docPr id="336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5" name="テキスト ボックス 225"/>
                        <wps:cNvSpPr txBox="1"/>
                        <wps:spPr>
                          <a:xfrm>
                            <a:off x="518795" y="74930"/>
                            <a:ext cx="1447800" cy="15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B779EDD" w14:textId="77777777" w:rsidR="00671574" w:rsidRPr="00CE5311" w:rsidRDefault="00671574" w:rsidP="00F13C42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525B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drivers/i2c/busses/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直線コネクタ 226"/>
                        <wps:cNvCnPr/>
                        <wps:spPr>
                          <a:xfrm>
                            <a:off x="213995" y="15113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2" name="直線コネクタ 232"/>
                        <wps:cNvCnPr/>
                        <wps:spPr>
                          <a:xfrm>
                            <a:off x="1966595" y="15113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3" name="テキスト ボックス 233"/>
                        <wps:cNvSpPr txBox="1"/>
                        <wps:spPr>
                          <a:xfrm>
                            <a:off x="2233295" y="74930"/>
                            <a:ext cx="1066800" cy="15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D1226BC" w14:textId="77777777" w:rsidR="00671574" w:rsidRPr="00CE5311" w:rsidRDefault="00671574" w:rsidP="00F13C42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525B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i2c-rcar.c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テキスト ボックス 83"/>
                        <wps:cNvSpPr txBox="1"/>
                        <wps:spPr>
                          <a:xfrm>
                            <a:off x="3452495" y="71755"/>
                            <a:ext cx="1676400" cy="15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FD83AAC" w14:textId="77777777" w:rsidR="00671574" w:rsidRPr="00CE5311" w:rsidRDefault="00671574" w:rsidP="00F13C42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E152F4"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A525B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I2C Driver source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394100" id="キャンバス 8" o:spid="_x0000_s1294" editas="canvas" style="width:477.5pt;height:23.5pt;mso-position-horizontal-relative:char;mso-position-vertical-relative:line" coordsize="6064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">
                <v:shape id="_x0000_s1295" type="#_x0000_t75" style="position:absolute;width:60642;height:2984;visibility:visible;mso-wrap-style:square">
                  <v:fill o:detectmouseclick="t"/>
                  <v:path o:connecttype="none"/>
                </v:shape>
                <v:shape id="テキスト ボックス 225" o:spid="_x0000_s1296" type="#_x0000_t202" style="position:absolute;left:5187;top:749;width:1447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" filled="f" stroked="f" strokeweight=".5pt">
                  <v:textbox inset="0,0,0,0">
                    <w:txbxContent>
                      <w:p w14:paraId="1B779EDD" w14:textId="77777777" w:rsidR="00671574" w:rsidRPr="00CE5311" w:rsidRDefault="00671574" w:rsidP="00F13C42">
                        <w:pPr>
                          <w:spacing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525B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drivers/i2c/busses/</w:t>
                        </w:r>
                      </w:p>
                    </w:txbxContent>
                  </v:textbox>
                </v:shape>
                <v:line id="直線コネクタ 226" o:spid="_x0000_s1297" style="position:absolute;visibility:visible;mso-wrap-style:square" from="2139,1511" to="4425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" strokecolor="windowText"/>
                <v:line id="直線コネクタ 232" o:spid="_x0000_s1298" style="position:absolute;visibility:visible;mso-wrap-style:square" from="19665,1511" to="21951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" strokecolor="windowText"/>
                <v:shape id="テキスト ボックス 233" o:spid="_x0000_s1299" type="#_x0000_t202" style="position:absolute;left:22332;top:749;width:1066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" filled="f" stroked="f" strokeweight=".5pt">
                  <v:textbox inset="0,0,0,0">
                    <w:txbxContent>
                      <w:p w14:paraId="0D1226BC" w14:textId="77777777" w:rsidR="00671574" w:rsidRPr="00CE5311" w:rsidRDefault="00671574" w:rsidP="00F13C42">
                        <w:pPr>
                          <w:spacing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525B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i2c-rcar.c</w:t>
                        </w:r>
                      </w:p>
                    </w:txbxContent>
                  </v:textbox>
                </v:shape>
                <v:shape id="テキスト ボックス 83" o:spid="_x0000_s1300" type="#_x0000_t202" style="position:absolute;left:34524;top:717;width:1676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" filled="f" stroked="f" strokeweight=".5pt">
                  <v:textbox inset="0,0,0,0">
                    <w:txbxContent>
                      <w:p w14:paraId="0FD83AAC" w14:textId="77777777" w:rsidR="00671574" w:rsidRPr="00CE5311" w:rsidRDefault="00671574" w:rsidP="00F13C42">
                        <w:pPr>
                          <w:spacing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E152F4">
                          <w:rPr>
                            <w:rFonts w:ascii="Arial" w:hAnsi="Arial" w:cs="Arial" w:hint="eastAsia"/>
                            <w:sz w:val="18"/>
                            <w:szCs w:val="18"/>
                          </w:rPr>
                          <w:t>：</w:t>
                        </w:r>
                        <w:r w:rsidRPr="00A525B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I2C Driver source 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D851A1" w14:textId="259B971A" w:rsidR="00F13C42" w:rsidRDefault="00FB502F" w:rsidP="00D55C93">
      <w:pPr>
        <w:pStyle w:val="figuretitle"/>
      </w:pPr>
      <w:r>
        <w:t xml:space="preserve">Figure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1 \s </w:instrText>
      </w:r>
      <w:r w:rsidR="00845680">
        <w:rPr>
          <w:noProof/>
        </w:rPr>
        <w:fldChar w:fldCharType="separate"/>
      </w:r>
      <w:r w:rsidR="009253CE">
        <w:rPr>
          <w:noProof/>
        </w:rPr>
        <w:t>5</w:t>
      </w:r>
      <w:r w:rsidR="00845680">
        <w:rPr>
          <w:noProof/>
        </w:rPr>
        <w:fldChar w:fldCharType="end"/>
      </w:r>
      <w:r w:rsidR="00781E3F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Figure \* ARABIC \s 1 </w:instrText>
      </w:r>
      <w:r w:rsidR="00845680">
        <w:rPr>
          <w:noProof/>
        </w:rPr>
        <w:fldChar w:fldCharType="separate"/>
      </w:r>
      <w:r w:rsidR="009253CE">
        <w:rPr>
          <w:noProof/>
        </w:rPr>
        <w:t>1</w:t>
      </w:r>
      <w:r w:rsidR="00845680">
        <w:rPr>
          <w:noProof/>
        </w:rPr>
        <w:fldChar w:fldCharType="end"/>
      </w:r>
      <w:r>
        <w:rPr>
          <w:rFonts w:hint="eastAsia"/>
        </w:rPr>
        <w:t xml:space="preserve">  </w:t>
      </w:r>
      <w:r w:rsidR="00CB7597">
        <w:t xml:space="preserve">Directory configuration (R-Car </w:t>
      </w:r>
      <w:r w:rsidR="000F0BEF">
        <w:t>H</w:t>
      </w:r>
      <w:r w:rsidR="00320DD6">
        <w:t>3</w:t>
      </w:r>
      <w:r w:rsidR="00DF07A4">
        <w:t>/M3</w:t>
      </w:r>
      <w:r w:rsidR="00707483">
        <w:t>/M3N</w:t>
      </w:r>
      <w:r w:rsidR="00EC006C">
        <w:t>/E3</w:t>
      </w:r>
      <w:r w:rsidR="000F45BC">
        <w:t>/</w:t>
      </w:r>
      <w:r w:rsidR="00AD584C">
        <w:t>D3/</w:t>
      </w:r>
      <w:r w:rsidR="000F45BC">
        <w:t>V3U</w:t>
      </w:r>
      <w:r w:rsidR="00CE2760">
        <w:t>/V3H</w:t>
      </w:r>
      <w:r w:rsidR="00CB7597">
        <w:t>)</w:t>
      </w:r>
    </w:p>
    <w:p w14:paraId="5AC0635B" w14:textId="77777777" w:rsidR="00F13C42" w:rsidRDefault="00F13C42" w:rsidP="001E3BC1">
      <w:pPr>
        <w:rPr>
          <w:lang w:eastAsia="ja-JP"/>
        </w:rPr>
      </w:pPr>
    </w:p>
    <w:p w14:paraId="21B07A0B" w14:textId="77777777" w:rsidR="00330285" w:rsidRDefault="00330285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0A46C5A0" w14:textId="77777777" w:rsidR="00330285" w:rsidRDefault="00CB7597" w:rsidP="00330285">
      <w:pPr>
        <w:pStyle w:val="Heading2"/>
        <w:rPr>
          <w:lang w:eastAsia="ja-JP"/>
        </w:rPr>
      </w:pPr>
      <w:r>
        <w:rPr>
          <w:lang w:eastAsia="ja-JP"/>
        </w:rPr>
        <w:t>Integration Procedure</w:t>
      </w:r>
    </w:p>
    <w:p w14:paraId="5818457E" w14:textId="77777777" w:rsidR="00330285" w:rsidRDefault="00CB7597" w:rsidP="001E3BC1">
      <w:pPr>
        <w:rPr>
          <w:lang w:eastAsia="ja-JP"/>
        </w:rPr>
      </w:pPr>
      <w:r w:rsidRPr="00330285">
        <w:rPr>
          <w:lang w:eastAsia="ja-JP"/>
        </w:rPr>
        <w:t>To enable the function of this module, make the following setting with Kernel Configuration.</w:t>
      </w:r>
    </w:p>
    <w:p w14:paraId="362EDFB8" w14:textId="77777777" w:rsidR="00330285" w:rsidRPr="00330285" w:rsidRDefault="00330285" w:rsidP="00330285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330285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772FF116" wp14:editId="0540CE8F">
                <wp:extent cx="6064250" cy="721185"/>
                <wp:effectExtent l="0" t="0" r="0" b="3175"/>
                <wp:docPr id="33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3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15"/>
                            <a:ext cx="6043295" cy="6851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CFC45" w14:textId="77777777" w:rsidR="00671574" w:rsidRPr="00A525B3" w:rsidRDefault="00671574" w:rsidP="00A525B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A525B3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Device </w:t>
                              </w:r>
                              <w:r w:rsidRPr="00A525B3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Drivers  ---&gt;</w:t>
                              </w:r>
                            </w:p>
                            <w:p w14:paraId="03E68F0E" w14:textId="77777777" w:rsidR="00671574" w:rsidRPr="00A525B3" w:rsidRDefault="00671574" w:rsidP="00A525B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  <w:t>-</w:t>
                              </w:r>
                              <w:r w:rsidRPr="00A525B3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-</w:t>
                              </w:r>
                              <w:r w:rsidRPr="00A525B3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I2C support  ---&gt;</w:t>
                              </w:r>
                            </w:p>
                            <w:p w14:paraId="3F0AB11A" w14:textId="77777777" w:rsidR="00671574" w:rsidRPr="00A525B3" w:rsidRDefault="00671574" w:rsidP="00A525B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A525B3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&lt;*&gt;   I2C device interface</w:t>
                              </w:r>
                            </w:p>
                            <w:p w14:paraId="183901F2" w14:textId="77777777" w:rsidR="00671574" w:rsidRPr="00A525B3" w:rsidRDefault="00671574" w:rsidP="00A525B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A525B3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I2C Hardware Bus support  ---&gt;</w:t>
                              </w:r>
                            </w:p>
                            <w:p w14:paraId="5E0C7009" w14:textId="77777777" w:rsidR="00671574" w:rsidRPr="00F9190E" w:rsidRDefault="00671574" w:rsidP="00A525B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A525B3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&lt;*&gt; Renesas R-Car I2C Controller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2FF116" id="_x0000_s1301" editas="canvas" style="width:477.5pt;height:56.8pt;mso-position-horizontal-relative:char;mso-position-vertical-relative:line" coordsize="6064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">
                <v:shape id="_x0000_s1302" type="#_x0000_t75" style="position:absolute;width:60642;height:7207;visibility:visible;mso-wrap-style:square">
                  <v:fill o:detectmouseclick="t"/>
                  <v:path o:connecttype="none"/>
                </v:shape>
                <v:shape id="Text Box 34" o:spid="_x0000_s1303" type="#_x0000_t202" style="position:absolute;top:133;width:60432;height:6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" stroked="f">
                  <v:textbox inset="0,0,0,0">
                    <w:txbxContent>
                      <w:p w14:paraId="067CFC45" w14:textId="77777777" w:rsidR="00671574" w:rsidRPr="00A525B3" w:rsidRDefault="00671574" w:rsidP="00A525B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A525B3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Device </w:t>
                        </w:r>
                        <w:r w:rsidRPr="00A525B3">
                          <w:rPr>
                            <w:rFonts w:ascii="Courier New" w:eastAsia="MS PGothic" w:hAnsi="Courier New" w:cs="Courier New"/>
                            <w:sz w:val="18"/>
                          </w:rPr>
                          <w:t>Drivers  ---&gt;</w:t>
                        </w:r>
                      </w:p>
                      <w:p w14:paraId="03E68F0E" w14:textId="77777777" w:rsidR="00671574" w:rsidRPr="00A525B3" w:rsidRDefault="00671574" w:rsidP="00A525B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  <w:t>-</w:t>
                        </w:r>
                        <w:r w:rsidRPr="00A525B3">
                          <w:rPr>
                            <w:rFonts w:ascii="Courier New" w:eastAsia="MS PGothic" w:hAnsi="Courier New" w:cs="Courier New"/>
                            <w:sz w:val="18"/>
                          </w:rPr>
                          <w:t>*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-</w:t>
                        </w:r>
                        <w:r w:rsidRPr="00A525B3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I2C support  ---&gt;</w:t>
                        </w:r>
                      </w:p>
                      <w:p w14:paraId="3F0AB11A" w14:textId="77777777" w:rsidR="00671574" w:rsidRPr="00A525B3" w:rsidRDefault="00671574" w:rsidP="00A525B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 w:rsidRPr="00A525B3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&lt;*&gt;   I2C device interface</w:t>
                        </w:r>
                      </w:p>
                      <w:p w14:paraId="183901F2" w14:textId="77777777" w:rsidR="00671574" w:rsidRPr="00A525B3" w:rsidRDefault="00671574" w:rsidP="00A525B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 w:rsidRPr="00A525B3">
                          <w:rPr>
                            <w:rFonts w:ascii="Courier New" w:eastAsia="MS PGothic" w:hAnsi="Courier New" w:cs="Courier New"/>
                            <w:sz w:val="18"/>
                          </w:rPr>
                          <w:t>I2C Hardware Bus support  ---&gt;</w:t>
                        </w:r>
                      </w:p>
                      <w:p w14:paraId="5E0C7009" w14:textId="77777777" w:rsidR="00671574" w:rsidRPr="00F9190E" w:rsidRDefault="00671574" w:rsidP="00A525B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 w:rsidRPr="00A525B3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&lt;*&gt; Renesas R-Car I2C Controller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973BB" w14:textId="62E662D9" w:rsidR="00330285" w:rsidRDefault="00FB502F" w:rsidP="00D55C93">
      <w:pPr>
        <w:pStyle w:val="figuretitle"/>
      </w:pPr>
      <w:r>
        <w:t xml:space="preserve">Figure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1 \s </w:instrText>
      </w:r>
      <w:r w:rsidR="00845680">
        <w:rPr>
          <w:noProof/>
        </w:rPr>
        <w:fldChar w:fldCharType="separate"/>
      </w:r>
      <w:r w:rsidR="009253CE">
        <w:rPr>
          <w:noProof/>
        </w:rPr>
        <w:t>5</w:t>
      </w:r>
      <w:r w:rsidR="00845680">
        <w:rPr>
          <w:noProof/>
        </w:rPr>
        <w:fldChar w:fldCharType="end"/>
      </w:r>
      <w:r w:rsidR="00781E3F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Figure \* ARABIC \s 1 </w:instrText>
      </w:r>
      <w:r w:rsidR="00845680">
        <w:rPr>
          <w:noProof/>
        </w:rPr>
        <w:fldChar w:fldCharType="separate"/>
      </w:r>
      <w:r w:rsidR="009253CE">
        <w:rPr>
          <w:noProof/>
        </w:rPr>
        <w:t>2</w:t>
      </w:r>
      <w:r w:rsidR="00845680">
        <w:rPr>
          <w:noProof/>
        </w:rPr>
        <w:fldChar w:fldCharType="end"/>
      </w:r>
      <w:r>
        <w:rPr>
          <w:rFonts w:hint="eastAsia"/>
        </w:rPr>
        <w:t xml:space="preserve">  </w:t>
      </w:r>
      <w:r w:rsidR="00CB7597">
        <w:t xml:space="preserve">Kernel </w:t>
      </w:r>
      <w:r w:rsidR="0039739F">
        <w:t>configuration</w:t>
      </w:r>
      <w:r w:rsidR="00CB7597">
        <w:t xml:space="preserve"> (R-Car </w:t>
      </w:r>
      <w:r w:rsidR="000F0BEF">
        <w:t>H</w:t>
      </w:r>
      <w:r w:rsidR="00320DD6">
        <w:t>3</w:t>
      </w:r>
      <w:r w:rsidR="00DF07A4">
        <w:t>/M3</w:t>
      </w:r>
      <w:r w:rsidR="00707483">
        <w:t>/M3N</w:t>
      </w:r>
      <w:r w:rsidR="00574537">
        <w:t>/E3</w:t>
      </w:r>
      <w:r w:rsidR="000F45BC">
        <w:t>/</w:t>
      </w:r>
      <w:r w:rsidR="00AD584C">
        <w:t>D3/</w:t>
      </w:r>
      <w:r w:rsidR="000F45BC">
        <w:t>V3U</w:t>
      </w:r>
      <w:r w:rsidR="00CE2760">
        <w:t>/V3H</w:t>
      </w:r>
      <w:r w:rsidR="00CB7597">
        <w:t>)</w:t>
      </w:r>
    </w:p>
    <w:p w14:paraId="7FE99742" w14:textId="77777777" w:rsidR="008717E7" w:rsidRDefault="008717E7" w:rsidP="001E3BC1">
      <w:pPr>
        <w:rPr>
          <w:lang w:eastAsia="ja-JP"/>
        </w:rPr>
      </w:pPr>
    </w:p>
    <w:p w14:paraId="3F5CC65F" w14:textId="77777777" w:rsidR="00401632" w:rsidRDefault="0040163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65330D0A" w14:textId="77777777" w:rsidR="008717E7" w:rsidRDefault="00CB7597" w:rsidP="008717E7">
      <w:pPr>
        <w:pStyle w:val="Heading2"/>
        <w:rPr>
          <w:lang w:eastAsia="ja-JP"/>
        </w:rPr>
      </w:pPr>
      <w:r>
        <w:rPr>
          <w:lang w:eastAsia="ja-JP"/>
        </w:rPr>
        <w:lastRenderedPageBreak/>
        <w:t>Option Setting</w:t>
      </w:r>
    </w:p>
    <w:p w14:paraId="7288335D" w14:textId="77777777" w:rsidR="008717E7" w:rsidRDefault="00CB7597" w:rsidP="008717E7">
      <w:pPr>
        <w:pStyle w:val="Heading3"/>
        <w:rPr>
          <w:lang w:eastAsia="ja-JP"/>
        </w:rPr>
      </w:pPr>
      <w:r>
        <w:rPr>
          <w:lang w:eastAsia="ja-JP"/>
        </w:rPr>
        <w:t>Module Parameters</w:t>
      </w:r>
    </w:p>
    <w:p w14:paraId="6E2764DA" w14:textId="77777777" w:rsidR="00B15A31" w:rsidRPr="00F9322C" w:rsidRDefault="00B15A31" w:rsidP="00D55C93">
      <w:pPr>
        <w:pStyle w:val="Heading4"/>
      </w:pPr>
      <w:r w:rsidRPr="00F9322C">
        <w:t>DT</w:t>
      </w:r>
    </w:p>
    <w:p w14:paraId="7854F8F3" w14:textId="77777777" w:rsidR="000413D8" w:rsidRDefault="000413D8" w:rsidP="000413D8">
      <w:pPr>
        <w:spacing w:after="0" w:line="240" w:lineRule="auto"/>
        <w:rPr>
          <w:lang w:eastAsia="ja-JP"/>
        </w:rPr>
      </w:pPr>
      <w:r>
        <w:rPr>
          <w:lang w:eastAsia="ja-JP"/>
        </w:rPr>
        <w:t xml:space="preserve">When operation is in master mode, </w:t>
      </w:r>
      <w:r w:rsidR="00DE70AF">
        <w:rPr>
          <w:lang w:eastAsia="ja-JP"/>
        </w:rPr>
        <w:t>the SCL clock ratio</w:t>
      </w:r>
      <w:r w:rsidR="00DE70AF" w:rsidDel="00DE70AF">
        <w:rPr>
          <w:lang w:eastAsia="ja-JP"/>
        </w:rPr>
        <w:t xml:space="preserve"> </w:t>
      </w:r>
      <w:r>
        <w:rPr>
          <w:lang w:eastAsia="ja-JP"/>
        </w:rPr>
        <w:t>is generated from an internal clock.</w:t>
      </w:r>
    </w:p>
    <w:p w14:paraId="6EDF88EC" w14:textId="77777777" w:rsidR="004041AE" w:rsidRDefault="00D86F88" w:rsidP="000413D8">
      <w:pPr>
        <w:spacing w:after="0" w:line="240" w:lineRule="auto"/>
        <w:rPr>
          <w:lang w:eastAsia="ja-JP"/>
        </w:rPr>
      </w:pPr>
      <w:r w:rsidRPr="00D86F88">
        <w:rPr>
          <w:lang w:eastAsia="ja-JP"/>
        </w:rPr>
        <w:t>The following equation is used.</w:t>
      </w:r>
    </w:p>
    <w:p w14:paraId="1094AF50" w14:textId="77777777" w:rsidR="000413D8" w:rsidRPr="00D86F88" w:rsidRDefault="000413D8" w:rsidP="004041AE">
      <w:pPr>
        <w:spacing w:after="0" w:line="240" w:lineRule="auto"/>
        <w:rPr>
          <w:lang w:eastAsia="ja-JP"/>
        </w:rPr>
      </w:pPr>
    </w:p>
    <w:p w14:paraId="331640FE" w14:textId="77777777" w:rsidR="00964F7D" w:rsidRDefault="00964F7D" w:rsidP="00B226D5">
      <w:pPr>
        <w:spacing w:after="0" w:line="240" w:lineRule="auto"/>
        <w:rPr>
          <w:lang w:eastAsia="ja-JP"/>
        </w:rPr>
      </w:pPr>
      <w:proofErr w:type="spellStart"/>
      <w:r w:rsidRPr="00964F7D">
        <w:rPr>
          <w:lang w:eastAsia="ja-JP"/>
        </w:rPr>
        <w:t>SCLfreq</w:t>
      </w:r>
      <w:proofErr w:type="spellEnd"/>
      <w:r w:rsidRPr="00964F7D">
        <w:rPr>
          <w:lang w:eastAsia="ja-JP"/>
        </w:rPr>
        <w:t xml:space="preserve"> = I2Cck</w:t>
      </w:r>
      <w:proofErr w:type="gramStart"/>
      <w:r w:rsidRPr="00964F7D">
        <w:rPr>
          <w:lang w:eastAsia="ja-JP"/>
        </w:rPr>
        <w:t>/(</w:t>
      </w:r>
      <w:proofErr w:type="gramEnd"/>
      <w:r w:rsidRPr="00964F7D">
        <w:rPr>
          <w:lang w:eastAsia="ja-JP"/>
        </w:rPr>
        <w:t>20 + SCGD × 8 + F[(</w:t>
      </w:r>
      <w:proofErr w:type="spellStart"/>
      <w:r w:rsidRPr="00964F7D">
        <w:rPr>
          <w:lang w:eastAsia="ja-JP"/>
        </w:rPr>
        <w:t>tICF</w:t>
      </w:r>
      <w:proofErr w:type="spellEnd"/>
      <w:r w:rsidRPr="00964F7D">
        <w:rPr>
          <w:lang w:eastAsia="ja-JP"/>
        </w:rPr>
        <w:t xml:space="preserve"> + tr + </w:t>
      </w:r>
      <w:proofErr w:type="spellStart"/>
      <w:r w:rsidRPr="00964F7D">
        <w:rPr>
          <w:lang w:eastAsia="ja-JP"/>
        </w:rPr>
        <w:t>IntDelay</w:t>
      </w:r>
      <w:proofErr w:type="spellEnd"/>
      <w:r w:rsidRPr="00964F7D">
        <w:rPr>
          <w:lang w:eastAsia="ja-JP"/>
        </w:rPr>
        <w:t>) × I2Cck])</w:t>
      </w:r>
    </w:p>
    <w:p w14:paraId="77C81B33" w14:textId="1668C227" w:rsidR="00964F7D" w:rsidRDefault="00CC790D" w:rsidP="00B226D5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 xml:space="preserve"> </w:t>
      </w:r>
      <w:r w:rsidR="00964F7D">
        <w:rPr>
          <w:lang w:eastAsia="ja-JP"/>
        </w:rPr>
        <w:t>I2Cck:</w:t>
      </w:r>
      <w:r w:rsidR="00D86F88">
        <w:rPr>
          <w:lang w:eastAsia="ja-JP"/>
        </w:rPr>
        <w:tab/>
      </w:r>
      <w:r w:rsidR="00964F7D">
        <w:rPr>
          <w:lang w:eastAsia="ja-JP"/>
        </w:rPr>
        <w:t>I2C internal clock frequency</w:t>
      </w:r>
      <w:r w:rsidR="00DE70AF">
        <w:rPr>
          <w:lang w:eastAsia="ja-JP"/>
        </w:rPr>
        <w:t xml:space="preserve"> </w:t>
      </w:r>
      <w:r w:rsidR="00D86F88">
        <w:rPr>
          <w:lang w:eastAsia="ja-JP"/>
        </w:rPr>
        <w:t>(</w:t>
      </w:r>
      <w:r w:rsidR="00D20819">
        <w:rPr>
          <w:lang w:eastAsia="ja-JP"/>
        </w:rPr>
        <w:t>133.33</w:t>
      </w:r>
      <w:proofErr w:type="gramStart"/>
      <w:r w:rsidR="00D20819">
        <w:rPr>
          <w:lang w:eastAsia="ja-JP"/>
        </w:rPr>
        <w:t>MHz[</w:t>
      </w:r>
      <w:proofErr w:type="gramEnd"/>
      <w:r w:rsidR="00D20819">
        <w:rPr>
          <w:lang w:eastAsia="ja-JP"/>
        </w:rPr>
        <w:t>R-Car H3</w:t>
      </w:r>
      <w:r w:rsidR="00DF07A4">
        <w:rPr>
          <w:lang w:eastAsia="ja-JP"/>
        </w:rPr>
        <w:t>/M3</w:t>
      </w:r>
      <w:r w:rsidR="00707483">
        <w:rPr>
          <w:lang w:eastAsia="ja-JP"/>
        </w:rPr>
        <w:t>/M3N</w:t>
      </w:r>
      <w:r w:rsidR="009B18B7">
        <w:rPr>
          <w:lang w:eastAsia="ja-JP"/>
        </w:rPr>
        <w:t>/E3</w:t>
      </w:r>
      <w:r w:rsidR="009F3F63">
        <w:rPr>
          <w:lang w:eastAsia="ja-JP"/>
        </w:rPr>
        <w:t>/</w:t>
      </w:r>
      <w:r w:rsidR="00AD584C">
        <w:rPr>
          <w:lang w:eastAsia="ja-JP"/>
        </w:rPr>
        <w:t>D3/</w:t>
      </w:r>
      <w:r w:rsidR="009F3F63">
        <w:rPr>
          <w:lang w:eastAsia="ja-JP"/>
        </w:rPr>
        <w:t>V3U</w:t>
      </w:r>
      <w:r w:rsidR="00CE2760">
        <w:rPr>
          <w:lang w:eastAsia="ja-JP"/>
        </w:rPr>
        <w:t>/V3H</w:t>
      </w:r>
      <w:r w:rsidR="00D20819">
        <w:rPr>
          <w:lang w:eastAsia="ja-JP"/>
        </w:rPr>
        <w:t>]</w:t>
      </w:r>
      <w:r w:rsidR="00D86F88">
        <w:rPr>
          <w:lang w:eastAsia="ja-JP"/>
        </w:rPr>
        <w:t>)</w:t>
      </w:r>
    </w:p>
    <w:p w14:paraId="52C865F1" w14:textId="77777777" w:rsidR="00F57955" w:rsidRDefault="00F57955" w:rsidP="00B226D5">
      <w:pPr>
        <w:spacing w:after="0" w:line="240" w:lineRule="auto"/>
        <w:rPr>
          <w:lang w:eastAsia="ja-JP"/>
        </w:rPr>
      </w:pPr>
      <w:r>
        <w:rPr>
          <w:lang w:eastAsia="ja-JP"/>
        </w:rPr>
        <w:t xml:space="preserve"> </w:t>
      </w:r>
      <w:r w:rsidRPr="00964F7D">
        <w:rPr>
          <w:lang w:eastAsia="ja-JP"/>
        </w:rPr>
        <w:t>SCGD</w:t>
      </w:r>
      <w:r>
        <w:rPr>
          <w:lang w:eastAsia="ja-JP"/>
        </w:rPr>
        <w:t>:</w:t>
      </w:r>
      <w:r w:rsidR="00D86F88">
        <w:rPr>
          <w:lang w:eastAsia="ja-JP"/>
        </w:rPr>
        <w:tab/>
      </w:r>
      <w:r w:rsidRPr="00F57955">
        <w:rPr>
          <w:lang w:eastAsia="ja-JP"/>
        </w:rPr>
        <w:t>SCL Clock Generation Divider</w:t>
      </w:r>
      <w:r w:rsidR="00DE70AF">
        <w:rPr>
          <w:lang w:eastAsia="ja-JP"/>
        </w:rPr>
        <w:t xml:space="preserve"> </w:t>
      </w:r>
      <w:r w:rsidR="004041AE">
        <w:rPr>
          <w:lang w:eastAsia="ja-JP"/>
        </w:rPr>
        <w:t>(</w:t>
      </w:r>
      <w:r w:rsidR="004041AE" w:rsidRPr="004041AE">
        <w:rPr>
          <w:lang w:eastAsia="ja-JP"/>
        </w:rPr>
        <w:t>Calculated by the driver</w:t>
      </w:r>
      <w:r w:rsidR="004041AE">
        <w:rPr>
          <w:lang w:eastAsia="ja-JP"/>
        </w:rPr>
        <w:t>)</w:t>
      </w:r>
    </w:p>
    <w:p w14:paraId="6CFBB679" w14:textId="77777777" w:rsidR="00B15A31" w:rsidRDefault="00CC790D" w:rsidP="00B226D5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 xml:space="preserve"> </w:t>
      </w:r>
      <w:r w:rsidR="00964F7D">
        <w:rPr>
          <w:lang w:eastAsia="ja-JP"/>
        </w:rPr>
        <w:t xml:space="preserve">F[n]: </w:t>
      </w:r>
      <w:r w:rsidR="00D86F88">
        <w:rPr>
          <w:lang w:eastAsia="ja-JP"/>
        </w:rPr>
        <w:tab/>
      </w:r>
      <w:r w:rsidR="00964F7D">
        <w:rPr>
          <w:lang w:eastAsia="ja-JP"/>
        </w:rPr>
        <w:t xml:space="preserve">n rounded </w:t>
      </w:r>
      <w:r w:rsidR="00EB46A7">
        <w:rPr>
          <w:rFonts w:hint="eastAsia"/>
          <w:lang w:eastAsia="ja-JP"/>
        </w:rPr>
        <w:t>down</w:t>
      </w:r>
      <w:r w:rsidR="00964F7D">
        <w:rPr>
          <w:lang w:eastAsia="ja-JP"/>
        </w:rPr>
        <w:t xml:space="preserve"> to an </w:t>
      </w:r>
      <w:proofErr w:type="gramStart"/>
      <w:r w:rsidR="00964F7D">
        <w:rPr>
          <w:lang w:eastAsia="ja-JP"/>
        </w:rPr>
        <w:t>integer</w:t>
      </w:r>
      <w:proofErr w:type="gramEnd"/>
    </w:p>
    <w:p w14:paraId="0F943DB1" w14:textId="77777777" w:rsidR="002F04E5" w:rsidRDefault="002F04E5" w:rsidP="00B226D5">
      <w:pPr>
        <w:spacing w:after="0" w:line="240" w:lineRule="auto"/>
        <w:rPr>
          <w:lang w:eastAsia="ja-JP"/>
        </w:rPr>
      </w:pPr>
    </w:p>
    <w:p w14:paraId="450F5AFC" w14:textId="640878EC" w:rsidR="003B6182" w:rsidRDefault="003B6182" w:rsidP="00B226D5">
      <w:pPr>
        <w:pStyle w:val="Caption"/>
        <w:keepNext/>
      </w:pPr>
      <w:r>
        <w:t xml:space="preserve">Table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2 \s </w:instrText>
      </w:r>
      <w:r w:rsidR="00845680">
        <w:rPr>
          <w:noProof/>
        </w:rPr>
        <w:fldChar w:fldCharType="separate"/>
      </w:r>
      <w:r w:rsidR="009253CE">
        <w:rPr>
          <w:noProof/>
        </w:rPr>
        <w:t>5.3</w:t>
      </w:r>
      <w:r w:rsidR="00845680">
        <w:rPr>
          <w:noProof/>
        </w:rPr>
        <w:fldChar w:fldCharType="end"/>
      </w:r>
      <w:r w:rsidR="001D2216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Table \* ARABIC \s 2 </w:instrText>
      </w:r>
      <w:r w:rsidR="00845680">
        <w:rPr>
          <w:noProof/>
        </w:rPr>
        <w:fldChar w:fldCharType="separate"/>
      </w:r>
      <w:r w:rsidR="009253CE">
        <w:rPr>
          <w:noProof/>
        </w:rPr>
        <w:t>1</w:t>
      </w:r>
      <w:r w:rsidR="00845680">
        <w:rPr>
          <w:noProof/>
        </w:rPr>
        <w:fldChar w:fldCharType="end"/>
      </w:r>
      <w:r>
        <w:t xml:space="preserve">  </w:t>
      </w:r>
      <w:r w:rsidR="00D20819">
        <w:t xml:space="preserve">Device Tree and Formula </w:t>
      </w:r>
      <w:proofErr w:type="gramStart"/>
      <w:r w:rsidR="00D20819">
        <w:t>Parameter</w:t>
      </w:r>
      <w:r>
        <w:t>(</w:t>
      </w:r>
      <w:proofErr w:type="gramEnd"/>
      <w:r>
        <w:t>R-Car H3</w:t>
      </w:r>
      <w:r w:rsidR="00DF07A4">
        <w:t>/M3</w:t>
      </w:r>
      <w:r w:rsidR="00707483">
        <w:t>/M3N</w:t>
      </w:r>
      <w:r w:rsidR="00574537">
        <w:t>/E3</w:t>
      </w:r>
      <w:r w:rsidR="00B172AF">
        <w:t>/</w:t>
      </w:r>
      <w:r w:rsidR="00AD584C">
        <w:t>D3/</w:t>
      </w:r>
      <w:r w:rsidR="00B172AF">
        <w:t>V3U</w:t>
      </w:r>
      <w:r w:rsidR="00CE2760">
        <w:t>/V3H</w:t>
      </w:r>
      <w: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308"/>
        <w:gridCol w:w="1135"/>
        <w:gridCol w:w="4395"/>
        <w:gridCol w:w="1994"/>
      </w:tblGrid>
      <w:tr w:rsidR="000C1306" w:rsidRPr="00D147FC" w14:paraId="4821C6DB" w14:textId="77777777" w:rsidTr="00B226D5">
        <w:trPr>
          <w:cantSplit/>
          <w:trHeight w:val="260"/>
          <w:tblHeader/>
        </w:trPr>
        <w:tc>
          <w:tcPr>
            <w:tcW w:w="11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9224B69" w14:textId="22C3C6F0" w:rsidR="00B02ECB" w:rsidRPr="00D147FC" w:rsidRDefault="00B02ECB" w:rsidP="00785575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Device Tree</w:t>
            </w:r>
            <w:r w:rsidR="00FA7C23">
              <w:rPr>
                <w:rFonts w:ascii="Arial" w:hAnsi="Arial"/>
                <w:b/>
                <w:sz w:val="18"/>
                <w:lang w:eastAsia="ja-JP"/>
              </w:rPr>
              <w:t xml:space="preserve"> pro</w:t>
            </w:r>
            <w:r w:rsidR="00464F22">
              <w:rPr>
                <w:rFonts w:ascii="Arial" w:hAnsi="Arial"/>
                <w:b/>
                <w:sz w:val="18"/>
                <w:lang w:eastAsia="ja-JP"/>
              </w:rPr>
              <w:t>perty</w:t>
            </w:r>
          </w:p>
        </w:tc>
        <w:tc>
          <w:tcPr>
            <w:tcW w:w="577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3B4017E" w14:textId="77777777" w:rsidR="00B02ECB" w:rsidRPr="000577C8" w:rsidRDefault="00B02ECB">
            <w:pPr>
              <w:pStyle w:val="tablehead"/>
            </w:pPr>
            <w:r>
              <w:t>Formula Parameter</w:t>
            </w:r>
          </w:p>
        </w:tc>
        <w:tc>
          <w:tcPr>
            <w:tcW w:w="223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BAA0C7A" w14:textId="77777777" w:rsidR="00B02ECB" w:rsidRPr="000577C8" w:rsidRDefault="00B02ECB" w:rsidP="00B02ECB">
            <w:pPr>
              <w:pStyle w:val="tablehead"/>
              <w:ind w:left="0"/>
            </w:pPr>
            <w:r>
              <w:t>Description</w:t>
            </w:r>
          </w:p>
        </w:tc>
        <w:tc>
          <w:tcPr>
            <w:tcW w:w="101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5AD65A8" w14:textId="77777777" w:rsidR="00B02ECB" w:rsidRPr="000577C8" w:rsidRDefault="00B02ECB" w:rsidP="00785575">
            <w:pPr>
              <w:pStyle w:val="tablehead"/>
            </w:pPr>
            <w:r>
              <w:t>Default value</w:t>
            </w:r>
          </w:p>
        </w:tc>
      </w:tr>
      <w:tr w:rsidR="000C1306" w:rsidRPr="00D147FC" w14:paraId="101137BF" w14:textId="77777777" w:rsidTr="00B226D5">
        <w:trPr>
          <w:cantSplit/>
          <w:trHeight w:val="260"/>
          <w:tblHeader/>
        </w:trPr>
        <w:tc>
          <w:tcPr>
            <w:tcW w:w="1174" w:type="pct"/>
            <w:shd w:val="clear" w:color="auto" w:fill="auto"/>
          </w:tcPr>
          <w:p w14:paraId="52D69DD1" w14:textId="77777777" w:rsidR="00B02ECB" w:rsidRPr="000577C8" w:rsidRDefault="00B02ECB" w:rsidP="00785575">
            <w:pPr>
              <w:pStyle w:val="tablebody"/>
              <w:rPr>
                <w:lang w:eastAsia="ja-JP"/>
              </w:rPr>
            </w:pPr>
            <w:r w:rsidRPr="00B17788">
              <w:rPr>
                <w:lang w:eastAsia="ja-JP"/>
              </w:rPr>
              <w:t>clock-frequency</w:t>
            </w:r>
          </w:p>
        </w:tc>
        <w:tc>
          <w:tcPr>
            <w:tcW w:w="577" w:type="pct"/>
            <w:shd w:val="clear" w:color="auto" w:fill="auto"/>
          </w:tcPr>
          <w:p w14:paraId="0E71481A" w14:textId="77777777" w:rsidR="00B02ECB" w:rsidRPr="000577C8" w:rsidRDefault="006C4BBD" w:rsidP="00785575">
            <w:pPr>
              <w:pStyle w:val="tablebody"/>
              <w:rPr>
                <w:lang w:eastAsia="ja-JP"/>
              </w:rPr>
            </w:pPr>
            <w:proofErr w:type="spellStart"/>
            <w:r w:rsidRPr="00964F7D">
              <w:rPr>
                <w:lang w:eastAsia="ja-JP"/>
              </w:rPr>
              <w:t>SCLfreq</w:t>
            </w:r>
            <w:proofErr w:type="spellEnd"/>
          </w:p>
        </w:tc>
        <w:tc>
          <w:tcPr>
            <w:tcW w:w="2235" w:type="pct"/>
            <w:shd w:val="clear" w:color="auto" w:fill="auto"/>
          </w:tcPr>
          <w:p w14:paraId="2AE7B383" w14:textId="77777777" w:rsidR="00B02ECB" w:rsidRPr="000577C8" w:rsidRDefault="00DE70AF" w:rsidP="00785575">
            <w:pPr>
              <w:pStyle w:val="tablebody"/>
            </w:pPr>
            <w:r>
              <w:t>F</w:t>
            </w:r>
            <w:r w:rsidR="004F6C0F" w:rsidRPr="004F6C0F">
              <w:t>requency of bus clock in Hz</w:t>
            </w:r>
          </w:p>
        </w:tc>
        <w:tc>
          <w:tcPr>
            <w:tcW w:w="1015" w:type="pct"/>
            <w:shd w:val="clear" w:color="auto" w:fill="auto"/>
            <w:vAlign w:val="center"/>
          </w:tcPr>
          <w:p w14:paraId="15DE668F" w14:textId="77777777" w:rsidR="00B02ECB" w:rsidRPr="000577C8" w:rsidRDefault="00CC790D" w:rsidP="00B226D5">
            <w:pPr>
              <w:pStyle w:val="tablebody"/>
            </w:pPr>
            <w:r>
              <w:t>100000</w:t>
            </w:r>
          </w:p>
        </w:tc>
      </w:tr>
      <w:tr w:rsidR="000C1306" w:rsidRPr="00D147FC" w14:paraId="2988CB67" w14:textId="77777777" w:rsidTr="00B226D5">
        <w:trPr>
          <w:cantSplit/>
          <w:trHeight w:val="260"/>
          <w:tblHeader/>
        </w:trPr>
        <w:tc>
          <w:tcPr>
            <w:tcW w:w="1174" w:type="pct"/>
            <w:shd w:val="clear" w:color="auto" w:fill="auto"/>
          </w:tcPr>
          <w:p w14:paraId="7F944BE9" w14:textId="77777777" w:rsidR="00B02ECB" w:rsidRPr="00B17788" w:rsidRDefault="00B02ECB" w:rsidP="00785575">
            <w:pPr>
              <w:pStyle w:val="tablebody"/>
              <w:rPr>
                <w:lang w:eastAsia="ja-JP"/>
              </w:rPr>
            </w:pPr>
            <w:r w:rsidRPr="00B17788">
              <w:rPr>
                <w:lang w:eastAsia="ja-JP"/>
              </w:rPr>
              <w:t>i2c-scl-rising-time-ns</w:t>
            </w:r>
          </w:p>
        </w:tc>
        <w:tc>
          <w:tcPr>
            <w:tcW w:w="577" w:type="pct"/>
            <w:shd w:val="clear" w:color="auto" w:fill="auto"/>
          </w:tcPr>
          <w:p w14:paraId="77312C51" w14:textId="77777777" w:rsidR="00B02ECB" w:rsidRPr="000577C8" w:rsidRDefault="00CC790D" w:rsidP="00785575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tr</w:t>
            </w:r>
          </w:p>
        </w:tc>
        <w:tc>
          <w:tcPr>
            <w:tcW w:w="2235" w:type="pct"/>
            <w:shd w:val="clear" w:color="auto" w:fill="auto"/>
          </w:tcPr>
          <w:p w14:paraId="347E173D" w14:textId="77777777" w:rsidR="00B02ECB" w:rsidRPr="000577C8" w:rsidRDefault="00FA7C23" w:rsidP="00785575">
            <w:pPr>
              <w:pStyle w:val="tablebody"/>
            </w:pPr>
            <w:r>
              <w:rPr>
                <w:lang w:eastAsia="ja-JP"/>
              </w:rPr>
              <w:t>I2C SCL rising time (depending on external load)</w:t>
            </w:r>
          </w:p>
        </w:tc>
        <w:tc>
          <w:tcPr>
            <w:tcW w:w="1015" w:type="pct"/>
            <w:shd w:val="clear" w:color="auto" w:fill="auto"/>
            <w:vAlign w:val="center"/>
          </w:tcPr>
          <w:p w14:paraId="644E43B8" w14:textId="77777777" w:rsidR="00B02ECB" w:rsidRDefault="00D20819" w:rsidP="00B226D5">
            <w:pPr>
              <w:pStyle w:val="tablebody"/>
              <w:ind w:left="0" w:firstLineChars="50" w:firstLine="90"/>
              <w:rPr>
                <w:lang w:eastAsia="ja-JP"/>
              </w:rPr>
            </w:pPr>
            <w:r>
              <w:rPr>
                <w:lang w:eastAsia="ja-JP"/>
              </w:rPr>
              <w:t>200</w:t>
            </w:r>
          </w:p>
        </w:tc>
      </w:tr>
      <w:tr w:rsidR="000C1306" w:rsidRPr="00D147FC" w14:paraId="51C48D61" w14:textId="77777777" w:rsidTr="00B226D5">
        <w:trPr>
          <w:cantSplit/>
          <w:trHeight w:val="260"/>
          <w:tblHeader/>
        </w:trPr>
        <w:tc>
          <w:tcPr>
            <w:tcW w:w="1174" w:type="pct"/>
            <w:shd w:val="clear" w:color="auto" w:fill="auto"/>
          </w:tcPr>
          <w:p w14:paraId="7FEFF4EC" w14:textId="77777777" w:rsidR="00B02ECB" w:rsidRPr="00B17788" w:rsidRDefault="00B02ECB" w:rsidP="00785575">
            <w:pPr>
              <w:pStyle w:val="tablebody"/>
              <w:rPr>
                <w:lang w:eastAsia="ja-JP"/>
              </w:rPr>
            </w:pPr>
            <w:r w:rsidRPr="00B17788">
              <w:rPr>
                <w:lang w:eastAsia="ja-JP"/>
              </w:rPr>
              <w:t>i2c-scl-falling-time-ns</w:t>
            </w:r>
          </w:p>
        </w:tc>
        <w:tc>
          <w:tcPr>
            <w:tcW w:w="577" w:type="pct"/>
            <w:shd w:val="clear" w:color="auto" w:fill="auto"/>
          </w:tcPr>
          <w:p w14:paraId="3393FF04" w14:textId="77777777" w:rsidR="00B02ECB" w:rsidRPr="000577C8" w:rsidRDefault="00CC790D" w:rsidP="00785575">
            <w:pPr>
              <w:pStyle w:val="tablebody"/>
            </w:pPr>
            <w:proofErr w:type="spellStart"/>
            <w:r>
              <w:rPr>
                <w:lang w:eastAsia="ja-JP"/>
              </w:rPr>
              <w:t>tICF</w:t>
            </w:r>
            <w:proofErr w:type="spellEnd"/>
          </w:p>
        </w:tc>
        <w:tc>
          <w:tcPr>
            <w:tcW w:w="2235" w:type="pct"/>
            <w:shd w:val="clear" w:color="auto" w:fill="auto"/>
          </w:tcPr>
          <w:p w14:paraId="4FAB0AE7" w14:textId="77777777" w:rsidR="00B02ECB" w:rsidRPr="000577C8" w:rsidRDefault="00FA7C23" w:rsidP="00785575">
            <w:pPr>
              <w:pStyle w:val="tablebody"/>
            </w:pPr>
            <w:r>
              <w:rPr>
                <w:lang w:eastAsia="ja-JP"/>
              </w:rPr>
              <w:t>I2C SCL falling time (depending on external load)</w:t>
            </w:r>
          </w:p>
        </w:tc>
        <w:tc>
          <w:tcPr>
            <w:tcW w:w="1015" w:type="pct"/>
            <w:shd w:val="clear" w:color="auto" w:fill="auto"/>
            <w:vAlign w:val="center"/>
          </w:tcPr>
          <w:p w14:paraId="6FCE2093" w14:textId="77777777" w:rsidR="00CC790D" w:rsidRDefault="00D20819" w:rsidP="00B226D5">
            <w:pPr>
              <w:pStyle w:val="tablebody"/>
              <w:ind w:left="0" w:firstLineChars="50" w:firstLine="90"/>
              <w:rPr>
                <w:lang w:eastAsia="ja-JP"/>
              </w:rPr>
            </w:pPr>
            <w:r>
              <w:rPr>
                <w:lang w:eastAsia="ja-JP"/>
              </w:rPr>
              <w:t>35</w:t>
            </w:r>
          </w:p>
        </w:tc>
      </w:tr>
      <w:tr w:rsidR="000C1306" w:rsidRPr="00D147FC" w14:paraId="4CAC519D" w14:textId="77777777" w:rsidTr="00B226D5">
        <w:trPr>
          <w:cantSplit/>
          <w:trHeight w:val="260"/>
          <w:tblHeader/>
        </w:trPr>
        <w:tc>
          <w:tcPr>
            <w:tcW w:w="1174" w:type="pct"/>
            <w:tcBorders>
              <w:bottom w:val="single" w:sz="8" w:space="0" w:color="auto"/>
            </w:tcBorders>
            <w:shd w:val="clear" w:color="auto" w:fill="auto"/>
          </w:tcPr>
          <w:p w14:paraId="7C70A451" w14:textId="77777777" w:rsidR="00B02ECB" w:rsidRPr="00B17788" w:rsidRDefault="004F6C0F" w:rsidP="00785575">
            <w:pPr>
              <w:pStyle w:val="tablebody"/>
              <w:rPr>
                <w:lang w:eastAsia="ja-JP"/>
              </w:rPr>
            </w:pPr>
            <w:r w:rsidRPr="00B17788">
              <w:rPr>
                <w:lang w:eastAsia="ja-JP"/>
              </w:rPr>
              <w:t>i2c-scl-internal-delay-ns</w:t>
            </w:r>
            <w:r w:rsidRPr="00D142A5" w:rsidDel="004F6C0F">
              <w:rPr>
                <w:lang w:eastAsia="ja-JP"/>
              </w:rPr>
              <w:t xml:space="preserve"> </w:t>
            </w:r>
          </w:p>
        </w:tc>
        <w:tc>
          <w:tcPr>
            <w:tcW w:w="577" w:type="pct"/>
            <w:shd w:val="clear" w:color="auto" w:fill="auto"/>
          </w:tcPr>
          <w:p w14:paraId="085CAEB7" w14:textId="77777777" w:rsidR="00B02ECB" w:rsidRPr="000577C8" w:rsidRDefault="004F6C0F" w:rsidP="00785575">
            <w:pPr>
              <w:pStyle w:val="tablebody"/>
            </w:pPr>
            <w:proofErr w:type="spellStart"/>
            <w:r w:rsidRPr="00964F7D">
              <w:rPr>
                <w:lang w:eastAsia="ja-JP"/>
              </w:rPr>
              <w:t>IntDelay</w:t>
            </w:r>
            <w:proofErr w:type="spellEnd"/>
          </w:p>
        </w:tc>
        <w:tc>
          <w:tcPr>
            <w:tcW w:w="2235" w:type="pct"/>
            <w:shd w:val="clear" w:color="auto" w:fill="auto"/>
          </w:tcPr>
          <w:p w14:paraId="66A75C8C" w14:textId="77777777" w:rsidR="00B02ECB" w:rsidRPr="000577C8" w:rsidRDefault="00FA7C23" w:rsidP="00785575">
            <w:pPr>
              <w:pStyle w:val="tablebody"/>
            </w:pPr>
            <w:r>
              <w:rPr>
                <w:lang w:eastAsia="ja-JP"/>
              </w:rPr>
              <w:t>LSI internal delay corresponds to output buffer type.</w:t>
            </w:r>
          </w:p>
        </w:tc>
        <w:tc>
          <w:tcPr>
            <w:tcW w:w="1015" w:type="pct"/>
            <w:shd w:val="clear" w:color="auto" w:fill="auto"/>
            <w:vAlign w:val="center"/>
          </w:tcPr>
          <w:p w14:paraId="3D965E4C" w14:textId="77777777" w:rsidR="00B02ECB" w:rsidRDefault="00B06FA1" w:rsidP="00B226D5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50</w:t>
            </w:r>
          </w:p>
        </w:tc>
      </w:tr>
    </w:tbl>
    <w:p w14:paraId="09C3E33B" w14:textId="77777777" w:rsidR="00B17788" w:rsidRDefault="00B17788" w:rsidP="00B226D5">
      <w:pPr>
        <w:rPr>
          <w:lang w:eastAsia="ja-JP"/>
        </w:rPr>
      </w:pPr>
    </w:p>
    <w:p w14:paraId="3AF11731" w14:textId="77777777" w:rsidR="00A92E6B" w:rsidRDefault="00A92E6B" w:rsidP="001E3BC1">
      <w:pPr>
        <w:rPr>
          <w:lang w:eastAsia="ja-JP"/>
        </w:rPr>
      </w:pPr>
      <w:r>
        <w:rPr>
          <w:rFonts w:hint="eastAsia"/>
          <w:lang w:eastAsia="ja-JP"/>
        </w:rPr>
        <w:t xml:space="preserve">Please </w:t>
      </w:r>
      <w:r w:rsidR="00420A05">
        <w:rPr>
          <w:rFonts w:hint="eastAsia"/>
          <w:lang w:eastAsia="ja-JP"/>
        </w:rPr>
        <w:t xml:space="preserve">set </w:t>
      </w:r>
      <w:r>
        <w:rPr>
          <w:rFonts w:hint="eastAsia"/>
          <w:lang w:eastAsia="ja-JP"/>
        </w:rPr>
        <w:t>I2C transfer speed</w:t>
      </w:r>
      <w:r w:rsidR="00420A05">
        <w:rPr>
          <w:rFonts w:hint="eastAsia"/>
          <w:lang w:eastAsia="ja-JP"/>
        </w:rPr>
        <w:t xml:space="preserve"> 400000 or 100000 to "clock-frequency" of device tree file (</w:t>
      </w:r>
      <w:proofErr w:type="spellStart"/>
      <w:r w:rsidR="00F5684E" w:rsidRPr="00F5684E">
        <w:rPr>
          <w:lang w:eastAsia="ja-JP"/>
        </w:rPr>
        <w:t>salvator-</w:t>
      </w:r>
      <w:proofErr w:type="gramStart"/>
      <w:r w:rsidR="00F5684E" w:rsidRPr="00F5684E">
        <w:rPr>
          <w:lang w:eastAsia="ja-JP"/>
        </w:rPr>
        <w:t>common.dtsi</w:t>
      </w:r>
      <w:proofErr w:type="spellEnd"/>
      <w:proofErr w:type="gramEnd"/>
      <w:r w:rsidR="00420A05">
        <w:rPr>
          <w:rFonts w:hint="eastAsia"/>
          <w:lang w:eastAsia="ja-JP"/>
        </w:rPr>
        <w:t>) in arch/arm</w:t>
      </w:r>
      <w:r w:rsidR="000173A8">
        <w:rPr>
          <w:lang w:eastAsia="ja-JP"/>
        </w:rPr>
        <w:t>64</w:t>
      </w:r>
      <w:r w:rsidR="00420A05">
        <w:rPr>
          <w:rFonts w:hint="eastAsia"/>
          <w:lang w:eastAsia="ja-JP"/>
        </w:rPr>
        <w:t>/boot/</w:t>
      </w:r>
      <w:proofErr w:type="spellStart"/>
      <w:r w:rsidR="00420A05">
        <w:rPr>
          <w:rFonts w:hint="eastAsia"/>
          <w:lang w:eastAsia="ja-JP"/>
        </w:rPr>
        <w:t>dts</w:t>
      </w:r>
      <w:proofErr w:type="spellEnd"/>
      <w:r w:rsidR="000173A8">
        <w:rPr>
          <w:lang w:eastAsia="ja-JP"/>
        </w:rPr>
        <w:t>/</w:t>
      </w:r>
      <w:proofErr w:type="spellStart"/>
      <w:r w:rsidR="000173A8" w:rsidRPr="000173A8">
        <w:rPr>
          <w:lang w:eastAsia="ja-JP"/>
        </w:rPr>
        <w:t>renesas</w:t>
      </w:r>
      <w:proofErr w:type="spellEnd"/>
      <w:r w:rsidR="00420A05">
        <w:rPr>
          <w:rFonts w:hint="eastAsia"/>
          <w:lang w:eastAsia="ja-JP"/>
        </w:rPr>
        <w:t xml:space="preserve"> directory</w:t>
      </w:r>
      <w:r>
        <w:rPr>
          <w:rFonts w:hint="eastAsia"/>
          <w:lang w:eastAsia="ja-JP"/>
        </w:rPr>
        <w:t>.</w:t>
      </w:r>
      <w:r w:rsidR="00420A05">
        <w:rPr>
          <w:rFonts w:hint="eastAsia"/>
          <w:lang w:eastAsia="ja-JP"/>
        </w:rPr>
        <w:t xml:space="preserve"> No setting means 100000 Hz.</w:t>
      </w:r>
    </w:p>
    <w:p w14:paraId="4E137496" w14:textId="77777777" w:rsidR="00AC50C8" w:rsidRDefault="00AC50C8" w:rsidP="00AC50C8">
      <w:pPr>
        <w:pStyle w:val="a0"/>
        <w:pBdr>
          <w:bottom w:val="single" w:sz="4" w:space="1" w:color="auto"/>
        </w:pBdr>
      </w:pPr>
      <w:r w:rsidRPr="00DD2A3A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2240F747" wp14:editId="315B2288">
                <wp:extent cx="6064250" cy="1558455"/>
                <wp:effectExtent l="0" t="0" r="0" b="3810"/>
                <wp:docPr id="62" name="キャンバス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96"/>
                            <a:ext cx="6043295" cy="1505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EB450C" w14:textId="77777777" w:rsidR="00671574" w:rsidRPr="00BA315A" w:rsidRDefault="00671574" w:rsidP="00AC50C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&amp;i2c2 {</w:t>
                              </w:r>
                            </w:p>
                            <w:p w14:paraId="4DC49C60" w14:textId="77777777" w:rsidR="00671574" w:rsidRPr="00AC50C8" w:rsidRDefault="00671574" w:rsidP="00AC50C8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status = "</w:t>
                              </w: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okay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";</w:t>
                              </w:r>
                            </w:p>
                            <w:p w14:paraId="0AAFDF80" w14:textId="77777777" w:rsidR="00671574" w:rsidRDefault="00671574" w:rsidP="00AC50C8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clock-frequency = &lt;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1</w:t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00000&gt;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;</w:t>
                              </w:r>
                            </w:p>
                            <w:p w14:paraId="181DF610" w14:textId="77777777" w:rsidR="00671574" w:rsidRPr="00AC50C8" w:rsidRDefault="00671574" w:rsidP="00AC50C8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...</w:t>
                              </w:r>
                            </w:p>
                            <w:p w14:paraId="50757F01" w14:textId="77777777" w:rsidR="00671574" w:rsidRDefault="00671574" w:rsidP="00AC50C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  <w:p w14:paraId="4696363C" w14:textId="77777777" w:rsidR="00671574" w:rsidRDefault="00671574" w:rsidP="0006624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0BAB72B8" w14:textId="77777777" w:rsidR="00671574" w:rsidRPr="0006624C" w:rsidRDefault="00671574" w:rsidP="0006624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&amp;i2c4 {</w:t>
                              </w:r>
                            </w:p>
                            <w:p w14:paraId="4B5CA4EE" w14:textId="77777777" w:rsidR="00671574" w:rsidRDefault="00671574" w:rsidP="0006624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status = "okay";</w:t>
                              </w:r>
                            </w:p>
                            <w:p w14:paraId="3C301F1E" w14:textId="77777777" w:rsidR="00671574" w:rsidRDefault="00671574" w:rsidP="0006624C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clock-frequency = &lt;400000&gt;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;</w:t>
                              </w:r>
                            </w:p>
                            <w:p w14:paraId="1D26A7E1" w14:textId="77777777" w:rsidR="00671574" w:rsidRPr="00AC50C8" w:rsidRDefault="00671574" w:rsidP="0006624C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...</w:t>
                              </w:r>
                            </w:p>
                            <w:p w14:paraId="6F031E61" w14:textId="77777777" w:rsidR="00671574" w:rsidRDefault="00671574" w:rsidP="0006624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  <w:p w14:paraId="65B15F8E" w14:textId="77777777" w:rsidR="00671574" w:rsidRPr="00F9190E" w:rsidRDefault="00671574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40F747" id="キャンバス 62" o:spid="_x0000_s1304" editas="canvas" style="width:477.5pt;height:122.7pt;mso-position-horizontal-relative:char;mso-position-vertical-relative:line" coordsize="60642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">
                <v:shape id="_x0000_s1305" type="#_x0000_t75" style="position:absolute;width:60642;height:15582;visibility:visible;mso-wrap-style:square">
                  <v:fill o:detectmouseclick="t"/>
                  <v:path o:connecttype="none"/>
                </v:shape>
                <v:shape id="Text Box 34" o:spid="_x0000_s1306" type="#_x0000_t202" style="position:absolute;top:132;width:60432;height:15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" stroked="f">
                  <v:textbox inset="0,0,0,0">
                    <w:txbxContent>
                      <w:p w14:paraId="25EB450C" w14:textId="77777777" w:rsidR="00671574" w:rsidRPr="00BA315A" w:rsidRDefault="00671574" w:rsidP="00AC50C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&amp;i2c2 {</w:t>
                        </w:r>
                      </w:p>
                      <w:p w14:paraId="4DC49C60" w14:textId="77777777" w:rsidR="00671574" w:rsidRPr="00AC50C8" w:rsidRDefault="00671574" w:rsidP="00AC50C8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status = "</w:t>
                        </w: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>okay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";</w:t>
                        </w:r>
                      </w:p>
                      <w:p w14:paraId="0AAFDF80" w14:textId="77777777" w:rsidR="00671574" w:rsidRDefault="00671574" w:rsidP="00AC50C8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clock-frequency = &lt;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1</w:t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00000&gt;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;</w:t>
                        </w:r>
                      </w:p>
                      <w:p w14:paraId="181DF610" w14:textId="77777777" w:rsidR="00671574" w:rsidRPr="00AC50C8" w:rsidRDefault="00671574" w:rsidP="00AC50C8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...</w:t>
                        </w:r>
                      </w:p>
                      <w:p w14:paraId="50757F01" w14:textId="77777777" w:rsidR="00671574" w:rsidRDefault="00671574" w:rsidP="00AC50C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}</w:t>
                        </w:r>
                      </w:p>
                      <w:p w14:paraId="4696363C" w14:textId="77777777" w:rsidR="00671574" w:rsidRDefault="00671574" w:rsidP="0006624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0BAB72B8" w14:textId="77777777" w:rsidR="00671574" w:rsidRPr="0006624C" w:rsidRDefault="00671574" w:rsidP="0006624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>&amp;i2c4 {</w:t>
                        </w:r>
                      </w:p>
                      <w:p w14:paraId="4B5CA4EE" w14:textId="77777777" w:rsidR="00671574" w:rsidRDefault="00671574" w:rsidP="0006624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status = "okay";</w:t>
                        </w:r>
                      </w:p>
                      <w:p w14:paraId="3C301F1E" w14:textId="77777777" w:rsidR="00671574" w:rsidRDefault="00671574" w:rsidP="0006624C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clock-frequency = &lt;400000&gt;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;</w:t>
                        </w:r>
                      </w:p>
                      <w:p w14:paraId="1D26A7E1" w14:textId="77777777" w:rsidR="00671574" w:rsidRPr="00AC50C8" w:rsidRDefault="00671574" w:rsidP="0006624C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...</w:t>
                        </w:r>
                      </w:p>
                      <w:p w14:paraId="6F031E61" w14:textId="77777777" w:rsidR="00671574" w:rsidRDefault="00671574" w:rsidP="0006624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}</w:t>
                        </w:r>
                      </w:p>
                      <w:p w14:paraId="65B15F8E" w14:textId="77777777" w:rsidR="00671574" w:rsidRPr="00F9190E" w:rsidRDefault="00671574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6C8AC3" w14:textId="46DEA1C1" w:rsidR="00AC50C8" w:rsidRDefault="00AC50C8" w:rsidP="00D55C93">
      <w:pPr>
        <w:pStyle w:val="figuretitle"/>
      </w:pPr>
      <w:r>
        <w:t xml:space="preserve">Figure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1 \s </w:instrText>
      </w:r>
      <w:r w:rsidR="00845680">
        <w:rPr>
          <w:noProof/>
        </w:rPr>
        <w:fldChar w:fldCharType="separate"/>
      </w:r>
      <w:r w:rsidR="009253CE">
        <w:rPr>
          <w:noProof/>
        </w:rPr>
        <w:t>5</w:t>
      </w:r>
      <w:r w:rsidR="00845680">
        <w:rPr>
          <w:noProof/>
        </w:rPr>
        <w:fldChar w:fldCharType="end"/>
      </w:r>
      <w:r w:rsidR="00781E3F"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Figure \* ARABIC \s 1 </w:instrText>
      </w:r>
      <w:r w:rsidR="00845680">
        <w:rPr>
          <w:noProof/>
        </w:rPr>
        <w:fldChar w:fldCharType="separate"/>
      </w:r>
      <w:r w:rsidR="009253CE">
        <w:rPr>
          <w:noProof/>
        </w:rPr>
        <w:t>3</w:t>
      </w:r>
      <w:r w:rsidR="00845680">
        <w:rPr>
          <w:noProof/>
        </w:rPr>
        <w:fldChar w:fldCharType="end"/>
      </w:r>
      <w:r>
        <w:rPr>
          <w:rFonts w:hint="eastAsia"/>
        </w:rPr>
        <w:t xml:space="preserve">  Example of setting I2C transfer speed (R-Car </w:t>
      </w:r>
      <w:r w:rsidR="00031094">
        <w:t>H3</w:t>
      </w:r>
      <w:r w:rsidR="007C7630">
        <w:t>/M</w:t>
      </w:r>
      <w:r w:rsidR="00611DFC">
        <w:rPr>
          <w:rFonts w:hint="eastAsia"/>
        </w:rPr>
        <w:t>3</w:t>
      </w:r>
      <w:r w:rsidR="00707483">
        <w:t>/M3N</w:t>
      </w:r>
      <w:r>
        <w:rPr>
          <w:rFonts w:hint="eastAsia"/>
        </w:rPr>
        <w:t>)</w:t>
      </w:r>
    </w:p>
    <w:p w14:paraId="6E1446BC" w14:textId="77777777" w:rsidR="0085426A" w:rsidRDefault="0085426A" w:rsidP="00B226D5">
      <w:pPr>
        <w:spacing w:after="0" w:line="240" w:lineRule="auto"/>
        <w:rPr>
          <w:lang w:eastAsia="ja-JP"/>
        </w:rPr>
      </w:pPr>
    </w:p>
    <w:p w14:paraId="1AEA89B8" w14:textId="77777777" w:rsidR="00DE70AF" w:rsidRDefault="004041AE" w:rsidP="00B226D5">
      <w:pPr>
        <w:spacing w:after="0" w:line="240" w:lineRule="auto"/>
        <w:rPr>
          <w:lang w:eastAsia="ja-JP"/>
        </w:rPr>
      </w:pPr>
      <w:r>
        <w:rPr>
          <w:lang w:eastAsia="ja-JP"/>
        </w:rPr>
        <w:t>I2C0, I2C3, I</w:t>
      </w:r>
      <w:r w:rsidR="002F04E5">
        <w:rPr>
          <w:lang w:eastAsia="ja-JP"/>
        </w:rPr>
        <w:t>2</w:t>
      </w:r>
      <w:r>
        <w:rPr>
          <w:lang w:eastAsia="ja-JP"/>
        </w:rPr>
        <w:t>C</w:t>
      </w:r>
      <w:r w:rsidR="002F04E5">
        <w:rPr>
          <w:lang w:eastAsia="ja-JP"/>
        </w:rPr>
        <w:t>4</w:t>
      </w:r>
      <w:r w:rsidR="00DE70AF">
        <w:rPr>
          <w:lang w:eastAsia="ja-JP"/>
        </w:rPr>
        <w:t xml:space="preserve"> and</w:t>
      </w:r>
      <w:r>
        <w:rPr>
          <w:lang w:eastAsia="ja-JP"/>
        </w:rPr>
        <w:t xml:space="preserve"> I2C5 </w:t>
      </w:r>
      <w:r w:rsidR="00DE70AF">
        <w:rPr>
          <w:lang w:eastAsia="ja-JP"/>
        </w:rPr>
        <w:t>have</w:t>
      </w:r>
      <w:r>
        <w:rPr>
          <w:lang w:eastAsia="ja-JP"/>
        </w:rPr>
        <w:t xml:space="preserve"> </w:t>
      </w:r>
      <w:r w:rsidR="002F04E5">
        <w:rPr>
          <w:lang w:eastAsia="ja-JP"/>
        </w:rPr>
        <w:t>Open drain buffer</w:t>
      </w:r>
      <w:r>
        <w:rPr>
          <w:lang w:eastAsia="ja-JP"/>
        </w:rPr>
        <w:t>.</w:t>
      </w:r>
    </w:p>
    <w:p w14:paraId="32B20F38" w14:textId="5FF2EF1F" w:rsidR="002F04E5" w:rsidRDefault="00DE70AF" w:rsidP="00B226D5">
      <w:pPr>
        <w:spacing w:after="0" w:line="240" w:lineRule="auto"/>
        <w:rPr>
          <w:lang w:eastAsia="ja-JP"/>
        </w:rPr>
      </w:pPr>
      <w:r>
        <w:rPr>
          <w:lang w:eastAsia="ja-JP"/>
        </w:rPr>
        <w:t xml:space="preserve">Their </w:t>
      </w:r>
      <w:proofErr w:type="spellStart"/>
      <w:r>
        <w:rPr>
          <w:lang w:eastAsia="ja-JP"/>
        </w:rPr>
        <w:t>IntDelay</w:t>
      </w:r>
      <w:proofErr w:type="spellEnd"/>
      <w:r>
        <w:rPr>
          <w:lang w:eastAsia="ja-JP"/>
        </w:rPr>
        <w:t xml:space="preserve"> </w:t>
      </w:r>
      <w:r w:rsidR="004041AE">
        <w:rPr>
          <w:lang w:eastAsia="ja-JP"/>
        </w:rPr>
        <w:t xml:space="preserve">are </w:t>
      </w:r>
      <w:r w:rsidR="002F04E5">
        <w:rPr>
          <w:lang w:eastAsia="ja-JP"/>
        </w:rPr>
        <w:t>set 110ns</w:t>
      </w:r>
      <w:r w:rsidR="004041AE">
        <w:rPr>
          <w:lang w:eastAsia="ja-JP"/>
        </w:rPr>
        <w:t xml:space="preserve"> in </w:t>
      </w:r>
      <w:r w:rsidR="004041AE">
        <w:rPr>
          <w:rFonts w:hint="eastAsia"/>
          <w:lang w:eastAsia="ja-JP"/>
        </w:rPr>
        <w:t>arch/arm</w:t>
      </w:r>
      <w:r w:rsidR="004041AE">
        <w:rPr>
          <w:lang w:eastAsia="ja-JP"/>
        </w:rPr>
        <w:t>64</w:t>
      </w:r>
      <w:r w:rsidR="004041AE">
        <w:rPr>
          <w:rFonts w:hint="eastAsia"/>
          <w:lang w:eastAsia="ja-JP"/>
        </w:rPr>
        <w:t>/boot/</w:t>
      </w:r>
      <w:proofErr w:type="spellStart"/>
      <w:r w:rsidR="004041AE">
        <w:rPr>
          <w:rFonts w:hint="eastAsia"/>
          <w:lang w:eastAsia="ja-JP"/>
        </w:rPr>
        <w:t>dts</w:t>
      </w:r>
      <w:proofErr w:type="spellEnd"/>
      <w:r w:rsidR="004041AE">
        <w:rPr>
          <w:lang w:eastAsia="ja-JP"/>
        </w:rPr>
        <w:t>/</w:t>
      </w:r>
      <w:proofErr w:type="spellStart"/>
      <w:r w:rsidR="004041AE" w:rsidRPr="000173A8">
        <w:rPr>
          <w:lang w:eastAsia="ja-JP"/>
        </w:rPr>
        <w:t>renesas</w:t>
      </w:r>
      <w:proofErr w:type="spellEnd"/>
      <w:r w:rsidR="004041AE">
        <w:rPr>
          <w:lang w:eastAsia="ja-JP"/>
        </w:rPr>
        <w:t>/</w:t>
      </w:r>
      <w:r w:rsidR="00AC2DA0" w:rsidRPr="000173A8">
        <w:rPr>
          <w:lang w:eastAsia="ja-JP"/>
        </w:rPr>
        <w:t>r8a7795.dts</w:t>
      </w:r>
      <w:r w:rsidR="00AC2DA0">
        <w:rPr>
          <w:lang w:eastAsia="ja-JP"/>
        </w:rPr>
        <w:t xml:space="preserve">i, </w:t>
      </w:r>
      <w:r w:rsidR="007C7630" w:rsidRPr="000173A8">
        <w:rPr>
          <w:lang w:eastAsia="ja-JP"/>
        </w:rPr>
        <w:t>r8a779</w:t>
      </w:r>
      <w:r w:rsidR="007C7630">
        <w:rPr>
          <w:lang w:eastAsia="ja-JP"/>
        </w:rPr>
        <w:t>6</w:t>
      </w:r>
      <w:r w:rsidR="007C7630" w:rsidRPr="000173A8">
        <w:rPr>
          <w:lang w:eastAsia="ja-JP"/>
        </w:rPr>
        <w:t>.dts</w:t>
      </w:r>
      <w:r w:rsidR="007C7630">
        <w:rPr>
          <w:lang w:eastAsia="ja-JP"/>
        </w:rPr>
        <w:t>i</w:t>
      </w:r>
      <w:r w:rsidR="00804E22">
        <w:rPr>
          <w:lang w:eastAsia="ja-JP"/>
        </w:rPr>
        <w:t xml:space="preserve">, </w:t>
      </w:r>
      <w:r w:rsidR="00804E22" w:rsidRPr="000173A8">
        <w:rPr>
          <w:lang w:eastAsia="ja-JP"/>
        </w:rPr>
        <w:t>r8a779</w:t>
      </w:r>
      <w:r w:rsidR="00804E22">
        <w:rPr>
          <w:lang w:eastAsia="ja-JP"/>
        </w:rPr>
        <w:t>65</w:t>
      </w:r>
      <w:r w:rsidR="00804E22" w:rsidRPr="000173A8">
        <w:rPr>
          <w:lang w:eastAsia="ja-JP"/>
        </w:rPr>
        <w:t>.dts</w:t>
      </w:r>
      <w:r w:rsidR="00804E22">
        <w:rPr>
          <w:lang w:eastAsia="ja-JP"/>
        </w:rPr>
        <w:t>i</w:t>
      </w:r>
      <w:r w:rsidR="004041AE">
        <w:rPr>
          <w:rFonts w:hint="eastAsia"/>
          <w:lang w:eastAsia="ja-JP"/>
        </w:rPr>
        <w:t>.</w:t>
      </w:r>
    </w:p>
    <w:p w14:paraId="73FE93BC" w14:textId="77777777" w:rsidR="00DE70AF" w:rsidRDefault="004041AE" w:rsidP="00B226D5">
      <w:pPr>
        <w:spacing w:after="0" w:line="240" w:lineRule="auto"/>
        <w:rPr>
          <w:lang w:eastAsia="ja-JP"/>
        </w:rPr>
      </w:pPr>
      <w:r>
        <w:rPr>
          <w:lang w:eastAsia="ja-JP"/>
        </w:rPr>
        <w:t>I</w:t>
      </w:r>
      <w:r w:rsidR="002F04E5">
        <w:rPr>
          <w:lang w:eastAsia="ja-JP"/>
        </w:rPr>
        <w:t>2</w:t>
      </w:r>
      <w:r>
        <w:rPr>
          <w:lang w:eastAsia="ja-JP"/>
        </w:rPr>
        <w:t>C1, I2C2</w:t>
      </w:r>
      <w:r w:rsidR="00DE70AF">
        <w:rPr>
          <w:lang w:eastAsia="ja-JP"/>
        </w:rPr>
        <w:t xml:space="preserve"> and</w:t>
      </w:r>
      <w:r>
        <w:rPr>
          <w:lang w:eastAsia="ja-JP"/>
        </w:rPr>
        <w:t xml:space="preserve"> I2C6 </w:t>
      </w:r>
      <w:r w:rsidR="00DE70AF">
        <w:rPr>
          <w:lang w:eastAsia="ja-JP"/>
        </w:rPr>
        <w:t>have</w:t>
      </w:r>
      <w:r>
        <w:rPr>
          <w:lang w:eastAsia="ja-JP"/>
        </w:rPr>
        <w:t xml:space="preserve"> </w:t>
      </w:r>
      <w:r w:rsidR="002F04E5">
        <w:rPr>
          <w:lang w:eastAsia="ja-JP"/>
        </w:rPr>
        <w:t>LVTTL (low drive only) buffer</w:t>
      </w:r>
      <w:r>
        <w:rPr>
          <w:lang w:eastAsia="ja-JP"/>
        </w:rPr>
        <w:t>.</w:t>
      </w:r>
    </w:p>
    <w:p w14:paraId="08767C93" w14:textId="0D70C310" w:rsidR="002F04E5" w:rsidRDefault="004041AE" w:rsidP="00B226D5">
      <w:pPr>
        <w:spacing w:after="0" w:line="240" w:lineRule="auto"/>
        <w:rPr>
          <w:lang w:eastAsia="ja-JP"/>
        </w:rPr>
      </w:pPr>
      <w:r>
        <w:rPr>
          <w:lang w:eastAsia="ja-JP"/>
        </w:rPr>
        <w:t>The</w:t>
      </w:r>
      <w:r w:rsidR="00DE70AF">
        <w:rPr>
          <w:lang w:eastAsia="ja-JP"/>
        </w:rPr>
        <w:t>ir</w:t>
      </w:r>
      <w:r w:rsidR="00DE70AF" w:rsidRPr="00DE70AF">
        <w:rPr>
          <w:lang w:eastAsia="ja-JP"/>
        </w:rPr>
        <w:t xml:space="preserve"> </w:t>
      </w:r>
      <w:proofErr w:type="spellStart"/>
      <w:r w:rsidR="00DE70AF">
        <w:rPr>
          <w:lang w:eastAsia="ja-JP"/>
        </w:rPr>
        <w:t>IntDelay</w:t>
      </w:r>
      <w:proofErr w:type="spellEnd"/>
      <w:r w:rsidR="00DE70AF">
        <w:rPr>
          <w:lang w:eastAsia="ja-JP"/>
        </w:rPr>
        <w:t xml:space="preserve"> </w:t>
      </w:r>
      <w:r>
        <w:rPr>
          <w:lang w:eastAsia="ja-JP"/>
        </w:rPr>
        <w:t>are set</w:t>
      </w:r>
      <w:r w:rsidR="002F04E5">
        <w:rPr>
          <w:lang w:eastAsia="ja-JP"/>
        </w:rPr>
        <w:t xml:space="preserve"> 6 ns</w:t>
      </w:r>
      <w:r>
        <w:rPr>
          <w:lang w:eastAsia="ja-JP"/>
        </w:rPr>
        <w:t xml:space="preserve"> in </w:t>
      </w:r>
      <w:r>
        <w:rPr>
          <w:rFonts w:hint="eastAsia"/>
          <w:lang w:eastAsia="ja-JP"/>
        </w:rPr>
        <w:t>arch/arm</w:t>
      </w:r>
      <w:r>
        <w:rPr>
          <w:lang w:eastAsia="ja-JP"/>
        </w:rPr>
        <w:t>64</w:t>
      </w:r>
      <w:r>
        <w:rPr>
          <w:rFonts w:hint="eastAsia"/>
          <w:lang w:eastAsia="ja-JP"/>
        </w:rPr>
        <w:t>/boot/</w:t>
      </w:r>
      <w:proofErr w:type="spellStart"/>
      <w:r>
        <w:rPr>
          <w:rFonts w:hint="eastAsia"/>
          <w:lang w:eastAsia="ja-JP"/>
        </w:rPr>
        <w:t>dts</w:t>
      </w:r>
      <w:proofErr w:type="spellEnd"/>
      <w:r>
        <w:rPr>
          <w:lang w:eastAsia="ja-JP"/>
        </w:rPr>
        <w:t>/</w:t>
      </w:r>
      <w:proofErr w:type="spellStart"/>
      <w:r w:rsidRPr="000173A8">
        <w:rPr>
          <w:lang w:eastAsia="ja-JP"/>
        </w:rPr>
        <w:t>renesas</w:t>
      </w:r>
      <w:proofErr w:type="spellEnd"/>
      <w:r>
        <w:rPr>
          <w:lang w:eastAsia="ja-JP"/>
        </w:rPr>
        <w:t>/</w:t>
      </w:r>
      <w:r w:rsidR="00AC2DA0" w:rsidRPr="000173A8">
        <w:rPr>
          <w:lang w:eastAsia="ja-JP"/>
        </w:rPr>
        <w:t>r8a7795.dts</w:t>
      </w:r>
      <w:r w:rsidR="00AC2DA0">
        <w:rPr>
          <w:lang w:eastAsia="ja-JP"/>
        </w:rPr>
        <w:t>i,</w:t>
      </w:r>
      <w:r w:rsidR="007C7630">
        <w:rPr>
          <w:lang w:eastAsia="ja-JP"/>
        </w:rPr>
        <w:t xml:space="preserve"> </w:t>
      </w:r>
      <w:r w:rsidR="007C7630" w:rsidRPr="000173A8">
        <w:rPr>
          <w:lang w:eastAsia="ja-JP"/>
        </w:rPr>
        <w:t>r8a779</w:t>
      </w:r>
      <w:r w:rsidR="007C7630">
        <w:rPr>
          <w:lang w:eastAsia="ja-JP"/>
        </w:rPr>
        <w:t>6</w:t>
      </w:r>
      <w:r w:rsidR="007C7630" w:rsidRPr="000173A8">
        <w:rPr>
          <w:lang w:eastAsia="ja-JP"/>
        </w:rPr>
        <w:t>.dts</w:t>
      </w:r>
      <w:r w:rsidR="007C7630">
        <w:rPr>
          <w:lang w:eastAsia="ja-JP"/>
        </w:rPr>
        <w:t>i</w:t>
      </w:r>
      <w:r w:rsidR="00804E22">
        <w:rPr>
          <w:lang w:eastAsia="ja-JP"/>
        </w:rPr>
        <w:t xml:space="preserve">, </w:t>
      </w:r>
      <w:r w:rsidR="00804E22" w:rsidRPr="000173A8">
        <w:rPr>
          <w:lang w:eastAsia="ja-JP"/>
        </w:rPr>
        <w:t>r8a779</w:t>
      </w:r>
      <w:r w:rsidR="00804E22">
        <w:rPr>
          <w:lang w:eastAsia="ja-JP"/>
        </w:rPr>
        <w:t>65</w:t>
      </w:r>
      <w:r w:rsidR="00804E22" w:rsidRPr="000173A8">
        <w:rPr>
          <w:lang w:eastAsia="ja-JP"/>
        </w:rPr>
        <w:t>.dts</w:t>
      </w:r>
      <w:r w:rsidR="00804E22">
        <w:rPr>
          <w:lang w:eastAsia="ja-JP"/>
        </w:rPr>
        <w:t>i</w:t>
      </w:r>
      <w:r>
        <w:rPr>
          <w:rFonts w:hint="eastAsia"/>
          <w:lang w:eastAsia="ja-JP"/>
        </w:rPr>
        <w:t>.</w:t>
      </w:r>
    </w:p>
    <w:p w14:paraId="4495CED2" w14:textId="77777777" w:rsidR="00574537" w:rsidRDefault="00574537" w:rsidP="00B226D5">
      <w:pPr>
        <w:spacing w:after="0" w:line="240" w:lineRule="auto"/>
        <w:rPr>
          <w:lang w:eastAsia="ja-JP"/>
        </w:rPr>
      </w:pPr>
    </w:p>
    <w:p w14:paraId="422C29B4" w14:textId="77777777" w:rsidR="00544A7D" w:rsidRDefault="00544A7D" w:rsidP="00B226D5">
      <w:pPr>
        <w:spacing w:after="0" w:line="240" w:lineRule="auto"/>
        <w:rPr>
          <w:lang w:eastAsia="ja-JP"/>
        </w:rPr>
      </w:pPr>
    </w:p>
    <w:p w14:paraId="3348A8F2" w14:textId="77777777" w:rsidR="00544A7D" w:rsidRDefault="00544A7D" w:rsidP="00B226D5">
      <w:pPr>
        <w:spacing w:after="0" w:line="240" w:lineRule="auto"/>
        <w:rPr>
          <w:lang w:eastAsia="ja-JP"/>
        </w:rPr>
      </w:pPr>
    </w:p>
    <w:p w14:paraId="05861B7E" w14:textId="77777777" w:rsidR="00544A7D" w:rsidRDefault="00544A7D" w:rsidP="00B226D5">
      <w:pPr>
        <w:spacing w:after="0" w:line="240" w:lineRule="auto"/>
        <w:rPr>
          <w:lang w:eastAsia="ja-JP"/>
        </w:rPr>
      </w:pPr>
    </w:p>
    <w:p w14:paraId="04D96082" w14:textId="77777777" w:rsidR="00544A7D" w:rsidRDefault="00544A7D" w:rsidP="00B226D5">
      <w:pPr>
        <w:spacing w:after="0" w:line="240" w:lineRule="auto"/>
        <w:rPr>
          <w:lang w:eastAsia="ja-JP"/>
        </w:rPr>
      </w:pPr>
    </w:p>
    <w:p w14:paraId="22580364" w14:textId="77777777" w:rsidR="00544A7D" w:rsidRDefault="00544A7D" w:rsidP="00B226D5">
      <w:pPr>
        <w:spacing w:after="0" w:line="240" w:lineRule="auto"/>
        <w:rPr>
          <w:lang w:eastAsia="ja-JP"/>
        </w:rPr>
      </w:pPr>
    </w:p>
    <w:p w14:paraId="2586D498" w14:textId="77777777" w:rsidR="00544A7D" w:rsidRDefault="00544A7D" w:rsidP="00B226D5">
      <w:pPr>
        <w:spacing w:after="0" w:line="240" w:lineRule="auto"/>
        <w:rPr>
          <w:lang w:eastAsia="ja-JP"/>
        </w:rPr>
      </w:pPr>
    </w:p>
    <w:p w14:paraId="409686B6" w14:textId="77777777" w:rsidR="00544A7D" w:rsidRDefault="00544A7D" w:rsidP="00B226D5">
      <w:pPr>
        <w:spacing w:after="0" w:line="240" w:lineRule="auto"/>
        <w:rPr>
          <w:lang w:eastAsia="ja-JP"/>
        </w:rPr>
      </w:pPr>
    </w:p>
    <w:p w14:paraId="69BAD67F" w14:textId="77777777" w:rsidR="00544A7D" w:rsidRDefault="00544A7D" w:rsidP="00B226D5">
      <w:pPr>
        <w:spacing w:after="0" w:line="240" w:lineRule="auto"/>
        <w:rPr>
          <w:lang w:eastAsia="ja-JP"/>
        </w:rPr>
      </w:pPr>
    </w:p>
    <w:p w14:paraId="3FC3B2EF" w14:textId="77777777" w:rsidR="00544A7D" w:rsidRDefault="00544A7D" w:rsidP="00B226D5">
      <w:pPr>
        <w:spacing w:after="0" w:line="240" w:lineRule="auto"/>
        <w:rPr>
          <w:lang w:eastAsia="ja-JP"/>
        </w:rPr>
      </w:pPr>
    </w:p>
    <w:p w14:paraId="51B44AC6" w14:textId="77777777" w:rsidR="007E7A67" w:rsidRDefault="007E7A67" w:rsidP="00B226D5">
      <w:pPr>
        <w:spacing w:after="0" w:line="240" w:lineRule="auto"/>
        <w:rPr>
          <w:lang w:eastAsia="ja-JP"/>
        </w:rPr>
      </w:pPr>
    </w:p>
    <w:p w14:paraId="0CA56081" w14:textId="77777777" w:rsidR="00544A7D" w:rsidRDefault="00544A7D" w:rsidP="00B226D5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lastRenderedPageBreak/>
        <w:t>Please set I2C transfer speed 400000 or 100000 to "clock-frequency" of device tree file (</w:t>
      </w:r>
      <w:r>
        <w:rPr>
          <w:lang w:eastAsia="ja-JP"/>
        </w:rPr>
        <w:t>r8a77990-ebisu.dts</w:t>
      </w:r>
      <w:r w:rsidR="00865988">
        <w:rPr>
          <w:lang w:eastAsia="ja-JP"/>
        </w:rPr>
        <w:t>, r8a77990-</w:t>
      </w:r>
      <w:r w:rsidR="00865988">
        <w:rPr>
          <w:rFonts w:hint="eastAsia"/>
          <w:lang w:eastAsia="ja-JP"/>
        </w:rPr>
        <w:t>es</w:t>
      </w:r>
      <w:r w:rsidR="00865988">
        <w:rPr>
          <w:lang w:eastAsia="ja-JP"/>
        </w:rPr>
        <w:t>10-ebisu.dts</w:t>
      </w:r>
      <w:r>
        <w:rPr>
          <w:rFonts w:hint="eastAsia"/>
          <w:lang w:eastAsia="ja-JP"/>
        </w:rPr>
        <w:t>) in arch/arm</w:t>
      </w:r>
      <w:r>
        <w:rPr>
          <w:lang w:eastAsia="ja-JP"/>
        </w:rPr>
        <w:t>64</w:t>
      </w:r>
      <w:r>
        <w:rPr>
          <w:rFonts w:hint="eastAsia"/>
          <w:lang w:eastAsia="ja-JP"/>
        </w:rPr>
        <w:t>/boot/</w:t>
      </w:r>
      <w:proofErr w:type="spellStart"/>
      <w:r>
        <w:rPr>
          <w:rFonts w:hint="eastAsia"/>
          <w:lang w:eastAsia="ja-JP"/>
        </w:rPr>
        <w:t>dts</w:t>
      </w:r>
      <w:proofErr w:type="spellEnd"/>
      <w:r>
        <w:rPr>
          <w:lang w:eastAsia="ja-JP"/>
        </w:rPr>
        <w:t>/</w:t>
      </w:r>
      <w:proofErr w:type="spellStart"/>
      <w:r w:rsidRPr="000173A8">
        <w:rPr>
          <w:lang w:eastAsia="ja-JP"/>
        </w:rPr>
        <w:t>renesas</w:t>
      </w:r>
      <w:proofErr w:type="spellEnd"/>
      <w:r>
        <w:rPr>
          <w:rFonts w:hint="eastAsia"/>
          <w:lang w:eastAsia="ja-JP"/>
        </w:rPr>
        <w:t xml:space="preserve"> directory. No setting means 100000 Hz.</w:t>
      </w:r>
    </w:p>
    <w:p w14:paraId="3F73EEC9" w14:textId="77777777" w:rsidR="00781E3F" w:rsidRDefault="00781E3F" w:rsidP="00781E3F">
      <w:pPr>
        <w:pStyle w:val="a0"/>
        <w:pBdr>
          <w:bottom w:val="single" w:sz="4" w:space="1" w:color="auto"/>
        </w:pBdr>
      </w:pPr>
      <w:r w:rsidRPr="00DD2A3A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104876AE" wp14:editId="46FD9853">
                <wp:extent cx="6064250" cy="1558455"/>
                <wp:effectExtent l="0" t="0" r="0" b="3810"/>
                <wp:docPr id="28" name="キャンバス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96"/>
                            <a:ext cx="6043295" cy="1505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DA8A6" w14:textId="77777777" w:rsidR="00671574" w:rsidRPr="00BA315A" w:rsidRDefault="00671574" w:rsidP="00781E3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&amp;i2c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0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 xml:space="preserve"> {</w:t>
                              </w:r>
                            </w:p>
                            <w:p w14:paraId="4AEBAFB6" w14:textId="77777777" w:rsidR="00671574" w:rsidRPr="00AC50C8" w:rsidRDefault="00671574" w:rsidP="00781E3F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status = "</w:t>
                              </w: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okay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";</w:t>
                              </w:r>
                            </w:p>
                            <w:p w14:paraId="4EC0B6ED" w14:textId="77777777" w:rsidR="00671574" w:rsidRDefault="00671574" w:rsidP="00781E3F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clock-frequency = &lt;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4</w:t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00000&gt;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;</w:t>
                              </w:r>
                            </w:p>
                            <w:p w14:paraId="52368BD2" w14:textId="77777777" w:rsidR="00671574" w:rsidRPr="00AC50C8" w:rsidRDefault="00671574" w:rsidP="00781E3F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...</w:t>
                              </w:r>
                            </w:p>
                            <w:p w14:paraId="119EDC72" w14:textId="77777777" w:rsidR="00671574" w:rsidRDefault="00671574" w:rsidP="00781E3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  <w:p w14:paraId="167BBD23" w14:textId="77777777" w:rsidR="00671574" w:rsidRDefault="00671574" w:rsidP="00781E3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4139247" w14:textId="77777777" w:rsidR="00671574" w:rsidRPr="0006624C" w:rsidRDefault="00671574" w:rsidP="00781E3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&amp;i2c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</w:t>
                              </w: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1DDF67DD" w14:textId="77777777" w:rsidR="00671574" w:rsidRDefault="00671574" w:rsidP="00781E3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status = "okay";</w:t>
                              </w:r>
                            </w:p>
                            <w:p w14:paraId="1EA05A5C" w14:textId="77777777" w:rsidR="00671574" w:rsidRDefault="00671574" w:rsidP="00781E3F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clock-frequency = &lt;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1</w:t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00000&gt;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;</w:t>
                              </w:r>
                            </w:p>
                            <w:p w14:paraId="08B7436F" w14:textId="77777777" w:rsidR="00671574" w:rsidRPr="00AC50C8" w:rsidRDefault="00671574" w:rsidP="00781E3F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...</w:t>
                              </w:r>
                            </w:p>
                            <w:p w14:paraId="79A29BCA" w14:textId="77777777" w:rsidR="00671574" w:rsidRDefault="00671574" w:rsidP="00781E3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  <w:p w14:paraId="6E3F8380" w14:textId="77777777" w:rsidR="00671574" w:rsidRPr="00F9190E" w:rsidRDefault="00671574" w:rsidP="00781E3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4876AE" id="キャンバス 28" o:spid="_x0000_s1307" editas="canvas" style="width:477.5pt;height:122.7pt;mso-position-horizontal-relative:char;mso-position-vertical-relative:line" coordsize="60642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">
                <v:shape id="_x0000_s1308" type="#_x0000_t75" style="position:absolute;width:60642;height:15582;visibility:visible;mso-wrap-style:square">
                  <v:fill o:detectmouseclick="t"/>
                  <v:path o:connecttype="none"/>
                </v:shape>
                <v:shape id="Text Box 34" o:spid="_x0000_s1309" type="#_x0000_t202" style="position:absolute;top:132;width:60432;height:15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356DA8A6" w14:textId="77777777" w:rsidR="00671574" w:rsidRPr="00BA315A" w:rsidRDefault="00671574" w:rsidP="00781E3F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&amp;i2c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0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 xml:space="preserve"> {</w:t>
                        </w:r>
                      </w:p>
                      <w:p w14:paraId="4AEBAFB6" w14:textId="77777777" w:rsidR="00671574" w:rsidRPr="00AC50C8" w:rsidRDefault="00671574" w:rsidP="00781E3F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status = "</w:t>
                        </w: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>okay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";</w:t>
                        </w:r>
                      </w:p>
                      <w:p w14:paraId="4EC0B6ED" w14:textId="77777777" w:rsidR="00671574" w:rsidRDefault="00671574" w:rsidP="00781E3F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clock-frequency = &lt;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4</w:t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00000&gt;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;</w:t>
                        </w:r>
                      </w:p>
                      <w:p w14:paraId="52368BD2" w14:textId="77777777" w:rsidR="00671574" w:rsidRPr="00AC50C8" w:rsidRDefault="00671574" w:rsidP="00781E3F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...</w:t>
                        </w:r>
                      </w:p>
                      <w:p w14:paraId="119EDC72" w14:textId="77777777" w:rsidR="00671574" w:rsidRDefault="00671574" w:rsidP="00781E3F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}</w:t>
                        </w:r>
                      </w:p>
                      <w:p w14:paraId="167BBD23" w14:textId="77777777" w:rsidR="00671574" w:rsidRDefault="00671574" w:rsidP="00781E3F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24139247" w14:textId="77777777" w:rsidR="00671574" w:rsidRPr="0006624C" w:rsidRDefault="00671574" w:rsidP="00781E3F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>&amp;i2c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3</w:t>
                        </w: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1DDF67DD" w14:textId="77777777" w:rsidR="00671574" w:rsidRDefault="00671574" w:rsidP="00781E3F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status = "okay";</w:t>
                        </w:r>
                      </w:p>
                      <w:p w14:paraId="1EA05A5C" w14:textId="77777777" w:rsidR="00671574" w:rsidRDefault="00671574" w:rsidP="00781E3F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clock-frequency = &lt;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1</w:t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00000&gt;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;</w:t>
                        </w:r>
                      </w:p>
                      <w:p w14:paraId="08B7436F" w14:textId="77777777" w:rsidR="00671574" w:rsidRPr="00AC50C8" w:rsidRDefault="00671574" w:rsidP="00781E3F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...</w:t>
                        </w:r>
                      </w:p>
                      <w:p w14:paraId="79A29BCA" w14:textId="77777777" w:rsidR="00671574" w:rsidRDefault="00671574" w:rsidP="00781E3F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}</w:t>
                        </w:r>
                      </w:p>
                      <w:p w14:paraId="6E3F8380" w14:textId="77777777" w:rsidR="00671574" w:rsidRPr="00F9190E" w:rsidRDefault="00671574" w:rsidP="00781E3F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9C5827" w14:textId="2DEDB5E2" w:rsidR="00781E3F" w:rsidRDefault="00781E3F" w:rsidP="00781E3F">
      <w:pPr>
        <w:pStyle w:val="figuretitle"/>
      </w:pPr>
      <w:r>
        <w:t xml:space="preserve">Figure </w:t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STYLEREF 1 \s </w:instrText>
      </w:r>
      <w:r w:rsidR="00845680">
        <w:rPr>
          <w:noProof/>
        </w:rPr>
        <w:fldChar w:fldCharType="separate"/>
      </w:r>
      <w:r w:rsidR="009253CE">
        <w:rPr>
          <w:noProof/>
        </w:rPr>
        <w:t>5</w:t>
      </w:r>
      <w:r w:rsidR="00845680">
        <w:rPr>
          <w:noProof/>
        </w:rPr>
        <w:fldChar w:fldCharType="end"/>
      </w:r>
      <w:r>
        <w:noBreakHyphen/>
      </w:r>
      <w:r w:rsidR="00845680">
        <w:rPr>
          <w:noProof/>
        </w:rPr>
        <w:fldChar w:fldCharType="begin"/>
      </w:r>
      <w:r w:rsidR="00845680">
        <w:rPr>
          <w:noProof/>
        </w:rPr>
        <w:instrText xml:space="preserve"> SEQ Figure \* ARABIC \s 1 </w:instrText>
      </w:r>
      <w:r w:rsidR="00845680">
        <w:rPr>
          <w:noProof/>
        </w:rPr>
        <w:fldChar w:fldCharType="separate"/>
      </w:r>
      <w:r w:rsidR="009253CE">
        <w:rPr>
          <w:noProof/>
        </w:rPr>
        <w:t>4</w:t>
      </w:r>
      <w:r w:rsidR="00845680">
        <w:rPr>
          <w:noProof/>
        </w:rPr>
        <w:fldChar w:fldCharType="end"/>
      </w:r>
      <w:r>
        <w:rPr>
          <w:rFonts w:hint="eastAsia"/>
        </w:rPr>
        <w:t xml:space="preserve">  Example of setting I2C transfer speed (R-Car </w:t>
      </w:r>
      <w:r>
        <w:t>E3</w:t>
      </w:r>
      <w:r>
        <w:rPr>
          <w:rFonts w:hint="eastAsia"/>
        </w:rPr>
        <w:t>)</w:t>
      </w:r>
    </w:p>
    <w:p w14:paraId="51EEC6C7" w14:textId="77777777" w:rsidR="00574537" w:rsidRDefault="00574537" w:rsidP="00574537">
      <w:pPr>
        <w:spacing w:after="0" w:line="240" w:lineRule="auto"/>
        <w:rPr>
          <w:lang w:eastAsia="ja-JP"/>
        </w:rPr>
      </w:pPr>
      <w:r>
        <w:rPr>
          <w:lang w:eastAsia="ja-JP"/>
        </w:rPr>
        <w:t>I2C0, I2C3 have Open drain buffer.</w:t>
      </w:r>
    </w:p>
    <w:p w14:paraId="504CAEBD" w14:textId="77777777" w:rsidR="00574537" w:rsidRDefault="00574537" w:rsidP="00574537">
      <w:pPr>
        <w:spacing w:after="0" w:line="240" w:lineRule="auto"/>
        <w:rPr>
          <w:lang w:eastAsia="ja-JP"/>
        </w:rPr>
      </w:pPr>
      <w:r>
        <w:rPr>
          <w:lang w:eastAsia="ja-JP"/>
        </w:rPr>
        <w:t xml:space="preserve">Their </w:t>
      </w:r>
      <w:proofErr w:type="spellStart"/>
      <w:r>
        <w:rPr>
          <w:lang w:eastAsia="ja-JP"/>
        </w:rPr>
        <w:t>IntDelay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are</w:t>
      </w:r>
      <w:proofErr w:type="gramEnd"/>
      <w:r>
        <w:rPr>
          <w:lang w:eastAsia="ja-JP"/>
        </w:rPr>
        <w:t xml:space="preserve"> set 110ns in </w:t>
      </w:r>
      <w:r>
        <w:rPr>
          <w:rFonts w:hint="eastAsia"/>
          <w:lang w:eastAsia="ja-JP"/>
        </w:rPr>
        <w:t>arch/arm</w:t>
      </w:r>
      <w:r>
        <w:rPr>
          <w:lang w:eastAsia="ja-JP"/>
        </w:rPr>
        <w:t>64</w:t>
      </w:r>
      <w:r>
        <w:rPr>
          <w:rFonts w:hint="eastAsia"/>
          <w:lang w:eastAsia="ja-JP"/>
        </w:rPr>
        <w:t>/boot/</w:t>
      </w:r>
      <w:proofErr w:type="spellStart"/>
      <w:r>
        <w:rPr>
          <w:rFonts w:hint="eastAsia"/>
          <w:lang w:eastAsia="ja-JP"/>
        </w:rPr>
        <w:t>dts</w:t>
      </w:r>
      <w:proofErr w:type="spellEnd"/>
      <w:r>
        <w:rPr>
          <w:lang w:eastAsia="ja-JP"/>
        </w:rPr>
        <w:t>/</w:t>
      </w:r>
      <w:proofErr w:type="spellStart"/>
      <w:r w:rsidRPr="000173A8">
        <w:rPr>
          <w:lang w:eastAsia="ja-JP"/>
        </w:rPr>
        <w:t>renesas</w:t>
      </w:r>
      <w:proofErr w:type="spellEnd"/>
      <w:r>
        <w:rPr>
          <w:lang w:eastAsia="ja-JP"/>
        </w:rPr>
        <w:t>/r8a77990</w:t>
      </w:r>
      <w:r w:rsidRPr="000173A8">
        <w:rPr>
          <w:lang w:eastAsia="ja-JP"/>
        </w:rPr>
        <w:t>.dts</w:t>
      </w:r>
      <w:r>
        <w:rPr>
          <w:lang w:eastAsia="ja-JP"/>
        </w:rPr>
        <w:t>i.</w:t>
      </w:r>
    </w:p>
    <w:p w14:paraId="28D85876" w14:textId="77777777" w:rsidR="00574537" w:rsidRDefault="00574537" w:rsidP="00574537">
      <w:pPr>
        <w:spacing w:after="0" w:line="240" w:lineRule="auto"/>
        <w:rPr>
          <w:lang w:eastAsia="ja-JP"/>
        </w:rPr>
      </w:pPr>
      <w:r>
        <w:rPr>
          <w:lang w:eastAsia="ja-JP"/>
        </w:rPr>
        <w:t>I2C1, I2C2,</w:t>
      </w:r>
      <w:r w:rsidRPr="00574537">
        <w:rPr>
          <w:lang w:eastAsia="ja-JP"/>
        </w:rPr>
        <w:t xml:space="preserve"> </w:t>
      </w:r>
      <w:r>
        <w:rPr>
          <w:lang w:eastAsia="ja-JP"/>
        </w:rPr>
        <w:t>I2C4, I2C5, I2C6 and I2C</w:t>
      </w:r>
      <w:r w:rsidR="00F96923">
        <w:rPr>
          <w:lang w:eastAsia="ja-JP"/>
        </w:rPr>
        <w:t>8</w:t>
      </w:r>
      <w:r>
        <w:rPr>
          <w:lang w:eastAsia="ja-JP"/>
        </w:rPr>
        <w:t xml:space="preserve"> have LVTTL (low drive only) buffer.</w:t>
      </w:r>
    </w:p>
    <w:p w14:paraId="0EC66B81" w14:textId="77777777" w:rsidR="002F04E5" w:rsidRDefault="00574537" w:rsidP="00666060">
      <w:pPr>
        <w:spacing w:after="0" w:line="240" w:lineRule="auto"/>
        <w:rPr>
          <w:lang w:eastAsia="ja-JP"/>
        </w:rPr>
      </w:pPr>
      <w:r>
        <w:rPr>
          <w:lang w:eastAsia="ja-JP"/>
        </w:rPr>
        <w:t>Their</w:t>
      </w:r>
      <w:r w:rsidRPr="00DE70AF">
        <w:rPr>
          <w:lang w:eastAsia="ja-JP"/>
        </w:rPr>
        <w:t xml:space="preserve"> </w:t>
      </w:r>
      <w:proofErr w:type="spellStart"/>
      <w:r>
        <w:rPr>
          <w:lang w:eastAsia="ja-JP"/>
        </w:rPr>
        <w:t>IntDelay</w:t>
      </w:r>
      <w:proofErr w:type="spellEnd"/>
      <w:r>
        <w:rPr>
          <w:lang w:eastAsia="ja-JP"/>
        </w:rPr>
        <w:t xml:space="preserve"> are set 6ns in </w:t>
      </w:r>
      <w:r>
        <w:rPr>
          <w:rFonts w:hint="eastAsia"/>
          <w:lang w:eastAsia="ja-JP"/>
        </w:rPr>
        <w:t>arch/arm</w:t>
      </w:r>
      <w:r>
        <w:rPr>
          <w:lang w:eastAsia="ja-JP"/>
        </w:rPr>
        <w:t>64</w:t>
      </w:r>
      <w:r>
        <w:rPr>
          <w:rFonts w:hint="eastAsia"/>
          <w:lang w:eastAsia="ja-JP"/>
        </w:rPr>
        <w:t>/boot/</w:t>
      </w:r>
      <w:proofErr w:type="spellStart"/>
      <w:r>
        <w:rPr>
          <w:rFonts w:hint="eastAsia"/>
          <w:lang w:eastAsia="ja-JP"/>
        </w:rPr>
        <w:t>dts</w:t>
      </w:r>
      <w:proofErr w:type="spellEnd"/>
      <w:r>
        <w:rPr>
          <w:lang w:eastAsia="ja-JP"/>
        </w:rPr>
        <w:t>/</w:t>
      </w:r>
      <w:proofErr w:type="spellStart"/>
      <w:r w:rsidRPr="000173A8">
        <w:rPr>
          <w:lang w:eastAsia="ja-JP"/>
        </w:rPr>
        <w:t>renesas</w:t>
      </w:r>
      <w:proofErr w:type="spellEnd"/>
      <w:r>
        <w:rPr>
          <w:lang w:eastAsia="ja-JP"/>
        </w:rPr>
        <w:t>/</w:t>
      </w:r>
      <w:r w:rsidR="00666060">
        <w:rPr>
          <w:lang w:eastAsia="ja-JP"/>
        </w:rPr>
        <w:t>r8a77990</w:t>
      </w:r>
      <w:r w:rsidR="00666060" w:rsidRPr="000173A8">
        <w:rPr>
          <w:lang w:eastAsia="ja-JP"/>
        </w:rPr>
        <w:t>.dts</w:t>
      </w:r>
      <w:r w:rsidR="00666060">
        <w:rPr>
          <w:lang w:eastAsia="ja-JP"/>
        </w:rPr>
        <w:t>i.</w:t>
      </w:r>
    </w:p>
    <w:p w14:paraId="16EE535D" w14:textId="0C9250B9" w:rsidR="002F2289" w:rsidRDefault="002F2289" w:rsidP="002F2289">
      <w:pPr>
        <w:spacing w:after="0" w:line="240" w:lineRule="auto"/>
        <w:rPr>
          <w:lang w:eastAsia="ja-JP"/>
        </w:rPr>
      </w:pPr>
      <w:r>
        <w:rPr>
          <w:lang w:eastAsia="ja-JP"/>
        </w:rPr>
        <w:br/>
      </w:r>
      <w:r>
        <w:rPr>
          <w:rFonts w:hint="eastAsia"/>
          <w:lang w:eastAsia="ja-JP"/>
        </w:rPr>
        <w:t>Please set I2C transfer speed 400000 or 100000 to "clock-frequency" of device tree file (</w:t>
      </w:r>
      <w:r>
        <w:rPr>
          <w:lang w:eastAsia="ja-JP"/>
        </w:rPr>
        <w:t>r8a77995-draak.dts</w:t>
      </w:r>
      <w:r>
        <w:rPr>
          <w:rFonts w:hint="eastAsia"/>
          <w:lang w:eastAsia="ja-JP"/>
        </w:rPr>
        <w:t>) in arch/arm</w:t>
      </w:r>
      <w:r>
        <w:rPr>
          <w:lang w:eastAsia="ja-JP"/>
        </w:rPr>
        <w:t>64</w:t>
      </w:r>
      <w:r>
        <w:rPr>
          <w:rFonts w:hint="eastAsia"/>
          <w:lang w:eastAsia="ja-JP"/>
        </w:rPr>
        <w:t>/boot/</w:t>
      </w:r>
      <w:proofErr w:type="spellStart"/>
      <w:r>
        <w:rPr>
          <w:rFonts w:hint="eastAsia"/>
          <w:lang w:eastAsia="ja-JP"/>
        </w:rPr>
        <w:t>dts</w:t>
      </w:r>
      <w:proofErr w:type="spellEnd"/>
      <w:r>
        <w:rPr>
          <w:lang w:eastAsia="ja-JP"/>
        </w:rPr>
        <w:t>/</w:t>
      </w:r>
      <w:proofErr w:type="spellStart"/>
      <w:r w:rsidRPr="000173A8">
        <w:rPr>
          <w:lang w:eastAsia="ja-JP"/>
        </w:rPr>
        <w:t>renesas</w:t>
      </w:r>
      <w:proofErr w:type="spellEnd"/>
      <w:r>
        <w:rPr>
          <w:rFonts w:hint="eastAsia"/>
          <w:lang w:eastAsia="ja-JP"/>
        </w:rPr>
        <w:t xml:space="preserve"> directory. No setting means 100000 Hz.</w:t>
      </w:r>
    </w:p>
    <w:p w14:paraId="5000D50D" w14:textId="77777777" w:rsidR="002F2289" w:rsidRDefault="002F2289" w:rsidP="002F2289">
      <w:pPr>
        <w:pStyle w:val="a0"/>
        <w:pBdr>
          <w:bottom w:val="single" w:sz="4" w:space="1" w:color="auto"/>
        </w:pBdr>
      </w:pPr>
      <w:r w:rsidRPr="00DD2A3A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54B84F08" wp14:editId="3DBCB6D4">
                <wp:extent cx="6064250" cy="1558455"/>
                <wp:effectExtent l="0" t="0" r="0" b="3810"/>
                <wp:docPr id="173" name="キャンバス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96"/>
                            <a:ext cx="6043295" cy="1505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63104" w14:textId="77777777" w:rsidR="00671574" w:rsidRPr="00BA315A" w:rsidRDefault="00671574" w:rsidP="002F228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&amp;i2c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0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 xml:space="preserve"> {</w:t>
                              </w:r>
                            </w:p>
                            <w:p w14:paraId="11230853" w14:textId="77777777" w:rsidR="00671574" w:rsidRPr="00AC50C8" w:rsidRDefault="00671574" w:rsidP="002F2289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status = "</w:t>
                              </w: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okay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";</w:t>
                              </w:r>
                            </w:p>
                            <w:p w14:paraId="08030F88" w14:textId="77777777" w:rsidR="00671574" w:rsidRDefault="00671574" w:rsidP="002F2289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clock-frequency = &lt;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4</w:t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00000&gt;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;</w:t>
                              </w:r>
                            </w:p>
                            <w:p w14:paraId="7877816F" w14:textId="77777777" w:rsidR="00671574" w:rsidRPr="00AC50C8" w:rsidRDefault="00671574" w:rsidP="002F2289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...</w:t>
                              </w:r>
                            </w:p>
                            <w:p w14:paraId="1BAD85E6" w14:textId="77777777" w:rsidR="00671574" w:rsidRDefault="00671574" w:rsidP="002F228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  <w:p w14:paraId="6AF684B8" w14:textId="77777777" w:rsidR="00671574" w:rsidRDefault="00671574" w:rsidP="002F228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0E4E8194" w14:textId="34E135A9" w:rsidR="00671574" w:rsidRPr="0006624C" w:rsidRDefault="00671574" w:rsidP="002F228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&amp;i2c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1</w:t>
                              </w: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74CDD29E" w14:textId="77777777" w:rsidR="00671574" w:rsidRDefault="00671574" w:rsidP="002F228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status = "okay";</w:t>
                              </w:r>
                            </w:p>
                            <w:p w14:paraId="1715FF05" w14:textId="77777777" w:rsidR="00671574" w:rsidRDefault="00671574" w:rsidP="002F2289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clock-frequency = &lt;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1</w:t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00000&gt;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;</w:t>
                              </w:r>
                            </w:p>
                            <w:p w14:paraId="41E533F7" w14:textId="77777777" w:rsidR="00671574" w:rsidRPr="00AC50C8" w:rsidRDefault="00671574" w:rsidP="002F2289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...</w:t>
                              </w:r>
                            </w:p>
                            <w:p w14:paraId="110759B5" w14:textId="77777777" w:rsidR="00671574" w:rsidRDefault="00671574" w:rsidP="002F228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  <w:p w14:paraId="62093976" w14:textId="77777777" w:rsidR="00671574" w:rsidRPr="00F9190E" w:rsidRDefault="00671574" w:rsidP="002F228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B84F08" id="_x0000_s1310" editas="canvas" style="width:477.5pt;height:122.7pt;mso-position-horizontal-relative:char;mso-position-vertical-relative:line" coordsize="60642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">
                <v:shape id="_x0000_s1311" type="#_x0000_t75" style="position:absolute;width:60642;height:15582;visibility:visible;mso-wrap-style:square">
                  <v:fill o:detectmouseclick="t"/>
                  <v:path o:connecttype="none"/>
                </v:shape>
                <v:shape id="Text Box 34" o:spid="_x0000_s1312" type="#_x0000_t202" style="position:absolute;top:132;width:60432;height:15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" stroked="f">
                  <v:textbox inset="0,0,0,0">
                    <w:txbxContent>
                      <w:p w14:paraId="01D63104" w14:textId="77777777" w:rsidR="00671574" w:rsidRPr="00BA315A" w:rsidRDefault="00671574" w:rsidP="002F228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&amp;i2c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0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 xml:space="preserve"> {</w:t>
                        </w:r>
                      </w:p>
                      <w:p w14:paraId="11230853" w14:textId="77777777" w:rsidR="00671574" w:rsidRPr="00AC50C8" w:rsidRDefault="00671574" w:rsidP="002F2289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status = "</w:t>
                        </w: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>okay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";</w:t>
                        </w:r>
                      </w:p>
                      <w:p w14:paraId="08030F88" w14:textId="77777777" w:rsidR="00671574" w:rsidRDefault="00671574" w:rsidP="002F2289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clock-frequency = &lt;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4</w:t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00000&gt;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;</w:t>
                        </w:r>
                      </w:p>
                      <w:p w14:paraId="7877816F" w14:textId="77777777" w:rsidR="00671574" w:rsidRPr="00AC50C8" w:rsidRDefault="00671574" w:rsidP="002F2289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...</w:t>
                        </w:r>
                      </w:p>
                      <w:p w14:paraId="1BAD85E6" w14:textId="77777777" w:rsidR="00671574" w:rsidRDefault="00671574" w:rsidP="002F228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}</w:t>
                        </w:r>
                      </w:p>
                      <w:p w14:paraId="6AF684B8" w14:textId="77777777" w:rsidR="00671574" w:rsidRDefault="00671574" w:rsidP="002F228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0E4E8194" w14:textId="34E135A9" w:rsidR="00671574" w:rsidRPr="0006624C" w:rsidRDefault="00671574" w:rsidP="002F228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>&amp;i2c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1</w:t>
                        </w: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74CDD29E" w14:textId="77777777" w:rsidR="00671574" w:rsidRDefault="00671574" w:rsidP="002F228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status = "okay";</w:t>
                        </w:r>
                      </w:p>
                      <w:p w14:paraId="1715FF05" w14:textId="77777777" w:rsidR="00671574" w:rsidRDefault="00671574" w:rsidP="002F2289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clock-frequency = &lt;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1</w:t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00000&gt;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;</w:t>
                        </w:r>
                      </w:p>
                      <w:p w14:paraId="41E533F7" w14:textId="77777777" w:rsidR="00671574" w:rsidRPr="00AC50C8" w:rsidRDefault="00671574" w:rsidP="002F2289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...</w:t>
                        </w:r>
                      </w:p>
                      <w:p w14:paraId="110759B5" w14:textId="77777777" w:rsidR="00671574" w:rsidRDefault="00671574" w:rsidP="002F228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}</w:t>
                        </w:r>
                      </w:p>
                      <w:p w14:paraId="62093976" w14:textId="77777777" w:rsidR="00671574" w:rsidRPr="00F9190E" w:rsidRDefault="00671574" w:rsidP="002F228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FA2B63" w14:textId="01EB3A7F" w:rsidR="002F2289" w:rsidRDefault="002F2289" w:rsidP="002F2289">
      <w:pPr>
        <w:pStyle w:val="figuretitle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9253CE">
        <w:rPr>
          <w:noProof/>
        </w:rPr>
        <w:t>5</w:t>
      </w:r>
      <w:r>
        <w:rPr>
          <w:noProof/>
        </w:rPr>
        <w:fldChar w:fldCharType="end"/>
      </w:r>
      <w:r>
        <w:noBreakHyphen/>
      </w:r>
      <w:proofErr w:type="gramStart"/>
      <w:r>
        <w:rPr>
          <w:noProof/>
        </w:rPr>
        <w:t>5</w:t>
      </w:r>
      <w:r>
        <w:rPr>
          <w:rFonts w:hint="eastAsia"/>
        </w:rPr>
        <w:t xml:space="preserve">  Example</w:t>
      </w:r>
      <w:proofErr w:type="gramEnd"/>
      <w:r>
        <w:rPr>
          <w:rFonts w:hint="eastAsia"/>
        </w:rPr>
        <w:t xml:space="preserve"> of setting I2C transfer speed (R-Car </w:t>
      </w:r>
      <w:r>
        <w:t>D3</w:t>
      </w:r>
      <w:r>
        <w:rPr>
          <w:rFonts w:hint="eastAsia"/>
        </w:rPr>
        <w:t>)</w:t>
      </w:r>
    </w:p>
    <w:p w14:paraId="2EB38989" w14:textId="4C4E4481" w:rsidR="002F2289" w:rsidRDefault="002F2289" w:rsidP="002F2289">
      <w:pPr>
        <w:spacing w:after="0" w:line="240" w:lineRule="auto"/>
        <w:rPr>
          <w:lang w:eastAsia="ja-JP"/>
        </w:rPr>
      </w:pPr>
      <w:r>
        <w:rPr>
          <w:lang w:eastAsia="ja-JP"/>
        </w:rPr>
        <w:t>I2C0, I2C1,</w:t>
      </w:r>
      <w:r w:rsidRPr="00574537">
        <w:rPr>
          <w:lang w:eastAsia="ja-JP"/>
        </w:rPr>
        <w:t xml:space="preserve"> </w:t>
      </w:r>
      <w:r>
        <w:rPr>
          <w:lang w:eastAsia="ja-JP"/>
        </w:rPr>
        <w:t>I2C2 and I2C3 have LVTTL (low drive only) buffer.</w:t>
      </w:r>
    </w:p>
    <w:p w14:paraId="38B00B8F" w14:textId="6BDA6D08" w:rsidR="002F2289" w:rsidRDefault="002F2289" w:rsidP="002F2289">
      <w:pPr>
        <w:spacing w:after="0" w:line="240" w:lineRule="auto"/>
        <w:rPr>
          <w:lang w:eastAsia="ja-JP"/>
        </w:rPr>
      </w:pPr>
      <w:r>
        <w:rPr>
          <w:lang w:eastAsia="ja-JP"/>
        </w:rPr>
        <w:t>Their</w:t>
      </w:r>
      <w:r w:rsidRPr="00DE70AF">
        <w:rPr>
          <w:lang w:eastAsia="ja-JP"/>
        </w:rPr>
        <w:t xml:space="preserve"> </w:t>
      </w:r>
      <w:proofErr w:type="spellStart"/>
      <w:r>
        <w:rPr>
          <w:lang w:eastAsia="ja-JP"/>
        </w:rPr>
        <w:t>IntDelay</w:t>
      </w:r>
      <w:proofErr w:type="spellEnd"/>
      <w:r>
        <w:rPr>
          <w:lang w:eastAsia="ja-JP"/>
        </w:rPr>
        <w:t xml:space="preserve"> are set 6ns in </w:t>
      </w:r>
      <w:r>
        <w:rPr>
          <w:rFonts w:hint="eastAsia"/>
          <w:lang w:eastAsia="ja-JP"/>
        </w:rPr>
        <w:t>arch/arm</w:t>
      </w:r>
      <w:r>
        <w:rPr>
          <w:lang w:eastAsia="ja-JP"/>
        </w:rPr>
        <w:t>64</w:t>
      </w:r>
      <w:r>
        <w:rPr>
          <w:rFonts w:hint="eastAsia"/>
          <w:lang w:eastAsia="ja-JP"/>
        </w:rPr>
        <w:t>/boot/</w:t>
      </w:r>
      <w:proofErr w:type="spellStart"/>
      <w:r>
        <w:rPr>
          <w:rFonts w:hint="eastAsia"/>
          <w:lang w:eastAsia="ja-JP"/>
        </w:rPr>
        <w:t>dts</w:t>
      </w:r>
      <w:proofErr w:type="spellEnd"/>
      <w:r>
        <w:rPr>
          <w:lang w:eastAsia="ja-JP"/>
        </w:rPr>
        <w:t>/</w:t>
      </w:r>
      <w:proofErr w:type="spellStart"/>
      <w:r w:rsidRPr="000173A8">
        <w:rPr>
          <w:lang w:eastAsia="ja-JP"/>
        </w:rPr>
        <w:t>renesas</w:t>
      </w:r>
      <w:proofErr w:type="spellEnd"/>
      <w:r>
        <w:rPr>
          <w:lang w:eastAsia="ja-JP"/>
        </w:rPr>
        <w:t>/r8a77995</w:t>
      </w:r>
      <w:r w:rsidRPr="000173A8">
        <w:rPr>
          <w:lang w:eastAsia="ja-JP"/>
        </w:rPr>
        <w:t>.dts</w:t>
      </w:r>
      <w:r>
        <w:rPr>
          <w:lang w:eastAsia="ja-JP"/>
        </w:rPr>
        <w:t>i.</w:t>
      </w:r>
    </w:p>
    <w:p w14:paraId="6D16F606" w14:textId="7DCE88FE" w:rsidR="00666060" w:rsidRDefault="00666060" w:rsidP="00666060">
      <w:pPr>
        <w:spacing w:after="0" w:line="240" w:lineRule="auto"/>
        <w:rPr>
          <w:lang w:eastAsia="ja-JP"/>
        </w:rPr>
      </w:pPr>
    </w:p>
    <w:p w14:paraId="1BBDD322" w14:textId="2E568C65" w:rsidR="009F3F63" w:rsidRDefault="009F3F63" w:rsidP="009F3F63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>Please set I2C transfer speed 400000 or 100000 to "clock-frequency" of device tree file (</w:t>
      </w:r>
      <w:r w:rsidRPr="009F3F63">
        <w:rPr>
          <w:lang w:eastAsia="ja-JP"/>
        </w:rPr>
        <w:t>r8a779a0-falcon.dts</w:t>
      </w:r>
      <w:r>
        <w:rPr>
          <w:rFonts w:hint="eastAsia"/>
          <w:lang w:eastAsia="ja-JP"/>
        </w:rPr>
        <w:t>) in arch/arm</w:t>
      </w:r>
      <w:r>
        <w:rPr>
          <w:lang w:eastAsia="ja-JP"/>
        </w:rPr>
        <w:t>64</w:t>
      </w:r>
      <w:r>
        <w:rPr>
          <w:rFonts w:hint="eastAsia"/>
          <w:lang w:eastAsia="ja-JP"/>
        </w:rPr>
        <w:t>/boot/</w:t>
      </w:r>
      <w:proofErr w:type="spellStart"/>
      <w:r>
        <w:rPr>
          <w:rFonts w:hint="eastAsia"/>
          <w:lang w:eastAsia="ja-JP"/>
        </w:rPr>
        <w:t>dts</w:t>
      </w:r>
      <w:proofErr w:type="spellEnd"/>
      <w:r>
        <w:rPr>
          <w:lang w:eastAsia="ja-JP"/>
        </w:rPr>
        <w:t>/</w:t>
      </w:r>
      <w:proofErr w:type="spellStart"/>
      <w:r w:rsidRPr="000173A8">
        <w:rPr>
          <w:lang w:eastAsia="ja-JP"/>
        </w:rPr>
        <w:t>renesas</w:t>
      </w:r>
      <w:proofErr w:type="spellEnd"/>
      <w:r>
        <w:rPr>
          <w:rFonts w:hint="eastAsia"/>
          <w:lang w:eastAsia="ja-JP"/>
        </w:rPr>
        <w:t xml:space="preserve"> directory. No setting means 100000 Hz.</w:t>
      </w:r>
    </w:p>
    <w:p w14:paraId="5C598A94" w14:textId="77777777" w:rsidR="009F3F63" w:rsidRDefault="009F3F63" w:rsidP="009F3F63">
      <w:pPr>
        <w:pStyle w:val="a0"/>
        <w:pBdr>
          <w:bottom w:val="single" w:sz="4" w:space="1" w:color="auto"/>
        </w:pBdr>
      </w:pPr>
      <w:r w:rsidRPr="00DD2A3A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3F3358AB" wp14:editId="2FDD6A2B">
                <wp:extent cx="6064250" cy="1558455"/>
                <wp:effectExtent l="0" t="0" r="0" b="3810"/>
                <wp:docPr id="70" name="キャンバス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96"/>
                            <a:ext cx="6043295" cy="1505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D9D8D" w14:textId="77777777" w:rsidR="00671574" w:rsidRPr="00BA315A" w:rsidRDefault="00671574" w:rsidP="009F3F6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&amp;i2c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0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 xml:space="preserve"> {</w:t>
                              </w:r>
                            </w:p>
                            <w:p w14:paraId="2EA1FC32" w14:textId="77777777" w:rsidR="00671574" w:rsidRPr="00AC50C8" w:rsidRDefault="00671574" w:rsidP="009F3F63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status = "</w:t>
                              </w: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okay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";</w:t>
                              </w:r>
                            </w:p>
                            <w:p w14:paraId="1754D911" w14:textId="77777777" w:rsidR="00671574" w:rsidRDefault="00671574" w:rsidP="009F3F63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clock-frequency = &lt;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4</w:t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00000&gt;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;</w:t>
                              </w:r>
                            </w:p>
                            <w:p w14:paraId="2D181EEB" w14:textId="77777777" w:rsidR="00671574" w:rsidRPr="00AC50C8" w:rsidRDefault="00671574" w:rsidP="009F3F63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...</w:t>
                              </w:r>
                            </w:p>
                            <w:p w14:paraId="1166EAA0" w14:textId="77777777" w:rsidR="00671574" w:rsidRDefault="00671574" w:rsidP="009F3F6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  <w:p w14:paraId="3443BA04" w14:textId="77777777" w:rsidR="00671574" w:rsidRDefault="00671574" w:rsidP="009F3F6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54406A5" w14:textId="1C58FEB9" w:rsidR="00671574" w:rsidRPr="0006624C" w:rsidRDefault="00671574" w:rsidP="009F3F6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&amp;i2c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1</w:t>
                              </w: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3DBF9D97" w14:textId="77777777" w:rsidR="00671574" w:rsidRDefault="00671574" w:rsidP="009F3F6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6624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status = "okay";</w:t>
                              </w:r>
                            </w:p>
                            <w:p w14:paraId="7B0D85CA" w14:textId="3ED47401" w:rsidR="00671574" w:rsidRDefault="00671574" w:rsidP="009F3F63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clock-frequency = &lt;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1</w:t>
                              </w:r>
                              <w:r w:rsidRPr="00420A05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00000&gt;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;</w:t>
                              </w:r>
                            </w:p>
                            <w:p w14:paraId="50D291B7" w14:textId="77777777" w:rsidR="00671574" w:rsidRPr="00AC50C8" w:rsidRDefault="00671574" w:rsidP="009F3F63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AC50C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...</w:t>
                              </w:r>
                            </w:p>
                            <w:p w14:paraId="392CF2B9" w14:textId="77777777" w:rsidR="00671574" w:rsidRDefault="00671574" w:rsidP="009F3F6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  <w:p w14:paraId="0C686380" w14:textId="77777777" w:rsidR="00671574" w:rsidRPr="00F9190E" w:rsidRDefault="00671574" w:rsidP="009F3F6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3358AB" id="キャンバス 70" o:spid="_x0000_s1313" editas="canvas" style="width:477.5pt;height:122.7pt;mso-position-horizontal-relative:char;mso-position-vertical-relative:line" coordsize="60642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">
                <v:shape id="_x0000_s1314" type="#_x0000_t75" style="position:absolute;width:60642;height:15582;visibility:visible;mso-wrap-style:square">
                  <v:fill o:detectmouseclick="t"/>
                  <v:path o:connecttype="none"/>
                </v:shape>
                <v:shape id="Text Box 34" o:spid="_x0000_s1315" type="#_x0000_t202" style="position:absolute;top:132;width:60432;height:15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" stroked="f">
                  <v:textbox inset="0,0,0,0">
                    <w:txbxContent>
                      <w:p w14:paraId="1A4D9D8D" w14:textId="77777777" w:rsidR="00671574" w:rsidRPr="00BA315A" w:rsidRDefault="00671574" w:rsidP="009F3F6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&amp;i2c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0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 xml:space="preserve"> {</w:t>
                        </w:r>
                      </w:p>
                      <w:p w14:paraId="2EA1FC32" w14:textId="77777777" w:rsidR="00671574" w:rsidRPr="00AC50C8" w:rsidRDefault="00671574" w:rsidP="009F3F63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status = "</w:t>
                        </w: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>okay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";</w:t>
                        </w:r>
                      </w:p>
                      <w:p w14:paraId="1754D911" w14:textId="77777777" w:rsidR="00671574" w:rsidRDefault="00671574" w:rsidP="009F3F63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clock-frequency = &lt;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4</w:t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00000&gt;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;</w:t>
                        </w:r>
                      </w:p>
                      <w:p w14:paraId="2D181EEB" w14:textId="77777777" w:rsidR="00671574" w:rsidRPr="00AC50C8" w:rsidRDefault="00671574" w:rsidP="009F3F63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...</w:t>
                        </w:r>
                      </w:p>
                      <w:p w14:paraId="1166EAA0" w14:textId="77777777" w:rsidR="00671574" w:rsidRDefault="00671574" w:rsidP="009F3F6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}</w:t>
                        </w:r>
                      </w:p>
                      <w:p w14:paraId="3443BA04" w14:textId="77777777" w:rsidR="00671574" w:rsidRDefault="00671574" w:rsidP="009F3F6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254406A5" w14:textId="1C58FEB9" w:rsidR="00671574" w:rsidRPr="0006624C" w:rsidRDefault="00671574" w:rsidP="009F3F6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>&amp;i2c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1</w:t>
                        </w: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3DBF9D97" w14:textId="77777777" w:rsidR="00671574" w:rsidRDefault="00671574" w:rsidP="009F3F6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6624C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status = "okay";</w:t>
                        </w:r>
                      </w:p>
                      <w:p w14:paraId="7B0D85CA" w14:textId="3ED47401" w:rsidR="00671574" w:rsidRDefault="00671574" w:rsidP="009F3F63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clock-frequency = &lt;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1</w:t>
                        </w:r>
                        <w:r w:rsidRPr="00420A05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00000&gt;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;</w:t>
                        </w:r>
                      </w:p>
                      <w:p w14:paraId="50D291B7" w14:textId="77777777" w:rsidR="00671574" w:rsidRPr="00AC50C8" w:rsidRDefault="00671574" w:rsidP="009F3F63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AC50C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...</w:t>
                        </w:r>
                      </w:p>
                      <w:p w14:paraId="392CF2B9" w14:textId="77777777" w:rsidR="00671574" w:rsidRDefault="00671574" w:rsidP="009F3F6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>}</w:t>
                        </w:r>
                      </w:p>
                      <w:p w14:paraId="0C686380" w14:textId="77777777" w:rsidR="00671574" w:rsidRPr="00F9190E" w:rsidRDefault="00671574" w:rsidP="009F3F6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637B0" w14:textId="1CE7321A" w:rsidR="009F3F63" w:rsidRDefault="009F3F63" w:rsidP="009F3F63">
      <w:pPr>
        <w:pStyle w:val="figuretitle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9253CE">
        <w:rPr>
          <w:noProof/>
        </w:rPr>
        <w:t>5</w:t>
      </w:r>
      <w:r>
        <w:rPr>
          <w:noProof/>
        </w:rPr>
        <w:fldChar w:fldCharType="end"/>
      </w:r>
      <w:r>
        <w:noBreakHyphen/>
      </w:r>
      <w:proofErr w:type="gramStart"/>
      <w:r w:rsidR="002F2289">
        <w:rPr>
          <w:noProof/>
        </w:rPr>
        <w:t>6</w:t>
      </w:r>
      <w:r w:rsidR="002F2289">
        <w:rPr>
          <w:rFonts w:hint="eastAsia"/>
        </w:rPr>
        <w:t xml:space="preserve">  </w:t>
      </w:r>
      <w:r>
        <w:rPr>
          <w:rFonts w:hint="eastAsia"/>
        </w:rPr>
        <w:t>Example</w:t>
      </w:r>
      <w:proofErr w:type="gramEnd"/>
      <w:r>
        <w:rPr>
          <w:rFonts w:hint="eastAsia"/>
        </w:rPr>
        <w:t xml:space="preserve"> of setting I2C transfer speed (R-Car </w:t>
      </w:r>
      <w:r>
        <w:t>V3U</w:t>
      </w:r>
      <w:r>
        <w:rPr>
          <w:rFonts w:hint="eastAsia"/>
        </w:rPr>
        <w:t>)</w:t>
      </w:r>
    </w:p>
    <w:p w14:paraId="53AADD45" w14:textId="77777777" w:rsidR="00E3082A" w:rsidRPr="00CF1208" w:rsidRDefault="00E3082A" w:rsidP="009F2C86"/>
    <w:p w14:paraId="610EC1A5" w14:textId="77777777" w:rsidR="00CE2760" w:rsidRPr="00475CDC" w:rsidRDefault="00CE2760" w:rsidP="00CE2760">
      <w:pPr>
        <w:spacing w:after="0" w:line="240" w:lineRule="auto"/>
        <w:rPr>
          <w:lang w:eastAsia="ja-JP"/>
        </w:rPr>
      </w:pPr>
      <w:r w:rsidRPr="00475CDC">
        <w:rPr>
          <w:lang w:eastAsia="ja-JP"/>
        </w:rPr>
        <w:lastRenderedPageBreak/>
        <w:t>Please set I2C transfer speed 400000 or 100000 to "clock-frequency" of device tree file (r8a77980-condor.dts) in arch/arm64/boot/</w:t>
      </w:r>
      <w:proofErr w:type="spellStart"/>
      <w:r w:rsidRPr="00475CDC">
        <w:rPr>
          <w:lang w:eastAsia="ja-JP"/>
        </w:rPr>
        <w:t>dts</w:t>
      </w:r>
      <w:proofErr w:type="spellEnd"/>
      <w:r w:rsidRPr="00475CDC">
        <w:rPr>
          <w:lang w:eastAsia="ja-JP"/>
        </w:rPr>
        <w:t>/</w:t>
      </w:r>
      <w:proofErr w:type="spellStart"/>
      <w:r w:rsidRPr="00475CDC">
        <w:rPr>
          <w:lang w:eastAsia="ja-JP"/>
        </w:rPr>
        <w:t>renesas</w:t>
      </w:r>
      <w:proofErr w:type="spellEnd"/>
      <w:r w:rsidRPr="00475CDC">
        <w:rPr>
          <w:lang w:eastAsia="ja-JP"/>
        </w:rPr>
        <w:t xml:space="preserve"> directory. No setting means 100000 Hz.</w:t>
      </w:r>
    </w:p>
    <w:p w14:paraId="0E27CE9B" w14:textId="358F0F80" w:rsidR="00CE2760" w:rsidRPr="00475CDC" w:rsidRDefault="00CE2760" w:rsidP="00CE2760">
      <w:pPr>
        <w:spacing w:after="0" w:line="240" w:lineRule="auto"/>
        <w:rPr>
          <w:lang w:eastAsia="ja-JP"/>
        </w:rPr>
      </w:pPr>
      <w:r w:rsidRPr="00475C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7B6DD9C" wp14:editId="214E1E14">
                <wp:simplePos x="0" y="0"/>
                <wp:positionH relativeFrom="column">
                  <wp:posOffset>-74295</wp:posOffset>
                </wp:positionH>
                <wp:positionV relativeFrom="paragraph">
                  <wp:posOffset>58420</wp:posOffset>
                </wp:positionV>
                <wp:extent cx="6296025" cy="1781175"/>
                <wp:effectExtent l="0" t="0" r="28575" b="28575"/>
                <wp:wrapNone/>
                <wp:docPr id="34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7811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374C2" id="Rectangle 69" o:spid="_x0000_s1026" style="position:absolute;margin-left:-5.85pt;margin-top:4.6pt;width:495.75pt;height:140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" filled="f" strokecolor="black [3213]" strokeweight=".25pt"/>
            </w:pict>
          </mc:Fallback>
        </mc:AlternateContent>
      </w:r>
    </w:p>
    <w:p w14:paraId="282DC6DC" w14:textId="7B6F7FC1" w:rsidR="00CE2760" w:rsidRPr="00475CDC" w:rsidRDefault="00CE2760" w:rsidP="00CE2760">
      <w:pPr>
        <w:spacing w:after="0" w:line="240" w:lineRule="auto"/>
        <w:rPr>
          <w:lang w:eastAsia="ja-JP"/>
        </w:rPr>
      </w:pPr>
      <w:r w:rsidRPr="00475CDC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2F92D15C" wp14:editId="2E7685C6">
                <wp:extent cx="6064250" cy="1558455"/>
                <wp:effectExtent l="0" t="0" r="0" b="0"/>
                <wp:docPr id="43" name="キャンバス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43295" cy="1505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92B9B" w14:textId="77777777" w:rsidR="00671574" w:rsidRPr="00475CDC" w:rsidRDefault="00671574" w:rsidP="00CE276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475CDC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&amp;i2c0 {</w:t>
                              </w:r>
                            </w:p>
                            <w:p w14:paraId="04FAC2BD" w14:textId="77777777" w:rsidR="00671574" w:rsidRPr="00475CDC" w:rsidRDefault="00671574" w:rsidP="00CE2760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status = "</w:t>
                              </w:r>
                              <w:r w:rsidRPr="00475CD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okay</w:t>
                              </w:r>
                              <w:r w:rsidRPr="00475CDC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";</w:t>
                              </w:r>
                            </w:p>
                            <w:p w14:paraId="230D6F94" w14:textId="77777777" w:rsidR="00671574" w:rsidRPr="00475CDC" w:rsidRDefault="00671574" w:rsidP="00CE2760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clock-frequency = &lt;400000&gt;;</w:t>
                              </w:r>
                            </w:p>
                            <w:p w14:paraId="557E4CF7" w14:textId="77777777" w:rsidR="00671574" w:rsidRPr="00475CDC" w:rsidRDefault="00671574" w:rsidP="00CE2760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...</w:t>
                              </w:r>
                            </w:p>
                            <w:p w14:paraId="695B9584" w14:textId="77777777" w:rsidR="00671574" w:rsidRPr="00475CDC" w:rsidRDefault="00671574" w:rsidP="00CE276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  <w:p w14:paraId="7983D778" w14:textId="77777777" w:rsidR="00671574" w:rsidRPr="00475CDC" w:rsidRDefault="00671574" w:rsidP="00CE276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51EE13B9" w14:textId="77777777" w:rsidR="00671574" w:rsidRPr="00475CDC" w:rsidRDefault="00671574" w:rsidP="00CE276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475CD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&amp;i2c1 {</w:t>
                              </w:r>
                            </w:p>
                            <w:p w14:paraId="3577873C" w14:textId="77777777" w:rsidR="00671574" w:rsidRPr="00475CDC" w:rsidRDefault="00671574" w:rsidP="00CE276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475CD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status = "okay";</w:t>
                              </w:r>
                            </w:p>
                            <w:p w14:paraId="458BD945" w14:textId="77731B82" w:rsidR="00671574" w:rsidRPr="00475CDC" w:rsidRDefault="00671574" w:rsidP="00CE2760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clock-frequency = &lt;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1</w:t>
                              </w:r>
                              <w:r w:rsidRPr="00475CDC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00000&gt;;</w:t>
                              </w:r>
                            </w:p>
                            <w:p w14:paraId="211B090E" w14:textId="77777777" w:rsidR="00671574" w:rsidRPr="00475CDC" w:rsidRDefault="00671574" w:rsidP="00CE2760">
                              <w:pPr>
                                <w:widowControl w:val="0"/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475CDC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...</w:t>
                              </w:r>
                            </w:p>
                            <w:p w14:paraId="25372186" w14:textId="77777777" w:rsidR="00671574" w:rsidRPr="00475CDC" w:rsidRDefault="00671574" w:rsidP="00CE2760">
                              <w:r w:rsidRPr="00475CDC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92D15C" id="_x0000_s1316" editas="canvas" style="width:477.5pt;height:122.7pt;mso-position-horizontal-relative:char;mso-position-vertical-relative:line" coordsize="60642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">
                <v:shape id="_x0000_s1317" type="#_x0000_t75" style="position:absolute;width:60642;height:15582;visibility:visible;mso-wrap-style:square">
                  <v:fill o:detectmouseclick="t"/>
                  <v:path o:connecttype="none"/>
                </v:shape>
                <v:shape id="Text Box 34" o:spid="_x0000_s1318" type="#_x0000_t202" style="position:absolute;width:60432;height:15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8Cv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AVD8CvxQAAANsAAAAP&#10;AAAAAAAAAAAAAAAAAAcCAABkcnMvZG93bnJldi54bWxQSwUGAAAAAAMAAwC3AAAA+QIAAAAA&#10;" stroked="f">
                  <v:textbox inset="0,0,0,0">
                    <w:txbxContent>
                      <w:p w14:paraId="50A92B9B" w14:textId="77777777" w:rsidR="00671574" w:rsidRPr="00475CDC" w:rsidRDefault="00671574" w:rsidP="00CE276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475CDC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&amp;i2c0 {</w:t>
                        </w:r>
                      </w:p>
                      <w:p w14:paraId="04FAC2BD" w14:textId="77777777" w:rsidR="00671574" w:rsidRPr="00475CDC" w:rsidRDefault="00671574" w:rsidP="00CE2760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475CDC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status = "</w:t>
                        </w:r>
                        <w:r w:rsidRPr="00475CDC">
                          <w:rPr>
                            <w:rFonts w:ascii="Courier New" w:eastAsia="MS PGothic" w:hAnsi="Courier New" w:cs="Courier New"/>
                            <w:sz w:val="18"/>
                          </w:rPr>
                          <w:t>okay</w:t>
                        </w:r>
                        <w:r w:rsidRPr="00475CDC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";</w:t>
                        </w:r>
                      </w:p>
                      <w:p w14:paraId="230D6F94" w14:textId="77777777" w:rsidR="00671574" w:rsidRPr="00475CDC" w:rsidRDefault="00671574" w:rsidP="00CE2760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475CDC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clock-frequency = &lt;400000&gt;;</w:t>
                        </w:r>
                      </w:p>
                      <w:p w14:paraId="557E4CF7" w14:textId="77777777" w:rsidR="00671574" w:rsidRPr="00475CDC" w:rsidRDefault="00671574" w:rsidP="00CE2760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475CDC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...</w:t>
                        </w:r>
                      </w:p>
                      <w:p w14:paraId="695B9584" w14:textId="77777777" w:rsidR="00671574" w:rsidRPr="00475CDC" w:rsidRDefault="00671574" w:rsidP="00CE276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475CDC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</w:t>
                        </w:r>
                      </w:p>
                      <w:p w14:paraId="7983D778" w14:textId="77777777" w:rsidR="00671574" w:rsidRPr="00475CDC" w:rsidRDefault="00671574" w:rsidP="00CE276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51EE13B9" w14:textId="77777777" w:rsidR="00671574" w:rsidRPr="00475CDC" w:rsidRDefault="00671574" w:rsidP="00CE276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475CDC">
                          <w:rPr>
                            <w:rFonts w:ascii="Courier New" w:eastAsia="MS PGothic" w:hAnsi="Courier New" w:cs="Courier New"/>
                            <w:sz w:val="18"/>
                          </w:rPr>
                          <w:t>&amp;i2c1 {</w:t>
                        </w:r>
                      </w:p>
                      <w:p w14:paraId="3577873C" w14:textId="77777777" w:rsidR="00671574" w:rsidRPr="00475CDC" w:rsidRDefault="00671574" w:rsidP="00CE276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475CDC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status = "okay";</w:t>
                        </w:r>
                      </w:p>
                      <w:p w14:paraId="458BD945" w14:textId="77731B82" w:rsidR="00671574" w:rsidRPr="00475CDC" w:rsidRDefault="00671574" w:rsidP="00CE2760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475CDC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clock-frequency = &lt;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1</w:t>
                        </w:r>
                        <w:r w:rsidRPr="00475CDC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00000&gt;;</w:t>
                        </w:r>
                      </w:p>
                      <w:p w14:paraId="211B090E" w14:textId="77777777" w:rsidR="00671574" w:rsidRPr="00475CDC" w:rsidRDefault="00671574" w:rsidP="00CE2760">
                        <w:pPr>
                          <w:widowControl w:val="0"/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475CDC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...</w:t>
                        </w:r>
                      </w:p>
                      <w:p w14:paraId="25372186" w14:textId="77777777" w:rsidR="00671574" w:rsidRPr="00475CDC" w:rsidRDefault="00671574" w:rsidP="00CE2760">
                        <w:r w:rsidRPr="00475CDC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32A263" w14:textId="77777777" w:rsidR="00CE2760" w:rsidRPr="00475CDC" w:rsidRDefault="00CE2760" w:rsidP="00CE2760">
      <w:pPr>
        <w:spacing w:after="0" w:line="240" w:lineRule="auto"/>
        <w:rPr>
          <w:lang w:eastAsia="ja-JP"/>
        </w:rPr>
      </w:pPr>
    </w:p>
    <w:p w14:paraId="548CA035" w14:textId="77777777" w:rsidR="00CE2760" w:rsidRPr="00475CDC" w:rsidRDefault="00CE2760" w:rsidP="00CE2760">
      <w:pPr>
        <w:spacing w:after="0" w:line="240" w:lineRule="auto"/>
        <w:rPr>
          <w:lang w:eastAsia="ja-JP"/>
        </w:rPr>
      </w:pPr>
    </w:p>
    <w:p w14:paraId="31EAEEFE" w14:textId="15B36F5C" w:rsidR="00CE2760" w:rsidRPr="00475CDC" w:rsidRDefault="00CE2760" w:rsidP="00CE2760">
      <w:pPr>
        <w:pStyle w:val="figuretitle"/>
      </w:pPr>
      <w:r w:rsidRPr="00475CDC">
        <w:t xml:space="preserve">Figure </w:t>
      </w:r>
      <w:r w:rsidR="00BD2C63">
        <w:rPr>
          <w:noProof/>
        </w:rPr>
        <w:fldChar w:fldCharType="begin"/>
      </w:r>
      <w:r w:rsidR="00BD2C63">
        <w:rPr>
          <w:noProof/>
        </w:rPr>
        <w:instrText xml:space="preserve"> STYLEREF 1 \s </w:instrText>
      </w:r>
      <w:r w:rsidR="00BD2C63">
        <w:rPr>
          <w:noProof/>
        </w:rPr>
        <w:fldChar w:fldCharType="separate"/>
      </w:r>
      <w:r w:rsidR="009253CE">
        <w:rPr>
          <w:noProof/>
        </w:rPr>
        <w:t>5</w:t>
      </w:r>
      <w:r w:rsidR="00BD2C63">
        <w:rPr>
          <w:noProof/>
        </w:rPr>
        <w:fldChar w:fldCharType="end"/>
      </w:r>
      <w:r w:rsidRPr="00475CDC">
        <w:t>.</w:t>
      </w:r>
      <w:r w:rsidR="002F2289">
        <w:t>7</w:t>
      </w:r>
      <w:r w:rsidRPr="00475CDC">
        <w:t xml:space="preserve"> Example of setting I2C transfer speed (R-Car V3H)</w:t>
      </w:r>
    </w:p>
    <w:p w14:paraId="1CDF42AB" w14:textId="77777777" w:rsidR="00CE2760" w:rsidRPr="00475CDC" w:rsidRDefault="00CE2760" w:rsidP="00CE2760">
      <w:pPr>
        <w:spacing w:after="0" w:line="240" w:lineRule="auto"/>
        <w:rPr>
          <w:lang w:eastAsia="ja-JP"/>
        </w:rPr>
      </w:pPr>
      <w:r w:rsidRPr="00475CDC">
        <w:rPr>
          <w:lang w:eastAsia="ja-JP"/>
        </w:rPr>
        <w:t>I2C0, I2C1, I2C2, I2C3, I2C4 and I2C5 have LVTTL (low drive only) buffer.</w:t>
      </w:r>
    </w:p>
    <w:p w14:paraId="3C0D5D08" w14:textId="77777777" w:rsidR="00CE2760" w:rsidRPr="00475CDC" w:rsidRDefault="00CE2760" w:rsidP="00CE2760">
      <w:pPr>
        <w:rPr>
          <w:lang w:eastAsia="ja-JP"/>
        </w:rPr>
      </w:pPr>
      <w:r w:rsidRPr="00475CDC">
        <w:rPr>
          <w:lang w:eastAsia="ja-JP"/>
        </w:rPr>
        <w:t xml:space="preserve">Their </w:t>
      </w:r>
      <w:proofErr w:type="spellStart"/>
      <w:r w:rsidRPr="00475CDC">
        <w:rPr>
          <w:lang w:eastAsia="ja-JP"/>
        </w:rPr>
        <w:t>IntDelay</w:t>
      </w:r>
      <w:proofErr w:type="spellEnd"/>
      <w:r w:rsidRPr="00475CDC">
        <w:rPr>
          <w:lang w:eastAsia="ja-JP"/>
        </w:rPr>
        <w:t xml:space="preserve"> are set 6ns in </w:t>
      </w:r>
      <w:proofErr w:type="gramStart"/>
      <w:r w:rsidRPr="00475CDC">
        <w:rPr>
          <w:lang w:eastAsia="ja-JP"/>
        </w:rPr>
        <w:t>arch/arm64/boot/</w:t>
      </w:r>
      <w:proofErr w:type="spellStart"/>
      <w:r w:rsidRPr="00475CDC">
        <w:rPr>
          <w:lang w:eastAsia="ja-JP"/>
        </w:rPr>
        <w:t>dts</w:t>
      </w:r>
      <w:proofErr w:type="spellEnd"/>
      <w:r w:rsidRPr="00475CDC">
        <w:rPr>
          <w:lang w:eastAsia="ja-JP"/>
        </w:rPr>
        <w:t>/</w:t>
      </w:r>
      <w:proofErr w:type="spellStart"/>
      <w:r w:rsidRPr="00475CDC">
        <w:rPr>
          <w:lang w:eastAsia="ja-JP"/>
        </w:rPr>
        <w:t>renesas</w:t>
      </w:r>
      <w:proofErr w:type="spellEnd"/>
      <w:r w:rsidRPr="00475CDC">
        <w:rPr>
          <w:lang w:eastAsia="ja-JP"/>
        </w:rPr>
        <w:t>/r8a77980.dtsi</w:t>
      </w:r>
      <w:proofErr w:type="gramEnd"/>
    </w:p>
    <w:p w14:paraId="24E92CEE" w14:textId="77777777" w:rsidR="00781E3F" w:rsidRPr="00CE2760" w:rsidRDefault="00781E3F" w:rsidP="00666060">
      <w:pPr>
        <w:spacing w:after="0" w:line="240" w:lineRule="auto"/>
        <w:rPr>
          <w:lang w:eastAsia="ja-JP"/>
        </w:rPr>
      </w:pPr>
    </w:p>
    <w:p w14:paraId="206D7DE8" w14:textId="77777777" w:rsidR="00A92E6B" w:rsidRPr="006638FE" w:rsidRDefault="00423A86" w:rsidP="00D55C93">
      <w:pPr>
        <w:pStyle w:val="Heading4"/>
      </w:pPr>
      <w:r w:rsidRPr="006638FE">
        <w:t>Multi-master</w:t>
      </w:r>
    </w:p>
    <w:p w14:paraId="2383DFC9" w14:textId="77777777" w:rsidR="00B76AA5" w:rsidRDefault="00DE70AF" w:rsidP="00B226D5">
      <w:pPr>
        <w:spacing w:after="0" w:line="240" w:lineRule="auto"/>
        <w:rPr>
          <w:lang w:eastAsia="ja-JP"/>
        </w:rPr>
      </w:pPr>
      <w:r>
        <w:rPr>
          <w:lang w:eastAsia="ja-JP"/>
        </w:rPr>
        <w:t>If</w:t>
      </w:r>
      <w:r w:rsidR="00B76AA5" w:rsidRPr="00B76AA5">
        <w:rPr>
          <w:lang w:eastAsia="ja-JP"/>
        </w:rPr>
        <w:t xml:space="preserve"> there is another master on </w:t>
      </w:r>
      <w:r>
        <w:rPr>
          <w:lang w:eastAsia="ja-JP"/>
        </w:rPr>
        <w:t>I2C</w:t>
      </w:r>
      <w:r w:rsidR="00B76AA5" w:rsidRPr="00B76AA5">
        <w:rPr>
          <w:lang w:eastAsia="ja-JP"/>
        </w:rPr>
        <w:t xml:space="preserve"> bus</w:t>
      </w:r>
      <w:r>
        <w:rPr>
          <w:lang w:eastAsia="ja-JP"/>
        </w:rPr>
        <w:t>,</w:t>
      </w:r>
      <w:r w:rsidR="00B76AA5" w:rsidRPr="00B76AA5">
        <w:t xml:space="preserve"> </w:t>
      </w:r>
      <w:r>
        <w:t xml:space="preserve">a clock </w:t>
      </w:r>
      <w:r w:rsidR="00B76AA5" w:rsidRPr="00B76AA5">
        <w:rPr>
          <w:lang w:eastAsia="ja-JP"/>
        </w:rPr>
        <w:t>should always be supplied.</w:t>
      </w:r>
    </w:p>
    <w:p w14:paraId="152CE5D5" w14:textId="74E95493" w:rsidR="00423A86" w:rsidRDefault="003B6182" w:rsidP="00B226D5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>Ple</w:t>
      </w:r>
      <w:r>
        <w:rPr>
          <w:lang w:eastAsia="ja-JP"/>
        </w:rPr>
        <w:t>a</w:t>
      </w:r>
      <w:r>
        <w:rPr>
          <w:rFonts w:hint="eastAsia"/>
          <w:lang w:eastAsia="ja-JP"/>
        </w:rPr>
        <w:t xml:space="preserve">se set </w:t>
      </w:r>
      <w:r>
        <w:rPr>
          <w:lang w:eastAsia="ja-JP"/>
        </w:rPr>
        <w:t>“multi-master” of device tree file</w:t>
      </w:r>
      <w:r>
        <w:rPr>
          <w:rFonts w:hint="eastAsia"/>
          <w:lang w:eastAsia="ja-JP"/>
        </w:rPr>
        <w:t xml:space="preserve"> (</w:t>
      </w:r>
      <w:proofErr w:type="spellStart"/>
      <w:r w:rsidR="00C96D6E" w:rsidRPr="00C96D6E">
        <w:rPr>
          <w:lang w:eastAsia="ja-JP"/>
        </w:rPr>
        <w:t>salvator-</w:t>
      </w:r>
      <w:proofErr w:type="gramStart"/>
      <w:r w:rsidR="00C96D6E" w:rsidRPr="00C96D6E">
        <w:rPr>
          <w:lang w:eastAsia="ja-JP"/>
        </w:rPr>
        <w:t>common.dtsi</w:t>
      </w:r>
      <w:proofErr w:type="spellEnd"/>
      <w:proofErr w:type="gramEnd"/>
      <w:r w:rsidR="00865988">
        <w:rPr>
          <w:lang w:eastAsia="ja-JP"/>
        </w:rPr>
        <w:t>,</w:t>
      </w:r>
      <w:r w:rsidR="00666060" w:rsidRPr="00666060">
        <w:rPr>
          <w:lang w:eastAsia="ja-JP"/>
        </w:rPr>
        <w:t xml:space="preserve"> </w:t>
      </w:r>
      <w:r w:rsidR="00005D7B">
        <w:rPr>
          <w:lang w:eastAsia="ja-JP"/>
        </w:rPr>
        <w:t>r8a77990-ebisu.dts</w:t>
      </w:r>
      <w:r w:rsidR="00865988">
        <w:rPr>
          <w:lang w:eastAsia="ja-JP"/>
        </w:rPr>
        <w:t>,</w:t>
      </w:r>
      <w:r w:rsidR="00005D7B" w:rsidRPr="00666060">
        <w:rPr>
          <w:lang w:eastAsia="ja-JP"/>
        </w:rPr>
        <w:t xml:space="preserve"> </w:t>
      </w:r>
      <w:r w:rsidR="00005D7B">
        <w:rPr>
          <w:lang w:eastAsia="ja-JP"/>
        </w:rPr>
        <w:t>r8a77990-</w:t>
      </w:r>
      <w:r w:rsidR="00005D7B">
        <w:rPr>
          <w:rFonts w:hint="eastAsia"/>
          <w:lang w:eastAsia="ja-JP"/>
        </w:rPr>
        <w:t>es</w:t>
      </w:r>
      <w:r w:rsidR="00005D7B">
        <w:rPr>
          <w:lang w:eastAsia="ja-JP"/>
        </w:rPr>
        <w:t>10-ebisu.dts</w:t>
      </w:r>
      <w:r w:rsidR="002224BD">
        <w:rPr>
          <w:lang w:eastAsia="ja-JP"/>
        </w:rPr>
        <w:t>, r8a77995-draak.dts, r8a779a0-falcon.dts, r8a77</w:t>
      </w:r>
      <w:r w:rsidR="00BC4146">
        <w:rPr>
          <w:lang w:eastAsia="ja-JP"/>
        </w:rPr>
        <w:t>9</w:t>
      </w:r>
      <w:r w:rsidR="002224BD">
        <w:rPr>
          <w:lang w:eastAsia="ja-JP"/>
        </w:rPr>
        <w:t>80-condor.dts, …</w:t>
      </w:r>
      <w:r>
        <w:rPr>
          <w:rFonts w:hint="eastAsia"/>
          <w:lang w:eastAsia="ja-JP"/>
        </w:rPr>
        <w:t>) in arch/arm</w:t>
      </w:r>
      <w:r>
        <w:rPr>
          <w:lang w:eastAsia="ja-JP"/>
        </w:rPr>
        <w:t>64</w:t>
      </w:r>
      <w:r>
        <w:rPr>
          <w:rFonts w:hint="eastAsia"/>
          <w:lang w:eastAsia="ja-JP"/>
        </w:rPr>
        <w:t>/boot/</w:t>
      </w:r>
      <w:proofErr w:type="spellStart"/>
      <w:r>
        <w:rPr>
          <w:rFonts w:hint="eastAsia"/>
          <w:lang w:eastAsia="ja-JP"/>
        </w:rPr>
        <w:t>dts</w:t>
      </w:r>
      <w:proofErr w:type="spellEnd"/>
      <w:r>
        <w:rPr>
          <w:lang w:eastAsia="ja-JP"/>
        </w:rPr>
        <w:t>/</w:t>
      </w:r>
      <w:proofErr w:type="spellStart"/>
      <w:r w:rsidRPr="000173A8">
        <w:rPr>
          <w:lang w:eastAsia="ja-JP"/>
        </w:rPr>
        <w:t>renesas</w:t>
      </w:r>
      <w:proofErr w:type="spellEnd"/>
      <w:r>
        <w:rPr>
          <w:rFonts w:hint="eastAsia"/>
          <w:lang w:eastAsia="ja-JP"/>
        </w:rPr>
        <w:t xml:space="preserve"> directory.</w:t>
      </w:r>
    </w:p>
    <w:p w14:paraId="7679DE9D" w14:textId="77777777" w:rsidR="00B76AA5" w:rsidRPr="0014019E" w:rsidRDefault="00B76AA5" w:rsidP="00B226D5">
      <w:pPr>
        <w:spacing w:after="0" w:line="240" w:lineRule="auto"/>
        <w:rPr>
          <w:lang w:eastAsia="ja-JP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2593"/>
        <w:gridCol w:w="3969"/>
        <w:gridCol w:w="3270"/>
      </w:tblGrid>
      <w:tr w:rsidR="00B17788" w:rsidRPr="00D147FC" w14:paraId="55544313" w14:textId="77777777" w:rsidTr="00B226D5">
        <w:trPr>
          <w:cantSplit/>
          <w:trHeight w:val="260"/>
          <w:tblHeader/>
        </w:trPr>
        <w:tc>
          <w:tcPr>
            <w:tcW w:w="1318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C5E1CC1" w14:textId="77777777" w:rsidR="00B17788" w:rsidRPr="00D147FC" w:rsidRDefault="00B1778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Device Tree</w:t>
            </w:r>
            <w:r w:rsidR="00FA7C23">
              <w:rPr>
                <w:rFonts w:ascii="Arial" w:hAnsi="Arial"/>
                <w:b/>
                <w:sz w:val="18"/>
                <w:lang w:eastAsia="ja-JP"/>
              </w:rPr>
              <w:t xml:space="preserve"> </w:t>
            </w:r>
            <w:r w:rsidR="00EA5352">
              <w:rPr>
                <w:rFonts w:ascii="Arial" w:hAnsi="Arial"/>
                <w:b/>
                <w:sz w:val="18"/>
                <w:lang w:eastAsia="ja-JP"/>
              </w:rPr>
              <w:t>p</w:t>
            </w:r>
            <w:r w:rsidR="00FA7C23" w:rsidRPr="00FA7C23">
              <w:rPr>
                <w:rFonts w:ascii="Arial" w:hAnsi="Arial"/>
                <w:b/>
                <w:sz w:val="18"/>
                <w:lang w:eastAsia="ja-JP"/>
              </w:rPr>
              <w:t>roperty</w:t>
            </w:r>
          </w:p>
        </w:tc>
        <w:tc>
          <w:tcPr>
            <w:tcW w:w="2018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181EB5D" w14:textId="77777777" w:rsidR="00B17788" w:rsidRPr="000577C8" w:rsidRDefault="00B17788">
            <w:pPr>
              <w:pStyle w:val="tablehead"/>
            </w:pPr>
            <w:r>
              <w:t>Description</w:t>
            </w:r>
          </w:p>
        </w:tc>
        <w:tc>
          <w:tcPr>
            <w:tcW w:w="166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02EFAB1" w14:textId="77777777" w:rsidR="00B17788" w:rsidRPr="000577C8" w:rsidRDefault="00B17788" w:rsidP="00785575">
            <w:pPr>
              <w:pStyle w:val="tablehead"/>
            </w:pPr>
            <w:r>
              <w:t>Remark</w:t>
            </w:r>
          </w:p>
        </w:tc>
      </w:tr>
      <w:tr w:rsidR="00B17788" w:rsidRPr="00D147FC" w14:paraId="39F06AFC" w14:textId="77777777" w:rsidTr="00B226D5">
        <w:trPr>
          <w:cantSplit/>
          <w:trHeight w:val="260"/>
          <w:tblHeader/>
        </w:trPr>
        <w:tc>
          <w:tcPr>
            <w:tcW w:w="1318" w:type="pct"/>
            <w:shd w:val="clear" w:color="auto" w:fill="auto"/>
          </w:tcPr>
          <w:p w14:paraId="1C9E0F24" w14:textId="77777777" w:rsidR="00B17788" w:rsidRPr="000577C8" w:rsidRDefault="00B02ECB" w:rsidP="00785575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m</w:t>
            </w:r>
            <w:r w:rsidR="00B17788">
              <w:rPr>
                <w:rFonts w:hint="eastAsia"/>
                <w:lang w:eastAsia="ja-JP"/>
              </w:rPr>
              <w:t>ulti-</w:t>
            </w:r>
            <w:r w:rsidR="00B17788">
              <w:rPr>
                <w:lang w:eastAsia="ja-JP"/>
              </w:rPr>
              <w:t>master</w:t>
            </w:r>
          </w:p>
        </w:tc>
        <w:tc>
          <w:tcPr>
            <w:tcW w:w="2018" w:type="pct"/>
            <w:shd w:val="clear" w:color="auto" w:fill="auto"/>
          </w:tcPr>
          <w:p w14:paraId="76B78661" w14:textId="77777777" w:rsidR="00B17788" w:rsidRPr="000577C8" w:rsidRDefault="00B17788" w:rsidP="00785575">
            <w:pPr>
              <w:pStyle w:val="tablebody"/>
            </w:pPr>
            <w:r w:rsidRPr="002E6B5D">
              <w:rPr>
                <w:rFonts w:hint="eastAsia"/>
              </w:rPr>
              <w:t>Support the multi-mast</w:t>
            </w:r>
            <w:r w:rsidR="006C4BBD">
              <w:t>er</w:t>
            </w:r>
          </w:p>
        </w:tc>
        <w:tc>
          <w:tcPr>
            <w:tcW w:w="1663" w:type="pct"/>
            <w:shd w:val="clear" w:color="auto" w:fill="auto"/>
            <w:vAlign w:val="center"/>
          </w:tcPr>
          <w:p w14:paraId="79AB412E" w14:textId="77777777" w:rsidR="00B17788" w:rsidRPr="000577C8" w:rsidRDefault="008A4189" w:rsidP="00B226D5">
            <w:pPr>
              <w:pStyle w:val="tablebody"/>
            </w:pPr>
            <w:r>
              <w:t xml:space="preserve">A clock </w:t>
            </w:r>
            <w:r w:rsidRPr="00B76AA5">
              <w:rPr>
                <w:lang w:eastAsia="ja-JP"/>
              </w:rPr>
              <w:t>should always be supplied</w:t>
            </w:r>
            <w:r w:rsidR="00B02ECB" w:rsidRPr="00B02ECB">
              <w:t xml:space="preserve"> when multi-master to keep arbitration working</w:t>
            </w:r>
            <w:r>
              <w:t>.</w:t>
            </w:r>
          </w:p>
        </w:tc>
      </w:tr>
    </w:tbl>
    <w:p w14:paraId="13029CEE" w14:textId="77777777" w:rsidR="00B15A31" w:rsidRPr="00420A05" w:rsidRDefault="00B15A31" w:rsidP="001E3BC1">
      <w:pPr>
        <w:rPr>
          <w:lang w:eastAsia="ja-JP"/>
        </w:rPr>
      </w:pPr>
    </w:p>
    <w:p w14:paraId="664B2103" w14:textId="77777777" w:rsidR="008717E7" w:rsidRDefault="00CB7597" w:rsidP="008717E7">
      <w:pPr>
        <w:pStyle w:val="Heading3"/>
        <w:rPr>
          <w:lang w:eastAsia="ja-JP"/>
        </w:rPr>
      </w:pPr>
      <w:r>
        <w:rPr>
          <w:lang w:eastAsia="ja-JP"/>
        </w:rPr>
        <w:t>Kernel Parameters</w:t>
      </w:r>
    </w:p>
    <w:p w14:paraId="6B3E6606" w14:textId="77777777" w:rsidR="008717E7" w:rsidRDefault="00CB7597" w:rsidP="001E3BC1">
      <w:pPr>
        <w:rPr>
          <w:lang w:eastAsia="ja-JP"/>
        </w:rPr>
      </w:pPr>
      <w:r w:rsidRPr="008717E7">
        <w:rPr>
          <w:lang w:eastAsia="ja-JP"/>
        </w:rPr>
        <w:t>There are no module parameters.</w:t>
      </w:r>
    </w:p>
    <w:p w14:paraId="53DCF0A2" w14:textId="77777777" w:rsidR="008717E7" w:rsidRPr="008717E7" w:rsidRDefault="008717E7" w:rsidP="001E3BC1">
      <w:pPr>
        <w:rPr>
          <w:lang w:eastAsia="ja-JP"/>
        </w:rPr>
      </w:pPr>
    </w:p>
    <w:p w14:paraId="5E086BD0" w14:textId="77777777" w:rsidR="00B3303D" w:rsidRPr="002E349E" w:rsidRDefault="00B3303D" w:rsidP="001E3BC1">
      <w:pPr>
        <w:rPr>
          <w:lang w:eastAsia="ja-JP"/>
        </w:rPr>
      </w:pPr>
    </w:p>
    <w:sectPr w:rsidR="00B3303D" w:rsidRPr="002E349E" w:rsidSect="001E3BC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88" w:right="1077" w:bottom="1134" w:left="1077" w:header="1134" w:footer="68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20DE7" w14:textId="77777777" w:rsidR="008A358B" w:rsidRDefault="008A358B">
      <w:r>
        <w:separator/>
      </w:r>
    </w:p>
  </w:endnote>
  <w:endnote w:type="continuationSeparator" w:id="0">
    <w:p w14:paraId="2B325D68" w14:textId="77777777" w:rsidR="008A358B" w:rsidRDefault="008A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HGPGothicE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E750" w14:textId="15476777" w:rsidR="00671574" w:rsidRDefault="00000000">
    <w:pPr>
      <w:pStyle w:val="Footer"/>
      <w:rPr>
        <w:lang w:eastAsia="ja-JP"/>
      </w:rPr>
    </w:pPr>
    <w:fldSimple w:instr=" DOCPROPERTY  Category  \* MERGEFORMAT ">
      <w:ins w:id="1" w:author="Author">
        <w:r w:rsidR="009253CE">
          <w:t>Rev.3.1.0</w:t>
        </w:r>
      </w:ins>
      <w:del w:id="2" w:author="Author">
        <w:r w:rsidR="00991C28" w:rsidDel="009253CE">
          <w:delText>Rev.3.00</w:delText>
        </w:r>
      </w:del>
    </w:fldSimple>
    <w:r w:rsidR="00671574">
      <w:tab/>
    </w:r>
    <w:r w:rsidR="00671574">
      <w:tab/>
      <w:t xml:space="preserve">Page </w:t>
    </w:r>
    <w:r w:rsidR="00671574">
      <w:rPr>
        <w:rStyle w:val="PageNumber"/>
      </w:rPr>
      <w:fldChar w:fldCharType="begin"/>
    </w:r>
    <w:r w:rsidR="00671574">
      <w:rPr>
        <w:rStyle w:val="PageNumber"/>
      </w:rPr>
      <w:instrText xml:space="preserve"> PAGE </w:instrText>
    </w:r>
    <w:r w:rsidR="00671574">
      <w:rPr>
        <w:rStyle w:val="PageNumber"/>
      </w:rPr>
      <w:fldChar w:fldCharType="separate"/>
    </w:r>
    <w:r w:rsidR="00671574">
      <w:rPr>
        <w:rStyle w:val="PageNumber"/>
        <w:noProof/>
      </w:rPr>
      <w:t>40</w:t>
    </w:r>
    <w:r w:rsidR="00671574">
      <w:rPr>
        <w:rStyle w:val="PageNumber"/>
      </w:rPr>
      <w:fldChar w:fldCharType="end"/>
    </w:r>
    <w:r w:rsidR="00671574">
      <w:rPr>
        <w:rStyle w:val="PageNumber"/>
        <w:rFonts w:hint="eastAsia"/>
        <w:lang w:eastAsia="ja-JP"/>
      </w:rPr>
      <w:t xml:space="preserve"> of </w:t>
    </w:r>
    <w:r w:rsidR="00671574">
      <w:rPr>
        <w:rStyle w:val="PageNumber"/>
      </w:rPr>
      <w:fldChar w:fldCharType="begin"/>
    </w:r>
    <w:r w:rsidR="00671574">
      <w:rPr>
        <w:rStyle w:val="PageNumber"/>
      </w:rPr>
      <w:instrText xml:space="preserve"> NUMPAGES </w:instrText>
    </w:r>
    <w:r w:rsidR="00671574">
      <w:rPr>
        <w:rStyle w:val="PageNumber"/>
      </w:rPr>
      <w:fldChar w:fldCharType="separate"/>
    </w:r>
    <w:r w:rsidR="00671574">
      <w:rPr>
        <w:rStyle w:val="PageNumber"/>
        <w:noProof/>
      </w:rPr>
      <w:t>41</w:t>
    </w:r>
    <w:r w:rsidR="00671574">
      <w:rPr>
        <w:rStyle w:val="PageNumber"/>
      </w:rPr>
      <w:fldChar w:fldCharType="end"/>
    </w:r>
  </w:p>
  <w:p w14:paraId="31A7A521" w14:textId="6F58F8B9" w:rsidR="00671574" w:rsidRDefault="00000000">
    <w:pPr>
      <w:pStyle w:val="Footer"/>
    </w:pPr>
    <w:fldSimple w:instr=" COMMENTS   \* MERGEFORMAT ">
      <w:ins w:id="3" w:author="Author">
        <w:r w:rsidR="009253CE">
          <w:t>Dec. 25, 2023</w:t>
        </w:r>
      </w:ins>
      <w:del w:id="4" w:author="Author">
        <w:r w:rsidR="00991C28" w:rsidDel="009253CE">
          <w:delText>Dec. 10, 2021</w:delText>
        </w:r>
      </w:del>
    </w:fldSimple>
    <w:r w:rsidR="00671574">
      <w:rPr>
        <w:noProof/>
      </w:rPr>
      <w:drawing>
        <wp:anchor distT="0" distB="0" distL="114300" distR="114300" simplePos="0" relativeHeight="251648512" behindDoc="0" locked="0" layoutInCell="1" allowOverlap="1" wp14:anchorId="1F1EE950" wp14:editId="12963B73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47" name="図 47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1574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B7C1A" w14:textId="434ACFC3" w:rsidR="00671574" w:rsidRDefault="00671574" w:rsidP="009F614E">
    <w:pPr>
      <w:pStyle w:val="Footer"/>
      <w:tabs>
        <w:tab w:val="left" w:pos="1800"/>
      </w:tabs>
    </w:pPr>
    <w:r>
      <w:rPr>
        <w:noProof/>
      </w:rPr>
      <w:drawing>
        <wp:anchor distT="0" distB="0" distL="114300" distR="114300" simplePos="0" relativeHeight="251667968" behindDoc="0" locked="0" layoutInCell="1" allowOverlap="1" wp14:anchorId="12D73E49" wp14:editId="26F47143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46" name="図 46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DOCPROPERTY  Category  \* MERGEFORMAT ">
      <w:ins w:id="5" w:author="Author">
        <w:r w:rsidR="009253CE">
          <w:t>Rev.3.1.0</w:t>
        </w:r>
      </w:ins>
      <w:del w:id="6" w:author="Author">
        <w:r w:rsidR="00991C28" w:rsidDel="009253CE">
          <w:delText>Rev.3.</w:delText>
        </w:r>
        <w:r w:rsidR="009253CE" w:rsidDel="009253CE">
          <w:delText>1.0</w:delText>
        </w:r>
      </w:del>
    </w:fldSimple>
    <w:r>
      <w:tab/>
    </w:r>
    <w:r>
      <w:rPr>
        <w:rFonts w:hint="eastAsia"/>
        <w:lang w:eastAsia="ja-JP"/>
      </w:rP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41</w:t>
    </w:r>
    <w:r>
      <w:rPr>
        <w:rStyle w:val="PageNumber"/>
      </w:rPr>
      <w:fldChar w:fldCharType="end"/>
    </w:r>
  </w:p>
  <w:p w14:paraId="5534CDE8" w14:textId="28113DBD" w:rsidR="00671574" w:rsidRDefault="00000000">
    <w:pPr>
      <w:pStyle w:val="Footer"/>
    </w:pPr>
    <w:fldSimple w:instr=" COMMENTS   \* MERGEFORMAT ">
      <w:ins w:id="7" w:author="Author">
        <w:r w:rsidR="009253CE">
          <w:t>Dec. 25, 2023</w:t>
        </w:r>
      </w:ins>
      <w:del w:id="8" w:author="Author">
        <w:r w:rsidR="00991C28" w:rsidDel="009253CE">
          <w:delText xml:space="preserve">Dec. </w:delText>
        </w:r>
        <w:r w:rsidR="009253CE" w:rsidDel="009253CE">
          <w:delText>25</w:delText>
        </w:r>
        <w:r w:rsidR="00991C28" w:rsidDel="009253CE">
          <w:delText>, 202</w:delText>
        </w:r>
        <w:r w:rsidR="009253CE" w:rsidDel="009253CE">
          <w:delText>3</w:delText>
        </w:r>
      </w:del>
    </w:fldSimple>
    <w:bookmarkStart w:id="9" w:name="_Toc348510772"/>
    <w:bookmarkStart w:id="10" w:name="_Toc348511327"/>
    <w:bookmarkStart w:id="11" w:name="_Toc412387847"/>
    <w:bookmarkStart w:id="12" w:name="_Toc412387990"/>
    <w:bookmarkStart w:id="13" w:name="_Toc412388095"/>
    <w:bookmarkStart w:id="14" w:name="_Toc412390618"/>
    <w:bookmarkStart w:id="15" w:name="_Toc412391320"/>
    <w:r w:rsidR="00671574">
      <w:tab/>
    </w:r>
    <w:bookmarkEnd w:id="9"/>
    <w:bookmarkEnd w:id="10"/>
    <w:bookmarkEnd w:id="11"/>
    <w:bookmarkEnd w:id="12"/>
    <w:bookmarkEnd w:id="13"/>
    <w:bookmarkEnd w:id="14"/>
    <w:bookmarkEnd w:id="1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2EB4" w14:textId="77777777" w:rsidR="008A358B" w:rsidRDefault="008A358B">
      <w:r>
        <w:separator/>
      </w:r>
    </w:p>
  </w:footnote>
  <w:footnote w:type="continuationSeparator" w:id="0">
    <w:p w14:paraId="25E3D091" w14:textId="77777777" w:rsidR="008A358B" w:rsidRDefault="008A3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742C" w14:textId="574DC51A" w:rsidR="00671574" w:rsidRPr="001E3BC1" w:rsidRDefault="00671574" w:rsidP="001E3BC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45440" behindDoc="0" locked="0" layoutInCell="1" allowOverlap="1" wp14:anchorId="2BA03320" wp14:editId="1E942B0C">
              <wp:simplePos x="0" y="0"/>
              <wp:positionH relativeFrom="page">
                <wp:posOffset>3021496</wp:posOffset>
              </wp:positionH>
              <wp:positionV relativeFrom="page">
                <wp:posOffset>429370</wp:posOffset>
              </wp:positionV>
              <wp:extent cx="1515240" cy="278296"/>
              <wp:effectExtent l="0" t="0" r="8890" b="762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7829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42E10" w14:textId="77777777" w:rsidR="00671574" w:rsidRPr="00707483" w:rsidRDefault="00671574" w:rsidP="00B10BB6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03320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319" type="#_x0000_t202" style="position:absolute;margin-left:237.9pt;margin-top:33.8pt;width:119.3pt;height:21.9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" stroked="f">
              <v:textbox>
                <w:txbxContent>
                  <w:p w14:paraId="27742E10" w14:textId="77777777" w:rsidR="00671574" w:rsidRPr="00707483" w:rsidRDefault="00671574" w:rsidP="00B10BB6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B41B6F">
      <w:t xml:space="preserve">Linux Interface </w:t>
    </w:r>
    <w:r>
      <w:t xml:space="preserve">Specification Device Driver </w:t>
    </w:r>
    <w:r>
      <w:rPr>
        <w:noProof/>
      </w:rPr>
      <mc:AlternateContent>
        <mc:Choice Requires="wps">
          <w:drawing>
            <wp:anchor distT="45720" distB="45720" distL="114300" distR="114300" simplePos="0" relativeHeight="251668992" behindDoc="0" locked="0" layoutInCell="1" allowOverlap="1" wp14:anchorId="1918CBF8" wp14:editId="354426EE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240" cy="276225"/>
              <wp:effectExtent l="0" t="0" r="8890" b="9525"/>
              <wp:wrapSquare wrapText="bothSides"/>
              <wp:docPr id="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4A435C" w14:textId="77777777" w:rsidR="00671574" w:rsidRPr="00E160D3" w:rsidRDefault="00671574" w:rsidP="00DD5B87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18CBF8" id="_x0000_s1320" type="#_x0000_t202" style="position:absolute;margin-left:238.5pt;margin-top:33.75pt;width:119.3pt;height:21.7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" stroked="f">
              <v:textbox>
                <w:txbxContent>
                  <w:p w14:paraId="064A435C" w14:textId="77777777" w:rsidR="00671574" w:rsidRPr="00E160D3" w:rsidRDefault="00671574" w:rsidP="00DD5B87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t>I2C</w:t>
    </w:r>
    <w:r>
      <w:tab/>
    </w:r>
    <w:r>
      <w:tab/>
    </w:r>
    <w:r w:rsidRPr="007F6149">
      <w:rPr>
        <w:b/>
      </w:rPr>
      <w:fldChar w:fldCharType="begin"/>
    </w:r>
    <w:r w:rsidRPr="007F6149">
      <w:rPr>
        <w:b/>
      </w:rPr>
      <w:instrText xml:space="preserve"> </w:instrText>
    </w:r>
    <w:r w:rsidRPr="007F6149">
      <w:rPr>
        <w:rFonts w:hint="eastAsia"/>
        <w:b/>
      </w:rPr>
      <w:instrText>STYLEREF  "1" \n  \* MERGEFORMAT</w:instrText>
    </w:r>
    <w:r w:rsidRPr="007F6149">
      <w:rPr>
        <w:b/>
      </w:rPr>
      <w:instrText xml:space="preserve"> </w:instrText>
    </w:r>
    <w:r w:rsidRPr="007F6149">
      <w:rPr>
        <w:b/>
      </w:rPr>
      <w:fldChar w:fldCharType="separate"/>
    </w:r>
    <w:r w:rsidR="009253CE" w:rsidRPr="009253CE">
      <w:rPr>
        <w:b/>
        <w:bCs/>
        <w:noProof/>
      </w:rPr>
      <w:t>1</w:t>
    </w:r>
    <w:r w:rsidRPr="007F6149">
      <w:rPr>
        <w:b/>
      </w:rPr>
      <w:fldChar w:fldCharType="end"/>
    </w:r>
    <w:r w:rsidRPr="007F6149">
      <w:rPr>
        <w:b/>
      </w:rPr>
      <w:t xml:space="preserve">.   </w:t>
    </w:r>
    <w:r w:rsidRPr="007F6149">
      <w:rPr>
        <w:b/>
      </w:rPr>
      <w:fldChar w:fldCharType="begin"/>
    </w:r>
    <w:r w:rsidRPr="007F6149">
      <w:rPr>
        <w:b/>
      </w:rPr>
      <w:instrText xml:space="preserve"> </w:instrText>
    </w:r>
    <w:r w:rsidRPr="007F6149">
      <w:rPr>
        <w:rFonts w:hint="eastAsia"/>
        <w:b/>
      </w:rPr>
      <w:instrText>STYLEREF  "1"  \* MERGEFORMAT</w:instrText>
    </w:r>
    <w:r w:rsidRPr="007F6149">
      <w:rPr>
        <w:b/>
      </w:rPr>
      <w:instrText xml:space="preserve"> </w:instrText>
    </w:r>
    <w:r w:rsidRPr="007F6149">
      <w:rPr>
        <w:b/>
      </w:rPr>
      <w:fldChar w:fldCharType="separate"/>
    </w:r>
    <w:r w:rsidR="009253CE">
      <w:rPr>
        <w:b/>
        <w:noProof/>
      </w:rPr>
      <w:t>Overview</w:t>
    </w:r>
    <w:r w:rsidRPr="007F6149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973B" w14:textId="77777777" w:rsidR="00671574" w:rsidRDefault="00671574" w:rsidP="001E3BC1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3AA505B4" wp14:editId="28736D17">
              <wp:simplePos x="0" y="0"/>
              <wp:positionH relativeFrom="page">
                <wp:posOffset>3028950</wp:posOffset>
              </wp:positionH>
              <wp:positionV relativeFrom="page">
                <wp:posOffset>428625</wp:posOffset>
              </wp:positionV>
              <wp:extent cx="1515240" cy="247650"/>
              <wp:effectExtent l="0" t="0" r="8890" b="0"/>
              <wp:wrapSquare wrapText="bothSides"/>
              <wp:docPr id="21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243CC6" w14:textId="77777777" w:rsidR="00671574" w:rsidRPr="00707483" w:rsidRDefault="00671574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A505B4" id="_x0000_t202" coordsize="21600,21600" o:spt="202" path="m,l,21600r21600,l21600,xe">
              <v:stroke joinstyle="miter"/>
              <v:path gradientshapeok="t" o:connecttype="rect"/>
            </v:shapetype>
            <v:shape id="_x0000_s1321" type="#_x0000_t202" style="position:absolute;left:0;text-align:left;margin-left:238.5pt;margin-top:33.75pt;width:119.3pt;height:19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" stroked="f">
              <v:textbox>
                <w:txbxContent>
                  <w:p w14:paraId="42243CC6" w14:textId="77777777" w:rsidR="00671574" w:rsidRPr="00707483" w:rsidRDefault="00671574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7C8BC3D4" wp14:editId="6F2CDBAD">
          <wp:simplePos x="0" y="0"/>
          <wp:positionH relativeFrom="column">
            <wp:posOffset>-8890</wp:posOffset>
          </wp:positionH>
          <wp:positionV relativeFrom="paragraph">
            <wp:posOffset>-154305</wp:posOffset>
          </wp:positionV>
          <wp:extent cx="1727200" cy="299720"/>
          <wp:effectExtent l="0" t="0" r="0" b="0"/>
          <wp:wrapNone/>
          <wp:docPr id="48" name="図 48" descr="C:\Users\b1900215\Desktop\AN_e0800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C:\Users\b1900215\Desktop\AN_e0800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934D1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7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44719"/>
    <w:multiLevelType w:val="multilevel"/>
    <w:tmpl w:val="19564EE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9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235C4"/>
    <w:multiLevelType w:val="multilevel"/>
    <w:tmpl w:val="910AA976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2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0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904096740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483006537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102262853">
    <w:abstractNumId w:val="11"/>
  </w:num>
  <w:num w:numId="4" w16cid:durableId="224220156">
    <w:abstractNumId w:val="9"/>
  </w:num>
  <w:num w:numId="5" w16cid:durableId="1470244157">
    <w:abstractNumId w:val="17"/>
  </w:num>
  <w:num w:numId="6" w16cid:durableId="1692799533">
    <w:abstractNumId w:val="4"/>
  </w:num>
  <w:num w:numId="7" w16cid:durableId="1602833651">
    <w:abstractNumId w:val="5"/>
  </w:num>
  <w:num w:numId="8" w16cid:durableId="958149110">
    <w:abstractNumId w:val="19"/>
  </w:num>
  <w:num w:numId="9" w16cid:durableId="1364328790">
    <w:abstractNumId w:val="20"/>
  </w:num>
  <w:num w:numId="10" w16cid:durableId="1884057418">
    <w:abstractNumId w:val="14"/>
  </w:num>
  <w:num w:numId="11" w16cid:durableId="112133339">
    <w:abstractNumId w:val="12"/>
  </w:num>
  <w:num w:numId="12" w16cid:durableId="1012755767">
    <w:abstractNumId w:val="16"/>
  </w:num>
  <w:num w:numId="13" w16cid:durableId="1467550436">
    <w:abstractNumId w:val="18"/>
  </w:num>
  <w:num w:numId="14" w16cid:durableId="151727777">
    <w:abstractNumId w:val="6"/>
  </w:num>
  <w:num w:numId="15" w16cid:durableId="516122591">
    <w:abstractNumId w:val="3"/>
  </w:num>
  <w:num w:numId="16" w16cid:durableId="1592591905">
    <w:abstractNumId w:val="13"/>
  </w:num>
  <w:num w:numId="17" w16cid:durableId="583761469">
    <w:abstractNumId w:val="10"/>
  </w:num>
  <w:num w:numId="18" w16cid:durableId="1730108987">
    <w:abstractNumId w:val="7"/>
  </w:num>
  <w:num w:numId="19" w16cid:durableId="475730211">
    <w:abstractNumId w:val="15"/>
  </w:num>
  <w:num w:numId="20" w16cid:durableId="1925651009">
    <w:abstractNumId w:val="1"/>
  </w:num>
  <w:num w:numId="21" w16cid:durableId="1601373136">
    <w:abstractNumId w:val="2"/>
  </w:num>
  <w:num w:numId="22" w16cid:durableId="390688953">
    <w:abstractNumId w:val="8"/>
  </w:num>
  <w:num w:numId="23" w16cid:durableId="1285501110">
    <w:abstractNumId w:val="11"/>
  </w:num>
  <w:num w:numId="24" w16cid:durableId="479617661">
    <w:abstractNumId w:val="11"/>
  </w:num>
  <w:num w:numId="25" w16cid:durableId="78553772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60"/>
  <w:drawingGridVerticalSpacing w:val="60"/>
  <w:displayHorizontalDrawingGridEvery w:val="2"/>
  <w:displayVerticalDrawingGridEvery w:val="2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BC1"/>
    <w:rsid w:val="00005D7B"/>
    <w:rsid w:val="00007066"/>
    <w:rsid w:val="00014902"/>
    <w:rsid w:val="00015861"/>
    <w:rsid w:val="000173A8"/>
    <w:rsid w:val="00022C2A"/>
    <w:rsid w:val="00023A8A"/>
    <w:rsid w:val="00027B9F"/>
    <w:rsid w:val="00031094"/>
    <w:rsid w:val="00031234"/>
    <w:rsid w:val="000315E6"/>
    <w:rsid w:val="00036B2E"/>
    <w:rsid w:val="000373BB"/>
    <w:rsid w:val="000413D8"/>
    <w:rsid w:val="0005313A"/>
    <w:rsid w:val="00053C8B"/>
    <w:rsid w:val="00053D88"/>
    <w:rsid w:val="000571E8"/>
    <w:rsid w:val="00063B79"/>
    <w:rsid w:val="0006624C"/>
    <w:rsid w:val="0007012A"/>
    <w:rsid w:val="00076106"/>
    <w:rsid w:val="00082BD3"/>
    <w:rsid w:val="00084C02"/>
    <w:rsid w:val="00086087"/>
    <w:rsid w:val="00093A71"/>
    <w:rsid w:val="00097DE4"/>
    <w:rsid w:val="000A6006"/>
    <w:rsid w:val="000B32C0"/>
    <w:rsid w:val="000B5346"/>
    <w:rsid w:val="000C09B6"/>
    <w:rsid w:val="000C1306"/>
    <w:rsid w:val="000C4831"/>
    <w:rsid w:val="000D2131"/>
    <w:rsid w:val="000D558F"/>
    <w:rsid w:val="000E424C"/>
    <w:rsid w:val="000F0BEF"/>
    <w:rsid w:val="000F314B"/>
    <w:rsid w:val="000F3915"/>
    <w:rsid w:val="000F45BC"/>
    <w:rsid w:val="000F484B"/>
    <w:rsid w:val="00100DFE"/>
    <w:rsid w:val="001029B8"/>
    <w:rsid w:val="00104375"/>
    <w:rsid w:val="0010518C"/>
    <w:rsid w:val="00106685"/>
    <w:rsid w:val="00111AF1"/>
    <w:rsid w:val="00113D3B"/>
    <w:rsid w:val="00114BAB"/>
    <w:rsid w:val="0011516D"/>
    <w:rsid w:val="001211F5"/>
    <w:rsid w:val="00132287"/>
    <w:rsid w:val="00136170"/>
    <w:rsid w:val="001372A0"/>
    <w:rsid w:val="0014019E"/>
    <w:rsid w:val="001509AB"/>
    <w:rsid w:val="00153603"/>
    <w:rsid w:val="00154056"/>
    <w:rsid w:val="0015697A"/>
    <w:rsid w:val="00163DC8"/>
    <w:rsid w:val="00165682"/>
    <w:rsid w:val="0018519C"/>
    <w:rsid w:val="00191988"/>
    <w:rsid w:val="00194B29"/>
    <w:rsid w:val="001A1639"/>
    <w:rsid w:val="001B081D"/>
    <w:rsid w:val="001B30DE"/>
    <w:rsid w:val="001B3386"/>
    <w:rsid w:val="001B3D00"/>
    <w:rsid w:val="001B544D"/>
    <w:rsid w:val="001B60A5"/>
    <w:rsid w:val="001C1D5B"/>
    <w:rsid w:val="001C1F4F"/>
    <w:rsid w:val="001C77F4"/>
    <w:rsid w:val="001D1169"/>
    <w:rsid w:val="001D2216"/>
    <w:rsid w:val="001E3BC1"/>
    <w:rsid w:val="001E6D2E"/>
    <w:rsid w:val="001F42AD"/>
    <w:rsid w:val="00200F92"/>
    <w:rsid w:val="002051FD"/>
    <w:rsid w:val="002224BD"/>
    <w:rsid w:val="0022278A"/>
    <w:rsid w:val="002232E2"/>
    <w:rsid w:val="00254F30"/>
    <w:rsid w:val="00261D12"/>
    <w:rsid w:val="002643DA"/>
    <w:rsid w:val="002643EB"/>
    <w:rsid w:val="00274888"/>
    <w:rsid w:val="0028475A"/>
    <w:rsid w:val="00285DF4"/>
    <w:rsid w:val="00292EB3"/>
    <w:rsid w:val="002954A4"/>
    <w:rsid w:val="002A3D9C"/>
    <w:rsid w:val="002B54AE"/>
    <w:rsid w:val="002B56D2"/>
    <w:rsid w:val="002B6EB6"/>
    <w:rsid w:val="002B7DBE"/>
    <w:rsid w:val="002C0E6A"/>
    <w:rsid w:val="002C2A2E"/>
    <w:rsid w:val="002C2BBB"/>
    <w:rsid w:val="002C359A"/>
    <w:rsid w:val="002C7EB3"/>
    <w:rsid w:val="002D0B75"/>
    <w:rsid w:val="002D0E95"/>
    <w:rsid w:val="002D2D8B"/>
    <w:rsid w:val="002D55F1"/>
    <w:rsid w:val="002D654B"/>
    <w:rsid w:val="002D7644"/>
    <w:rsid w:val="002E2456"/>
    <w:rsid w:val="002E349E"/>
    <w:rsid w:val="002F04E5"/>
    <w:rsid w:val="002F0866"/>
    <w:rsid w:val="002F2289"/>
    <w:rsid w:val="002F4162"/>
    <w:rsid w:val="002F55CC"/>
    <w:rsid w:val="003064BD"/>
    <w:rsid w:val="00306679"/>
    <w:rsid w:val="003078FA"/>
    <w:rsid w:val="00320DD6"/>
    <w:rsid w:val="00322D71"/>
    <w:rsid w:val="00324732"/>
    <w:rsid w:val="00326B62"/>
    <w:rsid w:val="00330285"/>
    <w:rsid w:val="00331C92"/>
    <w:rsid w:val="003441B8"/>
    <w:rsid w:val="00350DE0"/>
    <w:rsid w:val="003567D0"/>
    <w:rsid w:val="00366F50"/>
    <w:rsid w:val="003717F1"/>
    <w:rsid w:val="0037402D"/>
    <w:rsid w:val="0037763B"/>
    <w:rsid w:val="003857A3"/>
    <w:rsid w:val="00387754"/>
    <w:rsid w:val="00394049"/>
    <w:rsid w:val="003955B7"/>
    <w:rsid w:val="0039739F"/>
    <w:rsid w:val="003A0F35"/>
    <w:rsid w:val="003A16B9"/>
    <w:rsid w:val="003A4433"/>
    <w:rsid w:val="003A73FC"/>
    <w:rsid w:val="003B1672"/>
    <w:rsid w:val="003B6182"/>
    <w:rsid w:val="003C5C1D"/>
    <w:rsid w:val="003C6AE6"/>
    <w:rsid w:val="003D00E2"/>
    <w:rsid w:val="003D0518"/>
    <w:rsid w:val="003E01A3"/>
    <w:rsid w:val="003E7C9C"/>
    <w:rsid w:val="003F12F1"/>
    <w:rsid w:val="003F3591"/>
    <w:rsid w:val="00401632"/>
    <w:rsid w:val="004041AE"/>
    <w:rsid w:val="004059F5"/>
    <w:rsid w:val="00410B97"/>
    <w:rsid w:val="00411D62"/>
    <w:rsid w:val="004120EC"/>
    <w:rsid w:val="00413A1E"/>
    <w:rsid w:val="00415FA9"/>
    <w:rsid w:val="00420A05"/>
    <w:rsid w:val="00421749"/>
    <w:rsid w:val="00421ECC"/>
    <w:rsid w:val="00423A69"/>
    <w:rsid w:val="00423A86"/>
    <w:rsid w:val="00426983"/>
    <w:rsid w:val="00433F8B"/>
    <w:rsid w:val="00435242"/>
    <w:rsid w:val="004354C4"/>
    <w:rsid w:val="00436C08"/>
    <w:rsid w:val="00447A1C"/>
    <w:rsid w:val="00450845"/>
    <w:rsid w:val="00450A65"/>
    <w:rsid w:val="00452CA6"/>
    <w:rsid w:val="00452EF8"/>
    <w:rsid w:val="0045533C"/>
    <w:rsid w:val="00460B1E"/>
    <w:rsid w:val="0046233F"/>
    <w:rsid w:val="00464F22"/>
    <w:rsid w:val="00466CEF"/>
    <w:rsid w:val="00473CBE"/>
    <w:rsid w:val="00475CDC"/>
    <w:rsid w:val="00492E54"/>
    <w:rsid w:val="0049787B"/>
    <w:rsid w:val="004A58C9"/>
    <w:rsid w:val="004A655A"/>
    <w:rsid w:val="004B5859"/>
    <w:rsid w:val="004C1C73"/>
    <w:rsid w:val="004C2883"/>
    <w:rsid w:val="004D1BB1"/>
    <w:rsid w:val="004D293F"/>
    <w:rsid w:val="004D45A7"/>
    <w:rsid w:val="004D56A2"/>
    <w:rsid w:val="004D7ED6"/>
    <w:rsid w:val="004E0FAF"/>
    <w:rsid w:val="004E552C"/>
    <w:rsid w:val="004E6D73"/>
    <w:rsid w:val="004F07E8"/>
    <w:rsid w:val="004F1A36"/>
    <w:rsid w:val="004F6C0F"/>
    <w:rsid w:val="00500DF9"/>
    <w:rsid w:val="005011B6"/>
    <w:rsid w:val="005026BE"/>
    <w:rsid w:val="00513A61"/>
    <w:rsid w:val="005173A4"/>
    <w:rsid w:val="005212F7"/>
    <w:rsid w:val="00521A3A"/>
    <w:rsid w:val="00523A3E"/>
    <w:rsid w:val="005319F7"/>
    <w:rsid w:val="00532BB9"/>
    <w:rsid w:val="005373CA"/>
    <w:rsid w:val="0054082E"/>
    <w:rsid w:val="005416A3"/>
    <w:rsid w:val="00543733"/>
    <w:rsid w:val="00543A30"/>
    <w:rsid w:val="0054431A"/>
    <w:rsid w:val="0054472A"/>
    <w:rsid w:val="00544A7D"/>
    <w:rsid w:val="00551F16"/>
    <w:rsid w:val="00552334"/>
    <w:rsid w:val="00554076"/>
    <w:rsid w:val="00554989"/>
    <w:rsid w:val="005557A1"/>
    <w:rsid w:val="00564D65"/>
    <w:rsid w:val="00570636"/>
    <w:rsid w:val="00574537"/>
    <w:rsid w:val="00580A93"/>
    <w:rsid w:val="005860F5"/>
    <w:rsid w:val="00590F4F"/>
    <w:rsid w:val="0059570A"/>
    <w:rsid w:val="005A5EC9"/>
    <w:rsid w:val="005B25C7"/>
    <w:rsid w:val="005B599F"/>
    <w:rsid w:val="005C11F9"/>
    <w:rsid w:val="005C2462"/>
    <w:rsid w:val="005C29F1"/>
    <w:rsid w:val="005C542A"/>
    <w:rsid w:val="005C6853"/>
    <w:rsid w:val="005D259C"/>
    <w:rsid w:val="005D2A4D"/>
    <w:rsid w:val="005D3A8E"/>
    <w:rsid w:val="005E1557"/>
    <w:rsid w:val="005F1C75"/>
    <w:rsid w:val="005F2329"/>
    <w:rsid w:val="005F30DC"/>
    <w:rsid w:val="00603508"/>
    <w:rsid w:val="00605A39"/>
    <w:rsid w:val="00611DFC"/>
    <w:rsid w:val="00613B4E"/>
    <w:rsid w:val="0061770E"/>
    <w:rsid w:val="0063009D"/>
    <w:rsid w:val="00632382"/>
    <w:rsid w:val="0064064D"/>
    <w:rsid w:val="00646C41"/>
    <w:rsid w:val="006638FE"/>
    <w:rsid w:val="00665D26"/>
    <w:rsid w:val="00666060"/>
    <w:rsid w:val="00671574"/>
    <w:rsid w:val="006813F2"/>
    <w:rsid w:val="006842BC"/>
    <w:rsid w:val="006847B7"/>
    <w:rsid w:val="00685C4B"/>
    <w:rsid w:val="006A02E2"/>
    <w:rsid w:val="006B5840"/>
    <w:rsid w:val="006C2A5E"/>
    <w:rsid w:val="006C373A"/>
    <w:rsid w:val="006C4BBD"/>
    <w:rsid w:val="006C4D8B"/>
    <w:rsid w:val="006D28D2"/>
    <w:rsid w:val="006D695B"/>
    <w:rsid w:val="006E52B7"/>
    <w:rsid w:val="006F0150"/>
    <w:rsid w:val="006F0697"/>
    <w:rsid w:val="006F4DDB"/>
    <w:rsid w:val="006F78DF"/>
    <w:rsid w:val="00700AF1"/>
    <w:rsid w:val="00707483"/>
    <w:rsid w:val="0071179A"/>
    <w:rsid w:val="00711EA9"/>
    <w:rsid w:val="007164EF"/>
    <w:rsid w:val="00720B5C"/>
    <w:rsid w:val="00721533"/>
    <w:rsid w:val="007228E2"/>
    <w:rsid w:val="007240AE"/>
    <w:rsid w:val="007243EB"/>
    <w:rsid w:val="00733A03"/>
    <w:rsid w:val="0073548E"/>
    <w:rsid w:val="00741BCA"/>
    <w:rsid w:val="00744D42"/>
    <w:rsid w:val="00755017"/>
    <w:rsid w:val="0077508F"/>
    <w:rsid w:val="007757D2"/>
    <w:rsid w:val="00781E3F"/>
    <w:rsid w:val="007844B4"/>
    <w:rsid w:val="00785575"/>
    <w:rsid w:val="00795A3E"/>
    <w:rsid w:val="007B0290"/>
    <w:rsid w:val="007B521C"/>
    <w:rsid w:val="007C39F0"/>
    <w:rsid w:val="007C3CD6"/>
    <w:rsid w:val="007C7630"/>
    <w:rsid w:val="007D21E1"/>
    <w:rsid w:val="007E09D5"/>
    <w:rsid w:val="007E18E0"/>
    <w:rsid w:val="007E44B9"/>
    <w:rsid w:val="007E6208"/>
    <w:rsid w:val="007E7A67"/>
    <w:rsid w:val="007F0B43"/>
    <w:rsid w:val="007F10A1"/>
    <w:rsid w:val="007F17B0"/>
    <w:rsid w:val="007F5752"/>
    <w:rsid w:val="007F5F21"/>
    <w:rsid w:val="007F7719"/>
    <w:rsid w:val="00800B8E"/>
    <w:rsid w:val="00804E22"/>
    <w:rsid w:val="00807FBB"/>
    <w:rsid w:val="008147E9"/>
    <w:rsid w:val="008148C9"/>
    <w:rsid w:val="00814C76"/>
    <w:rsid w:val="00815811"/>
    <w:rsid w:val="008161D6"/>
    <w:rsid w:val="00820DCC"/>
    <w:rsid w:val="00832A3C"/>
    <w:rsid w:val="00832BA9"/>
    <w:rsid w:val="00834760"/>
    <w:rsid w:val="0083532E"/>
    <w:rsid w:val="00836D2E"/>
    <w:rsid w:val="00845680"/>
    <w:rsid w:val="0085426A"/>
    <w:rsid w:val="008557B3"/>
    <w:rsid w:val="00861854"/>
    <w:rsid w:val="00861C08"/>
    <w:rsid w:val="00863991"/>
    <w:rsid w:val="00865988"/>
    <w:rsid w:val="00865D25"/>
    <w:rsid w:val="008717E7"/>
    <w:rsid w:val="00880D49"/>
    <w:rsid w:val="00886119"/>
    <w:rsid w:val="0089656F"/>
    <w:rsid w:val="008A00AA"/>
    <w:rsid w:val="008A358B"/>
    <w:rsid w:val="008A4189"/>
    <w:rsid w:val="008A41BC"/>
    <w:rsid w:val="008A73B0"/>
    <w:rsid w:val="008B0DF6"/>
    <w:rsid w:val="008B2F53"/>
    <w:rsid w:val="008C13DF"/>
    <w:rsid w:val="008C3241"/>
    <w:rsid w:val="008C47E4"/>
    <w:rsid w:val="008C4CD7"/>
    <w:rsid w:val="008C6D28"/>
    <w:rsid w:val="008D0BBA"/>
    <w:rsid w:val="008D615E"/>
    <w:rsid w:val="008D7500"/>
    <w:rsid w:val="008E331D"/>
    <w:rsid w:val="008E4031"/>
    <w:rsid w:val="008E7FD8"/>
    <w:rsid w:val="008F0F76"/>
    <w:rsid w:val="008F45A4"/>
    <w:rsid w:val="008F6BF5"/>
    <w:rsid w:val="00900F03"/>
    <w:rsid w:val="00904A63"/>
    <w:rsid w:val="00912CF9"/>
    <w:rsid w:val="009253CE"/>
    <w:rsid w:val="0092598B"/>
    <w:rsid w:val="0093371A"/>
    <w:rsid w:val="009426C6"/>
    <w:rsid w:val="00944EDF"/>
    <w:rsid w:val="00951FE1"/>
    <w:rsid w:val="009566B2"/>
    <w:rsid w:val="00963C2E"/>
    <w:rsid w:val="00964407"/>
    <w:rsid w:val="00964F7D"/>
    <w:rsid w:val="009842F5"/>
    <w:rsid w:val="0098568D"/>
    <w:rsid w:val="00991C28"/>
    <w:rsid w:val="009A1092"/>
    <w:rsid w:val="009B18B7"/>
    <w:rsid w:val="009C3504"/>
    <w:rsid w:val="009C523A"/>
    <w:rsid w:val="009C5AE3"/>
    <w:rsid w:val="009D1487"/>
    <w:rsid w:val="009D1BF0"/>
    <w:rsid w:val="009D53B1"/>
    <w:rsid w:val="009D72EF"/>
    <w:rsid w:val="009E522D"/>
    <w:rsid w:val="009E5F15"/>
    <w:rsid w:val="009E7FCE"/>
    <w:rsid w:val="009F0EE2"/>
    <w:rsid w:val="009F2664"/>
    <w:rsid w:val="009F2C86"/>
    <w:rsid w:val="009F3F63"/>
    <w:rsid w:val="009F56DE"/>
    <w:rsid w:val="009F614E"/>
    <w:rsid w:val="00A03731"/>
    <w:rsid w:val="00A05892"/>
    <w:rsid w:val="00A103BA"/>
    <w:rsid w:val="00A149B0"/>
    <w:rsid w:val="00A15B2C"/>
    <w:rsid w:val="00A27435"/>
    <w:rsid w:val="00A32183"/>
    <w:rsid w:val="00A34ED5"/>
    <w:rsid w:val="00A350B5"/>
    <w:rsid w:val="00A36583"/>
    <w:rsid w:val="00A376BD"/>
    <w:rsid w:val="00A43C4E"/>
    <w:rsid w:val="00A5259E"/>
    <w:rsid w:val="00A525B3"/>
    <w:rsid w:val="00A567F1"/>
    <w:rsid w:val="00A57215"/>
    <w:rsid w:val="00A60A3F"/>
    <w:rsid w:val="00A71976"/>
    <w:rsid w:val="00A83DB4"/>
    <w:rsid w:val="00A85696"/>
    <w:rsid w:val="00A87D77"/>
    <w:rsid w:val="00A92E6B"/>
    <w:rsid w:val="00A95D7D"/>
    <w:rsid w:val="00A96106"/>
    <w:rsid w:val="00AA1022"/>
    <w:rsid w:val="00AA2AE9"/>
    <w:rsid w:val="00AA405E"/>
    <w:rsid w:val="00AA5A13"/>
    <w:rsid w:val="00AB0739"/>
    <w:rsid w:val="00AB4F4F"/>
    <w:rsid w:val="00AC0790"/>
    <w:rsid w:val="00AC2DA0"/>
    <w:rsid w:val="00AC50C8"/>
    <w:rsid w:val="00AC5B5D"/>
    <w:rsid w:val="00AC6FEA"/>
    <w:rsid w:val="00AD2F3B"/>
    <w:rsid w:val="00AD584C"/>
    <w:rsid w:val="00AD5B0E"/>
    <w:rsid w:val="00B016AE"/>
    <w:rsid w:val="00B01AE2"/>
    <w:rsid w:val="00B02ECB"/>
    <w:rsid w:val="00B049C1"/>
    <w:rsid w:val="00B065C5"/>
    <w:rsid w:val="00B06FA1"/>
    <w:rsid w:val="00B10BB6"/>
    <w:rsid w:val="00B15A31"/>
    <w:rsid w:val="00B17173"/>
    <w:rsid w:val="00B172AF"/>
    <w:rsid w:val="00B17788"/>
    <w:rsid w:val="00B226D5"/>
    <w:rsid w:val="00B311D2"/>
    <w:rsid w:val="00B31F7B"/>
    <w:rsid w:val="00B32876"/>
    <w:rsid w:val="00B3303D"/>
    <w:rsid w:val="00B3318F"/>
    <w:rsid w:val="00B34A20"/>
    <w:rsid w:val="00B35C94"/>
    <w:rsid w:val="00B40B43"/>
    <w:rsid w:val="00B577F3"/>
    <w:rsid w:val="00B615CD"/>
    <w:rsid w:val="00B645BC"/>
    <w:rsid w:val="00B66776"/>
    <w:rsid w:val="00B7275E"/>
    <w:rsid w:val="00B74686"/>
    <w:rsid w:val="00B75E82"/>
    <w:rsid w:val="00B76AA5"/>
    <w:rsid w:val="00B9482C"/>
    <w:rsid w:val="00B95CC6"/>
    <w:rsid w:val="00BA5A7D"/>
    <w:rsid w:val="00BA6AD4"/>
    <w:rsid w:val="00BB2950"/>
    <w:rsid w:val="00BB3778"/>
    <w:rsid w:val="00BB4823"/>
    <w:rsid w:val="00BB4DF5"/>
    <w:rsid w:val="00BB67A8"/>
    <w:rsid w:val="00BB7E17"/>
    <w:rsid w:val="00BC26A8"/>
    <w:rsid w:val="00BC4146"/>
    <w:rsid w:val="00BC544A"/>
    <w:rsid w:val="00BD2661"/>
    <w:rsid w:val="00BD2C49"/>
    <w:rsid w:val="00BD2C63"/>
    <w:rsid w:val="00BE0D07"/>
    <w:rsid w:val="00BF543B"/>
    <w:rsid w:val="00C03B09"/>
    <w:rsid w:val="00C1074B"/>
    <w:rsid w:val="00C242F3"/>
    <w:rsid w:val="00C27C26"/>
    <w:rsid w:val="00C320BC"/>
    <w:rsid w:val="00C32820"/>
    <w:rsid w:val="00C32900"/>
    <w:rsid w:val="00C42C95"/>
    <w:rsid w:val="00C4300F"/>
    <w:rsid w:val="00C451A6"/>
    <w:rsid w:val="00C4587C"/>
    <w:rsid w:val="00C52D25"/>
    <w:rsid w:val="00C560FB"/>
    <w:rsid w:val="00C70826"/>
    <w:rsid w:val="00C764EB"/>
    <w:rsid w:val="00C81192"/>
    <w:rsid w:val="00C96D6E"/>
    <w:rsid w:val="00CA23CA"/>
    <w:rsid w:val="00CA3A01"/>
    <w:rsid w:val="00CB7597"/>
    <w:rsid w:val="00CC0060"/>
    <w:rsid w:val="00CC0838"/>
    <w:rsid w:val="00CC313D"/>
    <w:rsid w:val="00CC3AAF"/>
    <w:rsid w:val="00CC790D"/>
    <w:rsid w:val="00CD22CD"/>
    <w:rsid w:val="00CD23D3"/>
    <w:rsid w:val="00CD34D7"/>
    <w:rsid w:val="00CD3FC7"/>
    <w:rsid w:val="00CE2760"/>
    <w:rsid w:val="00CF0526"/>
    <w:rsid w:val="00CF1208"/>
    <w:rsid w:val="00CF325B"/>
    <w:rsid w:val="00CF32A4"/>
    <w:rsid w:val="00CF5D82"/>
    <w:rsid w:val="00CF7DD1"/>
    <w:rsid w:val="00D00B94"/>
    <w:rsid w:val="00D10627"/>
    <w:rsid w:val="00D142A5"/>
    <w:rsid w:val="00D147FC"/>
    <w:rsid w:val="00D20819"/>
    <w:rsid w:val="00D21FA1"/>
    <w:rsid w:val="00D27101"/>
    <w:rsid w:val="00D32B3A"/>
    <w:rsid w:val="00D42075"/>
    <w:rsid w:val="00D47708"/>
    <w:rsid w:val="00D55C25"/>
    <w:rsid w:val="00D55C93"/>
    <w:rsid w:val="00D62E89"/>
    <w:rsid w:val="00D67118"/>
    <w:rsid w:val="00D71792"/>
    <w:rsid w:val="00D75AA1"/>
    <w:rsid w:val="00D772C5"/>
    <w:rsid w:val="00D86F88"/>
    <w:rsid w:val="00D972D2"/>
    <w:rsid w:val="00DA0C65"/>
    <w:rsid w:val="00DB4F58"/>
    <w:rsid w:val="00DD0654"/>
    <w:rsid w:val="00DD1381"/>
    <w:rsid w:val="00DD1440"/>
    <w:rsid w:val="00DD2A3A"/>
    <w:rsid w:val="00DD5B87"/>
    <w:rsid w:val="00DE1A3F"/>
    <w:rsid w:val="00DE70AF"/>
    <w:rsid w:val="00DF07A4"/>
    <w:rsid w:val="00DF7CAF"/>
    <w:rsid w:val="00DF7F77"/>
    <w:rsid w:val="00E00DC3"/>
    <w:rsid w:val="00E1766C"/>
    <w:rsid w:val="00E24B68"/>
    <w:rsid w:val="00E25C65"/>
    <w:rsid w:val="00E3082A"/>
    <w:rsid w:val="00E3116A"/>
    <w:rsid w:val="00E31E36"/>
    <w:rsid w:val="00E36E57"/>
    <w:rsid w:val="00E458F8"/>
    <w:rsid w:val="00E45C08"/>
    <w:rsid w:val="00E54BBF"/>
    <w:rsid w:val="00E553D9"/>
    <w:rsid w:val="00E55918"/>
    <w:rsid w:val="00E70691"/>
    <w:rsid w:val="00E73A49"/>
    <w:rsid w:val="00E748B8"/>
    <w:rsid w:val="00E7549C"/>
    <w:rsid w:val="00E75761"/>
    <w:rsid w:val="00E82E48"/>
    <w:rsid w:val="00E85562"/>
    <w:rsid w:val="00E90730"/>
    <w:rsid w:val="00EA2786"/>
    <w:rsid w:val="00EA5352"/>
    <w:rsid w:val="00EB2846"/>
    <w:rsid w:val="00EB2956"/>
    <w:rsid w:val="00EB46A7"/>
    <w:rsid w:val="00EC006C"/>
    <w:rsid w:val="00EC17F2"/>
    <w:rsid w:val="00EC1FC8"/>
    <w:rsid w:val="00EC3184"/>
    <w:rsid w:val="00ED375A"/>
    <w:rsid w:val="00ED3F95"/>
    <w:rsid w:val="00ED74BB"/>
    <w:rsid w:val="00EE64F4"/>
    <w:rsid w:val="00EE67EC"/>
    <w:rsid w:val="00EF0DB3"/>
    <w:rsid w:val="00EF1D12"/>
    <w:rsid w:val="00EF34EA"/>
    <w:rsid w:val="00EF44D1"/>
    <w:rsid w:val="00F002A2"/>
    <w:rsid w:val="00F02E0F"/>
    <w:rsid w:val="00F10A1B"/>
    <w:rsid w:val="00F13C42"/>
    <w:rsid w:val="00F14782"/>
    <w:rsid w:val="00F17664"/>
    <w:rsid w:val="00F20439"/>
    <w:rsid w:val="00F23965"/>
    <w:rsid w:val="00F2477D"/>
    <w:rsid w:val="00F27AF2"/>
    <w:rsid w:val="00F3043A"/>
    <w:rsid w:val="00F36203"/>
    <w:rsid w:val="00F374E7"/>
    <w:rsid w:val="00F466A0"/>
    <w:rsid w:val="00F52BF2"/>
    <w:rsid w:val="00F5684E"/>
    <w:rsid w:val="00F57955"/>
    <w:rsid w:val="00F74446"/>
    <w:rsid w:val="00F7713D"/>
    <w:rsid w:val="00F848EC"/>
    <w:rsid w:val="00F85D45"/>
    <w:rsid w:val="00F8777C"/>
    <w:rsid w:val="00F9322C"/>
    <w:rsid w:val="00F93C98"/>
    <w:rsid w:val="00F96923"/>
    <w:rsid w:val="00F96DB7"/>
    <w:rsid w:val="00F97B55"/>
    <w:rsid w:val="00FA475C"/>
    <w:rsid w:val="00FA7C23"/>
    <w:rsid w:val="00FB502F"/>
    <w:rsid w:val="00FC7BA4"/>
    <w:rsid w:val="00FD72DE"/>
    <w:rsid w:val="00FE021D"/>
    <w:rsid w:val="00FE1BED"/>
    <w:rsid w:val="00FE354C"/>
    <w:rsid w:val="00FE7024"/>
    <w:rsid w:val="00FF1A3E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FFF7F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50C8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D55C93"/>
    <w:pPr>
      <w:keepLines/>
      <w:numPr>
        <w:ilvl w:val="3"/>
        <w:numId w:val="3"/>
      </w:numPr>
      <w:spacing w:line="260" w:lineRule="exact"/>
      <w:outlineLvl w:val="3"/>
    </w:pPr>
    <w:rPr>
      <w:rFonts w:ascii="Arial" w:hAnsi="Arial"/>
      <w:b/>
      <w:lang w:eastAsia="ja-JP"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character" w:customStyle="1" w:styleId="tablebodyChar">
    <w:name w:val="table body Char"/>
    <w:basedOn w:val="DefaultParagraphFont"/>
    <w:link w:val="tablebody"/>
    <w:rsid w:val="001E3BC1"/>
    <w:rPr>
      <w:rFonts w:ascii="Arial" w:hAnsi="Arial"/>
      <w:sz w:val="18"/>
      <w:lang w:val="en-US" w:eastAsia="en-US" w:bidi="ar-SA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character" w:customStyle="1" w:styleId="table1contChar">
    <w:name w:val="table 1 cont Char"/>
    <w:basedOn w:val="tablebodyChar"/>
    <w:link w:val="table1cont"/>
    <w:rsid w:val="00CC313D"/>
    <w:rPr>
      <w:rFonts w:ascii="Arial" w:hAnsi="Arial"/>
      <w:sz w:val="18"/>
      <w:lang w:val="en-US" w:eastAsia="en-US" w:bidi="ar-SA"/>
    </w:r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E85562"/>
    <w:pPr>
      <w:numPr>
        <w:numId w:val="18"/>
      </w:numPr>
      <w:ind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link w:val="table1contChar"/>
    <w:rsid w:val="00CC313D"/>
    <w:pPr>
      <w:spacing w:after="40"/>
      <w:ind w:left="346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E85562"/>
  </w:style>
  <w:style w:type="paragraph" w:customStyle="1" w:styleId="Preliminary">
    <w:name w:val="Preliminary"/>
    <w:basedOn w:val="Normal"/>
    <w:rsid w:val="001E3BC1"/>
    <w:pPr>
      <w:spacing w:after="0" w:line="240" w:lineRule="auto"/>
      <w:jc w:val="right"/>
    </w:pPr>
    <w:rPr>
      <w:rFonts w:ascii="Arial" w:hAnsi="Arial"/>
      <w:color w:val="324099"/>
      <w:sz w:val="36"/>
    </w:rPr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B3303D"/>
    <w:rPr>
      <w:b/>
      <w:bCs/>
      <w:sz w:val="21"/>
      <w:szCs w:val="21"/>
    </w:rPr>
  </w:style>
  <w:style w:type="paragraph" w:styleId="NormalWeb">
    <w:name w:val="Normal (Web)"/>
    <w:basedOn w:val="Normal"/>
    <w:uiPriority w:val="99"/>
    <w:rsid w:val="002F4162"/>
    <w:pPr>
      <w:widowControl w:val="0"/>
      <w:spacing w:after="0" w:line="320" w:lineRule="exact"/>
    </w:pPr>
    <w:rPr>
      <w:sz w:val="24"/>
      <w:szCs w:val="24"/>
      <w:lang w:eastAsia="ja-JP"/>
    </w:rPr>
  </w:style>
  <w:style w:type="character" w:customStyle="1" w:styleId="apple-style-span">
    <w:name w:val="apple-style-span"/>
    <w:basedOn w:val="DefaultParagraphFont"/>
    <w:rsid w:val="0015697A"/>
  </w:style>
  <w:style w:type="paragraph" w:customStyle="1" w:styleId="a">
    <w:name w:val="表本文"/>
    <w:rsid w:val="00E1766C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styleId="BalloonText">
    <w:name w:val="Balloon Text"/>
    <w:basedOn w:val="Normal"/>
    <w:link w:val="BalloonTextChar"/>
    <w:rsid w:val="00C107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1074B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customStyle="1" w:styleId="a0">
    <w:name w:val="図枠"/>
    <w:next w:val="Normal"/>
    <w:rsid w:val="00401632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styleId="Revision">
    <w:name w:val="Revision"/>
    <w:hidden/>
    <w:uiPriority w:val="99"/>
    <w:semiHidden/>
    <w:rsid w:val="00436C08"/>
    <w:rPr>
      <w:rFonts w:ascii="Times New Roman" w:hAnsi="Times New Roman"/>
      <w:lang w:eastAsia="en-US"/>
    </w:rPr>
  </w:style>
  <w:style w:type="table" w:styleId="TableGrid">
    <w:name w:val="Table Grid"/>
    <w:basedOn w:val="TableNormal"/>
    <w:rsid w:val="00423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612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7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3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8587">
                                      <w:blockQuote w:val="1"/>
                                      <w:marLeft w:val="576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18" w:space="7" w:color="E0E0E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63166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3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269">
                                      <w:blockQuote w:val="1"/>
                                      <w:marLeft w:val="576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18" w:space="7" w:color="E0E0E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b1900215\Desktop\AN_e0800\renesas_an_blue.emf" TargetMode="External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12700">
          <a:solidFill>
            <a:schemeClr val="tx1">
              <a:lumMod val="50000"/>
              <a:lumOff val="50000"/>
            </a:schemeClr>
          </a:solidFill>
          <a:prstDash val="solid"/>
          <a:round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68686"/>
                </a:outerShdw>
              </a:effectLst>
            </a14:hiddenEffects>
          </a:ext>
        </a:extLst>
      </a:spPr>
      <a:bodyPr rot="0" vert="horz" wrap="square" lIns="0" tIns="0" rIns="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AF161-330D-4E74-A148-A4EBB0128266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B2D07DCD-0A60-427A-88C4-F478AD521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A3EE2E-E5E4-4DBF-8457-78E2BAFADC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ED79C9-55A9-4ED8-BF90-0CF668423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6146</Words>
  <Characters>35035</Characters>
  <Application>Microsoft Office Word</Application>
  <DocSecurity>0</DocSecurity>
  <Lines>291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I2C</vt:lpstr>
      <vt:lpstr>Linux Interface Specification Device Driver I2C</vt:lpstr>
    </vt:vector>
  </TitlesOfParts>
  <Manager/>
  <Company/>
  <LinksUpToDate>false</LinksUpToDate>
  <CharactersWithSpaces>41099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1070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1071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4784145</vt:i4>
      </vt:variant>
      <vt:variant>
        <vt:i4>-1</vt:i4>
      </vt:variant>
      <vt:variant>
        <vt:i4>1072</vt:i4>
      </vt:variant>
      <vt:variant>
        <vt:i4>1</vt:i4>
      </vt:variant>
      <vt:variant>
        <vt:lpwstr>C:\Users\b1900215\Desktop\AN_e0800\renesas_an_blue.emf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I2C</dc:title>
  <dc:subject>Device Driver I2C</dc:subject>
  <dc:creator/>
  <dc:description>Dec. 25, 2023</dc:description>
  <cp:lastModifiedBy/>
  <cp:revision>1</cp:revision>
  <cp:lastPrinted>2010-03-30T01:11:00Z</cp:lastPrinted>
  <dcterms:created xsi:type="dcterms:W3CDTF">2014-10-30T08:23:00Z</dcterms:created>
  <dcterms:modified xsi:type="dcterms:W3CDTF">2023-12-14T05:16:00Z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