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59544117"/>
    <w:bookmarkStart w:id="1" w:name="_Ref313470626"/>
    <w:bookmarkStart w:id="2" w:name="_Toc489367831"/>
    <w:p w14:paraId="32DB672D" w14:textId="08BC7724" w:rsidR="00B43CA6" w:rsidRDefault="00B43CA6" w:rsidP="00B43CA6">
      <w:pPr>
        <w:pStyle w:val="Heading1"/>
        <w:spacing w:before="0"/>
      </w:pPr>
      <w:r w:rsidRPr="002A49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85CFCC" wp14:editId="12DD27BC">
                <wp:simplePos x="0" y="0"/>
                <wp:positionH relativeFrom="page">
                  <wp:posOffset>612140</wp:posOffset>
                </wp:positionH>
                <wp:positionV relativeFrom="page">
                  <wp:posOffset>972185</wp:posOffset>
                </wp:positionV>
                <wp:extent cx="6336030" cy="0"/>
                <wp:effectExtent l="21590" t="19685" r="14605" b="18415"/>
                <wp:wrapNone/>
                <wp:docPr id="141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2A28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F2DA6" id="Line 6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" strokecolor="#2a289d" strokeweight="2.25pt">
                <w10:wrap anchorx="page" anchory="page"/>
              </v:line>
            </w:pict>
          </mc:Fallback>
        </mc:AlternateContent>
      </w:r>
      <w:r w:rsidRPr="002A4928">
        <w:t>Overview</w:t>
      </w:r>
      <w:bookmarkEnd w:id="0"/>
      <w:bookmarkEnd w:id="1"/>
      <w:bookmarkEnd w:id="2"/>
    </w:p>
    <w:p w14:paraId="41335C78" w14:textId="77777777" w:rsidR="00C12AC2" w:rsidRPr="00C12AC2" w:rsidRDefault="00C12AC2" w:rsidP="00C12AC2"/>
    <w:p w14:paraId="2611E84A" w14:textId="77777777" w:rsidR="00B43CA6" w:rsidRPr="002F3AF9" w:rsidRDefault="00B43CA6" w:rsidP="00B43CA6">
      <w:pPr>
        <w:pStyle w:val="Heading2"/>
      </w:pPr>
      <w:bookmarkStart w:id="3" w:name="_Toc257384590"/>
      <w:bookmarkStart w:id="4" w:name="_Toc259544118"/>
      <w:bookmarkStart w:id="5" w:name="_Toc489367832"/>
      <w:r w:rsidRPr="002F3AF9">
        <w:t>Overview</w:t>
      </w:r>
      <w:bookmarkEnd w:id="3"/>
      <w:bookmarkEnd w:id="4"/>
      <w:r w:rsidRPr="002F3AF9">
        <w:t xml:space="preserve"> of this Software</w:t>
      </w:r>
      <w:bookmarkEnd w:id="5"/>
    </w:p>
    <w:p w14:paraId="1B1D452F" w14:textId="69B23648" w:rsidR="004608BF" w:rsidRDefault="00B43CA6" w:rsidP="00B43CA6">
      <w:pPr>
        <w:ind w:firstLineChars="100"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="004608BF">
        <w:rPr>
          <w:rFonts w:ascii="Times New Roman" w:hAnsi="Times New Roman" w:hint="eastAsia"/>
          <w:sz w:val="20"/>
        </w:rPr>
        <w:t>T</w:t>
      </w:r>
      <w:r w:rsidR="004608BF">
        <w:rPr>
          <w:rFonts w:ascii="Times New Roman" w:hAnsi="Times New Roman"/>
          <w:sz w:val="20"/>
        </w:rPr>
        <w:t>his software can manage the memory’s data.</w:t>
      </w:r>
    </w:p>
    <w:p w14:paraId="1C7AEF1A" w14:textId="3B818AD7" w:rsidR="004608BF" w:rsidRDefault="004608BF" w:rsidP="004608BF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>
        <w:rPr>
          <w:rFonts w:ascii="Times New Roman" w:hAnsi="Times New Roman"/>
          <w:sz w:val="20"/>
        </w:rPr>
        <w:t>Feature:</w:t>
      </w:r>
    </w:p>
    <w:p w14:paraId="73B8337E" w14:textId="4246BCFE" w:rsidR="004608BF" w:rsidRDefault="004608BF" w:rsidP="00BB75EA">
      <w:pPr>
        <w:pStyle w:val="ab"/>
        <w:numPr>
          <w:ilvl w:val="3"/>
          <w:numId w:val="6"/>
        </w:numPr>
        <w:ind w:leftChars="337" w:left="708" w:firstLineChars="0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z w:val="20"/>
        </w:rPr>
        <w:t>Acquire to</w:t>
      </w:r>
      <w:proofErr w:type="gramEnd"/>
      <w:r>
        <w:rPr>
          <w:rFonts w:ascii="Times New Roman" w:hAnsi="Times New Roman"/>
          <w:sz w:val="20"/>
        </w:rPr>
        <w:t xml:space="preserve"> physical memory address.</w:t>
      </w:r>
    </w:p>
    <w:p w14:paraId="3A8D88B6" w14:textId="5D9F81DE" w:rsidR="004608BF" w:rsidRPr="00BB75EA" w:rsidRDefault="004608BF" w:rsidP="00BB75EA">
      <w:pPr>
        <w:pStyle w:val="ab"/>
        <w:numPr>
          <w:ilvl w:val="3"/>
          <w:numId w:val="6"/>
        </w:numPr>
        <w:ind w:leftChars="337" w:left="708" w:firstLineChars="0"/>
        <w:rPr>
          <w:rFonts w:ascii="Times New Roman" w:hAnsi="Times New Roman"/>
          <w:kern w:val="2"/>
          <w:sz w:val="20"/>
          <w:szCs w:val="24"/>
        </w:rPr>
      </w:pPr>
      <w:r>
        <w:rPr>
          <w:rFonts w:ascii="Times New Roman" w:hAnsi="Times New Roman"/>
          <w:kern w:val="2"/>
          <w:sz w:val="20"/>
          <w:szCs w:val="24"/>
        </w:rPr>
        <w:t>Memory allocation</w:t>
      </w:r>
    </w:p>
    <w:p w14:paraId="0331CE27" w14:textId="77777777" w:rsidR="00B43CA6" w:rsidRPr="003C7AB0" w:rsidRDefault="00B43CA6" w:rsidP="00BB75EA">
      <w:pPr>
        <w:ind w:firstLineChars="100" w:firstLine="210"/>
        <w:rPr>
          <w:rFonts w:ascii="Times New Roman" w:hAnsi="Times New Roman"/>
        </w:rPr>
      </w:pPr>
    </w:p>
    <w:p w14:paraId="28BE5701" w14:textId="77777777" w:rsidR="00B43CA6" w:rsidRPr="00DF66CD" w:rsidRDefault="00B43CA6" w:rsidP="00B43CA6">
      <w:pPr>
        <w:pStyle w:val="Heading2"/>
      </w:pPr>
      <w:bookmarkStart w:id="6" w:name="_Toc257384591"/>
      <w:bookmarkStart w:id="7" w:name="_Toc259544119"/>
      <w:bookmarkStart w:id="8" w:name="_Ref313978306"/>
      <w:bookmarkStart w:id="9" w:name="_Toc489367833"/>
      <w:r w:rsidRPr="00DF66CD">
        <w:t xml:space="preserve">Configuration of this </w:t>
      </w:r>
      <w:bookmarkEnd w:id="6"/>
      <w:bookmarkEnd w:id="7"/>
      <w:bookmarkEnd w:id="8"/>
      <w:r w:rsidRPr="00DF66CD">
        <w:t>Software</w:t>
      </w:r>
      <w:bookmarkEnd w:id="9"/>
    </w:p>
    <w:p w14:paraId="291C9AFB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This software consists of the following resources.</w:t>
      </w:r>
    </w:p>
    <w:p w14:paraId="0D64EF72" w14:textId="07CF97CD" w:rsidR="00B43CA6" w:rsidRPr="0032249D" w:rsidRDefault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Source code</w:t>
      </w:r>
    </w:p>
    <w:p w14:paraId="7442984A" w14:textId="77777777" w:rsidR="00B43CA6" w:rsidRPr="0032249D" w:rsidRDefault="00B43CA6" w:rsidP="00B43CA6">
      <w:pPr>
        <w:pStyle w:val="ab"/>
        <w:ind w:firstLineChars="0" w:firstLine="72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proofErr w:type="spellStart"/>
      <w:r w:rsidRPr="0032249D">
        <w:rPr>
          <w:rFonts w:ascii="Times New Roman" w:hAnsi="Times New Roman"/>
          <w:sz w:val="20"/>
        </w:rPr>
        <w:t>Makefile</w:t>
      </w:r>
      <w:proofErr w:type="spellEnd"/>
    </w:p>
    <w:p w14:paraId="39D951B5" w14:textId="77777777" w:rsidR="00B43CA6" w:rsidRPr="0032249D" w:rsidRDefault="00B43CA6" w:rsidP="00B43CA6">
      <w:pPr>
        <w:pStyle w:val="ab"/>
        <w:ind w:firstLineChars="0"/>
        <w:rPr>
          <w:rFonts w:ascii="Times New Roman" w:hAnsi="Times New Roman"/>
          <w:sz w:val="20"/>
        </w:rPr>
      </w:pPr>
    </w:p>
    <w:p w14:paraId="61206C49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To use this software, the following additional software, which is not included in this software, is required.</w:t>
      </w:r>
    </w:p>
    <w:p w14:paraId="33E71D10" w14:textId="77777777" w:rsidR="00B43CA6" w:rsidRPr="0032249D" w:rsidRDefault="00B43CA6" w:rsidP="00B43CA6">
      <w:pPr>
        <w:pStyle w:val="ab"/>
        <w:ind w:firstLine="20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Details of this additional software are shown below.</w:t>
      </w:r>
    </w:p>
    <w:p w14:paraId="4452C1E8" w14:textId="77777777" w:rsidR="00B43CA6" w:rsidRPr="0032249D" w:rsidRDefault="00B43CA6" w:rsidP="00B43CA6">
      <w:pPr>
        <w:pStyle w:val="ab"/>
        <w:ind w:firstLineChars="0" w:firstLine="851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・</w:t>
      </w:r>
      <w:r w:rsidRPr="0032249D">
        <w:rPr>
          <w:rFonts w:ascii="Times New Roman" w:hAnsi="Times New Roman"/>
          <w:sz w:val="20"/>
        </w:rPr>
        <w:t>Kernel module source code</w:t>
      </w:r>
      <w:r w:rsidRPr="0032249D" w:rsidDel="00C12938">
        <w:rPr>
          <w:rFonts w:ascii="Times New Roman" w:hAnsi="Times New Roman"/>
          <w:sz w:val="20"/>
        </w:rPr>
        <w:t xml:space="preserve"> </w:t>
      </w:r>
    </w:p>
    <w:p w14:paraId="727998D3" w14:textId="458AA443" w:rsidR="00B43CA6" w:rsidRDefault="00B43CA6" w:rsidP="00777584">
      <w:pPr>
        <w:ind w:left="851" w:firstLine="851"/>
      </w:pPr>
      <w:r w:rsidRPr="0032249D">
        <w:rPr>
          <w:rFonts w:ascii="Times New Roman" w:hAnsi="Times New Roman"/>
          <w:sz w:val="20"/>
          <w:szCs w:val="20"/>
        </w:rPr>
        <w:t>Figure 1-</w:t>
      </w:r>
      <w:r w:rsidR="00E1122A">
        <w:rPr>
          <w:rFonts w:ascii="Times New Roman" w:hAnsi="Times New Roman"/>
          <w:sz w:val="20"/>
          <w:szCs w:val="20"/>
        </w:rPr>
        <w:t>1</w:t>
      </w:r>
      <w:r w:rsidRPr="0032249D">
        <w:rPr>
          <w:rFonts w:ascii="Times New Roman" w:hAnsi="Times New Roman"/>
          <w:sz w:val="20"/>
          <w:szCs w:val="20"/>
        </w:rPr>
        <w:t xml:space="preserve"> shows the lists of these source files.</w:t>
      </w:r>
    </w:p>
    <w:p w14:paraId="4CC38422" w14:textId="77777777" w:rsidR="00777584" w:rsidRDefault="00777584" w:rsidP="00BB75EA">
      <w:pPr>
        <w:ind w:left="851" w:firstLine="851"/>
      </w:pPr>
    </w:p>
    <w:p w14:paraId="3DE8D608" w14:textId="77777777" w:rsidR="00B43CA6" w:rsidRDefault="00B43CA6" w:rsidP="00B43CA6"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C334C" wp14:editId="4CF93181">
                <wp:simplePos x="0" y="0"/>
                <wp:positionH relativeFrom="margin">
                  <wp:posOffset>62255</wp:posOffset>
                </wp:positionH>
                <wp:positionV relativeFrom="paragraph">
                  <wp:posOffset>5409</wp:posOffset>
                </wp:positionV>
                <wp:extent cx="6057900" cy="980237"/>
                <wp:effectExtent l="0" t="0" r="19050" b="10795"/>
                <wp:wrapNone/>
                <wp:docPr id="140" name="Rectangle 20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9802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387737" w14:textId="7402530C" w:rsidR="000B6E64" w:rsidRPr="00613E27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mem</w:t>
                            </w:r>
                            <w:proofErr w:type="spellEnd"/>
                          </w:p>
                          <w:p w14:paraId="684259EF" w14:textId="1838E567" w:rsidR="000B6E64" w:rsidRPr="0066224F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GPL-COPYING</w:t>
                            </w:r>
                          </w:p>
                          <w:p w14:paraId="548127AD" w14:textId="59C56593" w:rsidR="000B6E64" w:rsidRPr="0066224F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MIT-COPYING</w:t>
                            </w:r>
                          </w:p>
                          <w:p w14:paraId="233274D1" w14:textId="21E4B930" w:rsidR="000B6E64" w:rsidRPr="0066224F" w:rsidRDefault="000B6E64" w:rsidP="008615CA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Makefile</w:t>
                            </w:r>
                            <w:proofErr w:type="spellEnd"/>
                          </w:p>
                          <w:p w14:paraId="2FAC2471" w14:textId="39888427" w:rsidR="000B6E64" w:rsidRDefault="000B6E64" w:rsidP="008615CA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cmemdrv.</w:t>
                            </w:r>
                            <w:r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h</w:t>
                            </w:r>
                            <w:proofErr w:type="spellEnd"/>
                          </w:p>
                          <w:p w14:paraId="61DC4441" w14:textId="77777777" w:rsidR="000B6E64" w:rsidRPr="0066224F" w:rsidRDefault="000B6E64" w:rsidP="00646D20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>├──</w:t>
                            </w:r>
                            <w:r w:rsidRPr="0066224F">
                              <w:rPr>
                                <w:rFonts w:ascii="Arial" w:hAnsi="Arial" w:cs="Arial" w:hint="eastAsia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  <w:t>cmemdrv.c</w:t>
                            </w:r>
                            <w:proofErr w:type="spellEnd"/>
                          </w:p>
                          <w:p w14:paraId="02599562" w14:textId="77777777" w:rsidR="000B6E64" w:rsidRPr="00646D20" w:rsidRDefault="000B6E64" w:rsidP="008615CA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5FCCEB13" w14:textId="6A1EF98F" w:rsidR="000B6E64" w:rsidRPr="00012F46" w:rsidRDefault="000B6E64" w:rsidP="00B43CA6">
                            <w:pPr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C334C" id="Rectangle 2041" o:spid="_x0000_s1026" style="position:absolute;left:0;text-align:left;margin-left:4.9pt;margin-top:.45pt;width:477pt;height:77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" filled="f">
                <v:textbox inset="5.85pt,.7pt,5.85pt,.7pt">
                  <w:txbxContent>
                    <w:p w14:paraId="43387737" w14:textId="7402530C" w:rsidR="000B6E64" w:rsidRPr="00613E27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mem</w:t>
                      </w:r>
                    </w:p>
                    <w:p w14:paraId="684259EF" w14:textId="1838E567" w:rsidR="000B6E64" w:rsidRPr="0066224F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GPL-COPYING</w:t>
                      </w:r>
                    </w:p>
                    <w:p w14:paraId="548127AD" w14:textId="59C56593" w:rsidR="000B6E64" w:rsidRPr="0066224F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MIT-COPYING</w:t>
                      </w:r>
                    </w:p>
                    <w:p w14:paraId="233274D1" w14:textId="21E4B930" w:rsidR="000B6E64" w:rsidRPr="0066224F" w:rsidRDefault="000B6E64" w:rsidP="008615CA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Makefile</w:t>
                      </w:r>
                    </w:p>
                    <w:p w14:paraId="2FAC2471" w14:textId="39888427" w:rsidR="000B6E64" w:rsidRDefault="000B6E64" w:rsidP="008615CA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cmemdrv.</w:t>
                      </w:r>
                      <w:r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h</w:t>
                      </w:r>
                    </w:p>
                    <w:p w14:paraId="61DC4441" w14:textId="77777777" w:rsidR="000B6E64" w:rsidRPr="0066224F" w:rsidRDefault="000B6E64" w:rsidP="00646D20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>├──</w:t>
                      </w:r>
                      <w:r w:rsidRPr="0066224F">
                        <w:rPr>
                          <w:rFonts w:ascii="Arial" w:hAnsi="Arial" w:cs="Arial" w:hint="eastAsia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  <w:t>cmemdrv.c</w:t>
                      </w:r>
                    </w:p>
                    <w:p w14:paraId="02599562" w14:textId="77777777" w:rsidR="000B6E64" w:rsidRPr="00646D20" w:rsidRDefault="000B6E64" w:rsidP="008615CA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</w:p>
                    <w:p w14:paraId="5FCCEB13" w14:textId="6A1EF98F" w:rsidR="000B6E64" w:rsidRPr="00012F46" w:rsidRDefault="000B6E64" w:rsidP="00B43CA6">
                      <w:pPr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7C2A8" w14:textId="77777777" w:rsidR="00B43CA6" w:rsidRDefault="00B43CA6" w:rsidP="00B43CA6"/>
    <w:p w14:paraId="2FA36107" w14:textId="77777777" w:rsidR="00B43CA6" w:rsidRDefault="00B43CA6" w:rsidP="00B43CA6"/>
    <w:p w14:paraId="29CE13A6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61D4936E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3328D1C8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4F9DD0A0" w14:textId="77777777" w:rsidR="00B43CA6" w:rsidRDefault="00B43CA6" w:rsidP="00B43CA6">
      <w:pPr>
        <w:spacing w:line="240" w:lineRule="exact"/>
        <w:rPr>
          <w:rFonts w:ascii="MS Gothic" w:eastAsia="MS Gothic" w:hAnsi="MS Gothic" w:cs="MS PGothic"/>
          <w:sz w:val="18"/>
          <w:szCs w:val="18"/>
          <w:lang w:val="pt-BR"/>
        </w:rPr>
      </w:pPr>
    </w:p>
    <w:p w14:paraId="74597C03" w14:textId="1DCBA132" w:rsidR="00B43CA6" w:rsidRPr="00636B0E" w:rsidRDefault="00B43CA6" w:rsidP="00B43CA6">
      <w:pPr>
        <w:jc w:val="center"/>
        <w:rPr>
          <w:rFonts w:ascii="Times New Roman" w:hAnsi="Times New Roman"/>
          <w:b/>
        </w:rPr>
      </w:pPr>
      <w:bookmarkStart w:id="10" w:name="_Ref323107991"/>
      <w:bookmarkStart w:id="11" w:name="_Toc323220517"/>
      <w:r w:rsidRPr="00636B0E">
        <w:rPr>
          <w:rFonts w:ascii="Times New Roman" w:hAnsi="Times New Roman"/>
          <w:b/>
        </w:rPr>
        <w:t xml:space="preserve">Figure </w:t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STYLEREF 1 \s </w:instrText>
      </w:r>
      <w:r w:rsidRPr="00636B0E">
        <w:rPr>
          <w:rFonts w:ascii="Times New Roman" w:hAnsi="Times New Roman"/>
          <w:b/>
        </w:rPr>
        <w:fldChar w:fldCharType="separate"/>
      </w:r>
      <w:r w:rsidR="00EE3398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r w:rsidRPr="00636B0E">
        <w:rPr>
          <w:rFonts w:ascii="Times New Roman" w:hAnsi="Times New Roman"/>
          <w:b/>
        </w:rPr>
        <w:noBreakHyphen/>
      </w:r>
      <w:r w:rsidRPr="00636B0E">
        <w:rPr>
          <w:rFonts w:ascii="Times New Roman" w:hAnsi="Times New Roman"/>
          <w:b/>
        </w:rPr>
        <w:fldChar w:fldCharType="begin"/>
      </w:r>
      <w:r w:rsidRPr="00636B0E">
        <w:rPr>
          <w:rFonts w:ascii="Times New Roman" w:hAnsi="Times New Roman"/>
          <w:b/>
        </w:rPr>
        <w:instrText xml:space="preserve"> SEQ </w:instrText>
      </w:r>
      <w:r w:rsidRPr="00636B0E">
        <w:rPr>
          <w:rFonts w:ascii="Times New Roman" w:hAnsi="Times New Roman"/>
          <w:b/>
        </w:rPr>
        <w:instrText>図</w:instrText>
      </w:r>
      <w:r w:rsidRPr="00636B0E">
        <w:rPr>
          <w:rFonts w:ascii="Times New Roman" w:hAnsi="Times New Roman"/>
          <w:b/>
        </w:rPr>
        <w:instrText xml:space="preserve"> \* ARABIC \s 1 </w:instrText>
      </w:r>
      <w:r w:rsidRPr="00636B0E">
        <w:rPr>
          <w:rFonts w:ascii="Times New Roman" w:hAnsi="Times New Roman"/>
          <w:b/>
        </w:rPr>
        <w:fldChar w:fldCharType="separate"/>
      </w:r>
      <w:r w:rsidR="00EE3398">
        <w:rPr>
          <w:rFonts w:ascii="Times New Roman" w:hAnsi="Times New Roman"/>
          <w:b/>
          <w:noProof/>
        </w:rPr>
        <w:t>1</w:t>
      </w:r>
      <w:r w:rsidRPr="00636B0E">
        <w:rPr>
          <w:rFonts w:ascii="Times New Roman" w:hAnsi="Times New Roman"/>
          <w:b/>
        </w:rPr>
        <w:fldChar w:fldCharType="end"/>
      </w:r>
      <w:bookmarkEnd w:id="10"/>
      <w:r w:rsidRPr="00636B0E">
        <w:rPr>
          <w:rFonts w:ascii="Times New Roman" w:hAnsi="Times New Roman"/>
          <w:b/>
        </w:rPr>
        <w:t xml:space="preserve">  </w:t>
      </w:r>
      <w:bookmarkEnd w:id="11"/>
      <w:r w:rsidR="00B0455C">
        <w:rPr>
          <w:rFonts w:ascii="Times New Roman" w:hAnsi="Times New Roman"/>
          <w:b/>
        </w:rPr>
        <w:t>File structure</w:t>
      </w:r>
    </w:p>
    <w:p w14:paraId="612594E5" w14:textId="77777777" w:rsidR="000A38CF" w:rsidRPr="00676486" w:rsidRDefault="000A38CF" w:rsidP="00B43CA6"/>
    <w:p w14:paraId="2DC56231" w14:textId="77777777" w:rsidR="00B43CA6" w:rsidRPr="003C7AB0" w:rsidRDefault="00B43CA6" w:rsidP="00B43CA6">
      <w:pPr>
        <w:rPr>
          <w:rFonts w:ascii="Times New Roman" w:hAnsi="Times New Roman"/>
          <w:lang w:val="pt-BR"/>
        </w:rPr>
      </w:pPr>
    </w:p>
    <w:p w14:paraId="0854B551" w14:textId="77777777" w:rsidR="00B43CA6" w:rsidRPr="008A5861" w:rsidRDefault="00B43CA6" w:rsidP="00B43CA6">
      <w:pPr>
        <w:pStyle w:val="Heading2"/>
      </w:pPr>
      <w:bookmarkStart w:id="12" w:name="_Toc257384592"/>
      <w:bookmarkStart w:id="13" w:name="_Toc259544120"/>
      <w:r>
        <w:br w:type="page"/>
      </w:r>
      <w:bookmarkStart w:id="14" w:name="_Toc489367834"/>
      <w:r w:rsidRPr="008A5861">
        <w:lastRenderedPageBreak/>
        <w:t>Development Environment</w:t>
      </w:r>
      <w:bookmarkEnd w:id="12"/>
      <w:bookmarkEnd w:id="13"/>
      <w:r w:rsidRPr="008A5861">
        <w:t>s</w:t>
      </w:r>
      <w:bookmarkEnd w:id="14"/>
    </w:p>
    <w:p w14:paraId="34BC8ACA" w14:textId="77777777" w:rsidR="00B43CA6" w:rsidRPr="0032249D" w:rsidRDefault="00B43CA6" w:rsidP="00B43CA6">
      <w:pPr>
        <w:pStyle w:val="ab"/>
        <w:ind w:firstLineChars="0" w:firstLine="0"/>
        <w:rPr>
          <w:rFonts w:ascii="Times New Roman" w:hAnsi="Times New Roman"/>
          <w:sz w:val="20"/>
        </w:rPr>
      </w:pPr>
      <w:r w:rsidRPr="0032249D">
        <w:rPr>
          <w:rFonts w:ascii="Times New Roman" w:hAnsi="Times New Roman"/>
          <w:sz w:val="20"/>
        </w:rPr>
        <w:t>This section describes the development environments for this software.</w:t>
      </w:r>
    </w:p>
    <w:p w14:paraId="40254139" w14:textId="77777777" w:rsidR="00B43CA6" w:rsidRPr="003C7AB0" w:rsidRDefault="00B43CA6" w:rsidP="00B43CA6">
      <w:pPr>
        <w:rPr>
          <w:rFonts w:ascii="Times New Roman" w:hAnsi="Times New Roman"/>
        </w:rPr>
      </w:pPr>
    </w:p>
    <w:p w14:paraId="6C08370B" w14:textId="77777777" w:rsidR="00B0455C" w:rsidRPr="008A5861" w:rsidRDefault="00B0455C" w:rsidP="00B43CA6">
      <w:pPr>
        <w:rPr>
          <w:rFonts w:ascii="Arial" w:hAnsi="Arial" w:cs="Arial"/>
        </w:rPr>
      </w:pPr>
    </w:p>
    <w:p w14:paraId="4ED10CA1" w14:textId="77777777" w:rsidR="00B43CA6" w:rsidRPr="008A5861" w:rsidRDefault="00B43CA6" w:rsidP="00B43CA6">
      <w:pPr>
        <w:pStyle w:val="Heading3"/>
        <w:ind w:left="402" w:hanging="402"/>
      </w:pPr>
      <w:bookmarkStart w:id="15" w:name="_Toc489367836"/>
      <w:r w:rsidRPr="008A5861">
        <w:t>Software Development Environment</w:t>
      </w:r>
      <w:bookmarkEnd w:id="15"/>
    </w:p>
    <w:p w14:paraId="44DE5CEC" w14:textId="77777777" w:rsidR="00B43CA6" w:rsidRDefault="00B43CA6" w:rsidP="00B43CA6">
      <w:pPr>
        <w:rPr>
          <w:rFonts w:ascii="Times New Roman" w:hAnsi="Times New Roman"/>
          <w:bCs/>
        </w:rPr>
      </w:pPr>
    </w:p>
    <w:p w14:paraId="219F9ACF" w14:textId="2448BF6B" w:rsidR="00B43CA6" w:rsidRPr="00302A65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EE3398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ins w:id="16" w:author="Quat Doan Huynh" w:date="2023-12-14T11:04:00Z">
        <w:r w:rsidR="00EE3398">
          <w:rPr>
            <w:rFonts w:ascii="Times New Roman" w:hAnsi="Times New Roman"/>
            <w:noProof/>
          </w:rPr>
          <w:t>1</w:t>
        </w:r>
      </w:ins>
      <w:del w:id="17" w:author="Quat Doan Huynh" w:date="2023-12-14T11:04:00Z">
        <w:r w:rsidR="00A225CB" w:rsidDel="00EE3398">
          <w:rPr>
            <w:rFonts w:ascii="Times New Roman" w:hAnsi="Times New Roman"/>
            <w:noProof/>
          </w:rPr>
          <w:delText>2</w:delText>
        </w:r>
      </w:del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Software specification</w:t>
      </w:r>
    </w:p>
    <w:tbl>
      <w:tblPr>
        <w:tblpPr w:leftFromText="142" w:rightFromText="142" w:vertAnchor="text" w:horzAnchor="margin" w:tblpY="78"/>
        <w:tblW w:w="1035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076"/>
        <w:gridCol w:w="4285"/>
        <w:gridCol w:w="2998"/>
      </w:tblGrid>
      <w:tr w:rsidR="00B43CA6" w:rsidRPr="003C7AB0" w14:paraId="4AD6A78A" w14:textId="77777777" w:rsidTr="00A86C01">
        <w:trPr>
          <w:trHeight w:val="289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02BF3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Software Name</w:t>
            </w:r>
          </w:p>
        </w:tc>
        <w:tc>
          <w:tcPr>
            <w:tcW w:w="4285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6E1D1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Version / Revision</w:t>
            </w:r>
          </w:p>
        </w:tc>
        <w:tc>
          <w:tcPr>
            <w:tcW w:w="299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5E9DBF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b/>
                <w:kern w:val="0"/>
                <w:sz w:val="20"/>
                <w:szCs w:val="20"/>
              </w:rPr>
              <w:t>Remarks</w:t>
            </w:r>
          </w:p>
        </w:tc>
      </w:tr>
      <w:tr w:rsidR="00B43CA6" w:rsidRPr="003C7AB0" w14:paraId="40FCEBCF" w14:textId="77777777" w:rsidTr="00A86C01">
        <w:trPr>
          <w:trHeight w:val="289"/>
        </w:trPr>
        <w:tc>
          <w:tcPr>
            <w:tcW w:w="3076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7E63C57" w14:textId="6F017808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 xml:space="preserve">R-Car </w:t>
            </w:r>
            <w:r w:rsidR="00B016B5">
              <w:rPr>
                <w:rFonts w:ascii="Arial" w:eastAsia="MS PGothic" w:hAnsi="Arial" w:cs="Arial" w:hint="eastAsia"/>
                <w:kern w:val="0"/>
                <w:sz w:val="20"/>
                <w:szCs w:val="20"/>
              </w:rPr>
              <w:t>H3/M3/M3N/E3/D3/</w:t>
            </w:r>
            <w:r w:rsidR="00CF5011">
              <w:rPr>
                <w:rFonts w:ascii="Arial" w:eastAsia="MS PGothic" w:hAnsi="Arial" w:cs="Arial"/>
                <w:kern w:val="0"/>
                <w:sz w:val="20"/>
                <w:szCs w:val="20"/>
              </w:rPr>
              <w:t>V3U</w:t>
            </w:r>
            <w:r w:rsidR="00BB75EA">
              <w:rPr>
                <w:rFonts w:ascii="Arial" w:eastAsia="MS PGothic" w:hAnsi="Arial" w:cs="Arial"/>
                <w:kern w:val="0"/>
                <w:sz w:val="20"/>
                <w:szCs w:val="20"/>
              </w:rPr>
              <w:t>/V3H/V3M</w:t>
            </w: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 xml:space="preserve"> Linux BSP</w:t>
            </w:r>
          </w:p>
        </w:tc>
        <w:tc>
          <w:tcPr>
            <w:tcW w:w="428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A59BF7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-</w:t>
            </w:r>
          </w:p>
        </w:tc>
        <w:tc>
          <w:tcPr>
            <w:tcW w:w="299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5D1BB6" w14:textId="77777777" w:rsidR="00B43CA6" w:rsidRPr="002D6251" w:rsidRDefault="00B43CA6" w:rsidP="0060391B">
            <w:pPr>
              <w:widowControl/>
              <w:rPr>
                <w:rFonts w:ascii="Arial" w:eastAsia="MS PGothic" w:hAnsi="Arial" w:cs="Arial"/>
                <w:kern w:val="0"/>
                <w:sz w:val="20"/>
                <w:szCs w:val="20"/>
              </w:rPr>
            </w:pPr>
            <w:r w:rsidRPr="002D6251">
              <w:rPr>
                <w:rFonts w:ascii="Arial" w:eastAsia="MS PGothic" w:hAnsi="Arial" w:cs="Arial"/>
                <w:kern w:val="0"/>
                <w:sz w:val="20"/>
                <w:szCs w:val="20"/>
              </w:rPr>
              <w:t>-</w:t>
            </w:r>
          </w:p>
        </w:tc>
      </w:tr>
    </w:tbl>
    <w:p w14:paraId="41EF441C" w14:textId="77777777" w:rsidR="00B43CA6" w:rsidRPr="003C7AB0" w:rsidRDefault="00B43CA6" w:rsidP="00B43CA6">
      <w:pPr>
        <w:rPr>
          <w:rFonts w:ascii="Times New Roman" w:hAnsi="Times New Roman"/>
        </w:rPr>
      </w:pPr>
    </w:p>
    <w:p w14:paraId="1314ACD5" w14:textId="77777777" w:rsidR="00B43CA6" w:rsidRPr="00CC7EDB" w:rsidRDefault="00B43CA6" w:rsidP="00B43CA6">
      <w:pPr>
        <w:tabs>
          <w:tab w:val="left" w:pos="1980"/>
        </w:tabs>
        <w:sectPr w:rsidR="00B43CA6" w:rsidRPr="00CC7EDB" w:rsidSect="00BB75E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985" w:right="1077" w:bottom="1191" w:left="1077" w:header="1134" w:footer="510" w:gutter="0"/>
          <w:pgNumType w:start="1"/>
          <w:cols w:space="720"/>
          <w:noEndnote/>
          <w:titlePg/>
          <w:docGrid w:linePitch="286"/>
        </w:sectPr>
      </w:pPr>
    </w:p>
    <w:p w14:paraId="2532CAC9" w14:textId="2AB2F38A" w:rsidR="00B43CA6" w:rsidRPr="008A5861" w:rsidRDefault="00B43CA6" w:rsidP="00B43CA6">
      <w:pPr>
        <w:pStyle w:val="Heading1"/>
      </w:pPr>
      <w:bookmarkStart w:id="22" w:name="_Toc314225535"/>
      <w:bookmarkStart w:id="23" w:name="_Toc314225536"/>
      <w:bookmarkStart w:id="24" w:name="_Toc489367842"/>
      <w:bookmarkEnd w:id="22"/>
      <w:bookmarkEnd w:id="23"/>
      <w:r w:rsidRPr="008A5861">
        <w:t>Module Configuration</w:t>
      </w:r>
      <w:bookmarkEnd w:id="24"/>
    </w:p>
    <w:p w14:paraId="289A4EB9" w14:textId="77777777" w:rsidR="00B43CA6" w:rsidRDefault="00B43CA6" w:rsidP="00B43CA6">
      <w:pPr>
        <w:rPr>
          <w:rFonts w:ascii="MS Mincho" w:hAnsi="MS Mincho"/>
        </w:rPr>
      </w:pPr>
    </w:p>
    <w:p w14:paraId="42CAD08B" w14:textId="35873707" w:rsidR="00B43CA6" w:rsidRDefault="00B43CA6" w:rsidP="00B43CA6">
      <w:pPr>
        <w:rPr>
          <w:rFonts w:ascii="Times New Roman" w:hAnsi="Times New Roman"/>
          <w:sz w:val="20"/>
          <w:szCs w:val="20"/>
        </w:rPr>
      </w:pPr>
      <w:r w:rsidRPr="0032249D">
        <w:rPr>
          <w:rFonts w:ascii="Times New Roman" w:hAnsi="Times New Roman"/>
          <w:sz w:val="20"/>
          <w:szCs w:val="20"/>
        </w:rPr>
        <w:t>The module configuration of</w:t>
      </w:r>
      <w:r w:rsidR="00070F08">
        <w:rPr>
          <w:rFonts w:ascii="Times New Roman" w:hAnsi="Times New Roman" w:hint="eastAsia"/>
          <w:sz w:val="20"/>
          <w:szCs w:val="20"/>
        </w:rPr>
        <w:t xml:space="preserve"> </w:t>
      </w:r>
      <w:r w:rsidR="00070F08">
        <w:rPr>
          <w:rFonts w:ascii="Times New Roman" w:hAnsi="Times New Roman"/>
          <w:sz w:val="20"/>
          <w:szCs w:val="20"/>
        </w:rPr>
        <w:t>CMEM</w:t>
      </w:r>
      <w:r w:rsidRPr="0032249D">
        <w:rPr>
          <w:rFonts w:ascii="Times New Roman" w:hAnsi="Times New Roman"/>
          <w:sz w:val="20"/>
          <w:szCs w:val="20"/>
        </w:rPr>
        <w:t xml:space="preserve"> is as follows.</w:t>
      </w:r>
    </w:p>
    <w:p w14:paraId="6109C4F6" w14:textId="77777777" w:rsidR="000A38CF" w:rsidRPr="0032249D" w:rsidRDefault="000A38CF" w:rsidP="00B43CA6">
      <w:pPr>
        <w:rPr>
          <w:rFonts w:ascii="Times New Roman" w:hAnsi="Times New Roman"/>
          <w:sz w:val="20"/>
          <w:szCs w:val="20"/>
        </w:rPr>
      </w:pPr>
    </w:p>
    <w:p w14:paraId="79AF4D51" w14:textId="009C4320" w:rsidR="00B43CA6" w:rsidRPr="0032249D" w:rsidRDefault="00AC5FE9" w:rsidP="00B43CA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C7CFBC" wp14:editId="1D53DF66">
                <wp:simplePos x="0" y="0"/>
                <wp:positionH relativeFrom="margin">
                  <wp:align>center</wp:align>
                </wp:positionH>
                <wp:positionV relativeFrom="paragraph">
                  <wp:posOffset>2527935</wp:posOffset>
                </wp:positionV>
                <wp:extent cx="1428750" cy="638175"/>
                <wp:effectExtent l="0" t="0" r="19050" b="28575"/>
                <wp:wrapNone/>
                <wp:docPr id="40" name="四角形: 角を丸くす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38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85BFD" w14:textId="77777777" w:rsidR="000B6E64" w:rsidRDefault="000B6E64">
                            <w:pPr>
                              <w:jc w:val="center"/>
                            </w:pPr>
                            <w:r>
                              <w:t>The space reserved as</w:t>
                            </w:r>
                          </w:p>
                          <w:p w14:paraId="7B05E61A" w14:textId="3531B48D" w:rsidR="000B6E64" w:rsidRDefault="000B6E64" w:rsidP="00BB75EA">
                            <w:pPr>
                              <w:jc w:val="center"/>
                            </w:pPr>
                            <w:r>
                              <w:t xml:space="preserve"> CMA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7CFBC" id="四角形: 角を丸くする 40" o:spid="_x0000_s1027" style="position:absolute;left:0;text-align:left;margin-left:0;margin-top:199.05pt;width:112.5pt;height:50.2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" fillcolor="white [3201]" strokecolor="#5b9bd5 [3204]" strokeweight="1pt">
                <v:stroke joinstyle="miter"/>
                <v:textbox>
                  <w:txbxContent>
                    <w:p w14:paraId="4EE85BFD" w14:textId="77777777" w:rsidR="000B6E64" w:rsidRDefault="000B6E64">
                      <w:pPr>
                        <w:jc w:val="center"/>
                      </w:pPr>
                      <w:r>
                        <w:t>The space reserved as</w:t>
                      </w:r>
                    </w:p>
                    <w:p w14:paraId="7B05E61A" w14:textId="3531B48D" w:rsidR="000B6E64" w:rsidRDefault="000B6E64" w:rsidP="00BB75EA">
                      <w:pPr>
                        <w:jc w:val="center"/>
                      </w:pPr>
                      <w:r>
                        <w:t xml:space="preserve"> CMA area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D0949C" wp14:editId="6512C154">
                <wp:simplePos x="0" y="0"/>
                <wp:positionH relativeFrom="margin">
                  <wp:align>center</wp:align>
                </wp:positionH>
                <wp:positionV relativeFrom="paragraph">
                  <wp:posOffset>1765935</wp:posOffset>
                </wp:positionV>
                <wp:extent cx="1428750" cy="447675"/>
                <wp:effectExtent l="0" t="0" r="19050" b="28575"/>
                <wp:wrapNone/>
                <wp:docPr id="2023" name="四角形: 角を丸くする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4C787" w14:textId="55633F15" w:rsidR="000B6E64" w:rsidRDefault="000B6E64" w:rsidP="00BB75EA">
                            <w:pPr>
                              <w:jc w:val="center"/>
                            </w:pPr>
                            <w:r>
                              <w:t xml:space="preserve">Linux Kernel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D0949C" id="四角形: 角を丸くする 2023" o:spid="_x0000_s1028" style="position:absolute;left:0;text-align:left;margin-left:0;margin-top:139.05pt;width:112.5pt;height:35.25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" fillcolor="white [3201]" strokecolor="#5b9bd5 [3204]" strokeweight="1pt">
                <v:stroke joinstyle="miter"/>
                <v:textbox>
                  <w:txbxContent>
                    <w:p w14:paraId="3E04C787" w14:textId="55633F15" w:rsidR="000B6E64" w:rsidRDefault="000B6E64" w:rsidP="00BB75EA">
                      <w:pPr>
                        <w:jc w:val="center"/>
                      </w:pPr>
                      <w:r>
                        <w:t xml:space="preserve">Linux Kernel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D32C00" wp14:editId="10BFDD44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1257300" cy="447675"/>
                <wp:effectExtent l="0" t="0" r="19050" b="28575"/>
                <wp:wrapNone/>
                <wp:docPr id="2016" name="四角形: 角を丸くする 2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F51AB" w14:textId="25C13451" w:rsidR="000B6E64" w:rsidRDefault="000B6E64" w:rsidP="00BB75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32C00" id="四角形: 角を丸くする 2016" o:spid="_x0000_s1029" style="position:absolute;left:0;text-align:left;margin-left:0;margin-top:31.05pt;width:99pt;height:35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" fillcolor="white [3201]" strokecolor="#5b9bd5 [3204]" strokeweight="1pt">
                <v:stroke joinstyle="miter"/>
                <v:textbox>
                  <w:txbxContent>
                    <w:p w14:paraId="2F4F51AB" w14:textId="25C13451" w:rsidR="000B6E64" w:rsidRDefault="000B6E64" w:rsidP="00BB75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B77E4B" wp14:editId="3FF6D47B">
                <wp:simplePos x="0" y="0"/>
                <wp:positionH relativeFrom="margin">
                  <wp:align>center</wp:align>
                </wp:positionH>
                <wp:positionV relativeFrom="paragraph">
                  <wp:posOffset>1194435</wp:posOffset>
                </wp:positionV>
                <wp:extent cx="1257300" cy="447675"/>
                <wp:effectExtent l="0" t="0" r="19050" b="28575"/>
                <wp:wrapNone/>
                <wp:docPr id="2018" name="四角形: 角を丸くする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4BB6F" w14:textId="21210396" w:rsidR="000B6E64" w:rsidRDefault="000B6E64" w:rsidP="00BB75EA">
                            <w:pPr>
                              <w:jc w:val="center"/>
                            </w:pPr>
                            <w:r>
                              <w:t>CMEM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77E4B" id="四角形: 角を丸くする 2018" o:spid="_x0000_s1030" style="position:absolute;left:0;text-align:left;margin-left:0;margin-top:94.05pt;width:99pt;height:35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" fillcolor="white [3201]" strokecolor="#5b9bd5 [3204]" strokeweight="1pt">
                <v:stroke joinstyle="miter"/>
                <v:textbox>
                  <w:txbxContent>
                    <w:p w14:paraId="2004BB6F" w14:textId="21210396" w:rsidR="000B6E64" w:rsidRDefault="000B6E64" w:rsidP="00BB75EA">
                      <w:pPr>
                        <w:jc w:val="center"/>
                      </w:pPr>
                      <w:r>
                        <w:t>CMEM Driver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F2B10D" wp14:editId="03B0A1E5">
                <wp:simplePos x="0" y="0"/>
                <wp:positionH relativeFrom="column">
                  <wp:posOffset>335280</wp:posOffset>
                </wp:positionH>
                <wp:positionV relativeFrom="paragraph">
                  <wp:posOffset>2470785</wp:posOffset>
                </wp:positionV>
                <wp:extent cx="866775" cy="295275"/>
                <wp:effectExtent l="0" t="0" r="9525" b="9525"/>
                <wp:wrapNone/>
                <wp:docPr id="1824" name="テキスト ボックス 1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27571" w14:textId="14150C3A" w:rsidR="000B6E64" w:rsidRPr="00BB75EA" w:rsidRDefault="000B6E64" w:rsidP="004543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7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2B10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824" o:spid="_x0000_s1031" type="#_x0000_t202" style="position:absolute;left:0;text-align:left;margin-left:26.4pt;margin-top:194.55pt;width:68.25pt;height:23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" fillcolor="white [3201]" stroked="f" strokeweight=".5pt">
                <v:textbox>
                  <w:txbxContent>
                    <w:p w14:paraId="3A227571" w14:textId="14150C3A" w:rsidR="000B6E64" w:rsidRPr="00BB75EA" w:rsidRDefault="000B6E64" w:rsidP="004543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7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A6F4C" wp14:editId="57AE1EF0">
                <wp:simplePos x="0" y="0"/>
                <wp:positionH relativeFrom="column">
                  <wp:posOffset>325755</wp:posOffset>
                </wp:positionH>
                <wp:positionV relativeFrom="paragraph">
                  <wp:posOffset>1403985</wp:posOffset>
                </wp:positionV>
                <wp:extent cx="866775" cy="295275"/>
                <wp:effectExtent l="0" t="0" r="9525" b="9525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F8E0" w14:textId="19021E01" w:rsidR="000B6E64" w:rsidRPr="00BB75EA" w:rsidRDefault="000B6E64" w:rsidP="004543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7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Kernel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6F4C" id="テキスト ボックス 63" o:spid="_x0000_s1032" type="#_x0000_t202" style="position:absolute;left:0;text-align:left;margin-left:25.65pt;margin-top:110.55pt;width:68.25pt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" fillcolor="white [3201]" stroked="f" strokeweight=".5pt">
                <v:textbox>
                  <w:txbxContent>
                    <w:p w14:paraId="074CF8E0" w14:textId="19021E01" w:rsidR="000B6E64" w:rsidRPr="00BB75EA" w:rsidRDefault="000B6E64" w:rsidP="00454300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7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Kernel space</w:t>
                      </w:r>
                    </w:p>
                  </w:txbxContent>
                </v:textbox>
              </v:shap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2B814" wp14:editId="4DE5CB2F">
                <wp:simplePos x="0" y="0"/>
                <wp:positionH relativeFrom="column">
                  <wp:posOffset>316230</wp:posOffset>
                </wp:positionH>
                <wp:positionV relativeFrom="paragraph">
                  <wp:posOffset>480060</wp:posOffset>
                </wp:positionV>
                <wp:extent cx="866775" cy="295275"/>
                <wp:effectExtent l="0" t="0" r="9525" b="9525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EE17A" w14:textId="07DC0F9E" w:rsidR="000B6E64" w:rsidRPr="00BB75EA" w:rsidRDefault="000B6E6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75E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B814" id="テキスト ボックス 62" o:spid="_x0000_s1033" type="#_x0000_t202" style="position:absolute;left:0;text-align:left;margin-left:24.9pt;margin-top:37.8pt;width:68.25pt;height: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" fillcolor="white [3201]" stroked="f" strokeweight=".5pt">
                <v:textbox>
                  <w:txbxContent>
                    <w:p w14:paraId="6D1EE17A" w14:textId="07DC0F9E" w:rsidR="000B6E64" w:rsidRPr="00BB75EA" w:rsidRDefault="000B6E6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B75E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 space</w:t>
                      </w:r>
                    </w:p>
                  </w:txbxContent>
                </v:textbox>
              </v:shap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E0266" wp14:editId="1BF376EB">
                <wp:simplePos x="0" y="0"/>
                <wp:positionH relativeFrom="margin">
                  <wp:align>center</wp:align>
                </wp:positionH>
                <wp:positionV relativeFrom="paragraph">
                  <wp:posOffset>2270760</wp:posOffset>
                </wp:positionV>
                <wp:extent cx="5495925" cy="0"/>
                <wp:effectExtent l="0" t="0" r="0" b="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F07C5" id="直線コネクタ 61" o:spid="_x0000_s1026" style="position:absolute;left:0;text-align:left;z-index:2517084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8.8pt" to="432.75pt,1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54300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D72972" wp14:editId="5A5CD6A7">
                <wp:simplePos x="0" y="0"/>
                <wp:positionH relativeFrom="column">
                  <wp:posOffset>49530</wp:posOffset>
                </wp:positionH>
                <wp:positionV relativeFrom="paragraph">
                  <wp:posOffset>146685</wp:posOffset>
                </wp:positionV>
                <wp:extent cx="6162675" cy="3133725"/>
                <wp:effectExtent l="0" t="0" r="28575" b="28575"/>
                <wp:wrapTopAndBottom/>
                <wp:docPr id="59" name="正方形/長方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3133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D789C" id="正方形/長方形 59" o:spid="_x0000_s1026" style="position:absolute;left:0;text-align:left;margin-left:3.9pt;margin-top:11.55pt;width:485.25pt;height:246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" filled="f" strokecolor="#1f4d78 [1604]" strokeweight="1pt">
                <w10:wrap type="topAndBottom"/>
              </v:rect>
            </w:pict>
          </mc:Fallback>
        </mc:AlternateContent>
      </w:r>
      <w:r w:rsidR="000A38CF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9CEB1B" wp14:editId="37CBA530">
                <wp:simplePos x="0" y="0"/>
                <wp:positionH relativeFrom="margin">
                  <wp:align>center</wp:align>
                </wp:positionH>
                <wp:positionV relativeFrom="paragraph">
                  <wp:posOffset>1099185</wp:posOffset>
                </wp:positionV>
                <wp:extent cx="5495925" cy="0"/>
                <wp:effectExtent l="0" t="0" r="0" b="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18D3A" id="直線コネクタ 60" o:spid="_x0000_s1026" style="position:absolute;left:0;text-align:lef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86.55pt" to="432.7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189EB6AF" w14:textId="77777777" w:rsidR="00B43CA6" w:rsidRDefault="00B43CA6">
      <w:pPr>
        <w:jc w:val="center"/>
        <w:rPr>
          <w:rFonts w:ascii="Times New Roman" w:eastAsia="MS PMincho" w:hAnsi="Times New Roman"/>
          <w:kern w:val="0"/>
          <w:sz w:val="20"/>
          <w:szCs w:val="20"/>
        </w:rPr>
      </w:pPr>
    </w:p>
    <w:p w14:paraId="1BD30B94" w14:textId="6A2183EF" w:rsidR="00B43CA6" w:rsidRPr="00AA51EA" w:rsidRDefault="00B43CA6" w:rsidP="00B43CA6">
      <w:pPr>
        <w:jc w:val="center"/>
        <w:rPr>
          <w:rFonts w:ascii="Times New Roman" w:hAnsi="Times New Roman"/>
          <w:b/>
        </w:rPr>
      </w:pPr>
      <w:r w:rsidRPr="00AA51EA">
        <w:rPr>
          <w:rFonts w:ascii="Times New Roman" w:hAnsi="Times New Roman"/>
          <w:b/>
        </w:rPr>
        <w:t xml:space="preserve">Figure </w:t>
      </w:r>
      <w:r w:rsidR="00070F08">
        <w:rPr>
          <w:rFonts w:ascii="Times New Roman" w:hAnsi="Times New Roman"/>
          <w:b/>
        </w:rPr>
        <w:t>2</w:t>
      </w:r>
      <w:r w:rsidRPr="00AA51EA">
        <w:rPr>
          <w:rFonts w:ascii="Times New Roman" w:hAnsi="Times New Roman"/>
          <w:b/>
        </w:rPr>
        <w:noBreakHyphen/>
      </w:r>
      <w:r w:rsidRPr="00AA51EA">
        <w:rPr>
          <w:rFonts w:ascii="Times New Roman" w:hAnsi="Times New Roman"/>
          <w:b/>
        </w:rPr>
        <w:fldChar w:fldCharType="begin"/>
      </w:r>
      <w:r w:rsidRPr="00AA51EA">
        <w:rPr>
          <w:rFonts w:ascii="Times New Roman" w:hAnsi="Times New Roman"/>
          <w:b/>
        </w:rPr>
        <w:instrText xml:space="preserve"> SEQ </w:instrText>
      </w:r>
      <w:r w:rsidRPr="00AA51EA">
        <w:rPr>
          <w:rFonts w:ascii="Times New Roman" w:hAnsi="Times New Roman"/>
          <w:b/>
        </w:rPr>
        <w:instrText>図</w:instrText>
      </w:r>
      <w:r w:rsidRPr="00AA51EA">
        <w:rPr>
          <w:rFonts w:ascii="Times New Roman" w:hAnsi="Times New Roman"/>
          <w:b/>
        </w:rPr>
        <w:instrText xml:space="preserve"> \* ARABIC \s 1 </w:instrText>
      </w:r>
      <w:r w:rsidRPr="00AA51EA">
        <w:rPr>
          <w:rFonts w:ascii="Times New Roman" w:hAnsi="Times New Roman"/>
          <w:b/>
        </w:rPr>
        <w:fldChar w:fldCharType="separate"/>
      </w:r>
      <w:r w:rsidR="00EE3398">
        <w:rPr>
          <w:rFonts w:ascii="Times New Roman" w:hAnsi="Times New Roman"/>
          <w:b/>
          <w:noProof/>
        </w:rPr>
        <w:t>1</w:t>
      </w:r>
      <w:r w:rsidRPr="00AA51EA">
        <w:rPr>
          <w:rFonts w:ascii="Times New Roman" w:hAnsi="Times New Roman"/>
          <w:b/>
        </w:rPr>
        <w:fldChar w:fldCharType="end"/>
      </w:r>
      <w:r w:rsidRPr="00AA51EA">
        <w:rPr>
          <w:rFonts w:ascii="Times New Roman" w:hAnsi="Times New Roman"/>
          <w:b/>
        </w:rPr>
        <w:t xml:space="preserve">  </w:t>
      </w:r>
      <w:r w:rsidR="00070F08">
        <w:rPr>
          <w:rFonts w:ascii="Times New Roman" w:hAnsi="Times New Roman"/>
          <w:b/>
        </w:rPr>
        <w:t>CMEM</w:t>
      </w:r>
      <w:r>
        <w:rPr>
          <w:rFonts w:ascii="Times New Roman" w:hAnsi="Times New Roman"/>
          <w:b/>
        </w:rPr>
        <w:t xml:space="preserve"> module configuration</w:t>
      </w:r>
    </w:p>
    <w:p w14:paraId="0A6FE27E" w14:textId="77777777" w:rsidR="00B43CA6" w:rsidRPr="0032249D" w:rsidRDefault="00B43CA6" w:rsidP="00B43CA6">
      <w:pPr>
        <w:jc w:val="center"/>
        <w:rPr>
          <w:rFonts w:ascii="Times New Roman" w:hAnsi="Times New Roman"/>
          <w:sz w:val="20"/>
          <w:szCs w:val="20"/>
        </w:rPr>
      </w:pPr>
    </w:p>
    <w:p w14:paraId="2ED6588D" w14:textId="257D73F6" w:rsidR="00B43CA6" w:rsidRDefault="00B43CA6" w:rsidP="00954FCE">
      <w:pPr>
        <w:widowControl/>
        <w:tabs>
          <w:tab w:val="left" w:pos="1382"/>
        </w:tabs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0387866C" w14:textId="77777777" w:rsidR="00B43CA6" w:rsidRDefault="00B43CA6" w:rsidP="00B43CA6">
      <w:pPr>
        <w:rPr>
          <w:rFonts w:ascii="MS Mincho" w:hAnsi="MS Mincho"/>
        </w:rPr>
      </w:pPr>
    </w:p>
    <w:p w14:paraId="013C8D58" w14:textId="77777777" w:rsidR="00B43CA6" w:rsidRPr="008A5861" w:rsidRDefault="00B43CA6" w:rsidP="00B43CA6">
      <w:pPr>
        <w:pStyle w:val="Heading1"/>
        <w:rPr>
          <w:rFonts w:cs="Arial"/>
        </w:rPr>
      </w:pPr>
      <w:r>
        <w:rPr>
          <w:rFonts w:cs="Arial"/>
        </w:rPr>
        <w:br w:type="page"/>
      </w:r>
      <w:bookmarkStart w:id="25" w:name="_Toc489367843"/>
      <w:r w:rsidRPr="008A5861">
        <w:rPr>
          <w:rFonts w:cs="Arial"/>
        </w:rPr>
        <w:lastRenderedPageBreak/>
        <w:t>List of API</w:t>
      </w:r>
      <w:bookmarkEnd w:id="25"/>
    </w:p>
    <w:p w14:paraId="0B070D9D" w14:textId="3B8A150A" w:rsidR="00B43CA6" w:rsidRDefault="00B43CA6" w:rsidP="00B43CA6">
      <w:pPr>
        <w:widowControl/>
        <w:spacing w:after="120"/>
        <w:jc w:val="left"/>
        <w:rPr>
          <w:rFonts w:ascii="MS PMincho" w:eastAsia="MS PMincho" w:hAnsi="MS PMincho"/>
          <w:kern w:val="0"/>
          <w:szCs w:val="20"/>
        </w:rPr>
      </w:pPr>
    </w:p>
    <w:p w14:paraId="3B55F12E" w14:textId="5D0A30C5" w:rsidR="00C529B7" w:rsidRPr="00BB75EA" w:rsidRDefault="00C0489C" w:rsidP="00B43CA6">
      <w:pPr>
        <w:widowControl/>
        <w:spacing w:after="120"/>
        <w:jc w:val="left"/>
        <w:rPr>
          <w:rFonts w:ascii="Times New Roman" w:eastAsia="MS PMincho" w:hAnsi="Times New Roman"/>
          <w:kern w:val="0"/>
          <w:sz w:val="20"/>
          <w:szCs w:val="20"/>
        </w:rPr>
      </w:pPr>
      <w:r>
        <w:rPr>
          <w:rFonts w:ascii="Times New Roman" w:eastAsia="MS PMincho" w:hAnsi="Times New Roman"/>
          <w:kern w:val="0"/>
          <w:sz w:val="20"/>
          <w:szCs w:val="20"/>
        </w:rPr>
        <w:t>In</w:t>
      </w:r>
      <w:r w:rsidR="00C529B7">
        <w:rPr>
          <w:rFonts w:ascii="Times New Roman" w:eastAsia="MS PMincho" w:hAnsi="Times New Roman"/>
          <w:kern w:val="0"/>
          <w:sz w:val="20"/>
          <w:szCs w:val="20"/>
        </w:rPr>
        <w:t xml:space="preserve"> CMEM </w:t>
      </w:r>
      <w:r>
        <w:rPr>
          <w:rFonts w:ascii="Times New Roman" w:eastAsia="MS PMincho" w:hAnsi="Times New Roman"/>
          <w:kern w:val="0"/>
          <w:sz w:val="20"/>
          <w:szCs w:val="20"/>
        </w:rPr>
        <w:t xml:space="preserve">driver, all callback functions are registered to </w:t>
      </w:r>
      <w:proofErr w:type="spellStart"/>
      <w:r>
        <w:rPr>
          <w:rFonts w:ascii="Times New Roman" w:eastAsia="MS PMincho" w:hAnsi="Times New Roman"/>
          <w:kern w:val="0"/>
          <w:sz w:val="20"/>
          <w:szCs w:val="20"/>
        </w:rPr>
        <w:t>file_operations</w:t>
      </w:r>
      <w:proofErr w:type="spellEnd"/>
      <w:r>
        <w:rPr>
          <w:rFonts w:ascii="Times New Roman" w:eastAsia="MS PMincho" w:hAnsi="Times New Roman"/>
          <w:kern w:val="0"/>
          <w:sz w:val="20"/>
          <w:szCs w:val="20"/>
        </w:rPr>
        <w:t xml:space="preserve"> function, so the user need to use file operations functions to call those callback function, the table </w:t>
      </w:r>
      <w:proofErr w:type="spellStart"/>
      <w:r>
        <w:rPr>
          <w:rFonts w:ascii="Times New Roman" w:eastAsia="MS PMincho" w:hAnsi="Times New Roman"/>
          <w:kern w:val="0"/>
          <w:sz w:val="20"/>
          <w:szCs w:val="20"/>
        </w:rPr>
        <w:t>bellow</w:t>
      </w:r>
      <w:proofErr w:type="spellEnd"/>
      <w:r>
        <w:rPr>
          <w:rFonts w:ascii="Times New Roman" w:eastAsia="MS PMincho" w:hAnsi="Times New Roman"/>
          <w:kern w:val="0"/>
          <w:sz w:val="20"/>
          <w:szCs w:val="20"/>
        </w:rPr>
        <w:t xml:space="preserve"> is shown the information of callback </w:t>
      </w:r>
      <w:proofErr w:type="gramStart"/>
      <w:r>
        <w:rPr>
          <w:rFonts w:ascii="Times New Roman" w:eastAsia="MS PMincho" w:hAnsi="Times New Roman"/>
          <w:kern w:val="0"/>
          <w:sz w:val="20"/>
          <w:szCs w:val="20"/>
        </w:rPr>
        <w:t>function</w:t>
      </w:r>
      <w:proofErr w:type="gramEnd"/>
      <w:r>
        <w:rPr>
          <w:rFonts w:ascii="Times New Roman" w:eastAsia="MS PMincho" w:hAnsi="Times New Roman"/>
          <w:kern w:val="0"/>
          <w:sz w:val="20"/>
          <w:szCs w:val="20"/>
        </w:rPr>
        <w:t xml:space="preserve"> </w:t>
      </w:r>
    </w:p>
    <w:p w14:paraId="28A1ECB2" w14:textId="21509C20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 w:rsidR="00121F52">
        <w:rPr>
          <w:rFonts w:ascii="Times New Roman" w:hAnsi="Times New Roman"/>
        </w:rPr>
        <w:t>3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EE3398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List of </w:t>
      </w:r>
      <w:r w:rsidR="00C0489C">
        <w:rPr>
          <w:rFonts w:ascii="Times New Roman" w:hAnsi="Times New Roman"/>
          <w:noProof/>
        </w:rPr>
        <w:t>callback functions</w:t>
      </w:r>
    </w:p>
    <w:tbl>
      <w:tblPr>
        <w:tblW w:w="0" w:type="auto"/>
        <w:tblInd w:w="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4"/>
        <w:gridCol w:w="2326"/>
        <w:gridCol w:w="2372"/>
        <w:gridCol w:w="3260"/>
      </w:tblGrid>
      <w:tr w:rsidR="00C0489C" w:rsidRPr="003C7AB0" w14:paraId="4E79EA42" w14:textId="17B1461C" w:rsidTr="00BB75EA">
        <w:trPr>
          <w:trHeight w:val="227"/>
        </w:trPr>
        <w:tc>
          <w:tcPr>
            <w:tcW w:w="504" w:type="dxa"/>
            <w:tcBorders>
              <w:bottom w:val="double" w:sz="4" w:space="0" w:color="auto"/>
            </w:tcBorders>
            <w:shd w:val="clear" w:color="auto" w:fill="F3F3F3"/>
          </w:tcPr>
          <w:p w14:paraId="67023188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2326" w:type="dxa"/>
            <w:tcBorders>
              <w:bottom w:val="double" w:sz="4" w:space="0" w:color="auto"/>
            </w:tcBorders>
            <w:shd w:val="clear" w:color="auto" w:fill="F3F3F3"/>
          </w:tcPr>
          <w:p w14:paraId="2B497BFD" w14:textId="2F529B7E" w:rsidR="00C0489C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 xml:space="preserve">File operations </w:t>
            </w:r>
          </w:p>
          <w:p w14:paraId="5A330DD3" w14:textId="6072B2FD" w:rsidR="00C0489C" w:rsidRPr="002D6251" w:rsidRDefault="00C0489C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>functions</w:t>
            </w:r>
          </w:p>
        </w:tc>
        <w:tc>
          <w:tcPr>
            <w:tcW w:w="2372" w:type="dxa"/>
            <w:tcBorders>
              <w:bottom w:val="double" w:sz="4" w:space="0" w:color="auto"/>
            </w:tcBorders>
            <w:shd w:val="clear" w:color="auto" w:fill="F3F3F3"/>
          </w:tcPr>
          <w:p w14:paraId="29160E74" w14:textId="0F23ED9E" w:rsidR="00C0489C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 xml:space="preserve">CMEM callback </w:t>
            </w:r>
          </w:p>
          <w:p w14:paraId="73A650E2" w14:textId="26DA8B13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sz w:val="18"/>
                <w:szCs w:val="18"/>
              </w:rPr>
              <w:t>functions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shd w:val="clear" w:color="auto" w:fill="F3F3F3"/>
          </w:tcPr>
          <w:p w14:paraId="06DB5BE5" w14:textId="2B80ED8E" w:rsidR="00C0489C" w:rsidRDefault="00C0489C" w:rsidP="0060391B">
            <w:pPr>
              <w:jc w:val="center"/>
              <w:rPr>
                <w:rFonts w:ascii="Arial" w:eastAsia="MS PMincho" w:hAnsi="Arial" w:cs="Arial"/>
                <w:b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b/>
                <w:sz w:val="18"/>
                <w:szCs w:val="18"/>
              </w:rPr>
              <w:t>E</w:t>
            </w:r>
            <w:r>
              <w:rPr>
                <w:rFonts w:ascii="Arial" w:eastAsia="MS PMincho" w:hAnsi="Arial" w:cs="Arial"/>
                <w:b/>
                <w:sz w:val="18"/>
                <w:szCs w:val="18"/>
              </w:rPr>
              <w:t>xplain</w:t>
            </w:r>
          </w:p>
        </w:tc>
      </w:tr>
      <w:tr w:rsidR="00C0489C" w:rsidRPr="003C7AB0" w14:paraId="1EE020A8" w14:textId="28610AC1" w:rsidTr="00BB75EA">
        <w:trPr>
          <w:trHeight w:val="227"/>
        </w:trPr>
        <w:tc>
          <w:tcPr>
            <w:tcW w:w="504" w:type="dxa"/>
            <w:tcBorders>
              <w:top w:val="double" w:sz="4" w:space="0" w:color="auto"/>
            </w:tcBorders>
            <w:vAlign w:val="center"/>
          </w:tcPr>
          <w:p w14:paraId="361CBF11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1</w:t>
            </w:r>
          </w:p>
        </w:tc>
        <w:tc>
          <w:tcPr>
            <w:tcW w:w="2326" w:type="dxa"/>
            <w:tcBorders>
              <w:top w:val="double" w:sz="4" w:space="0" w:color="auto"/>
            </w:tcBorders>
            <w:vAlign w:val="center"/>
          </w:tcPr>
          <w:p w14:paraId="07DAC7E5" w14:textId="6935DA58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MS PMincho" w:hAnsi="Arial" w:cs="Arial"/>
                <w:sz w:val="18"/>
                <w:szCs w:val="18"/>
              </w:rPr>
              <w:t>read(</w:t>
            </w:r>
            <w:proofErr w:type="gramEnd"/>
            <w:r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372" w:type="dxa"/>
            <w:tcBorders>
              <w:top w:val="double" w:sz="4" w:space="0" w:color="auto"/>
            </w:tcBorders>
            <w:vAlign w:val="center"/>
          </w:tcPr>
          <w:p w14:paraId="6F335210" w14:textId="52064FD0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dev_read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  <w:tcBorders>
              <w:top w:val="double" w:sz="4" w:space="0" w:color="auto"/>
            </w:tcBorders>
          </w:tcPr>
          <w:p w14:paraId="2DE6482F" w14:textId="2FFF36B8" w:rsidR="00C0489C" w:rsidRPr="002D6251" w:rsidDel="005356AF" w:rsidRDefault="00E76FEF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r</w:t>
            </w:r>
            <w:r>
              <w:rPr>
                <w:rFonts w:ascii="Arial" w:eastAsia="MS PMincho" w:hAnsi="Arial" w:cs="Arial"/>
                <w:sz w:val="18"/>
                <w:szCs w:val="18"/>
              </w:rPr>
              <w:t>ead data from memory</w:t>
            </w:r>
          </w:p>
        </w:tc>
      </w:tr>
      <w:tr w:rsidR="00C0489C" w:rsidRPr="003C7AB0" w14:paraId="22F947BA" w14:textId="766C0425" w:rsidTr="00BB75EA">
        <w:trPr>
          <w:trHeight w:val="227"/>
        </w:trPr>
        <w:tc>
          <w:tcPr>
            <w:tcW w:w="504" w:type="dxa"/>
            <w:vAlign w:val="center"/>
          </w:tcPr>
          <w:p w14:paraId="175195CA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2</w:t>
            </w:r>
          </w:p>
        </w:tc>
        <w:tc>
          <w:tcPr>
            <w:tcW w:w="2326" w:type="dxa"/>
            <w:vAlign w:val="center"/>
          </w:tcPr>
          <w:p w14:paraId="2FEC282C" w14:textId="3F3AC4C8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gramStart"/>
            <w:r>
              <w:rPr>
                <w:rFonts w:ascii="Arial" w:eastAsia="MS PMincho" w:hAnsi="Arial" w:cs="Arial"/>
                <w:sz w:val="18"/>
                <w:szCs w:val="18"/>
              </w:rPr>
              <w:t>write(</w:t>
            </w:r>
            <w:proofErr w:type="gramEnd"/>
            <w:r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372" w:type="dxa"/>
            <w:vAlign w:val="center"/>
          </w:tcPr>
          <w:p w14:paraId="11CDE5E5" w14:textId="4C9C0B37" w:rsidR="00C0489C" w:rsidRPr="002D6251" w:rsidRDefault="00C0489C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dev_write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28E7EDD0" w14:textId="7484CBBA" w:rsidR="00C0489C" w:rsidRDefault="00E76FEF" w:rsidP="0060391B">
            <w:pPr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w</w:t>
            </w:r>
            <w:r>
              <w:rPr>
                <w:rFonts w:ascii="Arial" w:eastAsia="MS PMincho" w:hAnsi="Arial" w:cs="Arial"/>
                <w:sz w:val="18"/>
                <w:szCs w:val="18"/>
              </w:rPr>
              <w:t>rite data to memory</w:t>
            </w:r>
          </w:p>
        </w:tc>
      </w:tr>
      <w:tr w:rsidR="00C0489C" w:rsidRPr="003C7AB0" w14:paraId="4EFE14A3" w14:textId="649B0D77" w:rsidTr="00BB75EA">
        <w:trPr>
          <w:trHeight w:val="227"/>
        </w:trPr>
        <w:tc>
          <w:tcPr>
            <w:tcW w:w="504" w:type="dxa"/>
            <w:vAlign w:val="center"/>
          </w:tcPr>
          <w:p w14:paraId="504173A0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sz w:val="18"/>
                <w:szCs w:val="18"/>
              </w:rPr>
              <w:t>3</w:t>
            </w:r>
          </w:p>
        </w:tc>
        <w:tc>
          <w:tcPr>
            <w:tcW w:w="2326" w:type="dxa"/>
            <w:vAlign w:val="center"/>
          </w:tcPr>
          <w:p w14:paraId="79FD9EC8" w14:textId="30202911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eastAsia="MS PMincho" w:hAnsi="Arial" w:cs="Arial"/>
                <w:sz w:val="18"/>
                <w:szCs w:val="18"/>
              </w:rPr>
              <w:t>ioctl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>(</w:t>
            </w:r>
            <w:proofErr w:type="gramEnd"/>
            <w:r>
              <w:rPr>
                <w:rFonts w:ascii="Arial" w:eastAsia="MS PMincho" w:hAnsi="Arial" w:cs="Arial"/>
                <w:sz w:val="18"/>
                <w:szCs w:val="18"/>
              </w:rPr>
              <w:t>)</w:t>
            </w:r>
          </w:p>
        </w:tc>
        <w:tc>
          <w:tcPr>
            <w:tcW w:w="2372" w:type="dxa"/>
            <w:vAlign w:val="center"/>
          </w:tcPr>
          <w:p w14:paraId="42ABAC4E" w14:textId="63A98F8F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dev_ioctl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2B608452" w14:textId="51A34BF6" w:rsidR="00C0489C" w:rsidRPr="002D6251" w:rsidRDefault="00E76FEF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i</w:t>
            </w:r>
            <w:r>
              <w:rPr>
                <w:rFonts w:ascii="Arial" w:eastAsia="MS PMincho" w:hAnsi="Arial" w:cs="Arial"/>
                <w:sz w:val="18"/>
                <w:szCs w:val="18"/>
              </w:rPr>
              <w:t>o control</w:t>
            </w:r>
          </w:p>
        </w:tc>
      </w:tr>
      <w:tr w:rsidR="00C0489C" w:rsidRPr="00E15EE8" w14:paraId="07363868" w14:textId="7A957064" w:rsidTr="00BB75EA">
        <w:trPr>
          <w:trHeight w:val="227"/>
        </w:trPr>
        <w:tc>
          <w:tcPr>
            <w:tcW w:w="504" w:type="dxa"/>
            <w:vAlign w:val="center"/>
          </w:tcPr>
          <w:p w14:paraId="23AC1074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2326" w:type="dxa"/>
            <w:vAlign w:val="center"/>
          </w:tcPr>
          <w:p w14:paraId="1AFFF042" w14:textId="616241D0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mmap</w:t>
            </w:r>
            <w:proofErr w:type="spellEnd"/>
            <w:r w:rsidRPr="005356AF" w:rsidDel="005356AF">
              <w:rPr>
                <w:rFonts w:ascii="Arial" w:eastAsia="MS PMincho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2372" w:type="dxa"/>
            <w:vAlign w:val="center"/>
          </w:tcPr>
          <w:p w14:paraId="67B0DDB4" w14:textId="1183AA1F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dev_mmap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5205AD94" w14:textId="14EF27F5" w:rsidR="00C0489C" w:rsidRDefault="00D869FA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r</w:t>
            </w:r>
            <w:r>
              <w:rPr>
                <w:rFonts w:ascii="Arial" w:eastAsia="MS PMincho" w:hAnsi="Arial" w:cs="Arial"/>
                <w:sz w:val="18"/>
                <w:szCs w:val="18"/>
              </w:rPr>
              <w:t>emap address</w:t>
            </w:r>
          </w:p>
        </w:tc>
      </w:tr>
      <w:tr w:rsidR="00C0489C" w:rsidRPr="003C7AB0" w14:paraId="31F96A9C" w14:textId="3EE0ED58" w:rsidTr="00BB75EA">
        <w:trPr>
          <w:trHeight w:val="227"/>
        </w:trPr>
        <w:tc>
          <w:tcPr>
            <w:tcW w:w="504" w:type="dxa"/>
            <w:vAlign w:val="center"/>
          </w:tcPr>
          <w:p w14:paraId="461EA47B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2326" w:type="dxa"/>
            <w:vAlign w:val="center"/>
          </w:tcPr>
          <w:p w14:paraId="2098CD17" w14:textId="5142B57C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 w:rsidRPr="00C0489C">
              <w:rPr>
                <w:rFonts w:ascii="Arial" w:eastAsia="MS PMincho" w:hAnsi="Arial" w:cs="Arial"/>
                <w:sz w:val="18"/>
                <w:szCs w:val="18"/>
              </w:rPr>
              <w:t>open</w:t>
            </w:r>
            <w:r w:rsidRPr="005356AF" w:rsidDel="005356AF">
              <w:rPr>
                <w:rFonts w:ascii="Arial" w:eastAsia="MS PMincho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2372" w:type="dxa"/>
            <w:vAlign w:val="center"/>
          </w:tcPr>
          <w:p w14:paraId="2100ACFF" w14:textId="07392481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dev_open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55FE15FE" w14:textId="5B8697F2" w:rsidR="00C0489C" w:rsidRDefault="00D869FA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o</w:t>
            </w:r>
            <w:r>
              <w:rPr>
                <w:rFonts w:ascii="Arial" w:eastAsia="MS PMincho" w:hAnsi="Arial" w:cs="Arial"/>
                <w:sz w:val="18"/>
                <w:szCs w:val="18"/>
              </w:rPr>
              <w:t>pen device</w:t>
            </w:r>
          </w:p>
        </w:tc>
      </w:tr>
      <w:tr w:rsidR="00C0489C" w:rsidRPr="003C7AB0" w14:paraId="5CD8D183" w14:textId="0F9EA6FD" w:rsidTr="00BB75EA">
        <w:trPr>
          <w:trHeight w:val="227"/>
        </w:trPr>
        <w:tc>
          <w:tcPr>
            <w:tcW w:w="504" w:type="dxa"/>
            <w:vAlign w:val="center"/>
          </w:tcPr>
          <w:p w14:paraId="487BB072" w14:textId="77777777" w:rsidR="00C0489C" w:rsidRPr="002D6251" w:rsidRDefault="00C0489C" w:rsidP="0060391B">
            <w:pPr>
              <w:jc w:val="center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2326" w:type="dxa"/>
            <w:vAlign w:val="center"/>
          </w:tcPr>
          <w:p w14:paraId="4C2CF415" w14:textId="5CD44E3C" w:rsidR="00C0489C" w:rsidRPr="002D6251" w:rsidRDefault="00BC05C9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/>
                <w:sz w:val="18"/>
                <w:szCs w:val="18"/>
              </w:rPr>
              <w:t>close</w:t>
            </w:r>
            <w:r w:rsidR="00C0489C" w:rsidRPr="005356AF" w:rsidDel="005356AF">
              <w:rPr>
                <w:rFonts w:ascii="Arial" w:eastAsia="MS PMincho" w:hAnsi="Arial" w:cs="Arial"/>
                <w:sz w:val="18"/>
                <w:szCs w:val="18"/>
              </w:rPr>
              <w:t xml:space="preserve"> </w:t>
            </w:r>
            <w:r w:rsidR="00C0489C">
              <w:rPr>
                <w:rFonts w:ascii="Arial" w:eastAsia="MS PMincho" w:hAnsi="Arial" w:cs="Arial" w:hint="eastAsia"/>
                <w:sz w:val="18"/>
                <w:szCs w:val="18"/>
              </w:rPr>
              <w:t>()</w:t>
            </w:r>
          </w:p>
        </w:tc>
        <w:tc>
          <w:tcPr>
            <w:tcW w:w="2372" w:type="dxa"/>
            <w:vAlign w:val="center"/>
          </w:tcPr>
          <w:p w14:paraId="739CAE54" w14:textId="0CEEE0A6" w:rsidR="00C0489C" w:rsidRPr="002D6251" w:rsidRDefault="00C0489C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 w:rsidRPr="00C0489C">
              <w:rPr>
                <w:rFonts w:ascii="Arial" w:eastAsia="MS PMincho" w:hAnsi="Arial" w:cs="Arial"/>
                <w:sz w:val="18"/>
                <w:szCs w:val="18"/>
              </w:rPr>
              <w:t>dev_rls</w:t>
            </w:r>
            <w:proofErr w:type="spellEnd"/>
            <w:r>
              <w:rPr>
                <w:rFonts w:ascii="Arial" w:eastAsia="MS PMincho" w:hAnsi="Arial" w:cs="Arial"/>
                <w:sz w:val="18"/>
                <w:szCs w:val="18"/>
              </w:rPr>
              <w:t xml:space="preserve"> ()</w:t>
            </w:r>
          </w:p>
        </w:tc>
        <w:tc>
          <w:tcPr>
            <w:tcW w:w="3260" w:type="dxa"/>
          </w:tcPr>
          <w:p w14:paraId="5478F919" w14:textId="06E31077" w:rsidR="00C0489C" w:rsidRDefault="00D869FA" w:rsidP="0060391B">
            <w:pPr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sz w:val="18"/>
                <w:szCs w:val="18"/>
              </w:rPr>
              <w:t>r</w:t>
            </w:r>
            <w:r>
              <w:rPr>
                <w:rFonts w:ascii="Arial" w:eastAsia="MS PMincho" w:hAnsi="Arial" w:cs="Arial"/>
                <w:sz w:val="18"/>
                <w:szCs w:val="18"/>
              </w:rPr>
              <w:t>elease device</w:t>
            </w:r>
          </w:p>
        </w:tc>
      </w:tr>
    </w:tbl>
    <w:p w14:paraId="34471674" w14:textId="77777777" w:rsidR="007C707E" w:rsidRPr="00BB75EA" w:rsidRDefault="007C707E" w:rsidP="00BB75EA">
      <w:pPr>
        <w:widowControl/>
        <w:spacing w:after="160" w:line="259" w:lineRule="auto"/>
        <w:jc w:val="left"/>
        <w:rPr>
          <w:rFonts w:ascii="Times New Roman" w:eastAsia="MS PMincho" w:hAnsi="Times New Roman"/>
          <w:kern w:val="0"/>
          <w:sz w:val="20"/>
          <w:szCs w:val="20"/>
        </w:rPr>
      </w:pPr>
    </w:p>
    <w:p w14:paraId="31693E4C" w14:textId="260E18C4" w:rsidR="007C707E" w:rsidRDefault="007C707E">
      <w:pPr>
        <w:widowControl/>
        <w:spacing w:after="160" w:line="259" w:lineRule="auto"/>
        <w:jc w:val="left"/>
        <w:rPr>
          <w:rFonts w:ascii="MS Mincho" w:eastAsia="Arial" w:hAnsi="MS Mincho"/>
          <w:b/>
          <w:sz w:val="24"/>
        </w:rPr>
      </w:pPr>
      <w:r>
        <w:rPr>
          <w:rFonts w:ascii="MS Mincho" w:eastAsia="Arial" w:hAnsi="MS Mincho"/>
          <w:b/>
          <w:sz w:val="24"/>
        </w:rPr>
        <w:br w:type="page"/>
      </w:r>
    </w:p>
    <w:p w14:paraId="05D8ED99" w14:textId="77777777" w:rsidR="007C707E" w:rsidRPr="00BB75EA" w:rsidRDefault="007C707E">
      <w:pPr>
        <w:rPr>
          <w:rFonts w:ascii="MS Mincho" w:eastAsiaTheme="minorEastAsia" w:hAnsi="MS Mincho"/>
          <w:b/>
          <w:sz w:val="24"/>
        </w:rPr>
      </w:pPr>
    </w:p>
    <w:p w14:paraId="5452F7BD" w14:textId="5828E3A0" w:rsidR="00B43CA6" w:rsidRPr="008A5861" w:rsidRDefault="00B43CA6" w:rsidP="00B43CA6">
      <w:pPr>
        <w:pStyle w:val="Heading1"/>
        <w:rPr>
          <w:rFonts w:cs="Arial"/>
        </w:rPr>
      </w:pPr>
      <w:bookmarkStart w:id="26" w:name="_Toc489367845"/>
      <w:bookmarkStart w:id="27" w:name="_Ref277945776"/>
      <w:bookmarkStart w:id="28" w:name="_Ref313978529"/>
      <w:r w:rsidRPr="008A5861">
        <w:rPr>
          <w:rFonts w:cs="Arial"/>
        </w:rPr>
        <w:t>API Specification</w:t>
      </w:r>
      <w:bookmarkEnd w:id="26"/>
    </w:p>
    <w:p w14:paraId="55B418CE" w14:textId="33B14E43" w:rsidR="00B43CA6" w:rsidRPr="00E7714C" w:rsidRDefault="00E7714C" w:rsidP="00B43CA6">
      <w:pPr>
        <w:pStyle w:val="Heading2"/>
        <w:rPr>
          <w:noProof/>
        </w:rPr>
      </w:pPr>
      <w:r w:rsidRPr="00BB75EA">
        <w:t xml:space="preserve">Read </w:t>
      </w:r>
      <w:proofErr w:type="gramStart"/>
      <w:r w:rsidRPr="00BB75EA">
        <w:t>data</w:t>
      </w:r>
      <w:proofErr w:type="gramEnd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2835"/>
        <w:gridCol w:w="5505"/>
      </w:tblGrid>
      <w:tr w:rsidR="00B43CA6" w:rsidRPr="00AC25A0" w14:paraId="1EB122F7" w14:textId="77777777" w:rsidTr="0060391B">
        <w:tc>
          <w:tcPr>
            <w:tcW w:w="1560" w:type="dxa"/>
            <w:shd w:val="clear" w:color="auto" w:fill="auto"/>
          </w:tcPr>
          <w:p w14:paraId="79288CD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835" w:type="dxa"/>
            <w:shd w:val="clear" w:color="auto" w:fill="auto"/>
          </w:tcPr>
          <w:p w14:paraId="23B03DE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B4344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0594F80" w14:textId="77777777" w:rsidTr="0060391B">
        <w:tc>
          <w:tcPr>
            <w:tcW w:w="1560" w:type="dxa"/>
            <w:shd w:val="clear" w:color="auto" w:fill="auto"/>
          </w:tcPr>
          <w:p w14:paraId="0C970D7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19EC3665" w14:textId="341431B7" w:rsidR="00B945D6" w:rsidRPr="0032249D" w:rsidRDefault="00E84E5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read</w:t>
            </w:r>
            <w:r w:rsidR="00B945D6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 w:rsidR="00B945D6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5EF81F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F142BAC" w14:textId="77777777" w:rsidTr="0060391B">
        <w:tc>
          <w:tcPr>
            <w:tcW w:w="1560" w:type="dxa"/>
            <w:shd w:val="clear" w:color="auto" w:fill="auto"/>
          </w:tcPr>
          <w:p w14:paraId="1D4B9D85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835" w:type="dxa"/>
            <w:shd w:val="clear" w:color="auto" w:fill="auto"/>
          </w:tcPr>
          <w:p w14:paraId="78E6BDB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70A3EB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9B4EE2E" w14:textId="77777777" w:rsidTr="0060391B">
        <w:tc>
          <w:tcPr>
            <w:tcW w:w="1560" w:type="dxa"/>
            <w:shd w:val="clear" w:color="auto" w:fill="auto"/>
          </w:tcPr>
          <w:p w14:paraId="73DC4CB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578ADD3" w14:textId="49E77359" w:rsidR="00B43CA6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ssize_t</w:t>
            </w:r>
            <w:proofErr w:type="spellEnd"/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 w:rsid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read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</w:p>
          <w:p w14:paraId="61B15649" w14:textId="130B4B66" w:rsidR="00B43CA6" w:rsidRPr="0032249D" w:rsidRDefault="002A5053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B48182B" w14:textId="5EE194AF" w:rsidR="00B43CA6" w:rsidRPr="0032249D" w:rsidRDefault="002A5053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 w:rsidR="000D354B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7D407CE" w14:textId="3C229C6E" w:rsidR="00B43CA6" w:rsidRPr="0032249D" w:rsidRDefault="000D354B" w:rsidP="00DA1150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="00B43CA6"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="002A5053"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F4CB7A3" w14:textId="4AC460D2" w:rsidR="00B43CA6" w:rsidRPr="0032249D" w:rsidRDefault="00B43CA6" w:rsidP="00BB75EA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D2DD15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1C4CA5F" w14:textId="1585E811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2594A190" w14:textId="6AC340A9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5206DF50" w14:textId="5F949492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output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7411CB66" w14:textId="0B507096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D5A2660" w14:textId="77777777" w:rsidTr="0060391B">
        <w:tc>
          <w:tcPr>
            <w:tcW w:w="1560" w:type="dxa"/>
            <w:shd w:val="clear" w:color="auto" w:fill="auto"/>
          </w:tcPr>
          <w:p w14:paraId="5D224AB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Arguments</w:t>
            </w:r>
          </w:p>
        </w:tc>
        <w:tc>
          <w:tcPr>
            <w:tcW w:w="2835" w:type="dxa"/>
            <w:shd w:val="clear" w:color="auto" w:fill="auto"/>
          </w:tcPr>
          <w:p w14:paraId="0799B09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E19583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2A5053" w:rsidRPr="00AC25A0" w14:paraId="3195F149" w14:textId="77777777" w:rsidTr="0060391B">
        <w:tc>
          <w:tcPr>
            <w:tcW w:w="1560" w:type="dxa"/>
            <w:shd w:val="clear" w:color="auto" w:fill="auto"/>
          </w:tcPr>
          <w:p w14:paraId="267EF609" w14:textId="77777777" w:rsidR="002A5053" w:rsidRPr="00ED5BFC" w:rsidRDefault="002A5053" w:rsidP="002A5053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FB183D8" w14:textId="4E7C5B6F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250BC4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81BE7BD" w14:textId="19432538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File descriptor</w:t>
            </w:r>
          </w:p>
        </w:tc>
      </w:tr>
      <w:tr w:rsidR="002A5053" w:rsidRPr="00AC25A0" w14:paraId="7AE4F028" w14:textId="77777777" w:rsidTr="0060391B">
        <w:tc>
          <w:tcPr>
            <w:tcW w:w="1560" w:type="dxa"/>
            <w:shd w:val="clear" w:color="auto" w:fill="auto"/>
          </w:tcPr>
          <w:p w14:paraId="60565D20" w14:textId="77777777" w:rsidR="002A5053" w:rsidRPr="00ED5BFC" w:rsidRDefault="002A5053" w:rsidP="002A5053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6C3F8C22" w14:textId="7EC9A08F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proofErr w:type="spellStart"/>
            <w:r w:rsidRPr="00250BC4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CEFE9B0" w14:textId="5F00DB68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b</w:t>
            </w:r>
            <w:r w:rsidRPr="000D354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uffer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where data is written.</w:t>
            </w:r>
          </w:p>
        </w:tc>
      </w:tr>
      <w:tr w:rsidR="002A5053" w:rsidRPr="00AC25A0" w14:paraId="4C5F9A02" w14:textId="77777777" w:rsidTr="0060391B">
        <w:tc>
          <w:tcPr>
            <w:tcW w:w="1560" w:type="dxa"/>
            <w:shd w:val="clear" w:color="auto" w:fill="auto"/>
          </w:tcPr>
          <w:p w14:paraId="3BDE2BF6" w14:textId="77777777" w:rsidR="002A5053" w:rsidRPr="00ED5BFC" w:rsidRDefault="002A5053" w:rsidP="002A5053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554958E7" w14:textId="148A7619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250BC4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250BC4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Pr="00250BC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4D80418D" w14:textId="6F857EE8" w:rsidR="002A5053" w:rsidRPr="0032249D" w:rsidRDefault="002A5053" w:rsidP="002A5053">
            <w:pPr>
              <w:widowControl/>
              <w:spacing w:after="120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B75E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length of data</w:t>
            </w:r>
          </w:p>
        </w:tc>
      </w:tr>
      <w:tr w:rsidR="00B43CA6" w:rsidRPr="00AC25A0" w14:paraId="43268D9C" w14:textId="77777777" w:rsidTr="0060391B">
        <w:tc>
          <w:tcPr>
            <w:tcW w:w="1560" w:type="dxa"/>
            <w:shd w:val="clear" w:color="auto" w:fill="auto"/>
          </w:tcPr>
          <w:p w14:paraId="1A9B4E9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835" w:type="dxa"/>
            <w:shd w:val="clear" w:color="auto" w:fill="auto"/>
          </w:tcPr>
          <w:p w14:paraId="5323406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0A6AED8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21F2FED" w14:textId="77777777" w:rsidTr="0060391B">
        <w:tc>
          <w:tcPr>
            <w:tcW w:w="1560" w:type="dxa"/>
            <w:shd w:val="clear" w:color="auto" w:fill="auto"/>
          </w:tcPr>
          <w:p w14:paraId="39137D6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shd w:val="clear" w:color="auto" w:fill="auto"/>
          </w:tcPr>
          <w:p w14:paraId="3BBEA93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C6D8F4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9C8FDBD" w14:textId="77777777" w:rsidTr="0060391B">
        <w:tc>
          <w:tcPr>
            <w:tcW w:w="1560" w:type="dxa"/>
            <w:shd w:val="clear" w:color="auto" w:fill="auto"/>
          </w:tcPr>
          <w:p w14:paraId="717E5E5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835" w:type="dxa"/>
            <w:shd w:val="clear" w:color="auto" w:fill="auto"/>
          </w:tcPr>
          <w:p w14:paraId="17F698E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A55D49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2A5053" w:rsidRPr="00AC25A0" w14:paraId="5E0CEBDE" w14:textId="77777777" w:rsidTr="009B38D2">
        <w:tc>
          <w:tcPr>
            <w:tcW w:w="1560" w:type="dxa"/>
            <w:shd w:val="clear" w:color="auto" w:fill="auto"/>
          </w:tcPr>
          <w:p w14:paraId="2EBB42E8" w14:textId="77777777" w:rsidR="002A5053" w:rsidRPr="00ED5BFC" w:rsidRDefault="002A5053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AFC2ED4" w14:textId="6293FDA4" w:rsidR="002A5053" w:rsidRPr="002A5053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On success, the number of bytes read is returned (zero indicates</w:t>
            </w: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end of file), and the file position is advanced by this number.</w:t>
            </w:r>
          </w:p>
          <w:p w14:paraId="3AC977FD" w14:textId="1EE16637" w:rsidR="002A5053" w:rsidRPr="0032249D" w:rsidRDefault="002A5053" w:rsidP="002A505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On error, -1 is returned, and </w:t>
            </w:r>
            <w:proofErr w:type="spellStart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appropriately.</w:t>
            </w:r>
          </w:p>
        </w:tc>
      </w:tr>
      <w:tr w:rsidR="00B43CA6" w:rsidRPr="00AC25A0" w14:paraId="205E482F" w14:textId="77777777" w:rsidTr="0060391B">
        <w:tc>
          <w:tcPr>
            <w:tcW w:w="1560" w:type="dxa"/>
            <w:shd w:val="clear" w:color="auto" w:fill="auto"/>
          </w:tcPr>
          <w:p w14:paraId="0993C96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05A1845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106475D" w14:textId="77777777" w:rsidTr="0060391B">
        <w:tc>
          <w:tcPr>
            <w:tcW w:w="1560" w:type="dxa"/>
            <w:shd w:val="clear" w:color="auto" w:fill="auto"/>
          </w:tcPr>
          <w:p w14:paraId="5C03F95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C24F635" w14:textId="481B0A3F" w:rsidR="00B43CA6" w:rsidRPr="0032249D" w:rsidRDefault="002A505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gramStart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read(</w:t>
            </w:r>
            <w:proofErr w:type="gramEnd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attempts to read up to count bytes from 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into the buffer starting at </w:t>
            </w:r>
            <w:proofErr w:type="spellStart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2A505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</w:tc>
      </w:tr>
    </w:tbl>
    <w:p w14:paraId="76B9BD4C" w14:textId="5727D5E8" w:rsidR="00B43CA6" w:rsidRPr="008A5861" w:rsidRDefault="00B43CA6" w:rsidP="00B43CA6">
      <w:pPr>
        <w:pStyle w:val="Heading2"/>
        <w:rPr>
          <w:noProof/>
        </w:rPr>
      </w:pPr>
      <w:r>
        <w:rPr>
          <w:noProof/>
        </w:rPr>
        <w:br w:type="page"/>
      </w:r>
      <w:r w:rsidR="00E7714C">
        <w:rPr>
          <w:noProof/>
        </w:rPr>
        <w:lastRenderedPageBreak/>
        <w:t>Write data</w:t>
      </w:r>
    </w:p>
    <w:p w14:paraId="4E9FF642" w14:textId="77777777" w:rsidR="00B43CA6" w:rsidRPr="008A5861" w:rsidRDefault="00B43CA6" w:rsidP="00B43CA6">
      <w:pPr>
        <w:rPr>
          <w:noProof/>
        </w:rPr>
      </w:pP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01"/>
        <w:gridCol w:w="2694"/>
        <w:gridCol w:w="5505"/>
      </w:tblGrid>
      <w:tr w:rsidR="00B43CA6" w:rsidRPr="00AC25A0" w14:paraId="73A1DAD8" w14:textId="77777777" w:rsidTr="0060391B">
        <w:tc>
          <w:tcPr>
            <w:tcW w:w="1701" w:type="dxa"/>
            <w:shd w:val="clear" w:color="auto" w:fill="auto"/>
          </w:tcPr>
          <w:p w14:paraId="69B7204F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315F6AD7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492826A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EFDE5D3" w14:textId="77777777" w:rsidTr="0060391B">
        <w:tc>
          <w:tcPr>
            <w:tcW w:w="1701" w:type="dxa"/>
            <w:shd w:val="clear" w:color="auto" w:fill="auto"/>
          </w:tcPr>
          <w:p w14:paraId="2355957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2553DFF5" w14:textId="2E4605CA" w:rsidR="00B43CA6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write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DC378C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89A1AC0" w14:textId="77777777" w:rsidTr="0060391B">
        <w:tc>
          <w:tcPr>
            <w:tcW w:w="1701" w:type="dxa"/>
            <w:shd w:val="clear" w:color="auto" w:fill="auto"/>
          </w:tcPr>
          <w:p w14:paraId="1D66C6F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694" w:type="dxa"/>
            <w:shd w:val="clear" w:color="auto" w:fill="auto"/>
          </w:tcPr>
          <w:p w14:paraId="0AEAC5A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BAC35D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C59CD16" w14:textId="77777777" w:rsidTr="0060391B">
        <w:tc>
          <w:tcPr>
            <w:tcW w:w="1701" w:type="dxa"/>
            <w:shd w:val="clear" w:color="auto" w:fill="auto"/>
          </w:tcPr>
          <w:p w14:paraId="5B0100A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5082FCC1" w14:textId="4CF05140" w:rsidR="00B43CA6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ssize_t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write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B43CA6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0CF8CD8F" w14:textId="77777777" w:rsidR="00BA19E8" w:rsidRPr="0032249D" w:rsidRDefault="00BA19E8" w:rsidP="00BA19E8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3FF293D5" w14:textId="77777777" w:rsidR="00BA19E8" w:rsidRPr="0032249D" w:rsidRDefault="00BA19E8" w:rsidP="00BA19E8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81E24A6" w14:textId="77777777" w:rsidR="00BA19E8" w:rsidRPr="0032249D" w:rsidRDefault="00BA19E8" w:rsidP="00BA19E8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D06BDB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6A94A9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3A0AAD6B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CB1D747" w14:textId="339CFB0C" w:rsidR="00E7714C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479F10F1" w14:textId="40A5BCBB" w:rsidR="00E7714C" w:rsidRPr="0032249D" w:rsidRDefault="00E7714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 w:rsid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output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</w:tr>
      <w:tr w:rsidR="00B43CA6" w:rsidRPr="00AC25A0" w14:paraId="7B194361" w14:textId="77777777" w:rsidTr="0060391B">
        <w:tc>
          <w:tcPr>
            <w:tcW w:w="1701" w:type="dxa"/>
            <w:shd w:val="clear" w:color="auto" w:fill="auto"/>
          </w:tcPr>
          <w:p w14:paraId="5C1D8F2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14:paraId="750A5E1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29C80FF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8A296BC" w14:textId="77777777" w:rsidTr="0060391B">
        <w:tc>
          <w:tcPr>
            <w:tcW w:w="1701" w:type="dxa"/>
            <w:shd w:val="clear" w:color="auto" w:fill="auto"/>
          </w:tcPr>
          <w:p w14:paraId="133AD97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4DCC0717" w14:textId="77777777" w:rsidR="00BA19E8" w:rsidRPr="0032249D" w:rsidRDefault="00BA19E8" w:rsidP="00954FCE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738DEFD" w14:textId="77777777" w:rsidR="00BA19E8" w:rsidRPr="0032249D" w:rsidRDefault="00BA19E8" w:rsidP="00954FCE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3B5CCE6" w14:textId="1478FAAA" w:rsidR="007A4C52" w:rsidRPr="0032249D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151CC1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count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1373FD74" w14:textId="01C56521" w:rsidR="00B43CA6" w:rsidRDefault="007A4C5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File </w:t>
            </w:r>
            <w:r w:rsidR="005F3A8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descriptor</w:t>
            </w:r>
          </w:p>
          <w:p w14:paraId="65087541" w14:textId="77777777" w:rsidR="007A4C52" w:rsidRDefault="007A4C5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b</w:t>
            </w:r>
            <w:r w:rsidRPr="00E9747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uffer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which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store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the written data.</w:t>
            </w:r>
          </w:p>
          <w:p w14:paraId="00827A83" w14:textId="0E4CDA29" w:rsidR="007A4C52" w:rsidRPr="0032249D" w:rsidRDefault="007A4C5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E9747D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</w:t>
            </w:r>
            <w:r w:rsidRPr="00E9747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he length of data</w:t>
            </w:r>
          </w:p>
        </w:tc>
      </w:tr>
      <w:tr w:rsidR="00B43CA6" w:rsidRPr="00AC25A0" w14:paraId="3B37ADDB" w14:textId="77777777" w:rsidTr="0060391B">
        <w:tc>
          <w:tcPr>
            <w:tcW w:w="1701" w:type="dxa"/>
            <w:shd w:val="clear" w:color="auto" w:fill="auto"/>
          </w:tcPr>
          <w:p w14:paraId="007D650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694" w:type="dxa"/>
            <w:shd w:val="clear" w:color="auto" w:fill="auto"/>
          </w:tcPr>
          <w:p w14:paraId="659A258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659FB6E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47BD91D" w14:textId="77777777" w:rsidTr="0060391B">
        <w:tc>
          <w:tcPr>
            <w:tcW w:w="1701" w:type="dxa"/>
            <w:shd w:val="clear" w:color="auto" w:fill="auto"/>
          </w:tcPr>
          <w:p w14:paraId="621575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6C46289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A9014D3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A19E8" w:rsidRPr="00AC25A0" w14:paraId="74F42264" w14:textId="77777777" w:rsidTr="009B38D2">
        <w:tc>
          <w:tcPr>
            <w:tcW w:w="1701" w:type="dxa"/>
            <w:shd w:val="clear" w:color="auto" w:fill="auto"/>
          </w:tcPr>
          <w:p w14:paraId="7E450E0A" w14:textId="77777777" w:rsidR="00BA19E8" w:rsidRPr="00ED5BFC" w:rsidRDefault="00BA19E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4EB7C0F9" w14:textId="77777777" w:rsidR="00BA19E8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A72FA7A" w14:textId="77777777" w:rsidR="00BA19E8" w:rsidRPr="00BA19E8" w:rsidRDefault="00BA19E8" w:rsidP="00BA19E8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On success, the number of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bytes written is returned.</w:t>
            </w:r>
          </w:p>
          <w:p w14:paraId="27940798" w14:textId="355A026E" w:rsidR="00BA19E8" w:rsidRPr="0032249D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On error, -1 is returned, and </w:t>
            </w:r>
            <w:proofErr w:type="spellStart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to indicate the cause of the error.</w:t>
            </w:r>
          </w:p>
        </w:tc>
      </w:tr>
      <w:tr w:rsidR="00B43CA6" w:rsidRPr="00AC25A0" w14:paraId="0D092781" w14:textId="77777777" w:rsidTr="0060391B">
        <w:tc>
          <w:tcPr>
            <w:tcW w:w="1701" w:type="dxa"/>
            <w:shd w:val="clear" w:color="auto" w:fill="auto"/>
          </w:tcPr>
          <w:p w14:paraId="5E6E912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52C28F88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C952895" w14:textId="77777777" w:rsidTr="0060391B">
        <w:tc>
          <w:tcPr>
            <w:tcW w:w="1701" w:type="dxa"/>
            <w:shd w:val="clear" w:color="auto" w:fill="auto"/>
          </w:tcPr>
          <w:p w14:paraId="333D443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506E252E" w14:textId="6A5C0413" w:rsidR="00B43CA6" w:rsidRPr="0032249D" w:rsidRDefault="00BA19E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gramStart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write(</w:t>
            </w:r>
            <w:proofErr w:type="gramEnd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writes up to count bytes from the buffer starting at </w:t>
            </w:r>
            <w:proofErr w:type="spellStart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buf</w:t>
            </w:r>
            <w:proofErr w:type="spellEnd"/>
            <w:r w:rsidRPr="00BA19E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to the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</w:p>
        </w:tc>
      </w:tr>
    </w:tbl>
    <w:p w14:paraId="13981B17" w14:textId="61005DD8" w:rsidR="00503582" w:rsidRDefault="00503582" w:rsidP="00B43CA6">
      <w:pPr>
        <w:rPr>
          <w:b/>
          <w:bCs/>
          <w:lang w:val="en-GB"/>
        </w:rPr>
      </w:pPr>
    </w:p>
    <w:p w14:paraId="22E25C6C" w14:textId="363815C0" w:rsidR="00B43CA6" w:rsidRPr="00AC25A0" w:rsidRDefault="00503582" w:rsidP="00BB75EA">
      <w:pPr>
        <w:widowControl/>
        <w:spacing w:after="160" w:line="259" w:lineRule="auto"/>
        <w:jc w:val="left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C164B8A" w14:textId="0E74E14A" w:rsidR="00503582" w:rsidRPr="00503582" w:rsidRDefault="00503582">
      <w:pPr>
        <w:pStyle w:val="Heading2"/>
        <w:rPr>
          <w:rFonts w:eastAsia="MS Mincho"/>
          <w:noProof/>
        </w:rPr>
      </w:pPr>
      <w:bookmarkStart w:id="29" w:name="_Toc359328103"/>
      <w:r>
        <w:rPr>
          <w:rFonts w:eastAsia="MS Mincho" w:hint="eastAsia"/>
          <w:noProof/>
        </w:rPr>
        <w:lastRenderedPageBreak/>
        <w:t>I</w:t>
      </w:r>
      <w:r>
        <w:rPr>
          <w:rFonts w:eastAsia="MS Mincho"/>
          <w:noProof/>
        </w:rPr>
        <w:t>O control function</w:t>
      </w:r>
      <w:bookmarkStart w:id="30" w:name="_Toc489367848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01"/>
        <w:gridCol w:w="2694"/>
        <w:gridCol w:w="5505"/>
      </w:tblGrid>
      <w:tr w:rsidR="00503582" w:rsidRPr="00A95CB5" w14:paraId="4CB2B0AD" w14:textId="77777777" w:rsidTr="00503582">
        <w:tc>
          <w:tcPr>
            <w:tcW w:w="1701" w:type="dxa"/>
            <w:shd w:val="clear" w:color="auto" w:fill="auto"/>
          </w:tcPr>
          <w:p w14:paraId="5E290639" w14:textId="1D2DDF9D" w:rsidR="00503582" w:rsidRPr="00BB75EA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Cs/>
                <w:kern w:val="0"/>
                <w:sz w:val="20"/>
                <w:szCs w:val="20"/>
                <w:lang w:val="en-GB"/>
              </w:rPr>
            </w:pPr>
          </w:p>
          <w:p w14:paraId="7ECA5306" w14:textId="5E14C72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694" w:type="dxa"/>
            <w:shd w:val="clear" w:color="auto" w:fill="auto"/>
          </w:tcPr>
          <w:p w14:paraId="32E016E6" w14:textId="77777777" w:rsidR="00503582" w:rsidRPr="00A95CB5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9DB49FF" w14:textId="77777777" w:rsidR="00503582" w:rsidRPr="00A95CB5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503582" w:rsidRPr="0032249D" w14:paraId="5A95D03E" w14:textId="77777777" w:rsidTr="00503582">
        <w:tc>
          <w:tcPr>
            <w:tcW w:w="1701" w:type="dxa"/>
            <w:shd w:val="clear" w:color="auto" w:fill="auto"/>
          </w:tcPr>
          <w:p w14:paraId="7E30AC0B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2C4521FA" w14:textId="67153E0B" w:rsidR="005F3A8E" w:rsidRPr="00BB75EA" w:rsidRDefault="00560EF0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MS PMincho" w:hAnsi="Arial" w:cs="Arial"/>
                <w:sz w:val="18"/>
                <w:szCs w:val="18"/>
              </w:rPr>
              <w:t>ioctl</w:t>
            </w:r>
            <w:proofErr w:type="spellEnd"/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3353096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28362F2C" w14:textId="77777777" w:rsidTr="00503582">
        <w:tc>
          <w:tcPr>
            <w:tcW w:w="1701" w:type="dxa"/>
            <w:shd w:val="clear" w:color="auto" w:fill="auto"/>
          </w:tcPr>
          <w:p w14:paraId="4062CE23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694" w:type="dxa"/>
            <w:shd w:val="clear" w:color="auto" w:fill="auto"/>
          </w:tcPr>
          <w:p w14:paraId="298AF8F8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537E1D48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413AD866" w14:textId="77777777" w:rsidTr="00503582">
        <w:tc>
          <w:tcPr>
            <w:tcW w:w="1701" w:type="dxa"/>
            <w:shd w:val="clear" w:color="auto" w:fill="auto"/>
          </w:tcPr>
          <w:p w14:paraId="41BC608F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72D122EA" w14:textId="7BC95A58" w:rsidR="00503582" w:rsidRPr="0032249D" w:rsidRDefault="00BA19E8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50358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FC3562">
              <w:rPr>
                <w:rFonts w:ascii="Arial" w:eastAsia="MS PMincho" w:hAnsi="Arial" w:cs="Arial"/>
                <w:sz w:val="18"/>
                <w:szCs w:val="18"/>
              </w:rPr>
              <w:t>ioctl</w:t>
            </w:r>
            <w:proofErr w:type="spellEnd"/>
            <w:r w:rsidR="00FC356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5C356A76" w14:textId="4EABA8E7" w:rsidR="00503582" w:rsidRPr="0032249D" w:rsidRDefault="005121EB" w:rsidP="00503582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084209A9" w14:textId="19275F0C" w:rsidR="00503582" w:rsidRDefault="00FC3562" w:rsidP="00503582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</w:t>
            </w:r>
            <w:r w:rsidR="005121E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long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121EB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request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879553C" w14:textId="5E8FEEB9" w:rsidR="00503582" w:rsidRPr="0032249D" w:rsidRDefault="00C25E92" w:rsidP="00D02A67">
            <w:pPr>
              <w:widowControl/>
              <w:spacing w:after="120"/>
              <w:ind w:firstLine="347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oid* </w:t>
            </w:r>
            <w:proofErr w:type="spellStart"/>
            <w:r w:rsidRPr="00D02A67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arg</w:t>
            </w:r>
            <w:proofErr w:type="spellEnd"/>
          </w:p>
          <w:p w14:paraId="38D7764C" w14:textId="4A26C68B" w:rsidR="00467FE9" w:rsidRPr="0032249D" w:rsidRDefault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3CE2184D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48CB21E1" w14:textId="77777777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33DFA1C3" w14:textId="77777777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  <w:p w14:paraId="254D7455" w14:textId="18C23D8D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 w:rsid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/output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2774A717" w14:textId="1EF8A04E" w:rsidR="00467FE9" w:rsidRPr="0032249D" w:rsidRDefault="00467FE9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25F377F0" w14:textId="77777777" w:rsidTr="00503582">
        <w:tc>
          <w:tcPr>
            <w:tcW w:w="1701" w:type="dxa"/>
            <w:shd w:val="clear" w:color="auto" w:fill="auto"/>
          </w:tcPr>
          <w:p w14:paraId="098C9FFE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14:paraId="72E28C11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8245C3D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dstrike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1F13FC83" w14:textId="77777777" w:rsidTr="00503582">
        <w:tc>
          <w:tcPr>
            <w:tcW w:w="1701" w:type="dxa"/>
            <w:shd w:val="clear" w:color="auto" w:fill="auto"/>
          </w:tcPr>
          <w:p w14:paraId="084CFBB2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694" w:type="dxa"/>
            <w:shd w:val="clear" w:color="auto" w:fill="auto"/>
          </w:tcPr>
          <w:p w14:paraId="0C609669" w14:textId="2E0D0785" w:rsidR="00503582" w:rsidRPr="0032249D" w:rsidRDefault="005121EB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int</w:t>
            </w:r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03582" w:rsidRPr="0032249D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*</w:t>
            </w:r>
            <w:proofErr w:type="spellStart"/>
            <w:r w:rsidR="00503582">
              <w:rPr>
                <w:rFonts w:ascii="Times New Roman" w:eastAsia="MS PMincho" w:hAnsi="Times New Roman"/>
                <w:i/>
                <w:kern w:val="0"/>
                <w:sz w:val="20"/>
                <w:szCs w:val="20"/>
                <w:lang w:val="en-GB"/>
              </w:rPr>
              <w:t>filep</w:t>
            </w:r>
            <w:proofErr w:type="spellEnd"/>
            <w:r w:rsidR="00503582"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724629AE" w14:textId="77777777" w:rsidR="00503582" w:rsidRDefault="005121EB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unsigned long </w:t>
            </w:r>
            <w:r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request</w:t>
            </w:r>
          </w:p>
          <w:p w14:paraId="4D1B42B3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72EB1DA5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10956766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1CF33340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6AFED1F2" w14:textId="77777777" w:rsidR="00C25E92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</w:pPr>
          </w:p>
          <w:p w14:paraId="6E38019F" w14:textId="15A249D8" w:rsidR="00C25E92" w:rsidRPr="0032249D" w:rsidRDefault="00C25E9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oid* </w:t>
            </w:r>
            <w:proofErr w:type="spellStart"/>
            <w:r w:rsidRPr="00264840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arg</w:t>
            </w:r>
            <w:proofErr w:type="spellEnd"/>
          </w:p>
        </w:tc>
        <w:tc>
          <w:tcPr>
            <w:tcW w:w="5505" w:type="dxa"/>
            <w:tcBorders>
              <w:left w:val="nil"/>
            </w:tcBorders>
            <w:shd w:val="clear" w:color="auto" w:fill="auto"/>
          </w:tcPr>
          <w:p w14:paraId="75A31730" w14:textId="674EC87F" w:rsidR="00503582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File </w:t>
            </w:r>
            <w:r w:rsidR="005F3A8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descriptor</w:t>
            </w:r>
          </w:p>
          <w:p w14:paraId="0CBD71F8" w14:textId="1C8A74A2" w:rsidR="00503582" w:rsidRDefault="00467FE9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command which is used to control CMEM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driver</w:t>
            </w:r>
            <w:proofErr w:type="gramEnd"/>
          </w:p>
          <w:p w14:paraId="3908B33B" w14:textId="77777777" w:rsidR="00467FE9" w:rsidRDefault="00467FE9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following command which is shown below can be used in those functions:</w:t>
            </w:r>
          </w:p>
          <w:p w14:paraId="06A91F61" w14:textId="1936330F" w:rsidR="00467FE9" w:rsidRDefault="00467FE9" w:rsidP="00BB75EA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PARAM_SET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M_LOCK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M_UNLOCK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GET_PHYS_ADDR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63BAC6B0" w14:textId="58D2C1B5" w:rsidR="00E343F7" w:rsidRDefault="00467FE9" w:rsidP="00E343F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M_ALLOCATE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M_UNALLOCATE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TRY_CONV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10CF8F90" w14:textId="0D783863" w:rsidR="00E343F7" w:rsidRDefault="00E343F7" w:rsidP="00E343F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For more information about those command, please refer the description part.</w:t>
            </w:r>
          </w:p>
          <w:p w14:paraId="47CD8C75" w14:textId="143E1C6B" w:rsidR="005121EB" w:rsidRDefault="005121EB" w:rsidP="00BB75EA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2DD4E520" w14:textId="0C42D530" w:rsidR="00C25E92" w:rsidRDefault="00C25E92" w:rsidP="00BB75EA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ointer to </w:t>
            </w:r>
            <w:proofErr w:type="spellStart"/>
            <w:r w:rsidRPr="009D270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mem_setpara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D270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mem_mlock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D270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mem_info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structure</w:t>
            </w:r>
          </w:p>
          <w:p w14:paraId="0FF0AC70" w14:textId="6F5EF86D" w:rsidR="00C25E92" w:rsidRPr="0032249D" w:rsidRDefault="009D2709" w:rsidP="00D02A6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D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epend on the type of command, the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argument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pointer will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specify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to the following </w:t>
            </w:r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structure</w:t>
            </w:r>
            <w:r w:rsidR="005A1013" w:rsidDel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</w:p>
        </w:tc>
      </w:tr>
      <w:tr w:rsidR="00D60635" w:rsidRPr="0032249D" w14:paraId="132B9A8B" w14:textId="77777777" w:rsidTr="009B38D2">
        <w:tc>
          <w:tcPr>
            <w:tcW w:w="1701" w:type="dxa"/>
            <w:shd w:val="clear" w:color="auto" w:fill="auto"/>
          </w:tcPr>
          <w:p w14:paraId="5CCAED6D" w14:textId="77777777" w:rsidR="00D60635" w:rsidRPr="00ED5BFC" w:rsidRDefault="00D60635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8199" w:type="dxa"/>
            <w:gridSpan w:val="2"/>
            <w:vMerge w:val="restart"/>
            <w:shd w:val="clear" w:color="auto" w:fill="auto"/>
          </w:tcPr>
          <w:p w14:paraId="688DEBF8" w14:textId="77777777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069FFE74" w14:textId="33CAEEB9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SET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using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mem_setpara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struct to set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cmem’s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parameters</w:t>
            </w:r>
          </w:p>
          <w:p w14:paraId="42F163EF" w14:textId="77777777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_LOCK: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mem_mlock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struct is used.</w:t>
            </w:r>
          </w:p>
          <w:p w14:paraId="41939FB7" w14:textId="77777777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_UNLOCK: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mem_mlock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struct is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used</w:t>
            </w:r>
            <w:proofErr w:type="gramEnd"/>
          </w:p>
          <w:p w14:paraId="55BA0EA6" w14:textId="52E6897E" w:rsidR="00D60635" w:rsidRDefault="00D60635" w:rsidP="00D02A67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ET_PHYS_ADDR: get physical address of memory using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mem_info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</w:t>
            </w:r>
            <w:proofErr w:type="gramEnd"/>
          </w:p>
          <w:p w14:paraId="54DA11D6" w14:textId="7C771330" w:rsidR="00D60635" w:rsidRDefault="00D60635" w:rsidP="00D6063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TRY_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CONV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convert virtual address to physical address, user I/F is not updated in this time</w:t>
            </w:r>
          </w:p>
          <w:p w14:paraId="4D5A102E" w14:textId="1CC447B1" w:rsidR="00D60635" w:rsidRPr="0032249D" w:rsidRDefault="00D60635" w:rsidP="00A225C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lease refer chapter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begin"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instrText xml:space="preserve"> REF _Ref64456456 \r \h </w:instrTex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separate"/>
            </w:r>
            <w:r w:rsidR="00EE339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5.1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fldChar w:fldCharType="end"/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 for more information about those structure</w:t>
            </w:r>
          </w:p>
        </w:tc>
      </w:tr>
      <w:tr w:rsidR="00D60635" w:rsidRPr="0032249D" w14:paraId="41E505DA" w14:textId="77777777" w:rsidTr="009B38D2">
        <w:tc>
          <w:tcPr>
            <w:tcW w:w="1701" w:type="dxa"/>
            <w:shd w:val="clear" w:color="auto" w:fill="auto"/>
          </w:tcPr>
          <w:p w14:paraId="0AD47435" w14:textId="77777777" w:rsidR="00D60635" w:rsidRPr="00ED5BFC" w:rsidRDefault="00D60635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vMerge/>
            <w:shd w:val="clear" w:color="auto" w:fill="auto"/>
          </w:tcPr>
          <w:p w14:paraId="674E4CCB" w14:textId="7923E1A6" w:rsidR="00D60635" w:rsidRPr="0032249D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D60635" w:rsidRPr="0032249D" w14:paraId="3F357397" w14:textId="77777777" w:rsidTr="009B38D2">
        <w:tc>
          <w:tcPr>
            <w:tcW w:w="1701" w:type="dxa"/>
            <w:shd w:val="clear" w:color="auto" w:fill="auto"/>
          </w:tcPr>
          <w:p w14:paraId="0A1E4A93" w14:textId="77777777" w:rsidR="00D60635" w:rsidRPr="00ED5BFC" w:rsidRDefault="00D60635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33059D88" w14:textId="77777777" w:rsidR="00D60635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18CB02C1" w14:textId="0D7A903E" w:rsidR="00D60635" w:rsidRPr="0032249D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Zero is returned on success and -1 is return on error with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appropriately</w:t>
            </w:r>
          </w:p>
        </w:tc>
      </w:tr>
      <w:tr w:rsidR="00503582" w:rsidRPr="0032249D" w14:paraId="241BA9EA" w14:textId="77777777" w:rsidTr="00503582">
        <w:tc>
          <w:tcPr>
            <w:tcW w:w="1701" w:type="dxa"/>
            <w:shd w:val="clear" w:color="auto" w:fill="auto"/>
          </w:tcPr>
          <w:p w14:paraId="00A03AA8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 xml:space="preserve"> 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199" w:type="dxa"/>
            <w:gridSpan w:val="2"/>
            <w:shd w:val="clear" w:color="auto" w:fill="auto"/>
          </w:tcPr>
          <w:p w14:paraId="1DF6E77F" w14:textId="77777777" w:rsidR="00503582" w:rsidRPr="0032249D" w:rsidRDefault="00503582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03582" w:rsidRPr="0032249D" w14:paraId="049F6BD9" w14:textId="77777777" w:rsidTr="00503582">
        <w:tc>
          <w:tcPr>
            <w:tcW w:w="1701" w:type="dxa"/>
            <w:shd w:val="clear" w:color="auto" w:fill="auto"/>
          </w:tcPr>
          <w:p w14:paraId="54522C84" w14:textId="77777777" w:rsidR="00503582" w:rsidRPr="00ED5BFC" w:rsidRDefault="00503582" w:rsidP="00503582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199" w:type="dxa"/>
            <w:gridSpan w:val="2"/>
            <w:shd w:val="clear" w:color="auto" w:fill="auto"/>
          </w:tcPr>
          <w:p w14:paraId="58FCAAB3" w14:textId="76DD4F87" w:rsidR="00666D70" w:rsidRDefault="00D60635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</w:t>
            </w:r>
            <w:proofErr w:type="spellStart"/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ioctl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system call io control function of CMEM driver</w:t>
            </w:r>
          </w:p>
          <w:p w14:paraId="537CF56B" w14:textId="0CE6F91B" w:rsidR="002B676C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SET</w:t>
            </w:r>
            <w:r w:rsidRPr="00467FE9" w:rsidDel="00D60635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setting 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memory’s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parameters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(width, height, offset, stride and </w:t>
            </w:r>
            <w:proofErr w:type="spellStart"/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tl</w:t>
            </w:r>
            <w:proofErr w:type="spellEnd"/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15B78D29" w14:textId="565D92F3" w:rsidR="00A225CB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LOCK</w:t>
            </w:r>
            <w:r w:rsidR="00A225C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:</w:t>
            </w:r>
            <w:proofErr w:type="gramEnd"/>
            <w:r w:rsidR="00A225C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cache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data flush and delete cache data</w:t>
            </w:r>
          </w:p>
          <w:p w14:paraId="457EC5EC" w14:textId="361EB31C" w:rsidR="002B676C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M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_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UNLOCK</w:t>
            </w:r>
            <w:r w:rsidDel="00D60635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E47D8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delete cache data</w:t>
            </w:r>
          </w:p>
          <w:p w14:paraId="69DD78E1" w14:textId="5FA085BB" w:rsidR="002B676C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G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ET_PHYS_ADDR: get physical address of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memory</w:t>
            </w:r>
            <w:proofErr w:type="gramEnd"/>
          </w:p>
          <w:p w14:paraId="6F82B67A" w14:textId="108FF841" w:rsidR="004B5980" w:rsidRPr="0032249D" w:rsidRDefault="002B676C" w:rsidP="00503582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TRY_</w:t>
            </w:r>
            <w:proofErr w:type="gramStart"/>
            <w:r w:rsidRPr="00467FE9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CONV</w:t>
            </w:r>
            <w:r w:rsidDel="00D60635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:</w:t>
            </w:r>
            <w:proofErr w:type="gram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convert virtual address to physical address</w:t>
            </w:r>
          </w:p>
        </w:tc>
      </w:tr>
    </w:tbl>
    <w:p w14:paraId="04FAE2A7" w14:textId="3550BEB4" w:rsidR="00BF159D" w:rsidRDefault="00BF159D">
      <w:pPr>
        <w:widowControl/>
        <w:spacing w:after="160" w:line="259" w:lineRule="auto"/>
        <w:jc w:val="left"/>
      </w:pPr>
    </w:p>
    <w:p w14:paraId="75B0C1A0" w14:textId="77777777" w:rsidR="00BF159D" w:rsidRPr="00BB75EA" w:rsidRDefault="00BF159D" w:rsidP="00BB75EA">
      <w:pPr>
        <w:widowControl/>
        <w:spacing w:after="160" w:line="259" w:lineRule="auto"/>
        <w:jc w:val="left"/>
      </w:pPr>
    </w:p>
    <w:p w14:paraId="4D53F3DB" w14:textId="34F37E63" w:rsidR="00B43CA6" w:rsidRPr="008A5861" w:rsidRDefault="00B43CA6" w:rsidP="00B43CA6">
      <w:pPr>
        <w:pStyle w:val="Heading2"/>
        <w:rPr>
          <w:noProof/>
        </w:rPr>
      </w:pPr>
      <w:r w:rsidRPr="008A5861">
        <w:rPr>
          <w:noProof/>
        </w:rPr>
        <w:lastRenderedPageBreak/>
        <w:t>Map the Address for H/W IP to the User Space</w:t>
      </w:r>
      <w:bookmarkEnd w:id="29"/>
      <w:bookmarkEnd w:id="30"/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2976"/>
        <w:gridCol w:w="5364"/>
      </w:tblGrid>
      <w:tr w:rsidR="00B43CA6" w:rsidRPr="00AC25A0" w14:paraId="3055F3CC" w14:textId="77777777" w:rsidTr="0060391B">
        <w:tc>
          <w:tcPr>
            <w:tcW w:w="1560" w:type="dxa"/>
            <w:shd w:val="clear" w:color="auto" w:fill="auto"/>
          </w:tcPr>
          <w:p w14:paraId="28BF02B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2976" w:type="dxa"/>
            <w:shd w:val="clear" w:color="auto" w:fill="auto"/>
          </w:tcPr>
          <w:p w14:paraId="42D8A889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CC659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2C0CB03" w14:textId="77777777" w:rsidTr="0060391B">
        <w:tc>
          <w:tcPr>
            <w:tcW w:w="1560" w:type="dxa"/>
            <w:shd w:val="clear" w:color="auto" w:fill="auto"/>
          </w:tcPr>
          <w:p w14:paraId="6C76A4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1E8E3F0A" w14:textId="7C446D94" w:rsidR="00B43CA6" w:rsidRPr="0032249D" w:rsidRDefault="00E84E5C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521535E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84CD41" w14:textId="77777777" w:rsidTr="0060391B">
        <w:tc>
          <w:tcPr>
            <w:tcW w:w="1560" w:type="dxa"/>
            <w:shd w:val="clear" w:color="auto" w:fill="auto"/>
          </w:tcPr>
          <w:p w14:paraId="0938F68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2976" w:type="dxa"/>
            <w:shd w:val="clear" w:color="auto" w:fill="auto"/>
          </w:tcPr>
          <w:p w14:paraId="6955601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0B55540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F8DF0AB" w14:textId="77777777" w:rsidTr="0060391B">
        <w:tc>
          <w:tcPr>
            <w:tcW w:w="1560" w:type="dxa"/>
            <w:shd w:val="clear" w:color="auto" w:fill="auto"/>
          </w:tcPr>
          <w:p w14:paraId="78C332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73740919" w14:textId="03B48A48" w:rsidR="00B43CA6" w:rsidRPr="00FF7800" w:rsidRDefault="00C25E9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void*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C413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  <w:r w:rsidR="00EC4134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="00B43CA6"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70EF62BC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addr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AABBD36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length</w:t>
            </w: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9867E49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prot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57A77CCD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F6BACD9" w14:textId="77777777" w:rsidR="00B2006F" w:rsidRPr="00B2006F" w:rsidRDefault="00B2006F" w:rsidP="00B2006F">
            <w:pPr>
              <w:widowControl/>
              <w:spacing w:after="120"/>
              <w:ind w:firstLine="404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473FAEC5" w14:textId="0189C52A" w:rsidR="00B2006F" w:rsidRDefault="00B2006F" w:rsidP="00954FCE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off_t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gram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offset</w:t>
            </w:r>
            <w:proofErr w:type="gramEnd"/>
          </w:p>
          <w:p w14:paraId="42FEA929" w14:textId="53282C7E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EAC68E7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7414C0B" w14:textId="1D5D9235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1F0F31F1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6122B62" w14:textId="4640BA4A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6A80EBAC" w14:textId="77777777" w:rsidR="00B43CA6" w:rsidRDefault="00B2006F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  <w:p w14:paraId="0A690FF4" w14:textId="77777777" w:rsidR="00B2006F" w:rsidRDefault="00B2006F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  <w:p w14:paraId="62173660" w14:textId="06ED9378" w:rsidR="00B2006F" w:rsidRPr="00FF7800" w:rsidRDefault="00B2006F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(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input)</w:t>
            </w:r>
          </w:p>
        </w:tc>
      </w:tr>
      <w:tr w:rsidR="00B43CA6" w:rsidRPr="00AC25A0" w14:paraId="769FBDF4" w14:textId="77777777" w:rsidTr="0060391B">
        <w:tc>
          <w:tcPr>
            <w:tcW w:w="1560" w:type="dxa"/>
            <w:shd w:val="clear" w:color="auto" w:fill="auto"/>
          </w:tcPr>
          <w:p w14:paraId="7356AA4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2976" w:type="dxa"/>
            <w:shd w:val="clear" w:color="auto" w:fill="auto"/>
          </w:tcPr>
          <w:p w14:paraId="5ECE9385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5FE44B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2006F" w:rsidRPr="00AC25A0" w14:paraId="1AD0ABFC" w14:textId="77777777" w:rsidTr="0060391B">
        <w:tc>
          <w:tcPr>
            <w:tcW w:w="1560" w:type="dxa"/>
            <w:shd w:val="clear" w:color="auto" w:fill="auto"/>
          </w:tcPr>
          <w:p w14:paraId="69473BCA" w14:textId="77777777" w:rsidR="00B2006F" w:rsidRPr="00ED5BFC" w:rsidRDefault="00B2006F" w:rsidP="00B2006F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6CCDA1DA" w14:textId="29BECCB4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void *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addr</w:t>
            </w:r>
            <w:proofErr w:type="spellEnd"/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7C7107F" w14:textId="17BFE561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starting address space of mapping</w:t>
            </w:r>
          </w:p>
        </w:tc>
      </w:tr>
      <w:tr w:rsidR="00B2006F" w:rsidRPr="00AC25A0" w14:paraId="164DE448" w14:textId="77777777" w:rsidTr="0060391B">
        <w:tc>
          <w:tcPr>
            <w:tcW w:w="1560" w:type="dxa"/>
            <w:shd w:val="clear" w:color="auto" w:fill="auto"/>
          </w:tcPr>
          <w:p w14:paraId="52629FD6" w14:textId="77777777" w:rsidR="00B2006F" w:rsidRPr="00ED5BFC" w:rsidRDefault="00B2006F" w:rsidP="00B2006F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2C9AC4E9" w14:textId="37CF7D1D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size_t</w:t>
            </w:r>
            <w:proofErr w:type="spellEnd"/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length</w:t>
            </w:r>
            <w:r w:rsidRPr="00362A7E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4880F543" w14:textId="2DFF8C94" w:rsidR="00B2006F" w:rsidRPr="00FF7800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the length of memory space memory</w:t>
            </w:r>
          </w:p>
        </w:tc>
      </w:tr>
      <w:tr w:rsidR="00B2006F" w:rsidRPr="00AC25A0" w14:paraId="30451C69" w14:textId="77777777" w:rsidTr="0060391B">
        <w:tc>
          <w:tcPr>
            <w:tcW w:w="1560" w:type="dxa"/>
            <w:shd w:val="clear" w:color="auto" w:fill="auto"/>
          </w:tcPr>
          <w:p w14:paraId="7DA6DBA4" w14:textId="77777777" w:rsidR="00B2006F" w:rsidRPr="00ED5BFC" w:rsidRDefault="00B2006F" w:rsidP="00B2006F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334B587F" w14:textId="7A61B35E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prot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12B1AF5" w14:textId="77777777" w:rsidR="00C25E92" w:rsidRPr="00B2006F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6C8ECB36" w14:textId="77777777" w:rsidR="00B2006F" w:rsidRPr="00B2006F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0857283F" w14:textId="7F6662A2" w:rsidR="00C25E92" w:rsidRDefault="00C25E92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15E2E2B5" w14:textId="77777777" w:rsidR="00C25E92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3D16D6F8" w14:textId="75F3585D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1391E31F" w14:textId="77777777" w:rsidR="00C25E92" w:rsidRPr="00B2006F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05450DE1" w14:textId="3041C7C7" w:rsidR="00B2006F" w:rsidRPr="00362A7E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off_t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offset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65BCFC6E" w14:textId="5AF65A09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protect</w:t>
            </w:r>
          </w:p>
          <w:p w14:paraId="37E8F1EC" w14:textId="77777777" w:rsidR="00C25E92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57826A14" w14:textId="3456021A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f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lags</w:t>
            </w:r>
            <w:r w:rsidR="00C25E9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, but this flags variable is not used in CMEM driver, </w:t>
            </w:r>
            <w:proofErr w:type="gramStart"/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this flags</w:t>
            </w:r>
            <w:proofErr w:type="gramEnd"/>
            <w:r w:rsidR="005A101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must be set to 0.</w:t>
            </w:r>
          </w:p>
          <w:p w14:paraId="0C5C4267" w14:textId="77777777" w:rsidR="00C25E92" w:rsidRPr="00D02A67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6C4FCAAB" w14:textId="491320BA" w:rsidR="00B2006F" w:rsidRDefault="00B2006F" w:rsidP="00C25E92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f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ile descriptor</w:t>
            </w:r>
          </w:p>
          <w:p w14:paraId="7DDB54FC" w14:textId="77777777" w:rsidR="00C25E92" w:rsidRDefault="00C25E92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45322869" w14:textId="5DC2FA01" w:rsidR="00B2006F" w:rsidRDefault="00B2006F" w:rsidP="00D02A67">
            <w:pPr>
              <w:widowControl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o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ffset</w:t>
            </w:r>
          </w:p>
        </w:tc>
      </w:tr>
      <w:tr w:rsidR="00B43CA6" w:rsidRPr="00AC25A0" w14:paraId="431E07AC" w14:textId="77777777" w:rsidTr="0060391B">
        <w:tc>
          <w:tcPr>
            <w:tcW w:w="1560" w:type="dxa"/>
            <w:shd w:val="clear" w:color="auto" w:fill="auto"/>
          </w:tcPr>
          <w:p w14:paraId="52D20F6F" w14:textId="454F0EB0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2976" w:type="dxa"/>
            <w:shd w:val="clear" w:color="auto" w:fill="auto"/>
          </w:tcPr>
          <w:p w14:paraId="5FA6FF0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493548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B7683F6" w14:textId="77777777" w:rsidTr="0060391B">
        <w:tc>
          <w:tcPr>
            <w:tcW w:w="1560" w:type="dxa"/>
            <w:shd w:val="clear" w:color="auto" w:fill="auto"/>
          </w:tcPr>
          <w:p w14:paraId="7219226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2976" w:type="dxa"/>
            <w:shd w:val="clear" w:color="auto" w:fill="auto"/>
          </w:tcPr>
          <w:p w14:paraId="4949D03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2FC59F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52FC3945" w14:textId="77777777" w:rsidTr="0060391B">
        <w:tc>
          <w:tcPr>
            <w:tcW w:w="1560" w:type="dxa"/>
            <w:shd w:val="clear" w:color="auto" w:fill="auto"/>
          </w:tcPr>
          <w:p w14:paraId="1CB15F7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2976" w:type="dxa"/>
            <w:shd w:val="clear" w:color="auto" w:fill="auto"/>
          </w:tcPr>
          <w:p w14:paraId="5BA73B2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364" w:type="dxa"/>
            <w:tcBorders>
              <w:left w:val="nil"/>
            </w:tcBorders>
            <w:shd w:val="clear" w:color="auto" w:fill="auto"/>
          </w:tcPr>
          <w:p w14:paraId="3996385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D2BF8" w:rsidRPr="00AC25A0" w14:paraId="73334F11" w14:textId="77777777" w:rsidTr="009B38D2">
        <w:tc>
          <w:tcPr>
            <w:tcW w:w="1560" w:type="dxa"/>
            <w:shd w:val="clear" w:color="auto" w:fill="auto"/>
          </w:tcPr>
          <w:p w14:paraId="312DF9D6" w14:textId="77777777" w:rsidR="00BD2BF8" w:rsidRPr="00ED5BFC" w:rsidRDefault="00BD2BF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vMerge w:val="restart"/>
            <w:shd w:val="clear" w:color="auto" w:fill="auto"/>
          </w:tcPr>
          <w:p w14:paraId="1A22BBD2" w14:textId="77777777" w:rsidR="00BD2BF8" w:rsidRDefault="00BD2BF8" w:rsidP="0060391B">
            <w:p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On success, </w:t>
            </w:r>
            <w:proofErr w:type="spellStart"/>
            <w:proofErr w:type="gramStart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) returns a pointer to the mapped area.  </w:t>
            </w:r>
          </w:p>
          <w:p w14:paraId="7ADC5EF1" w14:textId="18FEADC9" w:rsidR="00BD2BF8" w:rsidRPr="0032249D" w:rsidRDefault="00BD2BF8" w:rsidP="0060391B">
            <w:p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On error, the value MAP_FAILED (that is, (void *) -1) is returned,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and </w:t>
            </w:r>
            <w:proofErr w:type="spellStart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 w:rsidRPr="00BD2BF8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to indicate the cause of the error.</w:t>
            </w:r>
          </w:p>
        </w:tc>
      </w:tr>
      <w:tr w:rsidR="00BD2BF8" w:rsidRPr="00AC25A0" w14:paraId="1BCF596E" w14:textId="77777777" w:rsidTr="009B38D2">
        <w:tc>
          <w:tcPr>
            <w:tcW w:w="1560" w:type="dxa"/>
            <w:shd w:val="clear" w:color="auto" w:fill="auto"/>
          </w:tcPr>
          <w:p w14:paraId="126D2169" w14:textId="77777777" w:rsidR="00BD2BF8" w:rsidRPr="00ED5BFC" w:rsidRDefault="00BD2BF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vMerge/>
            <w:shd w:val="clear" w:color="auto" w:fill="auto"/>
          </w:tcPr>
          <w:p w14:paraId="55C258A3" w14:textId="49869DED" w:rsidR="00BD2BF8" w:rsidRPr="0032249D" w:rsidRDefault="00BD2BF8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FBEEA8F" w14:textId="77777777" w:rsidTr="0060391B">
        <w:tc>
          <w:tcPr>
            <w:tcW w:w="1560" w:type="dxa"/>
            <w:shd w:val="clear" w:color="auto" w:fill="auto"/>
          </w:tcPr>
          <w:p w14:paraId="2E95780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372B35E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1620A1F" w14:textId="77777777" w:rsidTr="0060391B">
        <w:tc>
          <w:tcPr>
            <w:tcW w:w="1560" w:type="dxa"/>
            <w:shd w:val="clear" w:color="auto" w:fill="auto"/>
          </w:tcPr>
          <w:p w14:paraId="2A39200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39395347" w14:textId="77777777" w:rsidR="00B43CA6" w:rsidRDefault="00B2006F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mmap</w:t>
            </w:r>
            <w:proofErr w:type="spell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  <w:r w:rsidRPr="00B2006F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creates a new mapping in the virtual address space of the calling process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.</w:t>
            </w:r>
          </w:p>
          <w:p w14:paraId="48153A15" w14:textId="0EF0715A" w:rsidR="005A1013" w:rsidRPr="0032249D" w:rsidRDefault="005A101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5A1013" w:rsidRPr="00AC25A0" w14:paraId="133A96F3" w14:textId="77777777" w:rsidTr="0060391B">
        <w:tc>
          <w:tcPr>
            <w:tcW w:w="1560" w:type="dxa"/>
            <w:shd w:val="clear" w:color="auto" w:fill="auto"/>
          </w:tcPr>
          <w:p w14:paraId="4E1D5603" w14:textId="5F3E9411" w:rsidR="005A1013" w:rsidRPr="00D02A67" w:rsidRDefault="005A1013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Cs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/>
                <w:b/>
                <w:iCs/>
                <w:kern w:val="0"/>
                <w:sz w:val="20"/>
                <w:szCs w:val="20"/>
                <w:lang w:val="en-GB"/>
              </w:rPr>
              <w:t>Note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088C44D0" w14:textId="77777777" w:rsidR="005A1013" w:rsidRDefault="005A101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5679A1A2" w14:textId="2E1D48CE" w:rsidR="005A1013" w:rsidRPr="00B2006F" w:rsidRDefault="005A101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t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he offset value can be set from 0.</w:t>
            </w:r>
          </w:p>
        </w:tc>
      </w:tr>
    </w:tbl>
    <w:p w14:paraId="5238197F" w14:textId="77777777" w:rsidR="00B43CA6" w:rsidRDefault="00B43CA6" w:rsidP="00B43CA6">
      <w:pPr>
        <w:rPr>
          <w:b/>
          <w:bCs/>
          <w:lang w:val="en-GB"/>
        </w:rPr>
      </w:pPr>
    </w:p>
    <w:p w14:paraId="4D3711BA" w14:textId="7BF9D2ED" w:rsidR="00B43CA6" w:rsidRPr="008A5861" w:rsidRDefault="00B43CA6" w:rsidP="00B43CA6">
      <w:pPr>
        <w:pStyle w:val="Heading2"/>
        <w:rPr>
          <w:noProof/>
        </w:rPr>
      </w:pPr>
      <w:bookmarkStart w:id="31" w:name="_Toc359328104"/>
      <w:r>
        <w:rPr>
          <w:rFonts w:eastAsia="MS Mincho"/>
          <w:noProof/>
          <w:lang w:val="en-GB"/>
        </w:rPr>
        <w:br w:type="page"/>
      </w:r>
      <w:bookmarkEnd w:id="31"/>
      <w:r w:rsidR="008D2BDB">
        <w:rPr>
          <w:noProof/>
        </w:rPr>
        <w:lastRenderedPageBreak/>
        <w:t>Open device</w:t>
      </w: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118"/>
        <w:gridCol w:w="544"/>
        <w:gridCol w:w="4678"/>
      </w:tblGrid>
      <w:tr w:rsidR="00B43CA6" w:rsidRPr="00AC25A0" w14:paraId="521EDD9B" w14:textId="77777777" w:rsidTr="0060391B">
        <w:tc>
          <w:tcPr>
            <w:tcW w:w="1560" w:type="dxa"/>
            <w:shd w:val="clear" w:color="auto" w:fill="auto"/>
          </w:tcPr>
          <w:p w14:paraId="54AFD852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790AB420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2AAD36DF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01165500" w14:textId="77777777" w:rsidTr="0060391B">
        <w:tc>
          <w:tcPr>
            <w:tcW w:w="1560" w:type="dxa"/>
            <w:shd w:val="clear" w:color="auto" w:fill="auto"/>
          </w:tcPr>
          <w:p w14:paraId="05285FE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78F4A7B0" w14:textId="3A1DD68B" w:rsidR="00B43CA6" w:rsidRPr="0032249D" w:rsidRDefault="008D2BD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open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5CD20BA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C3C04A1" w14:textId="77777777" w:rsidTr="0060391B">
        <w:tc>
          <w:tcPr>
            <w:tcW w:w="1560" w:type="dxa"/>
            <w:shd w:val="clear" w:color="auto" w:fill="auto"/>
          </w:tcPr>
          <w:p w14:paraId="50C7851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118" w:type="dxa"/>
            <w:shd w:val="clear" w:color="auto" w:fill="auto"/>
          </w:tcPr>
          <w:p w14:paraId="114A988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75C9728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A4626AF" w14:textId="77777777" w:rsidTr="0060391B">
        <w:tc>
          <w:tcPr>
            <w:tcW w:w="1560" w:type="dxa"/>
            <w:shd w:val="clear" w:color="auto" w:fill="auto"/>
          </w:tcPr>
          <w:p w14:paraId="358A6EED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1ACE5D28" w14:textId="25BC637F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gramStart"/>
            <w:r w:rsidR="008D2BD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open</w:t>
            </w: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proofErr w:type="gramEnd"/>
          </w:p>
          <w:p w14:paraId="26FC70E8" w14:textId="77777777" w:rsidR="00E577AA" w:rsidRPr="00E577AA" w:rsidRDefault="00E577AA" w:rsidP="00E577AA">
            <w:pPr>
              <w:widowControl/>
              <w:spacing w:after="120"/>
              <w:ind w:firstLineChars="300" w:firstLine="6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const</w:t>
            </w:r>
            <w:proofErr w:type="spellEnd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char *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pathname</w:t>
            </w: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2EEA3825" w14:textId="272EA8AB" w:rsidR="00E577AA" w:rsidRDefault="00E577AA" w:rsidP="00954FCE">
            <w:pPr>
              <w:widowControl/>
              <w:spacing w:after="120"/>
              <w:ind w:firstLineChars="300" w:firstLine="6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</w:p>
          <w:p w14:paraId="01B184DE" w14:textId="42DCE281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1242E83B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A269194" w14:textId="77777777" w:rsidR="00B43CA6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  <w:p w14:paraId="2BD3E007" w14:textId="3CC59104" w:rsidR="008D2BDB" w:rsidRPr="0032249D" w:rsidRDefault="008D2BD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(input)</w:t>
            </w:r>
          </w:p>
        </w:tc>
      </w:tr>
      <w:tr w:rsidR="00B43CA6" w:rsidRPr="00AC25A0" w14:paraId="61CA9F74" w14:textId="77777777" w:rsidTr="0060391B">
        <w:tc>
          <w:tcPr>
            <w:tcW w:w="1560" w:type="dxa"/>
            <w:shd w:val="clear" w:color="auto" w:fill="auto"/>
          </w:tcPr>
          <w:p w14:paraId="704705FA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118" w:type="dxa"/>
            <w:shd w:val="clear" w:color="auto" w:fill="auto"/>
          </w:tcPr>
          <w:p w14:paraId="6FBD322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483985B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E4DDE01" w14:textId="77777777" w:rsidTr="0060391B">
        <w:tc>
          <w:tcPr>
            <w:tcW w:w="1560" w:type="dxa"/>
            <w:shd w:val="clear" w:color="auto" w:fill="auto"/>
          </w:tcPr>
          <w:p w14:paraId="35542246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379E18C2" w14:textId="77777777" w:rsidR="00D13542" w:rsidRPr="00E577AA" w:rsidRDefault="00D13542" w:rsidP="00954FCE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proofErr w:type="spellStart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const</w:t>
            </w:r>
            <w:proofErr w:type="spellEnd"/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char *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pathname</w:t>
            </w: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,</w:t>
            </w:r>
          </w:p>
          <w:p w14:paraId="77B397F1" w14:textId="1E87CC4E" w:rsidR="00B43CA6" w:rsidRPr="0032249D" w:rsidRDefault="00D13542" w:rsidP="008D2BD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E577AA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flags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0DB65F70" w14:textId="085CEA6C" w:rsidR="00B43CA6" w:rsidRDefault="00F16AA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node ID</w:t>
            </w:r>
          </w:p>
          <w:p w14:paraId="3FD8E173" w14:textId="13DB31A4" w:rsidR="00F16AAB" w:rsidRPr="0032249D" w:rsidRDefault="00F16AAB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file operation </w:t>
            </w:r>
            <w:proofErr w:type="gram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struct</w:t>
            </w:r>
            <w:proofErr w:type="gramEnd"/>
          </w:p>
        </w:tc>
      </w:tr>
      <w:tr w:rsidR="00B43CA6" w:rsidRPr="00AC25A0" w14:paraId="4C67878F" w14:textId="77777777" w:rsidTr="0060391B">
        <w:tc>
          <w:tcPr>
            <w:tcW w:w="1560" w:type="dxa"/>
            <w:shd w:val="clear" w:color="auto" w:fill="auto"/>
          </w:tcPr>
          <w:p w14:paraId="0C4AB56B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118" w:type="dxa"/>
            <w:shd w:val="clear" w:color="auto" w:fill="auto"/>
          </w:tcPr>
          <w:p w14:paraId="291E7076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0FCD274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EF17B5F" w14:textId="77777777" w:rsidTr="0060391B">
        <w:tc>
          <w:tcPr>
            <w:tcW w:w="1560" w:type="dxa"/>
            <w:shd w:val="clear" w:color="auto" w:fill="auto"/>
          </w:tcPr>
          <w:p w14:paraId="3AC8537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3236BFE4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796C687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C4B27C" w14:textId="77777777" w:rsidTr="0060391B">
        <w:tc>
          <w:tcPr>
            <w:tcW w:w="1560" w:type="dxa"/>
            <w:shd w:val="clear" w:color="auto" w:fill="auto"/>
          </w:tcPr>
          <w:p w14:paraId="2116BE0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118" w:type="dxa"/>
            <w:shd w:val="clear" w:color="auto" w:fill="auto"/>
          </w:tcPr>
          <w:p w14:paraId="00842C0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222" w:type="dxa"/>
            <w:gridSpan w:val="2"/>
            <w:tcBorders>
              <w:left w:val="nil"/>
            </w:tcBorders>
            <w:shd w:val="clear" w:color="auto" w:fill="auto"/>
          </w:tcPr>
          <w:p w14:paraId="699A6940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D13542" w:rsidRPr="00AC25A0" w14:paraId="6B50E059" w14:textId="77777777" w:rsidTr="009B38D2">
        <w:tc>
          <w:tcPr>
            <w:tcW w:w="1560" w:type="dxa"/>
            <w:shd w:val="clear" w:color="auto" w:fill="auto"/>
          </w:tcPr>
          <w:p w14:paraId="0C003C7B" w14:textId="77777777" w:rsidR="00D13542" w:rsidRPr="00ED5BFC" w:rsidRDefault="00D13542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3"/>
            <w:vMerge w:val="restart"/>
            <w:shd w:val="clear" w:color="auto" w:fill="auto"/>
          </w:tcPr>
          <w:p w14:paraId="714B282B" w14:textId="2AB814A4" w:rsidR="00D13542" w:rsidRPr="0032249D" w:rsidRDefault="00D13542" w:rsidP="0060391B">
            <w:pPr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D13542" w:rsidRPr="00AC25A0" w14:paraId="5B0500AD" w14:textId="77777777" w:rsidTr="009B38D2">
        <w:tc>
          <w:tcPr>
            <w:tcW w:w="1560" w:type="dxa"/>
            <w:shd w:val="clear" w:color="auto" w:fill="auto"/>
          </w:tcPr>
          <w:p w14:paraId="18BB9FC2" w14:textId="77777777" w:rsidR="00D13542" w:rsidRPr="00ED5BFC" w:rsidRDefault="00D13542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3"/>
            <w:vMerge/>
            <w:shd w:val="clear" w:color="auto" w:fill="auto"/>
          </w:tcPr>
          <w:p w14:paraId="4096248D" w14:textId="2F25D97A" w:rsidR="00D13542" w:rsidRPr="0032249D" w:rsidRDefault="00D1354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8D2BDB" w:rsidRPr="00AC25A0" w14:paraId="6F4E6326" w14:textId="77777777" w:rsidTr="0060391B">
        <w:trPr>
          <w:gridAfter w:val="1"/>
          <w:wAfter w:w="4678" w:type="dxa"/>
        </w:trPr>
        <w:tc>
          <w:tcPr>
            <w:tcW w:w="5222" w:type="dxa"/>
            <w:gridSpan w:val="3"/>
            <w:tcBorders>
              <w:left w:val="nil"/>
            </w:tcBorders>
            <w:shd w:val="clear" w:color="auto" w:fill="auto"/>
          </w:tcPr>
          <w:p w14:paraId="584878C8" w14:textId="6A760AA3" w:rsidR="008D2BDB" w:rsidRPr="0032249D" w:rsidRDefault="008D2BDB" w:rsidP="0060391B">
            <w:pPr>
              <w:widowControl/>
              <w:spacing w:after="120"/>
              <w:ind w:firstLineChars="100" w:firstLine="2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3D5ED436" w14:textId="77777777" w:rsidTr="0060391B">
        <w:tc>
          <w:tcPr>
            <w:tcW w:w="1560" w:type="dxa"/>
            <w:shd w:val="clear" w:color="auto" w:fill="auto"/>
          </w:tcPr>
          <w:p w14:paraId="2D3EA87C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3"/>
            <w:shd w:val="clear" w:color="auto" w:fill="auto"/>
          </w:tcPr>
          <w:p w14:paraId="57D2644D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2B0C0F83" w14:textId="77777777" w:rsidTr="0060391B">
        <w:tc>
          <w:tcPr>
            <w:tcW w:w="1560" w:type="dxa"/>
            <w:shd w:val="clear" w:color="auto" w:fill="auto"/>
          </w:tcPr>
          <w:p w14:paraId="79FFE73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3"/>
            <w:shd w:val="clear" w:color="auto" w:fill="auto"/>
          </w:tcPr>
          <w:p w14:paraId="695633BF" w14:textId="72FC93E5" w:rsidR="00B43CA6" w:rsidRPr="0032249D" w:rsidRDefault="00D13542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D1354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The </w:t>
            </w:r>
            <w:proofErr w:type="gramStart"/>
            <w:r w:rsidRPr="00D1354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open(</w:t>
            </w:r>
            <w:proofErr w:type="gramEnd"/>
            <w:r w:rsidRPr="00D13542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 system call opens</w:t>
            </w: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cmem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driver function</w:t>
            </w:r>
          </w:p>
        </w:tc>
      </w:tr>
    </w:tbl>
    <w:p w14:paraId="0619AF50" w14:textId="77777777" w:rsidR="00B43CA6" w:rsidRDefault="00B43CA6" w:rsidP="00B43CA6">
      <w:pPr>
        <w:rPr>
          <w:b/>
          <w:bCs/>
          <w:lang w:val="en-GB"/>
        </w:rPr>
      </w:pPr>
    </w:p>
    <w:p w14:paraId="22674557" w14:textId="5EC29A7F" w:rsidR="00B43CA6" w:rsidRPr="008A5861" w:rsidRDefault="00B43CA6" w:rsidP="00B43CA6">
      <w:pPr>
        <w:pStyle w:val="Heading2"/>
        <w:rPr>
          <w:noProof/>
        </w:rPr>
      </w:pPr>
      <w:r>
        <w:rPr>
          <w:rFonts w:eastAsia="MS Mincho"/>
          <w:noProof/>
        </w:rPr>
        <w:br w:type="page"/>
      </w:r>
      <w:r w:rsidR="00E47D89">
        <w:rPr>
          <w:rFonts w:eastAsia="MS Mincho"/>
          <w:noProof/>
        </w:rPr>
        <w:lastRenderedPageBreak/>
        <w:t>Close</w:t>
      </w:r>
    </w:p>
    <w:tbl>
      <w:tblPr>
        <w:tblW w:w="99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60"/>
        <w:gridCol w:w="3260"/>
        <w:gridCol w:w="5080"/>
      </w:tblGrid>
      <w:tr w:rsidR="00B43CA6" w:rsidRPr="00AC25A0" w14:paraId="08260918" w14:textId="77777777" w:rsidTr="0060391B">
        <w:tc>
          <w:tcPr>
            <w:tcW w:w="1560" w:type="dxa"/>
            <w:shd w:val="clear" w:color="auto" w:fill="auto"/>
          </w:tcPr>
          <w:p w14:paraId="6EDBD3B3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260" w:type="dxa"/>
            <w:shd w:val="clear" w:color="auto" w:fill="auto"/>
          </w:tcPr>
          <w:p w14:paraId="0255639B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20DAE23D" w14:textId="77777777" w:rsidR="00B43CA6" w:rsidRPr="00A95CB5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Cs w:val="20"/>
                <w:lang w:val="en-GB"/>
              </w:rPr>
            </w:pPr>
          </w:p>
        </w:tc>
      </w:tr>
      <w:tr w:rsidR="00B43CA6" w:rsidRPr="00AC25A0" w14:paraId="6892AA84" w14:textId="77777777" w:rsidTr="0060391B">
        <w:tc>
          <w:tcPr>
            <w:tcW w:w="1560" w:type="dxa"/>
            <w:shd w:val="clear" w:color="auto" w:fill="auto"/>
          </w:tcPr>
          <w:p w14:paraId="36379A6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0E2B8CEF" w14:textId="6AADDFF6" w:rsidR="00B43CA6" w:rsidRPr="0032249D" w:rsidRDefault="0073072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close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37CA57A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1DD59A0D" w14:textId="77777777" w:rsidTr="0060391B">
        <w:tc>
          <w:tcPr>
            <w:tcW w:w="1560" w:type="dxa"/>
            <w:shd w:val="clear" w:color="auto" w:fill="auto"/>
          </w:tcPr>
          <w:p w14:paraId="5DA470E7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Synopsis</w:t>
            </w:r>
          </w:p>
        </w:tc>
        <w:tc>
          <w:tcPr>
            <w:tcW w:w="3260" w:type="dxa"/>
            <w:shd w:val="clear" w:color="auto" w:fill="auto"/>
          </w:tcPr>
          <w:p w14:paraId="088C3DCA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72B2921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79B84D05" w14:textId="77777777" w:rsidTr="0060391B">
        <w:tc>
          <w:tcPr>
            <w:tcW w:w="1560" w:type="dxa"/>
            <w:shd w:val="clear" w:color="auto" w:fill="auto"/>
          </w:tcPr>
          <w:p w14:paraId="2683AE01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24B72891" w14:textId="2B75DACD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r w:rsidR="00730723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close</w:t>
            </w:r>
            <w:r w:rsidR="00F16AAB" w:rsidRPr="00FF7800" w:rsidDel="00F16AA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</w:p>
          <w:p w14:paraId="3C549492" w14:textId="37EDCFED" w:rsidR="00F16AAB" w:rsidRPr="00FF7800" w:rsidRDefault="00730723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954FCE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</w:p>
          <w:p w14:paraId="1294AADE" w14:textId="77777777" w:rsidR="00B43CA6" w:rsidRPr="00FF7800" w:rsidRDefault="00B43CA6" w:rsidP="00BB75EA">
            <w:pPr>
              <w:widowControl/>
              <w:spacing w:after="120"/>
              <w:ind w:firstLineChars="200" w:firstLine="40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C6BC61C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  <w:p w14:paraId="7D9C1A9A" w14:textId="19AA618F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(</w:t>
            </w:r>
            <w:r w:rsidR="00F16AAB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in</w:t>
            </w:r>
            <w:r w:rsidRPr="00FF7800">
              <w:rPr>
                <w:rFonts w:ascii="Times New Roman" w:eastAsia="MS PMincho" w:hAnsi="Times New Roman" w:hint="eastAsia"/>
                <w:kern w:val="0"/>
                <w:sz w:val="20"/>
                <w:szCs w:val="20"/>
                <w:lang w:val="en-GB"/>
              </w:rPr>
              <w:t>put</w:t>
            </w:r>
            <w:r w:rsidRPr="00FF7800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)</w:t>
            </w:r>
          </w:p>
          <w:p w14:paraId="304F9FF5" w14:textId="56D98B26" w:rsidR="00B43CA6" w:rsidRPr="00FF7800" w:rsidRDefault="00B43CA6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63A6855A" w14:textId="77777777" w:rsidTr="0060391B">
        <w:tc>
          <w:tcPr>
            <w:tcW w:w="1560" w:type="dxa"/>
            <w:shd w:val="clear" w:color="auto" w:fill="auto"/>
          </w:tcPr>
          <w:p w14:paraId="2E6FC2E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>
              <w:rPr>
                <w:rFonts w:ascii="Arial" w:eastAsia="MS PMincho" w:hAnsi="Arial" w:cs="Arial" w:hint="eastAsia"/>
                <w:b/>
                <w:i/>
                <w:kern w:val="0"/>
                <w:sz w:val="20"/>
                <w:szCs w:val="20"/>
                <w:lang w:val="en-GB"/>
              </w:rPr>
              <w:t>Argument</w:t>
            </w: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</w:t>
            </w:r>
          </w:p>
        </w:tc>
        <w:tc>
          <w:tcPr>
            <w:tcW w:w="3260" w:type="dxa"/>
            <w:shd w:val="clear" w:color="auto" w:fill="auto"/>
          </w:tcPr>
          <w:p w14:paraId="1095357F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4731FC3D" w14:textId="77777777" w:rsidR="00B43CA6" w:rsidRPr="00FF7800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9E7EF5" w:rsidRPr="00AC25A0" w14:paraId="21DCCFD2" w14:textId="77777777" w:rsidTr="0060391B">
        <w:tc>
          <w:tcPr>
            <w:tcW w:w="1560" w:type="dxa"/>
            <w:shd w:val="clear" w:color="auto" w:fill="auto"/>
          </w:tcPr>
          <w:p w14:paraId="0656BBB2" w14:textId="77777777" w:rsidR="009E7EF5" w:rsidRPr="00ED5BFC" w:rsidRDefault="009E7EF5" w:rsidP="009E7EF5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486B41A7" w14:textId="2F68CA9D" w:rsidR="009E7EF5" w:rsidRPr="00FF7800" w:rsidRDefault="00730723" w:rsidP="009E7EF5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int </w:t>
            </w:r>
            <w:proofErr w:type="spellStart"/>
            <w:r w:rsidRPr="007865E8">
              <w:rPr>
                <w:rFonts w:ascii="Times New Roman" w:eastAsia="MS PMincho" w:hAnsi="Times New Roman"/>
                <w:i/>
                <w:iCs/>
                <w:kern w:val="0"/>
                <w:sz w:val="20"/>
                <w:szCs w:val="20"/>
                <w:lang w:val="en-GB"/>
              </w:rPr>
              <w:t>fd</w:t>
            </w:r>
            <w:proofErr w:type="spellEnd"/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5C28107" w14:textId="30AD2B5C" w:rsidR="009E7EF5" w:rsidRPr="00FF7800" w:rsidRDefault="00730723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file descriptor</w:t>
            </w:r>
          </w:p>
        </w:tc>
      </w:tr>
      <w:tr w:rsidR="00B43CA6" w:rsidRPr="00AC25A0" w14:paraId="348843F8" w14:textId="77777777" w:rsidTr="0060391B">
        <w:tc>
          <w:tcPr>
            <w:tcW w:w="1560" w:type="dxa"/>
            <w:shd w:val="clear" w:color="auto" w:fill="auto"/>
          </w:tcPr>
          <w:p w14:paraId="2A27C6C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Struct</w:t>
            </w:r>
          </w:p>
        </w:tc>
        <w:tc>
          <w:tcPr>
            <w:tcW w:w="3260" w:type="dxa"/>
            <w:shd w:val="clear" w:color="auto" w:fill="auto"/>
          </w:tcPr>
          <w:p w14:paraId="5301A632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0151A73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47249CB7" w14:textId="77777777" w:rsidTr="0060391B">
        <w:tc>
          <w:tcPr>
            <w:tcW w:w="1560" w:type="dxa"/>
            <w:shd w:val="clear" w:color="auto" w:fill="auto"/>
          </w:tcPr>
          <w:p w14:paraId="6AA43EE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3260" w:type="dxa"/>
            <w:shd w:val="clear" w:color="auto" w:fill="auto"/>
          </w:tcPr>
          <w:p w14:paraId="3A0E505E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 w:rsidRPr="0032249D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-</w:t>
            </w: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522DEE87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FD2D908" w14:textId="77777777" w:rsidTr="0060391B">
        <w:trPr>
          <w:trHeight w:val="396"/>
        </w:trPr>
        <w:tc>
          <w:tcPr>
            <w:tcW w:w="1560" w:type="dxa"/>
            <w:shd w:val="clear" w:color="auto" w:fill="auto"/>
          </w:tcPr>
          <w:p w14:paraId="629CF2FE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Return Value</w:t>
            </w:r>
          </w:p>
        </w:tc>
        <w:tc>
          <w:tcPr>
            <w:tcW w:w="3260" w:type="dxa"/>
            <w:shd w:val="clear" w:color="auto" w:fill="auto"/>
          </w:tcPr>
          <w:p w14:paraId="3A22E44C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5080" w:type="dxa"/>
            <w:tcBorders>
              <w:left w:val="nil"/>
            </w:tcBorders>
            <w:shd w:val="clear" w:color="auto" w:fill="auto"/>
          </w:tcPr>
          <w:p w14:paraId="679D1245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730723" w:rsidRPr="00AC25A0" w14:paraId="4E247097" w14:textId="77777777" w:rsidTr="009B38D2">
        <w:tc>
          <w:tcPr>
            <w:tcW w:w="1560" w:type="dxa"/>
            <w:shd w:val="clear" w:color="auto" w:fill="auto"/>
          </w:tcPr>
          <w:p w14:paraId="26DCB3F7" w14:textId="77777777" w:rsidR="00730723" w:rsidRPr="00ED5BFC" w:rsidRDefault="00730723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625E13A4" w14:textId="0C054907" w:rsidR="00730723" w:rsidRPr="0032249D" w:rsidRDefault="0073072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Return 0 on success and -1 on error with </w:t>
            </w:r>
            <w:proofErr w:type="spellStart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errno</w:t>
            </w:r>
            <w:proofErr w:type="spellEnd"/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 is set appropriately</w:t>
            </w:r>
          </w:p>
        </w:tc>
      </w:tr>
      <w:tr w:rsidR="00B43CA6" w:rsidRPr="00AC25A0" w14:paraId="7AEC5AA8" w14:textId="77777777" w:rsidTr="0060391B">
        <w:tc>
          <w:tcPr>
            <w:tcW w:w="1560" w:type="dxa"/>
            <w:shd w:val="clear" w:color="auto" w:fill="auto"/>
          </w:tcPr>
          <w:p w14:paraId="17FC7DB9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  <w:r w:rsidRPr="00ED5BFC"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340" w:type="dxa"/>
            <w:gridSpan w:val="2"/>
            <w:shd w:val="clear" w:color="auto" w:fill="auto"/>
          </w:tcPr>
          <w:p w14:paraId="4C6FDFDF" w14:textId="77777777" w:rsidR="00B43CA6" w:rsidRPr="0032249D" w:rsidRDefault="00B43CA6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</w:p>
        </w:tc>
      </w:tr>
      <w:tr w:rsidR="00B43CA6" w:rsidRPr="00AC25A0" w14:paraId="017075A1" w14:textId="77777777" w:rsidTr="0060391B">
        <w:tc>
          <w:tcPr>
            <w:tcW w:w="1560" w:type="dxa"/>
            <w:shd w:val="clear" w:color="auto" w:fill="auto"/>
          </w:tcPr>
          <w:p w14:paraId="585EC768" w14:textId="77777777" w:rsidR="00B43CA6" w:rsidRPr="00ED5BFC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b/>
                <w:i/>
                <w:kern w:val="0"/>
                <w:sz w:val="20"/>
                <w:szCs w:val="20"/>
                <w:lang w:val="en-GB"/>
              </w:rPr>
            </w:pPr>
          </w:p>
        </w:tc>
        <w:tc>
          <w:tcPr>
            <w:tcW w:w="8340" w:type="dxa"/>
            <w:gridSpan w:val="2"/>
            <w:shd w:val="clear" w:color="auto" w:fill="auto"/>
          </w:tcPr>
          <w:p w14:paraId="4714BBAB" w14:textId="41CF3CA1" w:rsidR="00B43CA6" w:rsidRPr="00850B16" w:rsidRDefault="00730723" w:rsidP="0060391B">
            <w:pPr>
              <w:widowControl/>
              <w:spacing w:after="120"/>
              <w:jc w:val="left"/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 xml:space="preserve">Close </w:t>
            </w:r>
            <w:r w:rsidR="009E7EF5"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device</w:t>
            </w:r>
          </w:p>
        </w:tc>
      </w:tr>
      <w:bookmarkEnd w:id="27"/>
      <w:bookmarkEnd w:id="28"/>
    </w:tbl>
    <w:p w14:paraId="29E4892C" w14:textId="77777777" w:rsidR="00B43CA6" w:rsidRPr="00C75DD2" w:rsidRDefault="00B43CA6" w:rsidP="00B43CA6">
      <w:pPr>
        <w:pStyle w:val="a8"/>
        <w:ind w:left="0" w:firstLine="0"/>
        <w:rPr>
          <w:rFonts w:ascii="Century" w:hAnsi="Century"/>
          <w:b/>
          <w:bCs/>
        </w:rPr>
      </w:pPr>
    </w:p>
    <w:p w14:paraId="2FCA1156" w14:textId="3EFA1899" w:rsidR="00B43CA6" w:rsidRPr="00BB75EA" w:rsidRDefault="00B43CA6" w:rsidP="00BB75EA">
      <w:pPr>
        <w:pStyle w:val="Heading1"/>
        <w:rPr>
          <w:rFonts w:cs="Arial"/>
        </w:rPr>
      </w:pPr>
      <w:bookmarkStart w:id="32" w:name="_Toc314225561"/>
      <w:bookmarkStart w:id="33" w:name="_Toc257384610"/>
      <w:bookmarkStart w:id="34" w:name="_Toc259544170"/>
      <w:bookmarkEnd w:id="32"/>
      <w:r>
        <w:rPr>
          <w:rFonts w:cs="Arial"/>
        </w:rPr>
        <w:br w:type="page"/>
      </w:r>
      <w:bookmarkStart w:id="35" w:name="_Toc489367855"/>
      <w:r w:rsidRPr="008A5861">
        <w:rPr>
          <w:rFonts w:cs="Arial"/>
        </w:rPr>
        <w:lastRenderedPageBreak/>
        <w:t>Definition</w:t>
      </w:r>
      <w:bookmarkEnd w:id="35"/>
    </w:p>
    <w:p w14:paraId="7607D121" w14:textId="77777777" w:rsidR="00B43CA6" w:rsidRDefault="00B43CA6" w:rsidP="00B43CA6">
      <w:pPr>
        <w:pStyle w:val="Heading2"/>
      </w:pPr>
      <w:bookmarkStart w:id="36" w:name="_Toc489367856"/>
      <w:bookmarkStart w:id="37" w:name="_Ref64456456"/>
      <w:r>
        <w:t>Structure</w:t>
      </w:r>
      <w:bookmarkEnd w:id="36"/>
      <w:bookmarkEnd w:id="37"/>
    </w:p>
    <w:p w14:paraId="24EEC45E" w14:textId="4348600E" w:rsidR="00B43CA6" w:rsidRPr="00504666" w:rsidRDefault="00704EBD" w:rsidP="00B43CA6">
      <w:pPr>
        <w:pStyle w:val="Heading3"/>
      </w:pPr>
      <w:bookmarkStart w:id="38" w:name="_Toc489367857"/>
      <w:proofErr w:type="spellStart"/>
      <w:r>
        <w:t>mem_setpara</w:t>
      </w:r>
      <w:bookmarkEnd w:id="38"/>
      <w:proofErr w:type="spellEnd"/>
    </w:p>
    <w:p w14:paraId="7442C25B" w14:textId="77777777" w:rsidR="00B43CA6" w:rsidRDefault="00B43CA6" w:rsidP="00B43CA6"/>
    <w:p w14:paraId="38A5769D" w14:textId="77777777" w:rsidR="00877449" w:rsidRPr="00877449" w:rsidRDefault="00877449" w:rsidP="00BB75EA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 xml:space="preserve">struct </w:t>
      </w:r>
      <w:proofErr w:type="spellStart"/>
      <w:r w:rsidRPr="00877449">
        <w:rPr>
          <w:rFonts w:ascii="Times New Roman" w:hAnsi="Times New Roman"/>
          <w:kern w:val="0"/>
          <w:sz w:val="20"/>
          <w:szCs w:val="20"/>
        </w:rPr>
        <w:t>mem_setpara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 xml:space="preserve"> {</w:t>
      </w:r>
    </w:p>
    <w:p w14:paraId="3EC42FE4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offset;</w:t>
      </w:r>
      <w:proofErr w:type="gramEnd"/>
    </w:p>
    <w:p w14:paraId="076E02EA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width;</w:t>
      </w:r>
      <w:proofErr w:type="gramEnd"/>
    </w:p>
    <w:p w14:paraId="2272909E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height;</w:t>
      </w:r>
      <w:proofErr w:type="gramEnd"/>
    </w:p>
    <w:p w14:paraId="2022CD6D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stride;</w:t>
      </w:r>
      <w:proofErr w:type="gramEnd"/>
    </w:p>
    <w:p w14:paraId="722F81C5" w14:textId="77777777" w:rsidR="00877449" w:rsidRPr="00877449" w:rsidRDefault="00877449" w:rsidP="00BB75EA">
      <w:pPr>
        <w:ind w:leftChars="300" w:left="63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ab/>
        <w:t xml:space="preserve">int </w:t>
      </w:r>
      <w:proofErr w:type="spellStart"/>
      <w:proofErr w:type="gramStart"/>
      <w:r w:rsidRPr="00877449">
        <w:rPr>
          <w:rFonts w:ascii="Times New Roman" w:hAnsi="Times New Roman"/>
          <w:kern w:val="0"/>
          <w:sz w:val="20"/>
          <w:szCs w:val="20"/>
        </w:rPr>
        <w:t>tl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>;</w:t>
      </w:r>
      <w:proofErr w:type="gramEnd"/>
    </w:p>
    <w:p w14:paraId="2B849E1C" w14:textId="77F5C931" w:rsidR="00B43CA6" w:rsidRDefault="00877449" w:rsidP="00BB75EA">
      <w:pPr>
        <w:ind w:leftChars="200" w:left="420"/>
      </w:pPr>
      <w:r w:rsidRPr="00877449">
        <w:rPr>
          <w:rFonts w:ascii="Times New Roman" w:hAnsi="Times New Roman"/>
          <w:kern w:val="0"/>
          <w:sz w:val="20"/>
          <w:szCs w:val="20"/>
        </w:rPr>
        <w:t>};</w:t>
      </w:r>
    </w:p>
    <w:p w14:paraId="19B26D85" w14:textId="1698C77D" w:rsidR="00B43CA6" w:rsidRDefault="00B43CA6" w:rsidP="00B43CA6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 w:rsidR="004118CB">
        <w:rPr>
          <w:rFonts w:ascii="Times New Roman" w:hAnsi="Times New Roman"/>
        </w:rPr>
        <w:t>5</w:t>
      </w:r>
      <w:r>
        <w:rPr>
          <w:rFonts w:ascii="Times New Roman" w:hAnsi="Times New Roman"/>
        </w:rPr>
        <w:noBreakHyphen/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SEQ Table \* ARABIC \s 1 </w:instrText>
      </w:r>
      <w:r>
        <w:rPr>
          <w:rFonts w:ascii="Times New Roman" w:hAnsi="Times New Roman"/>
        </w:rPr>
        <w:fldChar w:fldCharType="separate"/>
      </w:r>
      <w:r w:rsidR="00EE3398">
        <w:rPr>
          <w:rFonts w:ascii="Times New Roman" w:hAnsi="Times New Roman"/>
          <w:noProof/>
        </w:rPr>
        <w:t>1</w:t>
      </w:r>
      <w:r>
        <w:rPr>
          <w:rFonts w:ascii="Times New Roman" w:hAnsi="Times New Roman"/>
        </w:rPr>
        <w:fldChar w:fldCharType="end"/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 xml:space="preserve">Members of </w:t>
      </w:r>
      <w:r w:rsidR="00877449">
        <w:rPr>
          <w:rFonts w:ascii="Times New Roman" w:hAnsi="Times New Roman"/>
          <w:noProof/>
        </w:rPr>
        <w:t>mem_setpara</w:t>
      </w:r>
      <w:r>
        <w:rPr>
          <w:rFonts w:ascii="Times New Roman" w:hAnsi="Times New Roman"/>
          <w:noProof/>
        </w:rPr>
        <w:t xml:space="preserve"> structure</w:t>
      </w:r>
    </w:p>
    <w:p w14:paraId="6D203685" w14:textId="77777777" w:rsidR="00B43CA6" w:rsidRPr="000C6585" w:rsidRDefault="00B43CA6" w:rsidP="00B43C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583"/>
        <w:gridCol w:w="6115"/>
      </w:tblGrid>
      <w:tr w:rsidR="00B43CA6" w:rsidRPr="00A95CB5" w14:paraId="6AA27149" w14:textId="77777777" w:rsidTr="0060391B">
        <w:tc>
          <w:tcPr>
            <w:tcW w:w="1047" w:type="pct"/>
            <w:shd w:val="clear" w:color="auto" w:fill="D9D9D9"/>
          </w:tcPr>
          <w:p w14:paraId="07D876CB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1652019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6312FDE0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B43CA6" w:rsidRPr="00A95CB5" w14:paraId="696D4CA7" w14:textId="77777777" w:rsidTr="0060391B">
        <w:tc>
          <w:tcPr>
            <w:tcW w:w="1047" w:type="pct"/>
            <w:shd w:val="clear" w:color="auto" w:fill="auto"/>
          </w:tcPr>
          <w:p w14:paraId="74E0E179" w14:textId="5BCFABA9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int </w:t>
            </w:r>
            <w:r w:rsidR="00877449">
              <w:rPr>
                <w:rFonts w:ascii="Arial" w:eastAsia="MS PMincho" w:hAnsi="Arial" w:cs="Arial"/>
                <w:kern w:val="0"/>
                <w:sz w:val="18"/>
                <w:szCs w:val="18"/>
              </w:rPr>
              <w:t>offset</w:t>
            </w:r>
          </w:p>
        </w:tc>
        <w:tc>
          <w:tcPr>
            <w:tcW w:w="813" w:type="pct"/>
            <w:shd w:val="clear" w:color="auto" w:fill="auto"/>
          </w:tcPr>
          <w:p w14:paraId="7236C4A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0BB2E7A5" w14:textId="199C4257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offset of memory</w:t>
            </w:r>
          </w:p>
        </w:tc>
      </w:tr>
      <w:tr w:rsidR="00B43CA6" w:rsidRPr="00A95CB5" w14:paraId="0A5AF27D" w14:textId="77777777" w:rsidTr="0060391B">
        <w:tc>
          <w:tcPr>
            <w:tcW w:w="1047" w:type="pct"/>
            <w:shd w:val="clear" w:color="auto" w:fill="auto"/>
          </w:tcPr>
          <w:p w14:paraId="212286D9" w14:textId="7CE426A8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int </w:t>
            </w:r>
            <w:r w:rsidR="00207EA1">
              <w:rPr>
                <w:rFonts w:ascii="Arial" w:eastAsia="MS PMincho" w:hAnsi="Arial" w:cs="Arial"/>
                <w:kern w:val="0"/>
                <w:sz w:val="18"/>
                <w:szCs w:val="18"/>
              </w:rPr>
              <w:t>width</w:t>
            </w:r>
          </w:p>
        </w:tc>
        <w:tc>
          <w:tcPr>
            <w:tcW w:w="813" w:type="pct"/>
            <w:shd w:val="clear" w:color="auto" w:fill="auto"/>
          </w:tcPr>
          <w:p w14:paraId="449C070D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2DEA235A" w14:textId="73A63912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width of memory</w:t>
            </w:r>
          </w:p>
        </w:tc>
      </w:tr>
      <w:tr w:rsidR="00B43CA6" w:rsidRPr="00A95CB5" w14:paraId="35D91FF7" w14:textId="77777777" w:rsidTr="0060391B">
        <w:tc>
          <w:tcPr>
            <w:tcW w:w="1047" w:type="pct"/>
            <w:shd w:val="clear" w:color="auto" w:fill="auto"/>
          </w:tcPr>
          <w:p w14:paraId="5E156120" w14:textId="51848E53" w:rsidR="00B43CA6" w:rsidRPr="002D6251" w:rsidRDefault="00B43CA6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int </w:t>
            </w:r>
            <w:r w:rsidR="00207EA1">
              <w:rPr>
                <w:rFonts w:ascii="Arial" w:eastAsia="MS PMincho" w:hAnsi="Arial" w:cs="Arial"/>
                <w:kern w:val="0"/>
                <w:sz w:val="18"/>
                <w:szCs w:val="18"/>
              </w:rPr>
              <w:t>height</w:t>
            </w:r>
          </w:p>
        </w:tc>
        <w:tc>
          <w:tcPr>
            <w:tcW w:w="813" w:type="pct"/>
            <w:shd w:val="clear" w:color="auto" w:fill="auto"/>
          </w:tcPr>
          <w:p w14:paraId="753BFFE8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40B333DB" w14:textId="3DA0AD39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height of memory</w:t>
            </w:r>
          </w:p>
        </w:tc>
      </w:tr>
      <w:tr w:rsidR="00B43CA6" w:rsidRPr="00A95CB5" w14:paraId="045AB450" w14:textId="77777777" w:rsidTr="0060391B">
        <w:tc>
          <w:tcPr>
            <w:tcW w:w="1047" w:type="pct"/>
            <w:shd w:val="clear" w:color="auto" w:fill="auto"/>
          </w:tcPr>
          <w:p w14:paraId="65AC248A" w14:textId="356EEC39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</w:t>
            </w:r>
            <w:r w:rsidR="00B43CA6" w:rsidRPr="006E0B83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nt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stride</w:t>
            </w:r>
          </w:p>
        </w:tc>
        <w:tc>
          <w:tcPr>
            <w:tcW w:w="813" w:type="pct"/>
            <w:shd w:val="clear" w:color="auto" w:fill="auto"/>
          </w:tcPr>
          <w:p w14:paraId="1802ABDC" w14:textId="7B6903EC" w:rsidR="00B43CA6" w:rsidRPr="002D6251" w:rsidRDefault="00CF0588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333E9EB1" w14:textId="34045FEA" w:rsidR="00B43CA6" w:rsidRPr="002D625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stride of memory</w:t>
            </w:r>
          </w:p>
        </w:tc>
      </w:tr>
      <w:tr w:rsidR="00CF0588" w:rsidRPr="00A95CB5" w14:paraId="415D045D" w14:textId="77777777" w:rsidTr="0060391B">
        <w:tc>
          <w:tcPr>
            <w:tcW w:w="1047" w:type="pct"/>
            <w:shd w:val="clear" w:color="auto" w:fill="auto"/>
          </w:tcPr>
          <w:p w14:paraId="3FF175B1" w14:textId="31589108" w:rsidR="00CF0588" w:rsidRPr="006E0B83" w:rsidDel="00CF0588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i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nt </w:t>
            </w:r>
            <w:proofErr w:type="spellStart"/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tl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2D3CEA95" w14:textId="27E22151" w:rsidR="00CF0588" w:rsidRDefault="00CF0588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I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nput</w:t>
            </w:r>
          </w:p>
        </w:tc>
        <w:tc>
          <w:tcPr>
            <w:tcW w:w="3140" w:type="pct"/>
            <w:shd w:val="clear" w:color="auto" w:fill="auto"/>
          </w:tcPr>
          <w:p w14:paraId="15002375" w14:textId="1B03FEAB" w:rsidR="00CF0588" w:rsidDel="00207EA1" w:rsidRDefault="00CF0588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T</w:t>
            </w:r>
            <w:r w:rsidR="00E47D89">
              <w:rPr>
                <w:rFonts w:ascii="Arial" w:eastAsia="MS PMincho" w:hAnsi="Arial" w:cs="Arial"/>
                <w:kern w:val="0"/>
                <w:sz w:val="18"/>
                <w:szCs w:val="18"/>
              </w:rPr>
              <w:t>ranslation lookaside</w:t>
            </w:r>
          </w:p>
        </w:tc>
      </w:tr>
    </w:tbl>
    <w:p w14:paraId="2DF671BA" w14:textId="2198C860" w:rsidR="00704EBD" w:rsidRDefault="00704EBD" w:rsidP="00704EBD">
      <w:pPr>
        <w:pStyle w:val="Heading3"/>
      </w:pPr>
      <w:proofErr w:type="spellStart"/>
      <w:r w:rsidRPr="00704EBD">
        <w:t>mem_mlock</w:t>
      </w:r>
      <w:proofErr w:type="spellEnd"/>
    </w:p>
    <w:p w14:paraId="72672924" w14:textId="77777777" w:rsidR="00704EBD" w:rsidRDefault="00704EBD" w:rsidP="00704EBD"/>
    <w:p w14:paraId="7AA24D33" w14:textId="7261BF14" w:rsidR="00704EBD" w:rsidRPr="00877449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 xml:space="preserve">struct </w:t>
      </w:r>
      <w:proofErr w:type="spellStart"/>
      <w:r w:rsidRPr="00877449">
        <w:rPr>
          <w:rFonts w:ascii="Times New Roman" w:hAnsi="Times New Roman"/>
          <w:kern w:val="0"/>
          <w:sz w:val="20"/>
          <w:szCs w:val="20"/>
        </w:rPr>
        <w:t>mem_</w:t>
      </w:r>
      <w:r>
        <w:rPr>
          <w:rFonts w:ascii="Times New Roman" w:hAnsi="Times New Roman"/>
          <w:kern w:val="0"/>
          <w:sz w:val="20"/>
          <w:szCs w:val="20"/>
        </w:rPr>
        <w:t>mlock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 xml:space="preserve"> {</w:t>
      </w:r>
    </w:p>
    <w:p w14:paraId="3D6BD1F9" w14:textId="77777777" w:rsidR="00704EBD" w:rsidRPr="00704EBD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gramStart"/>
      <w:r w:rsidRPr="00704EBD">
        <w:rPr>
          <w:rFonts w:ascii="Times New Roman" w:hAnsi="Times New Roman"/>
          <w:kern w:val="0"/>
          <w:sz w:val="20"/>
          <w:szCs w:val="20"/>
        </w:rPr>
        <w:t>offset;</w:t>
      </w:r>
      <w:proofErr w:type="gramEnd"/>
    </w:p>
    <w:p w14:paraId="6C6305FC" w14:textId="77777777" w:rsidR="00704EBD" w:rsidRPr="00704EBD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gramStart"/>
      <w:r w:rsidRPr="00704EBD">
        <w:rPr>
          <w:rFonts w:ascii="Times New Roman" w:hAnsi="Times New Roman"/>
          <w:kern w:val="0"/>
          <w:sz w:val="20"/>
          <w:szCs w:val="20"/>
        </w:rPr>
        <w:t>size;</w:t>
      </w:r>
      <w:proofErr w:type="gramEnd"/>
    </w:p>
    <w:p w14:paraId="4CE63ECE" w14:textId="77777777" w:rsidR="00704EBD" w:rsidRDefault="00704EBD" w:rsidP="00704EBD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704EBD">
        <w:rPr>
          <w:rFonts w:ascii="Times New Roman" w:hAnsi="Times New Roman"/>
          <w:kern w:val="0"/>
          <w:sz w:val="20"/>
          <w:szCs w:val="20"/>
        </w:rPr>
        <w:t>dir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>;</w:t>
      </w:r>
      <w:proofErr w:type="gramEnd"/>
    </w:p>
    <w:p w14:paraId="51084C5A" w14:textId="24D650CB" w:rsidR="00704EBD" w:rsidRDefault="00704EBD" w:rsidP="00704EBD">
      <w:pPr>
        <w:ind w:leftChars="200" w:left="420"/>
      </w:pPr>
      <w:r w:rsidRPr="00877449">
        <w:rPr>
          <w:rFonts w:ascii="Times New Roman" w:hAnsi="Times New Roman"/>
          <w:kern w:val="0"/>
          <w:sz w:val="20"/>
          <w:szCs w:val="20"/>
        </w:rPr>
        <w:t>};</w:t>
      </w:r>
    </w:p>
    <w:p w14:paraId="4666026B" w14:textId="53049483" w:rsidR="00704EBD" w:rsidRDefault="00704EBD" w:rsidP="00704EBD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 w:rsidR="00CD14B9">
        <w:rPr>
          <w:rFonts w:ascii="Times New Roman" w:hAnsi="Times New Roman"/>
        </w:rPr>
        <w:t>5</w:t>
      </w:r>
      <w:r>
        <w:rPr>
          <w:rFonts w:ascii="Times New Roman" w:hAnsi="Times New Roman"/>
        </w:rPr>
        <w:noBreakHyphen/>
      </w:r>
      <w:r w:rsidR="00CD14B9">
        <w:rPr>
          <w:rFonts w:ascii="Times New Roman" w:hAnsi="Times New Roman"/>
        </w:rPr>
        <w:t>2</w:t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Members of mem_mlock structure</w:t>
      </w:r>
    </w:p>
    <w:p w14:paraId="5277A806" w14:textId="77777777" w:rsidR="00704EBD" w:rsidRPr="00CD14B9" w:rsidRDefault="00704EBD" w:rsidP="00704E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583"/>
        <w:gridCol w:w="6115"/>
      </w:tblGrid>
      <w:tr w:rsidR="00704EBD" w:rsidRPr="00A95CB5" w14:paraId="7EA78200" w14:textId="77777777" w:rsidTr="00F15978">
        <w:tc>
          <w:tcPr>
            <w:tcW w:w="1047" w:type="pct"/>
            <w:shd w:val="clear" w:color="auto" w:fill="D9D9D9"/>
          </w:tcPr>
          <w:p w14:paraId="5375D043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69C36B43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08F6C9C7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704EBD" w:rsidRPr="00A95CB5" w14:paraId="09D8B832" w14:textId="77777777" w:rsidTr="00F15978">
        <w:tc>
          <w:tcPr>
            <w:tcW w:w="1047" w:type="pct"/>
            <w:shd w:val="clear" w:color="auto" w:fill="auto"/>
          </w:tcPr>
          <w:p w14:paraId="7B33285E" w14:textId="3D6AA753" w:rsidR="00704EBD" w:rsidRPr="002D6251" w:rsidRDefault="000362C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 xml:space="preserve"> offset</w:t>
            </w:r>
          </w:p>
        </w:tc>
        <w:tc>
          <w:tcPr>
            <w:tcW w:w="813" w:type="pct"/>
            <w:shd w:val="clear" w:color="auto" w:fill="auto"/>
          </w:tcPr>
          <w:p w14:paraId="74A08D6A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4E5E11AB" w14:textId="77777777" w:rsidR="00704EBD" w:rsidRPr="002D6251" w:rsidRDefault="00704EB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Setting the offset of memory</w:t>
            </w:r>
          </w:p>
        </w:tc>
      </w:tr>
      <w:tr w:rsidR="00704EBD" w:rsidRPr="00A95CB5" w14:paraId="33A3168E" w14:textId="77777777" w:rsidTr="00F15978">
        <w:tc>
          <w:tcPr>
            <w:tcW w:w="1047" w:type="pct"/>
            <w:shd w:val="clear" w:color="auto" w:fill="auto"/>
          </w:tcPr>
          <w:p w14:paraId="5A1F1F4B" w14:textId="43D5FF38" w:rsidR="00704EBD" w:rsidRPr="002D6251" w:rsidRDefault="000362C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 xml:space="preserve"> size</w:t>
            </w:r>
          </w:p>
        </w:tc>
        <w:tc>
          <w:tcPr>
            <w:tcW w:w="813" w:type="pct"/>
            <w:shd w:val="clear" w:color="auto" w:fill="auto"/>
          </w:tcPr>
          <w:p w14:paraId="770064DF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652ABD0A" w14:textId="03ACF09F" w:rsidR="00704EBD" w:rsidRPr="002D6251" w:rsidRDefault="00704EB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Setting the 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size 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of memory</w:t>
            </w:r>
          </w:p>
        </w:tc>
      </w:tr>
      <w:tr w:rsidR="00704EBD" w:rsidRPr="00A95CB5" w14:paraId="32697960" w14:textId="77777777" w:rsidTr="00F15978">
        <w:tc>
          <w:tcPr>
            <w:tcW w:w="1047" w:type="pct"/>
            <w:shd w:val="clear" w:color="auto" w:fill="auto"/>
          </w:tcPr>
          <w:p w14:paraId="12A50AF9" w14:textId="048B4342" w:rsidR="00704EBD" w:rsidRPr="002D6251" w:rsidRDefault="000362C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60A2AD93" w14:textId="77777777" w:rsidR="00704EBD" w:rsidRPr="002D6251" w:rsidRDefault="00704EBD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5BE9C64E" w14:textId="24B26557" w:rsidR="00704EBD" w:rsidRPr="002D6251" w:rsidRDefault="00704EBD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Setting the 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>direction. (</w:t>
            </w:r>
            <w:r w:rsidR="000362CD" w:rsidRP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>IOCTL_FROM_</w:t>
            </w:r>
            <w:r w:rsidR="00C5043F">
              <w:rPr>
                <w:rFonts w:ascii="Arial" w:eastAsia="MS PMincho" w:hAnsi="Arial" w:cs="Arial"/>
                <w:kern w:val="0"/>
                <w:sz w:val="18"/>
                <w:szCs w:val="18"/>
              </w:rPr>
              <w:t>DEV</w:t>
            </w:r>
            <w:r w:rsidR="000362CD" w:rsidRP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>_TO_CPU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and </w:t>
            </w:r>
            <w:r w:rsidR="0006435B" w:rsidRPr="0006435B">
              <w:rPr>
                <w:rFonts w:ascii="Arial" w:eastAsia="MS PMincho" w:hAnsi="Arial" w:cs="Arial"/>
                <w:kern w:val="0"/>
                <w:sz w:val="18"/>
                <w:szCs w:val="18"/>
              </w:rPr>
              <w:t>IOCTL_FROM_</w:t>
            </w:r>
            <w:r w:rsidR="0059284F"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CPU</w:t>
            </w:r>
            <w:r w:rsidR="0006435B" w:rsidRPr="0006435B">
              <w:rPr>
                <w:rFonts w:ascii="Arial" w:eastAsia="MS PMincho" w:hAnsi="Arial" w:cs="Arial"/>
                <w:kern w:val="0"/>
                <w:sz w:val="18"/>
                <w:szCs w:val="18"/>
              </w:rPr>
              <w:t>_TO_</w:t>
            </w:r>
            <w:r w:rsidR="0059284F">
              <w:rPr>
                <w:rFonts w:ascii="Arial" w:eastAsia="MS PMincho" w:hAnsi="Arial" w:cs="Arial"/>
                <w:kern w:val="0"/>
                <w:sz w:val="18"/>
                <w:szCs w:val="18"/>
              </w:rPr>
              <w:t>DEV</w:t>
            </w:r>
            <w:r w:rsidR="000362CD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are used when setting this variable)</w:t>
            </w:r>
          </w:p>
        </w:tc>
      </w:tr>
    </w:tbl>
    <w:p w14:paraId="3F316ECE" w14:textId="77777777" w:rsidR="00704EBD" w:rsidRPr="00BB75EA" w:rsidRDefault="00704EBD" w:rsidP="00BB75EA"/>
    <w:p w14:paraId="68E1E059" w14:textId="0E96BF2F" w:rsidR="00704EBD" w:rsidRPr="00504666" w:rsidRDefault="00704EBD" w:rsidP="00704EBD">
      <w:pPr>
        <w:pStyle w:val="Heading3"/>
      </w:pPr>
      <w:proofErr w:type="spellStart"/>
      <w:r>
        <w:t>mem_info</w:t>
      </w:r>
      <w:proofErr w:type="spellEnd"/>
    </w:p>
    <w:p w14:paraId="63A55F66" w14:textId="77777777" w:rsidR="00F15978" w:rsidRDefault="00F15978" w:rsidP="00F15978"/>
    <w:p w14:paraId="5A49C1FE" w14:textId="7FFAA2BC" w:rsidR="00F15978" w:rsidRPr="00877449" w:rsidRDefault="00F15978" w:rsidP="00F15978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877449">
        <w:rPr>
          <w:rFonts w:ascii="Times New Roman" w:hAnsi="Times New Roman"/>
          <w:kern w:val="0"/>
          <w:sz w:val="20"/>
          <w:szCs w:val="20"/>
        </w:rPr>
        <w:t xml:space="preserve">struct </w:t>
      </w:r>
      <w:proofErr w:type="spellStart"/>
      <w:r w:rsidRPr="00877449">
        <w:rPr>
          <w:rFonts w:ascii="Times New Roman" w:hAnsi="Times New Roman"/>
          <w:kern w:val="0"/>
          <w:sz w:val="20"/>
          <w:szCs w:val="20"/>
        </w:rPr>
        <w:t>mem_</w:t>
      </w:r>
      <w:r>
        <w:rPr>
          <w:rFonts w:ascii="Times New Roman" w:hAnsi="Times New Roman"/>
          <w:kern w:val="0"/>
          <w:sz w:val="20"/>
          <w:szCs w:val="20"/>
        </w:rPr>
        <w:t>info</w:t>
      </w:r>
      <w:proofErr w:type="spellEnd"/>
      <w:r w:rsidRPr="00877449">
        <w:rPr>
          <w:rFonts w:ascii="Times New Roman" w:hAnsi="Times New Roman"/>
          <w:kern w:val="0"/>
          <w:sz w:val="20"/>
          <w:szCs w:val="20"/>
        </w:rPr>
        <w:t xml:space="preserve"> {</w:t>
      </w:r>
    </w:p>
    <w:p w14:paraId="6FC0DD1C" w14:textId="58FE9E4C" w:rsidR="00F15978" w:rsidRDefault="00F15978">
      <w:pPr>
        <w:ind w:leftChars="200" w:left="420"/>
        <w:rPr>
          <w:rFonts w:ascii="Times New Roman" w:hAnsi="Times New Roman"/>
          <w:kern w:val="0"/>
          <w:sz w:val="20"/>
          <w:szCs w:val="20"/>
        </w:rPr>
      </w:pPr>
      <w:r w:rsidRPr="00704EBD">
        <w:rPr>
          <w:rFonts w:ascii="Times New Roman" w:hAnsi="Times New Roman"/>
          <w:kern w:val="0"/>
          <w:sz w:val="20"/>
          <w:szCs w:val="20"/>
        </w:rPr>
        <w:tab/>
      </w:r>
      <w:proofErr w:type="spellStart"/>
      <w:r w:rsidRPr="00704EBD">
        <w:rPr>
          <w:rFonts w:ascii="Times New Roman" w:hAnsi="Times New Roman"/>
          <w:kern w:val="0"/>
          <w:sz w:val="20"/>
          <w:szCs w:val="20"/>
        </w:rPr>
        <w:t>size_t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 xml:space="preserve"> </w:t>
      </w:r>
      <w:proofErr w:type="spellStart"/>
      <w:r w:rsidR="00E47D89" w:rsidRPr="00E47D89">
        <w:rPr>
          <w:rFonts w:ascii="Times New Roman" w:hAnsi="Times New Roman"/>
          <w:kern w:val="0"/>
          <w:sz w:val="20"/>
          <w:szCs w:val="20"/>
        </w:rPr>
        <w:t>phys_</w:t>
      </w:r>
      <w:proofErr w:type="gramStart"/>
      <w:r w:rsidR="00E47D89" w:rsidRPr="00E47D89">
        <w:rPr>
          <w:rFonts w:ascii="Times New Roman" w:hAnsi="Times New Roman"/>
          <w:kern w:val="0"/>
          <w:sz w:val="20"/>
          <w:szCs w:val="20"/>
        </w:rPr>
        <w:t>add</w:t>
      </w:r>
      <w:r w:rsidR="007A5CBC">
        <w:rPr>
          <w:rFonts w:ascii="Times New Roman" w:hAnsi="Times New Roman"/>
          <w:kern w:val="0"/>
          <w:sz w:val="20"/>
          <w:szCs w:val="20"/>
        </w:rPr>
        <w:t>r</w:t>
      </w:r>
      <w:proofErr w:type="spellEnd"/>
      <w:r w:rsidRPr="00704EBD">
        <w:rPr>
          <w:rFonts w:ascii="Times New Roman" w:hAnsi="Times New Roman"/>
          <w:kern w:val="0"/>
          <w:sz w:val="20"/>
          <w:szCs w:val="20"/>
        </w:rPr>
        <w:t>;</w:t>
      </w:r>
      <w:proofErr w:type="gramEnd"/>
    </w:p>
    <w:p w14:paraId="54EF5D07" w14:textId="77777777" w:rsidR="00F15978" w:rsidRDefault="00F15978" w:rsidP="00F15978">
      <w:pPr>
        <w:ind w:leftChars="200" w:left="420"/>
      </w:pPr>
      <w:r w:rsidRPr="00877449">
        <w:rPr>
          <w:rFonts w:ascii="Times New Roman" w:hAnsi="Times New Roman"/>
          <w:kern w:val="0"/>
          <w:sz w:val="20"/>
          <w:szCs w:val="20"/>
        </w:rPr>
        <w:t>};</w:t>
      </w:r>
    </w:p>
    <w:p w14:paraId="7DD0B812" w14:textId="29DF5D15" w:rsidR="00F15978" w:rsidRDefault="00F15978" w:rsidP="00F15978">
      <w:pPr>
        <w:pStyle w:val="Caption"/>
        <w:jc w:val="center"/>
        <w:rPr>
          <w:rFonts w:ascii="Times New Roman" w:hAnsi="Times New Roman"/>
          <w:noProof/>
        </w:rPr>
      </w:pPr>
      <w:r w:rsidRPr="00AA51EA">
        <w:rPr>
          <w:rFonts w:ascii="Times New Roman" w:hAnsi="Times New Roman"/>
        </w:rPr>
        <w:t xml:space="preserve">Table </w:t>
      </w:r>
      <w:r w:rsidR="00CD14B9">
        <w:rPr>
          <w:rFonts w:ascii="Times New Roman" w:hAnsi="Times New Roman"/>
        </w:rPr>
        <w:t>5</w:t>
      </w:r>
      <w:r>
        <w:rPr>
          <w:rFonts w:ascii="Times New Roman" w:hAnsi="Times New Roman"/>
        </w:rPr>
        <w:noBreakHyphen/>
      </w:r>
      <w:r w:rsidR="00CD14B9">
        <w:rPr>
          <w:rFonts w:ascii="Times New Roman" w:hAnsi="Times New Roman"/>
        </w:rPr>
        <w:t>3</w:t>
      </w:r>
      <w:r w:rsidRPr="00AA51EA">
        <w:rPr>
          <w:rFonts w:ascii="Times New Roman" w:hAnsi="Times New Roman"/>
          <w:noProof/>
        </w:rPr>
        <w:t xml:space="preserve"> </w:t>
      </w:r>
      <w:r>
        <w:rPr>
          <w:rFonts w:ascii="Times New Roman" w:hAnsi="Times New Roman"/>
          <w:noProof/>
        </w:rPr>
        <w:t>Members of mem_</w:t>
      </w:r>
      <w:r w:rsidR="007628B9">
        <w:rPr>
          <w:rFonts w:ascii="Times New Roman" w:hAnsi="Times New Roman"/>
          <w:noProof/>
        </w:rPr>
        <w:t>info</w:t>
      </w:r>
      <w:r>
        <w:rPr>
          <w:rFonts w:ascii="Times New Roman" w:hAnsi="Times New Roman"/>
          <w:noProof/>
        </w:rPr>
        <w:t xml:space="preserve"> structure</w:t>
      </w:r>
    </w:p>
    <w:p w14:paraId="4B328545" w14:textId="77777777" w:rsidR="00F15978" w:rsidRPr="00CD14B9" w:rsidRDefault="00F15978" w:rsidP="00F1597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583"/>
        <w:gridCol w:w="6115"/>
      </w:tblGrid>
      <w:tr w:rsidR="00F15978" w:rsidRPr="00A95CB5" w14:paraId="03EAFC1B" w14:textId="77777777" w:rsidTr="00F15978">
        <w:tc>
          <w:tcPr>
            <w:tcW w:w="1047" w:type="pct"/>
            <w:shd w:val="clear" w:color="auto" w:fill="D9D9D9"/>
          </w:tcPr>
          <w:p w14:paraId="6C2F9649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Member</w:t>
            </w:r>
          </w:p>
        </w:tc>
        <w:tc>
          <w:tcPr>
            <w:tcW w:w="813" w:type="pct"/>
            <w:shd w:val="clear" w:color="auto" w:fill="D9D9D9"/>
          </w:tcPr>
          <w:p w14:paraId="78A54FC6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Direction</w:t>
            </w:r>
          </w:p>
        </w:tc>
        <w:tc>
          <w:tcPr>
            <w:tcW w:w="3140" w:type="pct"/>
            <w:shd w:val="clear" w:color="auto" w:fill="D9D9D9"/>
          </w:tcPr>
          <w:p w14:paraId="78F25670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  <w:r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s</w:t>
            </w:r>
          </w:p>
        </w:tc>
      </w:tr>
      <w:tr w:rsidR="00F15978" w:rsidRPr="00A95CB5" w14:paraId="5A4DD5FB" w14:textId="77777777" w:rsidTr="00F15978">
        <w:tc>
          <w:tcPr>
            <w:tcW w:w="1047" w:type="pct"/>
            <w:shd w:val="clear" w:color="auto" w:fill="auto"/>
          </w:tcPr>
          <w:p w14:paraId="68D63D32" w14:textId="7902C851" w:rsidR="00F15978" w:rsidRPr="002D6251" w:rsidRDefault="007A5CBC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proofErr w:type="spellStart"/>
            <w:r w:rsidRPr="00704EBD">
              <w:rPr>
                <w:rFonts w:ascii="Times New Roman" w:hAnsi="Times New Roman"/>
                <w:kern w:val="0"/>
                <w:sz w:val="20"/>
                <w:szCs w:val="20"/>
              </w:rPr>
              <w:t>size_t</w:t>
            </w:r>
            <w:proofErr w:type="spellEnd"/>
            <w:r w:rsidRPr="006E0B83" w:rsidDel="007A5CBC">
              <w:rPr>
                <w:rFonts w:ascii="Arial" w:eastAsia="MS PMincho" w:hAnsi="Arial" w:cs="Arial"/>
                <w:kern w:val="0"/>
                <w:sz w:val="18"/>
                <w:szCs w:val="18"/>
              </w:rPr>
              <w:t xml:space="preserve"> </w:t>
            </w:r>
            <w:proofErr w:type="spellStart"/>
            <w:r w:rsidR="00E47D89" w:rsidRPr="00E47D89">
              <w:rPr>
                <w:rFonts w:ascii="Arial" w:eastAsia="MS PMincho" w:hAnsi="Arial" w:cs="Arial"/>
                <w:kern w:val="0"/>
                <w:sz w:val="18"/>
                <w:szCs w:val="18"/>
              </w:rPr>
              <w:t>phys_add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813" w:type="pct"/>
            <w:shd w:val="clear" w:color="auto" w:fill="auto"/>
          </w:tcPr>
          <w:p w14:paraId="7DF69980" w14:textId="77777777" w:rsidR="00F15978" w:rsidRPr="002D6251" w:rsidRDefault="00F15978" w:rsidP="00F15978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Input</w:t>
            </w:r>
          </w:p>
        </w:tc>
        <w:tc>
          <w:tcPr>
            <w:tcW w:w="3140" w:type="pct"/>
            <w:shd w:val="clear" w:color="auto" w:fill="auto"/>
          </w:tcPr>
          <w:p w14:paraId="786BCABE" w14:textId="6D9CEFAF" w:rsidR="00F15978" w:rsidRPr="002D6251" w:rsidRDefault="00E47D89" w:rsidP="00F15978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Getting the physical memory address</w:t>
            </w:r>
          </w:p>
        </w:tc>
      </w:tr>
    </w:tbl>
    <w:p w14:paraId="4D274049" w14:textId="77777777" w:rsidR="00F15978" w:rsidRPr="00F15978" w:rsidRDefault="00F15978" w:rsidP="00B43CA6"/>
    <w:p w14:paraId="4578AA0B" w14:textId="08310E8C" w:rsidR="00B43CA6" w:rsidRPr="00BB75EA" w:rsidRDefault="00B43CA6" w:rsidP="00BB75EA">
      <w:pPr>
        <w:pStyle w:val="Heading2"/>
        <w:rPr>
          <w:rFonts w:cs="Arial"/>
        </w:rPr>
      </w:pPr>
      <w:r>
        <w:br w:type="page"/>
      </w:r>
      <w:bookmarkStart w:id="39" w:name="_Toc489367858"/>
      <w:r>
        <w:lastRenderedPageBreak/>
        <w:t>Macro</w:t>
      </w:r>
      <w:bookmarkEnd w:id="39"/>
    </w:p>
    <w:p w14:paraId="2E53E7D7" w14:textId="77777777" w:rsidR="00B43CA6" w:rsidRPr="008A5861" w:rsidRDefault="00B43CA6" w:rsidP="00B43CA6">
      <w:pPr>
        <w:rPr>
          <w:rFonts w:ascii="Arial" w:hAnsi="Arial" w:cs="Arial"/>
        </w:rPr>
      </w:pPr>
    </w:p>
    <w:p w14:paraId="63F1FC45" w14:textId="77777777" w:rsidR="00B43CA6" w:rsidRDefault="00B43CA6" w:rsidP="00BB75EA">
      <w:pPr>
        <w:pStyle w:val="Heading3"/>
        <w:numPr>
          <w:ilvl w:val="2"/>
          <w:numId w:val="27"/>
        </w:numPr>
      </w:pPr>
      <w:bookmarkStart w:id="40" w:name="_Toc489367860"/>
      <w:r w:rsidRPr="008A5861">
        <w:t>Parameter Definition</w:t>
      </w:r>
      <w:bookmarkEnd w:id="40"/>
    </w:p>
    <w:p w14:paraId="5A3EC9AA" w14:textId="77777777" w:rsidR="00877449" w:rsidRDefault="00877449" w:rsidP="00B43CA6"/>
    <w:p w14:paraId="08A717DF" w14:textId="25E652F0" w:rsidR="00B43CA6" w:rsidRPr="00636B0E" w:rsidRDefault="00B43CA6" w:rsidP="00B43CA6">
      <w:pPr>
        <w:pStyle w:val="Caption"/>
        <w:jc w:val="center"/>
        <w:rPr>
          <w:rFonts w:ascii="Times New Roman" w:hAnsi="Times New Roman"/>
        </w:rPr>
      </w:pPr>
      <w:r w:rsidRPr="00AA51EA">
        <w:rPr>
          <w:rFonts w:ascii="Times New Roman" w:hAnsi="Times New Roman"/>
        </w:rPr>
        <w:t xml:space="preserve">Table 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STYLEREF 1 \s </w:instrText>
      </w:r>
      <w:r>
        <w:rPr>
          <w:rFonts w:ascii="Times New Roman" w:hAnsi="Times New Roman"/>
        </w:rPr>
        <w:fldChar w:fldCharType="separate"/>
      </w:r>
      <w:r w:rsidR="00EE3398">
        <w:rPr>
          <w:rFonts w:ascii="Times New Roman" w:hAnsi="Times New Roman"/>
          <w:noProof/>
        </w:rPr>
        <w:t>5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noBreakHyphen/>
      </w:r>
      <w:r w:rsidR="00C25E92">
        <w:rPr>
          <w:rFonts w:ascii="Times New Roman" w:hAnsi="Times New Roman"/>
        </w:rPr>
        <w:t>4</w:t>
      </w:r>
      <w:r w:rsidRPr="00AA51E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List of </w:t>
      </w:r>
      <w:r w:rsidRPr="00576420">
        <w:rPr>
          <w:rFonts w:ascii="Times New Roman" w:hAnsi="Times New Roman"/>
        </w:rPr>
        <w:t>Parameter Definition</w:t>
      </w:r>
    </w:p>
    <w:tbl>
      <w:tblPr>
        <w:tblpPr w:leftFromText="142" w:rightFromText="142" w:vertAnchor="text" w:horzAnchor="margin" w:tblpY="23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68"/>
        <w:gridCol w:w="2090"/>
        <w:gridCol w:w="4179"/>
      </w:tblGrid>
      <w:tr w:rsidR="00B43CA6" w:rsidRPr="00A95CB5" w14:paraId="79F89A7C" w14:textId="77777777" w:rsidTr="0060391B">
        <w:tc>
          <w:tcPr>
            <w:tcW w:w="1781" w:type="pct"/>
            <w:shd w:val="clear" w:color="auto" w:fill="D9D9D9"/>
          </w:tcPr>
          <w:bookmarkEnd w:id="33"/>
          <w:bookmarkEnd w:id="34"/>
          <w:p w14:paraId="0D4B6A81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  <w:u w:val="single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Definition</w:t>
            </w:r>
          </w:p>
        </w:tc>
        <w:tc>
          <w:tcPr>
            <w:tcW w:w="1073" w:type="pct"/>
            <w:shd w:val="clear" w:color="auto" w:fill="D9D9D9"/>
          </w:tcPr>
          <w:p w14:paraId="21419BF3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Value</w:t>
            </w:r>
          </w:p>
        </w:tc>
        <w:tc>
          <w:tcPr>
            <w:tcW w:w="2146" w:type="pct"/>
            <w:shd w:val="clear" w:color="auto" w:fill="D9D9D9"/>
          </w:tcPr>
          <w:p w14:paraId="6D087EE2" w14:textId="77777777" w:rsidR="00B43CA6" w:rsidRPr="002D6251" w:rsidRDefault="00B43CA6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</w:pPr>
            <w:r w:rsidRPr="002D6251">
              <w:rPr>
                <w:rFonts w:ascii="Arial" w:eastAsia="MS PMincho" w:hAnsi="Arial" w:cs="Arial"/>
                <w:b/>
                <w:kern w:val="0"/>
                <w:sz w:val="18"/>
                <w:szCs w:val="18"/>
              </w:rPr>
              <w:t>Content</w:t>
            </w:r>
          </w:p>
        </w:tc>
      </w:tr>
      <w:tr w:rsidR="00B43CA6" w:rsidRPr="00A95CB5" w14:paraId="492608EE" w14:textId="77777777" w:rsidTr="0060391B">
        <w:tc>
          <w:tcPr>
            <w:tcW w:w="1781" w:type="pct"/>
            <w:shd w:val="clear" w:color="auto" w:fill="auto"/>
          </w:tcPr>
          <w:p w14:paraId="514B86F3" w14:textId="6CE2EA83" w:rsidR="00B43CA6" w:rsidRPr="002D6251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PARAM_SET</w:t>
            </w:r>
          </w:p>
        </w:tc>
        <w:tc>
          <w:tcPr>
            <w:tcW w:w="1073" w:type="pct"/>
            <w:shd w:val="clear" w:color="auto" w:fill="auto"/>
          </w:tcPr>
          <w:p w14:paraId="5984F483" w14:textId="584B9E19" w:rsidR="00B43CA6" w:rsidRPr="002D6251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146" w:type="pct"/>
            <w:shd w:val="clear" w:color="auto" w:fill="auto"/>
          </w:tcPr>
          <w:p w14:paraId="5CA5366E" w14:textId="6FB57670" w:rsidR="00B43CA6" w:rsidRPr="00832E78" w:rsidRDefault="00207EA1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Setting </w:t>
            </w:r>
            <w:proofErr w:type="spellStart"/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cmem’s</w:t>
            </w:r>
            <w:proofErr w:type="spellEnd"/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 parameters</w:t>
            </w:r>
          </w:p>
        </w:tc>
      </w:tr>
      <w:tr w:rsidR="00B43CA6" w:rsidRPr="00A95CB5" w14:paraId="02B5121F" w14:textId="77777777" w:rsidTr="0060391B">
        <w:tc>
          <w:tcPr>
            <w:tcW w:w="1781" w:type="pct"/>
            <w:shd w:val="clear" w:color="auto" w:fill="auto"/>
          </w:tcPr>
          <w:p w14:paraId="53316CAC" w14:textId="1F8DA10C" w:rsidR="00B43CA6" w:rsidRPr="002D6251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M_LOCK</w:t>
            </w:r>
          </w:p>
        </w:tc>
        <w:tc>
          <w:tcPr>
            <w:tcW w:w="1073" w:type="pct"/>
            <w:shd w:val="clear" w:color="auto" w:fill="auto"/>
          </w:tcPr>
          <w:p w14:paraId="2A22F700" w14:textId="176814AA" w:rsidR="00B43CA6" w:rsidRPr="002D6251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146" w:type="pct"/>
            <w:shd w:val="clear" w:color="auto" w:fill="auto"/>
          </w:tcPr>
          <w:p w14:paraId="1A6A7FC9" w14:textId="73509AC4" w:rsidR="00B43CA6" w:rsidRPr="00832E78" w:rsidRDefault="00DC6DAE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Times New Roman" w:eastAsia="MS PMincho" w:hAnsi="Times New Roman"/>
                <w:kern w:val="0"/>
                <w:sz w:val="20"/>
                <w:szCs w:val="20"/>
                <w:lang w:val="en-GB"/>
              </w:rPr>
              <w:t>Cache data flush and delete cache data</w:t>
            </w:r>
            <w:r w:rsidDel="00DC6DAE"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 xml:space="preserve"> </w:t>
            </w:r>
          </w:p>
        </w:tc>
      </w:tr>
      <w:tr w:rsidR="00B43CA6" w:rsidRPr="00A95CB5" w14:paraId="63AAABA2" w14:textId="77777777" w:rsidTr="0060391B">
        <w:tc>
          <w:tcPr>
            <w:tcW w:w="1781" w:type="pct"/>
            <w:shd w:val="clear" w:color="auto" w:fill="auto"/>
          </w:tcPr>
          <w:p w14:paraId="7784E967" w14:textId="0DE9FC43" w:rsidR="00B43CA6" w:rsidRPr="002D6251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M_UNLOCK</w:t>
            </w:r>
          </w:p>
        </w:tc>
        <w:tc>
          <w:tcPr>
            <w:tcW w:w="1073" w:type="pct"/>
            <w:shd w:val="clear" w:color="auto" w:fill="auto"/>
          </w:tcPr>
          <w:p w14:paraId="40FB12D3" w14:textId="647F5ABF" w:rsidR="00B43CA6" w:rsidRPr="002D6251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146" w:type="pct"/>
            <w:shd w:val="clear" w:color="auto" w:fill="auto"/>
          </w:tcPr>
          <w:p w14:paraId="7B0E0389" w14:textId="764E3CB9" w:rsidR="00B43CA6" w:rsidRPr="002D6251" w:rsidRDefault="00DC6DAE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Delete cache data</w:t>
            </w:r>
          </w:p>
        </w:tc>
      </w:tr>
      <w:tr w:rsidR="00B43CA6" w:rsidRPr="00A95CB5" w14:paraId="38647458" w14:textId="77777777" w:rsidTr="0060391B">
        <w:tc>
          <w:tcPr>
            <w:tcW w:w="1781" w:type="pct"/>
            <w:shd w:val="clear" w:color="auto" w:fill="auto"/>
          </w:tcPr>
          <w:p w14:paraId="25875246" w14:textId="08BDD85A" w:rsidR="00B43CA6" w:rsidRDefault="007F7FC4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F7FC4">
              <w:rPr>
                <w:rFonts w:ascii="Arial" w:eastAsia="MS PMincho" w:hAnsi="Arial" w:cs="Arial"/>
                <w:kern w:val="0"/>
                <w:sz w:val="18"/>
                <w:szCs w:val="18"/>
              </w:rPr>
              <w:t>GET_PHYS_ADDR</w:t>
            </w:r>
          </w:p>
        </w:tc>
        <w:tc>
          <w:tcPr>
            <w:tcW w:w="1073" w:type="pct"/>
            <w:shd w:val="clear" w:color="auto" w:fill="auto"/>
          </w:tcPr>
          <w:p w14:paraId="536C1AE6" w14:textId="7621B08F" w:rsidR="00B43CA6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146" w:type="pct"/>
            <w:shd w:val="clear" w:color="auto" w:fill="auto"/>
          </w:tcPr>
          <w:p w14:paraId="7550D0BA" w14:textId="0DE4BAEA" w:rsidR="00B43CA6" w:rsidRDefault="00207EA1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Get physical address</w:t>
            </w:r>
          </w:p>
        </w:tc>
      </w:tr>
      <w:tr w:rsidR="007F7FC4" w:rsidRPr="00A95CB5" w14:paraId="443F4DFA" w14:textId="77777777" w:rsidTr="0060391B">
        <w:tc>
          <w:tcPr>
            <w:tcW w:w="1781" w:type="pct"/>
            <w:shd w:val="clear" w:color="auto" w:fill="auto"/>
          </w:tcPr>
          <w:p w14:paraId="50CF3593" w14:textId="7BE51FC6" w:rsidR="007F7FC4" w:rsidRPr="007F7FC4" w:rsidRDefault="007C2CFF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C2CFF">
              <w:rPr>
                <w:rFonts w:ascii="Arial" w:eastAsia="MS PMincho" w:hAnsi="Arial" w:cs="Arial"/>
                <w:kern w:val="0"/>
                <w:sz w:val="18"/>
                <w:szCs w:val="18"/>
              </w:rPr>
              <w:t>M_ALLOCATE</w:t>
            </w:r>
          </w:p>
        </w:tc>
        <w:tc>
          <w:tcPr>
            <w:tcW w:w="1073" w:type="pct"/>
            <w:shd w:val="clear" w:color="auto" w:fill="auto"/>
          </w:tcPr>
          <w:p w14:paraId="38472610" w14:textId="144E9E83" w:rsidR="007F7FC4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146" w:type="pct"/>
            <w:shd w:val="clear" w:color="auto" w:fill="auto"/>
          </w:tcPr>
          <w:p w14:paraId="1C8C0F9A" w14:textId="6C1CF5A6" w:rsidR="007F7FC4" w:rsidRDefault="00CD14B9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No support</w:t>
            </w:r>
          </w:p>
        </w:tc>
      </w:tr>
      <w:tr w:rsidR="007F7FC4" w:rsidRPr="00A95CB5" w14:paraId="745311C3" w14:textId="77777777" w:rsidTr="0060391B">
        <w:tc>
          <w:tcPr>
            <w:tcW w:w="1781" w:type="pct"/>
            <w:shd w:val="clear" w:color="auto" w:fill="auto"/>
          </w:tcPr>
          <w:p w14:paraId="67657B16" w14:textId="53A2F42E" w:rsidR="007F7FC4" w:rsidRPr="007F7FC4" w:rsidRDefault="007C2CFF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C2CFF">
              <w:rPr>
                <w:rFonts w:ascii="Arial" w:eastAsia="MS PMincho" w:hAnsi="Arial" w:cs="Arial"/>
                <w:kern w:val="0"/>
                <w:sz w:val="18"/>
                <w:szCs w:val="18"/>
              </w:rPr>
              <w:t>M_UNALLOCATE</w:t>
            </w:r>
          </w:p>
        </w:tc>
        <w:tc>
          <w:tcPr>
            <w:tcW w:w="1073" w:type="pct"/>
            <w:shd w:val="clear" w:color="auto" w:fill="auto"/>
          </w:tcPr>
          <w:p w14:paraId="3B2FEBAF" w14:textId="354CF2BB" w:rsidR="007F7FC4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146" w:type="pct"/>
            <w:shd w:val="clear" w:color="auto" w:fill="auto"/>
          </w:tcPr>
          <w:p w14:paraId="3871799B" w14:textId="26302502" w:rsidR="007F7FC4" w:rsidRDefault="00CD14B9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No support</w:t>
            </w:r>
          </w:p>
        </w:tc>
      </w:tr>
      <w:tr w:rsidR="007F7FC4" w:rsidRPr="00A95CB5" w14:paraId="074720BF" w14:textId="77777777" w:rsidTr="0060391B">
        <w:tc>
          <w:tcPr>
            <w:tcW w:w="1781" w:type="pct"/>
            <w:shd w:val="clear" w:color="auto" w:fill="auto"/>
          </w:tcPr>
          <w:p w14:paraId="394ABB6B" w14:textId="171A7B48" w:rsidR="007F7FC4" w:rsidRPr="007F7FC4" w:rsidRDefault="007C2CFF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 w:rsidRPr="007C2CFF">
              <w:rPr>
                <w:rFonts w:ascii="Arial" w:eastAsia="MS PMincho" w:hAnsi="Arial" w:cs="Arial"/>
                <w:kern w:val="0"/>
                <w:sz w:val="18"/>
                <w:szCs w:val="18"/>
              </w:rPr>
              <w:t>TRY_CONV</w:t>
            </w:r>
          </w:p>
        </w:tc>
        <w:tc>
          <w:tcPr>
            <w:tcW w:w="1073" w:type="pct"/>
            <w:shd w:val="clear" w:color="auto" w:fill="auto"/>
          </w:tcPr>
          <w:p w14:paraId="0304D05E" w14:textId="2D0407D2" w:rsidR="007F7FC4" w:rsidRDefault="007C2CFF" w:rsidP="0060391B">
            <w:pPr>
              <w:widowControl/>
              <w:spacing w:after="120"/>
              <w:jc w:val="center"/>
              <w:rPr>
                <w:rFonts w:ascii="Arial" w:eastAsia="MS PMincho" w:hAnsi="Arial" w:cs="Arial"/>
                <w:kern w:val="0"/>
                <w:sz w:val="18"/>
                <w:szCs w:val="18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146" w:type="pct"/>
            <w:shd w:val="clear" w:color="auto" w:fill="auto"/>
          </w:tcPr>
          <w:p w14:paraId="6ABA471D" w14:textId="17081D57" w:rsidR="007F7FC4" w:rsidRDefault="00207EA1" w:rsidP="0060391B">
            <w:pPr>
              <w:widowControl/>
              <w:spacing w:after="120"/>
              <w:jc w:val="left"/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</w:pPr>
            <w:r>
              <w:rPr>
                <w:rFonts w:ascii="Arial" w:eastAsia="MS PMincho" w:hAnsi="Arial" w:cs="Arial" w:hint="eastAsia"/>
                <w:kern w:val="0"/>
                <w:sz w:val="18"/>
                <w:szCs w:val="18"/>
                <w:lang w:val="en-GB"/>
              </w:rPr>
              <w:t>C</w:t>
            </w:r>
            <w:r>
              <w:rPr>
                <w:rFonts w:ascii="Arial" w:eastAsia="MS PMincho" w:hAnsi="Arial" w:cs="Arial"/>
                <w:kern w:val="0"/>
                <w:sz w:val="18"/>
                <w:szCs w:val="18"/>
                <w:lang w:val="en-GB"/>
              </w:rPr>
              <w:t>onvert virtual address to physical address</w:t>
            </w:r>
          </w:p>
        </w:tc>
      </w:tr>
    </w:tbl>
    <w:p w14:paraId="00D028B8" w14:textId="77777777" w:rsidR="00B43CA6" w:rsidRDefault="00B43CA6" w:rsidP="00B43CA6">
      <w:pPr>
        <w:pStyle w:val="BodyText"/>
      </w:pPr>
    </w:p>
    <w:p w14:paraId="7E62519E" w14:textId="2A14D487" w:rsidR="005A1FE9" w:rsidRDefault="005A1FE9">
      <w:pPr>
        <w:widowControl/>
        <w:spacing w:after="160" w:line="259" w:lineRule="auto"/>
        <w:jc w:val="left"/>
      </w:pPr>
      <w:r>
        <w:br w:type="page"/>
      </w:r>
    </w:p>
    <w:p w14:paraId="03F5A528" w14:textId="74E1BEC1" w:rsidR="007E131F" w:rsidRPr="00D02A67" w:rsidRDefault="005A1FE9" w:rsidP="00D02A67">
      <w:pPr>
        <w:pStyle w:val="Heading1"/>
        <w:numPr>
          <w:ilvl w:val="0"/>
          <w:numId w:val="27"/>
        </w:numPr>
        <w:rPr>
          <w:rFonts w:eastAsiaTheme="minorEastAsia"/>
        </w:rPr>
      </w:pPr>
      <w:r>
        <w:rPr>
          <w:rFonts w:eastAsiaTheme="minorEastAsia" w:hint="eastAsia"/>
        </w:rPr>
        <w:lastRenderedPageBreak/>
        <w:t>O</w:t>
      </w:r>
      <w:r>
        <w:rPr>
          <w:rFonts w:eastAsiaTheme="minorEastAsia"/>
        </w:rPr>
        <w:t>ption Setting</w:t>
      </w:r>
    </w:p>
    <w:p w14:paraId="7218B77F" w14:textId="3C4AA2F8" w:rsidR="005A1FE9" w:rsidRDefault="005A1FE9" w:rsidP="005A1FE9">
      <w:pPr>
        <w:pStyle w:val="Heading2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odule </w:t>
      </w:r>
      <w:proofErr w:type="spellStart"/>
      <w:r>
        <w:rPr>
          <w:rFonts w:eastAsiaTheme="minorEastAsia"/>
        </w:rPr>
        <w:t>parametters</w:t>
      </w:r>
      <w:proofErr w:type="spellEnd"/>
    </w:p>
    <w:p w14:paraId="708BD818" w14:textId="644E82C1" w:rsidR="007E131F" w:rsidRPr="00D02A67" w:rsidRDefault="007E131F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cs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 xml:space="preserve">hen load CMEM driver as loadable module, the following parameters can be used to change the CMEM </w:t>
      </w:r>
      <w:proofErr w:type="gramStart"/>
      <w:r>
        <w:rPr>
          <w:rFonts w:ascii="Times New Roman" w:hAnsi="Times New Roman"/>
          <w:sz w:val="20"/>
          <w:szCs w:val="20"/>
        </w:rPr>
        <w:t>setting</w:t>
      </w:r>
      <w:proofErr w:type="gramEnd"/>
    </w:p>
    <w:p w14:paraId="0AC8FD08" w14:textId="1FEAF871" w:rsidR="007E131F" w:rsidRPr="00D02A67" w:rsidRDefault="005A1FE9" w:rsidP="00D02A67">
      <w:pPr>
        <w:pStyle w:val="Heading3"/>
        <w:rPr>
          <w:rFonts w:eastAsiaTheme="minorEastAsia"/>
        </w:rPr>
      </w:pPr>
      <w:r>
        <w:rPr>
          <w:rFonts w:eastAsiaTheme="minorEastAsia"/>
        </w:rPr>
        <w:t>Setting the size of memory</w:t>
      </w:r>
    </w:p>
    <w:p w14:paraId="318FC107" w14:textId="77777777" w:rsidR="007E131F" w:rsidRDefault="007E131F" w:rsidP="007E131F">
      <w:pPr>
        <w:rPr>
          <w:rFonts w:ascii="Times New Roman" w:hAnsi="Times New Roman"/>
          <w:sz w:val="20"/>
          <w:szCs w:val="20"/>
        </w:rPr>
      </w:pPr>
    </w:p>
    <w:p w14:paraId="16CF95C2" w14:textId="51998B2E" w:rsidR="00CA2F6C" w:rsidRDefault="00CA2F6C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he memory size can be </w:t>
      </w:r>
      <w:proofErr w:type="gramStart"/>
      <w:r>
        <w:rPr>
          <w:rFonts w:ascii="Times New Roman" w:hAnsi="Times New Roman"/>
          <w:sz w:val="20"/>
          <w:szCs w:val="20"/>
        </w:rPr>
        <w:t>specify</w:t>
      </w:r>
      <w:proofErr w:type="gramEnd"/>
      <w:r>
        <w:rPr>
          <w:rFonts w:ascii="Times New Roman" w:hAnsi="Times New Roman"/>
          <w:sz w:val="20"/>
          <w:szCs w:val="20"/>
        </w:rPr>
        <w:t xml:space="preserve"> by the following command</w:t>
      </w:r>
    </w:p>
    <w:p w14:paraId="0A7D57B4" w14:textId="77777777" w:rsidR="00CA2F6C" w:rsidRDefault="00CA2F6C" w:rsidP="007E131F">
      <w:pPr>
        <w:rPr>
          <w:rFonts w:ascii="Times New Roman" w:hAnsi="Times New Roman"/>
          <w:sz w:val="20"/>
          <w:szCs w:val="20"/>
        </w:rPr>
      </w:pPr>
    </w:p>
    <w:p w14:paraId="12E5567B" w14:textId="239330DE" w:rsidR="007E131F" w:rsidRDefault="007E131F" w:rsidP="00D02A67">
      <w:pPr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insmod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bsize</w:t>
      </w:r>
      <w:proofErr w:type="spellEnd"/>
      <w:r>
        <w:rPr>
          <w:rFonts w:ascii="Times New Roman" w:hAnsi="Times New Roman"/>
          <w:sz w:val="20"/>
          <w:szCs w:val="20"/>
        </w:rPr>
        <w:t>=</w:t>
      </w:r>
      <w:r w:rsidR="00CA2F6C">
        <w:rPr>
          <w:rFonts w:ascii="Times New Roman" w:hAnsi="Times New Roman"/>
          <w:sz w:val="20"/>
          <w:szCs w:val="20"/>
        </w:rPr>
        <w:t xml:space="preserve"> </w:t>
      </w:r>
      <w:r w:rsidR="00CA2F6C" w:rsidRPr="00D02A67">
        <w:rPr>
          <w:rFonts w:ascii="Times New Roman" w:hAnsi="Times New Roman"/>
          <w:i/>
          <w:iCs/>
          <w:sz w:val="20"/>
          <w:szCs w:val="20"/>
        </w:rPr>
        <w:t>&lt;</w:t>
      </w:r>
      <w:r w:rsidRPr="00D02A67">
        <w:rPr>
          <w:rFonts w:ascii="Times New Roman" w:hAnsi="Times New Roman"/>
          <w:i/>
          <w:iCs/>
          <w:sz w:val="20"/>
          <w:szCs w:val="20"/>
        </w:rPr>
        <w:t>value</w:t>
      </w:r>
      <w:r w:rsidR="00CA2F6C" w:rsidRPr="00D02A67">
        <w:rPr>
          <w:rFonts w:ascii="Times New Roman" w:hAnsi="Times New Roman"/>
          <w:i/>
          <w:iCs/>
          <w:sz w:val="20"/>
          <w:szCs w:val="20"/>
        </w:rPr>
        <w:t>&gt;</w:t>
      </w:r>
    </w:p>
    <w:p w14:paraId="0A8E85F1" w14:textId="2704D928" w:rsidR="007E131F" w:rsidRPr="00D02A67" w:rsidRDefault="007E131F" w:rsidP="007E131F">
      <w:pPr>
        <w:rPr>
          <w:rFonts w:ascii="Times New Roman" w:hAnsi="Times New Roman"/>
          <w:sz w:val="20"/>
          <w:szCs w:val="20"/>
        </w:rPr>
      </w:pPr>
    </w:p>
    <w:p w14:paraId="000B9C71" w14:textId="603DD00D" w:rsidR="007E131F" w:rsidRDefault="00CA2F6C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when: &lt;</w:t>
      </w:r>
      <w:r w:rsidR="007E131F">
        <w:rPr>
          <w:rFonts w:ascii="Times New Roman" w:hAnsi="Times New Roman"/>
          <w:sz w:val="20"/>
          <w:szCs w:val="20"/>
        </w:rPr>
        <w:t>value</w:t>
      </w:r>
      <w:r>
        <w:rPr>
          <w:rFonts w:ascii="Times New Roman" w:hAnsi="Times New Roman"/>
          <w:sz w:val="20"/>
          <w:szCs w:val="20"/>
        </w:rPr>
        <w:t>&gt; is</w:t>
      </w:r>
      <w:r w:rsidR="007E131F">
        <w:rPr>
          <w:rFonts w:ascii="Times New Roman" w:hAnsi="Times New Roman"/>
          <w:sz w:val="20"/>
          <w:szCs w:val="20"/>
        </w:rPr>
        <w:t xml:space="preserve"> the size of memory that you want to </w:t>
      </w:r>
      <w:proofErr w:type="gramStart"/>
      <w:r w:rsidR="007E131F">
        <w:rPr>
          <w:rFonts w:ascii="Times New Roman" w:hAnsi="Times New Roman"/>
          <w:sz w:val="20"/>
          <w:szCs w:val="20"/>
        </w:rPr>
        <w:t>create</w:t>
      </w:r>
      <w:proofErr w:type="gramEnd"/>
    </w:p>
    <w:p w14:paraId="41360C8E" w14:textId="11E53EE4" w:rsidR="00CA2F6C" w:rsidRDefault="00CA2F6C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f this option is not specified, the default value (16*1024*1024) will be </w:t>
      </w:r>
      <w:proofErr w:type="gramStart"/>
      <w:r>
        <w:rPr>
          <w:rFonts w:ascii="Times New Roman" w:hAnsi="Times New Roman"/>
          <w:sz w:val="20"/>
          <w:szCs w:val="20"/>
        </w:rPr>
        <w:t>used</w:t>
      </w:r>
      <w:proofErr w:type="gramEnd"/>
    </w:p>
    <w:p w14:paraId="7E368113" w14:textId="13EF632E" w:rsidR="007E131F" w:rsidRDefault="007E131F" w:rsidP="007E131F">
      <w:pPr>
        <w:rPr>
          <w:rFonts w:ascii="Times New Roman" w:hAnsi="Times New Roman"/>
          <w:sz w:val="20"/>
          <w:szCs w:val="20"/>
        </w:rPr>
      </w:pPr>
    </w:p>
    <w:p w14:paraId="61BC8D29" w14:textId="6573770B" w:rsidR="007E131F" w:rsidRDefault="007E131F" w:rsidP="007E131F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xample: </w:t>
      </w:r>
      <w:r w:rsidR="00CA2F6C">
        <w:rPr>
          <w:rFonts w:ascii="Times New Roman" w:hAnsi="Times New Roman"/>
          <w:sz w:val="20"/>
          <w:szCs w:val="20"/>
        </w:rPr>
        <w:t xml:space="preserve">if you want to create memory with the size = </w:t>
      </w:r>
      <w:r w:rsidR="00CA2F6C" w:rsidRPr="00264840">
        <w:rPr>
          <w:rFonts w:ascii="Times New Roman" w:hAnsi="Times New Roman"/>
          <w:sz w:val="20"/>
          <w:szCs w:val="20"/>
        </w:rPr>
        <w:t>0x7000000</w:t>
      </w:r>
    </w:p>
    <w:p w14:paraId="4874D49A" w14:textId="33C8AB36" w:rsidR="00CA2F6C" w:rsidRDefault="00CA2F6C" w:rsidP="007E131F">
      <w:pPr>
        <w:rPr>
          <w:rFonts w:ascii="Times New Roman" w:hAnsi="Times New Roman"/>
          <w:sz w:val="20"/>
          <w:szCs w:val="20"/>
        </w:rPr>
      </w:pPr>
    </w:p>
    <w:p w14:paraId="04AD46B0" w14:textId="77777777" w:rsidR="00CA2F6C" w:rsidRPr="00D02A67" w:rsidRDefault="00CA2F6C" w:rsidP="00CA2F6C">
      <w:pPr>
        <w:autoSpaceDE w:val="0"/>
        <w:autoSpaceDN w:val="0"/>
        <w:jc w:val="left"/>
        <w:rPr>
          <w:rFonts w:ascii="Times New Roman" w:hAnsi="Times New Roman"/>
          <w:sz w:val="20"/>
          <w:szCs w:val="20"/>
        </w:rPr>
      </w:pPr>
      <w:r w:rsidRPr="00D02A67">
        <w:rPr>
          <w:rFonts w:ascii="Times New Roman" w:hAnsi="Times New Roman"/>
          <w:sz w:val="20"/>
          <w:szCs w:val="20"/>
        </w:rPr>
        <w:t xml:space="preserve"># </w:t>
      </w:r>
      <w:proofErr w:type="spellStart"/>
      <w:r w:rsidRPr="00D02A67">
        <w:rPr>
          <w:rFonts w:ascii="Times New Roman" w:hAnsi="Times New Roman"/>
          <w:sz w:val="20"/>
          <w:szCs w:val="20"/>
        </w:rPr>
        <w:t>insmod</w:t>
      </w:r>
      <w:proofErr w:type="spellEnd"/>
      <w:r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02A67"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2A67">
        <w:rPr>
          <w:rFonts w:ascii="Times New Roman" w:hAnsi="Times New Roman"/>
          <w:sz w:val="20"/>
          <w:szCs w:val="20"/>
        </w:rPr>
        <w:t>bsize</w:t>
      </w:r>
      <w:proofErr w:type="spellEnd"/>
      <w:r w:rsidRPr="00D02A67">
        <w:rPr>
          <w:rFonts w:ascii="Times New Roman" w:hAnsi="Times New Roman"/>
          <w:sz w:val="20"/>
          <w:szCs w:val="20"/>
        </w:rPr>
        <w:t xml:space="preserve">=0x7000000 </w:t>
      </w:r>
    </w:p>
    <w:p w14:paraId="345D07D7" w14:textId="77777777" w:rsidR="00CA2F6C" w:rsidRPr="00D02A67" w:rsidRDefault="00CA2F6C" w:rsidP="00D02A67">
      <w:pPr>
        <w:rPr>
          <w:rFonts w:ascii="Times New Roman" w:hAnsi="Times New Roman"/>
          <w:sz w:val="20"/>
          <w:szCs w:val="20"/>
        </w:rPr>
      </w:pPr>
    </w:p>
    <w:p w14:paraId="3C104209" w14:textId="384FA2BF" w:rsidR="005A1FE9" w:rsidRDefault="005A1FE9" w:rsidP="005A1FE9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Enable/Disable </w:t>
      </w:r>
      <w:proofErr w:type="gramStart"/>
      <w:r>
        <w:rPr>
          <w:rFonts w:eastAsiaTheme="minorEastAsia"/>
        </w:rPr>
        <w:t>cache</w:t>
      </w:r>
      <w:proofErr w:type="gramEnd"/>
    </w:p>
    <w:p w14:paraId="622338A0" w14:textId="5A6EE346" w:rsidR="00CA2F6C" w:rsidRDefault="00CA2F6C" w:rsidP="00CA2F6C"/>
    <w:p w14:paraId="6B11DD1A" w14:textId="1461A268" w:rsidR="00CA2F6C" w:rsidRDefault="00CA2F6C" w:rsidP="00CA2F6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</w:t>
      </w:r>
      <w:r w:rsidRPr="00D02A67">
        <w:rPr>
          <w:rFonts w:ascii="Times New Roman" w:hAnsi="Times New Roman"/>
          <w:sz w:val="20"/>
          <w:szCs w:val="20"/>
        </w:rPr>
        <w:t>he cache</w:t>
      </w:r>
      <w:r>
        <w:rPr>
          <w:rFonts w:ascii="Times New Roman" w:hAnsi="Times New Roman"/>
          <w:sz w:val="20"/>
          <w:szCs w:val="20"/>
        </w:rPr>
        <w:t xml:space="preserve"> can be enabled or disable by the following command.</w:t>
      </w:r>
    </w:p>
    <w:p w14:paraId="4965E8BA" w14:textId="2EC9CC40" w:rsidR="00CA2F6C" w:rsidRDefault="00CA2F6C" w:rsidP="00CA2F6C">
      <w:pPr>
        <w:rPr>
          <w:rFonts w:ascii="Times New Roman" w:hAnsi="Times New Roman"/>
          <w:sz w:val="20"/>
          <w:szCs w:val="20"/>
        </w:rPr>
      </w:pPr>
    </w:p>
    <w:p w14:paraId="4B970D12" w14:textId="7716B87B" w:rsidR="00CA2F6C" w:rsidRDefault="00CA2F6C" w:rsidP="00CA2F6C">
      <w:pPr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insmod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cached=</w:t>
      </w:r>
      <w:r w:rsidRPr="00D02A67">
        <w:rPr>
          <w:rFonts w:ascii="Times New Roman" w:hAnsi="Times New Roman"/>
          <w:i/>
          <w:iCs/>
          <w:sz w:val="20"/>
          <w:szCs w:val="20"/>
        </w:rPr>
        <w:t>&lt;value&gt;</w:t>
      </w:r>
    </w:p>
    <w:p w14:paraId="0EAD829A" w14:textId="0D5917FA" w:rsidR="00CA2F6C" w:rsidRDefault="00CA2F6C" w:rsidP="00CA2F6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When &lt;value&gt; is 0 or 1. 0 </w:t>
      </w:r>
      <w:proofErr w:type="gramStart"/>
      <w:r>
        <w:rPr>
          <w:rFonts w:ascii="Times New Roman" w:hAnsi="Times New Roman"/>
          <w:sz w:val="20"/>
          <w:szCs w:val="20"/>
        </w:rPr>
        <w:t>mean</w:t>
      </w:r>
      <w:proofErr w:type="gramEnd"/>
      <w:r>
        <w:rPr>
          <w:rFonts w:ascii="Times New Roman" w:hAnsi="Times New Roman"/>
          <w:sz w:val="20"/>
          <w:szCs w:val="20"/>
        </w:rPr>
        <w:t xml:space="preserve"> disable, and 1 mean enable.</w:t>
      </w:r>
    </w:p>
    <w:p w14:paraId="17A6956E" w14:textId="64BFA1A2" w:rsidR="00CA2F6C" w:rsidRDefault="00CA2F6C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 cache is enabled by default when this option is not specified.</w:t>
      </w:r>
    </w:p>
    <w:p w14:paraId="26A8C1BC" w14:textId="34A630F4" w:rsidR="000B6E64" w:rsidRDefault="000B6E64" w:rsidP="00D02A67">
      <w:pPr>
        <w:rPr>
          <w:rFonts w:ascii="Times New Roman" w:hAnsi="Times New Roman"/>
          <w:sz w:val="20"/>
          <w:szCs w:val="20"/>
        </w:rPr>
      </w:pPr>
    </w:p>
    <w:p w14:paraId="66B0D888" w14:textId="49131AE1" w:rsidR="000B6E64" w:rsidRDefault="000B6E64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Example: if you want </w:t>
      </w:r>
      <w:r w:rsidR="00895B0A">
        <w:rPr>
          <w:rFonts w:ascii="Times New Roman" w:hAnsi="Times New Roman"/>
          <w:sz w:val="20"/>
          <w:szCs w:val="20"/>
        </w:rPr>
        <w:t>to disable cache</w:t>
      </w:r>
    </w:p>
    <w:p w14:paraId="7CFB16D5" w14:textId="48832BE9" w:rsidR="00895B0A" w:rsidRDefault="00895B0A" w:rsidP="00D02A67">
      <w:pPr>
        <w:rPr>
          <w:rFonts w:ascii="Times New Roman" w:hAnsi="Times New Roman"/>
          <w:sz w:val="20"/>
          <w:szCs w:val="20"/>
        </w:rPr>
      </w:pPr>
    </w:p>
    <w:p w14:paraId="6B385C37" w14:textId="164248D4" w:rsidR="00895B0A" w:rsidRPr="00D02A67" w:rsidRDefault="00895B0A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#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2A67">
        <w:rPr>
          <w:rFonts w:ascii="Times New Roman" w:hAnsi="Times New Roman"/>
          <w:sz w:val="20"/>
          <w:szCs w:val="20"/>
        </w:rPr>
        <w:t>insmod</w:t>
      </w:r>
      <w:proofErr w:type="spellEnd"/>
      <w:r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D02A67"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 w:rsidRPr="00D02A6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cached=0</w:t>
      </w:r>
    </w:p>
    <w:p w14:paraId="325D5BA1" w14:textId="7D26AEE5" w:rsidR="005A1FE9" w:rsidRDefault="005A1FE9" w:rsidP="005A1FE9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Change the </w:t>
      </w:r>
      <w:proofErr w:type="spellStart"/>
      <w:r>
        <w:rPr>
          <w:rFonts w:eastAsiaTheme="minorEastAsia"/>
        </w:rPr>
        <w:t>cmem’s</w:t>
      </w:r>
      <w:proofErr w:type="spellEnd"/>
      <w:r>
        <w:rPr>
          <w:rFonts w:eastAsiaTheme="minorEastAsia"/>
        </w:rPr>
        <w:t xml:space="preserve"> device file major </w:t>
      </w:r>
      <w:proofErr w:type="gramStart"/>
      <w:r>
        <w:rPr>
          <w:rFonts w:eastAsiaTheme="minorEastAsia"/>
        </w:rPr>
        <w:t>number</w:t>
      </w:r>
      <w:proofErr w:type="gramEnd"/>
    </w:p>
    <w:p w14:paraId="50107E07" w14:textId="0CCEB7DE" w:rsidR="00CA2F6C" w:rsidRDefault="00CA2F6C" w:rsidP="00CA2F6C"/>
    <w:p w14:paraId="71706C9A" w14:textId="7D45BD7B" w:rsidR="00CA2F6C" w:rsidRDefault="00CA2F6C" w:rsidP="00CA2F6C">
      <w:pPr>
        <w:rPr>
          <w:rFonts w:ascii="Times New Roman" w:hAnsi="Times New Roman"/>
          <w:sz w:val="20"/>
          <w:szCs w:val="20"/>
        </w:rPr>
      </w:pPr>
      <w:r w:rsidRPr="00D02A67">
        <w:rPr>
          <w:rFonts w:ascii="Times New Roman" w:hAnsi="Times New Roman" w:hint="eastAsia"/>
          <w:sz w:val="20"/>
          <w:szCs w:val="20"/>
        </w:rPr>
        <w:t>T</w:t>
      </w:r>
      <w:r w:rsidRPr="00D02A67">
        <w:rPr>
          <w:rFonts w:ascii="Times New Roman" w:hAnsi="Times New Roman"/>
          <w:sz w:val="20"/>
          <w:szCs w:val="20"/>
        </w:rPr>
        <w:t xml:space="preserve">he </w:t>
      </w:r>
      <w:r>
        <w:rPr>
          <w:rFonts w:ascii="Times New Roman" w:hAnsi="Times New Roman"/>
          <w:sz w:val="20"/>
          <w:szCs w:val="20"/>
        </w:rPr>
        <w:t xml:space="preserve">device file major number can be changed by the following </w:t>
      </w:r>
      <w:proofErr w:type="gramStart"/>
      <w:r>
        <w:rPr>
          <w:rFonts w:ascii="Times New Roman" w:hAnsi="Times New Roman"/>
          <w:sz w:val="20"/>
          <w:szCs w:val="20"/>
        </w:rPr>
        <w:t>command</w:t>
      </w:r>
      <w:proofErr w:type="gramEnd"/>
    </w:p>
    <w:p w14:paraId="095251E8" w14:textId="1D644235" w:rsidR="00CA2F6C" w:rsidRDefault="00CA2F6C" w:rsidP="00CA2F6C">
      <w:pPr>
        <w:jc w:val="center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insmod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95B0A" w:rsidRPr="00895B0A">
        <w:rPr>
          <w:rFonts w:ascii="Times New Roman" w:hAnsi="Times New Roman"/>
          <w:sz w:val="20"/>
          <w:szCs w:val="20"/>
        </w:rPr>
        <w:t>cmem_major</w:t>
      </w:r>
      <w:proofErr w:type="spellEnd"/>
      <w:r>
        <w:rPr>
          <w:rFonts w:ascii="Times New Roman" w:hAnsi="Times New Roman"/>
          <w:sz w:val="20"/>
          <w:szCs w:val="20"/>
        </w:rPr>
        <w:t>=</w:t>
      </w:r>
      <w:r w:rsidRPr="00264840">
        <w:rPr>
          <w:rFonts w:ascii="Times New Roman" w:hAnsi="Times New Roman"/>
          <w:i/>
          <w:iCs/>
          <w:sz w:val="20"/>
          <w:szCs w:val="20"/>
        </w:rPr>
        <w:t>&lt;value&gt;</w:t>
      </w:r>
    </w:p>
    <w:p w14:paraId="77830A78" w14:textId="395FC682" w:rsidR="00CA2F6C" w:rsidRDefault="0047151A" w:rsidP="00CA2F6C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When </w:t>
      </w:r>
      <w:r w:rsidRPr="00D02A67">
        <w:rPr>
          <w:rFonts w:ascii="Times New Roman" w:hAnsi="Times New Roman"/>
          <w:i/>
          <w:iCs/>
          <w:sz w:val="20"/>
          <w:szCs w:val="20"/>
        </w:rPr>
        <w:t>&lt;value&gt;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 the number which you want to set.</w:t>
      </w:r>
    </w:p>
    <w:p w14:paraId="2A4F46E3" w14:textId="6297B09D" w:rsidR="0047151A" w:rsidRDefault="0047151A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f this option is not specified, 88 is set as default number for </w:t>
      </w:r>
      <w:proofErr w:type="spellStart"/>
      <w:r>
        <w:rPr>
          <w:rFonts w:ascii="Times New Roman" w:hAnsi="Times New Roman"/>
          <w:sz w:val="20"/>
          <w:szCs w:val="20"/>
        </w:rPr>
        <w:t>cmem</w:t>
      </w:r>
      <w:proofErr w:type="spellEnd"/>
      <w:r>
        <w:rPr>
          <w:rFonts w:ascii="Times New Roman" w:hAnsi="Times New Roman"/>
          <w:sz w:val="20"/>
          <w:szCs w:val="20"/>
        </w:rPr>
        <w:t xml:space="preserve"> device file.</w:t>
      </w:r>
    </w:p>
    <w:p w14:paraId="705F5B5D" w14:textId="700E5BA2" w:rsidR="007E25EA" w:rsidRDefault="007E25EA" w:rsidP="00D02A67">
      <w:pPr>
        <w:rPr>
          <w:rFonts w:ascii="Times New Roman" w:hAnsi="Times New Roman"/>
          <w:sz w:val="20"/>
          <w:szCs w:val="20"/>
        </w:rPr>
      </w:pPr>
    </w:p>
    <w:p w14:paraId="71DE5261" w14:textId="6A72740D" w:rsidR="007E25EA" w:rsidRDefault="007E25EA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xample: if you want to set </w:t>
      </w:r>
      <w:proofErr w:type="spellStart"/>
      <w:r>
        <w:rPr>
          <w:rFonts w:ascii="Times New Roman" w:hAnsi="Times New Roman"/>
          <w:sz w:val="20"/>
          <w:szCs w:val="20"/>
        </w:rPr>
        <w:t>cmem</w:t>
      </w:r>
      <w:proofErr w:type="spellEnd"/>
      <w:r>
        <w:rPr>
          <w:rFonts w:ascii="Times New Roman" w:hAnsi="Times New Roman"/>
          <w:sz w:val="20"/>
          <w:szCs w:val="20"/>
        </w:rPr>
        <w:t xml:space="preserve"> device file major number to </w:t>
      </w:r>
      <w:r w:rsidR="00C602C3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0</w:t>
      </w:r>
    </w:p>
    <w:p w14:paraId="69AC1286" w14:textId="5100F891" w:rsidR="007E25EA" w:rsidRDefault="007E25EA" w:rsidP="00D02A67">
      <w:pPr>
        <w:rPr>
          <w:rFonts w:ascii="Times New Roman" w:hAnsi="Times New Roman"/>
          <w:sz w:val="20"/>
          <w:szCs w:val="20"/>
        </w:rPr>
      </w:pPr>
    </w:p>
    <w:p w14:paraId="2D4CB01D" w14:textId="0843A3DE" w:rsidR="007E25EA" w:rsidRPr="00D02A67" w:rsidRDefault="008720DE" w:rsidP="00D02A6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# </w:t>
      </w:r>
      <w:proofErr w:type="spellStart"/>
      <w:r w:rsidR="007E25EA" w:rsidRPr="00D02A67">
        <w:rPr>
          <w:rFonts w:ascii="Times New Roman" w:hAnsi="Times New Roman"/>
          <w:sz w:val="20"/>
          <w:szCs w:val="20"/>
        </w:rPr>
        <w:t>insmod</w:t>
      </w:r>
      <w:proofErr w:type="spellEnd"/>
      <w:r w:rsidR="007E25EA"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7E25EA" w:rsidRPr="00D02A67">
        <w:rPr>
          <w:rFonts w:ascii="Times New Roman" w:hAnsi="Times New Roman"/>
          <w:sz w:val="20"/>
          <w:szCs w:val="20"/>
        </w:rPr>
        <w:t>cmemdrv.ko</w:t>
      </w:r>
      <w:proofErr w:type="spellEnd"/>
      <w:proofErr w:type="gramEnd"/>
      <w:r w:rsidR="007E25EA" w:rsidRPr="00D02A6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E25EA" w:rsidRPr="007E25EA">
        <w:rPr>
          <w:rFonts w:ascii="Times New Roman" w:hAnsi="Times New Roman"/>
          <w:sz w:val="20"/>
          <w:szCs w:val="20"/>
        </w:rPr>
        <w:t>cmem_major</w:t>
      </w:r>
      <w:proofErr w:type="spellEnd"/>
      <w:r w:rsidR="007E25EA">
        <w:rPr>
          <w:rFonts w:ascii="Times New Roman" w:hAnsi="Times New Roman"/>
          <w:sz w:val="20"/>
          <w:szCs w:val="20"/>
        </w:rPr>
        <w:t>=</w:t>
      </w:r>
      <w:r w:rsidR="00C602C3">
        <w:rPr>
          <w:rFonts w:ascii="Times New Roman" w:hAnsi="Times New Roman"/>
          <w:sz w:val="20"/>
          <w:szCs w:val="20"/>
        </w:rPr>
        <w:t>7</w:t>
      </w:r>
      <w:r w:rsidR="007E25EA">
        <w:rPr>
          <w:rFonts w:ascii="Times New Roman" w:hAnsi="Times New Roman"/>
          <w:sz w:val="20"/>
          <w:szCs w:val="20"/>
        </w:rPr>
        <w:t>0</w:t>
      </w:r>
    </w:p>
    <w:p w14:paraId="2D2A2EE5" w14:textId="77777777" w:rsidR="00CA2F6C" w:rsidRPr="00D02A67" w:rsidRDefault="00CA2F6C" w:rsidP="00D02A67"/>
    <w:sectPr w:rsidR="00CA2F6C" w:rsidRPr="00D02A67" w:rsidSect="00A225CB">
      <w:headerReference w:type="even" r:id="rId17"/>
      <w:headerReference w:type="default" r:id="rId18"/>
      <w:footerReference w:type="even" r:id="rId19"/>
      <w:headerReference w:type="first" r:id="rId20"/>
      <w:footerReference w:type="first" r:id="rId21"/>
      <w:type w:val="continuous"/>
      <w:pgSz w:w="11907" w:h="16839" w:code="9"/>
      <w:pgMar w:top="1276" w:right="1080" w:bottom="15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D5FB2" w14:textId="77777777" w:rsidR="00370054" w:rsidRDefault="00370054">
      <w:r>
        <w:separator/>
      </w:r>
    </w:p>
  </w:endnote>
  <w:endnote w:type="continuationSeparator" w:id="0">
    <w:p w14:paraId="5AFC9D24" w14:textId="77777777" w:rsidR="00370054" w:rsidRDefault="0037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B647" w14:textId="577BC530" w:rsidR="000B6E64" w:rsidRDefault="000B6E64" w:rsidP="0060391B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99200" behindDoc="0" locked="0" layoutInCell="1" allowOverlap="1" wp14:anchorId="5E65A036" wp14:editId="7BC01619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46" name="Picture 13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TITLE  \* MERGEFORMAT ">
      <w:ins w:id="18" w:author="Quat Doan Huynh" w:date="2023-12-14T11:04:00Z">
        <w:r w:rsidR="00EE3398">
          <w:t>Continuous Memory Manager for Linux User's Manual Software</w:t>
        </w:r>
      </w:ins>
      <w:del w:id="19" w:author="Quat Doan Huynh" w:date="2023-12-14T11:04:00Z">
        <w:r w:rsidDel="00EE3398">
          <w:delText>Memory Manager for Linux User's Manual Software</w:delText>
        </w:r>
      </w:del>
    </w:fldSimple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31CBF29" wp14:editId="50DE47F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63F2E" id="Line 1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olGQIAACs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39CC7A97" w14:textId="78DF0799" w:rsidR="000B6E64" w:rsidRPr="0025558B" w:rsidRDefault="000B6E64" w:rsidP="0060391B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2EF4A" w14:textId="51F72E61" w:rsidR="000B6E64" w:rsidRPr="00636B0E" w:rsidRDefault="000B6E64" w:rsidP="0060391B">
    <w:pPr>
      <w:pStyle w:val="Footer"/>
      <w:tabs>
        <w:tab w:val="left" w:pos="1800"/>
      </w:tabs>
      <w:jc w:val="left"/>
    </w:pPr>
    <w:r w:rsidRPr="008345E0">
      <w:rPr>
        <w:rFonts w:ascii="Times" w:hAnsi="Times"/>
        <w:noProof/>
        <w:lang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7A7B6774" wp14:editId="03A11ED5">
              <wp:simplePos x="0" y="0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6336030" cy="0"/>
              <wp:effectExtent l="0" t="19050" r="26670" b="19050"/>
              <wp:wrapNone/>
              <wp:docPr id="20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D2C02F" id="Line 15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" from="0,0" to="498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" strokecolor="#2a289d" strokeweight="2.25pt">
              <w10:wrap anchorx="margin" anchory="margin"/>
            </v:line>
          </w:pict>
        </mc:Fallback>
      </mc:AlternateContent>
    </w:r>
    <w:r w:rsidRPr="00636B0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717632" behindDoc="0" locked="0" layoutInCell="1" allowOverlap="1" wp14:anchorId="16483E99" wp14:editId="6C963631">
          <wp:simplePos x="0" y="0"/>
          <wp:positionH relativeFrom="page">
            <wp:posOffset>3389630</wp:posOffset>
          </wp:positionH>
          <wp:positionV relativeFrom="page">
            <wp:posOffset>10140315</wp:posOffset>
          </wp:positionV>
          <wp:extent cx="1085850" cy="207645"/>
          <wp:effectExtent l="0" t="0" r="0" b="0"/>
          <wp:wrapNone/>
          <wp:docPr id="47" name="Picture 159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18"/>
        <w:szCs w:val="18"/>
      </w:rPr>
      <w:t>Rev.</w:t>
    </w:r>
    <w:r w:rsidR="004A1228">
      <w:rPr>
        <w:rFonts w:ascii="Arial" w:hAnsi="Arial" w:cs="Arial"/>
        <w:sz w:val="18"/>
        <w:szCs w:val="18"/>
      </w:rPr>
      <w:t>3.00</w:t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  <w:r>
      <w:rPr>
        <w:rFonts w:ascii="Times" w:hAnsi="Times" w:hint="eastAsia"/>
      </w:rPr>
      <w:tab/>
    </w:r>
    <w:r>
      <w:rPr>
        <w:rFonts w:ascii="Times" w:hAnsi="Times"/>
      </w:rPr>
      <w:tab/>
      <w:t xml:space="preserve">     </w:t>
    </w:r>
    <w:r w:rsidRPr="00636B0E">
      <w:rPr>
        <w:rFonts w:ascii="Arial" w:hAnsi="Arial" w:cs="Arial"/>
        <w:sz w:val="18"/>
        <w:szCs w:val="18"/>
      </w:rPr>
      <w:t xml:space="preserve">Page </w:t>
    </w:r>
    <w:r w:rsidRPr="00636B0E">
      <w:rPr>
        <w:rStyle w:val="PageNumber"/>
        <w:rFonts w:cs="Arial"/>
        <w:sz w:val="18"/>
        <w:szCs w:val="18"/>
      </w:rPr>
      <w:fldChar w:fldCharType="begin"/>
    </w:r>
    <w:r w:rsidRPr="00636B0E">
      <w:rPr>
        <w:rStyle w:val="PageNumber"/>
        <w:rFonts w:cs="Arial"/>
        <w:sz w:val="18"/>
        <w:szCs w:val="18"/>
      </w:rPr>
      <w:instrText xml:space="preserve"> PAGE </w:instrText>
    </w:r>
    <w:r w:rsidRPr="00636B0E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37</w:t>
    </w:r>
    <w:r w:rsidRPr="00636B0E">
      <w:rPr>
        <w:rStyle w:val="PageNumber"/>
        <w:rFonts w:cs="Arial"/>
        <w:sz w:val="18"/>
        <w:szCs w:val="18"/>
      </w:rPr>
      <w:fldChar w:fldCharType="end"/>
    </w:r>
  </w:p>
  <w:p w14:paraId="00D2AC59" w14:textId="12BB2CDD" w:rsidR="000B6E64" w:rsidRPr="00636B0E" w:rsidRDefault="004A1228">
    <w:pPr>
      <w:pStyle w:val="Footer"/>
      <w:tabs>
        <w:tab w:val="right" w:pos="972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eastAsia="en-US"/>
      </w:rPr>
      <w:t>Dec</w:t>
    </w:r>
    <w:r w:rsidR="000B6E64">
      <w:rPr>
        <w:rFonts w:ascii="Arial" w:hAnsi="Arial" w:cs="Arial"/>
        <w:sz w:val="18"/>
        <w:szCs w:val="18"/>
        <w:lang w:eastAsia="en-US"/>
      </w:rPr>
      <w:t xml:space="preserve">. </w:t>
    </w:r>
    <w:r>
      <w:rPr>
        <w:rFonts w:ascii="Arial" w:hAnsi="Arial" w:cs="Arial"/>
        <w:sz w:val="18"/>
        <w:szCs w:val="18"/>
        <w:lang w:eastAsia="en-US"/>
      </w:rPr>
      <w:t xml:space="preserve">10, </w:t>
    </w:r>
    <w:r w:rsidR="000B6E64">
      <w:rPr>
        <w:rFonts w:ascii="Arial" w:hAnsi="Arial" w:cs="Arial"/>
        <w:sz w:val="18"/>
        <w:szCs w:val="18"/>
        <w:lang w:eastAsia="en-US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48B8" w14:textId="1F3365C1" w:rsidR="000B6E64" w:rsidRPr="003D2A7C" w:rsidRDefault="000B6E64" w:rsidP="0060391B">
    <w:pPr>
      <w:pStyle w:val="Footer"/>
      <w:tabs>
        <w:tab w:val="left" w:pos="1800"/>
      </w:tabs>
      <w:jc w:val="lef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DOCPROPERTY  Category  \* MERGEFORMAT </w:instrText>
    </w:r>
    <w:r>
      <w:rPr>
        <w:rFonts w:ascii="Arial" w:hAnsi="Arial" w:cs="Arial"/>
        <w:sz w:val="18"/>
        <w:szCs w:val="18"/>
      </w:rPr>
      <w:fldChar w:fldCharType="separate"/>
    </w:r>
    <w:ins w:id="20" w:author="Quat Doan Huynh" w:date="2023-12-14T11:04:00Z">
      <w:r w:rsidR="00EE3398">
        <w:rPr>
          <w:rFonts w:ascii="Arial" w:hAnsi="Arial" w:cs="Arial"/>
          <w:sz w:val="18"/>
          <w:szCs w:val="18"/>
        </w:rPr>
        <w:t>Rev.3.1.0</w:t>
      </w:r>
    </w:ins>
    <w:del w:id="21" w:author="Quat Doan Huynh" w:date="2023-12-14T11:04:00Z">
      <w:r w:rsidR="004A1228" w:rsidDel="00EE3398">
        <w:rPr>
          <w:rFonts w:ascii="Arial" w:hAnsi="Arial" w:cs="Arial"/>
          <w:sz w:val="18"/>
          <w:szCs w:val="18"/>
        </w:rPr>
        <w:delText>Rev.3.</w:delText>
      </w:r>
      <w:r w:rsidR="00EE3398" w:rsidDel="00EE3398">
        <w:rPr>
          <w:rFonts w:ascii="Arial" w:hAnsi="Arial" w:cs="Arial"/>
          <w:sz w:val="18"/>
          <w:szCs w:val="18"/>
        </w:rPr>
        <w:delText>1.</w:delText>
      </w:r>
      <w:r w:rsidR="004A1228" w:rsidDel="00EE3398">
        <w:rPr>
          <w:rFonts w:ascii="Arial" w:hAnsi="Arial" w:cs="Arial"/>
          <w:sz w:val="18"/>
          <w:szCs w:val="18"/>
        </w:rPr>
        <w:delText>0</w:delText>
      </w:r>
    </w:del>
    <w:r>
      <w:rPr>
        <w:rFonts w:ascii="Arial" w:hAnsi="Arial" w:cs="Arial"/>
        <w:sz w:val="18"/>
        <w:szCs w:val="18"/>
      </w:rPr>
      <w:fldChar w:fldCharType="end"/>
    </w:r>
    <w:r w:rsidRPr="00636B0E">
      <w:rPr>
        <w:rFonts w:ascii="Arial" w:hAnsi="Arial" w:cs="Arial"/>
        <w:noProof/>
        <w:sz w:val="18"/>
        <w:szCs w:val="18"/>
        <w:lang w:eastAsia="en-US"/>
      </w:rPr>
      <w:drawing>
        <wp:anchor distT="0" distB="0" distL="114300" distR="114300" simplePos="0" relativeHeight="251716608" behindDoc="0" locked="0" layoutInCell="1" allowOverlap="1" wp14:anchorId="412D751A" wp14:editId="07F25006">
          <wp:simplePos x="0" y="0"/>
          <wp:positionH relativeFrom="page">
            <wp:posOffset>3289300</wp:posOffset>
          </wp:positionH>
          <wp:positionV relativeFrom="page">
            <wp:posOffset>10118725</wp:posOffset>
          </wp:positionV>
          <wp:extent cx="1085850" cy="207645"/>
          <wp:effectExtent l="0" t="0" r="0" b="0"/>
          <wp:wrapNone/>
          <wp:docPr id="49" name="Picture 157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7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07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6B0E">
      <w:rPr>
        <w:rFonts w:ascii="Arial" w:hAnsi="Arial" w:cs="Arial"/>
        <w:noProof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5F4A708" wp14:editId="45B8C83B">
              <wp:simplePos x="0" y="0"/>
              <wp:positionH relativeFrom="page">
                <wp:posOffset>607695</wp:posOffset>
              </wp:positionH>
              <wp:positionV relativeFrom="page">
                <wp:posOffset>10001885</wp:posOffset>
              </wp:positionV>
              <wp:extent cx="6336030" cy="0"/>
              <wp:effectExtent l="17145" t="19685" r="19050" b="18415"/>
              <wp:wrapNone/>
              <wp:docPr id="18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60FEF" id="Line 1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.85pt,787.55pt" to="546.75pt,7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QgGAIAACw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" strokecolor="#2a289d" strokeweight="2.25pt">
              <w10:wrap anchorx="page" anchory="page"/>
            </v:line>
          </w:pict>
        </mc:Fallback>
      </mc:AlternateContent>
    </w:r>
    <w:r>
      <w:tab/>
    </w:r>
    <w:r>
      <w:tab/>
    </w:r>
    <w:r>
      <w:tab/>
    </w:r>
    <w:r>
      <w:tab/>
      <w:t xml:space="preserve">     </w:t>
    </w:r>
    <w:r w:rsidRPr="003D2A7C">
      <w:rPr>
        <w:rFonts w:ascii="Arial" w:hAnsi="Arial" w:cs="Arial"/>
        <w:sz w:val="18"/>
        <w:szCs w:val="18"/>
      </w:rPr>
      <w:t xml:space="preserve">Page </w:t>
    </w:r>
    <w:r w:rsidRPr="003D2A7C">
      <w:rPr>
        <w:rStyle w:val="PageNumber"/>
        <w:rFonts w:cs="Arial"/>
        <w:sz w:val="18"/>
        <w:szCs w:val="18"/>
      </w:rPr>
      <w:fldChar w:fldCharType="begin"/>
    </w:r>
    <w:r w:rsidRPr="003D2A7C">
      <w:rPr>
        <w:rStyle w:val="PageNumber"/>
        <w:rFonts w:cs="Arial"/>
        <w:sz w:val="18"/>
        <w:szCs w:val="18"/>
      </w:rPr>
      <w:instrText xml:space="preserve"> PAGE </w:instrText>
    </w:r>
    <w:r w:rsidRPr="003D2A7C">
      <w:rPr>
        <w:rStyle w:val="PageNumber"/>
        <w:rFonts w:cs="Arial"/>
        <w:sz w:val="18"/>
        <w:szCs w:val="18"/>
      </w:rPr>
      <w:fldChar w:fldCharType="separate"/>
    </w:r>
    <w:r>
      <w:rPr>
        <w:rStyle w:val="PageNumber"/>
        <w:rFonts w:cs="Arial"/>
        <w:noProof/>
        <w:sz w:val="18"/>
        <w:szCs w:val="18"/>
      </w:rPr>
      <w:t>1</w:t>
    </w:r>
    <w:r w:rsidRPr="003D2A7C">
      <w:rPr>
        <w:rStyle w:val="PageNumber"/>
        <w:rFonts w:cs="Arial"/>
        <w:sz w:val="18"/>
        <w:szCs w:val="18"/>
      </w:rPr>
      <w:fldChar w:fldCharType="end"/>
    </w:r>
  </w:p>
  <w:p w14:paraId="4B8A86E5" w14:textId="569F64A1" w:rsidR="000B6E64" w:rsidRDefault="004A1228" w:rsidP="0060391B">
    <w:pPr>
      <w:pStyle w:val="Footer"/>
      <w:tabs>
        <w:tab w:val="right" w:pos="9720"/>
      </w:tabs>
    </w:pPr>
    <w:r>
      <w:rPr>
        <w:rFonts w:ascii="Arial" w:hAnsi="Arial" w:cs="Arial"/>
        <w:sz w:val="18"/>
        <w:szCs w:val="18"/>
        <w:lang w:eastAsia="en-US"/>
      </w:rPr>
      <w:t>Dec</w:t>
    </w:r>
    <w:r w:rsidR="000B6E64">
      <w:rPr>
        <w:rFonts w:ascii="Arial" w:hAnsi="Arial" w:cs="Arial"/>
        <w:sz w:val="18"/>
        <w:szCs w:val="18"/>
        <w:lang w:eastAsia="en-US"/>
      </w:rPr>
      <w:t xml:space="preserve">. </w:t>
    </w:r>
    <w:r w:rsidR="00EE3398">
      <w:rPr>
        <w:rFonts w:ascii="Arial" w:hAnsi="Arial" w:cs="Arial"/>
        <w:sz w:val="18"/>
        <w:szCs w:val="18"/>
        <w:lang w:eastAsia="en-US"/>
      </w:rPr>
      <w:t>25</w:t>
    </w:r>
    <w:r>
      <w:rPr>
        <w:rFonts w:ascii="Arial" w:hAnsi="Arial" w:cs="Arial"/>
        <w:sz w:val="18"/>
        <w:szCs w:val="18"/>
        <w:lang w:eastAsia="en-US"/>
      </w:rPr>
      <w:t xml:space="preserve">, </w:t>
    </w:r>
    <w:r w:rsidR="000B6E64">
      <w:rPr>
        <w:rFonts w:ascii="Arial" w:hAnsi="Arial" w:cs="Arial"/>
        <w:sz w:val="18"/>
        <w:szCs w:val="18"/>
        <w:lang w:eastAsia="en-US"/>
      </w:rPr>
      <w:t>202</w:t>
    </w:r>
    <w:r w:rsidR="00EE3398">
      <w:rPr>
        <w:rFonts w:ascii="Arial" w:hAnsi="Arial" w:cs="Arial"/>
        <w:sz w:val="18"/>
        <w:szCs w:val="18"/>
        <w:lang w:eastAsia="en-US"/>
      </w:rPr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A442E" w14:textId="7C8A3A7C" w:rsidR="000B6E64" w:rsidRDefault="000B6E64" w:rsidP="00CD7A13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79744" behindDoc="0" locked="0" layoutInCell="1" allowOverlap="1" wp14:anchorId="17841A06" wp14:editId="41E71C24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97" name="Picture 81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1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TITLE  \* MERGEFORMAT ">
      <w:ins w:id="41" w:author="Quat Doan Huynh" w:date="2023-12-14T11:04:00Z">
        <w:r w:rsidR="00EE3398">
          <w:t>Continuous Memory Manager for Linux User's Manual Software</w:t>
        </w:r>
      </w:ins>
      <w:del w:id="42" w:author="Quat Doan Huynh" w:date="2023-12-14T11:04:00Z">
        <w:r w:rsidDel="00EE3398">
          <w:delText>Memory Manager for Linux User's Manual Software</w:delText>
        </w:r>
      </w:del>
    </w:fldSimple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2F6140" wp14:editId="66B2BBB9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6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06919F" id="Line 7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JNR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36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6D066656" w14:textId="3D807C9B" w:rsidR="000B6E64" w:rsidRPr="0025558B" w:rsidRDefault="000B6E64" w:rsidP="00CD7A13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4412" w14:textId="5EBDC049" w:rsidR="000B6E64" w:rsidRDefault="000B6E64" w:rsidP="00CD7A13">
    <w:pPr>
      <w:pStyle w:val="Footer"/>
      <w:tabs>
        <w:tab w:val="right" w:pos="9720"/>
      </w:tabs>
    </w:pPr>
    <w:r>
      <w:rPr>
        <w:noProof/>
        <w:lang w:eastAsia="en-US"/>
      </w:rPr>
      <w:drawing>
        <wp:anchor distT="0" distB="0" distL="114300" distR="114300" simplePos="0" relativeHeight="251678720" behindDoc="0" locked="0" layoutInCell="1" allowOverlap="1" wp14:anchorId="089755AC" wp14:editId="30BE4B00">
          <wp:simplePos x="0" y="0"/>
          <wp:positionH relativeFrom="column">
            <wp:posOffset>2550795</wp:posOffset>
          </wp:positionH>
          <wp:positionV relativeFrom="paragraph">
            <wp:posOffset>-7620</wp:posOffset>
          </wp:positionV>
          <wp:extent cx="1092200" cy="177800"/>
          <wp:effectExtent l="0" t="0" r="0" b="0"/>
          <wp:wrapNone/>
          <wp:docPr id="98" name="Picture 32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TITLE  \* MERGEFORMAT ">
      <w:ins w:id="43" w:author="Quat Doan Huynh" w:date="2023-12-14T11:04:00Z">
        <w:r w:rsidR="00EE3398">
          <w:t>Continuous Memory Manager for Linux User's Manual Software</w:t>
        </w:r>
      </w:ins>
      <w:del w:id="44" w:author="Quat Doan Huynh" w:date="2023-12-14T11:04:00Z">
        <w:r w:rsidDel="00EE3398">
          <w:delText>Memory Manager for Linux User's Manual Software</w:delText>
        </w:r>
      </w:del>
    </w:fldSimple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F501C97" wp14:editId="0F657B50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A063A" id="Line 7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rFonts w:hint="eastAsia"/>
      </w:rPr>
      <w:t xml:space="preserve"> </w:t>
    </w:r>
    <w:r>
      <w:fldChar w:fldCharType="begin"/>
    </w:r>
    <w:r>
      <w:instrText xml:space="preserve"> SUBJECT  \* MERGEFORMAT </w:instrText>
    </w:r>
    <w:r>
      <w:fldChar w:fldCharType="end"/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38</w:t>
    </w:r>
    <w:r>
      <w:rPr>
        <w:rStyle w:val="PageNumber"/>
      </w:rPr>
      <w:fldChar w:fldCharType="end"/>
    </w:r>
    <w:r>
      <w:rPr>
        <w:rFonts w:hint="eastAsia"/>
      </w:rPr>
      <w:tab/>
    </w:r>
  </w:p>
  <w:p w14:paraId="16352615" w14:textId="35A1AFA5" w:rsidR="000B6E64" w:rsidRPr="0025558B" w:rsidRDefault="000B6E64" w:rsidP="00CD7A13">
    <w:pPr>
      <w:pStyle w:val="Footer"/>
      <w:tabs>
        <w:tab w:val="right" w:pos="9720"/>
      </w:tabs>
    </w:pPr>
    <w:r>
      <w:fldChar w:fldCharType="begin"/>
    </w:r>
    <w:r>
      <w:instrText xml:space="preserve"> </w:instrText>
    </w:r>
    <w:r>
      <w:rPr>
        <w:rFonts w:hint="eastAsia"/>
      </w:rPr>
      <w:instrText>KEYWORDS   \* MERGEFORMAT</w:instrText>
    </w:r>
    <w:r>
      <w:instrText xml:space="preserve"> </w:instrText>
    </w:r>
    <w:r>
      <w:fldChar w:fldCharType="end"/>
    </w:r>
    <w:bookmarkStart w:id="45" w:name="_Ref103484606"/>
    <w:bookmarkStart w:id="46" w:name="_Ref103484613"/>
    <w:bookmarkStart w:id="47" w:name="_Ref103484630"/>
    <w:bookmarkStart w:id="48" w:name="_Ref103484649"/>
    <w:bookmarkStart w:id="49" w:name="_Ref103484669"/>
    <w:bookmarkStart w:id="50" w:name="_Toc257384589"/>
    <w:bookmarkStart w:id="51" w:name="_Toc470409895"/>
    <w:bookmarkStart w:id="52" w:name="_Toc470411474"/>
    <w:bookmarkStart w:id="53" w:name="_Toc470415771"/>
    <w:bookmarkStart w:id="54" w:name="_Toc470415849"/>
    <w:bookmarkStart w:id="55" w:name="_Toc470415867"/>
    <w:bookmarkStart w:id="56" w:name="_Toc470418184"/>
    <w:bookmarkStart w:id="57" w:name="_Toc470419507"/>
    <w:bookmarkStart w:id="58" w:name="_Toc470420385"/>
    <w:bookmarkStart w:id="59" w:name="_Toc470420538"/>
    <w:bookmarkStart w:id="60" w:name="_Toc470490683"/>
    <w:bookmarkStart w:id="61" w:name="_Toc470490890"/>
    <w:bookmarkStart w:id="62" w:name="_Toc470490894"/>
    <w:bookmarkStart w:id="63" w:name="_Toc470490913"/>
    <w:bookmarkStart w:id="64" w:name="_Toc470490961"/>
    <w:bookmarkStart w:id="65" w:name="_Toc470491028"/>
    <w:bookmarkStart w:id="66" w:name="_Toc470491032"/>
    <w:bookmarkStart w:id="67" w:name="_Toc470491036"/>
    <w:bookmarkStart w:id="68" w:name="_Toc470491162"/>
    <w:bookmarkStart w:id="69" w:name="_Toc470491232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58D9" w14:textId="77777777" w:rsidR="00370054" w:rsidRDefault="00370054">
      <w:r>
        <w:separator/>
      </w:r>
    </w:p>
  </w:footnote>
  <w:footnote w:type="continuationSeparator" w:id="0">
    <w:p w14:paraId="297E356A" w14:textId="77777777" w:rsidR="00370054" w:rsidRDefault="00370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7112F" w14:textId="77777777" w:rsidR="000B6E64" w:rsidRDefault="000B6E64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5D44E52" wp14:editId="6CCD9A5F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0C8E8" id="Line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" strokecolor="#1e1284" strokeweight="2.25pt">
              <w10:wrap anchorx="page" anchory="page"/>
            </v:line>
          </w:pict>
        </mc:Fallback>
      </mc:AlternateContent>
    </w:r>
  </w:p>
  <w:p w14:paraId="394AFEBB" w14:textId="77777777" w:rsidR="000B6E64" w:rsidRDefault="000B6E64" w:rsidP="0060391B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6A80EA6" wp14:editId="1846AB95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2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E27CA" id="Line 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A312C39" wp14:editId="7B7A7047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EAEBC" id="Line 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fGZZV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3325160" wp14:editId="5C6893D5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2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FB98A" w14:textId="77777777" w:rsidR="000B6E64" w:rsidRDefault="000B6E64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22FDADB0" w14:textId="77777777" w:rsidR="000B6E64" w:rsidRDefault="000B6E64" w:rsidP="0060391B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2516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4" type="#_x0000_t202" style="position:absolute;margin-left:87.9pt;margin-top:34pt;width:238.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" filled="f" stroked="f">
              <v:textbox inset="0,0,0,0">
                <w:txbxContent>
                  <w:p w14:paraId="347FB98A" w14:textId="77777777" w:rsidR="000B6E64" w:rsidRDefault="000B6E64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22FDADB0" w14:textId="77777777" w:rsidR="000B6E64" w:rsidRDefault="000B6E64" w:rsidP="0060391B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2FC48EB" wp14:editId="1386207D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C5FAF" w14:textId="77777777" w:rsidR="000B6E64" w:rsidRDefault="000B6E64" w:rsidP="0060391B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48EB" id="Text Box 6" o:spid="_x0000_s1035" type="#_x0000_t202" style="position:absolute;margin-left:48.2pt;margin-top:34pt;width:34pt;height:1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" stroked="f">
              <v:textbox inset="0,0,0,0">
                <w:txbxContent>
                  <w:p w14:paraId="1E3C5FAF" w14:textId="77777777" w:rsidR="000B6E64" w:rsidRDefault="000B6E64" w:rsidP="0060391B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7B97" w14:textId="613ADC41" w:rsidR="000B6E64" w:rsidRPr="00045D50" w:rsidRDefault="000B6E64" w:rsidP="00F84EFD">
    <w:pPr>
      <w:pStyle w:val="Header"/>
      <w:jc w:val="left"/>
      <w:rPr>
        <w:szCs w:val="21"/>
      </w:rPr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1728" behindDoc="0" locked="0" layoutInCell="1" allowOverlap="1" wp14:anchorId="1B9908F8" wp14:editId="58F9D65A">
              <wp:simplePos x="0" y="0"/>
              <wp:positionH relativeFrom="column">
                <wp:posOffset>2334895</wp:posOffset>
              </wp:positionH>
              <wp:positionV relativeFrom="paragraph">
                <wp:posOffset>-402590</wp:posOffset>
              </wp:positionV>
              <wp:extent cx="1517904" cy="347472"/>
              <wp:effectExtent l="0" t="0" r="6350" b="0"/>
              <wp:wrapSquare wrapText="bothSides"/>
              <wp:docPr id="9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FB0593" w14:textId="77777777" w:rsidR="000B6E64" w:rsidRPr="002E4224" w:rsidRDefault="000B6E64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9908F8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36" type="#_x0000_t202" style="position:absolute;margin-left:183.85pt;margin-top:-31.7pt;width:119.5pt;height:27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" stroked="f">
              <v:textbox>
                <w:txbxContent>
                  <w:p w14:paraId="73FB0593" w14:textId="77777777" w:rsidR="000B6E64" w:rsidRPr="002E4224" w:rsidRDefault="000B6E64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22752" behindDoc="0" locked="0" layoutInCell="1" allowOverlap="1" wp14:anchorId="03A126BF" wp14:editId="58581E04">
              <wp:simplePos x="0" y="0"/>
              <wp:positionH relativeFrom="column">
                <wp:posOffset>1649730</wp:posOffset>
              </wp:positionH>
              <wp:positionV relativeFrom="paragraph">
                <wp:posOffset>-109247940</wp:posOffset>
              </wp:positionV>
              <wp:extent cx="1517650" cy="347345"/>
              <wp:effectExtent l="0" t="0" r="6350" b="0"/>
              <wp:wrapSquare wrapText="bothSides"/>
              <wp:docPr id="9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4FD55" w14:textId="77777777" w:rsidR="000B6E64" w:rsidRPr="002E4224" w:rsidRDefault="000B6E64" w:rsidP="0060391B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A126BF" id="_x0000_s1037" type="#_x0000_t202" style="position:absolute;margin-left:129.9pt;margin-top:-8602.2pt;width:119.5pt;height:27.3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" stroked="f">
              <v:textbox>
                <w:txbxContent>
                  <w:p w14:paraId="4844FD55" w14:textId="77777777" w:rsidR="000B6E64" w:rsidRPr="002E4224" w:rsidRDefault="000B6E64" w:rsidP="0060391B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345E0">
      <w:rPr>
        <w:rFonts w:ascii="Times" w:hAnsi="Times"/>
        <w:noProof/>
        <w:szCs w:val="21"/>
        <w:lang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78454DF" wp14:editId="3AB8CB8C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23" name="Lin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7F0EA" id="Line 1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" strokecolor="#2a289d" strokeweight="2.25pt">
              <w10:wrap anchorx="page" anchory="page"/>
            </v:line>
          </w:pict>
        </mc:Fallback>
      </mc:AlternateContent>
    </w:r>
    <w:fldSimple w:instr=" TITLE   \* MERGEFORMAT ">
      <w:r w:rsidR="00EE3398">
        <w:t>Continuous Memory Manager for Linux User's Manual Software</w:t>
      </w:r>
    </w:fldSimple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C03E" w14:textId="77777777" w:rsidR="000B6E64" w:rsidRDefault="000B6E64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719680" behindDoc="0" locked="0" layoutInCell="1" allowOverlap="1" wp14:anchorId="59A9E1FF" wp14:editId="654FD890">
              <wp:simplePos x="0" y="0"/>
              <wp:positionH relativeFrom="column">
                <wp:posOffset>2334895</wp:posOffset>
              </wp:positionH>
              <wp:positionV relativeFrom="paragraph">
                <wp:posOffset>-310515</wp:posOffset>
              </wp:positionV>
              <wp:extent cx="1517904" cy="347472"/>
              <wp:effectExtent l="0" t="0" r="6350" b="0"/>
              <wp:wrapSquare wrapText="bothSides"/>
              <wp:docPr id="9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4750B3" w14:textId="77777777" w:rsidR="000B6E64" w:rsidRPr="007C1D88" w:rsidRDefault="000B6E64" w:rsidP="0060391B">
                          <w:pPr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A9E1FF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83.85pt;margin-top:-24.45pt;width:119.5pt;height:27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" stroked="f">
              <v:textbox>
                <w:txbxContent>
                  <w:p w14:paraId="2D4750B3" w14:textId="77777777" w:rsidR="000B6E64" w:rsidRPr="007C1D88" w:rsidRDefault="000B6E64" w:rsidP="0060391B">
                    <w:pPr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718656" behindDoc="0" locked="0" layoutInCell="1" allowOverlap="1" wp14:anchorId="4333FFDA" wp14:editId="3CEB2B7B">
          <wp:simplePos x="0" y="0"/>
          <wp:positionH relativeFrom="column">
            <wp:posOffset>-52070</wp:posOffset>
          </wp:positionH>
          <wp:positionV relativeFrom="paragraph">
            <wp:posOffset>-78105</wp:posOffset>
          </wp:positionV>
          <wp:extent cx="1727200" cy="299720"/>
          <wp:effectExtent l="0" t="0" r="0" b="0"/>
          <wp:wrapNone/>
          <wp:docPr id="48" name="図 48" descr="Description: C:\Users\b1900215\Desktop\AN_e0800\renesas_an_blu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8" descr="Description: C:\Users\b1900215\Desktop\AN_e0800\renesas_an_blue.em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4EFECFF" wp14:editId="2363A7EA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66E0B1" id="Line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SBw4OhgCAAAq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9284E" w14:textId="77777777" w:rsidR="000B6E64" w:rsidRDefault="000B6E64">
    <w:pPr>
      <w:pStyle w:val="Header"/>
      <w:jc w:val="left"/>
    </w:pPr>
    <w:r>
      <w:rPr>
        <w:rFonts w:hint="eastAsia"/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76D812" wp14:editId="294C0AF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7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2249F5" id="Line 7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+YOGAIAACs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</w:p>
  <w:p w14:paraId="179C0C09" w14:textId="77777777" w:rsidR="000B6E64" w:rsidRDefault="000B6E64" w:rsidP="00CD7A13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54DC387" wp14:editId="73530069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21590" t="17780" r="14605" b="20320"/>
              <wp:wrapNone/>
              <wp:docPr id="13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1E128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BD873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" strokecolor="#1e1284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243AB56" wp14:editId="0910F15D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12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0E759" id="Line 7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A083E92" wp14:editId="5955534F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1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017017" w14:textId="77777777" w:rsidR="000B6E64" w:rsidRDefault="000B6E64" w:rsidP="00CD7A13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1E35FDFF" w14:textId="77777777" w:rsidR="000B6E64" w:rsidRDefault="000B6E64" w:rsidP="00CD7A13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83E92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9" type="#_x0000_t202" style="position:absolute;margin-left:87.9pt;margin-top:34pt;width:238.5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" filled="f" stroked="f">
              <v:textbox inset="0,0,0,0">
                <w:txbxContent>
                  <w:p w14:paraId="3C017017" w14:textId="77777777" w:rsidR="000B6E64" w:rsidRDefault="000B6E64" w:rsidP="00CD7A13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1E35FDFF" w14:textId="77777777" w:rsidR="000B6E64" w:rsidRDefault="000B6E64" w:rsidP="00CD7A13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69E999" wp14:editId="2F335BA3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1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06781" w14:textId="77777777" w:rsidR="000B6E64" w:rsidRDefault="000B6E64" w:rsidP="00CD7A13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69E999" id="Text Box 74" o:spid="_x0000_s1040" type="#_x0000_t202" style="position:absolute;margin-left:48.2pt;margin-top:34pt;width:34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" stroked="f">
              <v:textbox inset="0,0,0,0">
                <w:txbxContent>
                  <w:p w14:paraId="63506781" w14:textId="77777777" w:rsidR="000B6E64" w:rsidRDefault="000B6E64" w:rsidP="00CD7A13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202C" w14:textId="05D21C04" w:rsidR="000B6E64" w:rsidRPr="00A30292" w:rsidRDefault="000B6E64" w:rsidP="00CD7A13">
    <w:pPr>
      <w:pStyle w:val="Header"/>
      <w:tabs>
        <w:tab w:val="clear" w:pos="4252"/>
        <w:tab w:val="clear" w:pos="8504"/>
        <w:tab w:val="right" w:pos="9753"/>
      </w:tabs>
      <w:jc w:val="left"/>
      <w:rPr>
        <w:rFonts w:ascii="Times" w:hAnsi="Times"/>
        <w:sz w:val="20"/>
      </w:rPr>
    </w:pPr>
    <w:r w:rsidRPr="00A30292">
      <w:rPr>
        <w:rFonts w:ascii="Times" w:hAnsi="Times"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9208C49" wp14:editId="67946A23">
              <wp:simplePos x="0" y="0"/>
              <wp:positionH relativeFrom="margin">
                <wp:align>center</wp:align>
              </wp:positionH>
              <wp:positionV relativeFrom="page">
                <wp:posOffset>752729</wp:posOffset>
              </wp:positionV>
              <wp:extent cx="6336030" cy="0"/>
              <wp:effectExtent l="0" t="19050" r="26670" b="19050"/>
              <wp:wrapNone/>
              <wp:docPr id="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53ED8" id="Line 7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59.25pt" to="498.9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" strokecolor="#2a289d" strokeweight="2.25pt">
              <w10:wrap anchorx="margin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89984" behindDoc="0" locked="0" layoutInCell="1" allowOverlap="1" wp14:anchorId="604F59E0" wp14:editId="5F37C229">
              <wp:simplePos x="0" y="0"/>
              <wp:positionH relativeFrom="column">
                <wp:align>center</wp:align>
              </wp:positionH>
              <wp:positionV relativeFrom="paragraph">
                <wp:posOffset>-421640</wp:posOffset>
              </wp:positionV>
              <wp:extent cx="1517904" cy="347472"/>
              <wp:effectExtent l="0" t="0" r="6350" b="0"/>
              <wp:wrapSquare wrapText="bothSides"/>
              <wp:docPr id="94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33825F" w14:textId="77777777" w:rsidR="000B6E64" w:rsidRPr="002E4224" w:rsidRDefault="000B6E64" w:rsidP="00CD7A13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4F59E0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0;margin-top:-33.2pt;width:119.5pt;height:27.3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" stroked="f">
              <v:textbox>
                <w:txbxContent>
                  <w:p w14:paraId="7133825F" w14:textId="77777777" w:rsidR="000B6E64" w:rsidRPr="002E4224" w:rsidRDefault="000B6E64" w:rsidP="00CD7A13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  <w:fldSimple w:instr=" TITLE   \* MERGEFORMAT ">
      <w:r w:rsidR="00EE3398">
        <w:t>Continuous Memory Manager for Linux User's Manual Software</w:t>
      </w:r>
    </w:fldSimple>
    <w:r>
      <w:t xml:space="preserve"> </w:t>
    </w:r>
    <w:r>
      <w:tab/>
    </w:r>
    <w:r>
      <w:fldChar w:fldCharType="begin"/>
    </w:r>
    <w:r>
      <w:instrText xml:space="preserve"> STYLEREF  "</w:instrText>
    </w:r>
    <w:r w:rsidRPr="00071D8C">
      <w:rPr>
        <w:rFonts w:hint="eastAsia"/>
      </w:rPr>
      <w:instrText>見出し</w:instrText>
    </w:r>
    <w:r w:rsidRPr="00071D8C">
      <w:rPr>
        <w:rFonts w:hint="eastAsia"/>
      </w:rPr>
      <w:instrText xml:space="preserve"> 1</w:instrText>
    </w:r>
    <w:r>
      <w:instrText xml:space="preserve">" \w  \* MERGEFORMAT </w:instrText>
    </w:r>
    <w:r>
      <w:fldChar w:fldCharType="separate"/>
    </w:r>
    <w:r w:rsidR="00EE3398">
      <w:rPr>
        <w:b/>
        <w:bCs/>
        <w:noProof/>
      </w:rPr>
      <w:t xml:space="preserve">Error! Use the Home tab to apply </w:t>
    </w:r>
    <w:r w:rsidR="00EE3398">
      <w:rPr>
        <w:b/>
        <w:bCs/>
        <w:noProof/>
      </w:rPr>
      <w:t>見出し</w:t>
    </w:r>
    <w:r w:rsidR="00EE3398">
      <w:rPr>
        <w:b/>
        <w:bCs/>
        <w:noProof/>
      </w:rPr>
      <w:t xml:space="preserve"> 1 to the text that you want to appear here.</w:t>
    </w:r>
    <w:r>
      <w:rPr>
        <w:noProof/>
      </w:rPr>
      <w:fldChar w:fldCharType="end"/>
    </w:r>
    <w:r>
      <w:t xml:space="preserve">.    </w:t>
    </w:r>
    <w:r w:rsidRPr="008F0F1C">
      <w:fldChar w:fldCharType="begin"/>
    </w:r>
    <w:r w:rsidRPr="0049379F">
      <w:instrText xml:space="preserve"> STYLEREF  "</w:instrText>
    </w:r>
    <w:r w:rsidRPr="0049379F">
      <w:rPr>
        <w:rFonts w:hint="eastAsia"/>
      </w:rPr>
      <w:instrText>見出し</w:instrText>
    </w:r>
    <w:r w:rsidRPr="0049379F">
      <w:rPr>
        <w:rFonts w:hint="eastAsia"/>
      </w:rPr>
      <w:instrText xml:space="preserve"> 1</w:instrText>
    </w:r>
    <w:r w:rsidRPr="0049379F">
      <w:instrText xml:space="preserve">"  \* MERGEFORMAT </w:instrText>
    </w:r>
    <w:r w:rsidRPr="008F0F1C">
      <w:fldChar w:fldCharType="separate"/>
    </w:r>
    <w:r w:rsidR="00EE3398">
      <w:rPr>
        <w:b/>
        <w:bCs/>
        <w:noProof/>
      </w:rPr>
      <w:t xml:space="preserve">Error! Use the Home tab to apply </w:t>
    </w:r>
    <w:r w:rsidR="00EE3398">
      <w:rPr>
        <w:b/>
        <w:bCs/>
        <w:noProof/>
      </w:rPr>
      <w:t>見出し</w:t>
    </w:r>
    <w:r w:rsidR="00EE3398">
      <w:rPr>
        <w:b/>
        <w:bCs/>
        <w:noProof/>
      </w:rPr>
      <w:t xml:space="preserve"> 1 to the text that you want to appear here.</w:t>
    </w:r>
    <w:r w:rsidRPr="008F0F1C"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2A7B" w14:textId="77777777" w:rsidR="000B6E64" w:rsidRDefault="000B6E64">
    <w:pPr>
      <w:pStyle w:val="Header"/>
      <w:jc w:val="left"/>
    </w:pPr>
  </w:p>
  <w:p w14:paraId="6D6E6F2C" w14:textId="77777777" w:rsidR="000B6E64" w:rsidRDefault="000B6E64">
    <w:pPr>
      <w:pStyle w:val="Header"/>
      <w:tabs>
        <w:tab w:val="right" w:pos="972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1D8A27D" wp14:editId="1EDE8009">
              <wp:simplePos x="0" y="0"/>
              <wp:positionH relativeFrom="page">
                <wp:posOffset>612140</wp:posOffset>
              </wp:positionH>
              <wp:positionV relativeFrom="page">
                <wp:posOffset>972185</wp:posOffset>
              </wp:positionV>
              <wp:extent cx="6336030" cy="0"/>
              <wp:effectExtent l="21590" t="19685" r="14605" b="18415"/>
              <wp:wrapNone/>
              <wp:docPr id="5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240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2D865" id="Line 6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6.55pt" to="547.1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" strokecolor="#324099" strokeweight="2.25pt">
              <w10:wrap anchorx="page" anchory="page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E29F07" wp14:editId="08FBAD82">
              <wp:simplePos x="0" y="0"/>
              <wp:positionH relativeFrom="page">
                <wp:posOffset>1116330</wp:posOffset>
              </wp:positionH>
              <wp:positionV relativeFrom="page">
                <wp:posOffset>431800</wp:posOffset>
              </wp:positionV>
              <wp:extent cx="3028950" cy="215900"/>
              <wp:effectExtent l="1905" t="3175" r="0" b="0"/>
              <wp:wrapNone/>
              <wp:docPr id="4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D4CFC" w14:textId="77777777" w:rsidR="000B6E64" w:rsidRDefault="000B6E64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暫定仕様書</w:t>
                          </w:r>
                        </w:p>
                        <w:p w14:paraId="21AF4168" w14:textId="77777777" w:rsidR="000B6E64" w:rsidRDefault="000B6E64">
                          <w:pPr>
                            <w:spacing w:line="180" w:lineRule="exac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この仕様書は暫定仕様書であり、今後変更することがあります。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E29F07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42" type="#_x0000_t202" style="position:absolute;margin-left:87.9pt;margin-top:34pt;width:238.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" filled="f" stroked="f">
              <v:textbox inset="0,0,0,0">
                <w:txbxContent>
                  <w:p w14:paraId="63ED4CFC" w14:textId="77777777" w:rsidR="000B6E64" w:rsidRDefault="000B6E64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暫定仕様書</w:t>
                    </w:r>
                  </w:p>
                  <w:p w14:paraId="21AF4168" w14:textId="77777777" w:rsidR="000B6E64" w:rsidRDefault="000B6E64">
                    <w:pPr>
                      <w:spacing w:line="180" w:lineRule="exac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この仕様書は暫定仕様書であり、今後変更することがあります。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3BFF29" wp14:editId="2AB8A4CF">
              <wp:simplePos x="0" y="0"/>
              <wp:positionH relativeFrom="page">
                <wp:posOffset>612140</wp:posOffset>
              </wp:positionH>
              <wp:positionV relativeFrom="page">
                <wp:posOffset>431800</wp:posOffset>
              </wp:positionV>
              <wp:extent cx="431800" cy="215900"/>
              <wp:effectExtent l="2540" t="3175" r="3810" b="0"/>
              <wp:wrapNone/>
              <wp:docPr id="3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00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1F4E7" w14:textId="77777777" w:rsidR="000B6E64" w:rsidRDefault="000B6E64">
                          <w:pPr>
                            <w:snapToGrid w:val="0"/>
                            <w:spacing w:line="140" w:lineRule="atLeast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開発中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BFF29" id="Text Box 67" o:spid="_x0000_s1043" type="#_x0000_t202" style="position:absolute;margin-left:48.2pt;margin-top:34pt;width:34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" stroked="f">
              <v:textbox inset="0,0,0,0">
                <w:txbxContent>
                  <w:p w14:paraId="7D11F4E7" w14:textId="77777777" w:rsidR="000B6E64" w:rsidRDefault="000B6E64">
                    <w:pPr>
                      <w:snapToGrid w:val="0"/>
                      <w:spacing w:line="140" w:lineRule="atLeast"/>
                      <w:rPr>
                        <w:sz w:val="14"/>
                      </w:rPr>
                    </w:pPr>
                    <w:r>
                      <w:rPr>
                        <w:rFonts w:hint="eastAsia"/>
                        <w:sz w:val="14"/>
                      </w:rPr>
                      <w:t>開発中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</w:rPr>
      <w:t>グループ名</w:t>
    </w:r>
    <w:r>
      <w:rPr>
        <w:rFonts w:hint="eastAsia"/>
      </w:rPr>
      <w:tab/>
    </w: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 xml:space="preserve">　章タイトル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471381"/>
    <w:multiLevelType w:val="hybridMultilevel"/>
    <w:tmpl w:val="DF8205CC"/>
    <w:lvl w:ilvl="0" w:tplc="BFB2BE10">
      <w:numFmt w:val="bullet"/>
      <w:pStyle w:val="10pt"/>
      <w:lvlText w:val="・"/>
      <w:lvlJc w:val="left"/>
      <w:pPr>
        <w:tabs>
          <w:tab w:val="num" w:pos="570"/>
        </w:tabs>
        <w:ind w:left="57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14C158DC"/>
    <w:multiLevelType w:val="hybridMultilevel"/>
    <w:tmpl w:val="5B60CB5E"/>
    <w:lvl w:ilvl="0" w:tplc="0409000B">
      <w:start w:val="1"/>
      <w:numFmt w:val="bullet"/>
      <w:lvlText w:val=""/>
      <w:lvlJc w:val="left"/>
      <w:pPr>
        <w:ind w:left="9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20"/>
      </w:pPr>
      <w:rPr>
        <w:rFonts w:ascii="Wingdings" w:hAnsi="Wingdings" w:hint="default"/>
      </w:rPr>
    </w:lvl>
  </w:abstractNum>
  <w:abstractNum w:abstractNumId="3" w15:restartNumberingAfterBreak="0">
    <w:nsid w:val="1891333B"/>
    <w:multiLevelType w:val="multilevel"/>
    <w:tmpl w:val="39AE1832"/>
    <w:styleLink w:val="ES2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8B62396"/>
    <w:multiLevelType w:val="hybridMultilevel"/>
    <w:tmpl w:val="EA7E90F0"/>
    <w:lvl w:ilvl="0" w:tplc="0409000B">
      <w:start w:val="1"/>
      <w:numFmt w:val="bullet"/>
      <w:lvlText w:val=""/>
      <w:lvlJc w:val="left"/>
      <w:pPr>
        <w:ind w:left="96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1" w:hanging="420"/>
      </w:pPr>
      <w:rPr>
        <w:rFonts w:ascii="Wingdings" w:hAnsi="Wingdings" w:hint="default"/>
      </w:rPr>
    </w:lvl>
  </w:abstractNum>
  <w:abstractNum w:abstractNumId="5" w15:restartNumberingAfterBreak="0">
    <w:nsid w:val="1ABA7D7E"/>
    <w:multiLevelType w:val="hybridMultilevel"/>
    <w:tmpl w:val="5ED6A83E"/>
    <w:lvl w:ilvl="0" w:tplc="21B8EB82">
      <w:start w:val="2"/>
      <w:numFmt w:val="bullet"/>
      <w:lvlText w:val="-"/>
      <w:lvlJc w:val="left"/>
      <w:pPr>
        <w:ind w:left="900" w:hanging="360"/>
      </w:pPr>
      <w:rPr>
        <w:rFonts w:ascii="Arial" w:eastAsia="MS PGothic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6" w15:restartNumberingAfterBreak="0">
    <w:nsid w:val="1AC649A1"/>
    <w:multiLevelType w:val="hybridMultilevel"/>
    <w:tmpl w:val="D026DE92"/>
    <w:lvl w:ilvl="0" w:tplc="C8A043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332F9"/>
    <w:multiLevelType w:val="hybridMultilevel"/>
    <w:tmpl w:val="5948964C"/>
    <w:lvl w:ilvl="0" w:tplc="D7487E1E">
      <w:start w:val="1"/>
      <w:numFmt w:val="bullet"/>
      <w:lvlText w:val="-"/>
      <w:lvlJc w:val="left"/>
      <w:pPr>
        <w:ind w:left="1455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8" w15:restartNumberingAfterBreak="0">
    <w:nsid w:val="1C760B6F"/>
    <w:multiLevelType w:val="hybridMultilevel"/>
    <w:tmpl w:val="AD3EC500"/>
    <w:lvl w:ilvl="0" w:tplc="04090001">
      <w:start w:val="1"/>
      <w:numFmt w:val="bullet"/>
      <w:lvlText w:val=""/>
      <w:lvlJc w:val="left"/>
      <w:pPr>
        <w:ind w:left="82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4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2" w:hanging="420"/>
      </w:pPr>
      <w:rPr>
        <w:rFonts w:ascii="Wingdings" w:hAnsi="Wingdings" w:hint="default"/>
      </w:rPr>
    </w:lvl>
  </w:abstractNum>
  <w:abstractNum w:abstractNumId="9" w15:restartNumberingAfterBreak="0">
    <w:nsid w:val="27441CAC"/>
    <w:multiLevelType w:val="hybridMultilevel"/>
    <w:tmpl w:val="555E4EFE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0" w15:restartNumberingAfterBreak="0">
    <w:nsid w:val="28A91E98"/>
    <w:multiLevelType w:val="hybridMultilevel"/>
    <w:tmpl w:val="BA0A9930"/>
    <w:lvl w:ilvl="0" w:tplc="18C24244">
      <w:start w:val="20"/>
      <w:numFmt w:val="bullet"/>
      <w:lvlText w:val="-"/>
      <w:lvlJc w:val="left"/>
      <w:pPr>
        <w:ind w:left="54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1" w15:restartNumberingAfterBreak="0">
    <w:nsid w:val="2ADA1831"/>
    <w:multiLevelType w:val="hybridMultilevel"/>
    <w:tmpl w:val="68DAF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5EB4742"/>
    <w:multiLevelType w:val="hybridMultilevel"/>
    <w:tmpl w:val="D748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76A61"/>
    <w:multiLevelType w:val="multilevel"/>
    <w:tmpl w:val="19426C96"/>
    <w:lvl w:ilvl="0">
      <w:start w:val="1"/>
      <w:numFmt w:val="decimal"/>
      <w:pStyle w:val="Heading1"/>
      <w:lvlText w:val="%1.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ind w:left="0" w:firstLine="0"/>
      </w:pPr>
    </w:lvl>
    <w:lvl w:ilvl="2">
      <w:start w:val="1"/>
      <w:numFmt w:val="decimal"/>
      <w:lvlRestart w:val="1"/>
      <w:pStyle w:val="Heading3"/>
      <w:lvlText w:val="%1.%2.%3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0" w:firstLine="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447A2CA3"/>
    <w:multiLevelType w:val="hybridMultilevel"/>
    <w:tmpl w:val="A2320050"/>
    <w:lvl w:ilvl="0" w:tplc="D7487E1E">
      <w:start w:val="1"/>
      <w:numFmt w:val="bullet"/>
      <w:lvlText w:val="-"/>
      <w:lvlJc w:val="left"/>
      <w:pPr>
        <w:ind w:left="810" w:hanging="360"/>
      </w:pPr>
      <w:rPr>
        <w:rFonts w:ascii="Arial" w:eastAsia="MS P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6D81F48"/>
    <w:multiLevelType w:val="multilevel"/>
    <w:tmpl w:val="A15CE1DA"/>
    <w:styleLink w:val="ES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432" w:hanging="43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4FD305F2"/>
    <w:multiLevelType w:val="hybridMultilevel"/>
    <w:tmpl w:val="017A1C86"/>
    <w:lvl w:ilvl="0" w:tplc="D1986DD4">
      <w:start w:val="1"/>
      <w:numFmt w:val="decimal"/>
      <w:lvlText w:val="(%1)"/>
      <w:lvlJc w:val="left"/>
      <w:pPr>
        <w:ind w:left="5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 w15:restartNumberingAfterBreak="0">
    <w:nsid w:val="53BB7CB4"/>
    <w:multiLevelType w:val="hybridMultilevel"/>
    <w:tmpl w:val="A332634A"/>
    <w:lvl w:ilvl="0" w:tplc="696CEAF6">
      <w:numFmt w:val="bullet"/>
      <w:lvlText w:val=""/>
      <w:lvlJc w:val="left"/>
      <w:pPr>
        <w:ind w:left="4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8" w15:restartNumberingAfterBreak="0">
    <w:nsid w:val="59512F70"/>
    <w:multiLevelType w:val="hybridMultilevel"/>
    <w:tmpl w:val="27D802BA"/>
    <w:lvl w:ilvl="0" w:tplc="0409000B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19" w15:restartNumberingAfterBreak="0">
    <w:nsid w:val="5DD61FFC"/>
    <w:multiLevelType w:val="hybridMultilevel"/>
    <w:tmpl w:val="770A475C"/>
    <w:lvl w:ilvl="0" w:tplc="B79EB918">
      <w:start w:val="20"/>
      <w:numFmt w:val="bullet"/>
      <w:lvlText w:val="-"/>
      <w:lvlJc w:val="left"/>
      <w:pPr>
        <w:ind w:left="450" w:hanging="360"/>
      </w:pPr>
      <w:rPr>
        <w:rFonts w:ascii="Arial" w:eastAsia="MS Mincho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0" w15:restartNumberingAfterBreak="0">
    <w:nsid w:val="733051A2"/>
    <w:multiLevelType w:val="hybridMultilevel"/>
    <w:tmpl w:val="7E2832E0"/>
    <w:lvl w:ilvl="0" w:tplc="380CA654">
      <w:start w:val="1"/>
      <w:numFmt w:val="decimal"/>
      <w:lvlText w:val="(%1)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21" w15:restartNumberingAfterBreak="0">
    <w:nsid w:val="77413959"/>
    <w:multiLevelType w:val="hybridMultilevel"/>
    <w:tmpl w:val="77BE3E1C"/>
    <w:lvl w:ilvl="0" w:tplc="D7487E1E">
      <w:start w:val="1"/>
      <w:numFmt w:val="bullet"/>
      <w:lvlText w:val="-"/>
      <w:lvlJc w:val="left"/>
      <w:pPr>
        <w:ind w:left="1455" w:hanging="360"/>
      </w:pPr>
      <w:rPr>
        <w:rFonts w:ascii="Arial" w:eastAsia="MS P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50589771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432" w:hanging="432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2" w16cid:durableId="833106030">
    <w:abstractNumId w:val="15"/>
  </w:num>
  <w:num w:numId="3" w16cid:durableId="218712928">
    <w:abstractNumId w:val="0"/>
  </w:num>
  <w:num w:numId="4" w16cid:durableId="903956990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."/>
        <w:lvlJc w:val="left"/>
        <w:pPr>
          <w:ind w:left="612" w:hanging="432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5" w16cid:durableId="365183574">
    <w:abstractNumId w:val="1"/>
  </w:num>
  <w:num w:numId="6" w16cid:durableId="1175996375">
    <w:abstractNumId w:val="13"/>
  </w:num>
  <w:num w:numId="7" w16cid:durableId="475495989">
    <w:abstractNumId w:val="10"/>
  </w:num>
  <w:num w:numId="8" w16cid:durableId="610360643">
    <w:abstractNumId w:val="19"/>
  </w:num>
  <w:num w:numId="9" w16cid:durableId="1922761902">
    <w:abstractNumId w:val="11"/>
  </w:num>
  <w:num w:numId="10" w16cid:durableId="726879037">
    <w:abstractNumId w:val="8"/>
  </w:num>
  <w:num w:numId="11" w16cid:durableId="1455752927">
    <w:abstractNumId w:val="20"/>
  </w:num>
  <w:num w:numId="12" w16cid:durableId="2301928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29953459">
    <w:abstractNumId w:val="4"/>
  </w:num>
  <w:num w:numId="14" w16cid:durableId="1107121722">
    <w:abstractNumId w:val="2"/>
  </w:num>
  <w:num w:numId="15" w16cid:durableId="1641184547">
    <w:abstractNumId w:val="18"/>
  </w:num>
  <w:num w:numId="16" w16cid:durableId="930743525">
    <w:abstractNumId w:val="9"/>
  </w:num>
  <w:num w:numId="17" w16cid:durableId="1072044004">
    <w:abstractNumId w:val="5"/>
  </w:num>
  <w:num w:numId="18" w16cid:durableId="26107203">
    <w:abstractNumId w:val="17"/>
  </w:num>
  <w:num w:numId="19" w16cid:durableId="771509360">
    <w:abstractNumId w:val="12"/>
  </w:num>
  <w:num w:numId="20" w16cid:durableId="1859074237">
    <w:abstractNumId w:val="14"/>
  </w:num>
  <w:num w:numId="21" w16cid:durableId="1290166722">
    <w:abstractNumId w:val="3"/>
  </w:num>
  <w:num w:numId="22" w16cid:durableId="1831873554">
    <w:abstractNumId w:val="13"/>
  </w:num>
  <w:num w:numId="23" w16cid:durableId="335882039">
    <w:abstractNumId w:val="6"/>
  </w:num>
  <w:num w:numId="24" w16cid:durableId="1273510210">
    <w:abstractNumId w:val="16"/>
  </w:num>
  <w:num w:numId="25" w16cid:durableId="529412762">
    <w:abstractNumId w:val="21"/>
  </w:num>
  <w:num w:numId="26" w16cid:durableId="1913465186">
    <w:abstractNumId w:val="7"/>
  </w:num>
  <w:num w:numId="27" w16cid:durableId="18479842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at Doan Huynh">
    <w15:presenceInfo w15:providerId="AD" w15:userId="S::quat.doanhuynh@hitachids.com::64d6be1f-731e-4aaf-b905-521ea4fa2d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293"/>
    <w:rsid w:val="00002E43"/>
    <w:rsid w:val="000053B4"/>
    <w:rsid w:val="0000724C"/>
    <w:rsid w:val="0003159A"/>
    <w:rsid w:val="00035F21"/>
    <w:rsid w:val="000362CD"/>
    <w:rsid w:val="000409B3"/>
    <w:rsid w:val="00041C98"/>
    <w:rsid w:val="00046D90"/>
    <w:rsid w:val="00053EBE"/>
    <w:rsid w:val="00062D03"/>
    <w:rsid w:val="0006435B"/>
    <w:rsid w:val="0006552B"/>
    <w:rsid w:val="00065F0B"/>
    <w:rsid w:val="00070F08"/>
    <w:rsid w:val="00097DFB"/>
    <w:rsid w:val="000A0358"/>
    <w:rsid w:val="000A38CF"/>
    <w:rsid w:val="000A6DE2"/>
    <w:rsid w:val="000B6E64"/>
    <w:rsid w:val="000C3211"/>
    <w:rsid w:val="000D354B"/>
    <w:rsid w:val="000D3769"/>
    <w:rsid w:val="000D4456"/>
    <w:rsid w:val="000D5D60"/>
    <w:rsid w:val="000E322E"/>
    <w:rsid w:val="000E681A"/>
    <w:rsid w:val="000F499A"/>
    <w:rsid w:val="00100D87"/>
    <w:rsid w:val="00101964"/>
    <w:rsid w:val="0011227C"/>
    <w:rsid w:val="00114A2E"/>
    <w:rsid w:val="00115AA2"/>
    <w:rsid w:val="00121F52"/>
    <w:rsid w:val="00122E77"/>
    <w:rsid w:val="001250D9"/>
    <w:rsid w:val="001305E9"/>
    <w:rsid w:val="001319A5"/>
    <w:rsid w:val="001319EB"/>
    <w:rsid w:val="0014434B"/>
    <w:rsid w:val="001514AC"/>
    <w:rsid w:val="0015228B"/>
    <w:rsid w:val="00152964"/>
    <w:rsid w:val="0015379C"/>
    <w:rsid w:val="00156593"/>
    <w:rsid w:val="00172D03"/>
    <w:rsid w:val="0018741F"/>
    <w:rsid w:val="0019507F"/>
    <w:rsid w:val="001A0316"/>
    <w:rsid w:val="001A65C0"/>
    <w:rsid w:val="001B160A"/>
    <w:rsid w:val="001C245A"/>
    <w:rsid w:val="001D4F83"/>
    <w:rsid w:val="001D4FFD"/>
    <w:rsid w:val="001D7A62"/>
    <w:rsid w:val="001E3100"/>
    <w:rsid w:val="00207A6C"/>
    <w:rsid w:val="00207EA1"/>
    <w:rsid w:val="002157F2"/>
    <w:rsid w:val="0023252F"/>
    <w:rsid w:val="0023618A"/>
    <w:rsid w:val="002528B6"/>
    <w:rsid w:val="00253182"/>
    <w:rsid w:val="00264369"/>
    <w:rsid w:val="00281039"/>
    <w:rsid w:val="0029001C"/>
    <w:rsid w:val="002A5053"/>
    <w:rsid w:val="002A7742"/>
    <w:rsid w:val="002B0E33"/>
    <w:rsid w:val="002B4AED"/>
    <w:rsid w:val="002B4C32"/>
    <w:rsid w:val="002B676C"/>
    <w:rsid w:val="002B6B9D"/>
    <w:rsid w:val="002C0A23"/>
    <w:rsid w:val="002C73C9"/>
    <w:rsid w:val="002D0A05"/>
    <w:rsid w:val="002D771D"/>
    <w:rsid w:val="00303320"/>
    <w:rsid w:val="003056ED"/>
    <w:rsid w:val="00327AF0"/>
    <w:rsid w:val="00332E43"/>
    <w:rsid w:val="00337994"/>
    <w:rsid w:val="00344101"/>
    <w:rsid w:val="003447DE"/>
    <w:rsid w:val="00350CAF"/>
    <w:rsid w:val="003511BB"/>
    <w:rsid w:val="0035222E"/>
    <w:rsid w:val="0035563A"/>
    <w:rsid w:val="003568E5"/>
    <w:rsid w:val="00362906"/>
    <w:rsid w:val="00365839"/>
    <w:rsid w:val="0036710F"/>
    <w:rsid w:val="00370054"/>
    <w:rsid w:val="00381EED"/>
    <w:rsid w:val="00384ABF"/>
    <w:rsid w:val="003A3F6E"/>
    <w:rsid w:val="003B17AD"/>
    <w:rsid w:val="003B5BBF"/>
    <w:rsid w:val="003C0D52"/>
    <w:rsid w:val="003C7084"/>
    <w:rsid w:val="003D0AFE"/>
    <w:rsid w:val="003D39C6"/>
    <w:rsid w:val="003D6717"/>
    <w:rsid w:val="003E3FBA"/>
    <w:rsid w:val="003E4305"/>
    <w:rsid w:val="003F3565"/>
    <w:rsid w:val="003F5BA9"/>
    <w:rsid w:val="00411353"/>
    <w:rsid w:val="004118CB"/>
    <w:rsid w:val="004161F3"/>
    <w:rsid w:val="00425733"/>
    <w:rsid w:val="00454300"/>
    <w:rsid w:val="004579C2"/>
    <w:rsid w:val="004608BF"/>
    <w:rsid w:val="00467FE9"/>
    <w:rsid w:val="0047151A"/>
    <w:rsid w:val="00473891"/>
    <w:rsid w:val="00480357"/>
    <w:rsid w:val="004820C9"/>
    <w:rsid w:val="00484FCE"/>
    <w:rsid w:val="00485267"/>
    <w:rsid w:val="0049505F"/>
    <w:rsid w:val="0049587E"/>
    <w:rsid w:val="0049761F"/>
    <w:rsid w:val="004A1228"/>
    <w:rsid w:val="004A42D0"/>
    <w:rsid w:val="004B5980"/>
    <w:rsid w:val="004B744F"/>
    <w:rsid w:val="004C2574"/>
    <w:rsid w:val="004C41A7"/>
    <w:rsid w:val="004E18EE"/>
    <w:rsid w:val="004E2304"/>
    <w:rsid w:val="004E5DC0"/>
    <w:rsid w:val="004F3ACF"/>
    <w:rsid w:val="004F4342"/>
    <w:rsid w:val="005011F3"/>
    <w:rsid w:val="00503582"/>
    <w:rsid w:val="00511598"/>
    <w:rsid w:val="00511644"/>
    <w:rsid w:val="005121C6"/>
    <w:rsid w:val="005121EB"/>
    <w:rsid w:val="00525FA0"/>
    <w:rsid w:val="005356AF"/>
    <w:rsid w:val="005468D3"/>
    <w:rsid w:val="00546B4C"/>
    <w:rsid w:val="00552CE3"/>
    <w:rsid w:val="0055492E"/>
    <w:rsid w:val="0055668D"/>
    <w:rsid w:val="00560EF0"/>
    <w:rsid w:val="00563AB6"/>
    <w:rsid w:val="005666EE"/>
    <w:rsid w:val="005716F9"/>
    <w:rsid w:val="00572ED2"/>
    <w:rsid w:val="00586514"/>
    <w:rsid w:val="00592431"/>
    <w:rsid w:val="0059284F"/>
    <w:rsid w:val="005961E7"/>
    <w:rsid w:val="005A1013"/>
    <w:rsid w:val="005A1FE9"/>
    <w:rsid w:val="005B425C"/>
    <w:rsid w:val="005B55E1"/>
    <w:rsid w:val="005C153E"/>
    <w:rsid w:val="005D5202"/>
    <w:rsid w:val="005E517E"/>
    <w:rsid w:val="005E640E"/>
    <w:rsid w:val="005E7078"/>
    <w:rsid w:val="005F3A8E"/>
    <w:rsid w:val="005F5240"/>
    <w:rsid w:val="0060391B"/>
    <w:rsid w:val="006075E6"/>
    <w:rsid w:val="006142D7"/>
    <w:rsid w:val="006236B2"/>
    <w:rsid w:val="00634B68"/>
    <w:rsid w:val="00634F05"/>
    <w:rsid w:val="00640076"/>
    <w:rsid w:val="006420FF"/>
    <w:rsid w:val="00646D20"/>
    <w:rsid w:val="00666D70"/>
    <w:rsid w:val="00667F08"/>
    <w:rsid w:val="006923FD"/>
    <w:rsid w:val="00697E0A"/>
    <w:rsid w:val="006B63E6"/>
    <w:rsid w:val="006C5F64"/>
    <w:rsid w:val="006C7505"/>
    <w:rsid w:val="006C7584"/>
    <w:rsid w:val="006D56E5"/>
    <w:rsid w:val="006E5FA7"/>
    <w:rsid w:val="006F2E29"/>
    <w:rsid w:val="00704EBD"/>
    <w:rsid w:val="007079F9"/>
    <w:rsid w:val="00711253"/>
    <w:rsid w:val="00711A98"/>
    <w:rsid w:val="00723A84"/>
    <w:rsid w:val="00727B66"/>
    <w:rsid w:val="00730723"/>
    <w:rsid w:val="007336A2"/>
    <w:rsid w:val="007366CB"/>
    <w:rsid w:val="007412DD"/>
    <w:rsid w:val="00753676"/>
    <w:rsid w:val="00761733"/>
    <w:rsid w:val="007628B9"/>
    <w:rsid w:val="00777584"/>
    <w:rsid w:val="0078181E"/>
    <w:rsid w:val="00784F56"/>
    <w:rsid w:val="0078556D"/>
    <w:rsid w:val="0079485B"/>
    <w:rsid w:val="00796090"/>
    <w:rsid w:val="007A4C52"/>
    <w:rsid w:val="007A5CBC"/>
    <w:rsid w:val="007B1F30"/>
    <w:rsid w:val="007B2B31"/>
    <w:rsid w:val="007C2902"/>
    <w:rsid w:val="007C2CFF"/>
    <w:rsid w:val="007C5FB8"/>
    <w:rsid w:val="007C707E"/>
    <w:rsid w:val="007D0DD3"/>
    <w:rsid w:val="007D4D40"/>
    <w:rsid w:val="007E131F"/>
    <w:rsid w:val="007E25EA"/>
    <w:rsid w:val="007E7AB5"/>
    <w:rsid w:val="007E7B1C"/>
    <w:rsid w:val="007F4487"/>
    <w:rsid w:val="007F7FC4"/>
    <w:rsid w:val="00843BA9"/>
    <w:rsid w:val="00857107"/>
    <w:rsid w:val="00860DD1"/>
    <w:rsid w:val="008615CA"/>
    <w:rsid w:val="0086275E"/>
    <w:rsid w:val="008640F3"/>
    <w:rsid w:val="008716C7"/>
    <w:rsid w:val="008720DE"/>
    <w:rsid w:val="00872640"/>
    <w:rsid w:val="00874C1F"/>
    <w:rsid w:val="00877449"/>
    <w:rsid w:val="00881C4D"/>
    <w:rsid w:val="00895B0A"/>
    <w:rsid w:val="0089718C"/>
    <w:rsid w:val="008A03B9"/>
    <w:rsid w:val="008A5198"/>
    <w:rsid w:val="008C615A"/>
    <w:rsid w:val="008C687F"/>
    <w:rsid w:val="008D0D05"/>
    <w:rsid w:val="008D1B33"/>
    <w:rsid w:val="008D1B45"/>
    <w:rsid w:val="008D2BDB"/>
    <w:rsid w:val="008D35F4"/>
    <w:rsid w:val="008D44E5"/>
    <w:rsid w:val="008D6B69"/>
    <w:rsid w:val="008E2AC0"/>
    <w:rsid w:val="008E4DDA"/>
    <w:rsid w:val="008F6252"/>
    <w:rsid w:val="009231AC"/>
    <w:rsid w:val="00926F00"/>
    <w:rsid w:val="0095176B"/>
    <w:rsid w:val="00954FCE"/>
    <w:rsid w:val="00955132"/>
    <w:rsid w:val="009551A5"/>
    <w:rsid w:val="00957223"/>
    <w:rsid w:val="009605B2"/>
    <w:rsid w:val="00964873"/>
    <w:rsid w:val="009724E5"/>
    <w:rsid w:val="00972EA6"/>
    <w:rsid w:val="009758DB"/>
    <w:rsid w:val="00975D4E"/>
    <w:rsid w:val="00987B50"/>
    <w:rsid w:val="009A1936"/>
    <w:rsid w:val="009B38D2"/>
    <w:rsid w:val="009C606C"/>
    <w:rsid w:val="009D19F5"/>
    <w:rsid w:val="009D2709"/>
    <w:rsid w:val="009D5296"/>
    <w:rsid w:val="009E75C8"/>
    <w:rsid w:val="009E7C28"/>
    <w:rsid w:val="009E7EF5"/>
    <w:rsid w:val="009F7B63"/>
    <w:rsid w:val="00A02ADD"/>
    <w:rsid w:val="00A02C2F"/>
    <w:rsid w:val="00A054AC"/>
    <w:rsid w:val="00A05F7A"/>
    <w:rsid w:val="00A128BD"/>
    <w:rsid w:val="00A14684"/>
    <w:rsid w:val="00A16359"/>
    <w:rsid w:val="00A225CB"/>
    <w:rsid w:val="00A31F65"/>
    <w:rsid w:val="00A35880"/>
    <w:rsid w:val="00A413F9"/>
    <w:rsid w:val="00A53F7A"/>
    <w:rsid w:val="00A55042"/>
    <w:rsid w:val="00A659BD"/>
    <w:rsid w:val="00A671DE"/>
    <w:rsid w:val="00A73F08"/>
    <w:rsid w:val="00A74985"/>
    <w:rsid w:val="00A8550B"/>
    <w:rsid w:val="00A86C01"/>
    <w:rsid w:val="00AA01D9"/>
    <w:rsid w:val="00AA1ADE"/>
    <w:rsid w:val="00AA4E75"/>
    <w:rsid w:val="00AA51A4"/>
    <w:rsid w:val="00AB379A"/>
    <w:rsid w:val="00AB5F44"/>
    <w:rsid w:val="00AC3708"/>
    <w:rsid w:val="00AC5F9D"/>
    <w:rsid w:val="00AC5FE9"/>
    <w:rsid w:val="00AC7C57"/>
    <w:rsid w:val="00AE03CC"/>
    <w:rsid w:val="00AE53E7"/>
    <w:rsid w:val="00B016B5"/>
    <w:rsid w:val="00B02BB2"/>
    <w:rsid w:val="00B0455C"/>
    <w:rsid w:val="00B061C4"/>
    <w:rsid w:val="00B13CBC"/>
    <w:rsid w:val="00B2006F"/>
    <w:rsid w:val="00B200B0"/>
    <w:rsid w:val="00B264C0"/>
    <w:rsid w:val="00B30F5E"/>
    <w:rsid w:val="00B31CF1"/>
    <w:rsid w:val="00B34D40"/>
    <w:rsid w:val="00B36E41"/>
    <w:rsid w:val="00B43B76"/>
    <w:rsid w:val="00B43CA6"/>
    <w:rsid w:val="00B4733B"/>
    <w:rsid w:val="00B6248F"/>
    <w:rsid w:val="00B64B0F"/>
    <w:rsid w:val="00B761AD"/>
    <w:rsid w:val="00B81154"/>
    <w:rsid w:val="00B82660"/>
    <w:rsid w:val="00B83F44"/>
    <w:rsid w:val="00B86D3E"/>
    <w:rsid w:val="00B90C2F"/>
    <w:rsid w:val="00B91B9C"/>
    <w:rsid w:val="00B929C9"/>
    <w:rsid w:val="00B945D6"/>
    <w:rsid w:val="00B948C9"/>
    <w:rsid w:val="00BA04A1"/>
    <w:rsid w:val="00BA19E8"/>
    <w:rsid w:val="00BA6D94"/>
    <w:rsid w:val="00BA73AD"/>
    <w:rsid w:val="00BB35F3"/>
    <w:rsid w:val="00BB69DA"/>
    <w:rsid w:val="00BB75EA"/>
    <w:rsid w:val="00BC05C9"/>
    <w:rsid w:val="00BC175E"/>
    <w:rsid w:val="00BC5E45"/>
    <w:rsid w:val="00BD2BF8"/>
    <w:rsid w:val="00BD2EF8"/>
    <w:rsid w:val="00BE02F5"/>
    <w:rsid w:val="00BF0708"/>
    <w:rsid w:val="00BF159D"/>
    <w:rsid w:val="00BF3034"/>
    <w:rsid w:val="00BF3924"/>
    <w:rsid w:val="00C00781"/>
    <w:rsid w:val="00C0489C"/>
    <w:rsid w:val="00C11615"/>
    <w:rsid w:val="00C1259F"/>
    <w:rsid w:val="00C12AC2"/>
    <w:rsid w:val="00C25E92"/>
    <w:rsid w:val="00C25F96"/>
    <w:rsid w:val="00C3028E"/>
    <w:rsid w:val="00C34C13"/>
    <w:rsid w:val="00C4526B"/>
    <w:rsid w:val="00C5043F"/>
    <w:rsid w:val="00C50973"/>
    <w:rsid w:val="00C529B7"/>
    <w:rsid w:val="00C53C11"/>
    <w:rsid w:val="00C53E5F"/>
    <w:rsid w:val="00C602C3"/>
    <w:rsid w:val="00C65CB8"/>
    <w:rsid w:val="00C828DB"/>
    <w:rsid w:val="00C861F7"/>
    <w:rsid w:val="00C86F58"/>
    <w:rsid w:val="00C9038E"/>
    <w:rsid w:val="00C93D80"/>
    <w:rsid w:val="00C95DB5"/>
    <w:rsid w:val="00CA0B73"/>
    <w:rsid w:val="00CA2F6C"/>
    <w:rsid w:val="00CA3ED1"/>
    <w:rsid w:val="00CA458D"/>
    <w:rsid w:val="00CA70E5"/>
    <w:rsid w:val="00CB4149"/>
    <w:rsid w:val="00CD14B9"/>
    <w:rsid w:val="00CD279C"/>
    <w:rsid w:val="00CD7A13"/>
    <w:rsid w:val="00CE5277"/>
    <w:rsid w:val="00CF0588"/>
    <w:rsid w:val="00CF4F6F"/>
    <w:rsid w:val="00CF5011"/>
    <w:rsid w:val="00CF5DB4"/>
    <w:rsid w:val="00D02A67"/>
    <w:rsid w:val="00D13542"/>
    <w:rsid w:val="00D17215"/>
    <w:rsid w:val="00D45ABD"/>
    <w:rsid w:val="00D53CDF"/>
    <w:rsid w:val="00D60635"/>
    <w:rsid w:val="00D640AF"/>
    <w:rsid w:val="00D83C94"/>
    <w:rsid w:val="00D869FA"/>
    <w:rsid w:val="00D93053"/>
    <w:rsid w:val="00DA0DDE"/>
    <w:rsid w:val="00DA1150"/>
    <w:rsid w:val="00DA5EB2"/>
    <w:rsid w:val="00DB16F5"/>
    <w:rsid w:val="00DB4098"/>
    <w:rsid w:val="00DB5F8D"/>
    <w:rsid w:val="00DB7841"/>
    <w:rsid w:val="00DB7D60"/>
    <w:rsid w:val="00DC6DAE"/>
    <w:rsid w:val="00DD4AA9"/>
    <w:rsid w:val="00DD6021"/>
    <w:rsid w:val="00DE3147"/>
    <w:rsid w:val="00DE4FDF"/>
    <w:rsid w:val="00DF2293"/>
    <w:rsid w:val="00DF34AC"/>
    <w:rsid w:val="00E0603E"/>
    <w:rsid w:val="00E1122A"/>
    <w:rsid w:val="00E144EE"/>
    <w:rsid w:val="00E17C38"/>
    <w:rsid w:val="00E343F7"/>
    <w:rsid w:val="00E4212C"/>
    <w:rsid w:val="00E4377A"/>
    <w:rsid w:val="00E4415A"/>
    <w:rsid w:val="00E47B5E"/>
    <w:rsid w:val="00E47D89"/>
    <w:rsid w:val="00E52695"/>
    <w:rsid w:val="00E577AA"/>
    <w:rsid w:val="00E73077"/>
    <w:rsid w:val="00E7599A"/>
    <w:rsid w:val="00E76FEF"/>
    <w:rsid w:val="00E7714C"/>
    <w:rsid w:val="00E803EC"/>
    <w:rsid w:val="00E84E5C"/>
    <w:rsid w:val="00E9039A"/>
    <w:rsid w:val="00E91171"/>
    <w:rsid w:val="00EA01D5"/>
    <w:rsid w:val="00EA16DC"/>
    <w:rsid w:val="00EB041B"/>
    <w:rsid w:val="00EB14D0"/>
    <w:rsid w:val="00EB7E49"/>
    <w:rsid w:val="00EC2F8F"/>
    <w:rsid w:val="00EC39DF"/>
    <w:rsid w:val="00EC4134"/>
    <w:rsid w:val="00EC5B7B"/>
    <w:rsid w:val="00ED3F33"/>
    <w:rsid w:val="00EE3398"/>
    <w:rsid w:val="00EE620E"/>
    <w:rsid w:val="00EF6E31"/>
    <w:rsid w:val="00F15978"/>
    <w:rsid w:val="00F16AAB"/>
    <w:rsid w:val="00F21478"/>
    <w:rsid w:val="00F26086"/>
    <w:rsid w:val="00F264BF"/>
    <w:rsid w:val="00F27C1E"/>
    <w:rsid w:val="00F35945"/>
    <w:rsid w:val="00F52A92"/>
    <w:rsid w:val="00F55685"/>
    <w:rsid w:val="00F56ADE"/>
    <w:rsid w:val="00F57D1A"/>
    <w:rsid w:val="00F67E53"/>
    <w:rsid w:val="00F758DD"/>
    <w:rsid w:val="00F7763E"/>
    <w:rsid w:val="00F8264F"/>
    <w:rsid w:val="00F8285F"/>
    <w:rsid w:val="00F84EFD"/>
    <w:rsid w:val="00F86C01"/>
    <w:rsid w:val="00F91977"/>
    <w:rsid w:val="00F91F44"/>
    <w:rsid w:val="00F95026"/>
    <w:rsid w:val="00FA5F79"/>
    <w:rsid w:val="00FB07CA"/>
    <w:rsid w:val="00FB0F8D"/>
    <w:rsid w:val="00FC3562"/>
    <w:rsid w:val="00FD7996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545A24"/>
  <w15:chartTrackingRefBased/>
  <w15:docId w15:val="{5EDDD145-E63D-4DDF-B79F-215165B4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E43"/>
    <w:pPr>
      <w:widowControl w:val="0"/>
      <w:spacing w:after="0" w:line="240" w:lineRule="auto"/>
      <w:jc w:val="both"/>
    </w:pPr>
    <w:rPr>
      <w:rFonts w:ascii="Century" w:hAnsi="Century" w:cs="Times New Roman"/>
      <w:kern w:val="2"/>
      <w:sz w:val="21"/>
      <w:szCs w:val="24"/>
      <w:lang w:eastAsia="ja-JP"/>
    </w:rPr>
  </w:style>
  <w:style w:type="paragraph" w:styleId="Heading1">
    <w:name w:val="heading 1"/>
    <w:next w:val="Heading2"/>
    <w:link w:val="Heading1Char"/>
    <w:qFormat/>
    <w:rsid w:val="00F56ADE"/>
    <w:pPr>
      <w:keepNext/>
      <w:numPr>
        <w:numId w:val="6"/>
      </w:numPr>
      <w:spacing w:before="240" w:after="60" w:line="240" w:lineRule="auto"/>
      <w:outlineLvl w:val="0"/>
    </w:pPr>
    <w:rPr>
      <w:rFonts w:ascii="Arial" w:eastAsia="Arial" w:hAnsi="Arial" w:cs="Times New Roman"/>
      <w:b/>
      <w:kern w:val="2"/>
      <w:sz w:val="24"/>
      <w:szCs w:val="24"/>
      <w:lang w:eastAsia="ja-JP"/>
    </w:rPr>
  </w:style>
  <w:style w:type="paragraph" w:styleId="Heading2">
    <w:name w:val="heading 2"/>
    <w:basedOn w:val="Heading1"/>
    <w:next w:val="Heading3"/>
    <w:link w:val="Heading2Char"/>
    <w:qFormat/>
    <w:rsid w:val="00F56AD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2"/>
    <w:next w:val="Normal"/>
    <w:link w:val="Heading3Char"/>
    <w:qFormat/>
    <w:rsid w:val="00F56ADE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F56ADE"/>
    <w:pPr>
      <w:keepNext/>
      <w:widowControl/>
      <w:numPr>
        <w:ilvl w:val="3"/>
        <w:numId w:val="1"/>
      </w:numPr>
      <w:ind w:left="612"/>
      <w:jc w:val="left"/>
      <w:outlineLvl w:val="3"/>
    </w:pPr>
    <w:rPr>
      <w:rFonts w:ascii="Times" w:hAnsi="Times"/>
      <w:b/>
      <w:bCs/>
    </w:rPr>
  </w:style>
  <w:style w:type="paragraph" w:styleId="Heading7">
    <w:name w:val="heading 7"/>
    <w:basedOn w:val="Normal"/>
    <w:next w:val="BodyText"/>
    <w:link w:val="Heading7Char"/>
    <w:qFormat/>
    <w:rsid w:val="00F56ADE"/>
    <w:pPr>
      <w:keepNext/>
      <w:widowControl/>
      <w:numPr>
        <w:numId w:val="3"/>
      </w:numPr>
      <w:adjustRightInd w:val="0"/>
      <w:spacing w:before="100" w:after="100" w:line="300" w:lineRule="exact"/>
      <w:jc w:val="left"/>
      <w:textAlignment w:val="baseline"/>
      <w:outlineLvl w:val="6"/>
    </w:pPr>
    <w:rPr>
      <w:rFonts w:ascii="Arial" w:eastAsia="MS Gothic" w:hAnsi="Arial"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ADE"/>
    <w:rPr>
      <w:rFonts w:ascii="Arial" w:eastAsia="Arial" w:hAnsi="Arial" w:cs="Times New Roman"/>
      <w:b/>
      <w:kern w:val="2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F56ADE"/>
    <w:rPr>
      <w:rFonts w:ascii="Arial" w:eastAsia="Arial" w:hAnsi="Arial" w:cs="Times New Roman"/>
      <w:b/>
      <w:kern w:val="2"/>
      <w:sz w:val="2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rsid w:val="00F56ADE"/>
    <w:rPr>
      <w:rFonts w:ascii="Arial" w:eastAsia="Arial" w:hAnsi="Arial" w:cs="Times New Roman"/>
      <w:b/>
      <w:kern w:val="2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F56ADE"/>
    <w:rPr>
      <w:rFonts w:ascii="Times" w:eastAsia="MS Mincho" w:hAnsi="Times" w:cs="Times New Roman"/>
      <w:b/>
      <w:bCs/>
      <w:kern w:val="2"/>
      <w:sz w:val="21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rsid w:val="00F56ADE"/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a">
    <w:name w:val="標準（ゴシック）"/>
    <w:basedOn w:val="Normal"/>
    <w:rsid w:val="00F56ADE"/>
    <w:pPr>
      <w:adjustRightInd w:val="0"/>
      <w:spacing w:line="300" w:lineRule="atLeast"/>
      <w:textAlignment w:val="baseline"/>
    </w:pPr>
    <w:rPr>
      <w:rFonts w:ascii="Times New Roman" w:eastAsia="MS Gothic" w:hAnsi="Times New Roman"/>
      <w:kern w:val="0"/>
      <w:sz w:val="20"/>
      <w:szCs w:val="20"/>
    </w:rPr>
  </w:style>
  <w:style w:type="paragraph" w:styleId="BodyText">
    <w:name w:val="Body Text"/>
    <w:basedOn w:val="Normal"/>
    <w:link w:val="BodyTextChar"/>
    <w:rsid w:val="00F56ADE"/>
  </w:style>
  <w:style w:type="character" w:customStyle="1" w:styleId="BodyTextChar">
    <w:name w:val="Body Text Char"/>
    <w:basedOn w:val="DefaultParagraphFont"/>
    <w:link w:val="BodyText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a0">
    <w:name w:val="標準ゴシック"/>
    <w:basedOn w:val="Normal"/>
    <w:rsid w:val="00F56ADE"/>
    <w:pPr>
      <w:autoSpaceDE w:val="0"/>
      <w:autoSpaceDN w:val="0"/>
      <w:adjustRightInd w:val="0"/>
      <w:ind w:left="910" w:hanging="910"/>
      <w:textAlignment w:val="baseline"/>
    </w:pPr>
    <w:rPr>
      <w:rFonts w:ascii="MS Mincho" w:eastAsia="MS PGothic" w:hAnsi="Times New Roman"/>
      <w:kern w:val="0"/>
      <w:sz w:val="16"/>
      <w:szCs w:val="20"/>
    </w:rPr>
  </w:style>
  <w:style w:type="paragraph" w:customStyle="1" w:styleId="a1">
    <w:name w:val="製品名"/>
    <w:basedOn w:val="Normal"/>
    <w:autoRedefine/>
    <w:rsid w:val="00F56ADE"/>
    <w:pPr>
      <w:spacing w:line="760" w:lineRule="exact"/>
      <w:jc w:val="left"/>
    </w:pPr>
    <w:rPr>
      <w:rFonts w:ascii="Arial" w:eastAsia="MS Gothic" w:hAnsi="Arial" w:cs="Arial"/>
      <w:sz w:val="56"/>
      <w:szCs w:val="68"/>
    </w:rPr>
  </w:style>
  <w:style w:type="paragraph" w:customStyle="1" w:styleId="sp">
    <w:name w:val="sp"/>
    <w:basedOn w:val="a1"/>
    <w:rsid w:val="00F56ADE"/>
    <w:pPr>
      <w:spacing w:line="160" w:lineRule="exact"/>
    </w:pPr>
    <w:rPr>
      <w:sz w:val="16"/>
      <w:szCs w:val="16"/>
    </w:rPr>
  </w:style>
  <w:style w:type="paragraph" w:customStyle="1" w:styleId="a2">
    <w:name w:val="製品機能"/>
    <w:basedOn w:val="sp"/>
    <w:rsid w:val="00F56ADE"/>
    <w:pPr>
      <w:spacing w:line="540" w:lineRule="exact"/>
    </w:pPr>
    <w:rPr>
      <w:sz w:val="36"/>
    </w:rPr>
  </w:style>
  <w:style w:type="paragraph" w:customStyle="1" w:styleId="a3">
    <w:name w:val="発行年月"/>
    <w:basedOn w:val="a1"/>
    <w:rsid w:val="00F56ADE"/>
    <w:pPr>
      <w:spacing w:line="360" w:lineRule="exact"/>
      <w:jc w:val="right"/>
    </w:pPr>
    <w:rPr>
      <w:color w:val="4B4B4B"/>
      <w:sz w:val="34"/>
    </w:rPr>
  </w:style>
  <w:style w:type="paragraph" w:customStyle="1" w:styleId="a4">
    <w:name w:val="ビット数"/>
    <w:basedOn w:val="Normal"/>
    <w:rsid w:val="00F56ADE"/>
    <w:pPr>
      <w:spacing w:line="800" w:lineRule="exact"/>
      <w:jc w:val="center"/>
    </w:pPr>
    <w:rPr>
      <w:rFonts w:ascii="Arial" w:eastAsia="Arial" w:hAnsi="Arial" w:cs="Arial"/>
      <w:color w:val="FFFFFF"/>
      <w:sz w:val="80"/>
    </w:rPr>
  </w:style>
  <w:style w:type="paragraph" w:customStyle="1" w:styleId="a5">
    <w:name w:val="個別製品名"/>
    <w:basedOn w:val="a2"/>
    <w:rsid w:val="00F56ADE"/>
    <w:pPr>
      <w:spacing w:line="440" w:lineRule="exact"/>
      <w:jc w:val="right"/>
    </w:pPr>
    <w:rPr>
      <w:sz w:val="32"/>
    </w:rPr>
  </w:style>
  <w:style w:type="paragraph" w:customStyle="1" w:styleId="a6">
    <w:name w:val="ドキュメント分類"/>
    <w:basedOn w:val="a1"/>
    <w:rsid w:val="00F56ADE"/>
    <w:pPr>
      <w:jc w:val="right"/>
    </w:pPr>
    <w:rPr>
      <w:spacing w:val="-10"/>
      <w:sz w:val="40"/>
      <w:szCs w:val="48"/>
    </w:rPr>
  </w:style>
  <w:style w:type="paragraph" w:customStyle="1" w:styleId="a7">
    <w:name w:val="定型文"/>
    <w:basedOn w:val="Normal"/>
    <w:rsid w:val="00F56ADE"/>
    <w:pPr>
      <w:spacing w:line="300" w:lineRule="exact"/>
      <w:jc w:val="left"/>
    </w:pPr>
    <w:rPr>
      <w:rFonts w:eastAsia="MS Gothic"/>
    </w:rPr>
  </w:style>
  <w:style w:type="paragraph" w:styleId="DocumentMap">
    <w:name w:val="Document Map"/>
    <w:basedOn w:val="Normal"/>
    <w:link w:val="DocumentMapChar"/>
    <w:semiHidden/>
    <w:rsid w:val="00F56ADE"/>
    <w:pPr>
      <w:shd w:val="clear" w:color="auto" w:fill="000080"/>
    </w:pPr>
    <w:rPr>
      <w:rFonts w:ascii="Arial" w:eastAsia="MS Gothic" w:hAnsi="Arial"/>
    </w:rPr>
  </w:style>
  <w:style w:type="character" w:customStyle="1" w:styleId="DocumentMapChar">
    <w:name w:val="Document Map Char"/>
    <w:basedOn w:val="DefaultParagraphFont"/>
    <w:link w:val="DocumentMap"/>
    <w:semiHidden/>
    <w:rsid w:val="00F56ADE"/>
    <w:rPr>
      <w:rFonts w:ascii="Arial" w:eastAsia="MS Gothic" w:hAnsi="Arial" w:cs="Times New Roman"/>
      <w:kern w:val="2"/>
      <w:sz w:val="21"/>
      <w:szCs w:val="24"/>
      <w:shd w:val="clear" w:color="auto" w:fill="000080"/>
      <w:lang w:eastAsia="ja-JP"/>
    </w:rPr>
  </w:style>
  <w:style w:type="paragraph" w:styleId="Header">
    <w:name w:val="header"/>
    <w:basedOn w:val="Normal"/>
    <w:link w:val="HeaderChar"/>
    <w:rsid w:val="00F56AD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rsid w:val="00F56AD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disclaimeritem">
    <w:name w:val="disclaimer item"/>
    <w:aliases w:val="disi"/>
    <w:basedOn w:val="Normal"/>
    <w:rsid w:val="00F56ADE"/>
    <w:pPr>
      <w:keepNext/>
      <w:keepLines/>
      <w:widowControl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opLinePunct/>
      <w:adjustRightInd w:val="0"/>
      <w:spacing w:after="40" w:line="260" w:lineRule="exact"/>
      <w:ind w:left="289" w:hanging="289"/>
      <w:jc w:val="left"/>
      <w:textAlignment w:val="baseline"/>
    </w:pPr>
    <w:rPr>
      <w:rFonts w:ascii="Times New Roman" w:hAnsi="Times New Roman"/>
      <w:kern w:val="0"/>
      <w:sz w:val="18"/>
      <w:szCs w:val="20"/>
    </w:rPr>
  </w:style>
  <w:style w:type="paragraph" w:customStyle="1" w:styleId="listend">
    <w:name w:val="list end"/>
    <w:aliases w:val="le"/>
    <w:basedOn w:val="Normal"/>
    <w:next w:val="Normal"/>
    <w:rsid w:val="00F56ADE"/>
    <w:pPr>
      <w:widowControl/>
      <w:topLinePunct/>
      <w:adjustRightInd w:val="0"/>
      <w:spacing w:line="160" w:lineRule="exact"/>
      <w:jc w:val="left"/>
      <w:textAlignment w:val="baseline"/>
    </w:pPr>
    <w:rPr>
      <w:rFonts w:ascii="Times New Roman" w:hAnsi="Times New Roman"/>
      <w:kern w:val="0"/>
      <w:sz w:val="18"/>
      <w:szCs w:val="20"/>
    </w:rPr>
  </w:style>
  <w:style w:type="paragraph" w:customStyle="1" w:styleId="a8">
    <w:name w:val="図タイトル"/>
    <w:next w:val="BodyText"/>
    <w:rsid w:val="00F56ADE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a9">
    <w:name w:val="表ヘッダ"/>
    <w:basedOn w:val="Normal"/>
    <w:next w:val="Normal"/>
    <w:rsid w:val="00F56ADE"/>
    <w:pPr>
      <w:keepNext/>
      <w:widowControl/>
      <w:adjustRightInd w:val="0"/>
      <w:spacing w:line="280" w:lineRule="exact"/>
      <w:ind w:left="57" w:right="57"/>
      <w:jc w:val="center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aa">
    <w:name w:val="表タイトル"/>
    <w:rsid w:val="00F56ADE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character" w:styleId="PageNumber">
    <w:name w:val="page number"/>
    <w:rsid w:val="00F56ADE"/>
    <w:rPr>
      <w:rFonts w:ascii="Arial" w:hAnsi="Arial"/>
    </w:rPr>
  </w:style>
  <w:style w:type="paragraph" w:customStyle="1" w:styleId="ab">
    <w:name w:val="マニュアル本文"/>
    <w:basedOn w:val="Normal"/>
    <w:link w:val="ac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numbering" w:customStyle="1" w:styleId="ES20">
    <w:name w:val="ES20機能仕様"/>
    <w:rsid w:val="00F56ADE"/>
    <w:pPr>
      <w:numPr>
        <w:numId w:val="2"/>
      </w:numPr>
    </w:pPr>
  </w:style>
  <w:style w:type="character" w:styleId="Strong">
    <w:name w:val="Strong"/>
    <w:qFormat/>
    <w:rsid w:val="00F56ADE"/>
    <w:rPr>
      <w:b/>
      <w:bCs/>
      <w:sz w:val="18"/>
      <w:szCs w:val="18"/>
    </w:rPr>
  </w:style>
  <w:style w:type="character" w:customStyle="1" w:styleId="ac">
    <w:name w:val="マニュアル本文 (文字)"/>
    <w:link w:val="ab"/>
    <w:rsid w:val="00F56ADE"/>
    <w:rPr>
      <w:rFonts w:ascii="MS Mincho" w:eastAsia="MS Mincho" w:hAnsi="MS Mincho" w:cs="Times New Roman"/>
      <w:sz w:val="21"/>
      <w:szCs w:val="20"/>
      <w:lang w:eastAsia="ja-JP"/>
    </w:rPr>
  </w:style>
  <w:style w:type="paragraph" w:customStyle="1" w:styleId="ES200">
    <w:name w:val="ES20機能仕様　図表文字"/>
    <w:basedOn w:val="Normal"/>
    <w:link w:val="ES202"/>
    <w:rsid w:val="00F56ADE"/>
    <w:pPr>
      <w:tabs>
        <w:tab w:val="left" w:pos="0"/>
      </w:tabs>
      <w:adjustRightInd w:val="0"/>
      <w:snapToGrid w:val="0"/>
    </w:pPr>
    <w:rPr>
      <w:rFonts w:ascii="MS Mincho" w:hAnsi="MS Mincho"/>
      <w:sz w:val="18"/>
      <w:szCs w:val="18"/>
    </w:rPr>
  </w:style>
  <w:style w:type="character" w:customStyle="1" w:styleId="ES202">
    <w:name w:val="ES20機能仕様　図表文字 (文字)"/>
    <w:link w:val="ES200"/>
    <w:rsid w:val="00F56ADE"/>
    <w:rPr>
      <w:rFonts w:ascii="MS Mincho" w:eastAsia="MS Mincho" w:hAnsi="MS Mincho" w:cs="Times New Roman"/>
      <w:kern w:val="2"/>
      <w:sz w:val="18"/>
      <w:szCs w:val="18"/>
      <w:lang w:eastAsia="ja-JP"/>
    </w:rPr>
  </w:style>
  <w:style w:type="paragraph" w:customStyle="1" w:styleId="R">
    <w:name w:val="R番号"/>
    <w:rsid w:val="00F56ADE"/>
    <w:pPr>
      <w:spacing w:after="0" w:line="240" w:lineRule="atLeast"/>
      <w:jc w:val="right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ad">
    <w:name w:val="表脚注リスト"/>
    <w:basedOn w:val="Normal"/>
    <w:rsid w:val="00F56ADE"/>
    <w:pPr>
      <w:tabs>
        <w:tab w:val="left" w:pos="595"/>
        <w:tab w:val="left" w:pos="992"/>
      </w:tabs>
      <w:overflowPunct w:val="0"/>
      <w:adjustRightInd w:val="0"/>
      <w:spacing w:before="60" w:line="260" w:lineRule="exact"/>
      <w:ind w:left="595" w:hanging="595"/>
      <w:jc w:val="left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ae">
    <w:name w:val="関数形式 + ＭＳ 明朝"/>
    <w:aliases w:val="段落後 :  0 pt,行間 :  固定値 14 pt,左  4.4 字"/>
    <w:basedOn w:val="Normal"/>
    <w:link w:val="af"/>
    <w:rsid w:val="00F56ADE"/>
    <w:pPr>
      <w:adjustRightInd w:val="0"/>
      <w:spacing w:line="300" w:lineRule="exact"/>
      <w:ind w:leftChars="440" w:left="924"/>
      <w:textAlignment w:val="baseline"/>
    </w:pPr>
    <w:rPr>
      <w:rFonts w:ascii="MS Mincho" w:hAnsi="MS Mincho"/>
      <w:kern w:val="0"/>
      <w:sz w:val="20"/>
      <w:szCs w:val="20"/>
    </w:rPr>
  </w:style>
  <w:style w:type="paragraph" w:customStyle="1" w:styleId="af0">
    <w:name w:val="標準 + ＭＳ ゴシック"/>
    <w:aliases w:val="9 pt"/>
    <w:basedOn w:val="Normal"/>
    <w:link w:val="af1"/>
    <w:rsid w:val="00F56ADE"/>
    <w:pPr>
      <w:widowControl/>
      <w:jc w:val="left"/>
    </w:pPr>
    <w:rPr>
      <w:rFonts w:ascii="MS Gothic" w:eastAsia="MS Gothic" w:hAnsi="MS Gothic"/>
      <w:kern w:val="0"/>
      <w:sz w:val="18"/>
      <w:szCs w:val="18"/>
    </w:rPr>
  </w:style>
  <w:style w:type="character" w:customStyle="1" w:styleId="af">
    <w:name w:val="関数形式 + ＭＳ 明朝 (文字)"/>
    <w:aliases w:val="段落後 :  0 pt (文字),行間 :  固定値 14 pt (文字),左  4.4 字 (文字)"/>
    <w:link w:val="ae"/>
    <w:rsid w:val="00F56ADE"/>
    <w:rPr>
      <w:rFonts w:ascii="MS Mincho" w:eastAsia="MS Mincho" w:hAnsi="MS Mincho" w:cs="Times New Roman"/>
      <w:sz w:val="20"/>
      <w:szCs w:val="20"/>
      <w:lang w:eastAsia="ja-JP"/>
    </w:rPr>
  </w:style>
  <w:style w:type="paragraph" w:customStyle="1" w:styleId="ES203">
    <w:name w:val="ES20図表番号"/>
    <w:basedOn w:val="Caption"/>
    <w:link w:val="ES204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character" w:customStyle="1" w:styleId="ES204">
    <w:name w:val="ES20図表番号 (文字)"/>
    <w:link w:val="ES203"/>
    <w:rsid w:val="00F56ADE"/>
    <w:rPr>
      <w:rFonts w:ascii="MS Mincho" w:eastAsia="MS Mincho" w:hAnsi="MS Mincho" w:cs="MS Mincho"/>
      <w:b/>
      <w:bCs/>
      <w:sz w:val="21"/>
      <w:szCs w:val="21"/>
      <w:lang w:eastAsia="ja-JP"/>
    </w:rPr>
  </w:style>
  <w:style w:type="character" w:customStyle="1" w:styleId="af1">
    <w:name w:val="標準 + ＭＳ ゴシック (文字)"/>
    <w:aliases w:val="9 pt (文字)"/>
    <w:link w:val="af0"/>
    <w:rsid w:val="00F56ADE"/>
    <w:rPr>
      <w:rFonts w:ascii="MS Gothic" w:eastAsia="MS Gothic" w:hAnsi="MS Gothic" w:cs="Times New Roman"/>
      <w:sz w:val="18"/>
      <w:szCs w:val="18"/>
      <w:lang w:eastAsia="ja-JP"/>
    </w:rPr>
  </w:style>
  <w:style w:type="paragraph" w:styleId="Caption">
    <w:name w:val="caption"/>
    <w:basedOn w:val="Normal"/>
    <w:next w:val="Normal"/>
    <w:link w:val="CaptionChar"/>
    <w:qFormat/>
    <w:rsid w:val="00F56ADE"/>
    <w:rPr>
      <w:b/>
      <w:bCs/>
      <w:szCs w:val="21"/>
    </w:rPr>
  </w:style>
  <w:style w:type="paragraph" w:customStyle="1" w:styleId="af2">
    <w:name w:val="図枠"/>
    <w:next w:val="a8"/>
    <w:rsid w:val="00F56ADE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table" w:styleId="TableGrid">
    <w:name w:val="Table Grid"/>
    <w:basedOn w:val="TableNormal"/>
    <w:rsid w:val="00F56ADE"/>
    <w:pPr>
      <w:spacing w:after="0" w:line="240" w:lineRule="auto"/>
    </w:pPr>
    <w:rPr>
      <w:rFonts w:ascii="Century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(文字) (文字)"/>
    <w:rsid w:val="00F56ADE"/>
    <w:rPr>
      <w:rFonts w:ascii="MS PMincho" w:eastAsia="MS PMincho" w:hAnsi="Arial"/>
      <w:lang w:val="en-US" w:eastAsia="ja-JP" w:bidi="ar-SA"/>
    </w:rPr>
  </w:style>
  <w:style w:type="paragraph" w:customStyle="1" w:styleId="1">
    <w:name w:val="マニュアル本文1"/>
    <w:basedOn w:val="Normal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character" w:customStyle="1" w:styleId="10">
    <w:name w:val="関数形式 + ＭＳ 明朝 (文字)1"/>
    <w:aliases w:val="段落後 :  0 pt (文字)1,行間 :  固定値 14 pt (文字)1,左  4.4 字 (文字)1"/>
    <w:rsid w:val="00F56ADE"/>
    <w:rPr>
      <w:rFonts w:ascii="MS Mincho" w:eastAsia="MS Mincho" w:hAnsi="MS Mincho"/>
      <w:lang w:val="en-US" w:eastAsia="ja-JP" w:bidi="ar-SA"/>
    </w:rPr>
  </w:style>
  <w:style w:type="character" w:customStyle="1" w:styleId="11">
    <w:name w:val="スタイル1 (文字)1"/>
    <w:rsid w:val="00F56ADE"/>
    <w:rPr>
      <w:rFonts w:ascii="Courier New" w:eastAsia="MS Mincho" w:hAnsi="Courier New"/>
      <w:b/>
      <w:lang w:val="en-US" w:eastAsia="ja-JP" w:bidi="ar-SA"/>
    </w:rPr>
  </w:style>
  <w:style w:type="character" w:customStyle="1" w:styleId="12">
    <w:name w:val="マニュアル本文 (文字)1"/>
    <w:rsid w:val="00F56ADE"/>
    <w:rPr>
      <w:rFonts w:ascii="MS Mincho" w:eastAsia="MS Mincho" w:hAnsi="MS Mincho"/>
      <w:sz w:val="21"/>
      <w:lang w:val="en-US" w:eastAsia="ja-JP" w:bidi="ar-SA"/>
    </w:rPr>
  </w:style>
  <w:style w:type="paragraph" w:customStyle="1" w:styleId="ES2010">
    <w:name w:val="ES20図表番号1"/>
    <w:basedOn w:val="Caption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character" w:customStyle="1" w:styleId="CaptionChar">
    <w:name w:val="Caption Char"/>
    <w:link w:val="Caption"/>
    <w:rsid w:val="00F56ADE"/>
    <w:rPr>
      <w:rFonts w:ascii="Century" w:eastAsia="MS Mincho" w:hAnsi="Century" w:cs="Times New Roman"/>
      <w:b/>
      <w:bCs/>
      <w:kern w:val="2"/>
      <w:sz w:val="21"/>
      <w:szCs w:val="21"/>
      <w:lang w:eastAsia="ja-JP"/>
    </w:rPr>
  </w:style>
  <w:style w:type="paragraph" w:customStyle="1" w:styleId="2">
    <w:name w:val="表ヘッダ2"/>
    <w:basedOn w:val="Normal"/>
    <w:next w:val="Normal"/>
    <w:rsid w:val="00F56ADE"/>
    <w:pPr>
      <w:keepNext/>
      <w:widowControl/>
      <w:adjustRightInd w:val="0"/>
      <w:spacing w:line="280" w:lineRule="exact"/>
      <w:ind w:left="57" w:right="57"/>
      <w:jc w:val="center"/>
      <w:textAlignment w:val="baseline"/>
    </w:pPr>
    <w:rPr>
      <w:rFonts w:ascii="Arial" w:eastAsia="MS Gothic" w:hAnsi="Arial"/>
      <w:kern w:val="0"/>
      <w:sz w:val="18"/>
      <w:szCs w:val="20"/>
    </w:rPr>
  </w:style>
  <w:style w:type="paragraph" w:customStyle="1" w:styleId="20">
    <w:name w:val="表タイトル2"/>
    <w:rsid w:val="00F56ADE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customStyle="1" w:styleId="21">
    <w:name w:val="マニュアル本文2"/>
    <w:basedOn w:val="Normal"/>
    <w:rsid w:val="00F56ADE"/>
    <w:pPr>
      <w:widowControl/>
      <w:ind w:firstLineChars="100" w:firstLine="210"/>
      <w:jc w:val="left"/>
    </w:pPr>
    <w:rPr>
      <w:rFonts w:ascii="MS Mincho" w:hAnsi="MS Mincho"/>
      <w:kern w:val="0"/>
      <w:szCs w:val="20"/>
    </w:rPr>
  </w:style>
  <w:style w:type="paragraph" w:customStyle="1" w:styleId="ES2020">
    <w:name w:val="ES20図表番号2"/>
    <w:basedOn w:val="Caption"/>
    <w:rsid w:val="00F56ADE"/>
    <w:pPr>
      <w:widowControl/>
      <w:spacing w:before="120" w:after="120"/>
      <w:jc w:val="center"/>
    </w:pPr>
    <w:rPr>
      <w:rFonts w:ascii="MS Mincho" w:hAnsi="MS Mincho" w:cs="MS Mincho"/>
      <w:kern w:val="0"/>
    </w:rPr>
  </w:style>
  <w:style w:type="paragraph" w:customStyle="1" w:styleId="af4">
    <w:name w:val="表本文"/>
    <w:rsid w:val="00F56ADE"/>
    <w:pPr>
      <w:widowControl w:val="0"/>
      <w:adjustRightInd w:val="0"/>
      <w:spacing w:after="0" w:line="280" w:lineRule="exact"/>
      <w:ind w:left="85" w:right="57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SP0">
    <w:name w:val="SP"/>
    <w:basedOn w:val="Normal"/>
    <w:rsid w:val="00F56ADE"/>
    <w:pPr>
      <w:overflowPunct w:val="0"/>
      <w:autoSpaceDE w:val="0"/>
      <w:autoSpaceDN w:val="0"/>
      <w:adjustRightInd w:val="0"/>
      <w:spacing w:line="300" w:lineRule="exact"/>
      <w:jc w:val="left"/>
      <w:textAlignment w:val="baseline"/>
    </w:pPr>
    <w:rPr>
      <w:rFonts w:ascii="Times" w:hAnsi="Times"/>
      <w:kern w:val="0"/>
      <w:sz w:val="20"/>
      <w:szCs w:val="20"/>
    </w:rPr>
  </w:style>
  <w:style w:type="paragraph" w:customStyle="1" w:styleId="af5">
    <w:name w:val="改訂記録_タイトル"/>
    <w:rsid w:val="00F56ADE"/>
    <w:pPr>
      <w:spacing w:before="40" w:after="0" w:line="240" w:lineRule="auto"/>
      <w:ind w:left="113"/>
    </w:pPr>
    <w:rPr>
      <w:rFonts w:ascii="Arial" w:eastAsia="MS Gothic" w:hAnsi="Arial" w:cs="Times New Roman"/>
      <w:sz w:val="24"/>
      <w:szCs w:val="20"/>
      <w:lang w:eastAsia="ja-JP"/>
    </w:rPr>
  </w:style>
  <w:style w:type="paragraph" w:customStyle="1" w:styleId="af6">
    <w:name w:val="奥付"/>
    <w:rsid w:val="00F56ADE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after="0" w:line="320" w:lineRule="exact"/>
      <w:jc w:val="both"/>
      <w:textAlignment w:val="baseline"/>
    </w:pPr>
    <w:rPr>
      <w:rFonts w:ascii="Arial" w:eastAsia="MS Gothic" w:hAnsi="Arial" w:cs="Times New Roman"/>
      <w:sz w:val="20"/>
      <w:szCs w:val="20"/>
      <w:lang w:eastAsia="ja-JP"/>
    </w:rPr>
  </w:style>
  <w:style w:type="paragraph" w:styleId="Date">
    <w:name w:val="Date"/>
    <w:basedOn w:val="Normal"/>
    <w:next w:val="Normal"/>
    <w:link w:val="DateChar"/>
    <w:rsid w:val="00F56ADE"/>
  </w:style>
  <w:style w:type="character" w:customStyle="1" w:styleId="DateChar">
    <w:name w:val="Date Char"/>
    <w:basedOn w:val="DefaultParagraphFont"/>
    <w:link w:val="Date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rsid w:val="00F56ADE"/>
    <w:pPr>
      <w:tabs>
        <w:tab w:val="right" w:pos="630"/>
        <w:tab w:val="right" w:leader="dot" w:pos="9600"/>
      </w:tabs>
      <w:ind w:firstLineChars="100" w:firstLine="201"/>
      <w:jc w:val="center"/>
    </w:pPr>
    <w:rPr>
      <w:rFonts w:ascii="Arial" w:eastAsia="MS Gothic" w:hAnsi="Arial"/>
      <w:b/>
      <w:sz w:val="20"/>
    </w:rPr>
  </w:style>
  <w:style w:type="paragraph" w:styleId="TOC2">
    <w:name w:val="toc 2"/>
    <w:basedOn w:val="Normal"/>
    <w:next w:val="Normal"/>
    <w:autoRedefine/>
    <w:uiPriority w:val="39"/>
    <w:rsid w:val="00F56ADE"/>
    <w:pPr>
      <w:ind w:leftChars="200" w:left="200"/>
      <w:jc w:val="distribute"/>
    </w:pPr>
    <w:rPr>
      <w:rFonts w:ascii="Arial" w:eastAsia="MS Gothic" w:hAnsi="Arial"/>
      <w:sz w:val="20"/>
    </w:rPr>
  </w:style>
  <w:style w:type="paragraph" w:styleId="TOC3">
    <w:name w:val="toc 3"/>
    <w:basedOn w:val="Normal"/>
    <w:next w:val="Normal"/>
    <w:autoRedefine/>
    <w:uiPriority w:val="39"/>
    <w:rsid w:val="00F56ADE"/>
    <w:pPr>
      <w:ind w:leftChars="300" w:left="300"/>
      <w:jc w:val="distribute"/>
    </w:pPr>
    <w:rPr>
      <w:rFonts w:ascii="Arial" w:hAnsi="Arial"/>
      <w:sz w:val="20"/>
    </w:rPr>
  </w:style>
  <w:style w:type="character" w:styleId="Hyperlink">
    <w:name w:val="Hyperlink"/>
    <w:uiPriority w:val="99"/>
    <w:rsid w:val="00F56ADE"/>
    <w:rPr>
      <w:color w:val="0000FF"/>
      <w:u w:val="single"/>
    </w:rPr>
  </w:style>
  <w:style w:type="paragraph" w:customStyle="1" w:styleId="13">
    <w:name w:val="スタイル1"/>
    <w:basedOn w:val="Normal"/>
    <w:link w:val="14"/>
    <w:rsid w:val="00F56ADE"/>
    <w:pPr>
      <w:widowControl/>
      <w:jc w:val="left"/>
    </w:pPr>
    <w:rPr>
      <w:rFonts w:ascii="Courier New" w:hAnsi="Courier New"/>
      <w:b/>
      <w:kern w:val="0"/>
      <w:sz w:val="20"/>
      <w:szCs w:val="20"/>
    </w:rPr>
  </w:style>
  <w:style w:type="character" w:customStyle="1" w:styleId="14">
    <w:name w:val="スタイル1 (文字)"/>
    <w:link w:val="13"/>
    <w:rsid w:val="00F56ADE"/>
    <w:rPr>
      <w:rFonts w:ascii="Courier New" w:eastAsia="MS Mincho" w:hAnsi="Courier New" w:cs="Times New Roman"/>
      <w:b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F56ADE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56ADE"/>
    <w:rPr>
      <w:rFonts w:ascii="Arial" w:eastAsia="MS Gothic" w:hAnsi="Arial" w:cs="Times New Roman"/>
      <w:kern w:val="2"/>
      <w:sz w:val="18"/>
      <w:szCs w:val="18"/>
      <w:lang w:eastAsia="ja-JP"/>
    </w:rPr>
  </w:style>
  <w:style w:type="paragraph" w:styleId="HTMLPreformatted">
    <w:name w:val="HTML Preformatted"/>
    <w:basedOn w:val="Normal"/>
    <w:link w:val="HTMLPreformattedChar"/>
    <w:rsid w:val="00F56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MS Gothic" w:eastAsia="MS Gothic" w:hAnsi="MS Gothic" w:cs="MS Gothic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F56ADE"/>
    <w:rPr>
      <w:rFonts w:ascii="MS Gothic" w:eastAsia="MS Gothic" w:hAnsi="MS Gothic" w:cs="MS Gothic"/>
      <w:sz w:val="24"/>
      <w:szCs w:val="24"/>
      <w:lang w:eastAsia="ja-JP"/>
    </w:rPr>
  </w:style>
  <w:style w:type="paragraph" w:customStyle="1" w:styleId="af7">
    <w:name w:val="本文インデントなし"/>
    <w:basedOn w:val="BodyText"/>
    <w:semiHidden/>
    <w:rsid w:val="00F56ADE"/>
    <w:pPr>
      <w:adjustRightInd w:val="0"/>
      <w:spacing w:line="300" w:lineRule="exact"/>
      <w:ind w:firstLine="199"/>
      <w:jc w:val="left"/>
      <w:textAlignment w:val="baseline"/>
    </w:pPr>
    <w:rPr>
      <w:rFonts w:ascii="Times New Roman" w:hAnsi="Times New Roman"/>
      <w:kern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F56ADE"/>
    <w:pPr>
      <w:ind w:left="1260"/>
      <w:jc w:val="left"/>
    </w:pPr>
    <w:rPr>
      <w:rFonts w:ascii="Arial" w:eastAsia="MS PGothic" w:hAnsi="Arial"/>
      <w:sz w:val="18"/>
      <w:szCs w:val="18"/>
    </w:rPr>
  </w:style>
  <w:style w:type="character" w:styleId="Emphasis">
    <w:name w:val="Emphasis"/>
    <w:uiPriority w:val="20"/>
    <w:qFormat/>
    <w:rsid w:val="00F56ADE"/>
    <w:rPr>
      <w:i/>
      <w:iCs/>
    </w:rPr>
  </w:style>
  <w:style w:type="paragraph" w:customStyle="1" w:styleId="Default">
    <w:name w:val="Default"/>
    <w:rsid w:val="00F56ADE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ja-JP"/>
    </w:rPr>
  </w:style>
  <w:style w:type="paragraph" w:styleId="NormalIndent">
    <w:name w:val="Normal Indent"/>
    <w:basedOn w:val="Normal"/>
    <w:rsid w:val="00F56ADE"/>
    <w:pPr>
      <w:adjustRightInd w:val="0"/>
      <w:ind w:left="851"/>
      <w:textAlignment w:val="baseline"/>
    </w:pPr>
    <w:rPr>
      <w:rFonts w:eastAsia="MS Gothic"/>
      <w:kern w:val="0"/>
      <w:szCs w:val="20"/>
    </w:rPr>
  </w:style>
  <w:style w:type="character" w:styleId="FollowedHyperlink">
    <w:name w:val="FollowedHyperlink"/>
    <w:rsid w:val="00F56ADE"/>
    <w:rPr>
      <w:color w:val="800080"/>
      <w:u w:val="single"/>
    </w:rPr>
  </w:style>
  <w:style w:type="character" w:styleId="CommentReference">
    <w:name w:val="annotation reference"/>
    <w:semiHidden/>
    <w:rsid w:val="00F56AD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F56ADE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56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6ADE"/>
    <w:rPr>
      <w:rFonts w:ascii="Century" w:eastAsia="MS Mincho" w:hAnsi="Century" w:cs="Times New Roman"/>
      <w:b/>
      <w:bCs/>
      <w:kern w:val="2"/>
      <w:sz w:val="21"/>
      <w:szCs w:val="24"/>
      <w:lang w:eastAsia="ja-JP"/>
    </w:rPr>
  </w:style>
  <w:style w:type="paragraph" w:customStyle="1" w:styleId="10pt">
    <w:name w:val="標準 + (コンプレックス) 10 pt"/>
    <w:basedOn w:val="Normal"/>
    <w:link w:val="10pt0"/>
    <w:rsid w:val="00F56ADE"/>
    <w:pPr>
      <w:numPr>
        <w:numId w:val="5"/>
      </w:numPr>
    </w:pPr>
    <w:rPr>
      <w:szCs w:val="20"/>
    </w:rPr>
  </w:style>
  <w:style w:type="paragraph" w:styleId="ListBullet">
    <w:name w:val="List Bullet"/>
    <w:aliases w:val="ＭＳ 明朝,左 :  3.7 mm,ぶら下げインデント :  3.6 字"/>
    <w:basedOn w:val="Normal"/>
    <w:link w:val="ListBulletChar"/>
    <w:rsid w:val="00F56ADE"/>
    <w:pPr>
      <w:tabs>
        <w:tab w:val="num" w:pos="360"/>
      </w:tabs>
      <w:ind w:left="360" w:hanging="360"/>
    </w:pPr>
  </w:style>
  <w:style w:type="character" w:customStyle="1" w:styleId="ListBulletChar">
    <w:name w:val="List Bullet Char"/>
    <w:aliases w:val="ＭＳ 明朝 Char,左 :  3.7 mm Char,ぶら下げインデント :  3.6 字 Char"/>
    <w:link w:val="ListBullet"/>
    <w:rsid w:val="00F56ADE"/>
    <w:rPr>
      <w:rFonts w:ascii="Century" w:eastAsia="MS Mincho" w:hAnsi="Century" w:cs="Times New Roman"/>
      <w:kern w:val="2"/>
      <w:sz w:val="21"/>
      <w:szCs w:val="24"/>
      <w:lang w:eastAsia="ja-JP"/>
    </w:rPr>
  </w:style>
  <w:style w:type="character" w:customStyle="1" w:styleId="10pt0">
    <w:name w:val="標準 + (コンプレックス) 10 pt (文字)"/>
    <w:link w:val="10pt"/>
    <w:rsid w:val="00F56ADE"/>
    <w:rPr>
      <w:rFonts w:ascii="Century" w:eastAsia="MS Mincho" w:hAnsi="Century" w:cs="Times New Roman"/>
      <w:kern w:val="2"/>
      <w:sz w:val="21"/>
      <w:szCs w:val="20"/>
      <w:lang w:eastAsia="ja-JP"/>
    </w:rPr>
  </w:style>
  <w:style w:type="character" w:customStyle="1" w:styleId="st">
    <w:name w:val="st"/>
    <w:rsid w:val="00F56ADE"/>
  </w:style>
  <w:style w:type="paragraph" w:customStyle="1" w:styleId="Productname">
    <w:name w:val="Product name"/>
    <w:basedOn w:val="Normal"/>
    <w:autoRedefine/>
    <w:rsid w:val="00F56ADE"/>
    <w:pPr>
      <w:spacing w:line="760" w:lineRule="exact"/>
      <w:jc w:val="left"/>
    </w:pPr>
    <w:rPr>
      <w:rFonts w:ascii="Arial" w:eastAsia="MS Gothic" w:hAnsi="Arial" w:cs="Arial"/>
      <w:sz w:val="79"/>
      <w:szCs w:val="68"/>
    </w:rPr>
  </w:style>
  <w:style w:type="paragraph" w:customStyle="1" w:styleId="Function">
    <w:name w:val="Function"/>
    <w:basedOn w:val="sp"/>
    <w:rsid w:val="00F56ADE"/>
    <w:pPr>
      <w:spacing w:line="500" w:lineRule="exact"/>
    </w:pPr>
    <w:rPr>
      <w:sz w:val="42"/>
    </w:rPr>
  </w:style>
  <w:style w:type="paragraph" w:customStyle="1" w:styleId="Revision1">
    <w:name w:val="Revision1"/>
    <w:aliases w:val="Date of issue"/>
    <w:basedOn w:val="Productname"/>
    <w:rsid w:val="00F56ADE"/>
    <w:pPr>
      <w:spacing w:line="360" w:lineRule="exact"/>
      <w:jc w:val="right"/>
    </w:pPr>
    <w:rPr>
      <w:color w:val="4B4B4B"/>
      <w:sz w:val="34"/>
    </w:rPr>
  </w:style>
  <w:style w:type="paragraph" w:customStyle="1" w:styleId="Bitvalue">
    <w:name w:val="Bit value"/>
    <w:basedOn w:val="Normal"/>
    <w:rsid w:val="00F56ADE"/>
    <w:pPr>
      <w:spacing w:line="800" w:lineRule="exact"/>
      <w:jc w:val="center"/>
    </w:pPr>
    <w:rPr>
      <w:rFonts w:ascii="Arial" w:eastAsia="Arial" w:hAnsi="Arial" w:cs="Arial"/>
      <w:color w:val="FFFFFF"/>
      <w:sz w:val="80"/>
    </w:rPr>
  </w:style>
  <w:style w:type="paragraph" w:customStyle="1" w:styleId="Information">
    <w:name w:val="Information"/>
    <w:basedOn w:val="Normal"/>
    <w:rsid w:val="00F56ADE"/>
    <w:pPr>
      <w:spacing w:line="260" w:lineRule="exact"/>
      <w:jc w:val="left"/>
    </w:pPr>
    <w:rPr>
      <w:rFonts w:ascii="Arial" w:hAnsi="Arial"/>
    </w:rPr>
  </w:style>
  <w:style w:type="paragraph" w:customStyle="1" w:styleId="FreeArea">
    <w:name w:val="Free Area"/>
    <w:basedOn w:val="Normal"/>
    <w:rsid w:val="00F56ADE"/>
    <w:pPr>
      <w:spacing w:line="440" w:lineRule="exact"/>
      <w:jc w:val="right"/>
    </w:pPr>
    <w:rPr>
      <w:rFonts w:ascii="Arial" w:eastAsia="MS Gothic" w:hAnsi="Arial" w:cs="Arial"/>
      <w:sz w:val="32"/>
      <w:szCs w:val="16"/>
    </w:rPr>
  </w:style>
  <w:style w:type="paragraph" w:customStyle="1" w:styleId="ManualType">
    <w:name w:val="Manual Type"/>
    <w:basedOn w:val="Normal"/>
    <w:rsid w:val="00F56ADE"/>
    <w:pPr>
      <w:spacing w:line="500" w:lineRule="exact"/>
      <w:jc w:val="right"/>
    </w:pPr>
    <w:rPr>
      <w:rFonts w:ascii="Arial" w:eastAsia="MS Gothic" w:hAnsi="Arial" w:cs="Arial"/>
      <w:sz w:val="42"/>
      <w:szCs w:val="68"/>
    </w:rPr>
  </w:style>
  <w:style w:type="paragraph" w:customStyle="1" w:styleId="Printingnumber">
    <w:name w:val="Printing number"/>
    <w:basedOn w:val="Normal"/>
    <w:rsid w:val="00F56ADE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customStyle="1" w:styleId="Backcover">
    <w:name w:val="Back cover"/>
    <w:basedOn w:val="Productname"/>
    <w:rsid w:val="00F56ADE"/>
    <w:pPr>
      <w:spacing w:line="360" w:lineRule="exact"/>
      <w:jc w:val="right"/>
    </w:pPr>
    <w:rPr>
      <w:rFonts w:cs="Times New Roman"/>
      <w:sz w:val="35"/>
      <w:szCs w:val="24"/>
    </w:rPr>
  </w:style>
  <w:style w:type="paragraph" w:styleId="TOC4">
    <w:name w:val="toc 4"/>
    <w:basedOn w:val="Normal"/>
    <w:next w:val="Normal"/>
    <w:autoRedefine/>
    <w:uiPriority w:val="39"/>
    <w:rsid w:val="00F56ADE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rsid w:val="00F56ADE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rsid w:val="00F56ADE"/>
    <w:pPr>
      <w:ind w:leftChars="500" w:left="1050"/>
    </w:pPr>
  </w:style>
  <w:style w:type="paragraph" w:styleId="TOC8">
    <w:name w:val="toc 8"/>
    <w:basedOn w:val="Normal"/>
    <w:next w:val="Normal"/>
    <w:autoRedefine/>
    <w:uiPriority w:val="39"/>
    <w:rsid w:val="00F56ADE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rsid w:val="00F56ADE"/>
    <w:pPr>
      <w:ind w:leftChars="800" w:left="1680"/>
    </w:pPr>
  </w:style>
  <w:style w:type="character" w:customStyle="1" w:styleId="22">
    <w:name w:val="(文字) (文字)2"/>
    <w:rsid w:val="00F56ADE"/>
    <w:rPr>
      <w:rFonts w:ascii="Century" w:eastAsia="MS Mincho" w:hAnsi="Century"/>
      <w:b/>
      <w:bCs/>
      <w:kern w:val="2"/>
      <w:sz w:val="21"/>
      <w:szCs w:val="21"/>
      <w:lang w:val="en-US" w:eastAsia="ja-JP" w:bidi="ar-SA"/>
    </w:rPr>
  </w:style>
  <w:style w:type="paragraph" w:customStyle="1" w:styleId="af8">
    <w:name w:val="印刷番号"/>
    <w:basedOn w:val="Normal"/>
    <w:rsid w:val="00F56ADE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character" w:customStyle="1" w:styleId="23">
    <w:name w:val="マニュアル本文 (文字)2"/>
    <w:rsid w:val="00F56ADE"/>
    <w:rPr>
      <w:rFonts w:ascii="Times" w:eastAsia="MS PMincho" w:hAnsi="Times" w:cs="Times"/>
      <w:sz w:val="18"/>
      <w:lang w:val="en-US" w:eastAsia="ja-JP" w:bidi="ar-SA"/>
    </w:rPr>
  </w:style>
  <w:style w:type="numbering" w:customStyle="1" w:styleId="ES201">
    <w:name w:val="ES20機能仕様1"/>
    <w:rsid w:val="00F56ADE"/>
    <w:pPr>
      <w:numPr>
        <w:numId w:val="21"/>
      </w:numPr>
    </w:pPr>
  </w:style>
  <w:style w:type="paragraph" w:customStyle="1" w:styleId="colophon">
    <w:name w:val="colophon"/>
    <w:basedOn w:val="Normal"/>
    <w:rsid w:val="00F56ADE"/>
    <w:pPr>
      <w:tabs>
        <w:tab w:val="left" w:pos="1701"/>
      </w:tabs>
      <w:overflowPunct w:val="0"/>
      <w:autoSpaceDE w:val="0"/>
      <w:autoSpaceDN w:val="0"/>
      <w:adjustRightInd w:val="0"/>
      <w:spacing w:before="60"/>
      <w:ind w:left="57"/>
      <w:jc w:val="left"/>
      <w:textAlignment w:val="baseline"/>
    </w:pPr>
    <w:rPr>
      <w:rFonts w:ascii="Arial" w:hAnsi="Arial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F56ADE"/>
    <w:pPr>
      <w:ind w:leftChars="400" w:left="840"/>
    </w:pPr>
  </w:style>
  <w:style w:type="paragraph" w:styleId="NormalWeb">
    <w:name w:val="Normal (Web)"/>
    <w:basedOn w:val="Normal"/>
    <w:uiPriority w:val="99"/>
    <w:unhideWhenUsed/>
    <w:rsid w:val="00F56AD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</w:rPr>
  </w:style>
  <w:style w:type="character" w:customStyle="1" w:styleId="st1">
    <w:name w:val="st1"/>
    <w:rsid w:val="00F56ADE"/>
  </w:style>
  <w:style w:type="paragraph" w:styleId="Revision">
    <w:name w:val="Revision"/>
    <w:hidden/>
    <w:uiPriority w:val="99"/>
    <w:semiHidden/>
    <w:rsid w:val="00F56ADE"/>
    <w:pPr>
      <w:spacing w:after="0" w:line="240" w:lineRule="auto"/>
    </w:pPr>
    <w:rPr>
      <w:rFonts w:ascii="Century" w:hAnsi="Century" w:cs="Times New Roman"/>
      <w:kern w:val="2"/>
      <w:sz w:val="21"/>
      <w:szCs w:val="24"/>
      <w:lang w:eastAsia="ja-JP"/>
    </w:rPr>
  </w:style>
  <w:style w:type="paragraph" w:styleId="TableofFigures">
    <w:name w:val="table of figures"/>
    <w:basedOn w:val="Normal"/>
    <w:next w:val="Normal"/>
    <w:uiPriority w:val="99"/>
    <w:rsid w:val="00F56ADE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b1900215\Desktop\AN_e0800\renesas_an_blue.emf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89C9A-BF41-41F4-85FD-6FF9D53D83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E83E455-CFDB-4CE0-A4D7-F1B50FFB5815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EC44C88E-A943-440F-8A91-08B628A7FA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F1EC4-28C1-4F6E-A182-53D0E8B17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12</Pages>
  <Words>1218</Words>
  <Characters>6943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Continuous Memory Manager for Linux User's Manual Software</vt:lpstr>
      <vt:lpstr>Continuous Memory Manager for Linux User's Manual Software</vt:lpstr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Continuous Memory Manager for Linux User's Manual Software</dc:title>
  <dc:subject/>
  <dc:creator>Renesas Electronics Corporation</dc:creator>
  <cp:keywords/>
  <dc:description>Dec. 25, 2023</dc:description>
  <cp:lastModifiedBy>Quat Doan Huynh</cp:lastModifiedBy>
  <cp:revision>415</cp:revision>
  <cp:lastPrinted>2023-12-14T04:04:00Z</cp:lastPrinted>
  <dcterms:created xsi:type="dcterms:W3CDTF">2017-09-30T03:24:00Z</dcterms:created>
  <dcterms:modified xsi:type="dcterms:W3CDTF">2023-12-14T04:04:00Z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