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DB8" w:rsidRPr="00296AE3" w:rsidRDefault="00BD03F3">
      <w:pPr>
        <w:pStyle w:val="productname"/>
        <w:rPr>
          <w:b/>
        </w:rPr>
      </w:pPr>
      <w:del w:id="1" w:author="作成者">
        <w:r w:rsidRPr="00296AE3" w:rsidDel="00471801">
          <w:rPr>
            <w:b/>
            <w:noProof/>
            <w:lang w:eastAsia="en-US"/>
          </w:rPr>
          <mc:AlternateContent>
            <mc:Choice Requires="wps">
              <w:drawing>
                <wp:anchor distT="0" distB="0" distL="114300" distR="114300" simplePos="0" relativeHeight="251520512" behindDoc="0" locked="0" layoutInCell="1" allowOverlap="1">
                  <wp:simplePos x="0" y="0"/>
                  <wp:positionH relativeFrom="page">
                    <wp:posOffset>5476876</wp:posOffset>
                  </wp:positionH>
                  <wp:positionV relativeFrom="paragraph">
                    <wp:posOffset>105410</wp:posOffset>
                  </wp:positionV>
                  <wp:extent cx="1352550" cy="4762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Default="007B716A">
                              <w:pPr>
                                <w:pStyle w:val="lonrnrd"/>
                              </w:pPr>
                              <w:r>
                                <w:fldChar w:fldCharType="begin"/>
                              </w:r>
                              <w:r>
                                <w:instrText xml:space="preserve"> </w:instrText>
                              </w:r>
                              <w:r w:rsidRPr="00F01D51">
                                <w:instrText>DOCPROPERTY  Subject</w:instrText>
                              </w:r>
                              <w:r>
                                <w:instrText xml:space="preserve">  \* MERGEFORMAT </w:instrText>
                              </w:r>
                              <w:r>
                                <w:fldChar w:fldCharType="separate"/>
                              </w:r>
                              <w:proofErr w:type="spellStart"/>
                              <w:r w:rsidR="00D2122B">
                                <w:t>R01AN4421EJ0100</w:t>
                              </w:r>
                              <w:proofErr w:type="spellEnd"/>
                              <w:r>
                                <w:fldChar w:fldCharType="end"/>
                              </w:r>
                            </w:p>
                            <w:p w:rsidR="007B716A" w:rsidRDefault="007B716A">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w:t>
                              </w:r>
                              <w:del w:id="2" w:author="作成者">
                                <w:r w:rsidDel="00780863">
                                  <w:delText>0</w:delText>
                                </w:r>
                              </w:del>
                              <w:r>
                                <w:fldChar w:fldCharType="end"/>
                              </w:r>
                              <w:ins w:id="3" w:author="作成者">
                                <w:r w:rsidR="00780863">
                                  <w:t>1</w:t>
                                </w:r>
                              </w:ins>
                              <w:proofErr w:type="spellEnd"/>
                            </w:p>
                            <w:p w:rsidR="007B716A" w:rsidRDefault="007B716A">
                              <w:pPr>
                                <w:pStyle w:val="lonrnrd"/>
                              </w:pPr>
                              <w:r>
                                <w:fldChar w:fldCharType="begin"/>
                              </w:r>
                              <w:r>
                                <w:instrText xml:space="preserve"> </w:instrText>
                              </w:r>
                              <w:r w:rsidRPr="00F01D51">
                                <w:instrText>DOCPROPERTY  Comments</w:instrText>
                              </w:r>
                              <w:r>
                                <w:instrText xml:space="preserve">  \* MERGEFORMAT </w:instrText>
                              </w:r>
                              <w:r>
                                <w:fldChar w:fldCharType="separate"/>
                              </w:r>
                              <w:ins w:id="4" w:author="作成者">
                                <w:r w:rsidR="00780863">
                                  <w:t>February</w:t>
                                </w:r>
                              </w:ins>
                              <w:del w:id="5" w:author="作成者">
                                <w:r w:rsidDel="00780863">
                                  <w:delText>June</w:delText>
                                </w:r>
                              </w:del>
                              <w:r>
                                <w:t>, 201</w:t>
                              </w:r>
                              <w:del w:id="6" w:author="作成者">
                                <w:r w:rsidDel="00780863">
                                  <w:delText>8</w:delText>
                                </w:r>
                              </w:del>
                              <w:r>
                                <w:fldChar w:fldCharType="end"/>
                              </w:r>
                              <w:ins w:id="7" w:author="作成者">
                                <w:r w:rsidR="00780863">
                                  <w:t>9</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1.25pt;margin-top:8.3pt;width:106.5pt;height:37.5pt;z-index:25152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Jrqg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" filled="f" stroked="f">
                  <v:textbox inset="0,0,0,0">
                    <w:txbxContent>
                      <w:p w:rsidR="007B716A" w:rsidRDefault="007B716A">
                        <w:pPr>
                          <w:pStyle w:val="lonrnrd"/>
                        </w:pPr>
                        <w:r>
                          <w:fldChar w:fldCharType="begin"/>
                        </w:r>
                        <w:r>
                          <w:instrText xml:space="preserve"> </w:instrText>
                        </w:r>
                        <w:r w:rsidRPr="00F01D51">
                          <w:instrText>DOCPROPERTY  Subject</w:instrText>
                        </w:r>
                        <w:r>
                          <w:instrText xml:space="preserve">  \* MERGEFORMAT </w:instrText>
                        </w:r>
                        <w:r>
                          <w:fldChar w:fldCharType="separate"/>
                        </w:r>
                        <w:proofErr w:type="spellStart"/>
                        <w:r w:rsidR="00D2122B">
                          <w:t>R01AN4421EJ0100</w:t>
                        </w:r>
                        <w:proofErr w:type="spellEnd"/>
                        <w:r>
                          <w:fldChar w:fldCharType="end"/>
                        </w:r>
                      </w:p>
                      <w:p w:rsidR="007B716A" w:rsidRDefault="007B716A">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w:t>
                        </w:r>
                        <w:del w:id="8" w:author="作成者">
                          <w:r w:rsidDel="00780863">
                            <w:delText>0</w:delText>
                          </w:r>
                        </w:del>
                        <w:r>
                          <w:fldChar w:fldCharType="end"/>
                        </w:r>
                        <w:ins w:id="9" w:author="作成者">
                          <w:r w:rsidR="00780863">
                            <w:t>1</w:t>
                          </w:r>
                        </w:ins>
                        <w:proofErr w:type="spellEnd"/>
                      </w:p>
                      <w:p w:rsidR="007B716A" w:rsidRDefault="007B716A">
                        <w:pPr>
                          <w:pStyle w:val="lonrnrd"/>
                        </w:pPr>
                        <w:r>
                          <w:fldChar w:fldCharType="begin"/>
                        </w:r>
                        <w:r>
                          <w:instrText xml:space="preserve"> </w:instrText>
                        </w:r>
                        <w:r w:rsidRPr="00F01D51">
                          <w:instrText>DOCPROPERTY  Comments</w:instrText>
                        </w:r>
                        <w:r>
                          <w:instrText xml:space="preserve">  \* MERGEFORMAT </w:instrText>
                        </w:r>
                        <w:r>
                          <w:fldChar w:fldCharType="separate"/>
                        </w:r>
                        <w:ins w:id="10" w:author="作成者">
                          <w:r w:rsidR="00780863">
                            <w:t>February</w:t>
                          </w:r>
                        </w:ins>
                        <w:del w:id="11" w:author="作成者">
                          <w:r w:rsidDel="00780863">
                            <w:delText>June</w:delText>
                          </w:r>
                        </w:del>
                        <w:r>
                          <w:t>, 201</w:t>
                        </w:r>
                        <w:del w:id="12" w:author="作成者">
                          <w:r w:rsidDel="00780863">
                            <w:delText>8</w:delText>
                          </w:r>
                        </w:del>
                        <w:r>
                          <w:fldChar w:fldCharType="end"/>
                        </w:r>
                        <w:ins w:id="13" w:author="作成者">
                          <w:r w:rsidR="00780863">
                            <w:t>9</w:t>
                          </w:r>
                        </w:ins>
                      </w:p>
                    </w:txbxContent>
                  </v:textbox>
                  <w10:wrap anchorx="page"/>
                </v:shape>
              </w:pict>
            </mc:Fallback>
          </mc:AlternateContent>
        </w:r>
      </w:del>
      <w:r w:rsidR="00CE080F" w:rsidRPr="00296AE3">
        <w:rPr>
          <w:b/>
        </w:rPr>
        <w:fldChar w:fldCharType="begin"/>
      </w:r>
      <w:r w:rsidR="00CE080F" w:rsidRPr="00296AE3">
        <w:rPr>
          <w:b/>
        </w:rPr>
        <w:instrText xml:space="preserve"> </w:instrText>
      </w:r>
      <w:r w:rsidR="00F01D51" w:rsidRPr="00296AE3">
        <w:rPr>
          <w:b/>
        </w:rPr>
        <w:instrText>TITLE</w:instrText>
      </w:r>
      <w:r w:rsidR="00CE080F" w:rsidRPr="00296AE3">
        <w:rPr>
          <w:rFonts w:hint="eastAsia"/>
          <w:b/>
        </w:rPr>
        <w:instrText xml:space="preserve">   \* MERGEFORMAT</w:instrText>
      </w:r>
      <w:r w:rsidR="00CE080F" w:rsidRPr="00296AE3">
        <w:rPr>
          <w:b/>
        </w:rPr>
        <w:instrText xml:space="preserve"> </w:instrText>
      </w:r>
      <w:r w:rsidR="00CE080F" w:rsidRPr="00296AE3">
        <w:rPr>
          <w:b/>
        </w:rPr>
        <w:fldChar w:fldCharType="separate"/>
      </w:r>
      <w:r w:rsidR="00700577" w:rsidRPr="00296AE3">
        <w:rPr>
          <w:b/>
        </w:rPr>
        <w:t>R-Car Series, 3rd Generation</w:t>
      </w:r>
      <w:r w:rsidR="00CE080F" w:rsidRPr="00296AE3">
        <w:rPr>
          <w:b/>
        </w:rPr>
        <w:fldChar w:fldCharType="end"/>
      </w:r>
    </w:p>
    <w:p w:rsidR="00F56DB8" w:rsidRPr="00296AE3" w:rsidRDefault="008C2A89" w:rsidP="002C3766">
      <w:pPr>
        <w:pStyle w:val="documentname"/>
        <w:pBdr>
          <w:bottom w:val="single" w:sz="18" w:space="1" w:color="2A289D"/>
        </w:pBdr>
      </w:pPr>
      <w:r w:rsidRPr="00296AE3">
        <w:fldChar w:fldCharType="begin"/>
      </w:r>
      <w:r w:rsidRPr="00296AE3">
        <w:instrText xml:space="preserve"> </w:instrText>
      </w:r>
      <w:r w:rsidR="00F01D51" w:rsidRPr="00296AE3">
        <w:instrText>DOCPROPERTY  Keywords</w:instrText>
      </w:r>
      <w:r w:rsidRPr="00296AE3">
        <w:instrText xml:space="preserve">  \* MERGEFORMAT </w:instrText>
      </w:r>
      <w:r w:rsidRPr="00296AE3">
        <w:fldChar w:fldCharType="separate"/>
      </w:r>
      <w:r w:rsidR="00700577" w:rsidRPr="00296AE3">
        <w:rPr>
          <w:bCs/>
        </w:rPr>
        <w:t>Capacity</w:t>
      </w:r>
      <w:r w:rsidR="00700577" w:rsidRPr="00296AE3">
        <w:t xml:space="preserve"> Aware </w:t>
      </w:r>
      <w:r w:rsidR="000A52D8" w:rsidRPr="00296AE3">
        <w:t>M</w:t>
      </w:r>
      <w:r w:rsidR="00700577" w:rsidRPr="00296AE3">
        <w:t>igration Strategy</w:t>
      </w:r>
      <w:r w:rsidRPr="00296AE3">
        <w:fldChar w:fldCharType="end"/>
      </w:r>
    </w:p>
    <w:p w:rsidR="00192308" w:rsidRPr="00296AE3" w:rsidRDefault="00E67CBA" w:rsidP="00192308">
      <w:pPr>
        <w:pStyle w:val="introductionheader"/>
        <w:rPr>
          <w:b/>
        </w:rPr>
      </w:pPr>
      <w:r w:rsidRPr="00296AE3">
        <w:rPr>
          <w:rFonts w:hint="eastAsia"/>
          <w:b/>
        </w:rPr>
        <w:t>I</w:t>
      </w:r>
      <w:r w:rsidRPr="00296AE3">
        <w:rPr>
          <w:b/>
        </w:rPr>
        <w:t>ntroduction</w:t>
      </w:r>
    </w:p>
    <w:p w:rsidR="008A6521" w:rsidRPr="00296AE3" w:rsidRDefault="00192308" w:rsidP="00E67CBA">
      <w:pPr>
        <w:ind w:firstLine="0"/>
      </w:pPr>
      <w:r w:rsidRPr="00296AE3">
        <w:t>Purpose</w:t>
      </w:r>
    </w:p>
    <w:p w:rsidR="0043627C" w:rsidRPr="00296AE3" w:rsidRDefault="00611FD3" w:rsidP="001041F6">
      <w:pPr>
        <w:ind w:firstLine="0"/>
        <w:jc w:val="left"/>
      </w:pPr>
      <w:r w:rsidRPr="00296AE3">
        <w:rPr>
          <w:rFonts w:hint="eastAsia"/>
        </w:rPr>
        <w:t>Modern i</w:t>
      </w:r>
      <w:r w:rsidRPr="00296AE3">
        <w:t xml:space="preserve">n-vehicle information systems </w:t>
      </w:r>
      <w:r w:rsidRPr="00296AE3">
        <w:rPr>
          <w:rFonts w:hint="eastAsia"/>
        </w:rPr>
        <w:t xml:space="preserve">are required to be capable of running </w:t>
      </w:r>
      <w:r w:rsidRPr="00296AE3">
        <w:t xml:space="preserve">several applications, </w:t>
      </w:r>
      <w:r w:rsidRPr="00296AE3">
        <w:rPr>
          <w:rFonts w:hint="eastAsia"/>
        </w:rPr>
        <w:t xml:space="preserve">including </w:t>
      </w:r>
      <w:r w:rsidRPr="00296AE3">
        <w:t xml:space="preserve">navigation, the playback of music </w:t>
      </w:r>
      <w:r w:rsidRPr="00296AE3">
        <w:rPr>
          <w:rFonts w:hint="eastAsia"/>
        </w:rPr>
        <w:t xml:space="preserve">and </w:t>
      </w:r>
      <w:r w:rsidRPr="00296AE3">
        <w:t xml:space="preserve">video, and the display of information on meters, at the same time. </w:t>
      </w:r>
      <w:r w:rsidRPr="00296AE3">
        <w:rPr>
          <w:rFonts w:hint="eastAsia"/>
        </w:rPr>
        <w:t xml:space="preserve">For </w:t>
      </w:r>
      <w:r w:rsidRPr="00296AE3">
        <w:t>use cases</w:t>
      </w:r>
      <w:r w:rsidRPr="00296AE3">
        <w:rPr>
          <w:rFonts w:hint="eastAsia"/>
        </w:rPr>
        <w:t xml:space="preserve"> such as this</w:t>
      </w:r>
      <w:r w:rsidRPr="00296AE3">
        <w:t xml:space="preserve">, we recommend </w:t>
      </w:r>
      <w:r w:rsidRPr="00296AE3">
        <w:rPr>
          <w:rFonts w:hint="eastAsia"/>
        </w:rPr>
        <w:t xml:space="preserve">the </w:t>
      </w:r>
      <w:r w:rsidRPr="00296AE3">
        <w:t>us</w:t>
      </w:r>
      <w:r w:rsidRPr="00296AE3">
        <w:rPr>
          <w:rFonts w:hint="eastAsia"/>
        </w:rPr>
        <w:t xml:space="preserve">e of a </w:t>
      </w:r>
      <w:r w:rsidRPr="00296AE3">
        <w:t xml:space="preserve">multi-core processing environment, which allows multiple CPUs to </w:t>
      </w:r>
      <w:r w:rsidRPr="00296AE3">
        <w:rPr>
          <w:bCs/>
        </w:rPr>
        <w:t>operate in parallel.</w:t>
      </w:r>
      <w:r w:rsidRPr="00296AE3">
        <w:t xml:space="preserve"> Doing so improves the c</w:t>
      </w:r>
      <w:r w:rsidRPr="00296AE3">
        <w:rPr>
          <w:rFonts w:hint="eastAsia"/>
        </w:rPr>
        <w:t xml:space="preserve">omputational </w:t>
      </w:r>
      <w:r w:rsidRPr="00296AE3">
        <w:t xml:space="preserve">capability of the system and leads to the applications </w:t>
      </w:r>
      <w:r w:rsidRPr="00296AE3">
        <w:rPr>
          <w:rFonts w:hint="eastAsia"/>
        </w:rPr>
        <w:t xml:space="preserve">behaving in a </w:t>
      </w:r>
      <w:r w:rsidR="00A54D67" w:rsidRPr="00A54D67">
        <w:t>user-friendly</w:t>
      </w:r>
      <w:r w:rsidRPr="00296AE3">
        <w:t xml:space="preserve"> </w:t>
      </w:r>
      <w:r w:rsidRPr="00296AE3">
        <w:rPr>
          <w:rFonts w:hint="eastAsia"/>
        </w:rPr>
        <w:t>fashion</w:t>
      </w:r>
      <w:r w:rsidRPr="00296AE3">
        <w:t>.</w:t>
      </w:r>
    </w:p>
    <w:p w:rsidR="0043627C" w:rsidRPr="00296AE3" w:rsidRDefault="0043627C" w:rsidP="001041F6">
      <w:pPr>
        <w:ind w:firstLine="0"/>
        <w:jc w:val="left"/>
      </w:pPr>
      <w:r w:rsidRPr="00296AE3">
        <w:t>Third-generation R-Car series products have two types of CPU: Arm</w:t>
      </w:r>
      <w:r w:rsidRPr="00A54D67">
        <w:rPr>
          <w:vertAlign w:val="superscript"/>
        </w:rPr>
        <w:t>®</w:t>
      </w:r>
      <w:r w:rsidRPr="00296AE3">
        <w:t xml:space="preserve"> Cortex</w:t>
      </w:r>
      <w:r w:rsidRPr="00A54D67">
        <w:rPr>
          <w:vertAlign w:val="superscript"/>
        </w:rPr>
        <w:t>®</w:t>
      </w:r>
      <w:r w:rsidRPr="00296AE3">
        <w:t>-</w:t>
      </w:r>
      <w:proofErr w:type="spellStart"/>
      <w:r w:rsidRPr="00296AE3">
        <w:t>A57</w:t>
      </w:r>
      <w:proofErr w:type="spellEnd"/>
      <w:r w:rsidRPr="00296AE3">
        <w:t xml:space="preserve"> and Cortex</w:t>
      </w:r>
      <w:r w:rsidRPr="00A54D67">
        <w:rPr>
          <w:vertAlign w:val="superscript"/>
        </w:rPr>
        <w:t>®</w:t>
      </w:r>
      <w:r w:rsidRPr="00296AE3">
        <w:t>-</w:t>
      </w:r>
      <w:proofErr w:type="spellStart"/>
      <w:r w:rsidRPr="00296AE3">
        <w:t>A53</w:t>
      </w:r>
      <w:proofErr w:type="spellEnd"/>
      <w:r w:rsidRPr="00296AE3">
        <w:t xml:space="preserve"> cores (</w:t>
      </w:r>
      <w:r w:rsidRPr="00296AE3">
        <w:rPr>
          <w:rFonts w:hint="eastAsia"/>
        </w:rPr>
        <w:t xml:space="preserve">for a total of </w:t>
      </w:r>
      <w:r w:rsidRPr="00296AE3">
        <w:t xml:space="preserve">eight </w:t>
      </w:r>
      <w:r w:rsidRPr="00296AE3">
        <w:rPr>
          <w:rFonts w:hint="eastAsia"/>
        </w:rPr>
        <w:t xml:space="preserve">cores in </w:t>
      </w:r>
      <w:r w:rsidRPr="00296AE3">
        <w:t xml:space="preserve">the R-Car </w:t>
      </w:r>
      <w:proofErr w:type="spellStart"/>
      <w:r w:rsidRPr="00296AE3">
        <w:t>H3</w:t>
      </w:r>
      <w:proofErr w:type="spellEnd"/>
      <w:r w:rsidRPr="00296AE3">
        <w:t xml:space="preserve"> and six in the R-Car </w:t>
      </w:r>
      <w:proofErr w:type="spellStart"/>
      <w:r w:rsidRPr="00296AE3">
        <w:t>M3</w:t>
      </w:r>
      <w:proofErr w:type="spellEnd"/>
      <w:r w:rsidRPr="00296AE3">
        <w:t>-W</w:t>
      </w:r>
      <w:ins w:id="14" w:author="作成者">
        <w:r w:rsidR="009B3594">
          <w:t>/</w:t>
        </w:r>
        <w:r w:rsidR="009B3594" w:rsidRPr="00296AE3">
          <w:t xml:space="preserve">R-Car </w:t>
        </w:r>
        <w:proofErr w:type="spellStart"/>
        <w:r w:rsidR="009B3594" w:rsidRPr="00296AE3">
          <w:t>M3</w:t>
        </w:r>
        <w:proofErr w:type="spellEnd"/>
        <w:r w:rsidR="009B3594" w:rsidRPr="00296AE3">
          <w:t>-W</w:t>
        </w:r>
        <w:r w:rsidR="009B3594">
          <w:t>+</w:t>
        </w:r>
      </w:ins>
      <w:r w:rsidRPr="00296AE3">
        <w:t xml:space="preserve">). Applying </w:t>
      </w:r>
      <w:r w:rsidRPr="00296AE3">
        <w:rPr>
          <w:rFonts w:hint="eastAsia"/>
        </w:rPr>
        <w:t xml:space="preserve">a </w:t>
      </w:r>
      <w:r w:rsidRPr="00296AE3">
        <w:t xml:space="preserve">capacity aware migration strategy (CAS) </w:t>
      </w:r>
      <w:r w:rsidRPr="00296AE3">
        <w:rPr>
          <w:rFonts w:hint="eastAsia"/>
        </w:rPr>
        <w:t xml:space="preserve">is a way to obtain </w:t>
      </w:r>
      <w:r w:rsidRPr="00296AE3">
        <w:t>eff</w:t>
      </w:r>
      <w:r w:rsidRPr="00296AE3">
        <w:rPr>
          <w:rFonts w:hint="eastAsia"/>
        </w:rPr>
        <w:t xml:space="preserve">icient utilization of </w:t>
      </w:r>
      <w:r w:rsidRPr="00296AE3">
        <w:t xml:space="preserve">multi-core processing. This document describes the CAS </w:t>
      </w:r>
      <w:r w:rsidRPr="00296AE3">
        <w:rPr>
          <w:kern w:val="2"/>
        </w:rPr>
        <w:t>functionality</w:t>
      </w:r>
      <w:r w:rsidRPr="00296AE3" w:rsidDel="00467526">
        <w:t xml:space="preserve"> </w:t>
      </w:r>
      <w:r w:rsidRPr="00296AE3">
        <w:t xml:space="preserve">and </w:t>
      </w:r>
      <w:r w:rsidRPr="00296AE3">
        <w:rPr>
          <w:rFonts w:hint="eastAsia"/>
        </w:rPr>
        <w:t xml:space="preserve">associated </w:t>
      </w:r>
      <w:r w:rsidRPr="00296AE3">
        <w:t>debug</w:t>
      </w:r>
      <w:r w:rsidRPr="00296AE3">
        <w:rPr>
          <w:rFonts w:hint="eastAsia"/>
        </w:rPr>
        <w:t>ging</w:t>
      </w:r>
      <w:r w:rsidRPr="00296AE3">
        <w:t>.</w:t>
      </w:r>
    </w:p>
    <w:p w:rsidR="001E031E" w:rsidRPr="00296AE3" w:rsidRDefault="001E031E" w:rsidP="007E0564">
      <w:pPr>
        <w:pStyle w:val="space"/>
      </w:pPr>
    </w:p>
    <w:p w:rsidR="00192308" w:rsidRPr="00296AE3" w:rsidRDefault="00192308" w:rsidP="007E0564">
      <w:pPr>
        <w:pStyle w:val="space"/>
      </w:pPr>
    </w:p>
    <w:p w:rsidR="00192308" w:rsidRPr="00296AE3" w:rsidRDefault="00E67CBA" w:rsidP="00E67CBA">
      <w:pPr>
        <w:ind w:firstLine="0"/>
      </w:pPr>
      <w:r w:rsidRPr="00296AE3">
        <w:t xml:space="preserve">Target </w:t>
      </w:r>
      <w:r w:rsidR="00192308" w:rsidRPr="00296AE3">
        <w:t>Readers</w:t>
      </w:r>
    </w:p>
    <w:p w:rsidR="00E67CBA" w:rsidRPr="00296AE3" w:rsidRDefault="00E67CBA" w:rsidP="001041F6">
      <w:pPr>
        <w:ind w:firstLine="0"/>
        <w:jc w:val="left"/>
      </w:pPr>
      <w:r w:rsidRPr="00296AE3">
        <w:t>Readers of this document are assumed to have general knowledge in the fields and specific technologies listed below.</w:t>
      </w:r>
    </w:p>
    <w:p w:rsidR="00E67CBA" w:rsidRPr="00296AE3" w:rsidRDefault="00E67CBA" w:rsidP="00E67CBA">
      <w:pPr>
        <w:pStyle w:val="Level1unordered"/>
        <w:numPr>
          <w:ilvl w:val="0"/>
          <w:numId w:val="1"/>
        </w:numPr>
        <w:spacing w:line="240" w:lineRule="exact"/>
      </w:pPr>
      <w:r w:rsidRPr="00296AE3">
        <w:t>Engineering, logic circuits, microcontrollers, and Linux.</w:t>
      </w:r>
    </w:p>
    <w:p w:rsidR="00E67CBA" w:rsidRPr="00296AE3" w:rsidRDefault="00E67CBA" w:rsidP="00E67CBA">
      <w:pPr>
        <w:pStyle w:val="Level1unordered"/>
        <w:numPr>
          <w:ilvl w:val="0"/>
          <w:numId w:val="1"/>
        </w:numPr>
        <w:spacing w:line="240" w:lineRule="exact"/>
      </w:pPr>
      <w:bookmarkStart w:id="15" w:name="_Hlk488945374"/>
      <w:r w:rsidRPr="00296AE3">
        <w:t xml:space="preserve">The functionality of the multiple processor cores of R-Car </w:t>
      </w:r>
      <w:proofErr w:type="spellStart"/>
      <w:r w:rsidRPr="00296AE3">
        <w:t>H3</w:t>
      </w:r>
      <w:proofErr w:type="spellEnd"/>
      <w:ins w:id="16" w:author="作成者">
        <w:r w:rsidR="009B3594">
          <w:t xml:space="preserve">, </w:t>
        </w:r>
        <w:r w:rsidR="009B3594" w:rsidRPr="00296AE3">
          <w:t xml:space="preserve">R-Car </w:t>
        </w:r>
        <w:proofErr w:type="spellStart"/>
        <w:r w:rsidR="009B3594" w:rsidRPr="00296AE3">
          <w:t>M3</w:t>
        </w:r>
        <w:proofErr w:type="spellEnd"/>
        <w:r w:rsidR="009B3594" w:rsidRPr="00296AE3">
          <w:t>-W</w:t>
        </w:r>
      </w:ins>
      <w:r w:rsidRPr="00296AE3">
        <w:t xml:space="preserve"> and R-Car </w:t>
      </w:r>
      <w:proofErr w:type="spellStart"/>
      <w:r w:rsidRPr="00296AE3">
        <w:t>M3</w:t>
      </w:r>
      <w:proofErr w:type="spellEnd"/>
      <w:r w:rsidRPr="00296AE3">
        <w:t>-W</w:t>
      </w:r>
      <w:ins w:id="17" w:author="作成者">
        <w:r w:rsidR="009B3594">
          <w:t>+</w:t>
        </w:r>
      </w:ins>
      <w:r w:rsidRPr="00296AE3">
        <w:t xml:space="preserve"> products.</w:t>
      </w:r>
    </w:p>
    <w:p w:rsidR="00E67CBA" w:rsidRPr="00296AE3" w:rsidRDefault="00E67CBA" w:rsidP="00E67CBA">
      <w:pPr>
        <w:pStyle w:val="Level1unordered"/>
        <w:numPr>
          <w:ilvl w:val="0"/>
          <w:numId w:val="1"/>
        </w:numPr>
        <w:spacing w:line="240" w:lineRule="exact"/>
      </w:pPr>
      <w:r w:rsidRPr="00296AE3">
        <w:t xml:space="preserve">The electrical specifications of the multiple processor cores of R-Car </w:t>
      </w:r>
      <w:proofErr w:type="spellStart"/>
      <w:r w:rsidRPr="00296AE3">
        <w:t>H3</w:t>
      </w:r>
      <w:proofErr w:type="spellEnd"/>
      <w:ins w:id="18" w:author="作成者">
        <w:r w:rsidR="009B3594">
          <w:t xml:space="preserve">, </w:t>
        </w:r>
        <w:r w:rsidR="009B3594" w:rsidRPr="00296AE3">
          <w:t xml:space="preserve">R-Car </w:t>
        </w:r>
        <w:proofErr w:type="spellStart"/>
        <w:r w:rsidR="009B3594" w:rsidRPr="00296AE3">
          <w:t>M3</w:t>
        </w:r>
        <w:proofErr w:type="spellEnd"/>
        <w:r w:rsidR="009B3594" w:rsidRPr="00296AE3">
          <w:t>-W</w:t>
        </w:r>
      </w:ins>
      <w:r w:rsidRPr="00296AE3">
        <w:t xml:space="preserve"> and R-Car </w:t>
      </w:r>
      <w:proofErr w:type="spellStart"/>
      <w:r w:rsidRPr="00296AE3">
        <w:t>M3</w:t>
      </w:r>
      <w:proofErr w:type="spellEnd"/>
      <w:r w:rsidRPr="00296AE3">
        <w:t>-W</w:t>
      </w:r>
      <w:ins w:id="19" w:author="作成者">
        <w:r w:rsidR="009B3594">
          <w:t>+</w:t>
        </w:r>
      </w:ins>
      <w:r w:rsidRPr="00296AE3">
        <w:t xml:space="preserve"> products.</w:t>
      </w:r>
    </w:p>
    <w:p w:rsidR="00192308" w:rsidRPr="00296AE3" w:rsidRDefault="00E67CBA" w:rsidP="005A6976">
      <w:pPr>
        <w:pStyle w:val="Level1unordered"/>
        <w:numPr>
          <w:ilvl w:val="0"/>
          <w:numId w:val="1"/>
        </w:numPr>
        <w:spacing w:line="240" w:lineRule="exact"/>
      </w:pPr>
      <w:r w:rsidRPr="00296AE3">
        <w:t xml:space="preserve">The functions of the </w:t>
      </w:r>
      <w:proofErr w:type="spellStart"/>
      <w:r w:rsidRPr="00296AE3">
        <w:t>BSP</w:t>
      </w:r>
      <w:proofErr w:type="spellEnd"/>
      <w:r w:rsidRPr="00296AE3">
        <w:t xml:space="preserve"> drivers for R-Car </w:t>
      </w:r>
      <w:proofErr w:type="spellStart"/>
      <w:r w:rsidRPr="00296AE3">
        <w:t>H3</w:t>
      </w:r>
      <w:proofErr w:type="spellEnd"/>
      <w:ins w:id="20" w:author="作成者">
        <w:r w:rsidR="009B3594">
          <w:t xml:space="preserve">, </w:t>
        </w:r>
        <w:r w:rsidR="009B3594" w:rsidRPr="00296AE3">
          <w:t xml:space="preserve">R-Car </w:t>
        </w:r>
        <w:proofErr w:type="spellStart"/>
        <w:r w:rsidR="009B3594" w:rsidRPr="00296AE3">
          <w:t>M3</w:t>
        </w:r>
        <w:proofErr w:type="spellEnd"/>
        <w:r w:rsidR="009B3594" w:rsidRPr="00296AE3">
          <w:t>-W</w:t>
        </w:r>
      </w:ins>
      <w:r w:rsidRPr="00296AE3">
        <w:t xml:space="preserve"> and R-Car </w:t>
      </w:r>
      <w:proofErr w:type="spellStart"/>
      <w:r w:rsidRPr="00296AE3">
        <w:t>M3</w:t>
      </w:r>
      <w:proofErr w:type="spellEnd"/>
      <w:r w:rsidRPr="00296AE3">
        <w:t>-W</w:t>
      </w:r>
      <w:ins w:id="21" w:author="作成者">
        <w:r w:rsidR="009B3594">
          <w:t>+</w:t>
        </w:r>
      </w:ins>
      <w:r w:rsidRPr="00296AE3">
        <w:t xml:space="preserve"> products.</w:t>
      </w:r>
      <w:bookmarkEnd w:id="15"/>
    </w:p>
    <w:p w:rsidR="003E5281" w:rsidRPr="00296AE3" w:rsidRDefault="003E5281" w:rsidP="00910153">
      <w:pPr>
        <w:pStyle w:val="listend"/>
      </w:pPr>
    </w:p>
    <w:p w:rsidR="00CE7AD0" w:rsidRPr="00296AE3" w:rsidRDefault="00CE7AD0" w:rsidP="00910153">
      <w:pPr>
        <w:pStyle w:val="space"/>
      </w:pPr>
    </w:p>
    <w:p w:rsidR="00192308" w:rsidRPr="00296AE3" w:rsidRDefault="00192308" w:rsidP="00E67CBA">
      <w:pPr>
        <w:ind w:firstLine="0"/>
      </w:pPr>
      <w:r w:rsidRPr="00296AE3">
        <w:t>Note</w:t>
      </w:r>
    </w:p>
    <w:p w:rsidR="00E67CBA" w:rsidRPr="00296AE3" w:rsidRDefault="003E5281" w:rsidP="003E5281">
      <w:pPr>
        <w:pStyle w:val="Level1unordered"/>
        <w:numPr>
          <w:ilvl w:val="0"/>
          <w:numId w:val="1"/>
        </w:numPr>
        <w:spacing w:line="240" w:lineRule="exact"/>
        <w:rPr>
          <w:lang w:eastAsia="ja-JP"/>
        </w:rPr>
      </w:pPr>
      <w:r w:rsidRPr="00296AE3">
        <w:rPr>
          <w:rFonts w:hint="eastAsia"/>
        </w:rPr>
        <w:t>Statements in relation to operating systems in t</w:t>
      </w:r>
      <w:r w:rsidRPr="00296AE3">
        <w:t xml:space="preserve">his document </w:t>
      </w:r>
      <w:r w:rsidRPr="00296AE3">
        <w:rPr>
          <w:rFonts w:hint="eastAsia"/>
        </w:rPr>
        <w:t xml:space="preserve">apply to </w:t>
      </w:r>
      <w:proofErr w:type="spellStart"/>
      <w:r w:rsidRPr="00296AE3">
        <w:t>Yocto</w:t>
      </w:r>
      <w:proofErr w:type="spellEnd"/>
      <w:r w:rsidRPr="00296AE3">
        <w:t xml:space="preserve"> </w:t>
      </w:r>
      <w:proofErr w:type="spellStart"/>
      <w:r w:rsidRPr="00296AE3">
        <w:rPr>
          <w:lang w:eastAsia="ja-JP"/>
        </w:rPr>
        <w:t>v3.7.0</w:t>
      </w:r>
      <w:proofErr w:type="spellEnd"/>
      <w:r w:rsidRPr="00296AE3">
        <w:rPr>
          <w:lang w:eastAsia="ja-JP"/>
        </w:rPr>
        <w:t xml:space="preserve"> </w:t>
      </w:r>
      <w:r w:rsidRPr="00296AE3">
        <w:t>from Renesas.</w:t>
      </w:r>
    </w:p>
    <w:p w:rsidR="00CE7AD0" w:rsidRPr="00296AE3" w:rsidRDefault="00CE7AD0" w:rsidP="00CE7AD0">
      <w:pPr>
        <w:pStyle w:val="listend"/>
        <w:rPr>
          <w:lang w:eastAsia="ja-JP"/>
        </w:rPr>
      </w:pPr>
    </w:p>
    <w:p w:rsidR="00F56DB8" w:rsidRPr="00296AE3" w:rsidRDefault="00F56DB8" w:rsidP="00234205">
      <w:pPr>
        <w:pStyle w:val="space"/>
      </w:pPr>
    </w:p>
    <w:p w:rsidR="00F56DB8" w:rsidRPr="00296AE3" w:rsidRDefault="003E5281">
      <w:pPr>
        <w:pStyle w:val="targetdevice"/>
        <w:rPr>
          <w:b/>
        </w:rPr>
      </w:pPr>
      <w:r w:rsidRPr="00296AE3">
        <w:rPr>
          <w:rFonts w:hint="eastAsia"/>
          <w:b/>
        </w:rPr>
        <w:t>Target Device</w:t>
      </w:r>
      <w:r w:rsidRPr="00296AE3">
        <w:rPr>
          <w:b/>
        </w:rPr>
        <w:t>s</w:t>
      </w:r>
    </w:p>
    <w:p w:rsidR="00F56DB8" w:rsidRPr="00296AE3" w:rsidRDefault="00CF2281" w:rsidP="003E5281">
      <w:pPr>
        <w:pStyle w:val="Level1unordered"/>
        <w:numPr>
          <w:ilvl w:val="0"/>
          <w:numId w:val="1"/>
        </w:numPr>
        <w:spacing w:line="240" w:lineRule="exact"/>
      </w:pPr>
      <w:bookmarkStart w:id="22" w:name="_Hlk488945405"/>
      <w:r w:rsidRPr="00296AE3">
        <w:t xml:space="preserve">R-Car </w:t>
      </w:r>
      <w:proofErr w:type="spellStart"/>
      <w:r w:rsidRPr="00296AE3">
        <w:t>H3</w:t>
      </w:r>
      <w:proofErr w:type="spellEnd"/>
    </w:p>
    <w:p w:rsidR="00CF2281" w:rsidRPr="00296AE3" w:rsidRDefault="00CF2281" w:rsidP="003E5281">
      <w:pPr>
        <w:pStyle w:val="Level1unordered"/>
        <w:numPr>
          <w:ilvl w:val="0"/>
          <w:numId w:val="1"/>
        </w:numPr>
        <w:spacing w:line="240" w:lineRule="exact"/>
      </w:pPr>
      <w:r w:rsidRPr="00296AE3">
        <w:t xml:space="preserve">R-Car </w:t>
      </w:r>
      <w:proofErr w:type="spellStart"/>
      <w:r w:rsidRPr="00296AE3">
        <w:t>M3</w:t>
      </w:r>
      <w:proofErr w:type="spellEnd"/>
      <w:r w:rsidRPr="00296AE3">
        <w:t>-W</w:t>
      </w:r>
      <w:ins w:id="23" w:author="作成者">
        <w:r w:rsidR="009B3594">
          <w:t>/</w:t>
        </w:r>
        <w:r w:rsidR="009B3594" w:rsidRPr="009B3594">
          <w:t xml:space="preserve"> </w:t>
        </w:r>
        <w:r w:rsidR="009B3594" w:rsidRPr="00296AE3">
          <w:t xml:space="preserve">R-Car </w:t>
        </w:r>
        <w:proofErr w:type="spellStart"/>
        <w:r w:rsidR="009B3594" w:rsidRPr="00296AE3">
          <w:t>M3</w:t>
        </w:r>
        <w:proofErr w:type="spellEnd"/>
        <w:r w:rsidR="009B3594" w:rsidRPr="00296AE3">
          <w:t>-W</w:t>
        </w:r>
        <w:r w:rsidR="009B3594">
          <w:t>+</w:t>
        </w:r>
      </w:ins>
    </w:p>
    <w:p w:rsidR="004B38E9" w:rsidRPr="00296AE3" w:rsidRDefault="004B38E9" w:rsidP="007E0564">
      <w:pPr>
        <w:pStyle w:val="listend"/>
      </w:pPr>
    </w:p>
    <w:p w:rsidR="00F01D40" w:rsidRPr="00296AE3" w:rsidRDefault="00F01D40" w:rsidP="00CF2281"/>
    <w:p w:rsidR="003E5281" w:rsidRPr="00296AE3" w:rsidRDefault="003E5281" w:rsidP="00CF2281"/>
    <w:p w:rsidR="003E5281" w:rsidRPr="00296AE3" w:rsidRDefault="003E5281" w:rsidP="00CF2281"/>
    <w:p w:rsidR="0043627C" w:rsidRPr="00296AE3" w:rsidRDefault="0043627C" w:rsidP="00CF2281"/>
    <w:p w:rsidR="0043627C" w:rsidRDefault="0043627C" w:rsidP="00CF2281"/>
    <w:p w:rsidR="007B716A" w:rsidRPr="00296AE3" w:rsidRDefault="007B716A" w:rsidP="00CF2281"/>
    <w:p w:rsidR="0043627C" w:rsidRPr="00296AE3" w:rsidDel="001801C8" w:rsidRDefault="0043627C" w:rsidP="00CF2281">
      <w:pPr>
        <w:rPr>
          <w:del w:id="24" w:author="作成者"/>
        </w:rPr>
      </w:pPr>
    </w:p>
    <w:p w:rsidR="003E5281" w:rsidRPr="00296AE3" w:rsidRDefault="003E5281" w:rsidP="00CF2281"/>
    <w:p w:rsidR="003E5281" w:rsidRDefault="003E5281" w:rsidP="00CF2281"/>
    <w:p w:rsidR="00910153" w:rsidRDefault="00910153" w:rsidP="00CF2281"/>
    <w:p w:rsidR="00EF7A1F" w:rsidRDefault="00EF7A1F" w:rsidP="00CF2281"/>
    <w:p w:rsidR="00EF7A1F" w:rsidRPr="00296AE3" w:rsidRDefault="00EF7A1F" w:rsidP="00CF2281"/>
    <w:bookmarkEnd w:id="22"/>
    <w:p w:rsidR="003C5BCA" w:rsidRPr="00296AE3" w:rsidRDefault="00F52000" w:rsidP="001041F6">
      <w:pPr>
        <w:topLinePunct w:val="0"/>
        <w:adjustRightInd/>
        <w:spacing w:after="0"/>
        <w:ind w:firstLine="0"/>
        <w:jc w:val="left"/>
        <w:textAlignment w:val="auto"/>
      </w:pPr>
      <w:del w:id="25" w:author="作成者">
        <w:r w:rsidRPr="00296AE3" w:rsidDel="001801C8">
          <w:delText>Arm and Cortex are registered trademarks of Arm Limited (or its subsidiaries) in the US and/or elsewhere.</w:delText>
        </w:r>
      </w:del>
      <w:r w:rsidR="00192308" w:rsidRPr="00296AE3">
        <w:br w:type="page"/>
      </w:r>
    </w:p>
    <w:p w:rsidR="00F56DB8" w:rsidRPr="00296AE3" w:rsidRDefault="003E5281">
      <w:pPr>
        <w:pStyle w:val="contentsheader"/>
        <w:rPr>
          <w:b/>
        </w:rPr>
      </w:pPr>
      <w:r w:rsidRPr="00296AE3">
        <w:rPr>
          <w:b/>
        </w:rPr>
        <w:lastRenderedPageBreak/>
        <w:t>Contents</w:t>
      </w:r>
    </w:p>
    <w:p w:rsidR="00ED1CDB" w:rsidRDefault="008A1064">
      <w:pPr>
        <w:pStyle w:val="11"/>
        <w:rPr>
          <w:rFonts w:asciiTheme="minorHAnsi" w:eastAsiaTheme="minorEastAsia" w:hAnsiTheme="minorHAnsi" w:cstheme="minorBidi"/>
          <w:noProof/>
          <w:kern w:val="2"/>
          <w:sz w:val="21"/>
          <w:szCs w:val="22"/>
        </w:rPr>
      </w:pPr>
      <w:r w:rsidRPr="00296AE3">
        <w:fldChar w:fldCharType="begin"/>
      </w:r>
      <w:r w:rsidRPr="00296AE3">
        <w:instrText xml:space="preserve"> TOC \h \z \t "</w:instrText>
      </w:r>
      <w:r w:rsidRPr="00296AE3">
        <w:instrText>見出し</w:instrText>
      </w:r>
      <w:r w:rsidRPr="00296AE3">
        <w:instrText xml:space="preserve"> 1,1,</w:instrText>
      </w:r>
      <w:r w:rsidRPr="00296AE3">
        <w:instrText>見出し</w:instrText>
      </w:r>
      <w:r w:rsidRPr="00296AE3">
        <w:instrText xml:space="preserve"> 2,2,</w:instrText>
      </w:r>
      <w:r w:rsidRPr="00296AE3">
        <w:instrText>見出し</w:instrText>
      </w:r>
      <w:r w:rsidRPr="00296AE3">
        <w:instrText xml:space="preserve"> 3,3" </w:instrText>
      </w:r>
      <w:r w:rsidRPr="00296AE3">
        <w:fldChar w:fldCharType="separate"/>
      </w:r>
      <w:hyperlink w:anchor="_Toc517177424" w:history="1">
        <w:r w:rsidR="00ED1CDB" w:rsidRPr="00E51C73">
          <w:rPr>
            <w:rStyle w:val="a9"/>
            <w:b/>
            <w:noProof/>
          </w:rPr>
          <w:t>1.</w:t>
        </w:r>
        <w:r w:rsidR="00ED1CDB">
          <w:rPr>
            <w:rFonts w:asciiTheme="minorHAnsi" w:eastAsiaTheme="minorEastAsia" w:hAnsiTheme="minorHAnsi" w:cstheme="minorBidi"/>
            <w:noProof/>
            <w:kern w:val="2"/>
            <w:sz w:val="21"/>
            <w:szCs w:val="22"/>
          </w:rPr>
          <w:tab/>
        </w:r>
        <w:r w:rsidR="00ED1CDB" w:rsidRPr="00E51C73">
          <w:rPr>
            <w:rStyle w:val="a9"/>
            <w:b/>
            <w:noProof/>
          </w:rPr>
          <w:t>Overview</w:t>
        </w:r>
        <w:r w:rsidR="00ED1CDB">
          <w:rPr>
            <w:noProof/>
            <w:webHidden/>
          </w:rPr>
          <w:tab/>
        </w:r>
        <w:r w:rsidR="00ED1CDB">
          <w:rPr>
            <w:noProof/>
            <w:webHidden/>
          </w:rPr>
          <w:fldChar w:fldCharType="begin"/>
        </w:r>
        <w:r w:rsidR="00ED1CDB">
          <w:rPr>
            <w:noProof/>
            <w:webHidden/>
          </w:rPr>
          <w:instrText xml:space="preserve"> PAGEREF _Toc517177424 \h </w:instrText>
        </w:r>
        <w:r w:rsidR="00ED1CDB">
          <w:rPr>
            <w:noProof/>
            <w:webHidden/>
          </w:rPr>
        </w:r>
        <w:r w:rsidR="00ED1CDB">
          <w:rPr>
            <w:noProof/>
            <w:webHidden/>
          </w:rPr>
          <w:fldChar w:fldCharType="separate"/>
        </w:r>
        <w:r w:rsidR="00ED1CDB">
          <w:rPr>
            <w:noProof/>
            <w:webHidden/>
          </w:rPr>
          <w:t>3</w:t>
        </w:r>
        <w:r w:rsidR="00ED1CDB">
          <w:rPr>
            <w:noProof/>
            <w:webHidden/>
          </w:rPr>
          <w:fldChar w:fldCharType="end"/>
        </w:r>
      </w:hyperlink>
    </w:p>
    <w:p w:rsidR="00ED1CDB" w:rsidRDefault="00A000CC">
      <w:pPr>
        <w:pStyle w:val="22"/>
        <w:rPr>
          <w:rFonts w:asciiTheme="minorHAnsi" w:eastAsiaTheme="minorEastAsia" w:hAnsiTheme="minorHAnsi" w:cstheme="minorBidi"/>
          <w:noProof/>
          <w:kern w:val="2"/>
          <w:sz w:val="21"/>
          <w:szCs w:val="22"/>
        </w:rPr>
      </w:pPr>
      <w:hyperlink w:anchor="_Toc517177425" w:history="1">
        <w:r w:rsidR="00ED1CDB" w:rsidRPr="00E51C73">
          <w:rPr>
            <w:rStyle w:val="a9"/>
            <w:b/>
            <w:noProof/>
          </w:rPr>
          <w:t>1.1</w:t>
        </w:r>
        <w:r w:rsidR="00ED1CDB">
          <w:rPr>
            <w:rFonts w:asciiTheme="minorHAnsi" w:eastAsiaTheme="minorEastAsia" w:hAnsiTheme="minorHAnsi" w:cstheme="minorBidi"/>
            <w:noProof/>
            <w:kern w:val="2"/>
            <w:sz w:val="21"/>
            <w:szCs w:val="22"/>
          </w:rPr>
          <w:tab/>
        </w:r>
        <w:r w:rsidR="00ED1CDB" w:rsidRPr="00E51C73">
          <w:rPr>
            <w:rStyle w:val="a9"/>
            <w:b/>
            <w:noProof/>
          </w:rPr>
          <w:t>What is CAS?</w:t>
        </w:r>
        <w:r w:rsidR="00ED1CDB">
          <w:rPr>
            <w:noProof/>
            <w:webHidden/>
          </w:rPr>
          <w:tab/>
        </w:r>
        <w:r w:rsidR="00ED1CDB">
          <w:rPr>
            <w:noProof/>
            <w:webHidden/>
          </w:rPr>
          <w:fldChar w:fldCharType="begin"/>
        </w:r>
        <w:r w:rsidR="00ED1CDB">
          <w:rPr>
            <w:noProof/>
            <w:webHidden/>
          </w:rPr>
          <w:instrText xml:space="preserve"> PAGEREF _Toc517177425 \h </w:instrText>
        </w:r>
        <w:r w:rsidR="00ED1CDB">
          <w:rPr>
            <w:noProof/>
            <w:webHidden/>
          </w:rPr>
        </w:r>
        <w:r w:rsidR="00ED1CDB">
          <w:rPr>
            <w:noProof/>
            <w:webHidden/>
          </w:rPr>
          <w:fldChar w:fldCharType="separate"/>
        </w:r>
        <w:r w:rsidR="00ED1CDB">
          <w:rPr>
            <w:noProof/>
            <w:webHidden/>
          </w:rPr>
          <w:t>3</w:t>
        </w:r>
        <w:r w:rsidR="00ED1CDB">
          <w:rPr>
            <w:noProof/>
            <w:webHidden/>
          </w:rPr>
          <w:fldChar w:fldCharType="end"/>
        </w:r>
      </w:hyperlink>
    </w:p>
    <w:p w:rsidR="00ED1CDB" w:rsidRDefault="00A000CC">
      <w:pPr>
        <w:pStyle w:val="22"/>
        <w:rPr>
          <w:rFonts w:asciiTheme="minorHAnsi" w:eastAsiaTheme="minorEastAsia" w:hAnsiTheme="minorHAnsi" w:cstheme="minorBidi"/>
          <w:noProof/>
          <w:kern w:val="2"/>
          <w:sz w:val="21"/>
          <w:szCs w:val="22"/>
        </w:rPr>
      </w:pPr>
      <w:hyperlink w:anchor="_Toc517177426" w:history="1">
        <w:r w:rsidR="00ED1CDB" w:rsidRPr="00E51C73">
          <w:rPr>
            <w:rStyle w:val="a9"/>
            <w:b/>
            <w:noProof/>
          </w:rPr>
          <w:t>1.2</w:t>
        </w:r>
        <w:r w:rsidR="00ED1CDB">
          <w:rPr>
            <w:rFonts w:asciiTheme="minorHAnsi" w:eastAsiaTheme="minorEastAsia" w:hAnsiTheme="minorHAnsi" w:cstheme="minorBidi"/>
            <w:noProof/>
            <w:kern w:val="2"/>
            <w:sz w:val="21"/>
            <w:szCs w:val="22"/>
          </w:rPr>
          <w:tab/>
        </w:r>
        <w:r w:rsidR="00ED1CDB" w:rsidRPr="00E51C73">
          <w:rPr>
            <w:rStyle w:val="a9"/>
            <w:b/>
            <w:noProof/>
          </w:rPr>
          <w:t>Outline of the CAS Functionality</w:t>
        </w:r>
        <w:r w:rsidR="00ED1CDB">
          <w:rPr>
            <w:noProof/>
            <w:webHidden/>
          </w:rPr>
          <w:tab/>
        </w:r>
        <w:r w:rsidR="00ED1CDB">
          <w:rPr>
            <w:noProof/>
            <w:webHidden/>
          </w:rPr>
          <w:fldChar w:fldCharType="begin"/>
        </w:r>
        <w:r w:rsidR="00ED1CDB">
          <w:rPr>
            <w:noProof/>
            <w:webHidden/>
          </w:rPr>
          <w:instrText xml:space="preserve"> PAGEREF _Toc517177426 \h </w:instrText>
        </w:r>
        <w:r w:rsidR="00ED1CDB">
          <w:rPr>
            <w:noProof/>
            <w:webHidden/>
          </w:rPr>
        </w:r>
        <w:r w:rsidR="00ED1CDB">
          <w:rPr>
            <w:noProof/>
            <w:webHidden/>
          </w:rPr>
          <w:fldChar w:fldCharType="separate"/>
        </w:r>
        <w:r w:rsidR="00ED1CDB">
          <w:rPr>
            <w:noProof/>
            <w:webHidden/>
          </w:rPr>
          <w:t>3</w:t>
        </w:r>
        <w:r w:rsidR="00ED1CDB">
          <w:rPr>
            <w:noProof/>
            <w:webHidden/>
          </w:rPr>
          <w:fldChar w:fldCharType="end"/>
        </w:r>
      </w:hyperlink>
    </w:p>
    <w:p w:rsidR="00ED1CDB" w:rsidRDefault="00A000CC">
      <w:pPr>
        <w:pStyle w:val="22"/>
        <w:rPr>
          <w:rFonts w:asciiTheme="minorHAnsi" w:eastAsiaTheme="minorEastAsia" w:hAnsiTheme="minorHAnsi" w:cstheme="minorBidi"/>
          <w:noProof/>
          <w:kern w:val="2"/>
          <w:sz w:val="21"/>
          <w:szCs w:val="22"/>
        </w:rPr>
      </w:pPr>
      <w:hyperlink w:anchor="_Toc517177427" w:history="1">
        <w:r w:rsidR="00ED1CDB" w:rsidRPr="00E51C73">
          <w:rPr>
            <w:rStyle w:val="a9"/>
            <w:b/>
            <w:noProof/>
          </w:rPr>
          <w:t>1.3</w:t>
        </w:r>
        <w:r w:rsidR="00ED1CDB">
          <w:rPr>
            <w:rFonts w:asciiTheme="minorHAnsi" w:eastAsiaTheme="minorEastAsia" w:hAnsiTheme="minorHAnsi" w:cstheme="minorBidi"/>
            <w:noProof/>
            <w:kern w:val="2"/>
            <w:sz w:val="21"/>
            <w:szCs w:val="22"/>
          </w:rPr>
          <w:tab/>
        </w:r>
        <w:r w:rsidR="00ED1CDB" w:rsidRPr="00E51C73">
          <w:rPr>
            <w:rStyle w:val="a9"/>
            <w:b/>
            <w:noProof/>
          </w:rPr>
          <w:t>CAS Operations in Outline</w:t>
        </w:r>
        <w:r w:rsidR="00ED1CDB">
          <w:rPr>
            <w:noProof/>
            <w:webHidden/>
          </w:rPr>
          <w:tab/>
        </w:r>
        <w:r w:rsidR="00ED1CDB">
          <w:rPr>
            <w:noProof/>
            <w:webHidden/>
          </w:rPr>
          <w:fldChar w:fldCharType="begin"/>
        </w:r>
        <w:r w:rsidR="00ED1CDB">
          <w:rPr>
            <w:noProof/>
            <w:webHidden/>
          </w:rPr>
          <w:instrText xml:space="preserve"> PAGEREF _Toc517177427 \h </w:instrText>
        </w:r>
        <w:r w:rsidR="00ED1CDB">
          <w:rPr>
            <w:noProof/>
            <w:webHidden/>
          </w:rPr>
        </w:r>
        <w:r w:rsidR="00ED1CDB">
          <w:rPr>
            <w:noProof/>
            <w:webHidden/>
          </w:rPr>
          <w:fldChar w:fldCharType="separate"/>
        </w:r>
        <w:r w:rsidR="00ED1CDB">
          <w:rPr>
            <w:noProof/>
            <w:webHidden/>
          </w:rPr>
          <w:t>4</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28" w:history="1">
        <w:r w:rsidR="00ED1CDB" w:rsidRPr="00E51C73">
          <w:rPr>
            <w:rStyle w:val="a9"/>
            <w:b/>
            <w:noProof/>
          </w:rPr>
          <w:t>2.</w:t>
        </w:r>
        <w:r w:rsidR="00ED1CDB">
          <w:rPr>
            <w:rFonts w:asciiTheme="minorHAnsi" w:eastAsiaTheme="minorEastAsia" w:hAnsiTheme="minorHAnsi" w:cstheme="minorBidi"/>
            <w:noProof/>
            <w:kern w:val="2"/>
            <w:sz w:val="21"/>
            <w:szCs w:val="22"/>
          </w:rPr>
          <w:tab/>
        </w:r>
        <w:r w:rsidR="00ED1CDB" w:rsidRPr="00E51C73">
          <w:rPr>
            <w:rStyle w:val="a9"/>
            <w:b/>
            <w:noProof/>
          </w:rPr>
          <w:t>Guide to Debugging</w:t>
        </w:r>
        <w:r w:rsidR="00ED1CDB">
          <w:rPr>
            <w:noProof/>
            <w:webHidden/>
          </w:rPr>
          <w:tab/>
        </w:r>
        <w:r w:rsidR="00ED1CDB">
          <w:rPr>
            <w:noProof/>
            <w:webHidden/>
          </w:rPr>
          <w:fldChar w:fldCharType="begin"/>
        </w:r>
        <w:r w:rsidR="00ED1CDB">
          <w:rPr>
            <w:noProof/>
            <w:webHidden/>
          </w:rPr>
          <w:instrText xml:space="preserve"> PAGEREF _Toc517177428 \h </w:instrText>
        </w:r>
        <w:r w:rsidR="00ED1CDB">
          <w:rPr>
            <w:noProof/>
            <w:webHidden/>
          </w:rPr>
        </w:r>
        <w:r w:rsidR="00ED1CDB">
          <w:rPr>
            <w:noProof/>
            <w:webHidden/>
          </w:rPr>
          <w:fldChar w:fldCharType="separate"/>
        </w:r>
        <w:r w:rsidR="00ED1CDB">
          <w:rPr>
            <w:noProof/>
            <w:webHidden/>
          </w:rPr>
          <w:t>5</w:t>
        </w:r>
        <w:r w:rsidR="00ED1CDB">
          <w:rPr>
            <w:noProof/>
            <w:webHidden/>
          </w:rPr>
          <w:fldChar w:fldCharType="end"/>
        </w:r>
      </w:hyperlink>
    </w:p>
    <w:p w:rsidR="00ED1CDB" w:rsidRDefault="00A000CC">
      <w:pPr>
        <w:pStyle w:val="22"/>
        <w:rPr>
          <w:rFonts w:asciiTheme="minorHAnsi" w:eastAsiaTheme="minorEastAsia" w:hAnsiTheme="minorHAnsi" w:cstheme="minorBidi"/>
          <w:noProof/>
          <w:kern w:val="2"/>
          <w:sz w:val="21"/>
          <w:szCs w:val="22"/>
        </w:rPr>
      </w:pPr>
      <w:hyperlink w:anchor="_Toc517177429" w:history="1">
        <w:r w:rsidR="00ED1CDB" w:rsidRPr="00E51C73">
          <w:rPr>
            <w:rStyle w:val="a9"/>
            <w:b/>
            <w:noProof/>
          </w:rPr>
          <w:t>2.1</w:t>
        </w:r>
        <w:r w:rsidR="00ED1CDB">
          <w:rPr>
            <w:rFonts w:asciiTheme="minorHAnsi" w:eastAsiaTheme="minorEastAsia" w:hAnsiTheme="minorHAnsi" w:cstheme="minorBidi"/>
            <w:noProof/>
            <w:kern w:val="2"/>
            <w:sz w:val="21"/>
            <w:szCs w:val="22"/>
          </w:rPr>
          <w:tab/>
        </w:r>
        <w:r w:rsidR="00ED1CDB" w:rsidRPr="00E51C73">
          <w:rPr>
            <w:rStyle w:val="a9"/>
            <w:b/>
            <w:noProof/>
          </w:rPr>
          <w:t>Monitoring Tasks with htop</w:t>
        </w:r>
        <w:r w:rsidR="00ED1CDB">
          <w:rPr>
            <w:noProof/>
            <w:webHidden/>
          </w:rPr>
          <w:tab/>
        </w:r>
        <w:r w:rsidR="00ED1CDB">
          <w:rPr>
            <w:noProof/>
            <w:webHidden/>
          </w:rPr>
          <w:fldChar w:fldCharType="begin"/>
        </w:r>
        <w:r w:rsidR="00ED1CDB">
          <w:rPr>
            <w:noProof/>
            <w:webHidden/>
          </w:rPr>
          <w:instrText xml:space="preserve"> PAGEREF _Toc517177429 \h </w:instrText>
        </w:r>
        <w:r w:rsidR="00ED1CDB">
          <w:rPr>
            <w:noProof/>
            <w:webHidden/>
          </w:rPr>
        </w:r>
        <w:r w:rsidR="00ED1CDB">
          <w:rPr>
            <w:noProof/>
            <w:webHidden/>
          </w:rPr>
          <w:fldChar w:fldCharType="separate"/>
        </w:r>
        <w:r w:rsidR="00ED1CDB">
          <w:rPr>
            <w:noProof/>
            <w:webHidden/>
          </w:rPr>
          <w:t>5</w:t>
        </w:r>
        <w:r w:rsidR="00ED1CDB">
          <w:rPr>
            <w:noProof/>
            <w:webHidden/>
          </w:rPr>
          <w:fldChar w:fldCharType="end"/>
        </w:r>
      </w:hyperlink>
    </w:p>
    <w:p w:rsidR="00ED1CDB" w:rsidRDefault="00A000CC">
      <w:pPr>
        <w:pStyle w:val="32"/>
        <w:rPr>
          <w:rFonts w:asciiTheme="minorHAnsi" w:eastAsiaTheme="minorEastAsia" w:hAnsiTheme="minorHAnsi" w:cstheme="minorBidi"/>
          <w:noProof/>
          <w:kern w:val="2"/>
          <w:sz w:val="21"/>
          <w:szCs w:val="22"/>
        </w:rPr>
      </w:pPr>
      <w:hyperlink w:anchor="_Toc517177430" w:history="1">
        <w:r w:rsidR="00ED1CDB" w:rsidRPr="00E51C73">
          <w:rPr>
            <w:rStyle w:val="a9"/>
            <w:b/>
            <w:noProof/>
            <w14:scene3d>
              <w14:camera w14:prst="orthographicFront"/>
              <w14:lightRig w14:rig="threePt" w14:dir="t">
                <w14:rot w14:lat="0" w14:lon="0" w14:rev="0"/>
              </w14:lightRig>
            </w14:scene3d>
          </w:rPr>
          <w:t>2.1.1</w:t>
        </w:r>
        <w:r w:rsidR="00ED1CDB">
          <w:rPr>
            <w:rFonts w:asciiTheme="minorHAnsi" w:eastAsiaTheme="minorEastAsia" w:hAnsiTheme="minorHAnsi" w:cstheme="minorBidi"/>
            <w:noProof/>
            <w:kern w:val="2"/>
            <w:sz w:val="21"/>
            <w:szCs w:val="22"/>
          </w:rPr>
          <w:tab/>
        </w:r>
        <w:r w:rsidR="00ED1CDB" w:rsidRPr="00E51C73">
          <w:rPr>
            <w:rStyle w:val="a9"/>
            <w:b/>
            <w:noProof/>
          </w:rPr>
          <w:t>Preparations in Advance</w:t>
        </w:r>
        <w:r w:rsidR="00ED1CDB">
          <w:rPr>
            <w:noProof/>
            <w:webHidden/>
          </w:rPr>
          <w:tab/>
        </w:r>
        <w:r w:rsidR="00ED1CDB">
          <w:rPr>
            <w:noProof/>
            <w:webHidden/>
          </w:rPr>
          <w:fldChar w:fldCharType="begin"/>
        </w:r>
        <w:r w:rsidR="00ED1CDB">
          <w:rPr>
            <w:noProof/>
            <w:webHidden/>
          </w:rPr>
          <w:instrText xml:space="preserve"> PAGEREF _Toc517177430 \h </w:instrText>
        </w:r>
        <w:r w:rsidR="00ED1CDB">
          <w:rPr>
            <w:noProof/>
            <w:webHidden/>
          </w:rPr>
        </w:r>
        <w:r w:rsidR="00ED1CDB">
          <w:rPr>
            <w:noProof/>
            <w:webHidden/>
          </w:rPr>
          <w:fldChar w:fldCharType="separate"/>
        </w:r>
        <w:r w:rsidR="00ED1CDB">
          <w:rPr>
            <w:noProof/>
            <w:webHidden/>
          </w:rPr>
          <w:t>5</w:t>
        </w:r>
        <w:r w:rsidR="00ED1CDB">
          <w:rPr>
            <w:noProof/>
            <w:webHidden/>
          </w:rPr>
          <w:fldChar w:fldCharType="end"/>
        </w:r>
      </w:hyperlink>
    </w:p>
    <w:p w:rsidR="00ED1CDB" w:rsidRDefault="00A000CC">
      <w:pPr>
        <w:pStyle w:val="32"/>
        <w:rPr>
          <w:rFonts w:asciiTheme="minorHAnsi" w:eastAsiaTheme="minorEastAsia" w:hAnsiTheme="minorHAnsi" w:cstheme="minorBidi"/>
          <w:noProof/>
          <w:kern w:val="2"/>
          <w:sz w:val="21"/>
          <w:szCs w:val="22"/>
        </w:rPr>
      </w:pPr>
      <w:hyperlink w:anchor="_Toc517177431" w:history="1">
        <w:r w:rsidR="00ED1CDB" w:rsidRPr="00E51C73">
          <w:rPr>
            <w:rStyle w:val="a9"/>
            <w:b/>
            <w:noProof/>
            <w14:scene3d>
              <w14:camera w14:prst="orthographicFront"/>
              <w14:lightRig w14:rig="threePt" w14:dir="t">
                <w14:rot w14:lat="0" w14:lon="0" w14:rev="0"/>
              </w14:lightRig>
            </w14:scene3d>
          </w:rPr>
          <w:t>2.1.2</w:t>
        </w:r>
        <w:r w:rsidR="00ED1CDB">
          <w:rPr>
            <w:rFonts w:asciiTheme="minorHAnsi" w:eastAsiaTheme="minorEastAsia" w:hAnsiTheme="minorHAnsi" w:cstheme="minorBidi"/>
            <w:noProof/>
            <w:kern w:val="2"/>
            <w:sz w:val="21"/>
            <w:szCs w:val="22"/>
          </w:rPr>
          <w:tab/>
        </w:r>
        <w:r w:rsidR="00ED1CDB" w:rsidRPr="00E51C73">
          <w:rPr>
            <w:rStyle w:val="a9"/>
            <w:b/>
            <w:noProof/>
          </w:rPr>
          <w:t>Procedure for Handling</w:t>
        </w:r>
        <w:r w:rsidR="00ED1CDB">
          <w:rPr>
            <w:noProof/>
            <w:webHidden/>
          </w:rPr>
          <w:tab/>
        </w:r>
        <w:r w:rsidR="00ED1CDB">
          <w:rPr>
            <w:noProof/>
            <w:webHidden/>
          </w:rPr>
          <w:fldChar w:fldCharType="begin"/>
        </w:r>
        <w:r w:rsidR="00ED1CDB">
          <w:rPr>
            <w:noProof/>
            <w:webHidden/>
          </w:rPr>
          <w:instrText xml:space="preserve"> PAGEREF _Toc517177431 \h </w:instrText>
        </w:r>
        <w:r w:rsidR="00ED1CDB">
          <w:rPr>
            <w:noProof/>
            <w:webHidden/>
          </w:rPr>
        </w:r>
        <w:r w:rsidR="00ED1CDB">
          <w:rPr>
            <w:noProof/>
            <w:webHidden/>
          </w:rPr>
          <w:fldChar w:fldCharType="separate"/>
        </w:r>
        <w:r w:rsidR="00ED1CDB">
          <w:rPr>
            <w:noProof/>
            <w:webHidden/>
          </w:rPr>
          <w:t>5</w:t>
        </w:r>
        <w:r w:rsidR="00ED1CDB">
          <w:rPr>
            <w:noProof/>
            <w:webHidden/>
          </w:rPr>
          <w:fldChar w:fldCharType="end"/>
        </w:r>
      </w:hyperlink>
    </w:p>
    <w:p w:rsidR="00ED1CDB" w:rsidRDefault="00A000CC">
      <w:pPr>
        <w:pStyle w:val="22"/>
        <w:rPr>
          <w:rFonts w:asciiTheme="minorHAnsi" w:eastAsiaTheme="minorEastAsia" w:hAnsiTheme="minorHAnsi" w:cstheme="minorBidi"/>
          <w:noProof/>
          <w:kern w:val="2"/>
          <w:sz w:val="21"/>
          <w:szCs w:val="22"/>
        </w:rPr>
      </w:pPr>
      <w:hyperlink w:anchor="_Toc517177432" w:history="1">
        <w:r w:rsidR="00ED1CDB" w:rsidRPr="00E51C73">
          <w:rPr>
            <w:rStyle w:val="a9"/>
            <w:b/>
            <w:noProof/>
          </w:rPr>
          <w:t>2.2</w:t>
        </w:r>
        <w:r w:rsidR="00ED1CDB">
          <w:rPr>
            <w:rFonts w:asciiTheme="minorHAnsi" w:eastAsiaTheme="minorEastAsia" w:hAnsiTheme="minorHAnsi" w:cstheme="minorBidi"/>
            <w:noProof/>
            <w:kern w:val="2"/>
            <w:sz w:val="21"/>
            <w:szCs w:val="22"/>
          </w:rPr>
          <w:tab/>
        </w:r>
        <w:r w:rsidR="00ED1CDB" w:rsidRPr="00E51C73">
          <w:rPr>
            <w:rStyle w:val="a9"/>
            <w:b/>
            <w:noProof/>
          </w:rPr>
          <w:t>Monitoring Tasks with ftrace</w:t>
        </w:r>
        <w:r w:rsidR="00ED1CDB">
          <w:rPr>
            <w:noProof/>
            <w:webHidden/>
          </w:rPr>
          <w:tab/>
        </w:r>
        <w:r w:rsidR="00ED1CDB">
          <w:rPr>
            <w:noProof/>
            <w:webHidden/>
          </w:rPr>
          <w:fldChar w:fldCharType="begin"/>
        </w:r>
        <w:r w:rsidR="00ED1CDB">
          <w:rPr>
            <w:noProof/>
            <w:webHidden/>
          </w:rPr>
          <w:instrText xml:space="preserve"> PAGEREF _Toc517177432 \h </w:instrText>
        </w:r>
        <w:r w:rsidR="00ED1CDB">
          <w:rPr>
            <w:noProof/>
            <w:webHidden/>
          </w:rPr>
        </w:r>
        <w:r w:rsidR="00ED1CDB">
          <w:rPr>
            <w:noProof/>
            <w:webHidden/>
          </w:rPr>
          <w:fldChar w:fldCharType="separate"/>
        </w:r>
        <w:r w:rsidR="00ED1CDB">
          <w:rPr>
            <w:noProof/>
            <w:webHidden/>
          </w:rPr>
          <w:t>6</w:t>
        </w:r>
        <w:r w:rsidR="00ED1CDB">
          <w:rPr>
            <w:noProof/>
            <w:webHidden/>
          </w:rPr>
          <w:fldChar w:fldCharType="end"/>
        </w:r>
      </w:hyperlink>
    </w:p>
    <w:p w:rsidR="00ED1CDB" w:rsidRDefault="00A000CC">
      <w:pPr>
        <w:pStyle w:val="32"/>
        <w:rPr>
          <w:rFonts w:asciiTheme="minorHAnsi" w:eastAsiaTheme="minorEastAsia" w:hAnsiTheme="minorHAnsi" w:cstheme="minorBidi"/>
          <w:noProof/>
          <w:kern w:val="2"/>
          <w:sz w:val="21"/>
          <w:szCs w:val="22"/>
        </w:rPr>
      </w:pPr>
      <w:hyperlink w:anchor="_Toc517177433" w:history="1">
        <w:r w:rsidR="00ED1CDB" w:rsidRPr="00E51C73">
          <w:rPr>
            <w:rStyle w:val="a9"/>
            <w:rFonts w:eastAsia="游ゴシック"/>
            <w:b/>
            <w:noProof/>
            <w14:scene3d>
              <w14:camera w14:prst="orthographicFront"/>
              <w14:lightRig w14:rig="threePt" w14:dir="t">
                <w14:rot w14:lat="0" w14:lon="0" w14:rev="0"/>
              </w14:lightRig>
            </w14:scene3d>
          </w:rPr>
          <w:t>2.2.1</w:t>
        </w:r>
        <w:r w:rsidR="00ED1CDB">
          <w:rPr>
            <w:rFonts w:asciiTheme="minorHAnsi" w:eastAsiaTheme="minorEastAsia" w:hAnsiTheme="minorHAnsi" w:cstheme="minorBidi"/>
            <w:noProof/>
            <w:kern w:val="2"/>
            <w:sz w:val="21"/>
            <w:szCs w:val="22"/>
          </w:rPr>
          <w:tab/>
        </w:r>
        <w:r w:rsidR="00ED1CDB" w:rsidRPr="00E51C73">
          <w:rPr>
            <w:rStyle w:val="a9"/>
            <w:b/>
            <w:noProof/>
          </w:rPr>
          <w:t>Preparations in Advance</w:t>
        </w:r>
        <w:r w:rsidR="00ED1CDB">
          <w:rPr>
            <w:noProof/>
            <w:webHidden/>
          </w:rPr>
          <w:tab/>
        </w:r>
        <w:r w:rsidR="00ED1CDB">
          <w:rPr>
            <w:noProof/>
            <w:webHidden/>
          </w:rPr>
          <w:fldChar w:fldCharType="begin"/>
        </w:r>
        <w:r w:rsidR="00ED1CDB">
          <w:rPr>
            <w:noProof/>
            <w:webHidden/>
          </w:rPr>
          <w:instrText xml:space="preserve"> PAGEREF _Toc517177433 \h </w:instrText>
        </w:r>
        <w:r w:rsidR="00ED1CDB">
          <w:rPr>
            <w:noProof/>
            <w:webHidden/>
          </w:rPr>
        </w:r>
        <w:r w:rsidR="00ED1CDB">
          <w:rPr>
            <w:noProof/>
            <w:webHidden/>
          </w:rPr>
          <w:fldChar w:fldCharType="separate"/>
        </w:r>
        <w:r w:rsidR="00ED1CDB">
          <w:rPr>
            <w:noProof/>
            <w:webHidden/>
          </w:rPr>
          <w:t>6</w:t>
        </w:r>
        <w:r w:rsidR="00ED1CDB">
          <w:rPr>
            <w:noProof/>
            <w:webHidden/>
          </w:rPr>
          <w:fldChar w:fldCharType="end"/>
        </w:r>
      </w:hyperlink>
    </w:p>
    <w:p w:rsidR="00ED1CDB" w:rsidRDefault="00A000CC">
      <w:pPr>
        <w:pStyle w:val="32"/>
        <w:rPr>
          <w:rFonts w:asciiTheme="minorHAnsi" w:eastAsiaTheme="minorEastAsia" w:hAnsiTheme="minorHAnsi" w:cstheme="minorBidi"/>
          <w:noProof/>
          <w:kern w:val="2"/>
          <w:sz w:val="21"/>
          <w:szCs w:val="22"/>
        </w:rPr>
      </w:pPr>
      <w:hyperlink w:anchor="_Toc517177434" w:history="1">
        <w:r w:rsidR="00ED1CDB" w:rsidRPr="00E51C73">
          <w:rPr>
            <w:rStyle w:val="a9"/>
            <w:b/>
            <w:noProof/>
            <w14:scene3d>
              <w14:camera w14:prst="orthographicFront"/>
              <w14:lightRig w14:rig="threePt" w14:dir="t">
                <w14:rot w14:lat="0" w14:lon="0" w14:rev="0"/>
              </w14:lightRig>
            </w14:scene3d>
          </w:rPr>
          <w:t>2.2.2</w:t>
        </w:r>
        <w:r w:rsidR="00ED1CDB">
          <w:rPr>
            <w:rFonts w:asciiTheme="minorHAnsi" w:eastAsiaTheme="minorEastAsia" w:hAnsiTheme="minorHAnsi" w:cstheme="minorBidi"/>
            <w:noProof/>
            <w:kern w:val="2"/>
            <w:sz w:val="21"/>
            <w:szCs w:val="22"/>
          </w:rPr>
          <w:tab/>
        </w:r>
        <w:r w:rsidR="00ED1CDB" w:rsidRPr="00E51C73">
          <w:rPr>
            <w:rStyle w:val="a9"/>
            <w:b/>
            <w:noProof/>
          </w:rPr>
          <w:t>Procedure for Handling</w:t>
        </w:r>
        <w:r w:rsidR="00ED1CDB">
          <w:rPr>
            <w:noProof/>
            <w:webHidden/>
          </w:rPr>
          <w:tab/>
        </w:r>
        <w:r w:rsidR="00ED1CDB">
          <w:rPr>
            <w:noProof/>
            <w:webHidden/>
          </w:rPr>
          <w:fldChar w:fldCharType="begin"/>
        </w:r>
        <w:r w:rsidR="00ED1CDB">
          <w:rPr>
            <w:noProof/>
            <w:webHidden/>
          </w:rPr>
          <w:instrText xml:space="preserve"> PAGEREF _Toc517177434 \h </w:instrText>
        </w:r>
        <w:r w:rsidR="00ED1CDB">
          <w:rPr>
            <w:noProof/>
            <w:webHidden/>
          </w:rPr>
        </w:r>
        <w:r w:rsidR="00ED1CDB">
          <w:rPr>
            <w:noProof/>
            <w:webHidden/>
          </w:rPr>
          <w:fldChar w:fldCharType="separate"/>
        </w:r>
        <w:r w:rsidR="00ED1CDB">
          <w:rPr>
            <w:noProof/>
            <w:webHidden/>
          </w:rPr>
          <w:t>6</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35" w:history="1">
        <w:r w:rsidR="00ED1CDB" w:rsidRPr="00E51C73">
          <w:rPr>
            <w:rStyle w:val="a9"/>
            <w:b/>
            <w:noProof/>
          </w:rPr>
          <w:t>3.</w:t>
        </w:r>
        <w:r w:rsidR="00ED1CDB">
          <w:rPr>
            <w:rFonts w:asciiTheme="minorHAnsi" w:eastAsiaTheme="minorEastAsia" w:hAnsiTheme="minorHAnsi" w:cstheme="minorBidi"/>
            <w:noProof/>
            <w:kern w:val="2"/>
            <w:sz w:val="21"/>
            <w:szCs w:val="22"/>
          </w:rPr>
          <w:tab/>
        </w:r>
        <w:r w:rsidR="00ED1CDB" w:rsidRPr="00E51C73">
          <w:rPr>
            <w:rStyle w:val="a9"/>
            <w:b/>
            <w:noProof/>
          </w:rPr>
          <w:t>Usage Notes on CAS Functionality</w:t>
        </w:r>
        <w:r w:rsidR="00ED1CDB">
          <w:rPr>
            <w:noProof/>
            <w:webHidden/>
          </w:rPr>
          <w:tab/>
        </w:r>
        <w:r w:rsidR="00ED1CDB">
          <w:rPr>
            <w:noProof/>
            <w:webHidden/>
          </w:rPr>
          <w:fldChar w:fldCharType="begin"/>
        </w:r>
        <w:r w:rsidR="00ED1CDB">
          <w:rPr>
            <w:noProof/>
            <w:webHidden/>
          </w:rPr>
          <w:instrText xml:space="preserve"> PAGEREF _Toc517177435 \h </w:instrText>
        </w:r>
        <w:r w:rsidR="00ED1CDB">
          <w:rPr>
            <w:noProof/>
            <w:webHidden/>
          </w:rPr>
        </w:r>
        <w:r w:rsidR="00ED1CDB">
          <w:rPr>
            <w:noProof/>
            <w:webHidden/>
          </w:rPr>
          <w:fldChar w:fldCharType="separate"/>
        </w:r>
        <w:r w:rsidR="00ED1CDB">
          <w:rPr>
            <w:noProof/>
            <w:webHidden/>
          </w:rPr>
          <w:t>7</w:t>
        </w:r>
        <w:r w:rsidR="00ED1CDB">
          <w:rPr>
            <w:noProof/>
            <w:webHidden/>
          </w:rPr>
          <w:fldChar w:fldCharType="end"/>
        </w:r>
      </w:hyperlink>
    </w:p>
    <w:p w:rsidR="00ED1CDB" w:rsidRDefault="00A000CC">
      <w:pPr>
        <w:pStyle w:val="22"/>
        <w:rPr>
          <w:rFonts w:asciiTheme="minorHAnsi" w:eastAsiaTheme="minorEastAsia" w:hAnsiTheme="minorHAnsi" w:cstheme="minorBidi"/>
          <w:noProof/>
          <w:kern w:val="2"/>
          <w:sz w:val="21"/>
          <w:szCs w:val="22"/>
        </w:rPr>
      </w:pPr>
      <w:hyperlink w:anchor="_Toc517177436" w:history="1">
        <w:r w:rsidR="00ED1CDB" w:rsidRPr="00E51C73">
          <w:rPr>
            <w:rStyle w:val="a9"/>
            <w:b/>
            <w:noProof/>
          </w:rPr>
          <w:t>3.1</w:t>
        </w:r>
        <w:r w:rsidR="00ED1CDB">
          <w:rPr>
            <w:rFonts w:asciiTheme="minorHAnsi" w:eastAsiaTheme="minorEastAsia" w:hAnsiTheme="minorHAnsi" w:cstheme="minorBidi"/>
            <w:noProof/>
            <w:kern w:val="2"/>
            <w:sz w:val="21"/>
            <w:szCs w:val="22"/>
          </w:rPr>
          <w:tab/>
        </w:r>
        <w:r w:rsidR="00ED1CDB" w:rsidRPr="00E51C73">
          <w:rPr>
            <w:rStyle w:val="a9"/>
            <w:b/>
            <w:noProof/>
          </w:rPr>
          <w:t>Load Balancing by the Scheduler</w:t>
        </w:r>
        <w:r w:rsidR="00ED1CDB">
          <w:rPr>
            <w:noProof/>
            <w:webHidden/>
          </w:rPr>
          <w:tab/>
        </w:r>
        <w:r w:rsidR="00ED1CDB">
          <w:rPr>
            <w:noProof/>
            <w:webHidden/>
          </w:rPr>
          <w:fldChar w:fldCharType="begin"/>
        </w:r>
        <w:r w:rsidR="00ED1CDB">
          <w:rPr>
            <w:noProof/>
            <w:webHidden/>
          </w:rPr>
          <w:instrText xml:space="preserve"> PAGEREF _Toc517177436 \h </w:instrText>
        </w:r>
        <w:r w:rsidR="00ED1CDB">
          <w:rPr>
            <w:noProof/>
            <w:webHidden/>
          </w:rPr>
        </w:r>
        <w:r w:rsidR="00ED1CDB">
          <w:rPr>
            <w:noProof/>
            <w:webHidden/>
          </w:rPr>
          <w:fldChar w:fldCharType="separate"/>
        </w:r>
        <w:r w:rsidR="00ED1CDB">
          <w:rPr>
            <w:noProof/>
            <w:webHidden/>
          </w:rPr>
          <w:t>7</w:t>
        </w:r>
        <w:r w:rsidR="00ED1CDB">
          <w:rPr>
            <w:noProof/>
            <w:webHidden/>
          </w:rPr>
          <w:fldChar w:fldCharType="end"/>
        </w:r>
      </w:hyperlink>
    </w:p>
    <w:p w:rsidR="00ED1CDB" w:rsidRDefault="00A000CC">
      <w:pPr>
        <w:pStyle w:val="22"/>
        <w:rPr>
          <w:rFonts w:asciiTheme="minorHAnsi" w:eastAsiaTheme="minorEastAsia" w:hAnsiTheme="minorHAnsi" w:cstheme="minorBidi"/>
          <w:noProof/>
          <w:kern w:val="2"/>
          <w:sz w:val="21"/>
          <w:szCs w:val="22"/>
        </w:rPr>
      </w:pPr>
      <w:hyperlink w:anchor="_Toc517177437" w:history="1">
        <w:r w:rsidR="00ED1CDB" w:rsidRPr="00E51C73">
          <w:rPr>
            <w:rStyle w:val="a9"/>
            <w:b/>
            <w:noProof/>
          </w:rPr>
          <w:t>3.2</w:t>
        </w:r>
        <w:r w:rsidR="00ED1CDB">
          <w:rPr>
            <w:rFonts w:asciiTheme="minorHAnsi" w:eastAsiaTheme="minorEastAsia" w:hAnsiTheme="minorHAnsi" w:cstheme="minorBidi"/>
            <w:noProof/>
            <w:kern w:val="2"/>
            <w:sz w:val="21"/>
            <w:szCs w:val="22"/>
          </w:rPr>
          <w:tab/>
        </w:r>
        <w:r w:rsidR="00ED1CDB" w:rsidRPr="00E51C73">
          <w:rPr>
            <w:rStyle w:val="a9"/>
            <w:b/>
            <w:noProof/>
          </w:rPr>
          <w:t>Realizing High Response Speeds in Task Processing</w:t>
        </w:r>
        <w:r w:rsidR="00ED1CDB">
          <w:rPr>
            <w:noProof/>
            <w:webHidden/>
          </w:rPr>
          <w:tab/>
        </w:r>
        <w:r w:rsidR="00ED1CDB">
          <w:rPr>
            <w:noProof/>
            <w:webHidden/>
          </w:rPr>
          <w:fldChar w:fldCharType="begin"/>
        </w:r>
        <w:r w:rsidR="00ED1CDB">
          <w:rPr>
            <w:noProof/>
            <w:webHidden/>
          </w:rPr>
          <w:instrText xml:space="preserve"> PAGEREF _Toc517177437 \h </w:instrText>
        </w:r>
        <w:r w:rsidR="00ED1CDB">
          <w:rPr>
            <w:noProof/>
            <w:webHidden/>
          </w:rPr>
        </w:r>
        <w:r w:rsidR="00ED1CDB">
          <w:rPr>
            <w:noProof/>
            <w:webHidden/>
          </w:rPr>
          <w:fldChar w:fldCharType="separate"/>
        </w:r>
        <w:r w:rsidR="00ED1CDB">
          <w:rPr>
            <w:noProof/>
            <w:webHidden/>
          </w:rPr>
          <w:t>8</w:t>
        </w:r>
        <w:r w:rsidR="00ED1CDB">
          <w:rPr>
            <w:noProof/>
            <w:webHidden/>
          </w:rPr>
          <w:fldChar w:fldCharType="end"/>
        </w:r>
      </w:hyperlink>
    </w:p>
    <w:p w:rsidR="00ED1CDB" w:rsidRDefault="00A000CC">
      <w:pPr>
        <w:pStyle w:val="32"/>
        <w:rPr>
          <w:rFonts w:asciiTheme="minorHAnsi" w:eastAsiaTheme="minorEastAsia" w:hAnsiTheme="minorHAnsi" w:cstheme="minorBidi"/>
          <w:noProof/>
          <w:kern w:val="2"/>
          <w:sz w:val="21"/>
          <w:szCs w:val="22"/>
        </w:rPr>
      </w:pPr>
      <w:hyperlink w:anchor="_Toc517177438" w:history="1">
        <w:r w:rsidR="00ED1CDB" w:rsidRPr="00E51C73">
          <w:rPr>
            <w:rStyle w:val="a9"/>
            <w:rFonts w:ascii="游ゴシック" w:eastAsia="游ゴシック" w:hAnsi="游ゴシック"/>
            <w:b/>
            <w:noProof/>
            <w14:scene3d>
              <w14:camera w14:prst="orthographicFront"/>
              <w14:lightRig w14:rig="threePt" w14:dir="t">
                <w14:rot w14:lat="0" w14:lon="0" w14:rev="0"/>
              </w14:lightRig>
            </w14:scene3d>
          </w:rPr>
          <w:t>3.2.1</w:t>
        </w:r>
        <w:r w:rsidR="00ED1CDB">
          <w:rPr>
            <w:rFonts w:asciiTheme="minorHAnsi" w:eastAsiaTheme="minorEastAsia" w:hAnsiTheme="minorHAnsi" w:cstheme="minorBidi"/>
            <w:noProof/>
            <w:kern w:val="2"/>
            <w:sz w:val="21"/>
            <w:szCs w:val="22"/>
          </w:rPr>
          <w:tab/>
        </w:r>
        <w:r w:rsidR="00ED1CDB" w:rsidRPr="00E51C73">
          <w:rPr>
            <w:rStyle w:val="a9"/>
            <w:b/>
            <w:noProof/>
          </w:rPr>
          <w:t>Processor Affinity as a Measure</w:t>
        </w:r>
        <w:r w:rsidR="00ED1CDB">
          <w:rPr>
            <w:noProof/>
            <w:webHidden/>
          </w:rPr>
          <w:tab/>
        </w:r>
        <w:r w:rsidR="00ED1CDB">
          <w:rPr>
            <w:noProof/>
            <w:webHidden/>
          </w:rPr>
          <w:fldChar w:fldCharType="begin"/>
        </w:r>
        <w:r w:rsidR="00ED1CDB">
          <w:rPr>
            <w:noProof/>
            <w:webHidden/>
          </w:rPr>
          <w:instrText xml:space="preserve"> PAGEREF _Toc517177438 \h </w:instrText>
        </w:r>
        <w:r w:rsidR="00ED1CDB">
          <w:rPr>
            <w:noProof/>
            <w:webHidden/>
          </w:rPr>
        </w:r>
        <w:r w:rsidR="00ED1CDB">
          <w:rPr>
            <w:noProof/>
            <w:webHidden/>
          </w:rPr>
          <w:fldChar w:fldCharType="separate"/>
        </w:r>
        <w:r w:rsidR="00ED1CDB">
          <w:rPr>
            <w:noProof/>
            <w:webHidden/>
          </w:rPr>
          <w:t>8</w:t>
        </w:r>
        <w:r w:rsidR="00ED1CDB">
          <w:rPr>
            <w:noProof/>
            <w:webHidden/>
          </w:rPr>
          <w:fldChar w:fldCharType="end"/>
        </w:r>
      </w:hyperlink>
    </w:p>
    <w:p w:rsidR="00ED1CDB" w:rsidRDefault="00A000CC">
      <w:pPr>
        <w:pStyle w:val="32"/>
        <w:rPr>
          <w:rFonts w:asciiTheme="minorHAnsi" w:eastAsiaTheme="minorEastAsia" w:hAnsiTheme="minorHAnsi" w:cstheme="minorBidi"/>
          <w:noProof/>
          <w:kern w:val="2"/>
          <w:sz w:val="21"/>
          <w:szCs w:val="22"/>
        </w:rPr>
      </w:pPr>
      <w:hyperlink w:anchor="_Toc517177439" w:history="1">
        <w:r w:rsidR="00ED1CDB" w:rsidRPr="00E51C73">
          <w:rPr>
            <w:rStyle w:val="a9"/>
            <w:b/>
            <w:noProof/>
            <w14:scene3d>
              <w14:camera w14:prst="orthographicFront"/>
              <w14:lightRig w14:rig="threePt" w14:dir="t">
                <w14:rot w14:lat="0" w14:lon="0" w14:rev="0"/>
              </w14:lightRig>
            </w14:scene3d>
          </w:rPr>
          <w:t>3.2.2</w:t>
        </w:r>
        <w:r w:rsidR="00ED1CDB">
          <w:rPr>
            <w:rFonts w:asciiTheme="minorHAnsi" w:eastAsiaTheme="minorEastAsia" w:hAnsiTheme="minorHAnsi" w:cstheme="minorBidi"/>
            <w:noProof/>
            <w:kern w:val="2"/>
            <w:sz w:val="21"/>
            <w:szCs w:val="22"/>
          </w:rPr>
          <w:tab/>
        </w:r>
        <w:r w:rsidR="00ED1CDB" w:rsidRPr="00E51C73">
          <w:rPr>
            <w:rStyle w:val="a9"/>
            <w:b/>
            <w:noProof/>
          </w:rPr>
          <w:t>Measure in the Form of Making Processes Realtime</w:t>
        </w:r>
        <w:r w:rsidR="00ED1CDB">
          <w:rPr>
            <w:noProof/>
            <w:webHidden/>
          </w:rPr>
          <w:tab/>
        </w:r>
        <w:r w:rsidR="00ED1CDB">
          <w:rPr>
            <w:noProof/>
            <w:webHidden/>
          </w:rPr>
          <w:fldChar w:fldCharType="begin"/>
        </w:r>
        <w:r w:rsidR="00ED1CDB">
          <w:rPr>
            <w:noProof/>
            <w:webHidden/>
          </w:rPr>
          <w:instrText xml:space="preserve"> PAGEREF _Toc517177439 \h </w:instrText>
        </w:r>
        <w:r w:rsidR="00ED1CDB">
          <w:rPr>
            <w:noProof/>
            <w:webHidden/>
          </w:rPr>
        </w:r>
        <w:r w:rsidR="00ED1CDB">
          <w:rPr>
            <w:noProof/>
            <w:webHidden/>
          </w:rPr>
          <w:fldChar w:fldCharType="separate"/>
        </w:r>
        <w:r w:rsidR="00ED1CDB">
          <w:rPr>
            <w:noProof/>
            <w:webHidden/>
          </w:rPr>
          <w:t>13</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40" w:history="1">
        <w:r w:rsidR="00ED1CDB" w:rsidRPr="00E51C73">
          <w:rPr>
            <w:rStyle w:val="a9"/>
            <w:b/>
            <w:noProof/>
          </w:rPr>
          <w:t>4.</w:t>
        </w:r>
        <w:r w:rsidR="00ED1CDB">
          <w:rPr>
            <w:rFonts w:asciiTheme="minorHAnsi" w:eastAsiaTheme="minorEastAsia" w:hAnsiTheme="minorHAnsi" w:cstheme="minorBidi"/>
            <w:noProof/>
            <w:kern w:val="2"/>
            <w:sz w:val="21"/>
            <w:szCs w:val="22"/>
          </w:rPr>
          <w:tab/>
        </w:r>
        <w:r w:rsidR="00ED1CDB" w:rsidRPr="00E51C73">
          <w:rPr>
            <w:rStyle w:val="a9"/>
            <w:b/>
            <w:noProof/>
          </w:rPr>
          <w:t>Disabling CAS Functionality</w:t>
        </w:r>
        <w:r w:rsidR="00ED1CDB">
          <w:rPr>
            <w:noProof/>
            <w:webHidden/>
          </w:rPr>
          <w:tab/>
        </w:r>
        <w:r w:rsidR="00ED1CDB">
          <w:rPr>
            <w:noProof/>
            <w:webHidden/>
          </w:rPr>
          <w:fldChar w:fldCharType="begin"/>
        </w:r>
        <w:r w:rsidR="00ED1CDB">
          <w:rPr>
            <w:noProof/>
            <w:webHidden/>
          </w:rPr>
          <w:instrText xml:space="preserve"> PAGEREF _Toc517177440 \h </w:instrText>
        </w:r>
        <w:r w:rsidR="00ED1CDB">
          <w:rPr>
            <w:noProof/>
            <w:webHidden/>
          </w:rPr>
        </w:r>
        <w:r w:rsidR="00ED1CDB">
          <w:rPr>
            <w:noProof/>
            <w:webHidden/>
          </w:rPr>
          <w:fldChar w:fldCharType="separate"/>
        </w:r>
        <w:r w:rsidR="00ED1CDB">
          <w:rPr>
            <w:noProof/>
            <w:webHidden/>
          </w:rPr>
          <w:t>14</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41" w:history="1">
        <w:r w:rsidR="00ED1CDB" w:rsidRPr="00E51C73">
          <w:rPr>
            <w:rStyle w:val="a9"/>
            <w:b/>
            <w:noProof/>
          </w:rPr>
          <w:t>Appendix</w:t>
        </w:r>
        <w:r w:rsidR="00ED1CDB">
          <w:rPr>
            <w:noProof/>
            <w:webHidden/>
          </w:rPr>
          <w:tab/>
        </w:r>
        <w:r w:rsidR="00ED1CDB">
          <w:rPr>
            <w:noProof/>
            <w:webHidden/>
          </w:rPr>
          <w:fldChar w:fldCharType="begin"/>
        </w:r>
        <w:r w:rsidR="00ED1CDB">
          <w:rPr>
            <w:noProof/>
            <w:webHidden/>
          </w:rPr>
          <w:instrText xml:space="preserve"> PAGEREF _Toc517177441 \h </w:instrText>
        </w:r>
        <w:r w:rsidR="00ED1CDB">
          <w:rPr>
            <w:noProof/>
            <w:webHidden/>
          </w:rPr>
        </w:r>
        <w:r w:rsidR="00ED1CDB">
          <w:rPr>
            <w:noProof/>
            <w:webHidden/>
          </w:rPr>
          <w:fldChar w:fldCharType="separate"/>
        </w:r>
        <w:r w:rsidR="00ED1CDB">
          <w:rPr>
            <w:noProof/>
            <w:webHidden/>
          </w:rPr>
          <w:t>15</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42" w:history="1">
        <w:r w:rsidR="00ED1CDB" w:rsidRPr="00E51C73">
          <w:rPr>
            <w:rStyle w:val="a9"/>
            <w:b/>
            <w:noProof/>
          </w:rPr>
          <w:t>A1.</w:t>
        </w:r>
        <w:r w:rsidR="00ED1CDB">
          <w:rPr>
            <w:rFonts w:asciiTheme="minorHAnsi" w:eastAsiaTheme="minorEastAsia" w:hAnsiTheme="minorHAnsi" w:cstheme="minorBidi"/>
            <w:noProof/>
            <w:kern w:val="2"/>
            <w:sz w:val="21"/>
            <w:szCs w:val="22"/>
          </w:rPr>
          <w:tab/>
        </w:r>
        <w:r w:rsidR="00ED1CDB" w:rsidRPr="00E51C73">
          <w:rPr>
            <w:rStyle w:val="a9"/>
            <w:b/>
            <w:noProof/>
          </w:rPr>
          <w:t>Times for Task Switching between the Cortex-A57 and Cortex-A53 Cores</w:t>
        </w:r>
        <w:r w:rsidR="00ED1CDB">
          <w:rPr>
            <w:noProof/>
            <w:webHidden/>
          </w:rPr>
          <w:tab/>
        </w:r>
        <w:r w:rsidR="00ED1CDB">
          <w:rPr>
            <w:noProof/>
            <w:webHidden/>
          </w:rPr>
          <w:fldChar w:fldCharType="begin"/>
        </w:r>
        <w:r w:rsidR="00ED1CDB">
          <w:rPr>
            <w:noProof/>
            <w:webHidden/>
          </w:rPr>
          <w:instrText xml:space="preserve"> PAGEREF _Toc517177442 \h </w:instrText>
        </w:r>
        <w:r w:rsidR="00ED1CDB">
          <w:rPr>
            <w:noProof/>
            <w:webHidden/>
          </w:rPr>
        </w:r>
        <w:r w:rsidR="00ED1CDB">
          <w:rPr>
            <w:noProof/>
            <w:webHidden/>
          </w:rPr>
          <w:fldChar w:fldCharType="separate"/>
        </w:r>
        <w:r w:rsidR="00ED1CDB">
          <w:rPr>
            <w:noProof/>
            <w:webHidden/>
          </w:rPr>
          <w:t>15</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43" w:history="1">
        <w:r w:rsidR="00ED1CDB" w:rsidRPr="00E51C73">
          <w:rPr>
            <w:rStyle w:val="a9"/>
            <w:b/>
            <w:noProof/>
          </w:rPr>
          <w:t>A2.</w:t>
        </w:r>
        <w:r w:rsidR="00ED1CDB">
          <w:rPr>
            <w:rFonts w:asciiTheme="minorHAnsi" w:eastAsiaTheme="minorEastAsia" w:hAnsiTheme="minorHAnsi" w:cstheme="minorBidi"/>
            <w:noProof/>
            <w:kern w:val="2"/>
            <w:sz w:val="21"/>
            <w:szCs w:val="22"/>
          </w:rPr>
          <w:tab/>
        </w:r>
        <w:r w:rsidR="00ED1CDB" w:rsidRPr="00E51C73">
          <w:rPr>
            <w:rStyle w:val="a9"/>
            <w:b/>
            <w:noProof/>
          </w:rPr>
          <w:t>Building an Environment for htop</w:t>
        </w:r>
        <w:r w:rsidR="00ED1CDB">
          <w:rPr>
            <w:noProof/>
            <w:webHidden/>
          </w:rPr>
          <w:tab/>
        </w:r>
        <w:r w:rsidR="00ED1CDB">
          <w:rPr>
            <w:noProof/>
            <w:webHidden/>
          </w:rPr>
          <w:fldChar w:fldCharType="begin"/>
        </w:r>
        <w:r w:rsidR="00ED1CDB">
          <w:rPr>
            <w:noProof/>
            <w:webHidden/>
          </w:rPr>
          <w:instrText xml:space="preserve"> PAGEREF _Toc517177443 \h </w:instrText>
        </w:r>
        <w:r w:rsidR="00ED1CDB">
          <w:rPr>
            <w:noProof/>
            <w:webHidden/>
          </w:rPr>
        </w:r>
        <w:r w:rsidR="00ED1CDB">
          <w:rPr>
            <w:noProof/>
            <w:webHidden/>
          </w:rPr>
          <w:fldChar w:fldCharType="separate"/>
        </w:r>
        <w:r w:rsidR="00ED1CDB">
          <w:rPr>
            <w:noProof/>
            <w:webHidden/>
          </w:rPr>
          <w:t>16</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44" w:history="1">
        <w:r w:rsidR="00ED1CDB" w:rsidRPr="00E51C73">
          <w:rPr>
            <w:rStyle w:val="a9"/>
            <w:b/>
            <w:noProof/>
          </w:rPr>
          <w:t>A3.</w:t>
        </w:r>
        <w:r w:rsidR="00ED1CDB">
          <w:rPr>
            <w:rFonts w:asciiTheme="minorHAnsi" w:eastAsiaTheme="minorEastAsia" w:hAnsiTheme="minorHAnsi" w:cstheme="minorBidi"/>
            <w:noProof/>
            <w:kern w:val="2"/>
            <w:sz w:val="21"/>
            <w:szCs w:val="22"/>
          </w:rPr>
          <w:tab/>
        </w:r>
        <w:r w:rsidR="00ED1CDB" w:rsidRPr="00E51C73">
          <w:rPr>
            <w:rStyle w:val="a9"/>
            <w:b/>
            <w:noProof/>
          </w:rPr>
          <w:t>Building an Environment for ftrace</w:t>
        </w:r>
        <w:r w:rsidR="00ED1CDB">
          <w:rPr>
            <w:noProof/>
            <w:webHidden/>
          </w:rPr>
          <w:tab/>
        </w:r>
        <w:r w:rsidR="00ED1CDB">
          <w:rPr>
            <w:noProof/>
            <w:webHidden/>
          </w:rPr>
          <w:fldChar w:fldCharType="begin"/>
        </w:r>
        <w:r w:rsidR="00ED1CDB">
          <w:rPr>
            <w:noProof/>
            <w:webHidden/>
          </w:rPr>
          <w:instrText xml:space="preserve"> PAGEREF _Toc517177444 \h </w:instrText>
        </w:r>
        <w:r w:rsidR="00ED1CDB">
          <w:rPr>
            <w:noProof/>
            <w:webHidden/>
          </w:rPr>
        </w:r>
        <w:r w:rsidR="00ED1CDB">
          <w:rPr>
            <w:noProof/>
            <w:webHidden/>
          </w:rPr>
          <w:fldChar w:fldCharType="separate"/>
        </w:r>
        <w:r w:rsidR="00ED1CDB">
          <w:rPr>
            <w:noProof/>
            <w:webHidden/>
          </w:rPr>
          <w:t>17</w:t>
        </w:r>
        <w:r w:rsidR="00ED1CDB">
          <w:rPr>
            <w:noProof/>
            <w:webHidden/>
          </w:rPr>
          <w:fldChar w:fldCharType="end"/>
        </w:r>
      </w:hyperlink>
    </w:p>
    <w:p w:rsidR="00ED1CDB" w:rsidRDefault="00A000CC">
      <w:pPr>
        <w:pStyle w:val="11"/>
        <w:rPr>
          <w:rFonts w:asciiTheme="minorHAnsi" w:eastAsiaTheme="minorEastAsia" w:hAnsiTheme="minorHAnsi" w:cstheme="minorBidi"/>
          <w:noProof/>
          <w:kern w:val="2"/>
          <w:sz w:val="21"/>
          <w:szCs w:val="22"/>
        </w:rPr>
      </w:pPr>
      <w:hyperlink w:anchor="_Toc517177445" w:history="1">
        <w:r w:rsidR="00ED1CDB" w:rsidRPr="00E51C73">
          <w:rPr>
            <w:rStyle w:val="a9"/>
            <w:b/>
            <w:noProof/>
          </w:rPr>
          <w:t>A4.</w:t>
        </w:r>
        <w:r w:rsidR="00ED1CDB">
          <w:rPr>
            <w:rFonts w:asciiTheme="minorHAnsi" w:eastAsiaTheme="minorEastAsia" w:hAnsiTheme="minorHAnsi" w:cstheme="minorBidi"/>
            <w:noProof/>
            <w:kern w:val="2"/>
            <w:sz w:val="21"/>
            <w:szCs w:val="22"/>
          </w:rPr>
          <w:tab/>
        </w:r>
        <w:r w:rsidR="00ED1CDB" w:rsidRPr="00E51C73">
          <w:rPr>
            <w:rStyle w:val="a9"/>
            <w:b/>
            <w:noProof/>
          </w:rPr>
          <w:t>Building an Environment for taskset</w:t>
        </w:r>
        <w:r w:rsidR="00ED1CDB">
          <w:rPr>
            <w:noProof/>
            <w:webHidden/>
          </w:rPr>
          <w:tab/>
        </w:r>
        <w:r w:rsidR="00ED1CDB">
          <w:rPr>
            <w:noProof/>
            <w:webHidden/>
          </w:rPr>
          <w:fldChar w:fldCharType="begin"/>
        </w:r>
        <w:r w:rsidR="00ED1CDB">
          <w:rPr>
            <w:noProof/>
            <w:webHidden/>
          </w:rPr>
          <w:instrText xml:space="preserve"> PAGEREF _Toc517177445 \h </w:instrText>
        </w:r>
        <w:r w:rsidR="00ED1CDB">
          <w:rPr>
            <w:noProof/>
            <w:webHidden/>
          </w:rPr>
        </w:r>
        <w:r w:rsidR="00ED1CDB">
          <w:rPr>
            <w:noProof/>
            <w:webHidden/>
          </w:rPr>
          <w:fldChar w:fldCharType="separate"/>
        </w:r>
        <w:r w:rsidR="00ED1CDB">
          <w:rPr>
            <w:noProof/>
            <w:webHidden/>
          </w:rPr>
          <w:t>18</w:t>
        </w:r>
        <w:r w:rsidR="00ED1CDB">
          <w:rPr>
            <w:noProof/>
            <w:webHidden/>
          </w:rPr>
          <w:fldChar w:fldCharType="end"/>
        </w:r>
      </w:hyperlink>
    </w:p>
    <w:p w:rsidR="00F56DB8" w:rsidRPr="00296AE3" w:rsidRDefault="008A1064" w:rsidP="000D40A2">
      <w:pPr>
        <w:pStyle w:val="listend"/>
        <w:rPr>
          <w:lang w:eastAsia="ja-JP"/>
        </w:rPr>
      </w:pPr>
      <w:r w:rsidRPr="00296AE3">
        <w:rPr>
          <w:rFonts w:ascii="Arial" w:eastAsia="ＭＳ ゴシック" w:hAnsi="Arial"/>
          <w:sz w:val="22"/>
          <w:lang w:eastAsia="ja-JP"/>
        </w:rPr>
        <w:fldChar w:fldCharType="end"/>
      </w:r>
    </w:p>
    <w:p w:rsidR="00F56DB8" w:rsidRPr="00296AE3" w:rsidRDefault="00F56DB8" w:rsidP="007B0E23">
      <w:pPr>
        <w:pStyle w:val="10"/>
        <w:rPr>
          <w:b/>
        </w:rPr>
      </w:pPr>
      <w:r w:rsidRPr="00296AE3">
        <w:br w:type="page"/>
      </w:r>
      <w:bookmarkStart w:id="26" w:name="_Toc488949303"/>
      <w:bookmarkStart w:id="27" w:name="_Toc517177424"/>
      <w:r w:rsidR="001E031E" w:rsidRPr="00296AE3">
        <w:rPr>
          <w:b/>
        </w:rPr>
        <w:lastRenderedPageBreak/>
        <w:t>Overview</w:t>
      </w:r>
      <w:bookmarkEnd w:id="26"/>
      <w:bookmarkEnd w:id="27"/>
    </w:p>
    <w:p w:rsidR="001E031E" w:rsidRPr="00296AE3" w:rsidRDefault="001E031E">
      <w:pPr>
        <w:pStyle w:val="21"/>
      </w:pPr>
      <w:bookmarkStart w:id="28" w:name="_Toc517177425"/>
      <w:bookmarkStart w:id="29" w:name="_Ref513809456"/>
      <w:r w:rsidRPr="00296AE3">
        <w:rPr>
          <w:b/>
        </w:rPr>
        <w:t>What is CAS?</w:t>
      </w:r>
      <w:bookmarkEnd w:id="28"/>
    </w:p>
    <w:p w:rsidR="000B4812" w:rsidRPr="00296AE3" w:rsidRDefault="006C7476" w:rsidP="00910153">
      <w:pPr>
        <w:ind w:firstLine="0"/>
        <w:jc w:val="left"/>
      </w:pPr>
      <w:r w:rsidRPr="00296AE3">
        <w:t xml:space="preserve">CAS is a function Renesas provides for </w:t>
      </w:r>
      <w:r w:rsidRPr="00296AE3">
        <w:rPr>
          <w:rFonts w:hint="eastAsia"/>
        </w:rPr>
        <w:t xml:space="preserve">use with </w:t>
      </w:r>
      <w:r w:rsidRPr="00296AE3">
        <w:t>asymmetric multiprocessing system</w:t>
      </w:r>
      <w:r w:rsidRPr="00296AE3">
        <w:rPr>
          <w:rFonts w:hint="eastAsia"/>
        </w:rPr>
        <w:t>s.</w:t>
      </w:r>
      <w:r w:rsidRPr="00296AE3">
        <w:t xml:space="preserve"> </w:t>
      </w:r>
      <w:r w:rsidRPr="00296AE3">
        <w:rPr>
          <w:rFonts w:hint="eastAsia"/>
        </w:rPr>
        <w:t xml:space="preserve">It </w:t>
      </w:r>
      <w:r w:rsidRPr="00296AE3">
        <w:t xml:space="preserve">involves </w:t>
      </w:r>
      <w:r w:rsidRPr="00296AE3">
        <w:rPr>
          <w:rFonts w:hint="eastAsia"/>
        </w:rPr>
        <w:t xml:space="preserve">the consideration of </w:t>
      </w:r>
      <w:r w:rsidRPr="00296AE3">
        <w:t xml:space="preserve">SoC-dependent parameters in addition to </w:t>
      </w:r>
      <w:r w:rsidRPr="00296AE3">
        <w:rPr>
          <w:rFonts w:hint="eastAsia"/>
        </w:rPr>
        <w:t xml:space="preserve">support by </w:t>
      </w:r>
      <w:r w:rsidRPr="00296AE3">
        <w:t>the Linux kernel</w:t>
      </w:r>
      <w:r w:rsidRPr="00296AE3">
        <w:rPr>
          <w:rFonts w:hint="eastAsia"/>
        </w:rPr>
        <w:t xml:space="preserve"> for </w:t>
      </w:r>
      <w:r w:rsidRPr="00296AE3">
        <w:t xml:space="preserve">asymmetric </w:t>
      </w:r>
      <w:r w:rsidRPr="00296AE3">
        <w:rPr>
          <w:rFonts w:hint="eastAsia"/>
        </w:rPr>
        <w:t xml:space="preserve">CPU </w:t>
      </w:r>
      <w:r w:rsidRPr="00296AE3">
        <w:t>capacit</w:t>
      </w:r>
      <w:r w:rsidRPr="00296AE3">
        <w:rPr>
          <w:rFonts w:hint="eastAsia"/>
        </w:rPr>
        <w:t>ies</w:t>
      </w:r>
      <w:r w:rsidRPr="00296AE3">
        <w:t xml:space="preserve">. </w:t>
      </w:r>
      <w:r w:rsidRPr="00296AE3">
        <w:rPr>
          <w:rFonts w:hint="eastAsia"/>
        </w:rPr>
        <w:t xml:space="preserve">Here, </w:t>
      </w:r>
      <w:r w:rsidRPr="00296AE3">
        <w:t>“CPU capacity” re</w:t>
      </w:r>
      <w:r w:rsidRPr="00296AE3">
        <w:rPr>
          <w:rFonts w:hint="eastAsia"/>
        </w:rPr>
        <w:t xml:space="preserve">fers to </w:t>
      </w:r>
      <w:r w:rsidRPr="00296AE3">
        <w:t>the c</w:t>
      </w:r>
      <w:r w:rsidRPr="00296AE3">
        <w:rPr>
          <w:rFonts w:hint="eastAsia"/>
        </w:rPr>
        <w:t xml:space="preserve">omputational </w:t>
      </w:r>
      <w:r w:rsidRPr="00296AE3">
        <w:t>capability of a CPU, and “</w:t>
      </w:r>
      <w:r w:rsidRPr="00296AE3">
        <w:rPr>
          <w:rFonts w:hint="eastAsia"/>
        </w:rPr>
        <w:t xml:space="preserve">support for </w:t>
      </w:r>
      <w:r w:rsidRPr="00296AE3">
        <w:t xml:space="preserve">asymmetric </w:t>
      </w:r>
      <w:r w:rsidRPr="00296AE3">
        <w:rPr>
          <w:rFonts w:hint="eastAsia"/>
        </w:rPr>
        <w:t>CPU</w:t>
      </w:r>
      <w:r w:rsidRPr="00296AE3">
        <w:t xml:space="preserve"> capacit</w:t>
      </w:r>
      <w:r w:rsidRPr="00296AE3">
        <w:rPr>
          <w:rFonts w:hint="eastAsia"/>
        </w:rPr>
        <w:t>ies</w:t>
      </w:r>
      <w:r w:rsidRPr="00296AE3">
        <w:t>”</w:t>
      </w:r>
      <w:r w:rsidRPr="00296AE3">
        <w:rPr>
          <w:rFonts w:hint="eastAsia"/>
        </w:rPr>
        <w:t xml:space="preserve"> refers to </w:t>
      </w:r>
      <w:r w:rsidRPr="00296AE3">
        <w:t>function</w:t>
      </w:r>
      <w:r w:rsidRPr="00296AE3">
        <w:rPr>
          <w:rFonts w:hint="eastAsia"/>
        </w:rPr>
        <w:t>ality</w:t>
      </w:r>
      <w:r w:rsidRPr="00296AE3">
        <w:t xml:space="preserve"> which is provided as part of </w:t>
      </w:r>
      <w:r w:rsidRPr="00296AE3">
        <w:rPr>
          <w:rFonts w:hint="eastAsia"/>
        </w:rPr>
        <w:t xml:space="preserve">the </w:t>
      </w:r>
      <w:r w:rsidRPr="00296AE3">
        <w:t>energy</w:t>
      </w:r>
      <w:r w:rsidRPr="00296AE3">
        <w:rPr>
          <w:rFonts w:hint="eastAsia"/>
        </w:rPr>
        <w:t>-</w:t>
      </w:r>
      <w:r w:rsidRPr="00296AE3">
        <w:t>aware scheduler (</w:t>
      </w:r>
      <w:proofErr w:type="spellStart"/>
      <w:r w:rsidRPr="00296AE3">
        <w:t>EAS</w:t>
      </w:r>
      <w:proofErr w:type="spellEnd"/>
      <w:r w:rsidRPr="00296AE3">
        <w:t>) from Arm Limited.</w:t>
      </w:r>
    </w:p>
    <w:p w:rsidR="00700577" w:rsidRPr="00296AE3" w:rsidRDefault="00700577" w:rsidP="007E0564">
      <w:pPr>
        <w:pStyle w:val="space"/>
      </w:pPr>
    </w:p>
    <w:p w:rsidR="00700577" w:rsidRPr="00296AE3" w:rsidRDefault="00700577" w:rsidP="00700577">
      <w:pPr>
        <w:keepNext/>
      </w:pPr>
      <w:r w:rsidRPr="00296AE3">
        <w:rPr>
          <w:noProof/>
          <w:lang w:eastAsia="en-US"/>
        </w:rPr>
        <mc:AlternateContent>
          <mc:Choice Requires="wpc">
            <w:drawing>
              <wp:inline distT="0" distB="0" distL="0" distR="0" wp14:anchorId="2D9C4943" wp14:editId="5FB35339">
                <wp:extent cx="5972810" cy="1822099"/>
                <wp:effectExtent l="0" t="0" r="27940" b="26035"/>
                <wp:docPr id="75" name="キャンバス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dk1"/>
                          </a:solidFill>
                        </a:ln>
                      </wpc:whole>
                      <wps:wsp>
                        <wps:cNvPr id="38" name="テキスト ボックス 2"/>
                        <wps:cNvSpPr txBox="1">
                          <a:spLocks noChangeArrowheads="1"/>
                        </wps:cNvSpPr>
                        <wps:spPr bwMode="auto">
                          <a:xfrm>
                            <a:off x="1834810" y="758660"/>
                            <a:ext cx="1197610" cy="433705"/>
                          </a:xfrm>
                          <a:prstGeom prst="rect">
                            <a:avLst/>
                          </a:prstGeom>
                          <a:solidFill>
                            <a:srgbClr val="FFFFFF"/>
                          </a:solidFill>
                          <a:ln w="9525">
                            <a:noFill/>
                            <a:miter lim="800000"/>
                            <a:headEnd/>
                            <a:tailEnd/>
                          </a:ln>
                        </wps:spPr>
                        <wps:txbx>
                          <w:txbxContent>
                            <w:p w:rsidR="007B716A" w:rsidRPr="00AE5EE6" w:rsidRDefault="007B716A" w:rsidP="00700577">
                              <w:pPr>
                                <w:pStyle w:val="Web"/>
                                <w:ind w:firstLine="0"/>
                                <w:jc w:val="left"/>
                                <w:rPr>
                                  <w:rFonts w:ascii="Arial" w:hAnsi="Arial" w:cs="Arial"/>
                                </w:rPr>
                              </w:pPr>
                              <w:r w:rsidRPr="00910153">
                                <w:rPr>
                                  <w:rFonts w:ascii="Arial" w:hAnsi="Arial" w:cs="Arial"/>
                                  <w:sz w:val="14"/>
                                  <w:szCs w:val="14"/>
                                </w:rPr>
                                <w:t xml:space="preserve">Acceptance by the Linux kernel community of some parts of </w:t>
                              </w:r>
                              <w:proofErr w:type="spellStart"/>
                              <w:r w:rsidRPr="00910153">
                                <w:rPr>
                                  <w:rFonts w:ascii="Arial" w:hAnsi="Arial" w:cs="Arial"/>
                                  <w:sz w:val="14"/>
                                  <w:szCs w:val="14"/>
                                </w:rPr>
                                <w:t>EAS</w:t>
                              </w:r>
                              <w:proofErr w:type="spellEnd"/>
                            </w:p>
                          </w:txbxContent>
                        </wps:txbx>
                        <wps:bodyPr rot="0" vert="horz" wrap="square" lIns="91440" tIns="45720" rIns="91440" bIns="45720" anchor="t" anchorCtr="0">
                          <a:noAutofit/>
                        </wps:bodyPr>
                      </wps:wsp>
                      <wps:wsp>
                        <wps:cNvPr id="39" name="テキスト ボックス 2"/>
                        <wps:cNvSpPr txBox="1">
                          <a:spLocks noChangeArrowheads="1"/>
                        </wps:cNvSpPr>
                        <wps:spPr bwMode="auto">
                          <a:xfrm>
                            <a:off x="689245" y="694944"/>
                            <a:ext cx="813630" cy="402633"/>
                          </a:xfrm>
                          <a:prstGeom prst="rect">
                            <a:avLst/>
                          </a:prstGeom>
                          <a:solidFill>
                            <a:srgbClr val="FFFFFF"/>
                          </a:solidFill>
                          <a:ln w="9525">
                            <a:noFill/>
                            <a:miter lim="800000"/>
                            <a:headEnd/>
                            <a:tailEnd/>
                          </a:ln>
                        </wps:spPr>
                        <wps:txbx>
                          <w:txbxContent>
                            <w:p w:rsidR="007B716A" w:rsidRPr="00910153" w:rsidRDefault="007B716A" w:rsidP="00700577">
                              <w:pPr>
                                <w:pStyle w:val="Web"/>
                                <w:ind w:firstLine="0"/>
                                <w:jc w:val="left"/>
                                <w:rPr>
                                  <w:rFonts w:ascii="Arial" w:hAnsi="Arial" w:cs="Arial"/>
                                  <w:sz w:val="12"/>
                                  <w:szCs w:val="12"/>
                                </w:rPr>
                              </w:pPr>
                              <w:bookmarkStart w:id="30" w:name="_Hlk517699792"/>
                              <w:r w:rsidRPr="00910153">
                                <w:rPr>
                                  <w:rFonts w:ascii="Arial" w:hAnsi="Arial" w:cs="Arial"/>
                                  <w:sz w:val="12"/>
                                  <w:szCs w:val="12"/>
                                </w:rPr>
                                <w:t xml:space="preserve">ARM has refactored </w:t>
                              </w:r>
                              <w:proofErr w:type="spellStart"/>
                              <w:r w:rsidRPr="00910153">
                                <w:rPr>
                                  <w:rFonts w:ascii="Arial" w:hAnsi="Arial" w:cs="Arial"/>
                                  <w:sz w:val="12"/>
                                  <w:szCs w:val="12"/>
                                </w:rPr>
                                <w:t>EAS</w:t>
                              </w:r>
                              <w:proofErr w:type="spellEnd"/>
                              <w:r w:rsidRPr="00910153">
                                <w:rPr>
                                  <w:rFonts w:ascii="Arial" w:hAnsi="Arial" w:cs="Arial"/>
                                  <w:sz w:val="12"/>
                                  <w:szCs w:val="12"/>
                                </w:rPr>
                                <w:t xml:space="preserve"> into several parts.</w:t>
                              </w:r>
                              <w:bookmarkEnd w:id="30"/>
                            </w:p>
                          </w:txbxContent>
                        </wps:txbx>
                        <wps:bodyPr rot="0" vert="horz" wrap="square" lIns="91440" tIns="45720" rIns="91440" bIns="45720" anchor="t" anchorCtr="0">
                          <a:noAutofit/>
                        </wps:bodyPr>
                      </wps:wsp>
                      <wps:wsp>
                        <wps:cNvPr id="44" name="正方形/長方形 44"/>
                        <wps:cNvSpPr/>
                        <wps:spPr>
                          <a:xfrm>
                            <a:off x="180000" y="515455"/>
                            <a:ext cx="551815" cy="11404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B716A" w:rsidRPr="00AE5EE6" w:rsidRDefault="007B716A" w:rsidP="00700577">
                              <w:pPr>
                                <w:pStyle w:val="Web"/>
                                <w:ind w:firstLine="187"/>
                                <w:jc w:val="center"/>
                                <w:rPr>
                                  <w:rFonts w:ascii="Arial" w:hAnsi="Arial" w:cs="Arial"/>
                                  <w:sz w:val="20"/>
                                  <w:szCs w:val="20"/>
                                </w:rPr>
                              </w:pPr>
                              <w:proofErr w:type="spellStart"/>
                              <w:r w:rsidRPr="00AE5EE6">
                                <w:rPr>
                                  <w:rFonts w:ascii="Arial" w:hAnsi="Arial" w:cs="Arial"/>
                                  <w:sz w:val="20"/>
                                  <w:szCs w:val="20"/>
                                </w:rPr>
                                <w:t>EAS</w:t>
                              </w:r>
                              <w:proofErr w:type="spellEnd"/>
                            </w:p>
                          </w:txbxContent>
                        </wps:txbx>
                        <wps:bodyPr rot="0" spcFirstLastPara="0" vert="horz" wrap="square" lIns="0" tIns="144000" rIns="91440" bIns="45720" numCol="1" spcCol="0" rtlCol="0" fromWordArt="0" anchor="ctr" anchorCtr="0" forceAA="0" compatLnSpc="1">
                          <a:prstTxWarp prst="textNoShape">
                            <a:avLst/>
                          </a:prstTxWarp>
                          <a:noAutofit/>
                        </wps:bodyPr>
                      </wps:wsp>
                      <wpg:wgp>
                        <wpg:cNvPr id="46" name="グループ化 46"/>
                        <wpg:cNvGrpSpPr/>
                        <wpg:grpSpPr>
                          <a:xfrm>
                            <a:off x="1343955" y="393535"/>
                            <a:ext cx="551815" cy="1261745"/>
                            <a:chOff x="1163955" y="0"/>
                            <a:chExt cx="551815" cy="1262118"/>
                          </a:xfrm>
                        </wpg:grpSpPr>
                        <wps:wsp>
                          <wps:cNvPr id="49" name="正方形/長方形 49"/>
                          <wps:cNvSpPr/>
                          <wps:spPr>
                            <a:xfrm>
                              <a:off x="1163955" y="683746"/>
                              <a:ext cx="551815" cy="30142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B716A" w:rsidRPr="00AE5EE6" w:rsidRDefault="007B716A" w:rsidP="00700577">
                                <w:pPr>
                                  <w:pStyle w:val="Web"/>
                                  <w:spacing w:after="0"/>
                                  <w:ind w:firstLine="0"/>
                                  <w:jc w:val="center"/>
                                  <w:rPr>
                                    <w:rFonts w:ascii="Arial" w:hAnsi="Arial" w:cs="Arial"/>
                                    <w:sz w:val="16"/>
                                    <w:szCs w:val="16"/>
                                  </w:rPr>
                                </w:pPr>
                                <w:r w:rsidRPr="00910153">
                                  <w:rPr>
                                    <w:rFonts w:ascii="Arial" w:hAnsi="Arial" w:cs="Arial"/>
                                    <w:sz w:val="16"/>
                                    <w:szCs w:val="16"/>
                                  </w:rPr>
                                  <w:t>Capacity awareness</w:t>
                                </w:r>
                              </w:p>
                              <w:p w:rsidR="007B716A" w:rsidRPr="00AE5EE6" w:rsidRDefault="007B716A" w:rsidP="00700577">
                                <w:pPr>
                                  <w:pStyle w:val="Web"/>
                                  <w:spacing w:after="0"/>
                                  <w:ind w:firstLine="187"/>
                                  <w:jc w:val="center"/>
                                  <w:rPr>
                                    <w:rFonts w:ascii="Arial" w:hAnsi="Arial" w:cs="Arial"/>
                                    <w:sz w:val="16"/>
                                    <w:szCs w:val="16"/>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正方形/長方形 52"/>
                          <wps:cNvSpPr/>
                          <wps:spPr>
                            <a:xfrm>
                              <a:off x="1163955" y="960694"/>
                              <a:ext cx="551815" cy="30142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B716A" w:rsidRPr="00F572FA" w:rsidRDefault="007B716A" w:rsidP="00F572FA">
                                <w:pPr>
                                  <w:pStyle w:val="Web"/>
                                  <w:spacing w:after="0" w:line="140" w:lineRule="exact"/>
                                  <w:ind w:firstLine="0"/>
                                  <w:jc w:val="center"/>
                                  <w:rPr>
                                    <w:rFonts w:ascii="Arial" w:hAnsi="Arial" w:cs="Arial"/>
                                    <w:sz w:val="14"/>
                                    <w:szCs w:val="14"/>
                                  </w:rPr>
                                </w:pPr>
                                <w:r w:rsidRPr="00F572FA">
                                  <w:rPr>
                                    <w:rFonts w:ascii="Arial" w:hAnsi="Arial" w:cs="Arial"/>
                                    <w:sz w:val="14"/>
                                    <w:szCs w:val="14"/>
                                  </w:rPr>
                                  <w:t>Frequency-invariance support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正方形/長方形 53"/>
                          <wps:cNvSpPr/>
                          <wps:spPr>
                            <a:xfrm>
                              <a:off x="1163955" y="0"/>
                              <a:ext cx="551815" cy="30142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B716A" w:rsidRPr="00910153" w:rsidRDefault="007B716A" w:rsidP="00700577">
                                <w:pPr>
                                  <w:pStyle w:val="Web"/>
                                  <w:spacing w:after="0"/>
                                  <w:ind w:firstLine="0"/>
                                  <w:jc w:val="center"/>
                                  <w:rPr>
                                    <w:rFonts w:ascii="Arial" w:hAnsi="Arial" w:cs="Arial"/>
                                  </w:rPr>
                                </w:pPr>
                                <w:r w:rsidRPr="00910153">
                                  <w:rPr>
                                    <w:rFonts w:ascii="Arial" w:hAnsi="Arial" w:cs="Arial"/>
                                    <w:sz w:val="16"/>
                                    <w:szCs w:val="16"/>
                                  </w:rPr>
                                  <w:t xml:space="preserve">Core of </w:t>
                                </w:r>
                                <w:proofErr w:type="spellStart"/>
                                <w:r w:rsidRPr="00910153">
                                  <w:rPr>
                                    <w:rFonts w:ascii="Arial" w:hAnsi="Arial" w:cs="Arial"/>
                                    <w:sz w:val="16"/>
                                    <w:szCs w:val="16"/>
                                  </w:rPr>
                                  <w:t>EAS</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wpg:wgp>
                        <wpg:cNvPr id="56" name="グループ化 56"/>
                        <wpg:cNvGrpSpPr/>
                        <wpg:grpSpPr>
                          <a:xfrm>
                            <a:off x="794680" y="1097748"/>
                            <a:ext cx="511175" cy="457199"/>
                            <a:chOff x="614680" y="704215"/>
                            <a:chExt cx="511208" cy="457682"/>
                          </a:xfrm>
                        </wpg:grpSpPr>
                        <wps:wsp>
                          <wps:cNvPr id="58" name="矢印: 右 58"/>
                          <wps:cNvSpPr/>
                          <wps:spPr>
                            <a:xfrm>
                              <a:off x="718853" y="895197"/>
                              <a:ext cx="407035" cy="266700"/>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矢印: 右 59"/>
                          <wps:cNvSpPr/>
                          <wps:spPr>
                            <a:xfrm>
                              <a:off x="678341" y="802600"/>
                              <a:ext cx="407035" cy="266700"/>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矢印: 右 60"/>
                          <wps:cNvSpPr/>
                          <wps:spPr>
                            <a:xfrm>
                              <a:off x="614680" y="704215"/>
                              <a:ext cx="407035" cy="266700"/>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4" name="矢印: 右 64"/>
                        <wps:cNvSpPr/>
                        <wps:spPr>
                          <a:xfrm>
                            <a:off x="1980225" y="1192365"/>
                            <a:ext cx="917575" cy="266065"/>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2987970" y="549745"/>
                            <a:ext cx="551815" cy="11404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B716A" w:rsidRPr="00AE5EE6" w:rsidRDefault="007B716A" w:rsidP="00700577">
                              <w:pPr>
                                <w:pStyle w:val="Web"/>
                                <w:spacing w:after="0"/>
                                <w:ind w:firstLine="0"/>
                                <w:jc w:val="center"/>
                                <w:rPr>
                                  <w:rFonts w:ascii="Arial" w:hAnsi="Arial" w:cs="Arial"/>
                                  <w:sz w:val="22"/>
                                  <w:szCs w:val="22"/>
                                </w:rPr>
                              </w:pPr>
                              <w:r w:rsidRPr="00910153">
                                <w:rPr>
                                  <w:rFonts w:ascii="Arial" w:hAnsi="Arial" w:cs="Arial"/>
                                  <w:sz w:val="16"/>
                                  <w:szCs w:val="16"/>
                                </w:rPr>
                                <w:t>Upstream Linux kernel 4.14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 name="矢印: 右 69"/>
                        <wps:cNvSpPr/>
                        <wps:spPr>
                          <a:xfrm>
                            <a:off x="3618525" y="1203795"/>
                            <a:ext cx="1240790" cy="266065"/>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3714410" y="394170"/>
                            <a:ext cx="551815" cy="5492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B716A" w:rsidRPr="00910153" w:rsidRDefault="007B716A" w:rsidP="00700577">
                              <w:pPr>
                                <w:pStyle w:val="Web"/>
                                <w:spacing w:after="0"/>
                                <w:ind w:firstLine="0"/>
                                <w:jc w:val="center"/>
                                <w:rPr>
                                  <w:rFonts w:ascii="Arial" w:hAnsi="Arial" w:cs="Arial"/>
                                  <w:sz w:val="14"/>
                                  <w:szCs w:val="14"/>
                                </w:rPr>
                              </w:pPr>
                              <w:r w:rsidRPr="00910153">
                                <w:rPr>
                                  <w:rFonts w:ascii="Arial" w:hAnsi="Arial" w:cs="Arial"/>
                                  <w:sz w:val="14"/>
                                  <w:szCs w:val="14"/>
                                </w:rPr>
                                <w:t>SoC-dependent parameters (device tree)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矢印: 右 71"/>
                        <wps:cNvSpPr/>
                        <wps:spPr>
                          <a:xfrm>
                            <a:off x="4324010" y="624675"/>
                            <a:ext cx="535305" cy="266065"/>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4912655" y="549110"/>
                            <a:ext cx="551815" cy="11404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B716A" w:rsidRPr="00AE5EE6" w:rsidRDefault="007B716A" w:rsidP="00700577">
                              <w:pPr>
                                <w:pStyle w:val="Web"/>
                                <w:spacing w:after="0"/>
                                <w:ind w:firstLine="0"/>
                                <w:jc w:val="center"/>
                                <w:rPr>
                                  <w:rFonts w:ascii="Arial" w:hAnsi="Arial" w:cs="Arial"/>
                                </w:rPr>
                              </w:pPr>
                              <w:r w:rsidRPr="00910153">
                                <w:rPr>
                                  <w:rFonts w:ascii="Arial" w:hAnsi="Arial" w:cs="Arial"/>
                                  <w:sz w:val="20"/>
                                  <w:szCs w:val="20"/>
                                </w:rPr>
                                <w:t>CAS</w:t>
                              </w:r>
                            </w:p>
                            <w:p w:rsidR="007B716A" w:rsidRPr="00AE5EE6" w:rsidRDefault="007B716A" w:rsidP="00700577">
                              <w:pPr>
                                <w:pStyle w:val="Web"/>
                                <w:spacing w:after="0"/>
                                <w:ind w:firstLine="187"/>
                                <w:jc w:val="center"/>
                                <w:rPr>
                                  <w:rFonts w:ascii="Arial" w:hAnsi="Arial" w:cs="Arial"/>
                                </w:rPr>
                              </w:pPr>
                            </w:p>
                            <w:p w:rsidR="007B716A" w:rsidRPr="00AE5EE6" w:rsidRDefault="007B716A" w:rsidP="00700577">
                              <w:pPr>
                                <w:pStyle w:val="Web"/>
                                <w:spacing w:after="0"/>
                                <w:ind w:firstLine="0"/>
                                <w:jc w:val="center"/>
                                <w:rPr>
                                  <w:rFonts w:ascii="Arial" w:hAnsi="Arial" w:cs="Arial"/>
                                </w:rPr>
                              </w:pPr>
                              <w:r w:rsidRPr="00910153">
                                <w:rPr>
                                  <w:rFonts w:ascii="Arial" w:hAnsi="Arial" w:cs="Arial"/>
                                  <w:sz w:val="18"/>
                                  <w:szCs w:val="18"/>
                                </w:rPr>
                                <w:t xml:space="preserve">Renesas Linux </w:t>
                              </w:r>
                              <w:r>
                                <w:rPr>
                                  <w:rFonts w:ascii="Arial" w:hAnsi="Arial" w:cs="Arial"/>
                                  <w:sz w:val="18"/>
                                  <w:szCs w:val="18"/>
                                </w:rPr>
                                <w:br/>
                              </w:r>
                              <w:proofErr w:type="spellStart"/>
                              <w:r w:rsidRPr="00910153">
                                <w:rPr>
                                  <w:rFonts w:ascii="Arial" w:hAnsi="Arial" w:cs="Arial"/>
                                  <w:sz w:val="18"/>
                                  <w:szCs w:val="18"/>
                                </w:rPr>
                                <w:t>BSP</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テキスト ボックス 2"/>
                        <wps:cNvSpPr txBox="1">
                          <a:spLocks noChangeArrowheads="1"/>
                        </wps:cNvSpPr>
                        <wps:spPr bwMode="auto">
                          <a:xfrm>
                            <a:off x="4703276" y="105250"/>
                            <a:ext cx="1174582" cy="433705"/>
                          </a:xfrm>
                          <a:prstGeom prst="rect">
                            <a:avLst/>
                          </a:prstGeom>
                          <a:solidFill>
                            <a:srgbClr val="FFFFFF"/>
                          </a:solidFill>
                          <a:ln w="9525">
                            <a:noFill/>
                            <a:miter lim="800000"/>
                            <a:headEnd/>
                            <a:tailEnd/>
                          </a:ln>
                        </wps:spPr>
                        <wps:txbx>
                          <w:txbxContent>
                            <w:p w:rsidR="007B716A" w:rsidRPr="00910153" w:rsidRDefault="007B716A" w:rsidP="00700577">
                              <w:pPr>
                                <w:pStyle w:val="Web"/>
                                <w:ind w:firstLine="0"/>
                                <w:jc w:val="left"/>
                                <w:rPr>
                                  <w:rFonts w:ascii="Arial" w:hAnsi="Arial" w:cs="Arial"/>
                                  <w:sz w:val="12"/>
                                  <w:szCs w:val="12"/>
                                </w:rPr>
                              </w:pPr>
                              <w:bookmarkStart w:id="31" w:name="_Hlk517699928"/>
                              <w:bookmarkStart w:id="32" w:name="_Hlk517699929"/>
                              <w:r w:rsidRPr="00910153">
                                <w:rPr>
                                  <w:rFonts w:ascii="Arial" w:hAnsi="Arial" w:cs="Arial"/>
                                  <w:sz w:val="12"/>
                                  <w:szCs w:val="12"/>
                                </w:rPr>
                                <w:t xml:space="preserve">Incorporation by Renesas of a facility for enabling </w:t>
                              </w:r>
                              <w:proofErr w:type="spellStart"/>
                              <w:r w:rsidRPr="00910153">
                                <w:rPr>
                                  <w:rFonts w:ascii="Arial" w:hAnsi="Arial" w:cs="Arial"/>
                                  <w:sz w:val="12"/>
                                  <w:szCs w:val="12"/>
                                </w:rPr>
                                <w:t>big.LITTLE</w:t>
                              </w:r>
                              <w:proofErr w:type="spellEnd"/>
                              <w:r w:rsidRPr="00910153">
                                <w:rPr>
                                  <w:rFonts w:ascii="Arial" w:hAnsi="Arial" w:cs="Arial"/>
                                  <w:sz w:val="12"/>
                                  <w:szCs w:val="12"/>
                                </w:rPr>
                                <w:t xml:space="preserve"> on our relevant </w:t>
                              </w:r>
                              <w:proofErr w:type="spellStart"/>
                              <w:r w:rsidRPr="00910153">
                                <w:rPr>
                                  <w:rFonts w:ascii="Arial" w:hAnsi="Arial" w:cs="Arial"/>
                                  <w:sz w:val="12"/>
                                  <w:szCs w:val="12"/>
                                </w:rPr>
                                <w:t>BSP</w:t>
                              </w:r>
                              <w:bookmarkEnd w:id="31"/>
                              <w:bookmarkEnd w:id="32"/>
                              <w:proofErr w:type="spellEnd"/>
                            </w:p>
                          </w:txbxContent>
                        </wps:txbx>
                        <wps:bodyPr rot="0" vert="horz" wrap="square" lIns="91440" tIns="45720" rIns="91440" bIns="45720" anchor="t" anchorCtr="0">
                          <a:noAutofit/>
                        </wps:bodyPr>
                      </wps:wsp>
                    </wpc:wpc>
                  </a:graphicData>
                </a:graphic>
              </wp:inline>
            </w:drawing>
          </mc:Choice>
          <mc:Fallback>
            <w:pict>
              <v:group w14:anchorId="2D9C4943" id="キャンバス 75" o:spid="_x0000_s1027" editas="canvas" style="width:470.3pt;height:143.45pt;mso-position-horizontal-relative:char;mso-position-vertical-relative:line" coordsize="59728,1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728;height:18218;visibility:visible;mso-wrap-style:square" stroked="t" strokecolor="black [3200]">
                  <v:fill o:detectmouseclick="t"/>
                  <v:path o:connecttype="none"/>
                </v:shape>
                <v:shape id="テキスト ボックス 2" o:spid="_x0000_s1029" type="#_x0000_t202" style="position:absolute;left:18348;top:7586;width:11976;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7B716A" w:rsidRPr="00AE5EE6" w:rsidRDefault="007B716A" w:rsidP="00700577">
                        <w:pPr>
                          <w:pStyle w:val="Web"/>
                          <w:ind w:firstLine="0"/>
                          <w:jc w:val="left"/>
                          <w:rPr>
                            <w:rFonts w:ascii="Arial" w:hAnsi="Arial" w:cs="Arial"/>
                          </w:rPr>
                        </w:pPr>
                        <w:r w:rsidRPr="00910153">
                          <w:rPr>
                            <w:rFonts w:ascii="Arial" w:hAnsi="Arial" w:cs="Arial"/>
                            <w:sz w:val="14"/>
                            <w:szCs w:val="14"/>
                          </w:rPr>
                          <w:t xml:space="preserve">Acceptance by the Linux kernel community of some parts of </w:t>
                        </w:r>
                        <w:proofErr w:type="spellStart"/>
                        <w:r w:rsidRPr="00910153">
                          <w:rPr>
                            <w:rFonts w:ascii="Arial" w:hAnsi="Arial" w:cs="Arial"/>
                            <w:sz w:val="14"/>
                            <w:szCs w:val="14"/>
                          </w:rPr>
                          <w:t>EAS</w:t>
                        </w:r>
                        <w:proofErr w:type="spellEnd"/>
                      </w:p>
                    </w:txbxContent>
                  </v:textbox>
                </v:shape>
                <v:shape id="テキスト ボックス 2" o:spid="_x0000_s1030" type="#_x0000_t202" style="position:absolute;left:6892;top:6949;width:8136;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7B716A" w:rsidRPr="00910153" w:rsidRDefault="007B716A" w:rsidP="00700577">
                        <w:pPr>
                          <w:pStyle w:val="Web"/>
                          <w:ind w:firstLine="0"/>
                          <w:jc w:val="left"/>
                          <w:rPr>
                            <w:rFonts w:ascii="Arial" w:hAnsi="Arial" w:cs="Arial"/>
                            <w:sz w:val="12"/>
                            <w:szCs w:val="12"/>
                          </w:rPr>
                        </w:pPr>
                        <w:bookmarkStart w:id="33" w:name="_Hlk517699792"/>
                        <w:r w:rsidRPr="00910153">
                          <w:rPr>
                            <w:rFonts w:ascii="Arial" w:hAnsi="Arial" w:cs="Arial"/>
                            <w:sz w:val="12"/>
                            <w:szCs w:val="12"/>
                          </w:rPr>
                          <w:t xml:space="preserve">ARM has refactored </w:t>
                        </w:r>
                        <w:proofErr w:type="spellStart"/>
                        <w:r w:rsidRPr="00910153">
                          <w:rPr>
                            <w:rFonts w:ascii="Arial" w:hAnsi="Arial" w:cs="Arial"/>
                            <w:sz w:val="12"/>
                            <w:szCs w:val="12"/>
                          </w:rPr>
                          <w:t>EAS</w:t>
                        </w:r>
                        <w:proofErr w:type="spellEnd"/>
                        <w:r w:rsidRPr="00910153">
                          <w:rPr>
                            <w:rFonts w:ascii="Arial" w:hAnsi="Arial" w:cs="Arial"/>
                            <w:sz w:val="12"/>
                            <w:szCs w:val="12"/>
                          </w:rPr>
                          <w:t xml:space="preserve"> into several parts.</w:t>
                        </w:r>
                        <w:bookmarkEnd w:id="33"/>
                      </w:p>
                    </w:txbxContent>
                  </v:textbox>
                </v:shape>
                <v:rect id="正方形/長方形 44" o:spid="_x0000_s1031" style="position:absolute;left:1800;top:5154;width:5518;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" fillcolor="white [3201]" strokecolor="black [3200]" strokeweight="1pt">
                  <v:textbox inset="0,4mm">
                    <w:txbxContent>
                      <w:p w:rsidR="007B716A" w:rsidRPr="00AE5EE6" w:rsidRDefault="007B716A" w:rsidP="00700577">
                        <w:pPr>
                          <w:pStyle w:val="Web"/>
                          <w:ind w:firstLine="187"/>
                          <w:jc w:val="center"/>
                          <w:rPr>
                            <w:rFonts w:ascii="Arial" w:hAnsi="Arial" w:cs="Arial"/>
                            <w:sz w:val="20"/>
                            <w:szCs w:val="20"/>
                          </w:rPr>
                        </w:pPr>
                        <w:proofErr w:type="spellStart"/>
                        <w:r w:rsidRPr="00AE5EE6">
                          <w:rPr>
                            <w:rFonts w:ascii="Arial" w:hAnsi="Arial" w:cs="Arial"/>
                            <w:sz w:val="20"/>
                            <w:szCs w:val="20"/>
                          </w:rPr>
                          <w:t>EAS</w:t>
                        </w:r>
                        <w:proofErr w:type="spellEnd"/>
                      </w:p>
                    </w:txbxContent>
                  </v:textbox>
                </v:rect>
                <v:group id="グループ化 46" o:spid="_x0000_s1032" style="position:absolute;left:13439;top:3935;width:5518;height:12617" coordorigin="11639" coordsize="5518,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正方形/長方形 49" o:spid="_x0000_s1033" style="position:absolute;left:11639;top:6837;width:5518;height:3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" fillcolor="white [3201]" strokecolor="black [3200]" strokeweight="1pt">
                    <v:textbox inset="0,0,0,0">
                      <w:txbxContent>
                        <w:p w:rsidR="007B716A" w:rsidRPr="00AE5EE6" w:rsidRDefault="007B716A" w:rsidP="00700577">
                          <w:pPr>
                            <w:pStyle w:val="Web"/>
                            <w:spacing w:after="0"/>
                            <w:ind w:firstLine="0"/>
                            <w:jc w:val="center"/>
                            <w:rPr>
                              <w:rFonts w:ascii="Arial" w:hAnsi="Arial" w:cs="Arial"/>
                              <w:sz w:val="16"/>
                              <w:szCs w:val="16"/>
                            </w:rPr>
                          </w:pPr>
                          <w:r w:rsidRPr="00910153">
                            <w:rPr>
                              <w:rFonts w:ascii="Arial" w:hAnsi="Arial" w:cs="Arial"/>
                              <w:sz w:val="16"/>
                              <w:szCs w:val="16"/>
                            </w:rPr>
                            <w:t>Capacity awareness</w:t>
                          </w:r>
                        </w:p>
                        <w:p w:rsidR="007B716A" w:rsidRPr="00AE5EE6" w:rsidRDefault="007B716A" w:rsidP="00700577">
                          <w:pPr>
                            <w:pStyle w:val="Web"/>
                            <w:spacing w:after="0"/>
                            <w:ind w:firstLine="187"/>
                            <w:jc w:val="center"/>
                            <w:rPr>
                              <w:rFonts w:ascii="Arial" w:hAnsi="Arial" w:cs="Arial"/>
                              <w:sz w:val="16"/>
                              <w:szCs w:val="16"/>
                            </w:rPr>
                          </w:pPr>
                        </w:p>
                      </w:txbxContent>
                    </v:textbox>
                  </v:rect>
                  <v:rect id="正方形/長方形 52" o:spid="_x0000_s1034" style="position:absolute;left:11639;top:9606;width:5518;height: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" fillcolor="white [3201]" strokecolor="black [3200]" strokeweight="1pt">
                    <v:textbox inset="0,0,0,0">
                      <w:txbxContent>
                        <w:p w:rsidR="007B716A" w:rsidRPr="00F572FA" w:rsidRDefault="007B716A" w:rsidP="00F572FA">
                          <w:pPr>
                            <w:pStyle w:val="Web"/>
                            <w:spacing w:after="0" w:line="140" w:lineRule="exact"/>
                            <w:ind w:firstLine="0"/>
                            <w:jc w:val="center"/>
                            <w:rPr>
                              <w:rFonts w:ascii="Arial" w:hAnsi="Arial" w:cs="Arial"/>
                              <w:sz w:val="14"/>
                              <w:szCs w:val="14"/>
                            </w:rPr>
                          </w:pPr>
                          <w:r w:rsidRPr="00F572FA">
                            <w:rPr>
                              <w:rFonts w:ascii="Arial" w:hAnsi="Arial" w:cs="Arial"/>
                              <w:sz w:val="14"/>
                              <w:szCs w:val="14"/>
                            </w:rPr>
                            <w:t>Frequency-invariance support</w:t>
                          </w:r>
                        </w:p>
                      </w:txbxContent>
                    </v:textbox>
                  </v:rect>
                  <v:rect id="正方形/長方形 53" o:spid="_x0000_s1035" style="position:absolute;left:11639;width:5518;height:3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" fillcolor="white [3201]" strokecolor="black [3200]" strokeweight="1pt">
                    <v:textbox inset="0,0,0,0">
                      <w:txbxContent>
                        <w:p w:rsidR="007B716A" w:rsidRPr="00910153" w:rsidRDefault="007B716A" w:rsidP="00700577">
                          <w:pPr>
                            <w:pStyle w:val="Web"/>
                            <w:spacing w:after="0"/>
                            <w:ind w:firstLine="0"/>
                            <w:jc w:val="center"/>
                            <w:rPr>
                              <w:rFonts w:ascii="Arial" w:hAnsi="Arial" w:cs="Arial"/>
                            </w:rPr>
                          </w:pPr>
                          <w:r w:rsidRPr="00910153">
                            <w:rPr>
                              <w:rFonts w:ascii="Arial" w:hAnsi="Arial" w:cs="Arial"/>
                              <w:sz w:val="16"/>
                              <w:szCs w:val="16"/>
                            </w:rPr>
                            <w:t xml:space="preserve">Core of </w:t>
                          </w:r>
                          <w:proofErr w:type="spellStart"/>
                          <w:r w:rsidRPr="00910153">
                            <w:rPr>
                              <w:rFonts w:ascii="Arial" w:hAnsi="Arial" w:cs="Arial"/>
                              <w:sz w:val="16"/>
                              <w:szCs w:val="16"/>
                            </w:rPr>
                            <w:t>EAS</w:t>
                          </w:r>
                          <w:proofErr w:type="spellEnd"/>
                        </w:p>
                      </w:txbxContent>
                    </v:textbox>
                  </v:rect>
                </v:group>
                <v:group id="グループ化 56" o:spid="_x0000_s1036" style="position:absolute;left:7946;top:10977;width:5112;height:4572" coordorigin="6146,7042" coordsize="5112,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8" o:spid="_x0000_s1037" type="#_x0000_t13" style="position:absolute;left:7188;top:8951;width:407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" adj="14524" fillcolor="white [3201]" strokecolor="black [3200]" strokeweight="1pt"/>
                  <v:shape id="矢印: 右 59" o:spid="_x0000_s1038" type="#_x0000_t13" style="position:absolute;left:6783;top:8026;width:407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" adj="14524" fillcolor="white [3201]" strokecolor="black [3200]" strokeweight="1pt"/>
                  <v:shape id="矢印: 右 60" o:spid="_x0000_s1039" type="#_x0000_t13" style="position:absolute;left:6146;top:7042;width:407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" adj="14524" fillcolor="white [3201]" strokecolor="black [3200]" strokeweight="1pt"/>
                </v:group>
                <v:shape id="矢印: 右 64" o:spid="_x0000_s1040" type="#_x0000_t13" style="position:absolute;left:19802;top:11923;width:9176;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" adj="18468" fillcolor="white [3201]" strokecolor="black [3200]" strokeweight="1pt"/>
                <v:rect id="正方形/長方形 68" o:spid="_x0000_s1041" style="position:absolute;left:29879;top:5497;width:5518;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" fillcolor="white [3201]" strokecolor="black [3200]" strokeweight="1pt">
                  <v:textbox inset="0,0,0,0">
                    <w:txbxContent>
                      <w:p w:rsidR="007B716A" w:rsidRPr="00AE5EE6" w:rsidRDefault="007B716A" w:rsidP="00700577">
                        <w:pPr>
                          <w:pStyle w:val="Web"/>
                          <w:spacing w:after="0"/>
                          <w:ind w:firstLine="0"/>
                          <w:jc w:val="center"/>
                          <w:rPr>
                            <w:rFonts w:ascii="Arial" w:hAnsi="Arial" w:cs="Arial"/>
                            <w:sz w:val="22"/>
                            <w:szCs w:val="22"/>
                          </w:rPr>
                        </w:pPr>
                        <w:r w:rsidRPr="00910153">
                          <w:rPr>
                            <w:rFonts w:ascii="Arial" w:hAnsi="Arial" w:cs="Arial"/>
                            <w:sz w:val="16"/>
                            <w:szCs w:val="16"/>
                          </w:rPr>
                          <w:t>Upstream Linux kernel 4.14</w:t>
                        </w:r>
                      </w:p>
                    </w:txbxContent>
                  </v:textbox>
                </v:rect>
                <v:shape id="矢印: 右 69" o:spid="_x0000_s1042" type="#_x0000_t13" style="position:absolute;left:36185;top:12037;width:124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" adj="19284" fillcolor="white [3201]" strokecolor="black [3200]" strokeweight="1pt"/>
                <v:rect id="正方形/長方形 70" o:spid="_x0000_s1043" style="position:absolute;left:37144;top:3941;width:5518;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" fillcolor="white [3201]" strokecolor="black [3200]" strokeweight="1pt">
                  <v:textbox inset="0,0,0,0">
                    <w:txbxContent>
                      <w:p w:rsidR="007B716A" w:rsidRPr="00910153" w:rsidRDefault="007B716A" w:rsidP="00700577">
                        <w:pPr>
                          <w:pStyle w:val="Web"/>
                          <w:spacing w:after="0"/>
                          <w:ind w:firstLine="0"/>
                          <w:jc w:val="center"/>
                          <w:rPr>
                            <w:rFonts w:ascii="Arial" w:hAnsi="Arial" w:cs="Arial"/>
                            <w:sz w:val="14"/>
                            <w:szCs w:val="14"/>
                          </w:rPr>
                        </w:pPr>
                        <w:r w:rsidRPr="00910153">
                          <w:rPr>
                            <w:rFonts w:ascii="Arial" w:hAnsi="Arial" w:cs="Arial"/>
                            <w:sz w:val="14"/>
                            <w:szCs w:val="14"/>
                          </w:rPr>
                          <w:t>SoC-dependent parameters (device tree)</w:t>
                        </w:r>
                      </w:p>
                    </w:txbxContent>
                  </v:textbox>
                </v:rect>
                <v:shape id="矢印: 右 71" o:spid="_x0000_s1044" type="#_x0000_t13" style="position:absolute;left:43240;top:6246;width:535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" adj="16232" fillcolor="white [3201]" strokecolor="black [3200]" strokeweight="1pt"/>
                <v:rect id="正方形/長方形 73" o:spid="_x0000_s1045" style="position:absolute;left:49126;top:5491;width:5518;height:1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" fillcolor="white [3201]" strokecolor="black [3200]" strokeweight="1pt">
                  <v:textbox inset="0,0,0,0">
                    <w:txbxContent>
                      <w:p w:rsidR="007B716A" w:rsidRPr="00AE5EE6" w:rsidRDefault="007B716A" w:rsidP="00700577">
                        <w:pPr>
                          <w:pStyle w:val="Web"/>
                          <w:spacing w:after="0"/>
                          <w:ind w:firstLine="0"/>
                          <w:jc w:val="center"/>
                          <w:rPr>
                            <w:rFonts w:ascii="Arial" w:hAnsi="Arial" w:cs="Arial"/>
                          </w:rPr>
                        </w:pPr>
                        <w:r w:rsidRPr="00910153">
                          <w:rPr>
                            <w:rFonts w:ascii="Arial" w:hAnsi="Arial" w:cs="Arial"/>
                            <w:sz w:val="20"/>
                            <w:szCs w:val="20"/>
                          </w:rPr>
                          <w:t>CAS</w:t>
                        </w:r>
                      </w:p>
                      <w:p w:rsidR="007B716A" w:rsidRPr="00AE5EE6" w:rsidRDefault="007B716A" w:rsidP="00700577">
                        <w:pPr>
                          <w:pStyle w:val="Web"/>
                          <w:spacing w:after="0"/>
                          <w:ind w:firstLine="187"/>
                          <w:jc w:val="center"/>
                          <w:rPr>
                            <w:rFonts w:ascii="Arial" w:hAnsi="Arial" w:cs="Arial"/>
                          </w:rPr>
                        </w:pPr>
                      </w:p>
                      <w:p w:rsidR="007B716A" w:rsidRPr="00AE5EE6" w:rsidRDefault="007B716A" w:rsidP="00700577">
                        <w:pPr>
                          <w:pStyle w:val="Web"/>
                          <w:spacing w:after="0"/>
                          <w:ind w:firstLine="0"/>
                          <w:jc w:val="center"/>
                          <w:rPr>
                            <w:rFonts w:ascii="Arial" w:hAnsi="Arial" w:cs="Arial"/>
                          </w:rPr>
                        </w:pPr>
                        <w:r w:rsidRPr="00910153">
                          <w:rPr>
                            <w:rFonts w:ascii="Arial" w:hAnsi="Arial" w:cs="Arial"/>
                            <w:sz w:val="18"/>
                            <w:szCs w:val="18"/>
                          </w:rPr>
                          <w:t xml:space="preserve">Renesas Linux </w:t>
                        </w:r>
                        <w:r>
                          <w:rPr>
                            <w:rFonts w:ascii="Arial" w:hAnsi="Arial" w:cs="Arial"/>
                            <w:sz w:val="18"/>
                            <w:szCs w:val="18"/>
                          </w:rPr>
                          <w:br/>
                        </w:r>
                        <w:proofErr w:type="spellStart"/>
                        <w:r w:rsidRPr="00910153">
                          <w:rPr>
                            <w:rFonts w:ascii="Arial" w:hAnsi="Arial" w:cs="Arial"/>
                            <w:sz w:val="18"/>
                            <w:szCs w:val="18"/>
                          </w:rPr>
                          <w:t>BSP</w:t>
                        </w:r>
                        <w:proofErr w:type="spellEnd"/>
                      </w:p>
                    </w:txbxContent>
                  </v:textbox>
                </v:rect>
                <v:shape id="テキスト ボックス 2" o:spid="_x0000_s1046" type="#_x0000_t202" style="position:absolute;left:47032;top:1052;width:11746;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rsidR="007B716A" w:rsidRPr="00910153" w:rsidRDefault="007B716A" w:rsidP="00700577">
                        <w:pPr>
                          <w:pStyle w:val="Web"/>
                          <w:ind w:firstLine="0"/>
                          <w:jc w:val="left"/>
                          <w:rPr>
                            <w:rFonts w:ascii="Arial" w:hAnsi="Arial" w:cs="Arial"/>
                            <w:sz w:val="12"/>
                            <w:szCs w:val="12"/>
                          </w:rPr>
                        </w:pPr>
                        <w:bookmarkStart w:id="34" w:name="_Hlk517699928"/>
                        <w:bookmarkStart w:id="35" w:name="_Hlk517699929"/>
                        <w:r w:rsidRPr="00910153">
                          <w:rPr>
                            <w:rFonts w:ascii="Arial" w:hAnsi="Arial" w:cs="Arial"/>
                            <w:sz w:val="12"/>
                            <w:szCs w:val="12"/>
                          </w:rPr>
                          <w:t xml:space="preserve">Incorporation by Renesas of a facility for enabling </w:t>
                        </w:r>
                        <w:proofErr w:type="spellStart"/>
                        <w:r w:rsidRPr="00910153">
                          <w:rPr>
                            <w:rFonts w:ascii="Arial" w:hAnsi="Arial" w:cs="Arial"/>
                            <w:sz w:val="12"/>
                            <w:szCs w:val="12"/>
                          </w:rPr>
                          <w:t>big.LITTLE</w:t>
                        </w:r>
                        <w:proofErr w:type="spellEnd"/>
                        <w:r w:rsidRPr="00910153">
                          <w:rPr>
                            <w:rFonts w:ascii="Arial" w:hAnsi="Arial" w:cs="Arial"/>
                            <w:sz w:val="12"/>
                            <w:szCs w:val="12"/>
                          </w:rPr>
                          <w:t xml:space="preserve"> on our relevant </w:t>
                        </w:r>
                        <w:proofErr w:type="spellStart"/>
                        <w:r w:rsidRPr="00910153">
                          <w:rPr>
                            <w:rFonts w:ascii="Arial" w:hAnsi="Arial" w:cs="Arial"/>
                            <w:sz w:val="12"/>
                            <w:szCs w:val="12"/>
                          </w:rPr>
                          <w:t>BSP</w:t>
                        </w:r>
                        <w:bookmarkEnd w:id="34"/>
                        <w:bookmarkEnd w:id="35"/>
                        <w:proofErr w:type="spellEnd"/>
                      </w:p>
                    </w:txbxContent>
                  </v:textbox>
                </v:shape>
                <w10:anchorlock/>
              </v:group>
            </w:pict>
          </mc:Fallback>
        </mc:AlternateContent>
      </w:r>
    </w:p>
    <w:p w:rsidR="00700577" w:rsidRPr="00296AE3" w:rsidRDefault="00D34D35" w:rsidP="00700577">
      <w:pPr>
        <w:pStyle w:val="afff3"/>
        <w:jc w:val="center"/>
        <w:rPr>
          <w:rFonts w:ascii="Arial" w:hAnsi="Arial" w:cs="Arial"/>
          <w:sz w:val="20"/>
          <w:szCs w:val="20"/>
        </w:rPr>
      </w:pPr>
      <w:r w:rsidRPr="00296AE3">
        <w:rPr>
          <w:rFonts w:ascii="Arial" w:hAnsi="Arial" w:cs="Arial"/>
          <w:sz w:val="20"/>
          <w:szCs w:val="20"/>
        </w:rPr>
        <w:t>Figure</w:t>
      </w:r>
      <w:r w:rsidR="00700577" w:rsidRPr="00296AE3">
        <w:rPr>
          <w:rFonts w:ascii="Arial" w:hAnsi="Arial" w:cs="Arial"/>
          <w:sz w:val="20"/>
          <w:szCs w:val="20"/>
        </w:rPr>
        <w:t xml:space="preserve"> </w:t>
      </w:r>
      <w:r w:rsidR="00700577" w:rsidRPr="00296AE3">
        <w:rPr>
          <w:rFonts w:ascii="Arial" w:hAnsi="Arial" w:cs="Arial"/>
          <w:sz w:val="20"/>
          <w:szCs w:val="20"/>
        </w:rPr>
        <w:fldChar w:fldCharType="begin"/>
      </w:r>
      <w:r w:rsidR="00700577" w:rsidRPr="00296AE3">
        <w:rPr>
          <w:rFonts w:ascii="Arial" w:hAnsi="Arial" w:cs="Arial"/>
          <w:sz w:val="20"/>
          <w:szCs w:val="20"/>
        </w:rPr>
        <w:instrText xml:space="preserve"> STYLEREF 1 \s </w:instrText>
      </w:r>
      <w:r w:rsidR="00700577" w:rsidRPr="00296AE3">
        <w:rPr>
          <w:rFonts w:ascii="Arial" w:hAnsi="Arial" w:cs="Arial"/>
          <w:sz w:val="20"/>
          <w:szCs w:val="20"/>
        </w:rPr>
        <w:fldChar w:fldCharType="separate"/>
      </w:r>
      <w:r w:rsidR="001D7843">
        <w:rPr>
          <w:rFonts w:ascii="Arial" w:hAnsi="Arial" w:cs="Arial"/>
          <w:noProof/>
          <w:sz w:val="20"/>
          <w:szCs w:val="20"/>
        </w:rPr>
        <w:t>1</w:t>
      </w:r>
      <w:r w:rsidR="00700577" w:rsidRPr="00296AE3">
        <w:rPr>
          <w:rFonts w:ascii="Arial" w:hAnsi="Arial" w:cs="Arial"/>
          <w:sz w:val="20"/>
          <w:szCs w:val="20"/>
        </w:rPr>
        <w:fldChar w:fldCharType="end"/>
      </w:r>
      <w:r w:rsidR="00700577" w:rsidRPr="00296AE3">
        <w:rPr>
          <w:rFonts w:ascii="Arial" w:hAnsi="Arial" w:cs="Arial"/>
          <w:sz w:val="20"/>
          <w:szCs w:val="20"/>
        </w:rPr>
        <w:noBreakHyphen/>
      </w:r>
      <w:r w:rsidR="00700577" w:rsidRPr="00296AE3">
        <w:rPr>
          <w:rFonts w:ascii="Arial" w:hAnsi="Arial" w:cs="Arial"/>
          <w:sz w:val="20"/>
          <w:szCs w:val="20"/>
        </w:rPr>
        <w:fldChar w:fldCharType="begin"/>
      </w:r>
      <w:r w:rsidR="00700577" w:rsidRPr="00296AE3">
        <w:rPr>
          <w:rFonts w:ascii="Arial" w:hAnsi="Arial" w:cs="Arial"/>
          <w:sz w:val="20"/>
          <w:szCs w:val="20"/>
        </w:rPr>
        <w:instrText xml:space="preserve"> SEQ </w:instrText>
      </w:r>
      <w:r w:rsidR="00700577" w:rsidRPr="00296AE3">
        <w:rPr>
          <w:rFonts w:ascii="Arial" w:hAnsi="Arial" w:cs="Arial"/>
          <w:sz w:val="20"/>
          <w:szCs w:val="20"/>
        </w:rPr>
        <w:instrText>図</w:instrText>
      </w:r>
      <w:r w:rsidR="00700577" w:rsidRPr="00296AE3">
        <w:rPr>
          <w:rFonts w:ascii="Arial" w:hAnsi="Arial" w:cs="Arial"/>
          <w:sz w:val="20"/>
          <w:szCs w:val="20"/>
        </w:rPr>
        <w:instrText xml:space="preserve"> \* ARABIC \s 1 </w:instrText>
      </w:r>
      <w:r w:rsidR="00700577" w:rsidRPr="00296AE3">
        <w:rPr>
          <w:rFonts w:ascii="Arial" w:hAnsi="Arial" w:cs="Arial"/>
          <w:sz w:val="20"/>
          <w:szCs w:val="20"/>
        </w:rPr>
        <w:fldChar w:fldCharType="separate"/>
      </w:r>
      <w:r w:rsidR="001D7843">
        <w:rPr>
          <w:rFonts w:ascii="Arial" w:hAnsi="Arial" w:cs="Arial"/>
          <w:noProof/>
          <w:sz w:val="20"/>
          <w:szCs w:val="20"/>
        </w:rPr>
        <w:t>1</w:t>
      </w:r>
      <w:r w:rsidR="00700577" w:rsidRPr="00296AE3">
        <w:rPr>
          <w:rFonts w:ascii="Arial" w:hAnsi="Arial" w:cs="Arial"/>
          <w:sz w:val="20"/>
          <w:szCs w:val="20"/>
        </w:rPr>
        <w:fldChar w:fldCharType="end"/>
      </w:r>
      <w:r w:rsidR="00E45199" w:rsidRPr="00296AE3">
        <w:rPr>
          <w:rFonts w:ascii="Arial" w:hAnsi="Arial" w:cs="Arial"/>
          <w:sz w:val="20"/>
          <w:szCs w:val="20"/>
        </w:rPr>
        <w:t xml:space="preserve">  </w:t>
      </w:r>
      <w:r w:rsidR="00564955" w:rsidRPr="00296AE3">
        <w:rPr>
          <w:rFonts w:ascii="Arial" w:hAnsi="Arial" w:cs="Arial"/>
          <w:sz w:val="20"/>
          <w:szCs w:val="20"/>
        </w:rPr>
        <w:t>Configuration and Background of CAS</w:t>
      </w:r>
    </w:p>
    <w:p w:rsidR="009A3C92" w:rsidRPr="00296AE3" w:rsidRDefault="009A3C92" w:rsidP="007E0564">
      <w:pPr>
        <w:pStyle w:val="space"/>
      </w:pPr>
    </w:p>
    <w:p w:rsidR="007B0E23" w:rsidRPr="00296AE3" w:rsidRDefault="00297623" w:rsidP="00E305A6">
      <w:pPr>
        <w:pStyle w:val="21"/>
      </w:pPr>
      <w:bookmarkStart w:id="36" w:name="_Toc517177426"/>
      <w:bookmarkEnd w:id="29"/>
      <w:r w:rsidRPr="00296AE3">
        <w:rPr>
          <w:b/>
        </w:rPr>
        <w:t xml:space="preserve">Outline of the CAS </w:t>
      </w:r>
      <w:r w:rsidR="00467526" w:rsidRPr="00296AE3">
        <w:rPr>
          <w:b/>
        </w:rPr>
        <w:t>Functionality</w:t>
      </w:r>
      <w:bookmarkEnd w:id="36"/>
    </w:p>
    <w:p w:rsidR="00E413DE" w:rsidRPr="00296AE3" w:rsidRDefault="00841796" w:rsidP="00910153">
      <w:pPr>
        <w:ind w:firstLine="0"/>
        <w:jc w:val="left"/>
      </w:pPr>
      <w:r w:rsidRPr="00296AE3">
        <w:rPr>
          <w:rFonts w:hint="eastAsia"/>
        </w:rPr>
        <w:t>I</w:t>
      </w:r>
      <w:r w:rsidRPr="00296AE3">
        <w:t>n device</w:t>
      </w:r>
      <w:r w:rsidRPr="00296AE3">
        <w:rPr>
          <w:rFonts w:hint="eastAsia"/>
        </w:rPr>
        <w:t>s</w:t>
      </w:r>
      <w:r w:rsidRPr="00296AE3">
        <w:t xml:space="preserve"> in which the </w:t>
      </w:r>
      <w:r w:rsidRPr="00296AE3">
        <w:rPr>
          <w:rFonts w:hint="eastAsia"/>
        </w:rPr>
        <w:t>Cortex-</w:t>
      </w:r>
      <w:proofErr w:type="spellStart"/>
      <w:r w:rsidRPr="00296AE3">
        <w:rPr>
          <w:rFonts w:hint="eastAsia"/>
        </w:rPr>
        <w:t>A57</w:t>
      </w:r>
      <w:proofErr w:type="spellEnd"/>
      <w:r w:rsidRPr="00296AE3">
        <w:t xml:space="preserve"> and </w:t>
      </w:r>
      <w:r w:rsidRPr="00296AE3">
        <w:rPr>
          <w:rFonts w:hint="eastAsia"/>
        </w:rPr>
        <w:t>Cortex-</w:t>
      </w:r>
      <w:proofErr w:type="spellStart"/>
      <w:r w:rsidRPr="00296AE3">
        <w:rPr>
          <w:rFonts w:hint="eastAsia"/>
        </w:rPr>
        <w:t>A53</w:t>
      </w:r>
      <w:proofErr w:type="spellEnd"/>
      <w:r w:rsidRPr="00296AE3">
        <w:t xml:space="preserve"> cores are operating</w:t>
      </w:r>
      <w:r w:rsidRPr="00296AE3">
        <w:rPr>
          <w:rFonts w:hint="eastAsia"/>
        </w:rPr>
        <w:t xml:space="preserve"> </w:t>
      </w:r>
      <w:r w:rsidRPr="00296AE3">
        <w:t>at the same time</w:t>
      </w:r>
      <w:r w:rsidRPr="00296AE3">
        <w:rPr>
          <w:rFonts w:hint="eastAsia"/>
        </w:rPr>
        <w:t>, C</w:t>
      </w:r>
      <w:r w:rsidRPr="00296AE3">
        <w:t xml:space="preserve">AS assigns tasks in consideration of </w:t>
      </w:r>
      <w:r w:rsidRPr="00296AE3">
        <w:rPr>
          <w:rFonts w:hint="eastAsia"/>
        </w:rPr>
        <w:t xml:space="preserve">the </w:t>
      </w:r>
      <w:r w:rsidRPr="00296AE3">
        <w:t xml:space="preserve">performance of </w:t>
      </w:r>
      <w:r w:rsidRPr="00296AE3">
        <w:rPr>
          <w:rFonts w:hint="eastAsia"/>
        </w:rPr>
        <w:t xml:space="preserve">the </w:t>
      </w:r>
      <w:r w:rsidRPr="00296AE3">
        <w:t>cores.</w:t>
      </w:r>
    </w:p>
    <w:p w:rsidR="00E413DE" w:rsidRPr="00296AE3" w:rsidRDefault="00E413DE" w:rsidP="00910153">
      <w:pPr>
        <w:ind w:firstLine="0"/>
        <w:jc w:val="left"/>
      </w:pPr>
      <w:r w:rsidRPr="00296AE3">
        <w:rPr>
          <w:rFonts w:hint="eastAsia"/>
        </w:rPr>
        <w:t xml:space="preserve">The </w:t>
      </w:r>
      <w:r w:rsidRPr="00296AE3">
        <w:t xml:space="preserve">standard </w:t>
      </w:r>
      <w:r w:rsidRPr="00296AE3">
        <w:rPr>
          <w:rFonts w:hint="eastAsia"/>
        </w:rPr>
        <w:t xml:space="preserve">multi-processor </w:t>
      </w:r>
      <w:r w:rsidRPr="00296AE3">
        <w:t xml:space="preserve">scheduler </w:t>
      </w:r>
      <w:r w:rsidRPr="00296AE3">
        <w:rPr>
          <w:rFonts w:hint="eastAsia"/>
        </w:rPr>
        <w:t xml:space="preserve">of </w:t>
      </w:r>
      <w:r w:rsidRPr="00296AE3">
        <w:t xml:space="preserve">Linux </w:t>
      </w:r>
      <w:r w:rsidRPr="00296AE3">
        <w:rPr>
          <w:rFonts w:hint="eastAsia"/>
        </w:rPr>
        <w:t>is t</w:t>
      </w:r>
      <w:r w:rsidRPr="00296AE3">
        <w:t>he completely fair scheduler (CFS)</w:t>
      </w:r>
      <w:r w:rsidRPr="00296AE3">
        <w:rPr>
          <w:rFonts w:hint="eastAsia"/>
        </w:rPr>
        <w:t>.</w:t>
      </w:r>
      <w:r w:rsidRPr="00296AE3">
        <w:t xml:space="preserve"> </w:t>
      </w:r>
      <w:r w:rsidRPr="00296AE3">
        <w:rPr>
          <w:rFonts w:hint="eastAsia"/>
        </w:rPr>
        <w:t xml:space="preserve">This </w:t>
      </w:r>
      <w:r w:rsidRPr="00296AE3">
        <w:t xml:space="preserve">allows </w:t>
      </w:r>
      <w:r w:rsidRPr="00296AE3">
        <w:rPr>
          <w:rFonts w:hint="eastAsia"/>
        </w:rPr>
        <w:t xml:space="preserve">the </w:t>
      </w:r>
      <w:r w:rsidRPr="00296AE3">
        <w:t xml:space="preserve">effective use of multi-core processing by assigning tasks to CPUs such that the load on each CPU is equal (see </w:t>
      </w:r>
      <w:r w:rsidRPr="00296AE3">
        <w:rPr>
          <w:rFonts w:hint="eastAsia"/>
        </w:rPr>
        <w:t>CFS</w:t>
      </w:r>
      <w:r w:rsidRPr="00296AE3">
        <w:t xml:space="preserve"> in </w:t>
      </w:r>
      <w:r w:rsidR="005D2BAB" w:rsidRPr="00296AE3">
        <w:fldChar w:fldCharType="begin"/>
      </w:r>
      <w:r w:rsidR="005D2BAB" w:rsidRPr="00296AE3">
        <w:instrText xml:space="preserve"> REF _Ref514401366 \h </w:instrText>
      </w:r>
      <w:r w:rsidR="001E031E" w:rsidRPr="00296AE3">
        <w:instrText xml:space="preserve"> \* MERGEFORMAT </w:instrText>
      </w:r>
      <w:r w:rsidR="005D2BAB" w:rsidRPr="00296AE3">
        <w:fldChar w:fldCharType="separate"/>
      </w:r>
      <w:r w:rsidR="001D7843" w:rsidRPr="001D7843">
        <w:t xml:space="preserve">Figure </w:t>
      </w:r>
      <w:r w:rsidR="001D7843" w:rsidRPr="001D7843">
        <w:rPr>
          <w:noProof/>
        </w:rPr>
        <w:t>1</w:t>
      </w:r>
      <w:r w:rsidR="001D7843" w:rsidRPr="001D7843">
        <w:rPr>
          <w:noProof/>
        </w:rPr>
        <w:noBreakHyphen/>
        <w:t>2</w:t>
      </w:r>
      <w:r w:rsidR="005D2BAB" w:rsidRPr="00296AE3">
        <w:fldChar w:fldCharType="end"/>
      </w:r>
      <w:r w:rsidRPr="00296AE3">
        <w:t>).</w:t>
      </w:r>
    </w:p>
    <w:p w:rsidR="00E413DE" w:rsidRPr="00296AE3" w:rsidRDefault="00E413DE" w:rsidP="00910153">
      <w:pPr>
        <w:ind w:firstLine="0"/>
        <w:jc w:val="left"/>
      </w:pPr>
      <w:r w:rsidRPr="00296AE3">
        <w:rPr>
          <w:rFonts w:hint="eastAsia"/>
        </w:rPr>
        <w:t>O</w:t>
      </w:r>
      <w:r w:rsidRPr="00296AE3">
        <w:t xml:space="preserve">n the other hand, </w:t>
      </w:r>
      <w:r w:rsidRPr="00296AE3">
        <w:rPr>
          <w:rFonts w:hint="eastAsia"/>
        </w:rPr>
        <w:t>the Cortex-</w:t>
      </w:r>
      <w:proofErr w:type="spellStart"/>
      <w:r w:rsidRPr="00296AE3">
        <w:rPr>
          <w:rFonts w:hint="eastAsia"/>
        </w:rPr>
        <w:t>A57</w:t>
      </w:r>
      <w:proofErr w:type="spellEnd"/>
      <w:r w:rsidRPr="00296AE3">
        <w:t xml:space="preserve"> and </w:t>
      </w:r>
      <w:r w:rsidRPr="00296AE3">
        <w:rPr>
          <w:rFonts w:hint="eastAsia"/>
        </w:rPr>
        <w:t>Cortex-</w:t>
      </w:r>
      <w:proofErr w:type="spellStart"/>
      <w:r w:rsidRPr="00296AE3">
        <w:rPr>
          <w:rFonts w:hint="eastAsia"/>
        </w:rPr>
        <w:t>A53</w:t>
      </w:r>
      <w:proofErr w:type="spellEnd"/>
      <w:r w:rsidRPr="00296AE3">
        <w:t xml:space="preserve"> cores differ</w:t>
      </w:r>
      <w:r w:rsidRPr="00296AE3">
        <w:rPr>
          <w:rFonts w:hint="eastAsia"/>
        </w:rPr>
        <w:t xml:space="preserve"> in p</w:t>
      </w:r>
      <w:r w:rsidRPr="00296AE3">
        <w:t xml:space="preserve">erformance. Assigning more tasks to the </w:t>
      </w:r>
      <w:r w:rsidRPr="00296AE3">
        <w:rPr>
          <w:rFonts w:hint="eastAsia"/>
        </w:rPr>
        <w:t>Cortex-</w:t>
      </w:r>
      <w:proofErr w:type="spellStart"/>
      <w:r w:rsidRPr="00296AE3">
        <w:rPr>
          <w:rFonts w:hint="eastAsia"/>
        </w:rPr>
        <w:t>A57</w:t>
      </w:r>
      <w:proofErr w:type="spellEnd"/>
      <w:r w:rsidRPr="00296AE3">
        <w:t xml:space="preserve"> cores with </w:t>
      </w:r>
      <w:r w:rsidRPr="00296AE3">
        <w:rPr>
          <w:rFonts w:hint="eastAsia"/>
        </w:rPr>
        <w:t xml:space="preserve">their </w:t>
      </w:r>
      <w:r w:rsidRPr="00296AE3">
        <w:t xml:space="preserve">greater computational capability instead of making </w:t>
      </w:r>
      <w:r w:rsidRPr="00296AE3">
        <w:rPr>
          <w:rFonts w:hint="eastAsia"/>
        </w:rPr>
        <w:t xml:space="preserve">the </w:t>
      </w:r>
      <w:r w:rsidRPr="00296AE3">
        <w:t xml:space="preserve">load on each CPU equal improves </w:t>
      </w:r>
      <w:r w:rsidRPr="00296AE3">
        <w:rPr>
          <w:rFonts w:hint="eastAsia"/>
        </w:rPr>
        <w:t xml:space="preserve">the </w:t>
      </w:r>
      <w:r w:rsidRPr="00296AE3">
        <w:t>performance of the system as a whole.</w:t>
      </w:r>
    </w:p>
    <w:p w:rsidR="0080205B" w:rsidRPr="00296AE3" w:rsidRDefault="00E413DE" w:rsidP="00910153">
      <w:pPr>
        <w:ind w:firstLine="0"/>
        <w:jc w:val="left"/>
      </w:pPr>
      <w:r w:rsidRPr="00296AE3">
        <w:t xml:space="preserve">In CAS, the scheduler is </w:t>
      </w:r>
      <w:r w:rsidRPr="00296AE3">
        <w:rPr>
          <w:rFonts w:hint="eastAsia"/>
        </w:rPr>
        <w:t xml:space="preserve">made </w:t>
      </w:r>
      <w:r w:rsidRPr="00296AE3">
        <w:t xml:space="preserve">aware of the difference between the CPU capacities </w:t>
      </w:r>
      <w:r w:rsidRPr="00296AE3">
        <w:rPr>
          <w:rFonts w:hint="eastAsia"/>
        </w:rPr>
        <w:t>of Cortex-</w:t>
      </w:r>
      <w:proofErr w:type="spellStart"/>
      <w:r w:rsidRPr="00296AE3">
        <w:rPr>
          <w:rFonts w:hint="eastAsia"/>
        </w:rPr>
        <w:t>A57</w:t>
      </w:r>
      <w:proofErr w:type="spellEnd"/>
      <w:r w:rsidRPr="00296AE3">
        <w:t xml:space="preserve"> and </w:t>
      </w:r>
      <w:r w:rsidRPr="00296AE3">
        <w:rPr>
          <w:rFonts w:hint="eastAsia"/>
        </w:rPr>
        <w:t>Cortex-</w:t>
      </w:r>
      <w:proofErr w:type="spellStart"/>
      <w:r w:rsidRPr="00296AE3">
        <w:rPr>
          <w:rFonts w:hint="eastAsia"/>
        </w:rPr>
        <w:t>A53</w:t>
      </w:r>
      <w:proofErr w:type="spellEnd"/>
      <w:r w:rsidRPr="00296AE3">
        <w:t xml:space="preserve"> cores and gives higher priority to the </w:t>
      </w:r>
      <w:r w:rsidRPr="00296AE3">
        <w:rPr>
          <w:rFonts w:hint="eastAsia"/>
        </w:rPr>
        <w:t>Cortex-</w:t>
      </w:r>
      <w:proofErr w:type="spellStart"/>
      <w:r w:rsidRPr="00296AE3">
        <w:rPr>
          <w:rFonts w:hint="eastAsia"/>
        </w:rPr>
        <w:t>A57</w:t>
      </w:r>
      <w:proofErr w:type="spellEnd"/>
      <w:r w:rsidRPr="00296AE3">
        <w:t xml:space="preserve"> cores in assigning tasks (see </w:t>
      </w:r>
      <w:r w:rsidRPr="00296AE3">
        <w:rPr>
          <w:rFonts w:hint="eastAsia"/>
        </w:rPr>
        <w:t>C</w:t>
      </w:r>
      <w:r w:rsidRPr="00296AE3">
        <w:t>A</w:t>
      </w:r>
      <w:r w:rsidRPr="00296AE3">
        <w:rPr>
          <w:rFonts w:hint="eastAsia"/>
        </w:rPr>
        <w:t>S</w:t>
      </w:r>
      <w:r w:rsidRPr="00296AE3">
        <w:t xml:space="preserve"> in </w:t>
      </w:r>
      <w:r w:rsidR="005D2BAB" w:rsidRPr="00296AE3">
        <w:fldChar w:fldCharType="begin"/>
      </w:r>
      <w:r w:rsidR="005D2BAB" w:rsidRPr="00296AE3">
        <w:instrText xml:space="preserve"> REF _Ref514401366 \h </w:instrText>
      </w:r>
      <w:r w:rsidR="001E031E" w:rsidRPr="00296AE3">
        <w:instrText xml:space="preserve"> \* MERGEFORMAT </w:instrText>
      </w:r>
      <w:r w:rsidR="005D2BAB" w:rsidRPr="00296AE3">
        <w:fldChar w:fldCharType="separate"/>
      </w:r>
      <w:r w:rsidR="001D7843" w:rsidRPr="001D7843">
        <w:t xml:space="preserve">Figure </w:t>
      </w:r>
      <w:r w:rsidR="001D7843" w:rsidRPr="001D7843">
        <w:rPr>
          <w:noProof/>
        </w:rPr>
        <w:t>1</w:t>
      </w:r>
      <w:r w:rsidR="001D7843" w:rsidRPr="001D7843">
        <w:rPr>
          <w:noProof/>
        </w:rPr>
        <w:noBreakHyphen/>
        <w:t>2</w:t>
      </w:r>
      <w:r w:rsidR="005D2BAB" w:rsidRPr="00296AE3">
        <w:fldChar w:fldCharType="end"/>
      </w:r>
      <w:r w:rsidRPr="00296AE3">
        <w:t>).</w:t>
      </w:r>
    </w:p>
    <w:p w:rsidR="00EC6E47" w:rsidRPr="00296AE3" w:rsidRDefault="00EC6E47" w:rsidP="007E0564">
      <w:pPr>
        <w:pStyle w:val="space"/>
      </w:pPr>
    </w:p>
    <w:p w:rsidR="005D2BAB" w:rsidRPr="00296AE3" w:rsidRDefault="00EC6E47">
      <w:pPr>
        <w:keepNext/>
      </w:pPr>
      <w:r w:rsidRPr="00296AE3">
        <w:rPr>
          <w:noProof/>
          <w:lang w:eastAsia="en-US"/>
        </w:rPr>
        <mc:AlternateContent>
          <mc:Choice Requires="wpc">
            <w:drawing>
              <wp:inline distT="0" distB="0" distL="0" distR="0" wp14:anchorId="31BEF042" wp14:editId="0513ED85">
                <wp:extent cx="5980430" cy="2305436"/>
                <wp:effectExtent l="0" t="0" r="20320" b="19050"/>
                <wp:docPr id="655" name="キャンバス 6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31" name="正方形/長方形 631"/>
                        <wps:cNvSpPr/>
                        <wps:spPr>
                          <a:xfrm>
                            <a:off x="5100528" y="1178116"/>
                            <a:ext cx="482572" cy="507551"/>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8" name="正方形/長方形 308"/>
                        <wps:cNvSpPr/>
                        <wps:spPr>
                          <a:xfrm>
                            <a:off x="5100529" y="629740"/>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4507246" y="1178117"/>
                            <a:ext cx="481965" cy="5060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正方形/長方形 306"/>
                        <wps:cNvSpPr/>
                        <wps:spPr>
                          <a:xfrm>
                            <a:off x="4507246" y="619816"/>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2205324"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正方形/長方形 301"/>
                        <wps:cNvSpPr/>
                        <wps:spPr>
                          <a:xfrm>
                            <a:off x="1607001"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正方形/長方形 299"/>
                        <wps:cNvSpPr/>
                        <wps:spPr>
                          <a:xfrm>
                            <a:off x="1011415"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正方形/長方形 298"/>
                        <wps:cNvSpPr/>
                        <wps:spPr>
                          <a:xfrm>
                            <a:off x="416208"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9" name="正方形/長方形 619"/>
                        <wps:cNvSpPr/>
                        <wps:spPr>
                          <a:xfrm>
                            <a:off x="3314048" y="623047"/>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正方形/長方形 625"/>
                        <wps:cNvSpPr/>
                        <wps:spPr>
                          <a:xfrm>
                            <a:off x="3908539" y="623047"/>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正方形/長方形 663"/>
                        <wps:cNvSpPr/>
                        <wps:spPr>
                          <a:xfrm>
                            <a:off x="3908539" y="1420316"/>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6" name="正方形/長方形 666"/>
                        <wps:cNvSpPr/>
                        <wps:spPr>
                          <a:xfrm>
                            <a:off x="3908539" y="1156702"/>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正方形/長方形 667"/>
                        <wps:cNvSpPr/>
                        <wps:spPr>
                          <a:xfrm>
                            <a:off x="3908539" y="893088"/>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8" name="正方形/長方形 668"/>
                        <wps:cNvSpPr/>
                        <wps:spPr>
                          <a:xfrm>
                            <a:off x="4506638" y="1422374"/>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9" name="正方形/長方形 669"/>
                        <wps:cNvSpPr/>
                        <wps:spPr>
                          <a:xfrm>
                            <a:off x="416208" y="1428835"/>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0" name="正方形/長方形 670"/>
                        <wps:cNvSpPr/>
                        <wps:spPr>
                          <a:xfrm>
                            <a:off x="416208" y="1163533"/>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txbx>
                          <w:txbxContent>
                            <w:p w:rsidR="007B716A" w:rsidRPr="000F1C90" w:rsidRDefault="007B716A" w:rsidP="00DD0878">
                              <w:pPr>
                                <w:ind w:firstLine="0"/>
                                <w:rPr>
                                  <w:sz w:val="1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1" name="正方形/長方形 671"/>
                        <wps:cNvSpPr/>
                        <wps:spPr>
                          <a:xfrm>
                            <a:off x="1011415" y="1426777"/>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正方形/長方形 682"/>
                        <wps:cNvSpPr/>
                        <wps:spPr>
                          <a:xfrm>
                            <a:off x="1011415" y="1163163"/>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正方形/長方形 683"/>
                        <wps:cNvSpPr/>
                        <wps:spPr>
                          <a:xfrm>
                            <a:off x="1606393" y="1426773"/>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正方形/長方形 684"/>
                        <wps:cNvSpPr/>
                        <wps:spPr>
                          <a:xfrm>
                            <a:off x="1606393" y="1163159"/>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正方形/長方形 685"/>
                        <wps:cNvSpPr/>
                        <wps:spPr>
                          <a:xfrm>
                            <a:off x="2204716" y="1429066"/>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6" name="正方形/長方形 686"/>
                        <wps:cNvSpPr/>
                        <wps:spPr>
                          <a:xfrm>
                            <a:off x="2204716" y="1165454"/>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正方形/長方形 687"/>
                        <wps:cNvSpPr/>
                        <wps:spPr>
                          <a:xfrm>
                            <a:off x="3313959" y="1422374"/>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正方形/長方形 688"/>
                        <wps:cNvSpPr/>
                        <wps:spPr>
                          <a:xfrm>
                            <a:off x="3313959" y="1160302"/>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正方形/長方形 689"/>
                        <wps:cNvSpPr/>
                        <wps:spPr>
                          <a:xfrm>
                            <a:off x="3314048" y="897321"/>
                            <a:ext cx="482573" cy="263614"/>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正方形/長方形 690"/>
                        <wps:cNvSpPr/>
                        <wps:spPr>
                          <a:xfrm>
                            <a:off x="5100528" y="1422136"/>
                            <a:ext cx="482573" cy="263852"/>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テキスト ボックス 2"/>
                        <wps:cNvSpPr txBox="1">
                          <a:spLocks noChangeArrowheads="1"/>
                        </wps:cNvSpPr>
                        <wps:spPr bwMode="auto">
                          <a:xfrm>
                            <a:off x="416479" y="1687473"/>
                            <a:ext cx="470599" cy="232261"/>
                          </a:xfrm>
                          <a:prstGeom prst="rect">
                            <a:avLst/>
                          </a:prstGeom>
                          <a:noFill/>
                          <a:ln w="9525">
                            <a:noFill/>
                            <a:miter lim="800000"/>
                            <a:headEnd/>
                            <a:tailEnd/>
                          </a:ln>
                        </wps:spPr>
                        <wps:txbx>
                          <w:txbxContent>
                            <w:p w:rsidR="007B716A" w:rsidRPr="004C6885" w:rsidRDefault="007B716A" w:rsidP="00723C2B">
                              <w:pPr>
                                <w:pStyle w:val="Web"/>
                                <w:ind w:left="75" w:hangingChars="50" w:hanging="75"/>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wps:txbx>
                        <wps:bodyPr rot="0" vert="horz" wrap="square" lIns="91440" tIns="45720" rIns="91440" bIns="45720" anchor="t" anchorCtr="0">
                          <a:noAutofit/>
                        </wps:bodyPr>
                      </wps:wsp>
                      <wps:wsp>
                        <wps:cNvPr id="634" name="テキスト ボックス 2"/>
                        <wps:cNvSpPr txBox="1">
                          <a:spLocks noChangeArrowheads="1"/>
                        </wps:cNvSpPr>
                        <wps:spPr bwMode="auto">
                          <a:xfrm>
                            <a:off x="1015783" y="1686871"/>
                            <a:ext cx="470599" cy="232261"/>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 1</w:t>
                              </w:r>
                            </w:p>
                          </w:txbxContent>
                        </wps:txbx>
                        <wps:bodyPr rot="0" vert="horz" wrap="square" lIns="91440" tIns="45720" rIns="91440" bIns="45720" anchor="t" anchorCtr="0">
                          <a:noAutofit/>
                        </wps:bodyPr>
                      </wps:wsp>
                      <wps:wsp>
                        <wps:cNvPr id="635" name="テキスト ボックス 2"/>
                        <wps:cNvSpPr txBox="1">
                          <a:spLocks noChangeArrowheads="1"/>
                        </wps:cNvSpPr>
                        <wps:spPr bwMode="auto">
                          <a:xfrm>
                            <a:off x="1616892" y="1686270"/>
                            <a:ext cx="470599" cy="232260"/>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wps:txbx>
                        <wps:bodyPr rot="0" vert="horz" wrap="square" lIns="91440" tIns="45720" rIns="91440" bIns="45720" anchor="t" anchorCtr="0">
                          <a:noAutofit/>
                        </wps:bodyPr>
                      </wps:wsp>
                      <wps:wsp>
                        <wps:cNvPr id="636" name="テキスト ボックス 2"/>
                        <wps:cNvSpPr txBox="1">
                          <a:spLocks noChangeArrowheads="1"/>
                        </wps:cNvSpPr>
                        <wps:spPr bwMode="auto">
                          <a:xfrm>
                            <a:off x="2218002" y="1685668"/>
                            <a:ext cx="470598" cy="232260"/>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wps:txbx>
                        <wps:bodyPr rot="0" vert="horz" wrap="square" lIns="91440" tIns="45720" rIns="91440" bIns="45720" anchor="t" anchorCtr="0">
                          <a:noAutofit/>
                        </wps:bodyPr>
                      </wps:wsp>
                      <wps:wsp>
                        <wps:cNvPr id="637" name="テキスト ボックス 2"/>
                        <wps:cNvSpPr txBox="1">
                          <a:spLocks noChangeArrowheads="1"/>
                        </wps:cNvSpPr>
                        <wps:spPr bwMode="auto">
                          <a:xfrm>
                            <a:off x="3227402" y="461186"/>
                            <a:ext cx="681137" cy="232261"/>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wps:txbx>
                        <wps:bodyPr rot="0" vert="horz" wrap="square" lIns="91440" tIns="45720" rIns="91440" bIns="45720" anchor="t" anchorCtr="0">
                          <a:noAutofit/>
                        </wps:bodyPr>
                      </wps:wsp>
                      <wps:wsp>
                        <wps:cNvPr id="638" name="テキスト ボックス 2"/>
                        <wps:cNvSpPr txBox="1">
                          <a:spLocks noChangeArrowheads="1"/>
                        </wps:cNvSpPr>
                        <wps:spPr bwMode="auto">
                          <a:xfrm>
                            <a:off x="3838138" y="464195"/>
                            <a:ext cx="681137" cy="232260"/>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wps:txbx>
                        <wps:bodyPr rot="0" vert="horz" wrap="square" lIns="91440" tIns="45720" rIns="91440" bIns="45720" anchor="t" anchorCtr="0">
                          <a:noAutofit/>
                        </wps:bodyPr>
                      </wps:wsp>
                      <wps:wsp>
                        <wps:cNvPr id="639" name="テキスト ボックス 2"/>
                        <wps:cNvSpPr txBox="1">
                          <a:spLocks noChangeArrowheads="1"/>
                        </wps:cNvSpPr>
                        <wps:spPr bwMode="auto">
                          <a:xfrm>
                            <a:off x="4419114" y="458382"/>
                            <a:ext cx="681137" cy="232260"/>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wps:txbx>
                        <wps:bodyPr rot="0" vert="horz" wrap="square" lIns="91440" tIns="45720" rIns="91440" bIns="45720" anchor="t" anchorCtr="0">
                          <a:noAutofit/>
                        </wps:bodyPr>
                      </wps:wsp>
                      <wps:wsp>
                        <wps:cNvPr id="640" name="テキスト ボックス 2"/>
                        <wps:cNvSpPr txBox="1">
                          <a:spLocks noChangeArrowheads="1"/>
                        </wps:cNvSpPr>
                        <wps:spPr bwMode="auto">
                          <a:xfrm>
                            <a:off x="4989819" y="461186"/>
                            <a:ext cx="685917" cy="232261"/>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wps:txbx>
                        <wps:bodyPr rot="0" vert="horz" wrap="square" lIns="91440" tIns="45720" rIns="91440" bIns="45720" anchor="t" anchorCtr="0">
                          <a:noAutofit/>
                        </wps:bodyPr>
                      </wps:wsp>
                      <wps:wsp>
                        <wps:cNvPr id="641" name="テキスト ボックス 2"/>
                        <wps:cNvSpPr txBox="1">
                          <a:spLocks noChangeArrowheads="1"/>
                        </wps:cNvSpPr>
                        <wps:spPr bwMode="auto">
                          <a:xfrm>
                            <a:off x="3328158" y="1687473"/>
                            <a:ext cx="470599" cy="232261"/>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wps:txbx>
                        <wps:bodyPr rot="0" vert="horz" wrap="square" lIns="91440" tIns="45720" rIns="91440" bIns="45720" anchor="t" anchorCtr="0">
                          <a:noAutofit/>
                        </wps:bodyPr>
                      </wps:wsp>
                      <wps:wsp>
                        <wps:cNvPr id="642" name="テキスト ボックス 2"/>
                        <wps:cNvSpPr txBox="1">
                          <a:spLocks noChangeArrowheads="1"/>
                        </wps:cNvSpPr>
                        <wps:spPr bwMode="auto">
                          <a:xfrm>
                            <a:off x="3927462" y="1686871"/>
                            <a:ext cx="470599" cy="232261"/>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txbxContent>
                        </wps:txbx>
                        <wps:bodyPr rot="0" vert="horz" wrap="square" lIns="91440" tIns="45720" rIns="91440" bIns="45720" anchor="t" anchorCtr="0">
                          <a:noAutofit/>
                        </wps:bodyPr>
                      </wps:wsp>
                      <wps:wsp>
                        <wps:cNvPr id="643" name="テキスト ボックス 2"/>
                        <wps:cNvSpPr txBox="1">
                          <a:spLocks noChangeArrowheads="1"/>
                        </wps:cNvSpPr>
                        <wps:spPr bwMode="auto">
                          <a:xfrm>
                            <a:off x="4528571" y="1686270"/>
                            <a:ext cx="470599" cy="232260"/>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wps:txbx>
                        <wps:bodyPr rot="0" vert="horz" wrap="square" lIns="91440" tIns="45720" rIns="91440" bIns="45720" anchor="t" anchorCtr="0">
                          <a:noAutofit/>
                        </wps:bodyPr>
                      </wps:wsp>
                      <wps:wsp>
                        <wps:cNvPr id="644" name="テキスト ボックス 2"/>
                        <wps:cNvSpPr txBox="1">
                          <a:spLocks noChangeArrowheads="1"/>
                        </wps:cNvSpPr>
                        <wps:spPr bwMode="auto">
                          <a:xfrm>
                            <a:off x="5129681" y="1685668"/>
                            <a:ext cx="470598" cy="232260"/>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wps:txbx>
                        <wps:bodyPr rot="0" vert="horz" wrap="square" lIns="91440" tIns="45720" rIns="91440" bIns="45720" anchor="t" anchorCtr="0">
                          <a:noAutofit/>
                        </wps:bodyPr>
                      </wps:wsp>
                      <wps:wsp>
                        <wps:cNvPr id="650" name="テキスト ボックス 2"/>
                        <wps:cNvSpPr txBox="1">
                          <a:spLocks noChangeArrowheads="1"/>
                        </wps:cNvSpPr>
                        <wps:spPr bwMode="auto">
                          <a:xfrm>
                            <a:off x="162292" y="16"/>
                            <a:ext cx="960763" cy="283168"/>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rPr>
                              </w:pPr>
                              <w:r w:rsidRPr="00723C2B">
                                <w:rPr>
                                  <w:rFonts w:ascii="Arial" w:hAnsi="Arial" w:cs="Arial"/>
                                  <w:bCs/>
                                  <w:sz w:val="20"/>
                                  <w:szCs w:val="20"/>
                                </w:rPr>
                                <w:t>CFS</w:t>
                              </w:r>
                            </w:p>
                          </w:txbxContent>
                        </wps:txbx>
                        <wps:bodyPr rot="0" vert="horz" wrap="square" lIns="91440" tIns="45720" rIns="91440" bIns="45720" anchor="t" anchorCtr="0">
                          <a:noAutofit/>
                        </wps:bodyPr>
                      </wps:wsp>
                      <wps:wsp>
                        <wps:cNvPr id="651" name="テキスト ボックス 2"/>
                        <wps:cNvSpPr txBox="1">
                          <a:spLocks noChangeArrowheads="1"/>
                        </wps:cNvSpPr>
                        <wps:spPr bwMode="auto">
                          <a:xfrm>
                            <a:off x="2898517" y="16"/>
                            <a:ext cx="1431470" cy="263739"/>
                          </a:xfrm>
                          <a:prstGeom prst="rect">
                            <a:avLst/>
                          </a:prstGeom>
                          <a:noFill/>
                          <a:ln w="9525">
                            <a:noFill/>
                            <a:miter lim="800000"/>
                            <a:headEnd/>
                            <a:tailEnd/>
                          </a:ln>
                        </wps:spPr>
                        <wps:txbx>
                          <w:txbxContent>
                            <w:p w:rsidR="007B716A" w:rsidRPr="00723C2B" w:rsidRDefault="007B716A" w:rsidP="00EC6E47">
                              <w:pPr>
                                <w:pStyle w:val="Web"/>
                                <w:rPr>
                                  <w:rFonts w:ascii="Arial" w:hAnsi="Arial" w:cs="Arial"/>
                                </w:rPr>
                              </w:pPr>
                              <w:r w:rsidRPr="00723C2B">
                                <w:rPr>
                                  <w:rFonts w:ascii="Arial" w:hAnsi="Arial" w:cs="Arial"/>
                                  <w:bCs/>
                                  <w:sz w:val="20"/>
                                  <w:szCs w:val="20"/>
                                </w:rPr>
                                <w:t>CAS</w:t>
                              </w:r>
                            </w:p>
                          </w:txbxContent>
                        </wps:txbx>
                        <wps:bodyPr rot="0" vert="horz" wrap="square" lIns="91440" tIns="45720" rIns="91440" bIns="45720" anchor="t" anchorCtr="0">
                          <a:noAutofit/>
                        </wps:bodyPr>
                      </wps:wsp>
                      <wps:wsp>
                        <wps:cNvPr id="654" name="直線コネクタ 654"/>
                        <wps:cNvCnPr/>
                        <wps:spPr>
                          <a:xfrm>
                            <a:off x="3202732" y="1686270"/>
                            <a:ext cx="2502515" cy="1805"/>
                          </a:xfrm>
                          <a:prstGeom prst="line">
                            <a:avLst/>
                          </a:prstGeom>
                        </wps:spPr>
                        <wps:style>
                          <a:lnRef idx="1">
                            <a:schemeClr val="dk1"/>
                          </a:lnRef>
                          <a:fillRef idx="0">
                            <a:schemeClr val="dk1"/>
                          </a:fillRef>
                          <a:effectRef idx="0">
                            <a:schemeClr val="dk1"/>
                          </a:effectRef>
                          <a:fontRef idx="minor">
                            <a:schemeClr val="tx1"/>
                          </a:fontRef>
                        </wps:style>
                        <wps:bodyPr/>
                      </wps:wsp>
                      <wps:wsp>
                        <wps:cNvPr id="616" name="直線コネクタ 616"/>
                        <wps:cNvCnPr/>
                        <wps:spPr>
                          <a:xfrm>
                            <a:off x="304290" y="1688817"/>
                            <a:ext cx="2502516" cy="1806"/>
                          </a:xfrm>
                          <a:prstGeom prst="line">
                            <a:avLst/>
                          </a:prstGeom>
                        </wps:spPr>
                        <wps:style>
                          <a:lnRef idx="1">
                            <a:schemeClr val="dk1"/>
                          </a:lnRef>
                          <a:fillRef idx="0">
                            <a:schemeClr val="dk1"/>
                          </a:fillRef>
                          <a:effectRef idx="0">
                            <a:schemeClr val="dk1"/>
                          </a:effectRef>
                          <a:fontRef idx="minor">
                            <a:schemeClr val="tx1"/>
                          </a:fontRef>
                        </wps:style>
                        <wps:bodyPr/>
                      </wps:wsp>
                      <wpg:wgp>
                        <wpg:cNvPr id="581" name="グループ化 581"/>
                        <wpg:cNvGrpSpPr/>
                        <wpg:grpSpPr>
                          <a:xfrm>
                            <a:off x="2822070" y="1986849"/>
                            <a:ext cx="1261753" cy="283168"/>
                            <a:chOff x="2825432" y="2499137"/>
                            <a:chExt cx="1261753" cy="283168"/>
                          </a:xfrm>
                        </wpg:grpSpPr>
                        <wps:wsp>
                          <wps:cNvPr id="348" name="正方形/長方形 348"/>
                          <wps:cNvSpPr/>
                          <wps:spPr>
                            <a:xfrm>
                              <a:off x="2825432" y="2561885"/>
                              <a:ext cx="345627" cy="13110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テキスト ボックス 2"/>
                          <wps:cNvSpPr txBox="1">
                            <a:spLocks noChangeArrowheads="1"/>
                          </wps:cNvSpPr>
                          <wps:spPr bwMode="auto">
                            <a:xfrm>
                              <a:off x="3126422" y="2499137"/>
                              <a:ext cx="960763" cy="283168"/>
                            </a:xfrm>
                            <a:prstGeom prst="rect">
                              <a:avLst/>
                            </a:prstGeom>
                            <a:noFill/>
                            <a:ln w="9525">
                              <a:noFill/>
                              <a:miter lim="800000"/>
                              <a:headEnd/>
                              <a:tailEnd/>
                            </a:ln>
                          </wps:spPr>
                          <wps:txbx>
                            <w:txbxContent>
                              <w:p w:rsidR="007B716A" w:rsidRPr="004C6885" w:rsidRDefault="007B716A" w:rsidP="00EC6E47">
                                <w:pPr>
                                  <w:pStyle w:val="Web"/>
                                  <w:ind w:firstLine="0"/>
                                  <w:rPr>
                                    <w:rFonts w:ascii="Arial" w:hAnsi="Arial" w:cs="Arial"/>
                                    <w:sz w:val="18"/>
                                  </w:rPr>
                                </w:pPr>
                                <w:r w:rsidRPr="004C6885">
                                  <w:rPr>
                                    <w:rFonts w:ascii="Arial" w:hAnsi="Arial" w:cs="Arial"/>
                                    <w:sz w:val="18"/>
                                  </w:rPr>
                                  <w:t>Task</w:t>
                                </w:r>
                              </w:p>
                            </w:txbxContent>
                          </wps:txbx>
                          <wps:bodyPr rot="0" vert="horz" wrap="square" lIns="91440" tIns="45720" rIns="91440" bIns="45720" anchor="t" anchorCtr="0">
                            <a:noAutofit/>
                          </wps:bodyPr>
                        </wps:wsp>
                      </wpg:wgp>
                      <wps:wsp>
                        <wps:cNvPr id="310" name="テキスト ボックス 2"/>
                        <wps:cNvSpPr txBox="1">
                          <a:spLocks noChangeArrowheads="1"/>
                        </wps:cNvSpPr>
                        <wps:spPr bwMode="auto">
                          <a:xfrm>
                            <a:off x="332475" y="448263"/>
                            <a:ext cx="681137" cy="232261"/>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wps:txbx>
                        <wps:bodyPr rot="0" vert="horz" wrap="square" lIns="91440" tIns="45720" rIns="91440" bIns="45720" anchor="t" anchorCtr="0">
                          <a:noAutofit/>
                        </wps:bodyPr>
                      </wps:wsp>
                      <wps:wsp>
                        <wps:cNvPr id="311" name="テキスト ボックス 2"/>
                        <wps:cNvSpPr txBox="1">
                          <a:spLocks noChangeArrowheads="1"/>
                        </wps:cNvSpPr>
                        <wps:spPr bwMode="auto">
                          <a:xfrm>
                            <a:off x="943211" y="451272"/>
                            <a:ext cx="681137" cy="232260"/>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wps:txbx>
                        <wps:bodyPr rot="0" vert="horz" wrap="square" lIns="91440" tIns="45720" rIns="91440" bIns="45720" anchor="t" anchorCtr="0">
                          <a:noAutofit/>
                        </wps:bodyPr>
                      </wps:wsp>
                      <wps:wsp>
                        <wps:cNvPr id="312" name="テキスト ボックス 2"/>
                        <wps:cNvSpPr txBox="1">
                          <a:spLocks noChangeArrowheads="1"/>
                        </wps:cNvSpPr>
                        <wps:spPr bwMode="auto">
                          <a:xfrm>
                            <a:off x="1524187" y="445459"/>
                            <a:ext cx="681137" cy="232260"/>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wps:txbx>
                        <wps:bodyPr rot="0" vert="horz" wrap="square" lIns="91440" tIns="45720" rIns="91440" bIns="45720" anchor="t" anchorCtr="0">
                          <a:noAutofit/>
                        </wps:bodyPr>
                      </wps:wsp>
                      <wps:wsp>
                        <wps:cNvPr id="313" name="テキスト ボックス 2"/>
                        <wps:cNvSpPr txBox="1">
                          <a:spLocks noChangeArrowheads="1"/>
                        </wps:cNvSpPr>
                        <wps:spPr bwMode="auto">
                          <a:xfrm>
                            <a:off x="2094892" y="448263"/>
                            <a:ext cx="685917" cy="232261"/>
                          </a:xfrm>
                          <a:prstGeom prst="rect">
                            <a:avLst/>
                          </a:prstGeom>
                          <a:noFill/>
                          <a:ln w="9525">
                            <a:noFill/>
                            <a:miter lim="800000"/>
                            <a:headEnd/>
                            <a:tailEnd/>
                          </a:ln>
                        </wps:spPr>
                        <wps:txb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wps:txbx>
                        <wps:bodyPr rot="0" vert="horz" wrap="square" lIns="91440" tIns="45720" rIns="91440" bIns="45720" anchor="t" anchorCtr="0">
                          <a:noAutofit/>
                        </wps:bodyPr>
                      </wps:wsp>
                    </wpc:wpc>
                  </a:graphicData>
                </a:graphic>
              </wp:inline>
            </w:drawing>
          </mc:Choice>
          <mc:Fallback>
            <w:pict>
              <v:group w14:anchorId="31BEF042" id="キャンバス 655" o:spid="_x0000_s1047" editas="canvas" style="width:470.9pt;height:181.55pt;mso-position-horizontal-relative:char;mso-position-vertical-relative:line" coordsize="59804,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">
                <v:shape id="_x0000_s1048" type="#_x0000_t75" style="position:absolute;width:59804;height:23050;visibility:visible;mso-wrap-style:square" stroked="t" strokecolor="black [3213]">
                  <v:fill o:detectmouseclick="t"/>
                  <v:path o:connecttype="none"/>
                </v:shape>
                <v:rect id="正方形/長方形 631" o:spid="_x0000_s1049" style="position:absolute;left:51005;top:11781;width:4826;height: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" fillcolor="white [3201]" strokecolor="black [3200]" strokeweight=".5pt"/>
                <v:rect id="正方形/長方形 308" o:spid="_x0000_s1050" style="position:absolute;left:51005;top:6297;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" fillcolor="white [3201]" strokecolor="black [3200]" strokeweight=".5pt"/>
                <v:rect id="正方形/長方形 588" o:spid="_x0000_s1051" style="position:absolute;left:45072;top:11781;width:4820;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" fillcolor="white [3201]" strokecolor="black [3200]" strokeweight=".5pt"/>
                <v:rect id="正方形/長方形 306" o:spid="_x0000_s1052" style="position:absolute;left:45072;top:6198;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" fillcolor="white [3201]" strokecolor="black [3200]" strokeweight=".5pt"/>
                <v:rect id="正方形/長方形 302" o:spid="_x0000_s1053" style="position:absolute;left:22053;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" fillcolor="white [3201]" strokecolor="black [3200]" strokeweight=".5pt"/>
                <v:rect id="正方形/長方形 301" o:spid="_x0000_s1054" style="position:absolute;left:16070;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" fillcolor="white [3201]" strokecolor="black [3200]" strokeweight=".5pt"/>
                <v:rect id="正方形/長方形 299" o:spid="_x0000_s1055" style="position:absolute;left:10114;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" fillcolor="white [3201]" strokecolor="black [3200]" strokeweight=".5pt"/>
                <v:rect id="正方形/長方形 298" o:spid="_x0000_s1056" style="position:absolute;left:4162;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" fillcolor="white [3201]" strokecolor="black [3200]" strokeweight=".5pt"/>
                <v:rect id="正方形/長方形 619" o:spid="_x0000_s1057" style="position:absolute;left:33140;top:6230;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" fillcolor="white [3201]" strokecolor="black [3200]" strokeweight=".5pt"/>
                <v:rect id="正方形/長方形 625" o:spid="_x0000_s1058" style="position:absolute;left:39085;top:6230;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" fillcolor="white [3201]" strokecolor="black [3200]" strokeweight=".5pt"/>
                <v:rect id="正方形/長方形 663" o:spid="_x0000_s1059" style="position:absolute;left:39085;top:14203;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" fillcolor="#bfbfbf [2412]" strokecolor="black [3200]" strokeweight=".5pt"/>
                <v:rect id="正方形/長方形 666" o:spid="_x0000_s1060" style="position:absolute;left:39085;top:11567;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" fillcolor="#bfbfbf [2412]" strokecolor="black [3200]" strokeweight=".5pt"/>
                <v:rect id="正方形/長方形 667" o:spid="_x0000_s1061" style="position:absolute;left:39085;top:8930;width:4826;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" fillcolor="#bfbfbf [2412]" strokecolor="black [3200]" strokeweight=".5pt"/>
                <v:rect id="正方形/長方形 668" o:spid="_x0000_s1062" style="position:absolute;left:45066;top:14223;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" fillcolor="#bfbfbf [2412]" strokecolor="black [3200]" strokeweight=".5pt"/>
                <v:rect id="正方形/長方形 669" o:spid="_x0000_s1063" style="position:absolute;left:4162;top:14288;width:482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" fillcolor="#bfbfbf [2412]" strokecolor="black [3200]" strokeweight=".5pt"/>
                <v:rect id="正方形/長方形 670" o:spid="_x0000_s1064" style="position:absolute;left:4162;top:11635;width:482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" fillcolor="#bfbfbf [2412]" strokecolor="black [3200]" strokeweight=".5pt">
                  <v:textbox>
                    <w:txbxContent>
                      <w:p w:rsidR="007B716A" w:rsidRPr="000F1C90" w:rsidRDefault="007B716A" w:rsidP="00DD0878">
                        <w:pPr>
                          <w:ind w:firstLine="0"/>
                          <w:rPr>
                            <w:sz w:val="14"/>
                          </w:rPr>
                        </w:pPr>
                      </w:p>
                    </w:txbxContent>
                  </v:textbox>
                </v:rect>
                <v:rect id="正方形/長方形 671" o:spid="_x0000_s1065" style="position:absolute;left:10114;top:14267;width:482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" fillcolor="#bfbfbf [2412]" strokecolor="black [3200]" strokeweight=".5pt"/>
                <v:rect id="正方形/長方形 682" o:spid="_x0000_s1066" style="position:absolute;left:10114;top:11631;width:482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" fillcolor="#bfbfbf [2412]" strokecolor="black [3200]" strokeweight=".5pt"/>
                <v:rect id="正方形/長方形 683" o:spid="_x0000_s1067" style="position:absolute;left:16063;top:14267;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" fillcolor="#bfbfbf [2412]" strokecolor="black [3200]" strokeweight=".5pt"/>
                <v:rect id="正方形/長方形 684" o:spid="_x0000_s1068" style="position:absolute;left:16063;top:11631;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" fillcolor="#bfbfbf [2412]" strokecolor="black [3200]" strokeweight=".5pt"/>
                <v:rect id="正方形/長方形 685" o:spid="_x0000_s1069" style="position:absolute;left:22047;top:14290;width:482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" fillcolor="#bfbfbf [2412]" strokecolor="black [3200]" strokeweight=".5pt"/>
                <v:rect id="正方形/長方形 686" o:spid="_x0000_s1070" style="position:absolute;left:22047;top:11654;width:482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" fillcolor="#bfbfbf [2412]" strokecolor="black [3200]" strokeweight=".5pt"/>
                <v:rect id="正方形/長方形 687" o:spid="_x0000_s1071" style="position:absolute;left:33139;top:14223;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" fillcolor="#bfbfbf [2412]" strokecolor="black [3200]" strokeweight=".5pt"/>
                <v:rect id="正方形/長方形 688" o:spid="_x0000_s1072" style="position:absolute;left:33139;top:11603;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" fillcolor="#bfbfbf [2412]" strokecolor="black [3200]" strokeweight=".5pt"/>
                <v:rect id="正方形/長方形 689" o:spid="_x0000_s1073" style="position:absolute;left:33140;top:8973;width:482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" fillcolor="#bfbfbf [2412]" strokecolor="black [3200]" strokeweight=".5pt"/>
                <v:rect id="正方形/長方形 690" o:spid="_x0000_s1074" style="position:absolute;left:51005;top:14221;width:4826;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" fillcolor="#bfbfbf [2412]" strokecolor="black [3200]" strokeweight=".5pt"/>
                <v:shape id="テキスト ボックス 2" o:spid="_x0000_s1075" type="#_x0000_t202" style="position:absolute;left:4164;top:16874;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rsidR="007B716A" w:rsidRPr="004C6885" w:rsidRDefault="007B716A" w:rsidP="00723C2B">
                        <w:pPr>
                          <w:pStyle w:val="Web"/>
                          <w:ind w:left="75" w:hangingChars="50" w:hanging="75"/>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v:textbox>
                </v:shape>
                <v:shape id="テキスト ボックス 2" o:spid="_x0000_s1076" type="#_x0000_t202" style="position:absolute;left:10157;top:16868;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 1</w:t>
                        </w:r>
                      </w:p>
                    </w:txbxContent>
                  </v:textbox>
                </v:shape>
                <v:shape id="テキスト ボックス 2" o:spid="_x0000_s1077" type="#_x0000_t202" style="position:absolute;left:16168;top:16862;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v:textbox>
                </v:shape>
                <v:shape id="テキスト ボックス 2" o:spid="_x0000_s1078" type="#_x0000_t202" style="position:absolute;left:22180;top:16856;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XX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ySSBvzPxCMjsBgAA//8DAFBLAQItABQABgAIAAAAIQDb4fbL7gAAAIUBAAATAAAAAAAAAAAA&#10;AAAAAAAAAABbQ29udGVudF9UeXBlc10ueG1sUEsBAi0AFAAGAAgAAAAhAFr0LFu/AAAAFQEAAAsA&#10;AAAAAAAAAAAAAAAAHwEAAF9yZWxzLy5yZWxzUEsBAi0AFAAGAAgAAAAhAAIzJdfEAAAA3AAAAA8A&#10;AAAAAAAAAAAAAAAABwIAAGRycy9kb3ducmV2LnhtbFBLBQYAAAAAAwADALcAAAD4AgAAAAA=&#10;" filled="f" stroked="f">
                  <v:textbo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v:textbox>
                </v:shape>
                <v:shape id="テキスト ボックス 2" o:spid="_x0000_s1079" type="#_x0000_t202" style="position:absolute;left:32274;top:4611;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v:textbox>
                </v:shape>
                <v:shape id="テキスト ボックス 2" o:spid="_x0000_s1080" type="#_x0000_t202" style="position:absolute;left:38381;top:4641;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v:textbox>
                </v:shape>
                <v:shape id="テキスト ボックス 2" o:spid="_x0000_s1081" type="#_x0000_t202" style="position:absolute;left:44191;top:4583;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v:textbox>
                </v:shape>
                <v:shape id="テキスト ボックス 2" o:spid="_x0000_s1082" type="#_x0000_t202" style="position:absolute;left:49898;top:4611;width:6859;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v:textbox>
                </v:shape>
                <v:shape id="テキスト ボックス 2" o:spid="_x0000_s1083" type="#_x0000_t202" style="position:absolute;left:33281;top:16874;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" filled="f" stroked="f">
                  <v:textbo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v:textbox>
                </v:shape>
                <v:shape id="テキスト ボックス 2" o:spid="_x0000_s1084" type="#_x0000_t202" style="position:absolute;left:39274;top:16868;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" filled="f" stroked="f">
                  <v:textbo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txbxContent>
                  </v:textbox>
                </v:shape>
                <v:shape id="テキスト ボックス 2" o:spid="_x0000_s1085" type="#_x0000_t202" style="position:absolute;left:45285;top:16862;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v:textbox>
                </v:shape>
                <v:shape id="テキスト ボックス 2" o:spid="_x0000_s1086" type="#_x0000_t202" style="position:absolute;left:51296;top:16856;width:470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rsidR="007B716A" w:rsidRPr="004C6885" w:rsidRDefault="007B716A" w:rsidP="00EC6E47">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v:textbox>
                </v:shape>
                <v:shape id="テキスト ボックス 2" o:spid="_x0000_s1087" type="#_x0000_t202" style="position:absolute;left:1622;width:9608;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" filled="f" stroked="f">
                  <v:textbox>
                    <w:txbxContent>
                      <w:p w:rsidR="007B716A" w:rsidRPr="00723C2B" w:rsidRDefault="007B716A" w:rsidP="00EC6E47">
                        <w:pPr>
                          <w:pStyle w:val="Web"/>
                          <w:ind w:firstLine="0"/>
                          <w:rPr>
                            <w:rFonts w:ascii="Arial" w:hAnsi="Arial" w:cs="Arial"/>
                          </w:rPr>
                        </w:pPr>
                        <w:r w:rsidRPr="00723C2B">
                          <w:rPr>
                            <w:rFonts w:ascii="Arial" w:hAnsi="Arial" w:cs="Arial"/>
                            <w:bCs/>
                            <w:sz w:val="20"/>
                            <w:szCs w:val="20"/>
                          </w:rPr>
                          <w:t>CFS</w:t>
                        </w:r>
                      </w:p>
                    </w:txbxContent>
                  </v:textbox>
                </v:shape>
                <v:shape id="テキスト ボックス 2" o:spid="_x0000_s1088" type="#_x0000_t202" style="position:absolute;left:28985;width:14314;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rsidR="007B716A" w:rsidRPr="00723C2B" w:rsidRDefault="007B716A" w:rsidP="00EC6E47">
                        <w:pPr>
                          <w:pStyle w:val="Web"/>
                          <w:rPr>
                            <w:rFonts w:ascii="Arial" w:hAnsi="Arial" w:cs="Arial"/>
                          </w:rPr>
                        </w:pPr>
                        <w:r w:rsidRPr="00723C2B">
                          <w:rPr>
                            <w:rFonts w:ascii="Arial" w:hAnsi="Arial" w:cs="Arial"/>
                            <w:bCs/>
                            <w:sz w:val="20"/>
                            <w:szCs w:val="20"/>
                          </w:rPr>
                          <w:t>CAS</w:t>
                        </w:r>
                      </w:p>
                    </w:txbxContent>
                  </v:textbox>
                </v:shape>
                <v:line id="直線コネクタ 654" o:spid="_x0000_s1089" style="position:absolute;visibility:visible;mso-wrap-style:square" from="32027,16862" to="57052,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" strokecolor="black [3040]"/>
                <v:line id="直線コネクタ 616" o:spid="_x0000_s1090" style="position:absolute;visibility:visible;mso-wrap-style:square" from="3042,16888" to="28068,1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" strokecolor="black [3040]"/>
                <v:group id="グループ化 581" o:spid="_x0000_s1091" style="position:absolute;left:28220;top:19868;width:12618;height:2832" coordorigin="28254,24991" coordsize="12617,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正方形/長方形 348" o:spid="_x0000_s1092" style="position:absolute;left:28254;top:25618;width:3456;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" fillcolor="#bfbfbf [2412]" strokecolor="black [3200]" strokeweight=".5pt"/>
                  <v:shape id="テキスト ボックス 2" o:spid="_x0000_s1093" type="#_x0000_t202" style="position:absolute;left:31264;top:24991;width:960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rsidR="007B716A" w:rsidRPr="004C6885" w:rsidRDefault="007B716A" w:rsidP="00EC6E47">
                          <w:pPr>
                            <w:pStyle w:val="Web"/>
                            <w:ind w:firstLine="0"/>
                            <w:rPr>
                              <w:rFonts w:ascii="Arial" w:hAnsi="Arial" w:cs="Arial"/>
                              <w:sz w:val="18"/>
                            </w:rPr>
                          </w:pPr>
                          <w:r w:rsidRPr="004C6885">
                            <w:rPr>
                              <w:rFonts w:ascii="Arial" w:hAnsi="Arial" w:cs="Arial"/>
                              <w:sz w:val="18"/>
                            </w:rPr>
                            <w:t>Task</w:t>
                          </w:r>
                        </w:p>
                      </w:txbxContent>
                    </v:textbox>
                  </v:shape>
                </v:group>
                <v:shape id="テキスト ボックス 2" o:spid="_x0000_s1094" type="#_x0000_t202" style="position:absolute;left:3324;top:4482;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v:textbox>
                </v:shape>
                <v:shape id="テキスト ボックス 2" o:spid="_x0000_s1095" type="#_x0000_t202" style="position:absolute;left:9432;top:4512;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A57</w:t>
                        </w:r>
                        <w:proofErr w:type="spellEnd"/>
                      </w:p>
                    </w:txbxContent>
                  </v:textbox>
                </v:shape>
                <v:shape id="テキスト ボックス 2" o:spid="_x0000_s1096" type="#_x0000_t202" style="position:absolute;left:15241;top:4454;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v:textbox>
                </v:shape>
                <v:shape id="テキスト ボックス 2" o:spid="_x0000_s1097" type="#_x0000_t202" style="position:absolute;left:20948;top:4482;width:6860;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7B716A" w:rsidRPr="00723C2B" w:rsidRDefault="007B716A" w:rsidP="00EC6E47">
                        <w:pPr>
                          <w:pStyle w:val="Web"/>
                          <w:ind w:firstLine="0"/>
                          <w:rPr>
                            <w:rFonts w:ascii="Arial" w:hAnsi="Arial" w:cs="Arial"/>
                            <w:sz w:val="15"/>
                            <w:szCs w:val="15"/>
                          </w:rPr>
                        </w:pPr>
                        <w:r w:rsidRPr="00723C2B">
                          <w:rPr>
                            <w:rFonts w:ascii="Arial" w:hAnsi="Arial" w:cs="Arial"/>
                            <w:sz w:val="15"/>
                            <w:szCs w:val="15"/>
                          </w:rPr>
                          <w:t>Cortex-</w:t>
                        </w:r>
                        <w:proofErr w:type="spellStart"/>
                        <w:r w:rsidRPr="00723C2B">
                          <w:rPr>
                            <w:rFonts w:ascii="Arial" w:hAnsi="Arial" w:cs="Arial"/>
                            <w:sz w:val="15"/>
                            <w:szCs w:val="15"/>
                          </w:rPr>
                          <w:t>A53</w:t>
                        </w:r>
                        <w:proofErr w:type="spellEnd"/>
                      </w:p>
                    </w:txbxContent>
                  </v:textbox>
                </v:shape>
                <w10:anchorlock/>
              </v:group>
            </w:pict>
          </mc:Fallback>
        </mc:AlternateContent>
      </w:r>
    </w:p>
    <w:p w:rsidR="00723AED" w:rsidRPr="00296AE3" w:rsidRDefault="00D34D35" w:rsidP="00DA251D">
      <w:pPr>
        <w:pStyle w:val="afff3"/>
        <w:jc w:val="center"/>
        <w:rPr>
          <w:rFonts w:ascii="Arial" w:hAnsi="Arial" w:cs="Arial"/>
          <w:sz w:val="20"/>
          <w:szCs w:val="20"/>
        </w:rPr>
      </w:pPr>
      <w:bookmarkStart w:id="37" w:name="_Ref514401366"/>
      <w:r w:rsidRPr="00296AE3">
        <w:rPr>
          <w:rFonts w:ascii="Arial" w:hAnsi="Arial" w:cs="Arial"/>
          <w:sz w:val="20"/>
          <w:szCs w:val="20"/>
        </w:rPr>
        <w:t xml:space="preserve">Figure </w:t>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STYLEREF 1 \s </w:instrText>
      </w:r>
      <w:r w:rsidR="0019410B" w:rsidRPr="00296AE3">
        <w:rPr>
          <w:rFonts w:ascii="Arial" w:hAnsi="Arial" w:cs="Arial"/>
          <w:sz w:val="20"/>
          <w:szCs w:val="20"/>
        </w:rPr>
        <w:fldChar w:fldCharType="separate"/>
      </w:r>
      <w:r w:rsidR="001D7843">
        <w:rPr>
          <w:rFonts w:ascii="Arial" w:hAnsi="Arial" w:cs="Arial"/>
          <w:noProof/>
          <w:sz w:val="20"/>
          <w:szCs w:val="20"/>
        </w:rPr>
        <w:t>1</w:t>
      </w:r>
      <w:r w:rsidR="0019410B" w:rsidRPr="00296AE3">
        <w:rPr>
          <w:rFonts w:ascii="Arial" w:hAnsi="Arial" w:cs="Arial"/>
          <w:sz w:val="20"/>
          <w:szCs w:val="20"/>
        </w:rPr>
        <w:fldChar w:fldCharType="end"/>
      </w:r>
      <w:r w:rsidR="0019410B" w:rsidRPr="00296AE3">
        <w:rPr>
          <w:rFonts w:ascii="Arial" w:hAnsi="Arial" w:cs="Arial"/>
          <w:sz w:val="20"/>
          <w:szCs w:val="20"/>
        </w:rPr>
        <w:noBreakHyphen/>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SEQ </w:instrText>
      </w:r>
      <w:r w:rsidR="0019410B" w:rsidRPr="00296AE3">
        <w:rPr>
          <w:rFonts w:ascii="Arial" w:hAnsi="Arial" w:cs="Arial"/>
          <w:sz w:val="20"/>
          <w:szCs w:val="20"/>
        </w:rPr>
        <w:instrText>図</w:instrText>
      </w:r>
      <w:r w:rsidR="0019410B" w:rsidRPr="00296AE3">
        <w:rPr>
          <w:rFonts w:ascii="Arial" w:hAnsi="Arial" w:cs="Arial"/>
          <w:sz w:val="20"/>
          <w:szCs w:val="20"/>
        </w:rPr>
        <w:instrText xml:space="preserve"> \* ARABIC \s 1 </w:instrText>
      </w:r>
      <w:r w:rsidR="0019410B" w:rsidRPr="00296AE3">
        <w:rPr>
          <w:rFonts w:ascii="Arial" w:hAnsi="Arial" w:cs="Arial"/>
          <w:sz w:val="20"/>
          <w:szCs w:val="20"/>
        </w:rPr>
        <w:fldChar w:fldCharType="separate"/>
      </w:r>
      <w:r w:rsidR="001D7843">
        <w:rPr>
          <w:rFonts w:ascii="Arial" w:hAnsi="Arial" w:cs="Arial"/>
          <w:noProof/>
          <w:sz w:val="20"/>
          <w:szCs w:val="20"/>
        </w:rPr>
        <w:t>2</w:t>
      </w:r>
      <w:r w:rsidR="0019410B" w:rsidRPr="00296AE3">
        <w:rPr>
          <w:rFonts w:ascii="Arial" w:hAnsi="Arial" w:cs="Arial"/>
          <w:sz w:val="20"/>
          <w:szCs w:val="20"/>
        </w:rPr>
        <w:fldChar w:fldCharType="end"/>
      </w:r>
      <w:bookmarkEnd w:id="37"/>
      <w:r w:rsidR="00E413DE" w:rsidRPr="00296AE3">
        <w:rPr>
          <w:rFonts w:ascii="Arial" w:hAnsi="Arial" w:cs="Arial"/>
          <w:sz w:val="20"/>
          <w:szCs w:val="20"/>
        </w:rPr>
        <w:t xml:space="preserve">  </w:t>
      </w:r>
      <w:r w:rsidR="003F453E" w:rsidRPr="00296AE3">
        <w:rPr>
          <w:rFonts w:ascii="Arial" w:hAnsi="Arial" w:cs="Arial"/>
          <w:sz w:val="20"/>
          <w:szCs w:val="20"/>
        </w:rPr>
        <w:t>Assigning Tasks</w:t>
      </w:r>
    </w:p>
    <w:p w:rsidR="007E0564" w:rsidRDefault="007E0564">
      <w:pPr>
        <w:topLinePunct w:val="0"/>
        <w:adjustRightInd/>
        <w:spacing w:after="0"/>
        <w:ind w:firstLine="0"/>
        <w:jc w:val="left"/>
        <w:textAlignment w:val="auto"/>
        <w:rPr>
          <w:rFonts w:ascii="Arial" w:eastAsia="ＭＳ ゴシック" w:hAnsi="Arial"/>
          <w:b/>
          <w:sz w:val="24"/>
        </w:rPr>
      </w:pPr>
      <w:r>
        <w:rPr>
          <w:b/>
        </w:rPr>
        <w:br w:type="page"/>
      </w:r>
    </w:p>
    <w:p w:rsidR="007B0E23" w:rsidRPr="00296AE3" w:rsidRDefault="000A3C19" w:rsidP="00E305A6">
      <w:pPr>
        <w:pStyle w:val="21"/>
      </w:pPr>
      <w:bookmarkStart w:id="38" w:name="_Toc517177427"/>
      <w:r w:rsidRPr="00296AE3">
        <w:rPr>
          <w:b/>
        </w:rPr>
        <w:lastRenderedPageBreak/>
        <w:t>CAS Operation</w:t>
      </w:r>
      <w:r w:rsidRPr="00296AE3">
        <w:rPr>
          <w:rFonts w:hint="eastAsia"/>
          <w:b/>
        </w:rPr>
        <w:t>s</w:t>
      </w:r>
      <w:r w:rsidRPr="00296AE3">
        <w:rPr>
          <w:b/>
        </w:rPr>
        <w:t xml:space="preserve"> </w:t>
      </w:r>
      <w:r w:rsidRPr="00296AE3">
        <w:rPr>
          <w:rFonts w:hint="eastAsia"/>
          <w:b/>
        </w:rPr>
        <w:t xml:space="preserve">in </w:t>
      </w:r>
      <w:r w:rsidRPr="00296AE3">
        <w:rPr>
          <w:b/>
        </w:rPr>
        <w:t>Outline</w:t>
      </w:r>
      <w:bookmarkEnd w:id="38"/>
    </w:p>
    <w:p w:rsidR="000A3C19" w:rsidRPr="00296AE3" w:rsidRDefault="000A3C19" w:rsidP="007C38C9">
      <w:pPr>
        <w:ind w:firstLine="0"/>
        <w:jc w:val="left"/>
      </w:pPr>
      <w:r w:rsidRPr="00296AE3">
        <w:rPr>
          <w:rFonts w:hint="eastAsia"/>
        </w:rPr>
        <w:t>C</w:t>
      </w:r>
      <w:r w:rsidRPr="00296AE3">
        <w:t>AS feature</w:t>
      </w:r>
      <w:r w:rsidRPr="00296AE3">
        <w:rPr>
          <w:rFonts w:hint="eastAsia"/>
        </w:rPr>
        <w:t>s</w:t>
      </w:r>
      <w:r w:rsidRPr="00296AE3">
        <w:t xml:space="preserve"> </w:t>
      </w:r>
      <w:r w:rsidRPr="00296AE3">
        <w:rPr>
          <w:rFonts w:hint="eastAsia"/>
        </w:rPr>
        <w:t xml:space="preserve">the </w:t>
      </w:r>
      <w:r w:rsidRPr="00296AE3">
        <w:t xml:space="preserve">scheduling </w:t>
      </w:r>
      <w:r w:rsidRPr="00296AE3">
        <w:rPr>
          <w:rFonts w:hint="eastAsia"/>
        </w:rPr>
        <w:t xml:space="preserve">of </w:t>
      </w:r>
      <w:r w:rsidRPr="00296AE3">
        <w:t>tasks in aware</w:t>
      </w:r>
      <w:r w:rsidRPr="00296AE3">
        <w:rPr>
          <w:rFonts w:hint="eastAsia"/>
        </w:rPr>
        <w:t>ness</w:t>
      </w:r>
      <w:r w:rsidRPr="00296AE3">
        <w:t xml:space="preserve"> of </w:t>
      </w:r>
      <w:r w:rsidRPr="00296AE3">
        <w:rPr>
          <w:rFonts w:hint="eastAsia"/>
        </w:rPr>
        <w:t xml:space="preserve">the </w:t>
      </w:r>
      <w:r w:rsidRPr="00296AE3">
        <w:t xml:space="preserve">capacities of </w:t>
      </w:r>
      <w:r w:rsidRPr="00296AE3">
        <w:rPr>
          <w:rFonts w:hint="eastAsia"/>
        </w:rPr>
        <w:t xml:space="preserve">the </w:t>
      </w:r>
      <w:r w:rsidRPr="00296AE3">
        <w:t xml:space="preserve">target CPUs. </w:t>
      </w:r>
      <w:r w:rsidRPr="00296AE3">
        <w:rPr>
          <w:rFonts w:hint="eastAsia"/>
        </w:rPr>
        <w:t>The c</w:t>
      </w:r>
      <w:r w:rsidRPr="00296AE3">
        <w:t xml:space="preserve">oncrete behavior of the scheduler is described </w:t>
      </w:r>
      <w:r w:rsidRPr="00296AE3">
        <w:rPr>
          <w:bCs/>
        </w:rPr>
        <w:t>below.</w:t>
      </w:r>
    </w:p>
    <w:p w:rsidR="00515FE7" w:rsidRPr="00296AE3" w:rsidRDefault="00515FE7" w:rsidP="00AD5854">
      <w:pPr>
        <w:pStyle w:val="space"/>
      </w:pPr>
    </w:p>
    <w:p w:rsidR="000A3C19" w:rsidRPr="00296AE3" w:rsidRDefault="000A3C19" w:rsidP="007C38C9">
      <w:pPr>
        <w:ind w:firstLine="0"/>
        <w:jc w:val="left"/>
      </w:pPr>
      <w:r w:rsidRPr="00296AE3">
        <w:t xml:space="preserve">The capacity </w:t>
      </w:r>
      <w:r w:rsidRPr="00296AE3">
        <w:rPr>
          <w:rFonts w:hint="eastAsia"/>
        </w:rPr>
        <w:t xml:space="preserve">of </w:t>
      </w:r>
      <w:r w:rsidRPr="00296AE3">
        <w:t xml:space="preserve">each </w:t>
      </w:r>
      <w:r w:rsidRPr="00296AE3">
        <w:rPr>
          <w:rFonts w:hint="eastAsia"/>
        </w:rPr>
        <w:t xml:space="preserve">of the </w:t>
      </w:r>
      <w:r w:rsidRPr="00296AE3">
        <w:t>CPU</w:t>
      </w:r>
      <w:r w:rsidRPr="00296AE3">
        <w:rPr>
          <w:rFonts w:hint="eastAsia"/>
        </w:rPr>
        <w:t>s</w:t>
      </w:r>
      <w:r w:rsidRPr="00296AE3">
        <w:t xml:space="preserve"> is defined in the Linux kernel. The CPU capacit</w:t>
      </w:r>
      <w:r w:rsidRPr="00296AE3">
        <w:rPr>
          <w:rFonts w:hint="eastAsia"/>
        </w:rPr>
        <w:t xml:space="preserve">ies are </w:t>
      </w:r>
      <w:r w:rsidRPr="00296AE3">
        <w:t xml:space="preserve">divided into two parts in terms of </w:t>
      </w:r>
      <w:r w:rsidRPr="00296AE3">
        <w:rPr>
          <w:rFonts w:hint="eastAsia"/>
        </w:rPr>
        <w:t xml:space="preserve">the </w:t>
      </w:r>
      <w:r w:rsidRPr="00296AE3">
        <w:t>current assign</w:t>
      </w:r>
      <w:r w:rsidRPr="00296AE3">
        <w:rPr>
          <w:rFonts w:hint="eastAsia"/>
        </w:rPr>
        <w:t>ment of tasks</w:t>
      </w:r>
      <w:r w:rsidRPr="00296AE3">
        <w:t xml:space="preserve">: the capacity </w:t>
      </w:r>
      <w:r w:rsidRPr="00296AE3">
        <w:rPr>
          <w:rFonts w:hint="eastAsia"/>
        </w:rPr>
        <w:t xml:space="preserve">in </w:t>
      </w:r>
      <w:r w:rsidRPr="00296AE3">
        <w:t xml:space="preserve">use and </w:t>
      </w:r>
      <w:r w:rsidRPr="00296AE3">
        <w:rPr>
          <w:rFonts w:hint="eastAsia"/>
        </w:rPr>
        <w:t xml:space="preserve">the </w:t>
      </w:r>
      <w:r w:rsidRPr="00296AE3">
        <w:t xml:space="preserve">idle capacity. When a task is assigned to a CPU, the </w:t>
      </w:r>
      <w:r w:rsidRPr="00296AE3">
        <w:rPr>
          <w:rFonts w:hint="eastAsia"/>
        </w:rPr>
        <w:t xml:space="preserve">part of </w:t>
      </w:r>
      <w:r w:rsidRPr="00296AE3">
        <w:t xml:space="preserve">the capacity of the given CPU </w:t>
      </w:r>
      <w:r w:rsidRPr="00296AE3">
        <w:rPr>
          <w:rFonts w:hint="eastAsia"/>
        </w:rPr>
        <w:t xml:space="preserve">that is in use is </w:t>
      </w:r>
      <w:r w:rsidRPr="00296AE3">
        <w:t>increase</w:t>
      </w:r>
      <w:r w:rsidRPr="00296AE3">
        <w:rPr>
          <w:rFonts w:hint="eastAsia"/>
        </w:rPr>
        <w:t>d</w:t>
      </w:r>
      <w:r w:rsidRPr="00296AE3">
        <w:t xml:space="preserve"> by the load of the task and its idle capacity </w:t>
      </w:r>
      <w:r w:rsidRPr="00296AE3">
        <w:rPr>
          <w:rFonts w:hint="eastAsia"/>
        </w:rPr>
        <w:t xml:space="preserve">is thus </w:t>
      </w:r>
      <w:r w:rsidRPr="00296AE3">
        <w:t>decrease</w:t>
      </w:r>
      <w:r w:rsidRPr="00296AE3">
        <w:rPr>
          <w:rFonts w:hint="eastAsia"/>
        </w:rPr>
        <w:t>d by the same amount</w:t>
      </w:r>
      <w:r w:rsidRPr="00296AE3">
        <w:t>.</w:t>
      </w:r>
    </w:p>
    <w:p w:rsidR="00515FE7" w:rsidRPr="00296AE3" w:rsidRDefault="00515FE7" w:rsidP="00AD5854">
      <w:pPr>
        <w:pStyle w:val="space"/>
      </w:pPr>
    </w:p>
    <w:p w:rsidR="0080076B" w:rsidRPr="00296AE3" w:rsidRDefault="0080076B" w:rsidP="007C38C9">
      <w:pPr>
        <w:ind w:firstLine="0"/>
        <w:jc w:val="left"/>
      </w:pPr>
      <w:r w:rsidRPr="00296AE3">
        <w:t>As the Cortex-</w:t>
      </w:r>
      <w:proofErr w:type="spellStart"/>
      <w:r w:rsidRPr="00296AE3">
        <w:t>A53</w:t>
      </w:r>
      <w:proofErr w:type="spellEnd"/>
      <w:r w:rsidRPr="00296AE3">
        <w:t xml:space="preserve"> and Cortex-</w:t>
      </w:r>
      <w:proofErr w:type="spellStart"/>
      <w:r w:rsidRPr="00296AE3">
        <w:t>A57</w:t>
      </w:r>
      <w:proofErr w:type="spellEnd"/>
      <w:r w:rsidRPr="00296AE3">
        <w:t xml:space="preserve"> cores have different computational capabilities, their </w:t>
      </w:r>
      <w:r w:rsidRPr="00296AE3">
        <w:rPr>
          <w:rFonts w:hint="eastAsia"/>
        </w:rPr>
        <w:t xml:space="preserve">maximum </w:t>
      </w:r>
      <w:r w:rsidRPr="00296AE3">
        <w:t xml:space="preserve">CPU capacities differ </w:t>
      </w:r>
      <w:r w:rsidRPr="00296AE3">
        <w:rPr>
          <w:rFonts w:hint="eastAsia"/>
        </w:rPr>
        <w:t>accordingly</w:t>
      </w:r>
      <w:r w:rsidRPr="00296AE3">
        <w:t xml:space="preserve">. Enabling CAS </w:t>
      </w:r>
      <w:r w:rsidRPr="00296AE3">
        <w:rPr>
          <w:rFonts w:hint="eastAsia"/>
        </w:rPr>
        <w:t xml:space="preserve">has </w:t>
      </w:r>
      <w:r w:rsidRPr="00296AE3">
        <w:t xml:space="preserve">the scheduler assign tasks to </w:t>
      </w:r>
      <w:r w:rsidRPr="00296AE3">
        <w:rPr>
          <w:rFonts w:hint="eastAsia"/>
        </w:rPr>
        <w:t xml:space="preserve">the </w:t>
      </w:r>
      <w:r w:rsidRPr="00296AE3">
        <w:t xml:space="preserve">CPU with the largest idle capacity. As a result, the scheduler gives higher priority to the </w:t>
      </w:r>
      <w:r w:rsidRPr="00296AE3">
        <w:rPr>
          <w:rFonts w:hint="eastAsia"/>
        </w:rPr>
        <w:t>Cortex-</w:t>
      </w:r>
      <w:proofErr w:type="spellStart"/>
      <w:r w:rsidRPr="00296AE3">
        <w:rPr>
          <w:rFonts w:hint="eastAsia"/>
        </w:rPr>
        <w:t>A57</w:t>
      </w:r>
      <w:proofErr w:type="spellEnd"/>
      <w:r w:rsidRPr="00296AE3">
        <w:t xml:space="preserve"> cores in assigning tasks because th</w:t>
      </w:r>
      <w:r w:rsidRPr="00296AE3">
        <w:rPr>
          <w:rFonts w:hint="eastAsia"/>
        </w:rPr>
        <w:t xml:space="preserve">e maximum </w:t>
      </w:r>
      <w:r w:rsidRPr="00296AE3">
        <w:t xml:space="preserve">CPU capacity of </w:t>
      </w:r>
      <w:r w:rsidRPr="00296AE3">
        <w:rPr>
          <w:rFonts w:hint="eastAsia"/>
        </w:rPr>
        <w:t>a Cortex-</w:t>
      </w:r>
      <w:proofErr w:type="spellStart"/>
      <w:r w:rsidRPr="00296AE3">
        <w:rPr>
          <w:rFonts w:hint="eastAsia"/>
        </w:rPr>
        <w:t>A57</w:t>
      </w:r>
      <w:proofErr w:type="spellEnd"/>
      <w:r w:rsidRPr="00296AE3">
        <w:t xml:space="preserve"> core is greater than that of </w:t>
      </w:r>
      <w:r w:rsidRPr="00296AE3">
        <w:rPr>
          <w:rFonts w:hint="eastAsia"/>
        </w:rPr>
        <w:t>a Cortex-</w:t>
      </w:r>
      <w:proofErr w:type="spellStart"/>
      <w:r w:rsidRPr="00296AE3">
        <w:rPr>
          <w:rFonts w:hint="eastAsia"/>
        </w:rPr>
        <w:t>A5</w:t>
      </w:r>
      <w:r w:rsidRPr="00296AE3">
        <w:t>3</w:t>
      </w:r>
      <w:proofErr w:type="spellEnd"/>
      <w:r w:rsidRPr="00296AE3">
        <w:t xml:space="preserve"> core.</w:t>
      </w:r>
    </w:p>
    <w:p w:rsidR="00515FE7" w:rsidRPr="00296AE3" w:rsidRDefault="00515FE7" w:rsidP="00AD5854">
      <w:pPr>
        <w:pStyle w:val="space"/>
      </w:pPr>
    </w:p>
    <w:p w:rsidR="00137B4F" w:rsidRPr="00296AE3" w:rsidRDefault="006034DA" w:rsidP="007C38C9">
      <w:pPr>
        <w:ind w:firstLine="0"/>
        <w:jc w:val="left"/>
      </w:pPr>
      <w:r w:rsidRPr="00296AE3">
        <w:rPr>
          <w:rFonts w:hint="eastAsia"/>
        </w:rPr>
        <w:t>S</w:t>
      </w:r>
      <w:r w:rsidRPr="00296AE3">
        <w:t xml:space="preserve">pecifically, an example of assigning tasks with different loads is given in </w:t>
      </w:r>
      <w:r w:rsidR="00A35D6E" w:rsidRPr="00296AE3">
        <w:fldChar w:fldCharType="begin"/>
      </w:r>
      <w:r w:rsidR="00A35D6E" w:rsidRPr="00296AE3">
        <w:instrText xml:space="preserve"> REF _Ref514748963 \h </w:instrText>
      </w:r>
      <w:r w:rsidR="00BA0F58" w:rsidRPr="00296AE3">
        <w:instrText xml:space="preserve"> \* MERGEFORMAT </w:instrText>
      </w:r>
      <w:r w:rsidR="00A35D6E" w:rsidRPr="00296AE3">
        <w:fldChar w:fldCharType="separate"/>
      </w:r>
      <w:r w:rsidR="001D7843" w:rsidRPr="001D7843">
        <w:t xml:space="preserve">Figure </w:t>
      </w:r>
      <w:r w:rsidR="001D7843" w:rsidRPr="001D7843">
        <w:rPr>
          <w:noProof/>
        </w:rPr>
        <w:t>1</w:t>
      </w:r>
      <w:r w:rsidR="001D7843" w:rsidRPr="001D7843">
        <w:rPr>
          <w:noProof/>
        </w:rPr>
        <w:noBreakHyphen/>
        <w:t>3</w:t>
      </w:r>
      <w:r w:rsidR="00A35D6E" w:rsidRPr="00296AE3">
        <w:fldChar w:fldCharType="end"/>
      </w:r>
      <w:r w:rsidRPr="00296AE3">
        <w:t xml:space="preserve">. Note that the configuration of CPUs in the figure is simplified for </w:t>
      </w:r>
      <w:r w:rsidRPr="00296AE3">
        <w:rPr>
          <w:rFonts w:hint="eastAsia"/>
        </w:rPr>
        <w:t xml:space="preserve">the sake of </w:t>
      </w:r>
      <w:r w:rsidRPr="00296AE3">
        <w:t>explanation and is different from th</w:t>
      </w:r>
      <w:r w:rsidRPr="00296AE3">
        <w:rPr>
          <w:rFonts w:hint="eastAsia"/>
        </w:rPr>
        <w:t xml:space="preserve">ose in the </w:t>
      </w:r>
      <w:r w:rsidRPr="00296AE3">
        <w:t>actual devices.</w:t>
      </w:r>
    </w:p>
    <w:p w:rsidR="00137B4F" w:rsidRPr="00296AE3" w:rsidRDefault="00137B4F" w:rsidP="007C38C9">
      <w:pPr>
        <w:ind w:firstLine="0"/>
        <w:jc w:val="left"/>
      </w:pPr>
      <w:r w:rsidRPr="00296AE3">
        <w:t>Example of a low load: Idle capacity (a) of a Cortex-</w:t>
      </w:r>
      <w:proofErr w:type="spellStart"/>
      <w:r w:rsidRPr="00296AE3">
        <w:t>A57</w:t>
      </w:r>
      <w:proofErr w:type="spellEnd"/>
      <w:r w:rsidRPr="00296AE3">
        <w:t xml:space="preserve"> core &gt; Idle capacity (b) of a Cortex-</w:t>
      </w:r>
      <w:proofErr w:type="spellStart"/>
      <w:r w:rsidRPr="00296AE3">
        <w:t>A53</w:t>
      </w:r>
      <w:proofErr w:type="spellEnd"/>
      <w:r w:rsidRPr="00296AE3">
        <w:t xml:space="preserve"> core</w:t>
      </w:r>
    </w:p>
    <w:p w:rsidR="00137B4F" w:rsidRPr="00296AE3" w:rsidRDefault="00137B4F" w:rsidP="007C38C9">
      <w:pPr>
        <w:ind w:firstLine="0"/>
        <w:jc w:val="left"/>
      </w:pPr>
      <w:r w:rsidRPr="00296AE3">
        <w:t>The scheduler starts assigning tasks to the Cortex-</w:t>
      </w:r>
      <w:proofErr w:type="spellStart"/>
      <w:r w:rsidRPr="00296AE3">
        <w:t>A57</w:t>
      </w:r>
      <w:proofErr w:type="spellEnd"/>
      <w:r w:rsidRPr="00296AE3">
        <w:t xml:space="preserve"> cores.</w:t>
      </w:r>
    </w:p>
    <w:p w:rsidR="00137B4F" w:rsidRPr="00296AE3" w:rsidRDefault="00137B4F" w:rsidP="007C38C9">
      <w:pPr>
        <w:ind w:firstLine="0"/>
        <w:jc w:val="left"/>
      </w:pPr>
      <w:r w:rsidRPr="00296AE3">
        <w:t>Example of a medium load: Idle capacity (a) of a Cortex-</w:t>
      </w:r>
      <w:proofErr w:type="spellStart"/>
      <w:r w:rsidRPr="00296AE3">
        <w:t>A57</w:t>
      </w:r>
      <w:proofErr w:type="spellEnd"/>
      <w:r w:rsidRPr="00296AE3">
        <w:t xml:space="preserve"> core &gt; Idle capacity (b) of a Cortex-</w:t>
      </w:r>
      <w:proofErr w:type="spellStart"/>
      <w:r w:rsidRPr="00296AE3">
        <w:t>A53</w:t>
      </w:r>
      <w:proofErr w:type="spellEnd"/>
      <w:r w:rsidRPr="00296AE3">
        <w:t xml:space="preserve"> core</w:t>
      </w:r>
    </w:p>
    <w:p w:rsidR="00832F7B" w:rsidRPr="00296AE3" w:rsidRDefault="00137B4F" w:rsidP="007C38C9">
      <w:pPr>
        <w:ind w:firstLine="0"/>
        <w:jc w:val="left"/>
      </w:pPr>
      <w:r w:rsidRPr="00296AE3">
        <w:t>The scheduler starts assigning tasks to the Cortex-</w:t>
      </w:r>
      <w:proofErr w:type="spellStart"/>
      <w:r w:rsidRPr="00296AE3">
        <w:t>A57</w:t>
      </w:r>
      <w:proofErr w:type="spellEnd"/>
      <w:r w:rsidRPr="00296AE3">
        <w:t xml:space="preserve"> cores.</w:t>
      </w:r>
    </w:p>
    <w:p w:rsidR="00137B4F" w:rsidRPr="00296AE3" w:rsidRDefault="00137B4F" w:rsidP="007C38C9">
      <w:pPr>
        <w:ind w:firstLine="0"/>
        <w:jc w:val="left"/>
      </w:pPr>
      <w:r w:rsidRPr="00296AE3">
        <w:rPr>
          <w:rFonts w:hint="eastAsia"/>
        </w:rPr>
        <w:t>E</w:t>
      </w:r>
      <w:r w:rsidRPr="00296AE3">
        <w:t xml:space="preserve">xample of </w:t>
      </w:r>
      <w:r w:rsidRPr="00296AE3">
        <w:rPr>
          <w:rFonts w:hint="eastAsia"/>
        </w:rPr>
        <w:t xml:space="preserve">a </w:t>
      </w:r>
      <w:r w:rsidRPr="00296AE3">
        <w:t xml:space="preserve">heavy load: Idle capacity (a) of a </w:t>
      </w:r>
      <w:r w:rsidRPr="00296AE3">
        <w:rPr>
          <w:rFonts w:hint="eastAsia"/>
        </w:rPr>
        <w:t>Cortex-</w:t>
      </w:r>
      <w:proofErr w:type="spellStart"/>
      <w:r w:rsidRPr="00296AE3">
        <w:rPr>
          <w:rFonts w:hint="eastAsia"/>
        </w:rPr>
        <w:t>A57</w:t>
      </w:r>
      <w:proofErr w:type="spellEnd"/>
      <w:r w:rsidRPr="00296AE3">
        <w:t xml:space="preserve"> core </w:t>
      </w:r>
      <w:r w:rsidRPr="00296AE3">
        <w:rPr>
          <w:rFonts w:hint="eastAsia"/>
        </w:rPr>
        <w:t>&lt;</w:t>
      </w:r>
      <w:r w:rsidRPr="00296AE3">
        <w:t xml:space="preserve"> Idle capacity (b) of a </w:t>
      </w:r>
      <w:r w:rsidRPr="00296AE3">
        <w:rPr>
          <w:rFonts w:hint="eastAsia"/>
        </w:rPr>
        <w:t>Cortex-</w:t>
      </w:r>
      <w:proofErr w:type="spellStart"/>
      <w:r w:rsidRPr="00296AE3">
        <w:rPr>
          <w:rFonts w:hint="eastAsia"/>
        </w:rPr>
        <w:t>A5</w:t>
      </w:r>
      <w:r w:rsidRPr="00296AE3">
        <w:t>3</w:t>
      </w:r>
      <w:proofErr w:type="spellEnd"/>
      <w:r w:rsidRPr="00296AE3">
        <w:t xml:space="preserve"> core</w:t>
      </w:r>
    </w:p>
    <w:p w:rsidR="00137B4F" w:rsidRPr="00296AE3" w:rsidRDefault="00137B4F" w:rsidP="007C38C9">
      <w:pPr>
        <w:ind w:firstLine="0"/>
        <w:jc w:val="left"/>
      </w:pPr>
      <w:r w:rsidRPr="00296AE3">
        <w:rPr>
          <w:rFonts w:hint="eastAsia"/>
        </w:rPr>
        <w:t>T</w:t>
      </w:r>
      <w:r w:rsidRPr="00296AE3">
        <w:t xml:space="preserve">he scheduler </w:t>
      </w:r>
      <w:r w:rsidRPr="00296AE3">
        <w:rPr>
          <w:rFonts w:hint="eastAsia"/>
        </w:rPr>
        <w:t xml:space="preserve">starts </w:t>
      </w:r>
      <w:r w:rsidRPr="00296AE3">
        <w:t>assign</w:t>
      </w:r>
      <w:r w:rsidRPr="00296AE3">
        <w:rPr>
          <w:rFonts w:hint="eastAsia"/>
        </w:rPr>
        <w:t xml:space="preserve">ing </w:t>
      </w:r>
      <w:r w:rsidRPr="00296AE3">
        <w:t xml:space="preserve">tasks to the </w:t>
      </w:r>
      <w:r w:rsidRPr="00296AE3">
        <w:rPr>
          <w:rFonts w:hint="eastAsia"/>
        </w:rPr>
        <w:t>Cortex-</w:t>
      </w:r>
      <w:proofErr w:type="spellStart"/>
      <w:r w:rsidRPr="00296AE3">
        <w:rPr>
          <w:rFonts w:hint="eastAsia"/>
        </w:rPr>
        <w:t>A5</w:t>
      </w:r>
      <w:r w:rsidRPr="00296AE3">
        <w:t>3</w:t>
      </w:r>
      <w:proofErr w:type="spellEnd"/>
      <w:r w:rsidRPr="00296AE3">
        <w:t xml:space="preserve"> cores.</w:t>
      </w:r>
    </w:p>
    <w:p w:rsidR="00137B4F" w:rsidRDefault="00137B4F" w:rsidP="007C38C9">
      <w:pPr>
        <w:ind w:firstLine="0"/>
        <w:jc w:val="left"/>
      </w:pPr>
      <w:r w:rsidRPr="00296AE3">
        <w:t xml:space="preserve">As described above, enabling CAS gives higher priority to the </w:t>
      </w:r>
      <w:r w:rsidRPr="00296AE3">
        <w:rPr>
          <w:rFonts w:hint="eastAsia"/>
        </w:rPr>
        <w:t>Cortex-</w:t>
      </w:r>
      <w:proofErr w:type="spellStart"/>
      <w:r w:rsidRPr="00296AE3">
        <w:rPr>
          <w:rFonts w:hint="eastAsia"/>
        </w:rPr>
        <w:t>A57</w:t>
      </w:r>
      <w:proofErr w:type="spellEnd"/>
      <w:r w:rsidRPr="00296AE3">
        <w:t xml:space="preserve"> cores in assigning tasks because of the difference </w:t>
      </w:r>
      <w:r w:rsidRPr="00296AE3">
        <w:rPr>
          <w:rFonts w:hint="eastAsia"/>
        </w:rPr>
        <w:t xml:space="preserve">in </w:t>
      </w:r>
      <w:r w:rsidRPr="00296AE3">
        <w:t xml:space="preserve">the CPU capacity, and </w:t>
      </w:r>
      <w:r w:rsidRPr="00296AE3">
        <w:rPr>
          <w:rFonts w:hint="eastAsia"/>
        </w:rPr>
        <w:t xml:space="preserve">this </w:t>
      </w:r>
      <w:r w:rsidRPr="00296AE3">
        <w:t xml:space="preserve">allows capacity-aware scheduling </w:t>
      </w:r>
      <w:r w:rsidRPr="00296AE3">
        <w:rPr>
          <w:rFonts w:hint="eastAsia"/>
        </w:rPr>
        <w:t xml:space="preserve">of tasks for the </w:t>
      </w:r>
      <w:r w:rsidRPr="00296AE3">
        <w:t>CPU</w:t>
      </w:r>
      <w:r w:rsidRPr="00296AE3">
        <w:rPr>
          <w:rFonts w:hint="eastAsia"/>
        </w:rPr>
        <w:t>s</w:t>
      </w:r>
      <w:r w:rsidRPr="00296AE3">
        <w:t>.</w:t>
      </w:r>
    </w:p>
    <w:p w:rsidR="007C38C9" w:rsidRPr="00296AE3" w:rsidRDefault="007C38C9" w:rsidP="00AD5854">
      <w:pPr>
        <w:pStyle w:val="space"/>
      </w:pPr>
    </w:p>
    <w:p w:rsidR="00023FD5" w:rsidRPr="00296AE3" w:rsidRDefault="002E6CC8" w:rsidP="00DA251D">
      <w:pPr>
        <w:keepNext/>
        <w:ind w:firstLineChars="100" w:firstLine="200"/>
      </w:pPr>
      <w:r w:rsidRPr="00296AE3">
        <w:rPr>
          <w:noProof/>
          <w:lang w:eastAsia="en-US"/>
        </w:rPr>
        <mc:AlternateContent>
          <mc:Choice Requires="wpc">
            <w:drawing>
              <wp:inline distT="0" distB="0" distL="0" distR="0" wp14:anchorId="626E285D" wp14:editId="370F6C4D">
                <wp:extent cx="6139815" cy="3634932"/>
                <wp:effectExtent l="0" t="0" r="13335" b="22860"/>
                <wp:docPr id="485" name="キャンバス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72" name="直線コネクタ 272"/>
                        <wps:cNvCnPr/>
                        <wps:spPr>
                          <a:xfrm>
                            <a:off x="3189270" y="1119733"/>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9" name="直線コネクタ 369"/>
                        <wps:cNvCnPr/>
                        <wps:spPr>
                          <a:xfrm>
                            <a:off x="4468160" y="986149"/>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8" name="直線コネクタ 368"/>
                        <wps:cNvCnPr/>
                        <wps:spPr>
                          <a:xfrm>
                            <a:off x="2261592" y="2863699"/>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3" name="直線コネクタ 363"/>
                        <wps:cNvCnPr/>
                        <wps:spPr>
                          <a:xfrm>
                            <a:off x="963354" y="2696492"/>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4" name="直線コネクタ 364"/>
                        <wps:cNvCnPr/>
                        <wps:spPr>
                          <a:xfrm>
                            <a:off x="969357" y="2307781"/>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94" name="直線コネクタ 194"/>
                        <wps:cNvCnPr/>
                        <wps:spPr>
                          <a:xfrm>
                            <a:off x="3174665" y="430484"/>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89" name="直線コネクタ 189"/>
                        <wps:cNvCnPr/>
                        <wps:spPr>
                          <a:xfrm>
                            <a:off x="1581807" y="972900"/>
                            <a:ext cx="1178261" cy="704"/>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4" name="直線コネクタ 4"/>
                        <wps:cNvCnPr/>
                        <wps:spPr>
                          <a:xfrm>
                            <a:off x="267665" y="419964"/>
                            <a:ext cx="1178261" cy="704"/>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574" name="正方形/長方形 574"/>
                        <wps:cNvSpPr/>
                        <wps:spPr>
                          <a:xfrm>
                            <a:off x="2851420" y="2859453"/>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正方形/長方形 573"/>
                        <wps:cNvSpPr/>
                        <wps:spPr>
                          <a:xfrm>
                            <a:off x="2257484" y="2859453"/>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68" name="グループ化 468"/>
                        <wpg:cNvGrpSpPr/>
                        <wpg:grpSpPr>
                          <a:xfrm>
                            <a:off x="368863" y="416082"/>
                            <a:ext cx="482572" cy="1063223"/>
                            <a:chOff x="3261360" y="587375"/>
                            <a:chExt cx="617220" cy="1122635"/>
                          </a:xfrm>
                        </wpg:grpSpPr>
                        <wps:wsp>
                          <wps:cNvPr id="469" name="正方形/長方形 469"/>
                          <wps:cNvSpPr/>
                          <wps:spPr>
                            <a:xfrm>
                              <a:off x="3261360" y="58737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正方形/長方形 470"/>
                          <wps:cNvSpPr/>
                          <wps:spPr>
                            <a:xfrm>
                              <a:off x="3261360" y="1509866"/>
                              <a:ext cx="617220" cy="198121"/>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71" name="グループ化 471"/>
                        <wpg:cNvGrpSpPr/>
                        <wpg:grpSpPr>
                          <a:xfrm>
                            <a:off x="963354" y="180691"/>
                            <a:ext cx="1703571" cy="1298613"/>
                            <a:chOff x="3888740" y="338831"/>
                            <a:chExt cx="2178904" cy="1371179"/>
                          </a:xfrm>
                        </wpg:grpSpPr>
                        <wps:wsp>
                          <wps:cNvPr id="472" name="正方形/長方形 472"/>
                          <wps:cNvSpPr/>
                          <wps:spPr>
                            <a:xfrm>
                              <a:off x="3888740" y="58737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3" name="正方形/長方形 253"/>
                          <wps:cNvSpPr/>
                          <wps:spPr>
                            <a:xfrm>
                              <a:off x="5450424" y="338831"/>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正方形/長方形 254"/>
                          <wps:cNvSpPr/>
                          <wps:spPr>
                            <a:xfrm>
                              <a:off x="5450424" y="586379"/>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正方形/長方形 473"/>
                          <wps:cNvSpPr/>
                          <wps:spPr>
                            <a:xfrm>
                              <a:off x="3888740" y="1509866"/>
                              <a:ext cx="617220" cy="198121"/>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75" name="テキスト ボックス 2"/>
                        <wps:cNvSpPr txBox="1">
                          <a:spLocks noChangeArrowheads="1"/>
                        </wps:cNvSpPr>
                        <wps:spPr bwMode="auto">
                          <a:xfrm>
                            <a:off x="282217" y="254221"/>
                            <a:ext cx="681137" cy="232261"/>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wps:txbx>
                        <wps:bodyPr rot="0" vert="horz" wrap="square" lIns="91440" tIns="45720" rIns="91440" bIns="45720" anchor="t" anchorCtr="0">
                          <a:noAutofit/>
                        </wps:bodyPr>
                      </wps:wsp>
                      <wps:wsp>
                        <wps:cNvPr id="476" name="テキスト ボックス 2"/>
                        <wps:cNvSpPr txBox="1">
                          <a:spLocks noChangeArrowheads="1"/>
                        </wps:cNvSpPr>
                        <wps:spPr bwMode="auto">
                          <a:xfrm>
                            <a:off x="892953" y="252997"/>
                            <a:ext cx="681137" cy="232260"/>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wps:txbx>
                        <wps:bodyPr rot="0" vert="horz" wrap="square" lIns="91440" tIns="45720" rIns="91440" bIns="45720" anchor="t" anchorCtr="0">
                          <a:noAutofit/>
                        </wps:bodyPr>
                      </wps:wsp>
                      <wps:wsp>
                        <wps:cNvPr id="477" name="テキスト ボックス 2"/>
                        <wps:cNvSpPr txBox="1">
                          <a:spLocks noChangeArrowheads="1"/>
                        </wps:cNvSpPr>
                        <wps:spPr bwMode="auto">
                          <a:xfrm>
                            <a:off x="1474813" y="810751"/>
                            <a:ext cx="681137" cy="232260"/>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wps:txbx>
                        <wps:bodyPr rot="0" vert="horz" wrap="square" lIns="91440" tIns="45720" rIns="91440" bIns="45720" anchor="t" anchorCtr="0">
                          <a:noAutofit/>
                        </wps:bodyPr>
                      </wps:wsp>
                      <wps:wsp>
                        <wps:cNvPr id="478" name="テキスト ボックス 2"/>
                        <wps:cNvSpPr txBox="1">
                          <a:spLocks noChangeArrowheads="1"/>
                        </wps:cNvSpPr>
                        <wps:spPr bwMode="auto">
                          <a:xfrm>
                            <a:off x="2078931" y="809202"/>
                            <a:ext cx="681137" cy="232261"/>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wps:txbx>
                        <wps:bodyPr rot="0" vert="horz" wrap="square" lIns="91440" tIns="45720" rIns="91440" bIns="45720" anchor="t" anchorCtr="0">
                          <a:noAutofit/>
                        </wps:bodyPr>
                      </wps:wsp>
                      <wps:wsp>
                        <wps:cNvPr id="479" name="テキスト ボックス 2"/>
                        <wps:cNvSpPr txBox="1">
                          <a:spLocks noChangeArrowheads="1"/>
                        </wps:cNvSpPr>
                        <wps:spPr bwMode="auto">
                          <a:xfrm>
                            <a:off x="421827" y="1480508"/>
                            <a:ext cx="470599" cy="232261"/>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wps:txbx>
                        <wps:bodyPr rot="0" vert="horz" wrap="square" lIns="91440" tIns="45720" rIns="91440" bIns="45720" anchor="t" anchorCtr="0">
                          <a:noAutofit/>
                        </wps:bodyPr>
                      </wps:wsp>
                      <wps:wsp>
                        <wps:cNvPr id="480" name="テキスト ボックス 2"/>
                        <wps:cNvSpPr txBox="1">
                          <a:spLocks noChangeArrowheads="1"/>
                        </wps:cNvSpPr>
                        <wps:spPr bwMode="auto">
                          <a:xfrm>
                            <a:off x="1021131" y="1479906"/>
                            <a:ext cx="470599" cy="232261"/>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txbxContent>
                        </wps:txbx>
                        <wps:bodyPr rot="0" vert="horz" wrap="square" lIns="91440" tIns="45720" rIns="91440" bIns="45720" anchor="t" anchorCtr="0">
                          <a:noAutofit/>
                        </wps:bodyPr>
                      </wps:wsp>
                      <wps:wsp>
                        <wps:cNvPr id="481" name="テキスト ボックス 2"/>
                        <wps:cNvSpPr txBox="1">
                          <a:spLocks noChangeArrowheads="1"/>
                        </wps:cNvSpPr>
                        <wps:spPr bwMode="auto">
                          <a:xfrm>
                            <a:off x="1622240" y="1479305"/>
                            <a:ext cx="470599" cy="232260"/>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wps:txbx>
                        <wps:bodyPr rot="0" vert="horz" wrap="square" lIns="91440" tIns="45720" rIns="91440" bIns="45720" anchor="t" anchorCtr="0">
                          <a:noAutofit/>
                        </wps:bodyPr>
                      </wps:wsp>
                      <wps:wsp>
                        <wps:cNvPr id="482" name="テキスト ボックス 2"/>
                        <wps:cNvSpPr txBox="1">
                          <a:spLocks noChangeArrowheads="1"/>
                        </wps:cNvSpPr>
                        <wps:spPr bwMode="auto">
                          <a:xfrm>
                            <a:off x="2223350" y="1478703"/>
                            <a:ext cx="470598" cy="232260"/>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wps:txbx>
                        <wps:bodyPr rot="0" vert="horz" wrap="square" lIns="91440" tIns="45720" rIns="91440" bIns="45720" anchor="t" anchorCtr="0">
                          <a:noAutofit/>
                        </wps:bodyPr>
                      </wps:wsp>
                      <wps:wsp>
                        <wps:cNvPr id="483" name="テキスト ボックス 2"/>
                        <wps:cNvSpPr txBox="1">
                          <a:spLocks noChangeArrowheads="1"/>
                        </wps:cNvSpPr>
                        <wps:spPr bwMode="auto">
                          <a:xfrm>
                            <a:off x="15" y="0"/>
                            <a:ext cx="963339" cy="266586"/>
                          </a:xfrm>
                          <a:prstGeom prst="rect">
                            <a:avLst/>
                          </a:prstGeom>
                          <a:noFill/>
                          <a:ln w="9525">
                            <a:noFill/>
                            <a:miter lim="800000"/>
                            <a:headEnd/>
                            <a:tailEnd/>
                          </a:ln>
                        </wps:spPr>
                        <wps:txbx>
                          <w:txbxContent>
                            <w:p w:rsidR="007B716A" w:rsidRPr="00C8038E" w:rsidRDefault="007B716A" w:rsidP="004C6885">
                              <w:pPr>
                                <w:pStyle w:val="Web"/>
                                <w:spacing w:after="0" w:line="240" w:lineRule="exact"/>
                                <w:rPr>
                                  <w:rFonts w:ascii="Arial" w:hAnsi="Arial" w:cs="Arial"/>
                                  <w:sz w:val="18"/>
                                  <w:szCs w:val="18"/>
                                </w:rPr>
                              </w:pPr>
                              <w:r w:rsidRPr="00C8038E">
                                <w:rPr>
                                  <w:rFonts w:ascii="Arial" w:hAnsi="Arial" w:cs="Arial"/>
                                  <w:sz w:val="18"/>
                                  <w:szCs w:val="18"/>
                                </w:rPr>
                                <w:t>Low load</w:t>
                              </w:r>
                            </w:p>
                            <w:p w:rsidR="007B716A" w:rsidRDefault="007B716A" w:rsidP="002E6CC8">
                              <w:pPr>
                                <w:pStyle w:val="Web"/>
                              </w:pPr>
                            </w:p>
                          </w:txbxContent>
                        </wps:txbx>
                        <wps:bodyPr rot="0" vert="horz" wrap="square" lIns="91440" tIns="45720" rIns="91440" bIns="45720" anchor="t" anchorCtr="0">
                          <a:noAutofit/>
                        </wps:bodyPr>
                      </wps:wsp>
                      <wps:wsp>
                        <wps:cNvPr id="520" name="正方形/長方形 520"/>
                        <wps:cNvSpPr/>
                        <wps:spPr>
                          <a:xfrm>
                            <a:off x="4468160" y="981262"/>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21" name="グループ化 521"/>
                        <wpg:cNvGrpSpPr/>
                        <wpg:grpSpPr>
                          <a:xfrm>
                            <a:off x="3275630" y="425336"/>
                            <a:ext cx="481965" cy="1062990"/>
                            <a:chOff x="111125" y="161925"/>
                            <a:chExt cx="617220" cy="1122635"/>
                          </a:xfrm>
                        </wpg:grpSpPr>
                        <wps:wsp>
                          <wps:cNvPr id="539" name="正方形/長方形 539"/>
                          <wps:cNvSpPr/>
                          <wps:spPr>
                            <a:xfrm>
                              <a:off x="11112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0" name="正方形/長方形 540"/>
                          <wps:cNvSpPr/>
                          <wps:spPr>
                            <a:xfrm>
                              <a:off x="11112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522" name="グループ化 522"/>
                        <wpg:cNvGrpSpPr/>
                        <wpg:grpSpPr>
                          <a:xfrm>
                            <a:off x="3869990" y="425336"/>
                            <a:ext cx="481965" cy="1062990"/>
                            <a:chOff x="705485" y="161925"/>
                            <a:chExt cx="617220" cy="1122635"/>
                          </a:xfrm>
                        </wpg:grpSpPr>
                        <wps:wsp>
                          <wps:cNvPr id="537" name="正方形/長方形 537"/>
                          <wps:cNvSpPr/>
                          <wps:spPr>
                            <a:xfrm>
                              <a:off x="70548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70548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23" name="正方形/長方形 523"/>
                        <wps:cNvSpPr/>
                        <wps:spPr>
                          <a:xfrm>
                            <a:off x="5062520" y="981220"/>
                            <a:ext cx="481965" cy="506414"/>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テキスト ボックス 2"/>
                        <wps:cNvSpPr txBox="1">
                          <a:spLocks noChangeArrowheads="1"/>
                        </wps:cNvSpPr>
                        <wps:spPr bwMode="auto">
                          <a:xfrm>
                            <a:off x="3189270" y="263411"/>
                            <a:ext cx="680720"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wps:txbx>
                        <wps:bodyPr rot="0" vert="horz" wrap="square" lIns="91440" tIns="45720" rIns="91440" bIns="45720" anchor="t" anchorCtr="0">
                          <a:noAutofit/>
                        </wps:bodyPr>
                      </wps:wsp>
                      <wps:wsp>
                        <wps:cNvPr id="525" name="テキスト ボックス 2"/>
                        <wps:cNvSpPr txBox="1">
                          <a:spLocks noChangeArrowheads="1"/>
                        </wps:cNvSpPr>
                        <wps:spPr bwMode="auto">
                          <a:xfrm>
                            <a:off x="3800140" y="266586"/>
                            <a:ext cx="680720"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wps:txbx>
                        <wps:bodyPr rot="0" vert="horz" wrap="square" lIns="91440" tIns="45720" rIns="91440" bIns="45720" anchor="t" anchorCtr="0">
                          <a:noAutofit/>
                        </wps:bodyPr>
                      </wps:wsp>
                      <wps:wsp>
                        <wps:cNvPr id="526" name="テキスト ボックス 2"/>
                        <wps:cNvSpPr txBox="1">
                          <a:spLocks noChangeArrowheads="1"/>
                        </wps:cNvSpPr>
                        <wps:spPr bwMode="auto">
                          <a:xfrm>
                            <a:off x="4352590" y="822689"/>
                            <a:ext cx="680720"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wps:txbx>
                        <wps:bodyPr rot="0" vert="horz" wrap="square" lIns="91440" tIns="45720" rIns="91440" bIns="45720" anchor="t" anchorCtr="0">
                          <a:noAutofit/>
                        </wps:bodyPr>
                      </wps:wsp>
                      <wps:wsp>
                        <wps:cNvPr id="527" name="テキスト ボックス 2"/>
                        <wps:cNvSpPr txBox="1">
                          <a:spLocks noChangeArrowheads="1"/>
                        </wps:cNvSpPr>
                        <wps:spPr bwMode="auto">
                          <a:xfrm>
                            <a:off x="4985685" y="822689"/>
                            <a:ext cx="680720"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wps:txbx>
                        <wps:bodyPr rot="0" vert="horz" wrap="square" lIns="91440" tIns="45720" rIns="91440" bIns="45720" anchor="t" anchorCtr="0">
                          <a:noAutofit/>
                        </wps:bodyPr>
                      </wps:wsp>
                      <wps:wsp>
                        <wps:cNvPr id="528" name="テキスト ボックス 2"/>
                        <wps:cNvSpPr txBox="1">
                          <a:spLocks noChangeArrowheads="1"/>
                        </wps:cNvSpPr>
                        <wps:spPr bwMode="auto">
                          <a:xfrm>
                            <a:off x="3289822" y="1489596"/>
                            <a:ext cx="470091"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wps:txbx>
                        <wps:bodyPr rot="0" vert="horz" wrap="square" lIns="91440" tIns="45720" rIns="91440" bIns="45720" anchor="t" anchorCtr="0">
                          <a:noAutofit/>
                        </wps:bodyPr>
                      </wps:wsp>
                      <wps:wsp>
                        <wps:cNvPr id="529" name="テキスト ボックス 2"/>
                        <wps:cNvSpPr txBox="1">
                          <a:spLocks noChangeArrowheads="1"/>
                        </wps:cNvSpPr>
                        <wps:spPr bwMode="auto">
                          <a:xfrm>
                            <a:off x="3889262" y="1488961"/>
                            <a:ext cx="470091"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txbxContent>
                        </wps:txbx>
                        <wps:bodyPr rot="0" vert="horz" wrap="square" lIns="91440" tIns="45720" rIns="91440" bIns="45720" anchor="t" anchorCtr="0">
                          <a:noAutofit/>
                        </wps:bodyPr>
                      </wps:wsp>
                      <wps:wsp>
                        <wps:cNvPr id="530" name="テキスト ボックス 2"/>
                        <wps:cNvSpPr txBox="1">
                          <a:spLocks noChangeArrowheads="1"/>
                        </wps:cNvSpPr>
                        <wps:spPr bwMode="auto">
                          <a:xfrm>
                            <a:off x="4490607" y="1488326"/>
                            <a:ext cx="470091"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wps:txbx>
                        <wps:bodyPr rot="0" vert="horz" wrap="square" lIns="91440" tIns="45720" rIns="91440" bIns="45720" anchor="t" anchorCtr="0">
                          <a:noAutofit/>
                        </wps:bodyPr>
                      </wps:wsp>
                      <wps:wsp>
                        <wps:cNvPr id="531" name="テキスト ボックス 2"/>
                        <wps:cNvSpPr txBox="1">
                          <a:spLocks noChangeArrowheads="1"/>
                        </wps:cNvSpPr>
                        <wps:spPr bwMode="auto">
                          <a:xfrm>
                            <a:off x="5091317" y="1487691"/>
                            <a:ext cx="470091"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wps:txbx>
                        <wps:bodyPr rot="0" vert="horz" wrap="square" lIns="91440" tIns="45720" rIns="91440" bIns="45720" anchor="t" anchorCtr="0">
                          <a:noAutofit/>
                        </wps:bodyPr>
                      </wps:wsp>
                      <wps:wsp>
                        <wps:cNvPr id="532" name="直線コネクタ 532"/>
                        <wps:cNvCnPr/>
                        <wps:spPr>
                          <a:xfrm>
                            <a:off x="3164505" y="1488326"/>
                            <a:ext cx="2501900" cy="1270"/>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正方形/長方形 533"/>
                        <wps:cNvSpPr/>
                        <wps:spPr>
                          <a:xfrm>
                            <a:off x="3275630" y="1115572"/>
                            <a:ext cx="481965" cy="1854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5" name="正方形/長方形 535"/>
                        <wps:cNvSpPr/>
                        <wps:spPr>
                          <a:xfrm>
                            <a:off x="3869990" y="1114311"/>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42" name="グループ化 542"/>
                        <wpg:cNvGrpSpPr/>
                        <wpg:grpSpPr>
                          <a:xfrm>
                            <a:off x="1064954" y="2302898"/>
                            <a:ext cx="481965" cy="1062990"/>
                            <a:chOff x="111125" y="161925"/>
                            <a:chExt cx="617220" cy="1122635"/>
                          </a:xfrm>
                        </wpg:grpSpPr>
                        <wps:wsp>
                          <wps:cNvPr id="543" name="正方形/長方形 543"/>
                          <wps:cNvSpPr/>
                          <wps:spPr>
                            <a:xfrm>
                              <a:off x="11112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正方形/長方形 544"/>
                          <wps:cNvSpPr/>
                          <wps:spPr>
                            <a:xfrm>
                              <a:off x="11112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545" name="グループ化 545"/>
                        <wpg:cNvGrpSpPr/>
                        <wpg:grpSpPr>
                          <a:xfrm>
                            <a:off x="1659314" y="2302898"/>
                            <a:ext cx="481965" cy="1062990"/>
                            <a:chOff x="705485" y="161925"/>
                            <a:chExt cx="617220" cy="1122635"/>
                          </a:xfrm>
                        </wpg:grpSpPr>
                        <wps:wsp>
                          <wps:cNvPr id="546" name="正方形/長方形 546"/>
                          <wps:cNvSpPr/>
                          <wps:spPr>
                            <a:xfrm>
                              <a:off x="70548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7" name="正方形/長方形 547"/>
                          <wps:cNvSpPr/>
                          <wps:spPr>
                            <a:xfrm>
                              <a:off x="70548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49" name="テキスト ボックス 2"/>
                        <wps:cNvSpPr txBox="1">
                          <a:spLocks noChangeArrowheads="1"/>
                        </wps:cNvSpPr>
                        <wps:spPr bwMode="auto">
                          <a:xfrm>
                            <a:off x="978594" y="2140973"/>
                            <a:ext cx="680720" cy="231775"/>
                          </a:xfrm>
                          <a:prstGeom prst="rect">
                            <a:avLst/>
                          </a:prstGeom>
                          <a:noFill/>
                          <a:ln w="9525">
                            <a:noFill/>
                            <a:miter lim="800000"/>
                            <a:headEnd/>
                            <a:tailEnd/>
                          </a:ln>
                        </wps:spPr>
                        <wps:txb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A57</w:t>
                              </w:r>
                              <w:proofErr w:type="spellEnd"/>
                            </w:p>
                          </w:txbxContent>
                        </wps:txbx>
                        <wps:bodyPr rot="0" vert="horz" wrap="square" lIns="91440" tIns="45720" rIns="91440" bIns="45720" anchor="t" anchorCtr="0">
                          <a:noAutofit/>
                        </wps:bodyPr>
                      </wps:wsp>
                      <wps:wsp>
                        <wps:cNvPr id="550" name="テキスト ボックス 2"/>
                        <wps:cNvSpPr txBox="1">
                          <a:spLocks noChangeArrowheads="1"/>
                        </wps:cNvSpPr>
                        <wps:spPr bwMode="auto">
                          <a:xfrm>
                            <a:off x="1589464" y="2139915"/>
                            <a:ext cx="680720" cy="231775"/>
                          </a:xfrm>
                          <a:prstGeom prst="rect">
                            <a:avLst/>
                          </a:prstGeom>
                          <a:noFill/>
                          <a:ln w="9525">
                            <a:noFill/>
                            <a:miter lim="800000"/>
                            <a:headEnd/>
                            <a:tailEnd/>
                          </a:ln>
                        </wps:spPr>
                        <wps:txb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A57</w:t>
                              </w:r>
                              <w:proofErr w:type="spellEnd"/>
                            </w:p>
                          </w:txbxContent>
                        </wps:txbx>
                        <wps:bodyPr rot="0" vert="horz" wrap="square" lIns="91440" tIns="45720" rIns="91440" bIns="45720" anchor="t" anchorCtr="0">
                          <a:noAutofit/>
                        </wps:bodyPr>
                      </wps:wsp>
                      <wps:wsp>
                        <wps:cNvPr id="551" name="テキスト ボックス 2"/>
                        <wps:cNvSpPr txBox="1">
                          <a:spLocks noChangeArrowheads="1"/>
                        </wps:cNvSpPr>
                        <wps:spPr bwMode="auto">
                          <a:xfrm>
                            <a:off x="2138385" y="2694152"/>
                            <a:ext cx="680720" cy="231775"/>
                          </a:xfrm>
                          <a:prstGeom prst="rect">
                            <a:avLst/>
                          </a:prstGeom>
                          <a:noFill/>
                          <a:ln w="9525">
                            <a:noFill/>
                            <a:miter lim="800000"/>
                            <a:headEnd/>
                            <a:tailEnd/>
                          </a:ln>
                        </wps:spPr>
                        <wps:txb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A53</w:t>
                              </w:r>
                              <w:proofErr w:type="spellEnd"/>
                            </w:p>
                          </w:txbxContent>
                        </wps:txbx>
                        <wps:bodyPr rot="0" vert="horz" wrap="square" lIns="91440" tIns="45720" rIns="91440" bIns="45720" anchor="t" anchorCtr="0">
                          <a:noAutofit/>
                        </wps:bodyPr>
                      </wps:wsp>
                      <wps:wsp>
                        <wps:cNvPr id="552" name="テキスト ボックス 2"/>
                        <wps:cNvSpPr txBox="1">
                          <a:spLocks noChangeArrowheads="1"/>
                        </wps:cNvSpPr>
                        <wps:spPr bwMode="auto">
                          <a:xfrm>
                            <a:off x="2771480" y="2688437"/>
                            <a:ext cx="680720" cy="231775"/>
                          </a:xfrm>
                          <a:prstGeom prst="rect">
                            <a:avLst/>
                          </a:prstGeom>
                          <a:noFill/>
                          <a:ln w="9525">
                            <a:noFill/>
                            <a:miter lim="800000"/>
                            <a:headEnd/>
                            <a:tailEnd/>
                          </a:ln>
                        </wps:spPr>
                        <wps:txb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A53</w:t>
                              </w:r>
                              <w:proofErr w:type="spellEnd"/>
                            </w:p>
                          </w:txbxContent>
                        </wps:txbx>
                        <wps:bodyPr rot="0" vert="horz" wrap="square" lIns="91440" tIns="45720" rIns="91440" bIns="45720" anchor="t" anchorCtr="0">
                          <a:noAutofit/>
                        </wps:bodyPr>
                      </wps:wsp>
                      <wps:wsp>
                        <wps:cNvPr id="553" name="テキスト ボックス 2"/>
                        <wps:cNvSpPr txBox="1">
                          <a:spLocks noChangeArrowheads="1"/>
                        </wps:cNvSpPr>
                        <wps:spPr bwMode="auto">
                          <a:xfrm>
                            <a:off x="1079146" y="3367158"/>
                            <a:ext cx="470091" cy="231775"/>
                          </a:xfrm>
                          <a:prstGeom prst="rect">
                            <a:avLst/>
                          </a:prstGeom>
                          <a:noFill/>
                          <a:ln w="9525">
                            <a:noFill/>
                            <a:miter lim="800000"/>
                            <a:headEnd/>
                            <a:tailEnd/>
                          </a:ln>
                        </wps:spPr>
                        <wps:txb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0</w:t>
                              </w:r>
                            </w:p>
                          </w:txbxContent>
                        </wps:txbx>
                        <wps:bodyPr rot="0" vert="horz" wrap="square" lIns="91440" tIns="45720" rIns="91440" bIns="45720" anchor="t" anchorCtr="0">
                          <a:noAutofit/>
                        </wps:bodyPr>
                      </wps:wsp>
                      <wps:wsp>
                        <wps:cNvPr id="554" name="テキスト ボックス 2"/>
                        <wps:cNvSpPr txBox="1">
                          <a:spLocks noChangeArrowheads="1"/>
                        </wps:cNvSpPr>
                        <wps:spPr bwMode="auto">
                          <a:xfrm>
                            <a:off x="1678586" y="3366523"/>
                            <a:ext cx="470091" cy="231775"/>
                          </a:xfrm>
                          <a:prstGeom prst="rect">
                            <a:avLst/>
                          </a:prstGeom>
                          <a:noFill/>
                          <a:ln w="9525">
                            <a:noFill/>
                            <a:miter lim="800000"/>
                            <a:headEnd/>
                            <a:tailEnd/>
                          </a:ln>
                        </wps:spPr>
                        <wps:txb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1</w:t>
                              </w:r>
                            </w:p>
                          </w:txbxContent>
                        </wps:txbx>
                        <wps:bodyPr rot="0" vert="horz" wrap="square" lIns="91440" tIns="45720" rIns="91440" bIns="45720" anchor="t" anchorCtr="0">
                          <a:noAutofit/>
                        </wps:bodyPr>
                      </wps:wsp>
                      <wps:wsp>
                        <wps:cNvPr id="555" name="テキスト ボックス 2"/>
                        <wps:cNvSpPr txBox="1">
                          <a:spLocks noChangeArrowheads="1"/>
                        </wps:cNvSpPr>
                        <wps:spPr bwMode="auto">
                          <a:xfrm>
                            <a:off x="2279931" y="3365888"/>
                            <a:ext cx="470091" cy="231775"/>
                          </a:xfrm>
                          <a:prstGeom prst="rect">
                            <a:avLst/>
                          </a:prstGeom>
                          <a:noFill/>
                          <a:ln w="9525">
                            <a:noFill/>
                            <a:miter lim="800000"/>
                            <a:headEnd/>
                            <a:tailEnd/>
                          </a:ln>
                        </wps:spPr>
                        <wps:txb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2</w:t>
                              </w:r>
                            </w:p>
                          </w:txbxContent>
                        </wps:txbx>
                        <wps:bodyPr rot="0" vert="horz" wrap="square" lIns="91440" tIns="45720" rIns="91440" bIns="45720" anchor="t" anchorCtr="0">
                          <a:noAutofit/>
                        </wps:bodyPr>
                      </wps:wsp>
                      <wps:wsp>
                        <wps:cNvPr id="556" name="テキスト ボックス 2"/>
                        <wps:cNvSpPr txBox="1">
                          <a:spLocks noChangeArrowheads="1"/>
                        </wps:cNvSpPr>
                        <wps:spPr bwMode="auto">
                          <a:xfrm>
                            <a:off x="2880641" y="3365253"/>
                            <a:ext cx="470091" cy="231775"/>
                          </a:xfrm>
                          <a:prstGeom prst="rect">
                            <a:avLst/>
                          </a:prstGeom>
                          <a:noFill/>
                          <a:ln w="9525">
                            <a:noFill/>
                            <a:miter lim="800000"/>
                            <a:headEnd/>
                            <a:tailEnd/>
                          </a:ln>
                        </wps:spPr>
                        <wps:txb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3</w:t>
                              </w:r>
                            </w:p>
                          </w:txbxContent>
                        </wps:txbx>
                        <wps:bodyPr rot="0" vert="horz" wrap="square" lIns="91440" tIns="45720" rIns="91440" bIns="45720" anchor="t" anchorCtr="0">
                          <a:noAutofit/>
                        </wps:bodyPr>
                      </wps:wsp>
                      <wps:wsp>
                        <wps:cNvPr id="558" name="正方形/長方形 558"/>
                        <wps:cNvSpPr/>
                        <wps:spPr>
                          <a:xfrm>
                            <a:off x="1064954" y="2991238"/>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正方形/長方形 560"/>
                        <wps:cNvSpPr/>
                        <wps:spPr>
                          <a:xfrm>
                            <a:off x="1659314" y="2991873"/>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テキスト ボックス 2"/>
                        <wps:cNvSpPr txBox="1">
                          <a:spLocks noChangeArrowheads="1"/>
                        </wps:cNvSpPr>
                        <wps:spPr bwMode="auto">
                          <a:xfrm>
                            <a:off x="2947291" y="0"/>
                            <a:ext cx="963339" cy="266586"/>
                          </a:xfrm>
                          <a:prstGeom prst="rect">
                            <a:avLst/>
                          </a:prstGeom>
                          <a:noFill/>
                          <a:ln w="9525">
                            <a:noFill/>
                            <a:miter lim="800000"/>
                            <a:headEnd/>
                            <a:tailEnd/>
                          </a:ln>
                        </wps:spPr>
                        <wps:txbx>
                          <w:txbxContent>
                            <w:p w:rsidR="007B716A" w:rsidRPr="00C8038E" w:rsidRDefault="007B716A" w:rsidP="004C6885">
                              <w:pPr>
                                <w:pStyle w:val="Web"/>
                                <w:spacing w:after="0" w:line="240" w:lineRule="exact"/>
                                <w:rPr>
                                  <w:rFonts w:ascii="Arial" w:hAnsi="Arial" w:cs="Arial"/>
                                  <w:sz w:val="18"/>
                                  <w:szCs w:val="18"/>
                                </w:rPr>
                              </w:pPr>
                              <w:r w:rsidRPr="00C8038E">
                                <w:rPr>
                                  <w:rFonts w:ascii="Arial" w:hAnsi="Arial" w:cs="Arial"/>
                                  <w:sz w:val="18"/>
                                  <w:szCs w:val="18"/>
                                </w:rPr>
                                <w:t>Medium</w:t>
                              </w:r>
                              <w:r>
                                <w:rPr>
                                  <w:rFonts w:ascii="Arial" w:hAnsi="Arial" w:cs="Arial"/>
                                  <w:sz w:val="18"/>
                                  <w:szCs w:val="18"/>
                                </w:rPr>
                                <w:t xml:space="preserve"> </w:t>
                              </w:r>
                              <w:r w:rsidRPr="00C8038E">
                                <w:rPr>
                                  <w:rFonts w:ascii="Arial" w:hAnsi="Arial" w:cs="Arial"/>
                                  <w:sz w:val="18"/>
                                  <w:szCs w:val="18"/>
                                </w:rPr>
                                <w:t>load</w:t>
                              </w:r>
                            </w:p>
                            <w:p w:rsidR="007B716A" w:rsidRDefault="007B716A" w:rsidP="002E6CC8">
                              <w:pPr>
                                <w:pStyle w:val="Web"/>
                              </w:pPr>
                            </w:p>
                          </w:txbxContent>
                        </wps:txbx>
                        <wps:bodyPr rot="0" vert="horz" wrap="square" lIns="91440" tIns="45720" rIns="91440" bIns="45720" anchor="t" anchorCtr="0">
                          <a:noAutofit/>
                        </wps:bodyPr>
                      </wps:wsp>
                      <wps:wsp>
                        <wps:cNvPr id="563" name="テキスト ボックス 2"/>
                        <wps:cNvSpPr txBox="1">
                          <a:spLocks noChangeArrowheads="1"/>
                        </wps:cNvSpPr>
                        <wps:spPr bwMode="auto">
                          <a:xfrm>
                            <a:off x="706521" y="1939368"/>
                            <a:ext cx="963339" cy="266586"/>
                          </a:xfrm>
                          <a:prstGeom prst="rect">
                            <a:avLst/>
                          </a:prstGeom>
                          <a:noFill/>
                          <a:ln w="9525">
                            <a:noFill/>
                            <a:miter lim="800000"/>
                            <a:headEnd/>
                            <a:tailEnd/>
                          </a:ln>
                        </wps:spPr>
                        <wps:txbx>
                          <w:txbxContent>
                            <w:p w:rsidR="007B716A" w:rsidRPr="00C8038E" w:rsidRDefault="007B716A" w:rsidP="004C6885">
                              <w:pPr>
                                <w:pStyle w:val="Web"/>
                                <w:spacing w:after="0" w:line="240" w:lineRule="exact"/>
                                <w:rPr>
                                  <w:rFonts w:ascii="Arial" w:eastAsia="メイリオ" w:hAnsi="Arial" w:cs="Arial"/>
                                  <w:sz w:val="18"/>
                                  <w:szCs w:val="18"/>
                                </w:rPr>
                              </w:pPr>
                              <w:r w:rsidRPr="00C8038E">
                                <w:rPr>
                                  <w:rFonts w:ascii="Arial" w:hAnsi="Arial" w:cs="Arial"/>
                                  <w:sz w:val="18"/>
                                  <w:szCs w:val="18"/>
                                </w:rPr>
                                <w:t>Heavy</w:t>
                              </w:r>
                              <w:r>
                                <w:rPr>
                                  <w:rFonts w:ascii="Arial" w:hAnsi="Arial" w:cs="Arial"/>
                                  <w:sz w:val="18"/>
                                  <w:szCs w:val="18"/>
                                </w:rPr>
                                <w:t xml:space="preserve"> </w:t>
                              </w:r>
                              <w:r w:rsidRPr="00C8038E">
                                <w:rPr>
                                  <w:rFonts w:ascii="Arial" w:hAnsi="Arial" w:cs="Arial"/>
                                  <w:sz w:val="18"/>
                                  <w:szCs w:val="18"/>
                                </w:rPr>
                                <w:t>load</w:t>
                              </w:r>
                            </w:p>
                            <w:p w:rsidR="007B716A" w:rsidRDefault="007B716A" w:rsidP="002E6CC8">
                              <w:pPr>
                                <w:pStyle w:val="Web"/>
                              </w:pPr>
                            </w:p>
                          </w:txbxContent>
                        </wps:txbx>
                        <wps:bodyPr rot="0" vert="horz" wrap="square" lIns="91440" tIns="45720" rIns="91440" bIns="45720" anchor="t" anchorCtr="0">
                          <a:noAutofit/>
                        </wps:bodyPr>
                      </wps:wsp>
                      <wps:wsp>
                        <wps:cNvPr id="566" name="正方形/長方形 566"/>
                        <wps:cNvSpPr/>
                        <wps:spPr>
                          <a:xfrm>
                            <a:off x="2257484" y="3176362"/>
                            <a:ext cx="481965" cy="18732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1" name="正方形/長方形 571"/>
                        <wps:cNvSpPr/>
                        <wps:spPr>
                          <a:xfrm>
                            <a:off x="1574090" y="969601"/>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正方形/長方形 572"/>
                        <wps:cNvSpPr/>
                        <wps:spPr>
                          <a:xfrm>
                            <a:off x="2155950" y="972891"/>
                            <a:ext cx="481965" cy="506414"/>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4" name="直線コネクタ 484"/>
                        <wps:cNvCnPr/>
                        <wps:spPr>
                          <a:xfrm>
                            <a:off x="257547" y="1479305"/>
                            <a:ext cx="2502515" cy="1805"/>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直線コネクタ 184"/>
                        <wps:cNvCnPr/>
                        <wps:spPr>
                          <a:xfrm>
                            <a:off x="978594" y="3367096"/>
                            <a:ext cx="2501900" cy="127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直線コネクタ 186"/>
                        <wps:cNvCnPr/>
                        <wps:spPr>
                          <a:xfrm>
                            <a:off x="1445930" y="425310"/>
                            <a:ext cx="128160" cy="549942"/>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90" name="直線コネクタ 190"/>
                        <wps:cNvCnPr/>
                        <wps:spPr>
                          <a:xfrm>
                            <a:off x="4352700" y="431320"/>
                            <a:ext cx="128160" cy="549942"/>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93" name="直線コネクタ 193"/>
                        <wps:cNvCnPr/>
                        <wps:spPr>
                          <a:xfrm>
                            <a:off x="4368610" y="1115577"/>
                            <a:ext cx="111505" cy="373952"/>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g:wgp>
                        <wpg:cNvPr id="360" name="グループ化 360"/>
                        <wpg:cNvGrpSpPr/>
                        <wpg:grpSpPr>
                          <a:xfrm>
                            <a:off x="4958419" y="2705920"/>
                            <a:ext cx="1007367" cy="542030"/>
                            <a:chOff x="-1114" y="-10077"/>
                            <a:chExt cx="1180223" cy="544390"/>
                          </a:xfrm>
                        </wpg:grpSpPr>
                        <wps:wsp>
                          <wps:cNvPr id="361" name="正方形/長方形 361"/>
                          <wps:cNvSpPr/>
                          <wps:spPr>
                            <a:xfrm>
                              <a:off x="-1114" y="62748"/>
                              <a:ext cx="345627" cy="238316"/>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2"/>
                          <wps:cNvSpPr txBox="1">
                            <a:spLocks noChangeArrowheads="1"/>
                          </wps:cNvSpPr>
                          <wps:spPr bwMode="auto">
                            <a:xfrm>
                              <a:off x="403206" y="-10077"/>
                              <a:ext cx="775903" cy="544390"/>
                            </a:xfrm>
                            <a:prstGeom prst="rect">
                              <a:avLst/>
                            </a:prstGeom>
                            <a:noFill/>
                            <a:ln w="9525">
                              <a:noFill/>
                              <a:miter lim="800000"/>
                              <a:headEnd/>
                              <a:tailEnd/>
                            </a:ln>
                          </wps:spPr>
                          <wps:txbx>
                            <w:txbxContent>
                              <w:p w:rsidR="007B716A" w:rsidRPr="00193FCB" w:rsidRDefault="007B716A" w:rsidP="002E6CC8">
                                <w:pPr>
                                  <w:pStyle w:val="Web"/>
                                  <w:ind w:firstLine="187"/>
                                  <w:rPr>
                                    <w:rFonts w:ascii="Arial" w:hAnsi="Arial" w:cs="Arial"/>
                                    <w:sz w:val="18"/>
                                    <w:szCs w:val="18"/>
                                  </w:rPr>
                                </w:pPr>
                                <w:r w:rsidRPr="00137B4F">
                                  <w:rPr>
                                    <w:rFonts w:ascii="Arial" w:hAnsi="Arial" w:cs="Arial"/>
                                    <w:sz w:val="18"/>
                                    <w:szCs w:val="18"/>
                                  </w:rPr>
                                  <w:t>Idle capacity</w:t>
                                </w:r>
                              </w:p>
                            </w:txbxContent>
                          </wps:txbx>
                          <wps:bodyPr rot="0" vert="horz" wrap="square" lIns="91440" tIns="45720" rIns="91440" bIns="45720" anchor="t" anchorCtr="0">
                            <a:noAutofit/>
                          </wps:bodyPr>
                        </wps:wsp>
                      </wpg:wgp>
                      <wps:wsp>
                        <wps:cNvPr id="365" name="直線コネクタ 365"/>
                        <wps:cNvCnPr/>
                        <wps:spPr>
                          <a:xfrm>
                            <a:off x="2141279" y="2303518"/>
                            <a:ext cx="116205" cy="560506"/>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6" name="直線コネクタ 366"/>
                        <wps:cNvCnPr/>
                        <wps:spPr>
                          <a:xfrm>
                            <a:off x="2151085" y="2696482"/>
                            <a:ext cx="110507" cy="67186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2" name="直線矢印コネクタ 22"/>
                        <wps:cNvCnPr/>
                        <wps:spPr>
                          <a:xfrm>
                            <a:off x="267665" y="425308"/>
                            <a:ext cx="0" cy="106237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6" name="直線矢印コネクタ 256"/>
                        <wps:cNvCnPr/>
                        <wps:spPr>
                          <a:xfrm>
                            <a:off x="2736775" y="969597"/>
                            <a:ext cx="0" cy="5180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コネクタ: 曲線 27"/>
                        <wps:cNvCnPr>
                          <a:stCxn id="253" idx="1"/>
                          <a:endCxn id="28" idx="0"/>
                        </wps:cNvCnPr>
                        <wps:spPr>
                          <a:xfrm rot="10800000" flipV="1">
                            <a:off x="622699" y="274508"/>
                            <a:ext cx="1561654" cy="1136981"/>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コネクタ: 曲線 257"/>
                        <wps:cNvCnPr>
                          <a:stCxn id="254" idx="1"/>
                          <a:endCxn id="285" idx="7"/>
                        </wps:cNvCnPr>
                        <wps:spPr>
                          <a:xfrm rot="10800000" flipV="1">
                            <a:off x="1200762" y="508956"/>
                            <a:ext cx="983384" cy="909724"/>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正方形/長方形 259"/>
                        <wps:cNvSpPr/>
                        <wps:spPr>
                          <a:xfrm>
                            <a:off x="5544484" y="164788"/>
                            <a:ext cx="481965" cy="295492"/>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正方形/長方形 536"/>
                        <wps:cNvSpPr/>
                        <wps:spPr>
                          <a:xfrm>
                            <a:off x="3869990" y="810748"/>
                            <a:ext cx="481965" cy="30482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正方形/長方形 534"/>
                        <wps:cNvSpPr/>
                        <wps:spPr>
                          <a:xfrm>
                            <a:off x="3275630" y="809199"/>
                            <a:ext cx="481965" cy="305101"/>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正方形/長方形 260"/>
                        <wps:cNvSpPr/>
                        <wps:spPr>
                          <a:xfrm>
                            <a:off x="5544449" y="519379"/>
                            <a:ext cx="481965" cy="2996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コネクタ: 曲線 261"/>
                        <wps:cNvCnPr>
                          <a:stCxn id="259" idx="1"/>
                          <a:endCxn id="286" idx="1"/>
                        </wps:cNvCnPr>
                        <wps:spPr>
                          <a:xfrm rot="10800000" flipV="1">
                            <a:off x="3529210" y="312533"/>
                            <a:ext cx="2015274" cy="736119"/>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コネクタ: 曲線 264"/>
                        <wps:cNvCnPr>
                          <a:stCxn id="260" idx="1"/>
                          <a:endCxn id="288" idx="7"/>
                        </wps:cNvCnPr>
                        <wps:spPr>
                          <a:xfrm rot="10800000" flipV="1">
                            <a:off x="4133077" y="669190"/>
                            <a:ext cx="1411372" cy="386653"/>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正方形/長方形 267"/>
                        <wps:cNvSpPr/>
                        <wps:spPr>
                          <a:xfrm>
                            <a:off x="3670403" y="2638788"/>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正方形/長方形 268"/>
                        <wps:cNvSpPr/>
                        <wps:spPr>
                          <a:xfrm>
                            <a:off x="3670401" y="2392184"/>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正方形/長方形 568"/>
                        <wps:cNvSpPr/>
                        <wps:spPr>
                          <a:xfrm>
                            <a:off x="2851844" y="3176362"/>
                            <a:ext cx="481965" cy="18732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正方形/長方形 269"/>
                        <wps:cNvSpPr/>
                        <wps:spPr>
                          <a:xfrm>
                            <a:off x="1064954" y="2696492"/>
                            <a:ext cx="481965" cy="2996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正方形/長方形 270"/>
                        <wps:cNvSpPr/>
                        <wps:spPr>
                          <a:xfrm>
                            <a:off x="1659314" y="2697127"/>
                            <a:ext cx="481965" cy="2996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直線矢印コネクタ 271"/>
                        <wps:cNvCnPr/>
                        <wps:spPr>
                          <a:xfrm>
                            <a:off x="3202618" y="425307"/>
                            <a:ext cx="0" cy="6902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5" name="直線矢印コネクタ 275"/>
                        <wps:cNvCnPr/>
                        <wps:spPr>
                          <a:xfrm>
                            <a:off x="5645789" y="981262"/>
                            <a:ext cx="0" cy="5180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9" name="直線矢印コネクタ 279"/>
                        <wps:cNvCnPr/>
                        <wps:spPr>
                          <a:xfrm>
                            <a:off x="1001421" y="2293292"/>
                            <a:ext cx="0" cy="4038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0" name="直線矢印コネクタ 280"/>
                        <wps:cNvCnPr/>
                        <wps:spPr>
                          <a:xfrm>
                            <a:off x="3439284" y="2864334"/>
                            <a:ext cx="0" cy="5180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1" name="直線矢印コネクタ 281"/>
                        <wps:cNvCnPr/>
                        <wps:spPr>
                          <a:xfrm>
                            <a:off x="5300627" y="2795835"/>
                            <a:ext cx="0" cy="2198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3" name="コネクタ: 曲線 283"/>
                        <wps:cNvCnPr>
                          <a:stCxn id="268" idx="1"/>
                          <a:endCxn id="289" idx="7"/>
                        </wps:cNvCnPr>
                        <wps:spPr>
                          <a:xfrm rot="10800000" flipV="1">
                            <a:off x="2513287" y="2485847"/>
                            <a:ext cx="1157114" cy="805860"/>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コネクタ: 曲線 284"/>
                        <wps:cNvCnPr>
                          <a:stCxn id="267" idx="1"/>
                          <a:endCxn id="290" idx="7"/>
                        </wps:cNvCnPr>
                        <wps:spPr>
                          <a:xfrm rot="10800000" flipV="1">
                            <a:off x="3106589" y="2732451"/>
                            <a:ext cx="563814" cy="559256"/>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フローチャート: 結合子 28"/>
                        <wps:cNvSpPr/>
                        <wps:spPr>
                          <a:xfrm>
                            <a:off x="596204" y="1411490"/>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フローチャート: 結合子 285"/>
                        <wps:cNvSpPr/>
                        <wps:spPr>
                          <a:xfrm>
                            <a:off x="1155648" y="1411490"/>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フローチャート: 結合子 286"/>
                        <wps:cNvSpPr/>
                        <wps:spPr>
                          <a:xfrm>
                            <a:off x="3521450" y="1041463"/>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フローチャート: 結合子 288"/>
                        <wps:cNvSpPr/>
                        <wps:spPr>
                          <a:xfrm>
                            <a:off x="4087847" y="1048654"/>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フローチャート: 結合子 289"/>
                        <wps:cNvSpPr/>
                        <wps:spPr>
                          <a:xfrm>
                            <a:off x="2468057" y="3284517"/>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フローチャート: 結合子 290"/>
                        <wps:cNvSpPr/>
                        <wps:spPr>
                          <a:xfrm>
                            <a:off x="3061359" y="3284517"/>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テキスト ボックス 2"/>
                        <wps:cNvSpPr txBox="1">
                          <a:spLocks noChangeArrowheads="1"/>
                        </wps:cNvSpPr>
                        <wps:spPr bwMode="auto">
                          <a:xfrm>
                            <a:off x="19" y="872990"/>
                            <a:ext cx="368843"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rPr>
                              </w:pPr>
                              <w:r w:rsidRPr="004C6885">
                                <w:rPr>
                                  <w:rFonts w:ascii="Arial" w:hAnsi="Arial" w:cs="Arial"/>
                                  <w:sz w:val="16"/>
                                  <w:szCs w:val="16"/>
                                </w:rPr>
                                <w:t>(a)</w:t>
                              </w:r>
                            </w:p>
                          </w:txbxContent>
                        </wps:txbx>
                        <wps:bodyPr rot="0" vert="horz" wrap="square" lIns="91440" tIns="45720" rIns="91440" bIns="45720" anchor="t" anchorCtr="0">
                          <a:noAutofit/>
                        </wps:bodyPr>
                      </wps:wsp>
                      <wps:wsp>
                        <wps:cNvPr id="293" name="テキスト ボックス 2"/>
                        <wps:cNvSpPr txBox="1">
                          <a:spLocks noChangeArrowheads="1"/>
                        </wps:cNvSpPr>
                        <wps:spPr bwMode="auto">
                          <a:xfrm>
                            <a:off x="2669712" y="1120309"/>
                            <a:ext cx="391647"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rPr>
                              </w:pPr>
                              <w:r w:rsidRPr="004C6885">
                                <w:rPr>
                                  <w:rFonts w:ascii="Arial" w:hAnsi="Arial" w:cs="Arial"/>
                                  <w:sz w:val="16"/>
                                  <w:szCs w:val="16"/>
                                </w:rPr>
                                <w:t>(b)</w:t>
                              </w:r>
                            </w:p>
                          </w:txbxContent>
                        </wps:txbx>
                        <wps:bodyPr rot="0" vert="horz" wrap="square" lIns="91440" tIns="45720" rIns="91440" bIns="45720" anchor="t" anchorCtr="0">
                          <a:noAutofit/>
                        </wps:bodyPr>
                      </wps:wsp>
                      <wps:wsp>
                        <wps:cNvPr id="273" name="テキスト ボックス 2"/>
                        <wps:cNvSpPr txBox="1">
                          <a:spLocks noChangeArrowheads="1"/>
                        </wps:cNvSpPr>
                        <wps:spPr bwMode="auto">
                          <a:xfrm>
                            <a:off x="2947291" y="641227"/>
                            <a:ext cx="368843"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rPr>
                              </w:pPr>
                              <w:r w:rsidRPr="004C6885">
                                <w:rPr>
                                  <w:rFonts w:ascii="Arial" w:hAnsi="Arial" w:cs="Arial"/>
                                  <w:sz w:val="16"/>
                                  <w:szCs w:val="16"/>
                                </w:rPr>
                                <w:t>(a)</w:t>
                              </w:r>
                            </w:p>
                          </w:txbxContent>
                        </wps:txbx>
                        <wps:bodyPr rot="0" vert="horz" wrap="square" lIns="91440" tIns="45720" rIns="91440" bIns="45720" anchor="t" anchorCtr="0">
                          <a:noAutofit/>
                        </wps:bodyPr>
                      </wps:wsp>
                      <wps:wsp>
                        <wps:cNvPr id="274" name="テキスト ボックス 2"/>
                        <wps:cNvSpPr txBox="1">
                          <a:spLocks noChangeArrowheads="1"/>
                        </wps:cNvSpPr>
                        <wps:spPr bwMode="auto">
                          <a:xfrm>
                            <a:off x="5582585" y="1120780"/>
                            <a:ext cx="391647"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rPr>
                              </w:pPr>
                              <w:r w:rsidRPr="004C6885">
                                <w:rPr>
                                  <w:rFonts w:ascii="Arial" w:hAnsi="Arial" w:cs="Arial"/>
                                  <w:sz w:val="16"/>
                                  <w:szCs w:val="16"/>
                                </w:rPr>
                                <w:t>(b)</w:t>
                              </w:r>
                            </w:p>
                          </w:txbxContent>
                        </wps:txbx>
                        <wps:bodyPr rot="0" vert="horz" wrap="square" lIns="91440" tIns="45720" rIns="91440" bIns="45720" anchor="t" anchorCtr="0">
                          <a:noAutofit/>
                        </wps:bodyPr>
                      </wps:wsp>
                      <wps:wsp>
                        <wps:cNvPr id="276" name="テキスト ボックス 2"/>
                        <wps:cNvSpPr txBox="1">
                          <a:spLocks noChangeArrowheads="1"/>
                        </wps:cNvSpPr>
                        <wps:spPr bwMode="auto">
                          <a:xfrm>
                            <a:off x="731671" y="2400275"/>
                            <a:ext cx="368843"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rPr>
                              </w:pPr>
                              <w:r w:rsidRPr="004C6885">
                                <w:rPr>
                                  <w:rFonts w:ascii="Arial" w:hAnsi="Arial" w:cs="Arial"/>
                                  <w:sz w:val="16"/>
                                  <w:szCs w:val="16"/>
                                </w:rPr>
                                <w:t>(a)</w:t>
                              </w:r>
                            </w:p>
                          </w:txbxContent>
                        </wps:txbx>
                        <wps:bodyPr rot="0" vert="horz" wrap="square" lIns="91440" tIns="45720" rIns="91440" bIns="45720" anchor="t" anchorCtr="0">
                          <a:noAutofit/>
                        </wps:bodyPr>
                      </wps:wsp>
                      <wps:wsp>
                        <wps:cNvPr id="277" name="テキスト ボックス 2"/>
                        <wps:cNvSpPr txBox="1">
                          <a:spLocks noChangeArrowheads="1"/>
                        </wps:cNvSpPr>
                        <wps:spPr bwMode="auto">
                          <a:xfrm>
                            <a:off x="3366135" y="3015608"/>
                            <a:ext cx="391647" cy="231775"/>
                          </a:xfrm>
                          <a:prstGeom prst="rect">
                            <a:avLst/>
                          </a:prstGeom>
                          <a:noFill/>
                          <a:ln w="9525">
                            <a:noFill/>
                            <a:miter lim="800000"/>
                            <a:headEnd/>
                            <a:tailEnd/>
                          </a:ln>
                        </wps:spPr>
                        <wps:txbx>
                          <w:txbxContent>
                            <w:p w:rsidR="007B716A" w:rsidRPr="004C6885" w:rsidRDefault="007B716A" w:rsidP="002E6CC8">
                              <w:pPr>
                                <w:pStyle w:val="Web"/>
                                <w:ind w:firstLine="0"/>
                                <w:rPr>
                                  <w:rFonts w:ascii="Arial" w:hAnsi="Arial" w:cs="Arial"/>
                                </w:rPr>
                              </w:pPr>
                              <w:r w:rsidRPr="004C6885">
                                <w:rPr>
                                  <w:rFonts w:ascii="Arial" w:hAnsi="Arial" w:cs="Arial"/>
                                  <w:sz w:val="16"/>
                                  <w:szCs w:val="16"/>
                                </w:rPr>
                                <w:t>(b)</w:t>
                              </w:r>
                            </w:p>
                          </w:txbxContent>
                        </wps:txbx>
                        <wps:bodyPr rot="0" vert="horz" wrap="square" lIns="91440" tIns="45720" rIns="91440" bIns="45720" anchor="t" anchorCtr="0">
                          <a:noAutofit/>
                        </wps:bodyPr>
                      </wps:wsp>
                      <wpg:wgp>
                        <wpg:cNvPr id="2" name="グループ化 2"/>
                        <wpg:cNvGrpSpPr/>
                        <wpg:grpSpPr>
                          <a:xfrm>
                            <a:off x="4958419" y="2033524"/>
                            <a:ext cx="1079705" cy="723324"/>
                            <a:chOff x="4956623" y="2486483"/>
                            <a:chExt cx="1079705" cy="723324"/>
                          </a:xfrm>
                        </wpg:grpSpPr>
                        <wps:wsp>
                          <wps:cNvPr id="359" name="テキスト ボックス 2"/>
                          <wps:cNvSpPr txBox="1">
                            <a:spLocks noChangeArrowheads="1"/>
                          </wps:cNvSpPr>
                          <wps:spPr bwMode="auto">
                            <a:xfrm>
                              <a:off x="5216017" y="2486483"/>
                              <a:ext cx="820311" cy="723324"/>
                            </a:xfrm>
                            <a:prstGeom prst="rect">
                              <a:avLst/>
                            </a:prstGeom>
                            <a:noFill/>
                            <a:ln w="9525">
                              <a:noFill/>
                              <a:miter lim="800000"/>
                              <a:headEnd/>
                              <a:tailEnd/>
                            </a:ln>
                          </wps:spPr>
                          <wps:txbx>
                            <w:txbxContent>
                              <w:p w:rsidR="007B716A" w:rsidRPr="00193FCB" w:rsidRDefault="007B716A" w:rsidP="002E6CC8">
                                <w:pPr>
                                  <w:pStyle w:val="Web"/>
                                  <w:ind w:firstLine="187"/>
                                  <w:rPr>
                                    <w:rFonts w:ascii="Arial" w:hAnsi="Arial" w:cs="Arial"/>
                                  </w:rPr>
                                </w:pPr>
                                <w:r w:rsidRPr="00137B4F">
                                  <w:rPr>
                                    <w:rFonts w:ascii="Arial" w:hAnsi="Arial" w:cs="Arial"/>
                                    <w:sz w:val="18"/>
                                    <w:szCs w:val="18"/>
                                  </w:rPr>
                                  <w:t>Task</w:t>
                                </w:r>
                              </w:p>
                            </w:txbxContent>
                          </wps:txbx>
                          <wps:bodyPr rot="0" vert="horz" wrap="square" lIns="91440" tIns="45720" rIns="91440" bIns="45720" anchor="t" anchorCtr="0">
                            <a:noAutofit/>
                          </wps:bodyPr>
                        </wps:wsp>
                        <wps:wsp>
                          <wps:cNvPr id="295" name="正方形/長方形 295"/>
                          <wps:cNvSpPr/>
                          <wps:spPr>
                            <a:xfrm>
                              <a:off x="4956623" y="2487150"/>
                              <a:ext cx="295007" cy="24991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26E285D" id="キャンバス 485" o:spid="_x0000_s1098" editas="canvas" style="width:483.45pt;height:286.2pt;mso-position-horizontal-relative:char;mso-position-vertical-relative:line" coordsize="61398,36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">
                <v:shape id="_x0000_s1099" type="#_x0000_t75" style="position:absolute;width:61398;height:36347;visibility:visible;mso-wrap-style:square" stroked="t" strokecolor="black [3213]">
                  <v:fill o:detectmouseclick="t"/>
                  <v:path o:connecttype="none"/>
                </v:shape>
                <v:line id="直線コネクタ 272" o:spid="_x0000_s1100" style="position:absolute;visibility:visible;mso-wrap-style:square" from="31892,11197" to="43671,11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" strokecolor="black [3040]">
                  <v:stroke dashstyle="1 1"/>
                </v:line>
                <v:line id="直線コネクタ 369" o:spid="_x0000_s1101" style="position:absolute;visibility:visible;mso-wrap-style:square" from="44681,9861" to="56460,9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" strokecolor="black [3040]">
                  <v:stroke dashstyle="1 1"/>
                </v:line>
                <v:line id="直線コネクタ 368" o:spid="_x0000_s1102" style="position:absolute;visibility:visible;mso-wrap-style:square" from="22615,28636" to="34395,28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" strokecolor="black [3040]">
                  <v:stroke dashstyle="1 1"/>
                </v:line>
                <v:line id="直線コネクタ 363" o:spid="_x0000_s1103" style="position:absolute;visibility:visible;mso-wrap-style:square" from="9633,26964" to="21412,26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" strokecolor="black [3040]">
                  <v:stroke dashstyle="1 1"/>
                </v:line>
                <v:line id="直線コネクタ 364" o:spid="_x0000_s1104" style="position:absolute;visibility:visible;mso-wrap-style:square" from="9693,23077" to="21472,2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" strokecolor="black [3040]">
                  <v:stroke dashstyle="1 1"/>
                </v:line>
                <v:line id="直線コネクタ 194" o:spid="_x0000_s1105" style="position:absolute;visibility:visible;mso-wrap-style:square" from="31746,4304" to="43525,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" strokecolor="black [3040]">
                  <v:stroke dashstyle="1 1"/>
                </v:line>
                <v:line id="直線コネクタ 189" o:spid="_x0000_s1106" style="position:absolute;visibility:visible;mso-wrap-style:square" from="15818,9729" to="27600,9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" strokecolor="black [3040]">
                  <v:stroke dashstyle="1 1"/>
                </v:line>
                <v:line id="直線コネクタ 4" o:spid="_x0000_s1107" style="position:absolute;visibility:visible;mso-wrap-style:square" from="2676,4199" to="14459,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" strokecolor="black [3040]">
                  <v:stroke dashstyle="1 1"/>
                </v:line>
                <v:rect id="正方形/長方形 574" o:spid="_x0000_s1108" style="position:absolute;left:28514;top:28594;width:4819;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" fillcolor="white [3201]" strokecolor="black [3200]" strokeweight=".5pt"/>
                <v:rect id="正方形/長方形 573" o:spid="_x0000_s1109" style="position:absolute;left:22574;top:28594;width:4820;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" fillcolor="white [3201]" strokecolor="black [3200]" strokeweight=".5pt"/>
                <v:group id="グループ化 468" o:spid="_x0000_s1110" style="position:absolute;left:3688;top:4160;width:4826;height:10633" coordorigin="32613,5873"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正方形/長方形 469" o:spid="_x0000_s1111" style="position:absolute;left:32613;top:5873;width:6172;height:11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" fillcolor="white [3201]" strokecolor="black [3200]" strokeweight=".5pt"/>
                  <v:rect id="正方形/長方形 470" o:spid="_x0000_s1112" style="position:absolute;left:32613;top:15098;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" filled="f" strokecolor="black [3200]" strokeweight=".5pt">
                    <v:stroke dashstyle="3 1"/>
                  </v:rect>
                </v:group>
                <v:group id="グループ化 471" o:spid="_x0000_s1113" style="position:absolute;left:9633;top:1806;width:17036;height:12987" coordorigin="38887,3388" coordsize="21789,1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正方形/長方形 472" o:spid="_x0000_s1114" style="position:absolute;left:38887;top:5873;width:6172;height:11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" fillcolor="white [3201]" strokecolor="black [3200]" strokeweight=".5pt"/>
                  <v:rect id="正方形/長方形 253" o:spid="_x0000_s1115" style="position:absolute;left:54504;top:3388;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" fillcolor="#bfbfbf [2412]" strokecolor="black [3200]" strokeweight=".5pt"/>
                  <v:rect id="正方形/長方形 254" o:spid="_x0000_s1116" style="position:absolute;left:54504;top:5863;width:6172;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" fillcolor="#bfbfbf [2412]" strokecolor="black [3200]" strokeweight=".5pt"/>
                  <v:rect id="正方形/長方形 473" o:spid="_x0000_s1117" style="position:absolute;left:38887;top:15098;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" filled="f" strokecolor="black [3200]" strokeweight=".5pt">
                    <v:stroke dashstyle="3 1"/>
                  </v:rect>
                </v:group>
                <v:shape id="テキスト ボックス 2" o:spid="_x0000_s1118" type="#_x0000_t202" style="position:absolute;left:2822;top:2542;width:6811;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v:textbox>
                </v:shape>
                <v:shape id="テキスト ボックス 2" o:spid="_x0000_s1119" type="#_x0000_t202" style="position:absolute;left:8929;top:2529;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v:textbox>
                </v:shape>
                <v:shape id="テキスト ボックス 2" o:spid="_x0000_s1120" type="#_x0000_t202" style="position:absolute;left:14748;top:8107;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v:textbox>
                </v:shape>
                <v:shape id="テキスト ボックス 2" o:spid="_x0000_s1121" type="#_x0000_t202" style="position:absolute;left:20789;top:8092;width:6811;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v:textbox>
                </v:shape>
                <v:shape id="テキスト ボックス 2" o:spid="_x0000_s1122" type="#_x0000_t202" style="position:absolute;left:4218;top:14805;width:4706;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v:textbox>
                </v:shape>
                <v:shape id="テキスト ボックス 2" o:spid="_x0000_s1123" type="#_x0000_t202" style="position:absolute;left:10211;top:14799;width:4706;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txbxContent>
                  </v:textbox>
                </v:shape>
                <v:shape id="テキスト ボックス 2" o:spid="_x0000_s1124" type="#_x0000_t202" style="position:absolute;left:16222;top:14793;width:4706;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v:textbox>
                </v:shape>
                <v:shape id="テキスト ボックス 2" o:spid="_x0000_s1125" type="#_x0000_t202" style="position:absolute;left:22233;top:14787;width:4706;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v:textbox>
                </v:shape>
                <v:shape id="テキスト ボックス 2" o:spid="_x0000_s1126" type="#_x0000_t202" style="position:absolute;width:963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rsidR="007B716A" w:rsidRPr="00C8038E" w:rsidRDefault="007B716A" w:rsidP="004C6885">
                        <w:pPr>
                          <w:pStyle w:val="Web"/>
                          <w:spacing w:after="0" w:line="240" w:lineRule="exact"/>
                          <w:rPr>
                            <w:rFonts w:ascii="Arial" w:hAnsi="Arial" w:cs="Arial"/>
                            <w:sz w:val="18"/>
                            <w:szCs w:val="18"/>
                          </w:rPr>
                        </w:pPr>
                        <w:r w:rsidRPr="00C8038E">
                          <w:rPr>
                            <w:rFonts w:ascii="Arial" w:hAnsi="Arial" w:cs="Arial"/>
                            <w:sz w:val="18"/>
                            <w:szCs w:val="18"/>
                          </w:rPr>
                          <w:t>Low load</w:t>
                        </w:r>
                      </w:p>
                      <w:p w:rsidR="007B716A" w:rsidRDefault="007B716A" w:rsidP="002E6CC8">
                        <w:pPr>
                          <w:pStyle w:val="Web"/>
                        </w:pPr>
                      </w:p>
                    </w:txbxContent>
                  </v:textbox>
                </v:shape>
                <v:rect id="正方形/長方形 520" o:spid="_x0000_s1127" style="position:absolute;left:44681;top:9812;width:4820;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" fillcolor="white [3201]" strokecolor="black [3200]" strokeweight=".5pt"/>
                <v:group id="グループ化 521" o:spid="_x0000_s1128" style="position:absolute;left:32756;top:4253;width:4819;height:10630" coordorigin="1111,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正方形/長方形 539" o:spid="_x0000_s1129" style="position:absolute;left:1111;top:1619;width:6172;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" fillcolor="white [3201]" strokecolor="black [3200]" strokeweight=".5pt"/>
                  <v:rect id="正方形/長方形 540" o:spid="_x0000_s1130" style="position:absolute;left:1111;top:10844;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" fillcolor="#bfbfbf [2412]" strokecolor="black [3200]" strokeweight=".5pt"/>
                </v:group>
                <v:group id="グループ化 522" o:spid="_x0000_s1131" style="position:absolute;left:38699;top:4253;width:4820;height:10630" coordorigin="7054,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rect id="正方形/長方形 537" o:spid="_x0000_s1132" style="position:absolute;left:7054;top:1619;width:6173;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" fillcolor="white [3201]" strokecolor="black [3200]" strokeweight=".5pt"/>
                  <v:rect id="正方形/長方形 538" o:spid="_x0000_s1133" style="position:absolute;left:7054;top:10844;width:617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" fillcolor="#bfbfbf [2412]" strokecolor="black [3200]" strokeweight=".5pt"/>
                </v:group>
                <v:rect id="正方形/長方形 523" o:spid="_x0000_s1134" style="position:absolute;left:50625;top:9812;width:4819;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" fillcolor="white [3201]" strokecolor="black [3200]" strokeweight=".5pt"/>
                <v:shape id="テキスト ボックス 2" o:spid="_x0000_s1135" type="#_x0000_t202" style="position:absolute;left:31892;top:2634;width:680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v:textbox>
                </v:shape>
                <v:shape id="テキスト ボックス 2" o:spid="_x0000_s1136" type="#_x0000_t202" style="position:absolute;left:38001;top:2665;width:680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A57</w:t>
                        </w:r>
                        <w:proofErr w:type="spellEnd"/>
                      </w:p>
                    </w:txbxContent>
                  </v:textbox>
                </v:shape>
                <v:shape id="テキスト ボックス 2" o:spid="_x0000_s1137" type="#_x0000_t202" style="position:absolute;left:43525;top:8226;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v:textbox>
                </v:shape>
                <v:shape id="テキスト ボックス 2" o:spid="_x0000_s1138" type="#_x0000_t202" style="position:absolute;left:49856;top:8226;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Cortex-</w:t>
                        </w:r>
                        <w:proofErr w:type="spellStart"/>
                        <w:r w:rsidRPr="004C6885">
                          <w:rPr>
                            <w:rFonts w:ascii="Arial" w:hAnsi="Arial" w:cs="Arial"/>
                            <w:sz w:val="15"/>
                            <w:szCs w:val="15"/>
                          </w:rPr>
                          <w:t>A53</w:t>
                        </w:r>
                        <w:proofErr w:type="spellEnd"/>
                      </w:p>
                    </w:txbxContent>
                  </v:textbox>
                </v:shape>
                <v:shape id="テキスト ボックス 2" o:spid="_x0000_s1139" type="#_x0000_t202" style="position:absolute;left:32898;top:14895;width:47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txbxContent>
                  </v:textbox>
                </v:shape>
                <v:shape id="テキスト ボックス 2" o:spid="_x0000_s1140" type="#_x0000_t202" style="position:absolute;left:38892;top:14889;width:47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txbxContent>
                  </v:textbox>
                </v:shape>
                <v:shape id="テキスト ボックス 2" o:spid="_x0000_s1141" type="#_x0000_t202" style="position:absolute;left:44906;top:14883;width:470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txbxContent>
                  </v:textbox>
                </v:shape>
                <v:shape id="テキスト ボックス 2" o:spid="_x0000_s1142" type="#_x0000_t202" style="position:absolute;left:50913;top:14876;width:47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txbxContent>
                  </v:textbox>
                </v:shape>
                <v:line id="直線コネクタ 532" o:spid="_x0000_s1143" style="position:absolute;visibility:visible;mso-wrap-style:square" from="31645,14883" to="56664,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" strokecolor="black [3040]"/>
                <v:rect id="正方形/長方形 533" o:spid="_x0000_s1144" style="position:absolute;left:32756;top:11155;width:4819;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" fillcolor="#bfbfbf [2412]" strokecolor="black [3200]" strokeweight=".5pt"/>
                <v:rect id="正方形/長方形 535" o:spid="_x0000_s1145" style="position:absolute;left:38699;top:11143;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" fillcolor="#bfbfbf [2412]" strokecolor="black [3200]" strokeweight=".5pt"/>
                <v:group id="グループ化 542" o:spid="_x0000_s1146" style="position:absolute;left:10649;top:23028;width:4820;height:10630" coordorigin="1111,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rect id="正方形/長方形 543" o:spid="_x0000_s1147" style="position:absolute;left:1111;top:1619;width:6172;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" fillcolor="white [3201]" strokecolor="black [3200]" strokeweight=".5pt"/>
                  <v:rect id="正方形/長方形 544" o:spid="_x0000_s1148" style="position:absolute;left:1111;top:10844;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" fillcolor="#bfbfbf [2412]" strokecolor="black [3200]" strokeweight=".5pt"/>
                </v:group>
                <v:group id="グループ化 545" o:spid="_x0000_s1149" style="position:absolute;left:16593;top:23028;width:4819;height:10630" coordorigin="7054,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rect id="正方形/長方形 546" o:spid="_x0000_s1150" style="position:absolute;left:7054;top:1619;width:6173;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" fillcolor="white [3201]" strokecolor="black [3200]" strokeweight=".5pt"/>
                  <v:rect id="正方形/長方形 547" o:spid="_x0000_s1151" style="position:absolute;left:7054;top:10844;width:617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" fillcolor="#bfbfbf [2412]" strokecolor="black [3200]" strokeweight=".5pt"/>
                </v:group>
                <v:shape id="テキスト ボックス 2" o:spid="_x0000_s1152" type="#_x0000_t202" style="position:absolute;left:9785;top:21409;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" filled="f" stroked="f">
                  <v:textbo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A57</w:t>
                        </w:r>
                        <w:proofErr w:type="spellEnd"/>
                      </w:p>
                    </w:txbxContent>
                  </v:textbox>
                </v:shape>
                <v:shape id="テキスト ボックス 2" o:spid="_x0000_s1153" type="#_x0000_t202" style="position:absolute;left:15894;top:21399;width:680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A57</w:t>
                        </w:r>
                        <w:proofErr w:type="spellEnd"/>
                      </w:p>
                    </w:txbxContent>
                  </v:textbox>
                </v:shape>
                <v:shape id="テキスト ボックス 2" o:spid="_x0000_s1154" type="#_x0000_t202" style="position:absolute;left:21383;top:26941;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A53</w:t>
                        </w:r>
                        <w:proofErr w:type="spellEnd"/>
                      </w:p>
                    </w:txbxContent>
                  </v:textbox>
                </v:shape>
                <v:shape id="テキスト ボックス 2" o:spid="_x0000_s1155" type="#_x0000_t202" style="position:absolute;left:27714;top:26884;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rsidR="007B716A" w:rsidRPr="00193FCB" w:rsidRDefault="007B716A" w:rsidP="002E6CC8">
                        <w:pPr>
                          <w:pStyle w:val="Web"/>
                          <w:ind w:firstLine="0"/>
                          <w:rPr>
                            <w:rFonts w:ascii="Arial" w:hAnsi="Arial" w:cs="Arial"/>
                            <w:sz w:val="15"/>
                            <w:szCs w:val="15"/>
                          </w:rPr>
                        </w:pPr>
                        <w:r w:rsidRPr="00193FCB">
                          <w:rPr>
                            <w:rFonts w:ascii="Arial" w:hAnsi="Arial" w:cs="Arial"/>
                            <w:sz w:val="15"/>
                            <w:szCs w:val="15"/>
                          </w:rPr>
                          <w:t>Cortex-</w:t>
                        </w:r>
                        <w:proofErr w:type="spellStart"/>
                        <w:r w:rsidRPr="00193FCB">
                          <w:rPr>
                            <w:rFonts w:ascii="Arial" w:hAnsi="Arial" w:cs="Arial"/>
                            <w:sz w:val="15"/>
                            <w:szCs w:val="15"/>
                          </w:rPr>
                          <w:t>A53</w:t>
                        </w:r>
                        <w:proofErr w:type="spellEnd"/>
                      </w:p>
                    </w:txbxContent>
                  </v:textbox>
                </v:shape>
                <v:shape id="テキスト ボックス 2" o:spid="_x0000_s1156" type="#_x0000_t202" style="position:absolute;left:10791;top:33671;width:47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" filled="f" stroked="f">
                  <v:textbo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0</w:t>
                        </w:r>
                      </w:p>
                    </w:txbxContent>
                  </v:textbox>
                </v:shape>
                <v:shape id="テキスト ボックス 2" o:spid="_x0000_s1157" type="#_x0000_t202" style="position:absolute;left:16785;top:33665;width:4701;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" filled="f" stroked="f">
                  <v:textbo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1</w:t>
                        </w:r>
                      </w:p>
                    </w:txbxContent>
                  </v:textbox>
                </v:shape>
                <v:shape id="テキスト ボックス 2" o:spid="_x0000_s1158" type="#_x0000_t202" style="position:absolute;left:22799;top:33658;width:47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" filled="f" stroked="f">
                  <v:textbo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2</w:t>
                        </w:r>
                      </w:p>
                    </w:txbxContent>
                  </v:textbox>
                </v:shape>
                <v:shape id="テキスト ボックス 2" o:spid="_x0000_s1159" type="#_x0000_t202" style="position:absolute;left:28806;top:33652;width:47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rsidR="007B716A" w:rsidRDefault="007B716A" w:rsidP="002E6CC8">
                        <w:pPr>
                          <w:pStyle w:val="Web"/>
                          <w:ind w:firstLine="0"/>
                        </w:pPr>
                        <w:r w:rsidRPr="004C6885">
                          <w:rPr>
                            <w:rFonts w:ascii="Arial" w:hAnsi="Arial" w:cs="Arial"/>
                            <w:sz w:val="15"/>
                            <w:szCs w:val="15"/>
                          </w:rPr>
                          <w:t>CPU</w:t>
                        </w:r>
                        <w:r>
                          <w:rPr>
                            <w:rFonts w:ascii="Arial" w:hAnsi="Arial" w:cs="Arial"/>
                            <w:sz w:val="15"/>
                            <w:szCs w:val="15"/>
                          </w:rPr>
                          <w:t xml:space="preserve"> 3</w:t>
                        </w:r>
                      </w:p>
                    </w:txbxContent>
                  </v:textbox>
                </v:shape>
                <v:rect id="正方形/長方形 558" o:spid="_x0000_s1160" style="position:absolute;left:10649;top:29912;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" fillcolor="#bfbfbf [2412]" strokecolor="black [3200]" strokeweight=".5pt"/>
                <v:rect id="正方形/長方形 560" o:spid="_x0000_s1161" style="position:absolute;left:16593;top:29918;width:4819;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" fillcolor="#bfbfbf [2412]" strokecolor="black [3200]" strokeweight=".5pt"/>
                <v:shape id="テキスト ボックス 2" o:spid="_x0000_s1162" type="#_x0000_t202" style="position:absolute;left:29472;width:9634;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rsidR="007B716A" w:rsidRPr="00C8038E" w:rsidRDefault="007B716A" w:rsidP="004C6885">
                        <w:pPr>
                          <w:pStyle w:val="Web"/>
                          <w:spacing w:after="0" w:line="240" w:lineRule="exact"/>
                          <w:rPr>
                            <w:rFonts w:ascii="Arial" w:hAnsi="Arial" w:cs="Arial"/>
                            <w:sz w:val="18"/>
                            <w:szCs w:val="18"/>
                          </w:rPr>
                        </w:pPr>
                        <w:r w:rsidRPr="00C8038E">
                          <w:rPr>
                            <w:rFonts w:ascii="Arial" w:hAnsi="Arial" w:cs="Arial"/>
                            <w:sz w:val="18"/>
                            <w:szCs w:val="18"/>
                          </w:rPr>
                          <w:t>Medium</w:t>
                        </w:r>
                        <w:r>
                          <w:rPr>
                            <w:rFonts w:ascii="Arial" w:hAnsi="Arial" w:cs="Arial"/>
                            <w:sz w:val="18"/>
                            <w:szCs w:val="18"/>
                          </w:rPr>
                          <w:t xml:space="preserve"> </w:t>
                        </w:r>
                        <w:r w:rsidRPr="00C8038E">
                          <w:rPr>
                            <w:rFonts w:ascii="Arial" w:hAnsi="Arial" w:cs="Arial"/>
                            <w:sz w:val="18"/>
                            <w:szCs w:val="18"/>
                          </w:rPr>
                          <w:t>load</w:t>
                        </w:r>
                      </w:p>
                      <w:p w:rsidR="007B716A" w:rsidRDefault="007B716A" w:rsidP="002E6CC8">
                        <w:pPr>
                          <w:pStyle w:val="Web"/>
                        </w:pPr>
                      </w:p>
                    </w:txbxContent>
                  </v:textbox>
                </v:shape>
                <v:shape id="テキスト ボックス 2" o:spid="_x0000_s1163" type="#_x0000_t202" style="position:absolute;left:7065;top:19393;width:9633;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rsidR="007B716A" w:rsidRPr="00C8038E" w:rsidRDefault="007B716A" w:rsidP="004C6885">
                        <w:pPr>
                          <w:pStyle w:val="Web"/>
                          <w:spacing w:after="0" w:line="240" w:lineRule="exact"/>
                          <w:rPr>
                            <w:rFonts w:ascii="Arial" w:eastAsia="メイリオ" w:hAnsi="Arial" w:cs="Arial"/>
                            <w:sz w:val="18"/>
                            <w:szCs w:val="18"/>
                          </w:rPr>
                        </w:pPr>
                        <w:r w:rsidRPr="00C8038E">
                          <w:rPr>
                            <w:rFonts w:ascii="Arial" w:hAnsi="Arial" w:cs="Arial"/>
                            <w:sz w:val="18"/>
                            <w:szCs w:val="18"/>
                          </w:rPr>
                          <w:t>Heavy</w:t>
                        </w:r>
                        <w:r>
                          <w:rPr>
                            <w:rFonts w:ascii="Arial" w:hAnsi="Arial" w:cs="Arial"/>
                            <w:sz w:val="18"/>
                            <w:szCs w:val="18"/>
                          </w:rPr>
                          <w:t xml:space="preserve"> </w:t>
                        </w:r>
                        <w:r w:rsidRPr="00C8038E">
                          <w:rPr>
                            <w:rFonts w:ascii="Arial" w:hAnsi="Arial" w:cs="Arial"/>
                            <w:sz w:val="18"/>
                            <w:szCs w:val="18"/>
                          </w:rPr>
                          <w:t>load</w:t>
                        </w:r>
                      </w:p>
                      <w:p w:rsidR="007B716A" w:rsidRDefault="007B716A" w:rsidP="002E6CC8">
                        <w:pPr>
                          <w:pStyle w:val="Web"/>
                        </w:pPr>
                      </w:p>
                    </w:txbxContent>
                  </v:textbox>
                </v:shape>
                <v:rect id="正方形/長方形 566" o:spid="_x0000_s1164" style="position:absolute;left:22574;top:31763;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" filled="f" strokecolor="black [3200]" strokeweight=".5pt">
                  <v:stroke dashstyle="3 1"/>
                </v:rect>
                <v:rect id="正方形/長方形 571" o:spid="_x0000_s1165" style="position:absolute;left:15740;top:9696;width:4820;height:5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" fillcolor="white [3201]" strokecolor="black [3200]" strokeweight=".5pt"/>
                <v:rect id="正方形/長方形 572" o:spid="_x0000_s1166" style="position:absolute;left:21559;top:9728;width:4820;height:5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" fillcolor="white [3201]" strokecolor="black [3200]" strokeweight=".5pt"/>
                <v:line id="直線コネクタ 484" o:spid="_x0000_s1167" style="position:absolute;visibility:visible;mso-wrap-style:square" from="2575,14793" to="27600,14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" strokecolor="black [3040]"/>
                <v:line id="直線コネクタ 184" o:spid="_x0000_s1168" style="position:absolute;visibility:visible;mso-wrap-style:square" from="9785,33670" to="34804,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" strokecolor="black [3040]"/>
                <v:line id="直線コネクタ 186" o:spid="_x0000_s1169" style="position:absolute;visibility:visible;mso-wrap-style:square" from="14459,4253" to="15740,9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" strokecolor="black [3040]">
                  <v:stroke dashstyle="1 1"/>
                </v:line>
                <v:line id="直線コネクタ 190" o:spid="_x0000_s1170" style="position:absolute;visibility:visible;mso-wrap-style:square" from="43527,4313" to="44808,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" strokecolor="black [3040]">
                  <v:stroke dashstyle="1 1"/>
                </v:line>
                <v:line id="直線コネクタ 193" o:spid="_x0000_s1171" style="position:absolute;visibility:visible;mso-wrap-style:square" from="43686,11155" to="44801,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" strokecolor="black [3040]">
                  <v:stroke dashstyle="1 1"/>
                </v:line>
                <v:group id="グループ化 360" o:spid="_x0000_s1172" style="position:absolute;left:49584;top:27059;width:10073;height:5420" coordorigin="-11,-100" coordsize="11802,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rect id="正方形/長方形 361" o:spid="_x0000_s1173" style="position:absolute;left:-11;top:627;width:3456;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" filled="f" strokecolor="black [3200]" strokeweight=".5pt"/>
                  <v:shape id="テキスト ボックス 2" o:spid="_x0000_s1174" type="#_x0000_t202" style="position:absolute;left:4032;top:-100;width:7759;height:5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7B716A" w:rsidRPr="00193FCB" w:rsidRDefault="007B716A" w:rsidP="002E6CC8">
                          <w:pPr>
                            <w:pStyle w:val="Web"/>
                            <w:ind w:firstLine="187"/>
                            <w:rPr>
                              <w:rFonts w:ascii="Arial" w:hAnsi="Arial" w:cs="Arial"/>
                              <w:sz w:val="18"/>
                              <w:szCs w:val="18"/>
                            </w:rPr>
                          </w:pPr>
                          <w:r w:rsidRPr="00137B4F">
                            <w:rPr>
                              <w:rFonts w:ascii="Arial" w:hAnsi="Arial" w:cs="Arial"/>
                              <w:sz w:val="18"/>
                              <w:szCs w:val="18"/>
                            </w:rPr>
                            <w:t>Idle capacity</w:t>
                          </w:r>
                        </w:p>
                      </w:txbxContent>
                    </v:textbox>
                  </v:shape>
                </v:group>
                <v:line id="直線コネクタ 365" o:spid="_x0000_s1175" style="position:absolute;visibility:visible;mso-wrap-style:square" from="21412,23035" to="22574,2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" strokecolor="black [3040]">
                  <v:stroke dashstyle="1 1"/>
                </v:line>
                <v:line id="直線コネクタ 366" o:spid="_x0000_s1176" style="position:absolute;visibility:visible;mso-wrap-style:square" from="21510,26964" to="22615,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" strokecolor="black [3040]">
                  <v:stroke dashstyle="1 1"/>
                </v:line>
                <v:shapetype id="_x0000_t32" coordsize="21600,21600" o:spt="32" o:oned="t" path="m,l21600,21600e" filled="f">
                  <v:path arrowok="t" fillok="f" o:connecttype="none"/>
                  <o:lock v:ext="edit" shapetype="t"/>
                </v:shapetype>
                <v:shape id="直線矢印コネクタ 22" o:spid="_x0000_s1177" type="#_x0000_t32" style="position:absolute;left:2676;top:4253;width:0;height:10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" strokecolor="black [3040]">
                  <v:stroke startarrow="block" endarrow="block"/>
                </v:shape>
                <v:shape id="直線矢印コネクタ 256" o:spid="_x0000_s1178" type="#_x0000_t32" style="position:absolute;left:27367;top:9695;width:0;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" strokecolor="black [3040]">
                  <v:stroke startarrow="block" endarrow="block"/>
                </v:shape>
                <v:shapetype id="_x0000_t37" coordsize="21600,21600" o:spt="37" o:oned="t" path="m,c10800,,21600,10800,21600,21600e" filled="f">
                  <v:path arrowok="t" fillok="f" o:connecttype="none"/>
                  <o:lock v:ext="edit" shapetype="t"/>
                </v:shapetype>
                <v:shape id="コネクタ: 曲線 27" o:spid="_x0000_s1179" type="#_x0000_t37" style="position:absolute;left:6226;top:2745;width:15617;height:113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" strokecolor="black [3040]">
                  <v:stroke endarrow="block"/>
                </v:shape>
                <v:shape id="コネクタ: 曲線 257" o:spid="_x0000_s1180" type="#_x0000_t37" style="position:absolute;left:12007;top:5089;width:9834;height:90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" strokecolor="black [3040]">
                  <v:stroke endarrow="block"/>
                </v:shape>
                <v:rect id="正方形/長方形 259" o:spid="_x0000_s1181" style="position:absolute;left:55444;top:1647;width:4820;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" fillcolor="#bfbfbf [2412]" strokecolor="black [3200]" strokeweight=".5pt"/>
                <v:rect id="正方形/長方形 536" o:spid="_x0000_s1182" style="position:absolute;left:38699;top:8107;width:48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" filled="f" strokecolor="black [3200]" strokeweight=".5pt">
                  <v:stroke dashstyle="3 1"/>
                </v:rect>
                <v:rect id="正方形/長方形 534" o:spid="_x0000_s1183" style="position:absolute;left:32756;top:8091;width:4819;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" filled="f" strokecolor="black [3200]" strokeweight=".5pt">
                  <v:stroke dashstyle="3 1"/>
                </v:rect>
                <v:rect id="正方形/長方形 260" o:spid="_x0000_s1184" style="position:absolute;left:55444;top:5193;width:482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" fillcolor="#bfbfbf [2412]" strokecolor="black [3200]" strokeweight=".5pt"/>
                <v:shape id="コネクタ: 曲線 261" o:spid="_x0000_s1185" type="#_x0000_t37" style="position:absolute;left:35292;top:3125;width:20152;height:736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" strokecolor="black [3040]">
                  <v:stroke endarrow="block"/>
                </v:shape>
                <v:shape id="コネクタ: 曲線 264" o:spid="_x0000_s1186" type="#_x0000_t37" style="position:absolute;left:41330;top:6691;width:14114;height:386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" strokecolor="black [3040]">
                  <v:stroke endarrow="block"/>
                </v:shape>
                <v:rect id="正方形/長方形 267" o:spid="_x0000_s1187" style="position:absolute;left:36704;top:26387;width:4819;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" fillcolor="#bfbfbf [2412]" strokecolor="black [3200]" strokeweight=".5pt"/>
                <v:rect id="正方形/長方形 268" o:spid="_x0000_s1188" style="position:absolute;left:36704;top:23921;width:4819;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" fillcolor="#bfbfbf [2412]" strokecolor="black [3200]" strokeweight=".5pt"/>
                <v:rect id="正方形/長方形 568" o:spid="_x0000_s1189" style="position:absolute;left:28518;top:31763;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" filled="f" strokecolor="black [3200]" strokeweight=".5pt">
                  <v:stroke dashstyle="3 1"/>
                </v:rect>
                <v:rect id="正方形/長方形 269" o:spid="_x0000_s1190" style="position:absolute;left:10649;top:26964;width:482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" fillcolor="#bfbfbf [2412]" strokecolor="black [3200]" strokeweight=".5pt"/>
                <v:rect id="正方形/長方形 270" o:spid="_x0000_s1191" style="position:absolute;left:16593;top:26971;width:4819;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" fillcolor="#bfbfbf [2412]" strokecolor="black [3200]" strokeweight=".5pt"/>
                <v:shape id="直線矢印コネクタ 271" o:spid="_x0000_s1192" type="#_x0000_t32" style="position:absolute;left:32026;top:4253;width:0;height:6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" strokecolor="black [3040]">
                  <v:stroke startarrow="block" endarrow="block"/>
                </v:shape>
                <v:shape id="直線矢印コネクタ 275" o:spid="_x0000_s1193" type="#_x0000_t32" style="position:absolute;left:56457;top:9812;width:0;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" strokecolor="black [3040]">
                  <v:stroke startarrow="block" endarrow="block"/>
                </v:shape>
                <v:shape id="直線矢印コネクタ 279" o:spid="_x0000_s1194" type="#_x0000_t32" style="position:absolute;left:10014;top:22932;width:0;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" strokecolor="black [3040]">
                  <v:stroke startarrow="block" endarrow="block"/>
                </v:shape>
                <v:shape id="直線矢印コネクタ 280" o:spid="_x0000_s1195" type="#_x0000_t32" style="position:absolute;left:34392;top:28643;width:0;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" strokecolor="black [3040]">
                  <v:stroke startarrow="block" endarrow="block"/>
                </v:shape>
                <v:shape id="直線矢印コネクタ 281" o:spid="_x0000_s1196" type="#_x0000_t32" style="position:absolute;left:53006;top:27958;width:0;height:2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" strokecolor="black [3040]">
                  <v:stroke startarrow="block" endarrow="block"/>
                </v:shape>
                <v:shape id="コネクタ: 曲線 283" o:spid="_x0000_s1197" type="#_x0000_t37" style="position:absolute;left:25132;top:24858;width:11572;height:805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" strokecolor="black [3040]">
                  <v:stroke endarrow="block"/>
                </v:shape>
                <v:shape id="コネクタ: 曲線 284" o:spid="_x0000_s1198" type="#_x0000_t37" style="position:absolute;left:31065;top:27324;width:5639;height:559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" strokecolor="black [304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28" o:spid="_x0000_s1199" type="#_x0000_t120" style="position:absolute;left:5962;top:14114;width:529;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" filled="f" stroked="f" strokeweight="2pt"/>
                <v:shape id="フローチャート: 結合子 285" o:spid="_x0000_s1200" type="#_x0000_t120" style="position:absolute;left:11556;top:14114;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" filled="f" stroked="f" strokeweight="2pt"/>
                <v:shape id="フローチャート: 結合子 286" o:spid="_x0000_s1201" type="#_x0000_t120" style="position:absolute;left:35214;top:10414;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" filled="f" stroked="f" strokeweight="2pt"/>
                <v:shape id="フローチャート: 結合子 288" o:spid="_x0000_s1202" type="#_x0000_t120" style="position:absolute;left:40878;top:10486;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" filled="f" stroked="f" strokeweight="2pt"/>
                <v:shape id="フローチャート: 結合子 289" o:spid="_x0000_s1203" type="#_x0000_t120" style="position:absolute;left:24680;top:32845;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" filled="f" stroked="f" strokeweight="2pt"/>
                <v:shape id="フローチャート: 結合子 290" o:spid="_x0000_s1204" type="#_x0000_t120" style="position:absolute;left:30613;top:32845;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" filled="f" stroked="f" strokeweight="2pt"/>
                <v:shape id="テキスト ボックス 2" o:spid="_x0000_s1205" type="#_x0000_t202" style="position:absolute;top:8729;width:368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rPr>
                        </w:pPr>
                        <w:r w:rsidRPr="004C6885">
                          <w:rPr>
                            <w:rFonts w:ascii="Arial" w:hAnsi="Arial" w:cs="Arial"/>
                            <w:sz w:val="16"/>
                            <w:szCs w:val="16"/>
                          </w:rPr>
                          <w:t>(a)</w:t>
                        </w:r>
                      </w:p>
                    </w:txbxContent>
                  </v:textbox>
                </v:shape>
                <v:shape id="テキスト ボックス 2" o:spid="_x0000_s1206" type="#_x0000_t202" style="position:absolute;left:26697;top:11203;width:391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rPr>
                        </w:pPr>
                        <w:r w:rsidRPr="004C6885">
                          <w:rPr>
                            <w:rFonts w:ascii="Arial" w:hAnsi="Arial" w:cs="Arial"/>
                            <w:sz w:val="16"/>
                            <w:szCs w:val="16"/>
                          </w:rPr>
                          <w:t>(b)</w:t>
                        </w:r>
                      </w:p>
                    </w:txbxContent>
                  </v:textbox>
                </v:shape>
                <v:shape id="テキスト ボックス 2" o:spid="_x0000_s1207" type="#_x0000_t202" style="position:absolute;left:29472;top:6412;width:368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rPr>
                        </w:pPr>
                        <w:r w:rsidRPr="004C6885">
                          <w:rPr>
                            <w:rFonts w:ascii="Arial" w:hAnsi="Arial" w:cs="Arial"/>
                            <w:sz w:val="16"/>
                            <w:szCs w:val="16"/>
                          </w:rPr>
                          <w:t>(a)</w:t>
                        </w:r>
                      </w:p>
                    </w:txbxContent>
                  </v:textbox>
                </v:shape>
                <v:shape id="テキスト ボックス 2" o:spid="_x0000_s1208" type="#_x0000_t202" style="position:absolute;left:55825;top:11207;width:391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rPr>
                        </w:pPr>
                        <w:r w:rsidRPr="004C6885">
                          <w:rPr>
                            <w:rFonts w:ascii="Arial" w:hAnsi="Arial" w:cs="Arial"/>
                            <w:sz w:val="16"/>
                            <w:szCs w:val="16"/>
                          </w:rPr>
                          <w:t>(b)</w:t>
                        </w:r>
                      </w:p>
                    </w:txbxContent>
                  </v:textbox>
                </v:shape>
                <v:shape id="テキスト ボックス 2" o:spid="_x0000_s1209" type="#_x0000_t202" style="position:absolute;left:7316;top:24002;width:368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rsidR="007B716A" w:rsidRPr="004C6885" w:rsidRDefault="007B716A" w:rsidP="002E6CC8">
                        <w:pPr>
                          <w:pStyle w:val="Web"/>
                          <w:ind w:firstLine="0"/>
                          <w:rPr>
                            <w:rFonts w:ascii="Arial" w:hAnsi="Arial" w:cs="Arial"/>
                          </w:rPr>
                        </w:pPr>
                        <w:r w:rsidRPr="004C6885">
                          <w:rPr>
                            <w:rFonts w:ascii="Arial" w:hAnsi="Arial" w:cs="Arial"/>
                            <w:sz w:val="16"/>
                            <w:szCs w:val="16"/>
                          </w:rPr>
                          <w:t>(a)</w:t>
                        </w:r>
                      </w:p>
                    </w:txbxContent>
                  </v:textbox>
                </v:shape>
                <v:shape id="テキスト ボックス 2" o:spid="_x0000_s1210" type="#_x0000_t202" style="position:absolute;left:33661;top:30156;width:391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rsidR="007B716A" w:rsidRPr="004C6885" w:rsidRDefault="007B716A" w:rsidP="002E6CC8">
                        <w:pPr>
                          <w:pStyle w:val="Web"/>
                          <w:ind w:firstLine="0"/>
                          <w:rPr>
                            <w:rFonts w:ascii="Arial" w:hAnsi="Arial" w:cs="Arial"/>
                          </w:rPr>
                        </w:pPr>
                        <w:r w:rsidRPr="004C6885">
                          <w:rPr>
                            <w:rFonts w:ascii="Arial" w:hAnsi="Arial" w:cs="Arial"/>
                            <w:sz w:val="16"/>
                            <w:szCs w:val="16"/>
                          </w:rPr>
                          <w:t>(b)</w:t>
                        </w:r>
                      </w:p>
                    </w:txbxContent>
                  </v:textbox>
                </v:shape>
                <v:group id="グループ化 2" o:spid="_x0000_s1211" style="position:absolute;left:49584;top:20335;width:10797;height:7233" coordorigin="49566,24864" coordsize="10797,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テキスト ボックス 2" o:spid="_x0000_s1212" type="#_x0000_t202" style="position:absolute;left:52160;top:24864;width:8203;height:7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rsidR="007B716A" w:rsidRPr="00193FCB" w:rsidRDefault="007B716A" w:rsidP="002E6CC8">
                          <w:pPr>
                            <w:pStyle w:val="Web"/>
                            <w:ind w:firstLine="187"/>
                            <w:rPr>
                              <w:rFonts w:ascii="Arial" w:hAnsi="Arial" w:cs="Arial"/>
                            </w:rPr>
                          </w:pPr>
                          <w:r w:rsidRPr="00137B4F">
                            <w:rPr>
                              <w:rFonts w:ascii="Arial" w:hAnsi="Arial" w:cs="Arial"/>
                              <w:sz w:val="18"/>
                              <w:szCs w:val="18"/>
                            </w:rPr>
                            <w:t>Task</w:t>
                          </w:r>
                        </w:p>
                      </w:txbxContent>
                    </v:textbox>
                  </v:shape>
                  <v:rect id="正方形/長方形 295" o:spid="_x0000_s1213" style="position:absolute;left:49566;top:24871;width:29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" fillcolor="#bfbfbf [2412]" strokecolor="black [3200]" strokeweight=".5pt"/>
                </v:group>
                <w10:anchorlock/>
              </v:group>
            </w:pict>
          </mc:Fallback>
        </mc:AlternateContent>
      </w:r>
    </w:p>
    <w:p w:rsidR="00072E1A" w:rsidRPr="00296AE3" w:rsidRDefault="00D34D35" w:rsidP="00072E1A">
      <w:pPr>
        <w:pStyle w:val="afff3"/>
        <w:jc w:val="center"/>
        <w:rPr>
          <w:rFonts w:ascii="Arial" w:eastAsia="PMingLiU" w:hAnsi="Arial" w:cs="Arial"/>
          <w:sz w:val="20"/>
          <w:szCs w:val="20"/>
        </w:rPr>
      </w:pPr>
      <w:bookmarkStart w:id="39" w:name="_Ref514748963"/>
      <w:r w:rsidRPr="00296AE3">
        <w:rPr>
          <w:rFonts w:ascii="Arial" w:hAnsi="Arial" w:cs="Arial"/>
          <w:sz w:val="20"/>
          <w:szCs w:val="20"/>
        </w:rPr>
        <w:t xml:space="preserve">Figure </w:t>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STYLEREF 1 \s </w:instrText>
      </w:r>
      <w:r w:rsidR="0019410B" w:rsidRPr="00296AE3">
        <w:rPr>
          <w:rFonts w:ascii="Arial" w:hAnsi="Arial" w:cs="Arial"/>
          <w:sz w:val="20"/>
          <w:szCs w:val="20"/>
        </w:rPr>
        <w:fldChar w:fldCharType="separate"/>
      </w:r>
      <w:r w:rsidR="001D7843">
        <w:rPr>
          <w:rFonts w:ascii="Arial" w:hAnsi="Arial" w:cs="Arial"/>
          <w:noProof/>
          <w:sz w:val="20"/>
          <w:szCs w:val="20"/>
        </w:rPr>
        <w:t>1</w:t>
      </w:r>
      <w:r w:rsidR="0019410B" w:rsidRPr="00296AE3">
        <w:rPr>
          <w:rFonts w:ascii="Arial" w:hAnsi="Arial" w:cs="Arial"/>
          <w:sz w:val="20"/>
          <w:szCs w:val="20"/>
        </w:rPr>
        <w:fldChar w:fldCharType="end"/>
      </w:r>
      <w:r w:rsidR="0019410B" w:rsidRPr="00296AE3">
        <w:rPr>
          <w:rFonts w:ascii="Arial" w:hAnsi="Arial" w:cs="Arial"/>
          <w:sz w:val="20"/>
          <w:szCs w:val="20"/>
        </w:rPr>
        <w:noBreakHyphen/>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SEQ </w:instrText>
      </w:r>
      <w:r w:rsidR="0019410B" w:rsidRPr="00296AE3">
        <w:rPr>
          <w:rFonts w:ascii="Arial" w:hAnsi="Arial" w:cs="Arial"/>
          <w:sz w:val="20"/>
          <w:szCs w:val="20"/>
        </w:rPr>
        <w:instrText>図</w:instrText>
      </w:r>
      <w:r w:rsidR="0019410B" w:rsidRPr="00296AE3">
        <w:rPr>
          <w:rFonts w:ascii="Arial" w:hAnsi="Arial" w:cs="Arial"/>
          <w:sz w:val="20"/>
          <w:szCs w:val="20"/>
        </w:rPr>
        <w:instrText xml:space="preserve"> \* ARABIC \s 1 </w:instrText>
      </w:r>
      <w:r w:rsidR="0019410B" w:rsidRPr="00296AE3">
        <w:rPr>
          <w:rFonts w:ascii="Arial" w:hAnsi="Arial" w:cs="Arial"/>
          <w:sz w:val="20"/>
          <w:szCs w:val="20"/>
        </w:rPr>
        <w:fldChar w:fldCharType="separate"/>
      </w:r>
      <w:r w:rsidR="001D7843">
        <w:rPr>
          <w:rFonts w:ascii="Arial" w:hAnsi="Arial" w:cs="Arial"/>
          <w:noProof/>
          <w:sz w:val="20"/>
          <w:szCs w:val="20"/>
        </w:rPr>
        <w:t>3</w:t>
      </w:r>
      <w:r w:rsidR="0019410B" w:rsidRPr="00296AE3">
        <w:rPr>
          <w:rFonts w:ascii="Arial" w:hAnsi="Arial" w:cs="Arial"/>
          <w:sz w:val="20"/>
          <w:szCs w:val="20"/>
        </w:rPr>
        <w:fldChar w:fldCharType="end"/>
      </w:r>
      <w:bookmarkEnd w:id="39"/>
      <w:r w:rsidR="00072E1A" w:rsidRPr="00296AE3">
        <w:rPr>
          <w:rFonts w:ascii="Arial" w:hAnsi="Arial" w:cs="Arial"/>
          <w:sz w:val="20"/>
          <w:szCs w:val="20"/>
        </w:rPr>
        <w:t xml:space="preserve">  Example of Assigning Tasks </w:t>
      </w:r>
      <w:r w:rsidR="00072E1A" w:rsidRPr="00296AE3">
        <w:rPr>
          <w:rFonts w:ascii="Arial" w:hAnsi="Arial" w:cs="Arial" w:hint="eastAsia"/>
          <w:sz w:val="20"/>
          <w:szCs w:val="20"/>
        </w:rPr>
        <w:t xml:space="preserve">According to </w:t>
      </w:r>
      <w:r w:rsidR="00072E1A" w:rsidRPr="00296AE3">
        <w:rPr>
          <w:rFonts w:ascii="Arial" w:hAnsi="Arial" w:cs="Arial"/>
          <w:sz w:val="20"/>
          <w:szCs w:val="20"/>
        </w:rPr>
        <w:t xml:space="preserve">Loads Imposed on </w:t>
      </w:r>
      <w:r w:rsidR="00072E1A" w:rsidRPr="00296AE3">
        <w:rPr>
          <w:rFonts w:ascii="Arial" w:hAnsi="Arial" w:cs="Arial" w:hint="eastAsia"/>
          <w:sz w:val="20"/>
          <w:szCs w:val="20"/>
        </w:rPr>
        <w:t xml:space="preserve">the </w:t>
      </w:r>
      <w:r w:rsidR="00072E1A" w:rsidRPr="00296AE3">
        <w:rPr>
          <w:rFonts w:ascii="Arial" w:hAnsi="Arial" w:cs="Arial"/>
          <w:sz w:val="20"/>
          <w:szCs w:val="20"/>
        </w:rPr>
        <w:t>Individual CPUs</w:t>
      </w:r>
    </w:p>
    <w:p w:rsidR="005C7B22" w:rsidRPr="00296AE3" w:rsidRDefault="005C7B22">
      <w:pPr>
        <w:topLinePunct w:val="0"/>
        <w:adjustRightInd/>
        <w:spacing w:after="0"/>
        <w:ind w:firstLine="0"/>
        <w:jc w:val="left"/>
        <w:textAlignment w:val="auto"/>
        <w:rPr>
          <w:rFonts w:ascii="Arial" w:eastAsia="PMingLiU" w:hAnsi="Arial" w:cs="Arial"/>
          <w:b/>
          <w:bCs/>
        </w:rPr>
      </w:pPr>
      <w:r w:rsidRPr="00296AE3">
        <w:rPr>
          <w:rFonts w:ascii="Arial" w:eastAsia="PMingLiU" w:hAnsi="Arial" w:cs="Arial"/>
        </w:rPr>
        <w:br w:type="page"/>
      </w:r>
    </w:p>
    <w:p w:rsidR="00F01D40" w:rsidRPr="00296AE3" w:rsidRDefault="00312982" w:rsidP="00832358">
      <w:pPr>
        <w:pStyle w:val="10"/>
      </w:pPr>
      <w:bookmarkStart w:id="40" w:name="_Toc511123973"/>
      <w:bookmarkStart w:id="41" w:name="_Toc511123974"/>
      <w:bookmarkStart w:id="42" w:name="_Toc511123975"/>
      <w:bookmarkStart w:id="43" w:name="_Toc511123976"/>
      <w:bookmarkStart w:id="44" w:name="_Toc511123977"/>
      <w:bookmarkStart w:id="45" w:name="_Toc511123978"/>
      <w:bookmarkStart w:id="46" w:name="_Toc511123979"/>
      <w:bookmarkStart w:id="47" w:name="_Toc511123980"/>
      <w:bookmarkStart w:id="48" w:name="_Toc511123981"/>
      <w:bookmarkStart w:id="49" w:name="_Toc511123982"/>
      <w:bookmarkStart w:id="50" w:name="_Toc511123983"/>
      <w:bookmarkStart w:id="51" w:name="_Toc511123984"/>
      <w:bookmarkStart w:id="52" w:name="_Toc511123985"/>
      <w:bookmarkStart w:id="53" w:name="_Toc511123986"/>
      <w:bookmarkStart w:id="54" w:name="_Toc511123987"/>
      <w:bookmarkStart w:id="55" w:name="_Toc511123988"/>
      <w:bookmarkStart w:id="56" w:name="_Toc511123989"/>
      <w:bookmarkStart w:id="57" w:name="_Toc511123990"/>
      <w:bookmarkStart w:id="58" w:name="_Toc511123991"/>
      <w:bookmarkStart w:id="59" w:name="_Toc51717742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296AE3">
        <w:rPr>
          <w:b/>
        </w:rPr>
        <w:lastRenderedPageBreak/>
        <w:t>Guide to Debugging</w:t>
      </w:r>
      <w:bookmarkEnd w:id="59"/>
    </w:p>
    <w:p w:rsidR="00072E1A" w:rsidRPr="00296AE3" w:rsidRDefault="00072E1A" w:rsidP="007C38C9">
      <w:pPr>
        <w:ind w:firstLine="0"/>
        <w:jc w:val="left"/>
      </w:pPr>
      <w:r w:rsidRPr="00296AE3">
        <w:rPr>
          <w:rFonts w:hint="eastAsia"/>
        </w:rPr>
        <w:t>I</w:t>
      </w:r>
      <w:r w:rsidRPr="00296AE3">
        <w:t xml:space="preserve">mproving </w:t>
      </w:r>
      <w:r w:rsidRPr="00296AE3">
        <w:rPr>
          <w:rFonts w:hint="eastAsia"/>
        </w:rPr>
        <w:t xml:space="preserve">the </w:t>
      </w:r>
      <w:r w:rsidRPr="00296AE3">
        <w:t xml:space="preserve">performance of applications by using CAS </w:t>
      </w:r>
      <w:r w:rsidR="00ED1CDB" w:rsidRPr="00ED1CDB">
        <w:t>strongly</w:t>
      </w:r>
      <w:r w:rsidR="00ED1CDB">
        <w:t xml:space="preserve"> </w:t>
      </w:r>
      <w:r w:rsidRPr="00296AE3">
        <w:t xml:space="preserve">depends on </w:t>
      </w:r>
      <w:r w:rsidRPr="00296AE3">
        <w:rPr>
          <w:rFonts w:hint="eastAsia"/>
        </w:rPr>
        <w:t xml:space="preserve">the </w:t>
      </w:r>
      <w:r w:rsidRPr="00296AE3">
        <w:t xml:space="preserve">use cases </w:t>
      </w:r>
      <w:r w:rsidRPr="00296AE3">
        <w:rPr>
          <w:rFonts w:hint="eastAsia"/>
        </w:rPr>
        <w:t xml:space="preserve">of </w:t>
      </w:r>
      <w:r w:rsidRPr="00296AE3">
        <w:t xml:space="preserve">users. To make full use of CAS in </w:t>
      </w:r>
      <w:r w:rsidRPr="00296AE3">
        <w:rPr>
          <w:rFonts w:hint="eastAsia"/>
        </w:rPr>
        <w:t xml:space="preserve">your </w:t>
      </w:r>
      <w:r w:rsidRPr="00296AE3">
        <w:t xml:space="preserve">use case, monitoring how tasks </w:t>
      </w:r>
      <w:r w:rsidRPr="00296AE3">
        <w:rPr>
          <w:rFonts w:hint="eastAsia"/>
        </w:rPr>
        <w:t xml:space="preserve">are </w:t>
      </w:r>
      <w:r w:rsidRPr="00296AE3">
        <w:t>being assigned and the transitions and progress of tasks is very important. This section describes two methods of monitoring tasks (</w:t>
      </w:r>
      <w:proofErr w:type="spellStart"/>
      <w:r w:rsidRPr="00296AE3">
        <w:t>htop</w:t>
      </w:r>
      <w:proofErr w:type="spellEnd"/>
      <w:r w:rsidRPr="00296AE3">
        <w:t xml:space="preserve"> and </w:t>
      </w:r>
      <w:proofErr w:type="spellStart"/>
      <w:r w:rsidRPr="00296AE3">
        <w:t>ftrace</w:t>
      </w:r>
      <w:proofErr w:type="spellEnd"/>
      <w:r w:rsidRPr="00296AE3">
        <w:t>) which are effective in debugging.</w:t>
      </w:r>
    </w:p>
    <w:p w:rsidR="00D52745" w:rsidRPr="00296AE3" w:rsidRDefault="00D52745" w:rsidP="00AD5854">
      <w:pPr>
        <w:pStyle w:val="space"/>
      </w:pPr>
    </w:p>
    <w:p w:rsidR="003F2817" w:rsidRPr="00296AE3" w:rsidRDefault="00312982" w:rsidP="003F2817">
      <w:pPr>
        <w:pStyle w:val="21"/>
      </w:pPr>
      <w:bookmarkStart w:id="60" w:name="_Toc517177429"/>
      <w:r w:rsidRPr="00296AE3">
        <w:rPr>
          <w:b/>
        </w:rPr>
        <w:t>Monitoring Task</w:t>
      </w:r>
      <w:r w:rsidR="007E204D" w:rsidRPr="00296AE3">
        <w:rPr>
          <w:b/>
        </w:rPr>
        <w:t xml:space="preserve">s with </w:t>
      </w:r>
      <w:proofErr w:type="spellStart"/>
      <w:r w:rsidR="007E204D" w:rsidRPr="00296AE3">
        <w:rPr>
          <w:b/>
        </w:rPr>
        <w:t>htop</w:t>
      </w:r>
      <w:bookmarkEnd w:id="60"/>
      <w:proofErr w:type="spellEnd"/>
    </w:p>
    <w:p w:rsidR="005C7B22" w:rsidRPr="00296AE3" w:rsidRDefault="00072E1A" w:rsidP="007C38C9">
      <w:pPr>
        <w:tabs>
          <w:tab w:val="left" w:pos="8004"/>
        </w:tabs>
        <w:ind w:firstLine="0"/>
        <w:jc w:val="left"/>
      </w:pPr>
      <w:r w:rsidRPr="00296AE3">
        <w:t xml:space="preserve">This covers </w:t>
      </w:r>
      <w:proofErr w:type="spellStart"/>
      <w:r w:rsidRPr="00296AE3">
        <w:t>htop</w:t>
      </w:r>
      <w:proofErr w:type="spellEnd"/>
      <w:r w:rsidRPr="00296AE3">
        <w:t xml:space="preserve"> as </w:t>
      </w:r>
      <w:r w:rsidRPr="00296AE3">
        <w:rPr>
          <w:rFonts w:hint="eastAsia"/>
        </w:rPr>
        <w:t xml:space="preserve">a </w:t>
      </w:r>
      <w:r w:rsidRPr="00296AE3">
        <w:t>simpl</w:t>
      </w:r>
      <w:r w:rsidRPr="00296AE3">
        <w:rPr>
          <w:rFonts w:hint="eastAsia"/>
        </w:rPr>
        <w:t>i</w:t>
      </w:r>
      <w:r w:rsidRPr="00296AE3">
        <w:t xml:space="preserve">fied method of monitoring how tasks </w:t>
      </w:r>
      <w:r w:rsidRPr="00296AE3">
        <w:rPr>
          <w:rFonts w:hint="eastAsia"/>
        </w:rPr>
        <w:t xml:space="preserve">are </w:t>
      </w:r>
      <w:r w:rsidRPr="00296AE3">
        <w:t>being assigned.</w:t>
      </w:r>
    </w:p>
    <w:p w:rsidR="005C7B22" w:rsidRPr="00296AE3" w:rsidRDefault="00072E1A" w:rsidP="007C38C9">
      <w:pPr>
        <w:tabs>
          <w:tab w:val="left" w:pos="8004"/>
        </w:tabs>
        <w:ind w:firstLine="0"/>
        <w:jc w:val="left"/>
      </w:pPr>
      <w:proofErr w:type="spellStart"/>
      <w:r w:rsidRPr="00296AE3">
        <w:t>htop</w:t>
      </w:r>
      <w:proofErr w:type="spellEnd"/>
      <w:r w:rsidRPr="00296AE3">
        <w:t xml:space="preserve"> is a tool with which loads imposed on CPUs, the state of assignment to CPUs of tasks in progress, and other information can be monitored on the console. </w:t>
      </w:r>
      <w:proofErr w:type="spellStart"/>
      <w:r w:rsidRPr="00296AE3">
        <w:t>htop</w:t>
      </w:r>
      <w:proofErr w:type="spellEnd"/>
      <w:r w:rsidRPr="00296AE3">
        <w:t xml:space="preserve"> can be used by adding it to the file system </w:t>
      </w:r>
      <w:r w:rsidRPr="00296AE3">
        <w:rPr>
          <w:rFonts w:hint="eastAsia"/>
        </w:rPr>
        <w:t>beforehand</w:t>
      </w:r>
      <w:r w:rsidRPr="00296AE3">
        <w:t>.</w:t>
      </w:r>
    </w:p>
    <w:p w:rsidR="00072E1A" w:rsidRPr="00296AE3" w:rsidRDefault="00072E1A" w:rsidP="007C38C9">
      <w:pPr>
        <w:tabs>
          <w:tab w:val="left" w:pos="8004"/>
        </w:tabs>
        <w:ind w:firstLine="0"/>
        <w:jc w:val="left"/>
      </w:pPr>
      <w:r w:rsidRPr="00296AE3">
        <w:rPr>
          <w:rFonts w:hint="eastAsia"/>
        </w:rPr>
        <w:t>N</w:t>
      </w:r>
      <w:r w:rsidRPr="00296AE3">
        <w:t xml:space="preserve">ote that </w:t>
      </w:r>
      <w:proofErr w:type="spellStart"/>
      <w:r w:rsidRPr="00296AE3">
        <w:t>htop</w:t>
      </w:r>
      <w:proofErr w:type="spellEnd"/>
      <w:r w:rsidRPr="00296AE3">
        <w:t xml:space="preserve"> displays information as a snapshot. Therefore, </w:t>
      </w:r>
      <w:proofErr w:type="spellStart"/>
      <w:r w:rsidRPr="00296AE3">
        <w:t>htop</w:t>
      </w:r>
      <w:proofErr w:type="spellEnd"/>
      <w:r w:rsidRPr="00296AE3">
        <w:t xml:space="preserve"> </w:t>
      </w:r>
      <w:r w:rsidRPr="00296AE3">
        <w:rPr>
          <w:rFonts w:hint="eastAsia"/>
        </w:rPr>
        <w:t xml:space="preserve">is not capable of </w:t>
      </w:r>
      <w:r w:rsidRPr="00296AE3">
        <w:t>continuously captur</w:t>
      </w:r>
      <w:r w:rsidRPr="00296AE3">
        <w:rPr>
          <w:rFonts w:hint="eastAsia"/>
        </w:rPr>
        <w:t xml:space="preserve">ing </w:t>
      </w:r>
      <w:r w:rsidRPr="00296AE3">
        <w:t xml:space="preserve">the transitions and progress of tasks. To monitor continuous changes </w:t>
      </w:r>
      <w:r w:rsidRPr="00296AE3">
        <w:rPr>
          <w:rFonts w:hint="eastAsia"/>
        </w:rPr>
        <w:t xml:space="preserve">in </w:t>
      </w:r>
      <w:r w:rsidRPr="00296AE3">
        <w:t xml:space="preserve">the </w:t>
      </w:r>
      <w:r w:rsidRPr="00296AE3">
        <w:rPr>
          <w:rFonts w:hint="eastAsia"/>
        </w:rPr>
        <w:t xml:space="preserve">situation regarding </w:t>
      </w:r>
      <w:r w:rsidRPr="00296AE3">
        <w:t xml:space="preserve">tasks, we recommend using the </w:t>
      </w:r>
      <w:proofErr w:type="spellStart"/>
      <w:r w:rsidRPr="00296AE3">
        <w:t>ftrace</w:t>
      </w:r>
      <w:proofErr w:type="spellEnd"/>
      <w:r w:rsidRPr="00296AE3">
        <w:t xml:space="preserve"> tracing tool for the Linux kernel as the method of monitoring tasks (see </w:t>
      </w:r>
      <w:r w:rsidR="00A413F7" w:rsidRPr="00296AE3">
        <w:t>section</w:t>
      </w:r>
      <w:r w:rsidR="00A413F7">
        <w:t xml:space="preserve"> </w:t>
      </w:r>
      <w:r w:rsidR="00A413F7">
        <w:fldChar w:fldCharType="begin"/>
      </w:r>
      <w:r w:rsidR="00A413F7">
        <w:instrText xml:space="preserve"> REF _Ref516660967 \r \h </w:instrText>
      </w:r>
      <w:r w:rsidR="00A413F7">
        <w:fldChar w:fldCharType="separate"/>
      </w:r>
      <w:r w:rsidR="00A413F7">
        <w:t>2.2</w:t>
      </w:r>
      <w:r w:rsidR="00A413F7">
        <w:fldChar w:fldCharType="end"/>
      </w:r>
      <w:r w:rsidRPr="00296AE3">
        <w:t>).</w:t>
      </w:r>
    </w:p>
    <w:p w:rsidR="00DE221E" w:rsidRPr="00296AE3" w:rsidRDefault="00DE221E" w:rsidP="00AD5854">
      <w:pPr>
        <w:pStyle w:val="space"/>
      </w:pPr>
    </w:p>
    <w:p w:rsidR="00B15B50" w:rsidRPr="00C26CE3" w:rsidRDefault="005C7B22" w:rsidP="00C26CE3">
      <w:pPr>
        <w:pStyle w:val="31"/>
        <w:rPr>
          <w:b/>
        </w:rPr>
      </w:pPr>
      <w:bookmarkStart w:id="61" w:name="_Toc517177430"/>
      <w:r w:rsidRPr="00C26CE3">
        <w:rPr>
          <w:b/>
        </w:rPr>
        <w:t>Preparations in Advance</w:t>
      </w:r>
      <w:bookmarkEnd w:id="61"/>
    </w:p>
    <w:p w:rsidR="00DE221E" w:rsidRPr="00296AE3" w:rsidRDefault="00193FCB" w:rsidP="007C38C9">
      <w:pPr>
        <w:ind w:firstLine="0"/>
        <w:jc w:val="left"/>
      </w:pPr>
      <w:r w:rsidRPr="00296AE3">
        <w:t xml:space="preserve">See </w:t>
      </w:r>
      <w:r w:rsidR="005B2FDC" w:rsidRPr="00296AE3">
        <w:t>a</w:t>
      </w:r>
      <w:r w:rsidR="00B15B50" w:rsidRPr="00296AE3">
        <w:t>ppendix</w:t>
      </w:r>
      <w:r w:rsidR="00A413F7">
        <w:t xml:space="preserve"> </w:t>
      </w:r>
      <w:r w:rsidR="00A413F7">
        <w:fldChar w:fldCharType="begin"/>
      </w:r>
      <w:r w:rsidR="00A413F7">
        <w:instrText xml:space="preserve"> REF _Ref516660989 \r \h </w:instrText>
      </w:r>
      <w:r w:rsidR="00A413F7">
        <w:fldChar w:fldCharType="separate"/>
      </w:r>
      <w:proofErr w:type="spellStart"/>
      <w:r w:rsidR="00A413F7">
        <w:t>A2</w:t>
      </w:r>
      <w:proofErr w:type="spellEnd"/>
      <w:r w:rsidR="00A413F7">
        <w:fldChar w:fldCharType="end"/>
      </w:r>
      <w:r w:rsidRPr="00296AE3">
        <w:t>,</w:t>
      </w:r>
      <w:r w:rsidR="005C7B22" w:rsidRPr="00296AE3">
        <w:t xml:space="preserve"> Building an Environment for </w:t>
      </w:r>
      <w:proofErr w:type="spellStart"/>
      <w:r w:rsidR="005C7B22" w:rsidRPr="00296AE3">
        <w:t>htop</w:t>
      </w:r>
      <w:proofErr w:type="spellEnd"/>
      <w:r w:rsidR="00ED1CDB">
        <w:t>.</w:t>
      </w:r>
    </w:p>
    <w:p w:rsidR="00DE221E" w:rsidRPr="00296AE3" w:rsidRDefault="00DE221E" w:rsidP="00AD5854">
      <w:pPr>
        <w:pStyle w:val="space"/>
      </w:pPr>
    </w:p>
    <w:p w:rsidR="009B199A" w:rsidRPr="00B95219" w:rsidRDefault="00F93C83" w:rsidP="00B95219">
      <w:pPr>
        <w:pStyle w:val="31"/>
        <w:rPr>
          <w:b/>
        </w:rPr>
      </w:pPr>
      <w:bookmarkStart w:id="62" w:name="_Toc517177431"/>
      <w:r w:rsidRPr="00B95219">
        <w:rPr>
          <w:b/>
        </w:rPr>
        <w:t>Procedure for Handling</w:t>
      </w:r>
      <w:bookmarkEnd w:id="62"/>
    </w:p>
    <w:p w:rsidR="005C7B22" w:rsidRPr="00296AE3" w:rsidRDefault="005C7B22" w:rsidP="007C38C9">
      <w:pPr>
        <w:ind w:firstLine="0"/>
        <w:jc w:val="left"/>
      </w:pPr>
      <w:r w:rsidRPr="00296AE3">
        <w:rPr>
          <w:noProof/>
          <w:lang w:eastAsia="en-US"/>
        </w:rPr>
        <mc:AlternateContent>
          <mc:Choice Requires="wps">
            <w:drawing>
              <wp:anchor distT="45720" distB="45720" distL="114300" distR="114300" simplePos="0" relativeHeight="251732480" behindDoc="0" locked="0" layoutInCell="1" allowOverlap="1" wp14:anchorId="32E7E8F0" wp14:editId="05E0197B">
                <wp:simplePos x="0" y="0"/>
                <wp:positionH relativeFrom="margin">
                  <wp:posOffset>13640</wp:posOffset>
                </wp:positionH>
                <wp:positionV relativeFrom="paragraph">
                  <wp:posOffset>263525</wp:posOffset>
                </wp:positionV>
                <wp:extent cx="6096000" cy="548640"/>
                <wp:effectExtent l="0" t="0" r="0" b="0"/>
                <wp:wrapSquare wrapText="bothSides"/>
                <wp:docPr id="29" name="テキスト ボックス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rsidR="007B716A" w:rsidRPr="003524ED" w:rsidRDefault="007B716A" w:rsidP="009B199A">
                            <w:pPr>
                              <w:pStyle w:val="code"/>
                            </w:pPr>
                            <w:r>
                              <w:rPr>
                                <w:rFonts w:hint="eastAsia"/>
                              </w:rPr>
                              <w:t>$</w:t>
                            </w:r>
                            <w:r w:rsidRPr="0007298A">
                              <w:t xml:space="preserve"> </w:t>
                            </w:r>
                            <w:proofErr w:type="spellStart"/>
                            <w:r>
                              <w:rPr>
                                <w:rFonts w:hint="eastAsia"/>
                              </w:rPr>
                              <w:t>htop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2E7E8F0" id="テキスト ボックス 29" o:spid="_x0000_s1214" type="#_x0000_t202" style="position:absolute;margin-left:1.05pt;margin-top:20.75pt;width:480pt;height:43.2pt;z-index:251732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" fillcolor="#d9d9d9" stroked="f">
                <v:textbox style="mso-fit-shape-to-text:t">
                  <w:txbxContent>
                    <w:p w:rsidR="007B716A" w:rsidRPr="003524ED" w:rsidRDefault="007B716A" w:rsidP="009B199A">
                      <w:pPr>
                        <w:pStyle w:val="code"/>
                      </w:pPr>
                      <w:r>
                        <w:rPr>
                          <w:rFonts w:hint="eastAsia"/>
                        </w:rPr>
                        <w:t>$</w:t>
                      </w:r>
                      <w:r w:rsidRPr="0007298A">
                        <w:t xml:space="preserve"> </w:t>
                      </w:r>
                      <w:proofErr w:type="spellStart"/>
                      <w:r>
                        <w:rPr>
                          <w:rFonts w:hint="eastAsia"/>
                        </w:rPr>
                        <w:t>htop</w:t>
                      </w:r>
                      <w:proofErr w:type="spellEnd"/>
                    </w:p>
                  </w:txbxContent>
                </v:textbox>
                <w10:wrap type="square" anchorx="margin"/>
              </v:shape>
            </w:pict>
          </mc:Fallback>
        </mc:AlternateContent>
      </w:r>
      <w:r w:rsidRPr="00296AE3">
        <w:t xml:space="preserve">Enter the following command </w:t>
      </w:r>
      <w:r w:rsidRPr="00296AE3">
        <w:rPr>
          <w:rFonts w:hint="eastAsia"/>
        </w:rPr>
        <w:t>in a console window on the h</w:t>
      </w:r>
      <w:r w:rsidRPr="00296AE3">
        <w:t>ost PC.</w:t>
      </w:r>
    </w:p>
    <w:p w:rsidR="00D2563E" w:rsidRPr="00296AE3" w:rsidRDefault="00D2563E" w:rsidP="00AD5854">
      <w:pPr>
        <w:pStyle w:val="space"/>
      </w:pPr>
    </w:p>
    <w:p w:rsidR="005C7B22" w:rsidRPr="00296AE3" w:rsidRDefault="005C7B22" w:rsidP="007C38C9">
      <w:pPr>
        <w:ind w:firstLine="0"/>
        <w:jc w:val="left"/>
      </w:pPr>
      <w:r w:rsidRPr="00296AE3">
        <w:t xml:space="preserve">Executing the command displays the states of tasks </w:t>
      </w:r>
      <w:r w:rsidRPr="00296AE3">
        <w:rPr>
          <w:rFonts w:hint="eastAsia"/>
        </w:rPr>
        <w:t>i</w:t>
      </w:r>
      <w:r w:rsidRPr="00296AE3">
        <w:t xml:space="preserve">n the console </w:t>
      </w:r>
      <w:r w:rsidRPr="00296AE3">
        <w:rPr>
          <w:rFonts w:hint="eastAsia"/>
        </w:rPr>
        <w:t xml:space="preserve">window </w:t>
      </w:r>
      <w:r w:rsidRPr="00296AE3">
        <w:t>as shown in the figure below.</w:t>
      </w:r>
    </w:p>
    <w:p w:rsidR="00023FD5" w:rsidRPr="00296AE3" w:rsidRDefault="00C57AC8" w:rsidP="00DA251D">
      <w:pPr>
        <w:keepNext/>
        <w:jc w:val="center"/>
      </w:pPr>
      <w:r w:rsidRPr="00296AE3">
        <w:rPr>
          <w:rFonts w:hint="eastAsia"/>
          <w:noProof/>
          <w:color w:val="FF0000"/>
          <w:lang w:eastAsia="en-US"/>
        </w:rPr>
        <w:drawing>
          <wp:inline distT="0" distB="0" distL="0" distR="0" wp14:anchorId="524D9EFA" wp14:editId="06D8CA25">
            <wp:extent cx="3985260" cy="2303454"/>
            <wp:effectExtent l="0" t="0" r="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10359" cy="2317961"/>
                    </a:xfrm>
                    <a:prstGeom prst="rect">
                      <a:avLst/>
                    </a:prstGeom>
                    <a:noFill/>
                    <a:ln>
                      <a:noFill/>
                    </a:ln>
                  </pic:spPr>
                </pic:pic>
              </a:graphicData>
            </a:graphic>
          </wp:inline>
        </w:drawing>
      </w:r>
    </w:p>
    <w:p w:rsidR="005C7B22" w:rsidRPr="00296AE3" w:rsidRDefault="00C2461E" w:rsidP="005C7B22">
      <w:pPr>
        <w:jc w:val="center"/>
        <w:rPr>
          <w:rFonts w:ascii="Arial" w:hAnsi="Arial" w:cs="Arial"/>
          <w:b/>
        </w:rPr>
      </w:pPr>
      <w:r w:rsidRPr="00296AE3">
        <w:rPr>
          <w:rFonts w:ascii="Arial" w:hAnsi="Arial" w:cs="Arial"/>
          <w:b/>
        </w:rPr>
        <w:t xml:space="preserve">Figure </w:t>
      </w:r>
      <w:r w:rsidR="0019410B" w:rsidRPr="00296AE3">
        <w:rPr>
          <w:rFonts w:ascii="Arial" w:hAnsi="Arial" w:cs="Arial"/>
          <w:b/>
        </w:rPr>
        <w:fldChar w:fldCharType="begin"/>
      </w:r>
      <w:r w:rsidR="0019410B" w:rsidRPr="00296AE3">
        <w:rPr>
          <w:rFonts w:ascii="Arial" w:hAnsi="Arial" w:cs="Arial"/>
          <w:b/>
        </w:rPr>
        <w:instrText xml:space="preserve"> STYLEREF 1 \s </w:instrText>
      </w:r>
      <w:r w:rsidR="0019410B" w:rsidRPr="00296AE3">
        <w:rPr>
          <w:rFonts w:ascii="Arial" w:hAnsi="Arial" w:cs="Arial"/>
          <w:b/>
        </w:rPr>
        <w:fldChar w:fldCharType="separate"/>
      </w:r>
      <w:r w:rsidR="001D7843">
        <w:rPr>
          <w:rFonts w:ascii="Arial" w:hAnsi="Arial" w:cs="Arial"/>
          <w:b/>
          <w:noProof/>
        </w:rPr>
        <w:t>2</w:t>
      </w:r>
      <w:r w:rsidR="0019410B" w:rsidRPr="00296AE3">
        <w:rPr>
          <w:rFonts w:ascii="Arial" w:hAnsi="Arial" w:cs="Arial"/>
          <w:b/>
        </w:rPr>
        <w:fldChar w:fldCharType="end"/>
      </w:r>
      <w:r w:rsidR="0019410B" w:rsidRPr="00296AE3">
        <w:rPr>
          <w:rFonts w:ascii="Arial" w:hAnsi="Arial" w:cs="Arial"/>
          <w:b/>
        </w:rPr>
        <w:noBreakHyphen/>
      </w:r>
      <w:r w:rsidR="0019410B" w:rsidRPr="00296AE3">
        <w:rPr>
          <w:rFonts w:ascii="Arial" w:hAnsi="Arial" w:cs="Arial"/>
          <w:b/>
        </w:rPr>
        <w:fldChar w:fldCharType="begin"/>
      </w:r>
      <w:r w:rsidR="0019410B" w:rsidRPr="00296AE3">
        <w:rPr>
          <w:rFonts w:ascii="Arial" w:hAnsi="Arial" w:cs="Arial"/>
          <w:b/>
        </w:rPr>
        <w:instrText xml:space="preserve"> SEQ </w:instrText>
      </w:r>
      <w:r w:rsidR="0019410B" w:rsidRPr="00296AE3">
        <w:rPr>
          <w:rFonts w:ascii="Arial" w:hAnsi="Arial" w:cs="Arial"/>
          <w:b/>
        </w:rPr>
        <w:instrText>図</w:instrText>
      </w:r>
      <w:r w:rsidR="0019410B" w:rsidRPr="00296AE3">
        <w:rPr>
          <w:rFonts w:ascii="Arial" w:hAnsi="Arial" w:cs="Arial"/>
          <w:b/>
        </w:rPr>
        <w:instrText xml:space="preserve"> \* ARABIC \s 1 </w:instrText>
      </w:r>
      <w:r w:rsidR="0019410B" w:rsidRPr="00296AE3">
        <w:rPr>
          <w:rFonts w:ascii="Arial" w:hAnsi="Arial" w:cs="Arial"/>
          <w:b/>
        </w:rPr>
        <w:fldChar w:fldCharType="separate"/>
      </w:r>
      <w:r w:rsidR="001D7843">
        <w:rPr>
          <w:rFonts w:ascii="Arial" w:hAnsi="Arial" w:cs="Arial"/>
          <w:b/>
          <w:noProof/>
        </w:rPr>
        <w:t>1</w:t>
      </w:r>
      <w:r w:rsidR="0019410B" w:rsidRPr="00296AE3">
        <w:rPr>
          <w:rFonts w:ascii="Arial" w:hAnsi="Arial" w:cs="Arial"/>
          <w:b/>
        </w:rPr>
        <w:fldChar w:fldCharType="end"/>
      </w:r>
      <w:r w:rsidR="005C7B22" w:rsidRPr="00296AE3">
        <w:rPr>
          <w:rFonts w:ascii="Arial" w:hAnsi="Arial" w:cs="Arial"/>
          <w:b/>
        </w:rPr>
        <w:t xml:space="preserve">  Example of </w:t>
      </w:r>
      <w:r w:rsidR="005C7B22" w:rsidRPr="00296AE3">
        <w:rPr>
          <w:rFonts w:ascii="Arial" w:hAnsi="Arial" w:cs="Arial" w:hint="eastAsia"/>
          <w:b/>
        </w:rPr>
        <w:t xml:space="preserve">a </w:t>
      </w:r>
      <w:r w:rsidR="005C7B22" w:rsidRPr="00296AE3">
        <w:rPr>
          <w:rFonts w:ascii="Arial" w:hAnsi="Arial" w:cs="Arial"/>
          <w:b/>
        </w:rPr>
        <w:t>Display</w:t>
      </w:r>
      <w:r w:rsidR="005C7B22" w:rsidRPr="00296AE3">
        <w:rPr>
          <w:rFonts w:ascii="Arial" w:hAnsi="Arial" w:cs="Arial" w:hint="eastAsia"/>
          <w:b/>
        </w:rPr>
        <w:t xml:space="preserve"> Produced by </w:t>
      </w:r>
      <w:proofErr w:type="spellStart"/>
      <w:r w:rsidR="005C7B22" w:rsidRPr="00296AE3">
        <w:rPr>
          <w:rFonts w:ascii="Arial" w:hAnsi="Arial" w:cs="Arial"/>
          <w:b/>
        </w:rPr>
        <w:t>htop</w:t>
      </w:r>
      <w:proofErr w:type="spellEnd"/>
      <w:r w:rsidR="005C7B22" w:rsidRPr="00296AE3">
        <w:rPr>
          <w:rFonts w:ascii="Arial" w:hAnsi="Arial" w:cs="Arial"/>
          <w:b/>
        </w:rPr>
        <w:t xml:space="preserve"> </w:t>
      </w:r>
      <w:r w:rsidR="005C7B22" w:rsidRPr="00296AE3">
        <w:rPr>
          <w:rFonts w:ascii="Arial" w:hAnsi="Arial" w:cs="Arial" w:hint="eastAsia"/>
          <w:b/>
        </w:rPr>
        <w:t xml:space="preserve">for </w:t>
      </w:r>
      <w:r w:rsidR="005C7B22" w:rsidRPr="00296AE3">
        <w:rPr>
          <w:rFonts w:ascii="Arial" w:hAnsi="Arial" w:cs="Arial"/>
          <w:b/>
        </w:rPr>
        <w:t xml:space="preserve">the R-Car </w:t>
      </w:r>
      <w:proofErr w:type="spellStart"/>
      <w:r w:rsidR="005C7B22" w:rsidRPr="00296AE3">
        <w:rPr>
          <w:rFonts w:ascii="Arial" w:hAnsi="Arial" w:cs="Arial"/>
          <w:b/>
        </w:rPr>
        <w:t>H3</w:t>
      </w:r>
      <w:proofErr w:type="spellEnd"/>
    </w:p>
    <w:p w:rsidR="00C57AC8" w:rsidRPr="00296AE3" w:rsidRDefault="00C57AC8" w:rsidP="007E0564">
      <w:pPr>
        <w:pStyle w:val="space"/>
      </w:pPr>
    </w:p>
    <w:p w:rsidR="005C7B22" w:rsidRPr="00296AE3" w:rsidRDefault="005C7B22" w:rsidP="007C38C9">
      <w:pPr>
        <w:ind w:firstLine="0"/>
        <w:jc w:val="left"/>
      </w:pPr>
      <w:r w:rsidRPr="00296AE3">
        <w:rPr>
          <w:rFonts w:hint="eastAsia"/>
        </w:rPr>
        <w:t>F</w:t>
      </w:r>
      <w:r w:rsidRPr="00296AE3">
        <w:t xml:space="preserve">or details on how to use </w:t>
      </w:r>
      <w:proofErr w:type="spellStart"/>
      <w:r w:rsidRPr="00296AE3">
        <w:t>htop</w:t>
      </w:r>
      <w:proofErr w:type="spellEnd"/>
      <w:r w:rsidRPr="00296AE3">
        <w:t xml:space="preserve">, see </w:t>
      </w:r>
      <w:r w:rsidRPr="00296AE3">
        <w:rPr>
          <w:rFonts w:hint="eastAsia"/>
        </w:rPr>
        <w:t xml:space="preserve">the </w:t>
      </w:r>
      <w:r w:rsidRPr="00296AE3">
        <w:t xml:space="preserve">“Help” for </w:t>
      </w:r>
      <w:proofErr w:type="spellStart"/>
      <w:r w:rsidRPr="00296AE3">
        <w:t>htop</w:t>
      </w:r>
      <w:proofErr w:type="spellEnd"/>
      <w:r w:rsidRPr="00296AE3">
        <w:t>.</w:t>
      </w:r>
    </w:p>
    <w:p w:rsidR="00D2563E" w:rsidRPr="00296AE3" w:rsidRDefault="00D2563E" w:rsidP="007E0564">
      <w:pPr>
        <w:pStyle w:val="space"/>
      </w:pPr>
    </w:p>
    <w:p w:rsidR="00E923D9" w:rsidRPr="00296AE3" w:rsidRDefault="00E923D9">
      <w:pPr>
        <w:topLinePunct w:val="0"/>
        <w:adjustRightInd/>
        <w:spacing w:after="0"/>
        <w:ind w:firstLine="0"/>
        <w:jc w:val="left"/>
        <w:textAlignment w:val="auto"/>
      </w:pPr>
      <w:r w:rsidRPr="00296AE3">
        <w:br w:type="page"/>
      </w:r>
    </w:p>
    <w:p w:rsidR="003F2817" w:rsidRPr="00296AE3" w:rsidRDefault="005C7B22" w:rsidP="00B15B50">
      <w:pPr>
        <w:pStyle w:val="21"/>
        <w:rPr>
          <w:b/>
        </w:rPr>
      </w:pPr>
      <w:bookmarkStart w:id="63" w:name="_Ref516660967"/>
      <w:bookmarkStart w:id="64" w:name="_Toc517177432"/>
      <w:r w:rsidRPr="00296AE3">
        <w:rPr>
          <w:b/>
        </w:rPr>
        <w:lastRenderedPageBreak/>
        <w:t xml:space="preserve">Monitoring Tasks with </w:t>
      </w:r>
      <w:proofErr w:type="spellStart"/>
      <w:r w:rsidR="00222E71" w:rsidRPr="00296AE3">
        <w:rPr>
          <w:b/>
        </w:rPr>
        <w:t>ftrace</w:t>
      </w:r>
      <w:bookmarkEnd w:id="63"/>
      <w:bookmarkEnd w:id="64"/>
      <w:proofErr w:type="spellEnd"/>
    </w:p>
    <w:p w:rsidR="00222E71" w:rsidRPr="00296AE3" w:rsidRDefault="00222E71" w:rsidP="007C38C9">
      <w:pPr>
        <w:ind w:firstLine="0"/>
        <w:jc w:val="left"/>
      </w:pPr>
      <w:r w:rsidRPr="00296AE3">
        <w:t xml:space="preserve">To continuously monitor the detailed state of </w:t>
      </w:r>
      <w:r w:rsidRPr="00296AE3">
        <w:rPr>
          <w:rFonts w:hint="eastAsia"/>
        </w:rPr>
        <w:t xml:space="preserve">the </w:t>
      </w:r>
      <w:r w:rsidRPr="00296AE3">
        <w:t xml:space="preserve">assignment of tasks, such as </w:t>
      </w:r>
      <w:r w:rsidRPr="00296AE3">
        <w:rPr>
          <w:rFonts w:hint="eastAsia"/>
        </w:rPr>
        <w:t xml:space="preserve">the </w:t>
      </w:r>
      <w:r w:rsidRPr="00296AE3">
        <w:t xml:space="preserve">transitions and progress of tasks, use the </w:t>
      </w:r>
      <w:proofErr w:type="spellStart"/>
      <w:r w:rsidRPr="00296AE3">
        <w:t>ftrace</w:t>
      </w:r>
      <w:proofErr w:type="spellEnd"/>
      <w:r w:rsidRPr="00296AE3">
        <w:t xml:space="preserve"> tracing tool for the Linux kernel.</w:t>
      </w:r>
    </w:p>
    <w:p w:rsidR="00222E71" w:rsidRPr="00296AE3" w:rsidRDefault="00222E71" w:rsidP="007C38C9">
      <w:pPr>
        <w:ind w:firstLine="0"/>
        <w:jc w:val="left"/>
      </w:pPr>
      <w:proofErr w:type="spellStart"/>
      <w:r w:rsidRPr="00296AE3">
        <w:t>ftrace</w:t>
      </w:r>
      <w:proofErr w:type="spellEnd"/>
      <w:r w:rsidRPr="00296AE3">
        <w:t xml:space="preserve"> is </w:t>
      </w:r>
      <w:r w:rsidRPr="00296AE3">
        <w:rPr>
          <w:rFonts w:hint="eastAsia"/>
        </w:rPr>
        <w:t xml:space="preserve">the </w:t>
      </w:r>
      <w:r w:rsidRPr="00296AE3">
        <w:t xml:space="preserve">internal tracer </w:t>
      </w:r>
      <w:r w:rsidRPr="00296AE3">
        <w:rPr>
          <w:rFonts w:hint="eastAsia"/>
        </w:rPr>
        <w:t xml:space="preserve">of </w:t>
      </w:r>
      <w:r w:rsidRPr="00296AE3">
        <w:t xml:space="preserve">the Linux kernel and can output </w:t>
      </w:r>
      <w:r w:rsidRPr="00296AE3">
        <w:rPr>
          <w:rFonts w:hint="eastAsia"/>
        </w:rPr>
        <w:t xml:space="preserve">logs of </w:t>
      </w:r>
      <w:r w:rsidRPr="00296AE3">
        <w:t xml:space="preserve">events </w:t>
      </w:r>
      <w:r w:rsidRPr="00296AE3">
        <w:rPr>
          <w:rFonts w:hint="eastAsia"/>
        </w:rPr>
        <w:t xml:space="preserve">in </w:t>
      </w:r>
      <w:r w:rsidRPr="00296AE3">
        <w:t xml:space="preserve">kernel </w:t>
      </w:r>
      <w:r w:rsidRPr="00296AE3">
        <w:rPr>
          <w:rFonts w:hint="eastAsia"/>
        </w:rPr>
        <w:t xml:space="preserve">operations </w:t>
      </w:r>
      <w:r w:rsidRPr="00296AE3">
        <w:t>that have been executed.</w:t>
      </w:r>
    </w:p>
    <w:p w:rsidR="00222E71" w:rsidRPr="00296AE3" w:rsidRDefault="00222E71" w:rsidP="007C38C9">
      <w:pPr>
        <w:ind w:firstLine="0"/>
        <w:jc w:val="left"/>
      </w:pPr>
      <w:r w:rsidRPr="00296AE3">
        <w:t>Use trace-</w:t>
      </w:r>
      <w:proofErr w:type="spellStart"/>
      <w:r w:rsidRPr="00296AE3">
        <w:t>cmd</w:t>
      </w:r>
      <w:proofErr w:type="spellEnd"/>
      <w:r w:rsidRPr="00296AE3">
        <w:t xml:space="preserve"> to anal</w:t>
      </w:r>
      <w:r w:rsidRPr="00296AE3">
        <w:rPr>
          <w:rFonts w:hint="eastAsia"/>
        </w:rPr>
        <w:t>y</w:t>
      </w:r>
      <w:r w:rsidRPr="00296AE3">
        <w:t xml:space="preserve">ze the output logs and </w:t>
      </w:r>
      <w:proofErr w:type="spellStart"/>
      <w:r w:rsidRPr="00296AE3">
        <w:t>KernelShark</w:t>
      </w:r>
      <w:proofErr w:type="spellEnd"/>
      <w:r w:rsidRPr="00296AE3">
        <w:t xml:space="preserve"> </w:t>
      </w:r>
      <w:r w:rsidRPr="00296AE3">
        <w:rPr>
          <w:rFonts w:hint="eastAsia"/>
        </w:rPr>
        <w:t xml:space="preserve">to </w:t>
      </w:r>
      <w:r w:rsidRPr="00296AE3">
        <w:t>display result</w:t>
      </w:r>
      <w:r w:rsidRPr="00296AE3">
        <w:rPr>
          <w:rFonts w:hint="eastAsia"/>
        </w:rPr>
        <w:t>s</w:t>
      </w:r>
      <w:r w:rsidRPr="00296AE3">
        <w:t xml:space="preserve"> </w:t>
      </w:r>
      <w:r w:rsidRPr="00296AE3">
        <w:rPr>
          <w:rFonts w:hint="eastAsia"/>
        </w:rPr>
        <w:t xml:space="preserve">from </w:t>
      </w:r>
      <w:r w:rsidRPr="00296AE3">
        <w:t>trace-</w:t>
      </w:r>
      <w:proofErr w:type="spellStart"/>
      <w:r w:rsidRPr="00296AE3">
        <w:t>cmd</w:t>
      </w:r>
      <w:proofErr w:type="spellEnd"/>
      <w:r w:rsidRPr="00296AE3">
        <w:t xml:space="preserve"> </w:t>
      </w:r>
      <w:r w:rsidRPr="00296AE3">
        <w:rPr>
          <w:rFonts w:hint="eastAsia"/>
        </w:rPr>
        <w:t xml:space="preserve">in a </w:t>
      </w:r>
      <w:r w:rsidRPr="00296AE3">
        <w:t>GUI.</w:t>
      </w:r>
    </w:p>
    <w:p w:rsidR="003010CE" w:rsidRPr="00296AE3" w:rsidRDefault="003010CE" w:rsidP="007C38C9">
      <w:pPr>
        <w:pStyle w:val="space"/>
      </w:pPr>
    </w:p>
    <w:p w:rsidR="00222E71" w:rsidRPr="00B95219" w:rsidRDefault="00222E71" w:rsidP="00B95219">
      <w:pPr>
        <w:pStyle w:val="31"/>
        <w:rPr>
          <w:rFonts w:eastAsia="游ゴシック"/>
          <w:b/>
          <w:szCs w:val="22"/>
        </w:rPr>
      </w:pPr>
      <w:bookmarkStart w:id="65" w:name="_Hlk516573603"/>
      <w:bookmarkStart w:id="66" w:name="_Toc517177433"/>
      <w:r w:rsidRPr="00B95219">
        <w:rPr>
          <w:b/>
        </w:rPr>
        <w:t>Preparations in Advance</w:t>
      </w:r>
      <w:bookmarkEnd w:id="65"/>
      <w:bookmarkEnd w:id="66"/>
    </w:p>
    <w:p w:rsidR="0040142D" w:rsidRPr="00296AE3" w:rsidRDefault="00193FCB" w:rsidP="007C38C9">
      <w:pPr>
        <w:ind w:firstLine="0"/>
        <w:jc w:val="left"/>
      </w:pPr>
      <w:r w:rsidRPr="00296AE3">
        <w:t>See a</w:t>
      </w:r>
      <w:r w:rsidR="0040142D" w:rsidRPr="00296AE3">
        <w:t>ppendix</w:t>
      </w:r>
      <w:r w:rsidR="005B2FDC" w:rsidRPr="00296AE3">
        <w:t xml:space="preserve"> </w:t>
      </w:r>
      <w:r w:rsidR="009A0594" w:rsidRPr="00296AE3">
        <w:fldChar w:fldCharType="begin"/>
      </w:r>
      <w:r w:rsidR="009A0594" w:rsidRPr="00296AE3">
        <w:instrText xml:space="preserve"> REF _Ref516576700 \r \h </w:instrText>
      </w:r>
      <w:r w:rsidR="00296AE3">
        <w:instrText xml:space="preserve"> \* MERGEFORMAT </w:instrText>
      </w:r>
      <w:r w:rsidR="009A0594" w:rsidRPr="00296AE3">
        <w:fldChar w:fldCharType="separate"/>
      </w:r>
      <w:proofErr w:type="spellStart"/>
      <w:r w:rsidR="001D7843">
        <w:t>A3</w:t>
      </w:r>
      <w:proofErr w:type="spellEnd"/>
      <w:r w:rsidR="009A0594" w:rsidRPr="00296AE3">
        <w:fldChar w:fldCharType="end"/>
      </w:r>
      <w:r w:rsidR="005B2FDC" w:rsidRPr="00296AE3">
        <w:t xml:space="preserve">, </w:t>
      </w:r>
      <w:bookmarkStart w:id="67" w:name="_Hlk516573664"/>
      <w:r w:rsidR="00222E71" w:rsidRPr="00296AE3">
        <w:t xml:space="preserve">Building an Environment for </w:t>
      </w:r>
      <w:bookmarkEnd w:id="67"/>
      <w:proofErr w:type="spellStart"/>
      <w:r w:rsidR="009A0594" w:rsidRPr="00296AE3">
        <w:rPr>
          <w:rFonts w:hint="eastAsia"/>
        </w:rPr>
        <w:t>ftrace</w:t>
      </w:r>
      <w:proofErr w:type="spellEnd"/>
      <w:r w:rsidR="009A0594" w:rsidRPr="00296AE3">
        <w:t>.</w:t>
      </w:r>
    </w:p>
    <w:p w:rsidR="00C57AC8" w:rsidRPr="00296AE3" w:rsidRDefault="00C57AC8" w:rsidP="007C38C9">
      <w:pPr>
        <w:pStyle w:val="space"/>
      </w:pPr>
    </w:p>
    <w:p w:rsidR="0040142D" w:rsidRPr="00B95219" w:rsidRDefault="009A0594" w:rsidP="00B95219">
      <w:pPr>
        <w:pStyle w:val="31"/>
        <w:rPr>
          <w:b/>
        </w:rPr>
      </w:pPr>
      <w:bookmarkStart w:id="68" w:name="_Toc517177434"/>
      <w:r w:rsidRPr="00B95219">
        <w:rPr>
          <w:b/>
        </w:rPr>
        <w:t>Procedure for Handling</w:t>
      </w:r>
      <w:bookmarkEnd w:id="68"/>
    </w:p>
    <w:p w:rsidR="00101D52" w:rsidRPr="00296AE3" w:rsidRDefault="009A2F8A" w:rsidP="00DF2740">
      <w:pPr>
        <w:pStyle w:val="afd"/>
        <w:numPr>
          <w:ilvl w:val="0"/>
          <w:numId w:val="19"/>
        </w:numPr>
        <w:ind w:hanging="541"/>
      </w:pPr>
      <w:r w:rsidRPr="00296AE3">
        <w:t>Handling of Tracing (Recording)</w:t>
      </w:r>
    </w:p>
    <w:p w:rsidR="00E923D9" w:rsidRPr="00296AE3" w:rsidRDefault="006E46E8" w:rsidP="007C38C9">
      <w:pPr>
        <w:pStyle w:val="afd"/>
        <w:ind w:left="541" w:firstLine="0"/>
        <w:jc w:val="left"/>
      </w:pPr>
      <w:r w:rsidRPr="00296AE3">
        <w:rPr>
          <w:noProof/>
          <w:lang w:eastAsia="en-US"/>
        </w:rPr>
        <mc:AlternateContent>
          <mc:Choice Requires="wps">
            <w:drawing>
              <wp:anchor distT="45720" distB="45720" distL="114300" distR="114300" simplePos="0" relativeHeight="251734528" behindDoc="0" locked="0" layoutInCell="1" allowOverlap="1" wp14:anchorId="4EB02D8C" wp14:editId="57D02A07">
                <wp:simplePos x="0" y="0"/>
                <wp:positionH relativeFrom="margin">
                  <wp:posOffset>146050</wp:posOffset>
                </wp:positionH>
                <wp:positionV relativeFrom="paragraph">
                  <wp:posOffset>268275</wp:posOffset>
                </wp:positionV>
                <wp:extent cx="6096000" cy="548640"/>
                <wp:effectExtent l="0" t="0" r="0" b="0"/>
                <wp:wrapSquare wrapText="bothSides"/>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rsidR="007B716A" w:rsidRPr="003524ED" w:rsidRDefault="007B716A" w:rsidP="0040142D">
                            <w:pPr>
                              <w:pStyle w:val="code"/>
                            </w:pPr>
                            <w:r>
                              <w:t>$</w:t>
                            </w:r>
                            <w:r w:rsidRPr="0007298A">
                              <w:t xml:space="preserve"> </w:t>
                            </w:r>
                            <w:r>
                              <w:rPr>
                                <w:rFonts w:hint="eastAsia"/>
                              </w:rPr>
                              <w:t>trace-</w:t>
                            </w:r>
                            <w:proofErr w:type="spellStart"/>
                            <w:r>
                              <w:rPr>
                                <w:rFonts w:hint="eastAsia"/>
                              </w:rPr>
                              <w:t>cmd</w:t>
                            </w:r>
                            <w:proofErr w:type="spellEnd"/>
                            <w:r>
                              <w:rPr>
                                <w:rFonts w:hint="eastAsia"/>
                              </w:rPr>
                              <w:t xml:space="preserve"> </w:t>
                            </w:r>
                            <w:r>
                              <w:t xml:space="preserve">record </w:t>
                            </w:r>
                            <w:r>
                              <w:rPr>
                                <w:rFonts w:hint="eastAsia"/>
                              </w:rPr>
                              <w:t>-e sched -b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B02D8C" id="テキスト ボックス 30" o:spid="_x0000_s1215" type="#_x0000_t202" style="position:absolute;left:0;text-align:left;margin-left:11.5pt;margin-top:21.1pt;width:480pt;height:43.2pt;z-index:251734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" fillcolor="#d9d9d9" stroked="f">
                <v:textbox style="mso-fit-shape-to-text:t">
                  <w:txbxContent>
                    <w:p w:rsidR="007B716A" w:rsidRPr="003524ED" w:rsidRDefault="007B716A" w:rsidP="0040142D">
                      <w:pPr>
                        <w:pStyle w:val="code"/>
                      </w:pPr>
                      <w:r>
                        <w:t>$</w:t>
                      </w:r>
                      <w:r w:rsidRPr="0007298A">
                        <w:t xml:space="preserve"> </w:t>
                      </w:r>
                      <w:r>
                        <w:rPr>
                          <w:rFonts w:hint="eastAsia"/>
                        </w:rPr>
                        <w:t>trace-</w:t>
                      </w:r>
                      <w:proofErr w:type="spellStart"/>
                      <w:r>
                        <w:rPr>
                          <w:rFonts w:hint="eastAsia"/>
                        </w:rPr>
                        <w:t>cmd</w:t>
                      </w:r>
                      <w:proofErr w:type="spellEnd"/>
                      <w:r>
                        <w:rPr>
                          <w:rFonts w:hint="eastAsia"/>
                        </w:rPr>
                        <w:t xml:space="preserve"> </w:t>
                      </w:r>
                      <w:r>
                        <w:t xml:space="preserve">record </w:t>
                      </w:r>
                      <w:r>
                        <w:rPr>
                          <w:rFonts w:hint="eastAsia"/>
                        </w:rPr>
                        <w:t>-e sched -b 4000</w:t>
                      </w:r>
                    </w:p>
                  </w:txbxContent>
                </v:textbox>
                <w10:wrap type="square" anchorx="margin"/>
              </v:shape>
            </w:pict>
          </mc:Fallback>
        </mc:AlternateContent>
      </w:r>
      <w:r w:rsidR="006736EB" w:rsidRPr="00296AE3">
        <w:t xml:space="preserve">Enter the following command </w:t>
      </w:r>
      <w:r w:rsidR="006736EB" w:rsidRPr="00296AE3">
        <w:rPr>
          <w:rFonts w:hint="eastAsia"/>
        </w:rPr>
        <w:t xml:space="preserve">in a </w:t>
      </w:r>
      <w:r w:rsidR="006736EB" w:rsidRPr="00296AE3">
        <w:t xml:space="preserve">console </w:t>
      </w:r>
      <w:r w:rsidR="006736EB" w:rsidRPr="00296AE3">
        <w:rPr>
          <w:rFonts w:hint="eastAsia"/>
        </w:rPr>
        <w:t xml:space="preserve">window </w:t>
      </w:r>
      <w:r w:rsidR="006736EB" w:rsidRPr="00296AE3">
        <w:t>to start tracing while task</w:t>
      </w:r>
      <w:r w:rsidR="006736EB" w:rsidRPr="00296AE3">
        <w:rPr>
          <w:rFonts w:hint="eastAsia"/>
        </w:rPr>
        <w:t>s</w:t>
      </w:r>
      <w:r w:rsidR="006736EB" w:rsidRPr="00296AE3">
        <w:t xml:space="preserve"> to be monitored </w:t>
      </w:r>
      <w:r w:rsidR="006736EB" w:rsidRPr="00296AE3">
        <w:rPr>
          <w:rFonts w:hint="eastAsia"/>
        </w:rPr>
        <w:t xml:space="preserve">are </w:t>
      </w:r>
      <w:r w:rsidR="006736EB" w:rsidRPr="00296AE3">
        <w:t>running.</w:t>
      </w:r>
    </w:p>
    <w:p w:rsidR="006736EB" w:rsidRPr="00296AE3" w:rsidRDefault="006736EB" w:rsidP="007C38C9">
      <w:pPr>
        <w:pStyle w:val="afd"/>
        <w:ind w:left="541" w:firstLine="0"/>
        <w:jc w:val="left"/>
      </w:pPr>
      <w:r w:rsidRPr="00296AE3">
        <w:rPr>
          <w:rFonts w:hint="eastAsia"/>
        </w:rPr>
        <w:t>T</w:t>
      </w:r>
      <w:r w:rsidRPr="00296AE3">
        <w:t xml:space="preserve">o end tracing, press the Ctrl ^ C (‘Ctrl’ + ‘C’) keys in the console </w:t>
      </w:r>
      <w:r w:rsidRPr="00296AE3">
        <w:rPr>
          <w:rFonts w:hint="eastAsia"/>
        </w:rPr>
        <w:t xml:space="preserve">window </w:t>
      </w:r>
      <w:r w:rsidRPr="00296AE3">
        <w:t>in which you entered the command.</w:t>
      </w:r>
    </w:p>
    <w:p w:rsidR="006736EB" w:rsidRPr="00296AE3" w:rsidRDefault="006736EB" w:rsidP="007C38C9">
      <w:pPr>
        <w:pStyle w:val="afd"/>
        <w:ind w:left="541" w:firstLine="0"/>
        <w:jc w:val="left"/>
      </w:pPr>
      <w:r w:rsidRPr="00296AE3">
        <w:t>The traced data are stored as a file named ”</w:t>
      </w:r>
      <w:proofErr w:type="spellStart"/>
      <w:r w:rsidRPr="00296AE3">
        <w:t>trace.dat</w:t>
      </w:r>
      <w:proofErr w:type="spellEnd"/>
      <w:r w:rsidRPr="00296AE3">
        <w:t>” in the current folder.</w:t>
      </w:r>
    </w:p>
    <w:p w:rsidR="00E201DA" w:rsidRPr="00296AE3" w:rsidRDefault="00E201DA" w:rsidP="003C4690">
      <w:pPr>
        <w:pStyle w:val="space"/>
      </w:pPr>
    </w:p>
    <w:p w:rsidR="00101D52" w:rsidRPr="00296AE3" w:rsidRDefault="006736EB" w:rsidP="00DF2740">
      <w:pPr>
        <w:pStyle w:val="afd"/>
        <w:numPr>
          <w:ilvl w:val="0"/>
          <w:numId w:val="19"/>
        </w:numPr>
        <w:ind w:hanging="541"/>
      </w:pPr>
      <w:r w:rsidRPr="00296AE3">
        <w:t>Display of trac</w:t>
      </w:r>
      <w:r w:rsidRPr="00296AE3">
        <w:rPr>
          <w:rFonts w:hint="eastAsia"/>
        </w:rPr>
        <w:t xml:space="preserve">ed </w:t>
      </w:r>
      <w:r w:rsidRPr="00296AE3">
        <w:t>data</w:t>
      </w:r>
    </w:p>
    <w:p w:rsidR="006E46E8" w:rsidRPr="00296AE3" w:rsidRDefault="006E46E8" w:rsidP="007C38C9">
      <w:pPr>
        <w:pStyle w:val="afd"/>
        <w:ind w:left="541" w:firstLine="0"/>
        <w:jc w:val="left"/>
      </w:pPr>
      <w:r w:rsidRPr="00296AE3">
        <w:rPr>
          <w:rFonts w:hint="eastAsia"/>
        </w:rPr>
        <w:t>U</w:t>
      </w:r>
      <w:r w:rsidRPr="00296AE3">
        <w:t>s</w:t>
      </w:r>
      <w:r w:rsidRPr="00296AE3">
        <w:rPr>
          <w:rFonts w:hint="eastAsia"/>
        </w:rPr>
        <w:t>e</w:t>
      </w:r>
      <w:r w:rsidRPr="00296AE3">
        <w:t xml:space="preserve"> </w:t>
      </w:r>
      <w:proofErr w:type="spellStart"/>
      <w:r w:rsidRPr="00296AE3">
        <w:t>KernelShark</w:t>
      </w:r>
      <w:proofErr w:type="spellEnd"/>
      <w:r w:rsidRPr="00296AE3">
        <w:t xml:space="preserve"> </w:t>
      </w:r>
      <w:r w:rsidRPr="00296AE3">
        <w:rPr>
          <w:rFonts w:hint="eastAsia"/>
        </w:rPr>
        <w:t xml:space="preserve">in the </w:t>
      </w:r>
      <w:r w:rsidRPr="00296AE3">
        <w:t>follow</w:t>
      </w:r>
      <w:r w:rsidRPr="00296AE3">
        <w:rPr>
          <w:rFonts w:hint="eastAsia"/>
        </w:rPr>
        <w:t>ing way</w:t>
      </w:r>
      <w:r w:rsidRPr="00296AE3" w:rsidDel="001B6BF7">
        <w:t xml:space="preserve"> </w:t>
      </w:r>
      <w:r w:rsidRPr="00296AE3">
        <w:rPr>
          <w:rFonts w:hint="eastAsia"/>
        </w:rPr>
        <w:t>to d</w:t>
      </w:r>
      <w:r w:rsidRPr="00296AE3">
        <w:t xml:space="preserve">isplay the results of tracing </w:t>
      </w:r>
      <w:r w:rsidRPr="00296AE3">
        <w:rPr>
          <w:rFonts w:hint="eastAsia"/>
        </w:rPr>
        <w:t xml:space="preserve">that were </w:t>
      </w:r>
      <w:r w:rsidRPr="00296AE3">
        <w:t>obtained.</w:t>
      </w:r>
    </w:p>
    <w:p w:rsidR="006E46E8" w:rsidRPr="00296AE3" w:rsidRDefault="00812647" w:rsidP="007C38C9">
      <w:pPr>
        <w:pStyle w:val="afd"/>
        <w:ind w:left="541" w:firstLine="0"/>
        <w:jc w:val="left"/>
      </w:pPr>
      <w:r w:rsidRPr="00296AE3">
        <w:rPr>
          <w:noProof/>
          <w:lang w:eastAsia="en-US"/>
        </w:rPr>
        <mc:AlternateContent>
          <mc:Choice Requires="wps">
            <w:drawing>
              <wp:anchor distT="45720" distB="45720" distL="114300" distR="114300" simplePos="0" relativeHeight="251736576" behindDoc="0" locked="0" layoutInCell="1" allowOverlap="1" wp14:anchorId="181D2CB9" wp14:editId="32496AEF">
                <wp:simplePos x="0" y="0"/>
                <wp:positionH relativeFrom="margin">
                  <wp:posOffset>188595</wp:posOffset>
                </wp:positionH>
                <wp:positionV relativeFrom="paragraph">
                  <wp:posOffset>417500</wp:posOffset>
                </wp:positionV>
                <wp:extent cx="6096000" cy="548640"/>
                <wp:effectExtent l="0" t="0" r="0" b="0"/>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rsidR="007B716A" w:rsidRPr="003524ED" w:rsidRDefault="007B716A" w:rsidP="00527943">
                            <w:pPr>
                              <w:pStyle w:val="code"/>
                            </w:pPr>
                            <w:r>
                              <w:rPr>
                                <w:rFonts w:hint="eastAsia"/>
                              </w:rPr>
                              <w:t>$</w:t>
                            </w:r>
                            <w:r w:rsidRPr="0007298A">
                              <w:t xml:space="preserve"> </w:t>
                            </w:r>
                            <w:proofErr w:type="spellStart"/>
                            <w:r>
                              <w:t>kernelshar</w:t>
                            </w:r>
                            <w:r w:rsidRPr="00296AE3">
                              <w:t>k</w:t>
                            </w:r>
                            <w:proofErr w:type="spellEnd"/>
                            <w:r w:rsidRPr="00296AE3">
                              <w:t xml:space="preserve"> {position of the file</w:t>
                            </w:r>
                            <w:r w:rsidRPr="00296AE3">
                              <w:rPr>
                                <w:rFonts w:hint="eastAsia"/>
                              </w:rPr>
                              <w:t>/}</w:t>
                            </w:r>
                            <w:proofErr w:type="spellStart"/>
                            <w:r w:rsidRPr="00296AE3">
                              <w:t>trace.dat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1D2CB9" id="テキスト ボックス 33" o:spid="_x0000_s1216" type="#_x0000_t202" style="position:absolute;left:0;text-align:left;margin-left:14.85pt;margin-top:32.85pt;width:480pt;height:43.2pt;z-index:251736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" fillcolor="#d9d9d9" stroked="f">
                <v:textbox style="mso-fit-shape-to-text:t">
                  <w:txbxContent>
                    <w:p w:rsidR="007B716A" w:rsidRPr="003524ED" w:rsidRDefault="007B716A" w:rsidP="00527943">
                      <w:pPr>
                        <w:pStyle w:val="code"/>
                      </w:pPr>
                      <w:r>
                        <w:rPr>
                          <w:rFonts w:hint="eastAsia"/>
                        </w:rPr>
                        <w:t>$</w:t>
                      </w:r>
                      <w:r w:rsidRPr="0007298A">
                        <w:t xml:space="preserve"> </w:t>
                      </w:r>
                      <w:proofErr w:type="spellStart"/>
                      <w:r>
                        <w:t>kernelshar</w:t>
                      </w:r>
                      <w:r w:rsidRPr="00296AE3">
                        <w:t>k</w:t>
                      </w:r>
                      <w:proofErr w:type="spellEnd"/>
                      <w:r w:rsidRPr="00296AE3">
                        <w:t xml:space="preserve"> {position of the file</w:t>
                      </w:r>
                      <w:r w:rsidRPr="00296AE3">
                        <w:rPr>
                          <w:rFonts w:hint="eastAsia"/>
                        </w:rPr>
                        <w:t>/}</w:t>
                      </w:r>
                      <w:proofErr w:type="spellStart"/>
                      <w:r w:rsidRPr="00296AE3">
                        <w:t>trace.dat</w:t>
                      </w:r>
                      <w:proofErr w:type="spellEnd"/>
                    </w:p>
                  </w:txbxContent>
                </v:textbox>
                <w10:wrap type="square" anchorx="margin"/>
              </v:shape>
            </w:pict>
          </mc:Fallback>
        </mc:AlternateContent>
      </w:r>
      <w:r w:rsidR="006E46E8" w:rsidRPr="00296AE3">
        <w:t xml:space="preserve">Use the following command to analyze </w:t>
      </w:r>
      <w:r w:rsidR="006E46E8" w:rsidRPr="00296AE3">
        <w:rPr>
          <w:rFonts w:hint="eastAsia"/>
        </w:rPr>
        <w:t xml:space="preserve">an </w:t>
      </w:r>
      <w:r w:rsidR="006E46E8" w:rsidRPr="00296AE3">
        <w:t xml:space="preserve">obtained </w:t>
      </w:r>
      <w:proofErr w:type="spellStart"/>
      <w:r w:rsidR="006E46E8" w:rsidRPr="00296AE3">
        <w:t>trace.dat</w:t>
      </w:r>
      <w:proofErr w:type="spellEnd"/>
      <w:r w:rsidR="006E46E8" w:rsidRPr="00296AE3">
        <w:t xml:space="preserve"> file on </w:t>
      </w:r>
      <w:r w:rsidR="006E46E8" w:rsidRPr="00296AE3">
        <w:rPr>
          <w:rFonts w:hint="eastAsia"/>
        </w:rPr>
        <w:t xml:space="preserve">a </w:t>
      </w:r>
      <w:r w:rsidR="006E46E8" w:rsidRPr="00296AE3">
        <w:t xml:space="preserve">Linux host PC on which </w:t>
      </w:r>
      <w:proofErr w:type="spellStart"/>
      <w:r w:rsidR="006E46E8" w:rsidRPr="00296AE3">
        <w:t>KernelShark</w:t>
      </w:r>
      <w:proofErr w:type="spellEnd"/>
      <w:r w:rsidR="006E46E8" w:rsidRPr="00296AE3">
        <w:t xml:space="preserve"> has been installed.</w:t>
      </w:r>
    </w:p>
    <w:p w:rsidR="00812647" w:rsidRPr="00296AE3" w:rsidRDefault="00812647" w:rsidP="003C4690">
      <w:pPr>
        <w:pStyle w:val="space"/>
      </w:pPr>
    </w:p>
    <w:p w:rsidR="00023FD5" w:rsidRPr="00296AE3" w:rsidRDefault="00B06C21" w:rsidP="00812647">
      <w:pPr>
        <w:topLinePunct w:val="0"/>
        <w:adjustRightInd/>
        <w:spacing w:after="0"/>
        <w:ind w:firstLineChars="638" w:firstLine="1276"/>
        <w:jc w:val="left"/>
        <w:textAlignment w:val="auto"/>
      </w:pPr>
      <w:r w:rsidRPr="00296AE3">
        <w:rPr>
          <w:noProof/>
          <w:lang w:eastAsia="en-US"/>
        </w:rPr>
        <w:drawing>
          <wp:inline distT="0" distB="0" distL="0" distR="0" wp14:anchorId="3D87223A" wp14:editId="762ABC26">
            <wp:extent cx="4502150" cy="2815292"/>
            <wp:effectExtent l="19050" t="19050" r="12700" b="2349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502150" cy="2815292"/>
                    </a:xfrm>
                    <a:prstGeom prst="rect">
                      <a:avLst/>
                    </a:prstGeom>
                    <a:ln>
                      <a:solidFill>
                        <a:schemeClr val="tx1"/>
                      </a:solidFill>
                    </a:ln>
                  </pic:spPr>
                </pic:pic>
              </a:graphicData>
            </a:graphic>
          </wp:inline>
        </w:drawing>
      </w:r>
    </w:p>
    <w:p w:rsidR="00812647" w:rsidRPr="00296AE3" w:rsidRDefault="00812647" w:rsidP="00812647">
      <w:pPr>
        <w:topLinePunct w:val="0"/>
        <w:adjustRightInd/>
        <w:spacing w:after="0"/>
        <w:ind w:firstLineChars="638" w:firstLine="1276"/>
        <w:jc w:val="left"/>
        <w:textAlignment w:val="auto"/>
      </w:pPr>
    </w:p>
    <w:p w:rsidR="00812647" w:rsidRPr="00296AE3" w:rsidRDefault="00C2461E" w:rsidP="00812647">
      <w:pPr>
        <w:pStyle w:val="afff3"/>
        <w:jc w:val="center"/>
        <w:rPr>
          <w:rFonts w:ascii="Arial" w:hAnsi="Arial" w:cs="Arial"/>
          <w:sz w:val="20"/>
          <w:szCs w:val="20"/>
        </w:rPr>
      </w:pPr>
      <w:r w:rsidRPr="00296AE3">
        <w:rPr>
          <w:rFonts w:ascii="Arial" w:hAnsi="Arial" w:cs="Arial"/>
          <w:sz w:val="20"/>
          <w:szCs w:val="20"/>
        </w:rPr>
        <w:t xml:space="preserve">Figure </w:t>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STYLEREF 1 \s </w:instrText>
      </w:r>
      <w:r w:rsidR="0019410B" w:rsidRPr="00296AE3">
        <w:rPr>
          <w:rFonts w:ascii="Arial" w:hAnsi="Arial" w:cs="Arial"/>
          <w:sz w:val="20"/>
          <w:szCs w:val="20"/>
        </w:rPr>
        <w:fldChar w:fldCharType="separate"/>
      </w:r>
      <w:r w:rsidR="001D7843">
        <w:rPr>
          <w:rFonts w:ascii="Arial" w:hAnsi="Arial" w:cs="Arial"/>
          <w:noProof/>
          <w:sz w:val="20"/>
          <w:szCs w:val="20"/>
        </w:rPr>
        <w:t>2</w:t>
      </w:r>
      <w:r w:rsidR="0019410B" w:rsidRPr="00296AE3">
        <w:rPr>
          <w:rFonts w:ascii="Arial" w:hAnsi="Arial" w:cs="Arial"/>
          <w:sz w:val="20"/>
          <w:szCs w:val="20"/>
        </w:rPr>
        <w:fldChar w:fldCharType="end"/>
      </w:r>
      <w:r w:rsidR="0019410B" w:rsidRPr="00296AE3">
        <w:rPr>
          <w:rFonts w:ascii="Arial" w:hAnsi="Arial" w:cs="Arial"/>
          <w:sz w:val="20"/>
          <w:szCs w:val="20"/>
        </w:rPr>
        <w:noBreakHyphen/>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SEQ </w:instrText>
      </w:r>
      <w:r w:rsidR="0019410B" w:rsidRPr="00296AE3">
        <w:rPr>
          <w:rFonts w:ascii="Arial" w:hAnsi="Arial" w:cs="Arial"/>
          <w:sz w:val="20"/>
          <w:szCs w:val="20"/>
        </w:rPr>
        <w:instrText>図</w:instrText>
      </w:r>
      <w:r w:rsidR="0019410B" w:rsidRPr="00296AE3">
        <w:rPr>
          <w:rFonts w:ascii="Arial" w:hAnsi="Arial" w:cs="Arial"/>
          <w:sz w:val="20"/>
          <w:szCs w:val="20"/>
        </w:rPr>
        <w:instrText xml:space="preserve"> \* ARABIC \s 1 </w:instrText>
      </w:r>
      <w:r w:rsidR="0019410B" w:rsidRPr="00296AE3">
        <w:rPr>
          <w:rFonts w:ascii="Arial" w:hAnsi="Arial" w:cs="Arial"/>
          <w:sz w:val="20"/>
          <w:szCs w:val="20"/>
        </w:rPr>
        <w:fldChar w:fldCharType="separate"/>
      </w:r>
      <w:r w:rsidR="001D7843">
        <w:rPr>
          <w:rFonts w:ascii="Arial" w:hAnsi="Arial" w:cs="Arial"/>
          <w:noProof/>
          <w:sz w:val="20"/>
          <w:szCs w:val="20"/>
        </w:rPr>
        <w:t>2</w:t>
      </w:r>
      <w:r w:rsidR="0019410B" w:rsidRPr="00296AE3">
        <w:rPr>
          <w:rFonts w:ascii="Arial" w:hAnsi="Arial" w:cs="Arial"/>
          <w:sz w:val="20"/>
          <w:szCs w:val="20"/>
        </w:rPr>
        <w:fldChar w:fldCharType="end"/>
      </w:r>
      <w:r w:rsidR="00812647" w:rsidRPr="00296AE3">
        <w:rPr>
          <w:rFonts w:ascii="Arial" w:hAnsi="Arial" w:cs="Arial"/>
          <w:sz w:val="20"/>
          <w:szCs w:val="20"/>
        </w:rPr>
        <w:t xml:space="preserve">  </w:t>
      </w:r>
      <w:bookmarkStart w:id="69" w:name="_Ref513638939"/>
      <w:r w:rsidR="00812647" w:rsidRPr="00296AE3">
        <w:rPr>
          <w:rFonts w:ascii="Arial" w:hAnsi="Arial" w:cs="Arial"/>
          <w:sz w:val="20"/>
          <w:szCs w:val="20"/>
        </w:rPr>
        <w:t xml:space="preserve">Example of Using </w:t>
      </w:r>
      <w:proofErr w:type="spellStart"/>
      <w:r w:rsidR="00812647" w:rsidRPr="00296AE3">
        <w:rPr>
          <w:rFonts w:ascii="Arial" w:hAnsi="Arial" w:cs="Arial"/>
          <w:sz w:val="20"/>
          <w:szCs w:val="20"/>
        </w:rPr>
        <w:t>KernelShark</w:t>
      </w:r>
      <w:proofErr w:type="spellEnd"/>
      <w:r w:rsidR="00812647" w:rsidRPr="00296AE3">
        <w:rPr>
          <w:rFonts w:ascii="Arial" w:hAnsi="Arial" w:cs="Arial"/>
          <w:sz w:val="20"/>
          <w:szCs w:val="20"/>
        </w:rPr>
        <w:t xml:space="preserve"> to Display the Results of Tracing by </w:t>
      </w:r>
      <w:proofErr w:type="spellStart"/>
      <w:r w:rsidR="00812647" w:rsidRPr="00296AE3">
        <w:rPr>
          <w:rFonts w:ascii="Arial" w:hAnsi="Arial" w:cs="Arial"/>
          <w:sz w:val="20"/>
          <w:szCs w:val="20"/>
        </w:rPr>
        <w:t>ftrace</w:t>
      </w:r>
      <w:proofErr w:type="spellEnd"/>
      <w:r w:rsidR="00812647" w:rsidRPr="00296AE3">
        <w:rPr>
          <w:rFonts w:ascii="Arial" w:hAnsi="Arial" w:cs="Arial"/>
          <w:sz w:val="20"/>
          <w:szCs w:val="20"/>
        </w:rPr>
        <w:br/>
        <w:t xml:space="preserve"> </w:t>
      </w:r>
      <w:r w:rsidR="00812647" w:rsidRPr="00296AE3">
        <w:rPr>
          <w:rFonts w:ascii="Arial" w:hAnsi="Arial" w:cs="Arial" w:hint="eastAsia"/>
          <w:sz w:val="20"/>
          <w:szCs w:val="20"/>
        </w:rPr>
        <w:t xml:space="preserve">for </w:t>
      </w:r>
      <w:r w:rsidR="00812647" w:rsidRPr="00296AE3">
        <w:rPr>
          <w:rFonts w:ascii="Arial" w:hAnsi="Arial" w:cs="Arial"/>
          <w:sz w:val="20"/>
          <w:szCs w:val="20"/>
        </w:rPr>
        <w:t xml:space="preserve">the R-Car </w:t>
      </w:r>
      <w:proofErr w:type="spellStart"/>
      <w:r w:rsidR="00812647" w:rsidRPr="00296AE3">
        <w:rPr>
          <w:rFonts w:ascii="Arial" w:hAnsi="Arial" w:cs="Arial"/>
          <w:sz w:val="20"/>
          <w:szCs w:val="20"/>
        </w:rPr>
        <w:t>H3</w:t>
      </w:r>
      <w:proofErr w:type="spellEnd"/>
    </w:p>
    <w:p w:rsidR="003010CE" w:rsidRPr="00296AE3" w:rsidRDefault="003010CE" w:rsidP="00812647">
      <w:pPr>
        <w:pStyle w:val="afff3"/>
        <w:jc w:val="center"/>
      </w:pPr>
      <w:r w:rsidRPr="00296AE3">
        <w:br w:type="page"/>
      </w:r>
    </w:p>
    <w:p w:rsidR="007B0E23" w:rsidRPr="00296AE3" w:rsidRDefault="00812647" w:rsidP="00E305A6">
      <w:pPr>
        <w:pStyle w:val="10"/>
      </w:pPr>
      <w:bookmarkStart w:id="70" w:name="_Toc515003931"/>
      <w:bookmarkStart w:id="71" w:name="_Toc515004689"/>
      <w:bookmarkStart w:id="72" w:name="_Toc515010973"/>
      <w:bookmarkStart w:id="73" w:name="_Toc515003932"/>
      <w:bookmarkStart w:id="74" w:name="_Toc515004690"/>
      <w:bookmarkStart w:id="75" w:name="_Toc515010974"/>
      <w:bookmarkStart w:id="76" w:name="_Toc515003933"/>
      <w:bookmarkStart w:id="77" w:name="_Toc515004691"/>
      <w:bookmarkStart w:id="78" w:name="_Toc515010975"/>
      <w:bookmarkStart w:id="79" w:name="_Toc515003934"/>
      <w:bookmarkStart w:id="80" w:name="_Toc515004692"/>
      <w:bookmarkStart w:id="81" w:name="_Toc515010976"/>
      <w:bookmarkStart w:id="82" w:name="_Toc515003935"/>
      <w:bookmarkStart w:id="83" w:name="_Toc515004693"/>
      <w:bookmarkStart w:id="84" w:name="_Toc515010977"/>
      <w:bookmarkStart w:id="85" w:name="_Toc515003936"/>
      <w:bookmarkStart w:id="86" w:name="_Toc515004694"/>
      <w:bookmarkStart w:id="87" w:name="_Toc515010978"/>
      <w:bookmarkStart w:id="88" w:name="_Toc51717743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296AE3">
        <w:rPr>
          <w:b/>
        </w:rPr>
        <w:lastRenderedPageBreak/>
        <w:t>Usage Notes on CAS Functionality</w:t>
      </w:r>
      <w:bookmarkEnd w:id="88"/>
    </w:p>
    <w:p w:rsidR="00EC7C2B" w:rsidRPr="00296AE3" w:rsidRDefault="003010CE" w:rsidP="00EC7C2B">
      <w:pPr>
        <w:pStyle w:val="21"/>
        <w:rPr>
          <w:color w:val="FF0000"/>
        </w:rPr>
      </w:pPr>
      <w:bookmarkStart w:id="89" w:name="_Toc517177436"/>
      <w:r w:rsidRPr="00296AE3">
        <w:rPr>
          <w:b/>
        </w:rPr>
        <w:t xml:space="preserve">Load </w:t>
      </w:r>
      <w:r w:rsidR="00C559E1" w:rsidRPr="00296AE3">
        <w:rPr>
          <w:b/>
        </w:rPr>
        <w:t>Balancing by the Scheduler</w:t>
      </w:r>
      <w:bookmarkEnd w:id="89"/>
    </w:p>
    <w:p w:rsidR="00E8614A" w:rsidRPr="00296AE3" w:rsidRDefault="00812647" w:rsidP="007C38C9">
      <w:pPr>
        <w:ind w:firstLine="0"/>
        <w:jc w:val="left"/>
      </w:pPr>
      <w:r w:rsidRPr="00296AE3">
        <w:rPr>
          <w:rFonts w:hint="eastAsia"/>
        </w:rPr>
        <w:t>Alt</w:t>
      </w:r>
      <w:r w:rsidRPr="00296AE3">
        <w:t xml:space="preserve">hough using CAS </w:t>
      </w:r>
      <w:r w:rsidRPr="00296AE3">
        <w:rPr>
          <w:rFonts w:hint="eastAsia"/>
        </w:rPr>
        <w:t xml:space="preserve">causes </w:t>
      </w:r>
      <w:r w:rsidRPr="00296AE3">
        <w:t xml:space="preserve">the scheduler to give higher priority to </w:t>
      </w:r>
      <w:r w:rsidRPr="00296AE3">
        <w:rPr>
          <w:rFonts w:hint="eastAsia"/>
        </w:rPr>
        <w:t>Cortex-</w:t>
      </w:r>
      <w:proofErr w:type="spellStart"/>
      <w:r w:rsidRPr="00296AE3">
        <w:rPr>
          <w:rFonts w:hint="eastAsia"/>
        </w:rPr>
        <w:t>A57</w:t>
      </w:r>
      <w:proofErr w:type="spellEnd"/>
      <w:r w:rsidRPr="00296AE3">
        <w:t xml:space="preserve"> cores in assigning tasks, the scheduler may momentarily assign a task to a Cortex-</w:t>
      </w:r>
      <w:proofErr w:type="spellStart"/>
      <w:r w:rsidRPr="00296AE3">
        <w:t>A53</w:t>
      </w:r>
      <w:proofErr w:type="spellEnd"/>
      <w:r w:rsidRPr="00296AE3">
        <w:t xml:space="preserve"> core </w:t>
      </w:r>
      <w:r w:rsidRPr="00296AE3">
        <w:rPr>
          <w:rFonts w:hint="eastAsia"/>
        </w:rPr>
        <w:t xml:space="preserve">due to </w:t>
      </w:r>
      <w:r w:rsidRPr="00296AE3">
        <w:t xml:space="preserve">the load balancing process which is </w:t>
      </w:r>
      <w:r w:rsidRPr="00296AE3">
        <w:rPr>
          <w:rFonts w:hint="eastAsia"/>
        </w:rPr>
        <w:t xml:space="preserve">the </w:t>
      </w:r>
      <w:r w:rsidRPr="00296AE3">
        <w:t xml:space="preserve">operation of </w:t>
      </w:r>
      <w:r w:rsidRPr="00296AE3">
        <w:rPr>
          <w:rFonts w:hint="eastAsia"/>
        </w:rPr>
        <w:t xml:space="preserve">the standard </w:t>
      </w:r>
      <w:r w:rsidRPr="00296AE3">
        <w:t xml:space="preserve">Linux scheduler, that is, completely fair scheduling (CFS). In such cases, the scheduler </w:t>
      </w:r>
      <w:r w:rsidRPr="00296AE3">
        <w:rPr>
          <w:rFonts w:hint="eastAsia"/>
        </w:rPr>
        <w:t xml:space="preserve">subsequently </w:t>
      </w:r>
      <w:r w:rsidRPr="00296AE3">
        <w:t>reassigns the task to a Cortex-</w:t>
      </w:r>
      <w:proofErr w:type="spellStart"/>
      <w:r w:rsidRPr="00296AE3">
        <w:t>A57</w:t>
      </w:r>
      <w:proofErr w:type="spellEnd"/>
      <w:r w:rsidRPr="00296AE3">
        <w:t>.</w:t>
      </w:r>
    </w:p>
    <w:p w:rsidR="002B7EF3" w:rsidRPr="00296AE3" w:rsidRDefault="002B7EF3" w:rsidP="007C38C9">
      <w:pPr>
        <w:ind w:firstLine="0"/>
        <w:jc w:val="left"/>
      </w:pPr>
      <w:r w:rsidRPr="00296AE3">
        <w:rPr>
          <w:rFonts w:hint="eastAsia"/>
        </w:rPr>
        <w:t>T</w:t>
      </w:r>
      <w:r w:rsidRPr="00296AE3">
        <w:t xml:space="preserve">his behavior of the scheduler </w:t>
      </w:r>
      <w:r w:rsidRPr="00296AE3">
        <w:rPr>
          <w:rFonts w:hint="eastAsia"/>
        </w:rPr>
        <w:t xml:space="preserve">leads to </w:t>
      </w:r>
      <w:r w:rsidRPr="00296AE3">
        <w:t>lower</w:t>
      </w:r>
      <w:r w:rsidRPr="00296AE3">
        <w:rPr>
          <w:rFonts w:hint="eastAsia"/>
        </w:rPr>
        <w:t xml:space="preserve">ing of </w:t>
      </w:r>
      <w:r w:rsidRPr="00296AE3">
        <w:t>the processing performance</w:t>
      </w:r>
      <w:r w:rsidRPr="00296AE3">
        <w:rPr>
          <w:rFonts w:hint="eastAsia"/>
        </w:rPr>
        <w:t xml:space="preserve">, which may lead to </w:t>
      </w:r>
      <w:r w:rsidRPr="00296AE3">
        <w:t xml:space="preserve">poor response </w:t>
      </w:r>
      <w:r w:rsidRPr="00296AE3">
        <w:rPr>
          <w:rFonts w:hint="eastAsia"/>
        </w:rPr>
        <w:t xml:space="preserve">by a </w:t>
      </w:r>
      <w:r w:rsidRPr="00296AE3">
        <w:t>task</w:t>
      </w:r>
      <w:r w:rsidRPr="00296AE3">
        <w:rPr>
          <w:rFonts w:hint="eastAsia"/>
        </w:rPr>
        <w:t xml:space="preserve"> handled in the way described above</w:t>
      </w:r>
      <w:r w:rsidRPr="00296AE3">
        <w:t xml:space="preserve"> </w:t>
      </w:r>
      <w:r w:rsidRPr="00296AE3">
        <w:rPr>
          <w:rFonts w:hint="eastAsia"/>
        </w:rPr>
        <w:t xml:space="preserve">relative </w:t>
      </w:r>
      <w:r w:rsidRPr="00296AE3">
        <w:t xml:space="preserve">to the case where the task </w:t>
      </w:r>
      <w:r w:rsidRPr="00296AE3">
        <w:rPr>
          <w:rFonts w:hint="eastAsia"/>
        </w:rPr>
        <w:t xml:space="preserve">is </w:t>
      </w:r>
      <w:r w:rsidRPr="00296AE3">
        <w:t xml:space="preserve">run solely on </w:t>
      </w:r>
      <w:r w:rsidRPr="00296AE3">
        <w:rPr>
          <w:rFonts w:hint="eastAsia"/>
        </w:rPr>
        <w:t xml:space="preserve">a </w:t>
      </w:r>
      <w:r w:rsidRPr="00296AE3">
        <w:t>Cortex-</w:t>
      </w:r>
      <w:proofErr w:type="spellStart"/>
      <w:r w:rsidRPr="00296AE3">
        <w:t>A57</w:t>
      </w:r>
      <w:proofErr w:type="spellEnd"/>
      <w:r w:rsidRPr="00296AE3">
        <w:t xml:space="preserve"> core, </w:t>
      </w:r>
      <w:r w:rsidRPr="00296AE3">
        <w:rPr>
          <w:rFonts w:hint="eastAsia"/>
        </w:rPr>
        <w:t xml:space="preserve">due to the </w:t>
      </w:r>
      <w:r w:rsidRPr="00296AE3">
        <w:t xml:space="preserve">difference </w:t>
      </w:r>
      <w:r w:rsidRPr="00296AE3">
        <w:rPr>
          <w:rFonts w:hint="eastAsia"/>
        </w:rPr>
        <w:t xml:space="preserve">in </w:t>
      </w:r>
      <w:r w:rsidRPr="00296AE3">
        <w:t xml:space="preserve">performance between </w:t>
      </w:r>
      <w:r w:rsidRPr="00296AE3">
        <w:rPr>
          <w:rFonts w:hint="eastAsia"/>
        </w:rPr>
        <w:t xml:space="preserve">the </w:t>
      </w:r>
      <w:r w:rsidRPr="00296AE3">
        <w:t>Cortex-</w:t>
      </w:r>
      <w:proofErr w:type="spellStart"/>
      <w:r w:rsidRPr="00296AE3">
        <w:t>A57</w:t>
      </w:r>
      <w:proofErr w:type="spellEnd"/>
      <w:r w:rsidRPr="00296AE3">
        <w:t xml:space="preserve"> and Cortex-</w:t>
      </w:r>
      <w:proofErr w:type="spellStart"/>
      <w:r w:rsidRPr="00296AE3">
        <w:t>A53</w:t>
      </w:r>
      <w:proofErr w:type="spellEnd"/>
      <w:r w:rsidRPr="00296AE3">
        <w:t xml:space="preserve"> cores.</w:t>
      </w:r>
    </w:p>
    <w:p w:rsidR="007737F6" w:rsidRPr="00296AE3" w:rsidRDefault="007737F6" w:rsidP="007C38C9">
      <w:pPr>
        <w:pStyle w:val="space"/>
      </w:pPr>
    </w:p>
    <w:p w:rsidR="00023FD5" w:rsidRPr="00296AE3" w:rsidRDefault="007737F6" w:rsidP="00DA251D">
      <w:pPr>
        <w:keepNext/>
      </w:pPr>
      <w:r w:rsidRPr="00296AE3">
        <w:rPr>
          <w:noProof/>
          <w:lang w:eastAsia="en-US"/>
        </w:rPr>
        <mc:AlternateContent>
          <mc:Choice Requires="wpc">
            <w:drawing>
              <wp:inline distT="0" distB="0" distL="0" distR="0" wp14:anchorId="50AEF476" wp14:editId="62E523A3">
                <wp:extent cx="5980430" cy="2927394"/>
                <wp:effectExtent l="0" t="0" r="20320" b="25400"/>
                <wp:docPr id="195" name="キャンバス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g:wgp>
                        <wpg:cNvPr id="188" name="グループ化 188"/>
                        <wpg:cNvGrpSpPr/>
                        <wpg:grpSpPr>
                          <a:xfrm>
                            <a:off x="3671715" y="2493221"/>
                            <a:ext cx="986029" cy="283168"/>
                            <a:chOff x="2825432" y="2499137"/>
                            <a:chExt cx="986029" cy="283168"/>
                          </a:xfrm>
                        </wpg:grpSpPr>
                        <wps:wsp>
                          <wps:cNvPr id="191" name="正方形/長方形 191"/>
                          <wps:cNvSpPr/>
                          <wps:spPr>
                            <a:xfrm>
                              <a:off x="2825432" y="2561885"/>
                              <a:ext cx="345627" cy="13110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テキスト ボックス 2"/>
                          <wps:cNvSpPr txBox="1">
                            <a:spLocks noChangeArrowheads="1"/>
                          </wps:cNvSpPr>
                          <wps:spPr bwMode="auto">
                            <a:xfrm>
                              <a:off x="3126423" y="2499137"/>
                              <a:ext cx="685038" cy="283168"/>
                            </a:xfrm>
                            <a:prstGeom prst="rect">
                              <a:avLst/>
                            </a:prstGeom>
                            <a:noFill/>
                            <a:ln w="9525">
                              <a:noFill/>
                              <a:miter lim="800000"/>
                              <a:headEnd/>
                              <a:tailEnd/>
                            </a:ln>
                          </wps:spPr>
                          <wps:txbx>
                            <w:txbxContent>
                              <w:p w:rsidR="007B716A" w:rsidRPr="00D75EF0" w:rsidRDefault="007B716A" w:rsidP="007737F6">
                                <w:pPr>
                                  <w:pStyle w:val="Web"/>
                                  <w:ind w:firstLine="0"/>
                                  <w:rPr>
                                    <w:rFonts w:ascii="Arial" w:hAnsi="Arial" w:cs="Arial"/>
                                    <w:sz w:val="18"/>
                                  </w:rPr>
                                </w:pPr>
                                <w:r w:rsidRPr="00D75EF0">
                                  <w:rPr>
                                    <w:rFonts w:ascii="Arial" w:hAnsi="Arial" w:cs="Arial"/>
                                    <w:sz w:val="18"/>
                                  </w:rPr>
                                  <w:t>Task</w:t>
                                </w:r>
                              </w:p>
                            </w:txbxContent>
                          </wps:txbx>
                          <wps:bodyPr rot="0" vert="horz" wrap="square" lIns="91440" tIns="45720" rIns="91440" bIns="45720" anchor="t" anchorCtr="0">
                            <a:noAutofit/>
                          </wps:bodyPr>
                        </wps:wsp>
                      </wpg:wgp>
                      <wpg:wgp>
                        <wpg:cNvPr id="304" name="グループ化 304"/>
                        <wpg:cNvGrpSpPr/>
                        <wpg:grpSpPr>
                          <a:xfrm>
                            <a:off x="307730" y="822137"/>
                            <a:ext cx="1298286" cy="1482267"/>
                            <a:chOff x="630073" y="480059"/>
                            <a:chExt cx="1298286" cy="1482267"/>
                          </a:xfrm>
                        </wpg:grpSpPr>
                        <wpg:grpSp>
                          <wpg:cNvPr id="367" name="グループ化 367"/>
                          <wpg:cNvGrpSpPr/>
                          <wpg:grpSpPr>
                            <a:xfrm>
                              <a:off x="693112" y="664386"/>
                              <a:ext cx="1172208" cy="1297940"/>
                              <a:chOff x="0" y="0"/>
                              <a:chExt cx="1172726" cy="1297965"/>
                            </a:xfrm>
                          </wpg:grpSpPr>
                          <wps:wsp>
                            <wps:cNvPr id="395" name="正方形/長方形 395"/>
                            <wps:cNvSpPr/>
                            <wps:spPr>
                              <a:xfrm>
                                <a:off x="0" y="0"/>
                                <a:ext cx="554355" cy="1069199"/>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正方形/長方形 396"/>
                            <wps:cNvSpPr/>
                            <wps:spPr>
                              <a:xfrm>
                                <a:off x="618371" y="519695"/>
                                <a:ext cx="554355" cy="54946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正方形/長方形 397"/>
                            <wps:cNvSpPr/>
                            <wps:spPr>
                              <a:xfrm>
                                <a:off x="618371" y="874930"/>
                                <a:ext cx="554355" cy="195308"/>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正方形/長方形 398"/>
                            <wps:cNvSpPr/>
                            <wps:spPr>
                              <a:xfrm>
                                <a:off x="0" y="874930"/>
                                <a:ext cx="554355" cy="195308"/>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9" name="正方形/長方形 399"/>
                            <wps:cNvSpPr/>
                            <wps:spPr>
                              <a:xfrm>
                                <a:off x="0" y="677577"/>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正方形/長方形 400"/>
                            <wps:cNvSpPr/>
                            <wps:spPr>
                              <a:xfrm>
                                <a:off x="0" y="480225"/>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正方形/長方形 401"/>
                            <wps:cNvSpPr/>
                            <wps:spPr>
                              <a:xfrm>
                                <a:off x="0" y="289451"/>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テキスト ボックス 2"/>
                            <wps:cNvSpPr txBox="1">
                              <a:spLocks noChangeArrowheads="1"/>
                            </wps:cNvSpPr>
                            <wps:spPr bwMode="auto">
                              <a:xfrm>
                                <a:off x="15886" y="1065704"/>
                                <a:ext cx="517659" cy="232261"/>
                              </a:xfrm>
                              <a:prstGeom prst="rect">
                                <a:avLst/>
                              </a:prstGeom>
                              <a:noFill/>
                              <a:ln w="9525">
                                <a:noFill/>
                                <a:miter lim="800000"/>
                                <a:headEnd/>
                                <a:tailEnd/>
                              </a:ln>
                            </wps:spPr>
                            <wps:txbx>
                              <w:txbxContent>
                                <w:p w:rsidR="007B716A" w:rsidRPr="00D75EF0" w:rsidRDefault="007B716A" w:rsidP="009C4CBA">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txbxContent>
                            </wps:txbx>
                            <wps:bodyPr rot="0" vert="horz" wrap="square" lIns="91440" tIns="45720" rIns="91440" bIns="45720" anchor="t" anchorCtr="0">
                              <a:noAutofit/>
                            </wps:bodyPr>
                          </wps:wsp>
                          <wps:wsp>
                            <wps:cNvPr id="403" name="テキスト ボックス 2"/>
                            <wps:cNvSpPr txBox="1">
                              <a:spLocks noChangeArrowheads="1"/>
                            </wps:cNvSpPr>
                            <wps:spPr bwMode="auto">
                              <a:xfrm>
                                <a:off x="639114" y="1065704"/>
                                <a:ext cx="517659" cy="232261"/>
                              </a:xfrm>
                              <a:prstGeom prst="rect">
                                <a:avLst/>
                              </a:prstGeom>
                              <a:noFill/>
                              <a:ln w="9525">
                                <a:noFill/>
                                <a:miter lim="800000"/>
                                <a:headEnd/>
                                <a:tailEnd/>
                              </a:ln>
                            </wps:spPr>
                            <wps:txbx>
                              <w:txbxContent>
                                <w:p w:rsidR="007B716A" w:rsidRPr="00D75EF0" w:rsidRDefault="007B716A" w:rsidP="009C4CBA">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txbxContent>
                            </wps:txbx>
                            <wps:bodyPr rot="0" vert="horz" wrap="square" lIns="91440" tIns="45720" rIns="91440" bIns="45720" anchor="t" anchorCtr="0">
                              <a:noAutofit/>
                            </wps:bodyPr>
                          </wps:wsp>
                        </wpg:grpSp>
                        <wps:wsp>
                          <wps:cNvPr id="404" name="テキスト ボックス 2"/>
                          <wps:cNvSpPr txBox="1">
                            <a:spLocks noChangeArrowheads="1"/>
                          </wps:cNvSpPr>
                          <wps:spPr bwMode="auto">
                            <a:xfrm>
                              <a:off x="630073" y="480059"/>
                              <a:ext cx="681137" cy="232261"/>
                            </a:xfrm>
                            <a:prstGeom prst="rect">
                              <a:avLst/>
                            </a:prstGeom>
                            <a:noFill/>
                            <a:ln w="9525">
                              <a:noFill/>
                              <a:miter lim="800000"/>
                              <a:headEnd/>
                              <a:tailEnd/>
                            </a:ln>
                          </wps:spPr>
                          <wps:txb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A57</w:t>
                                </w:r>
                                <w:proofErr w:type="spellEnd"/>
                              </w:p>
                            </w:txbxContent>
                          </wps:txbx>
                          <wps:bodyPr rot="0" vert="horz" wrap="square" lIns="91440" tIns="45720" rIns="91440" bIns="45720" anchor="t" anchorCtr="0">
                            <a:noAutofit/>
                          </wps:bodyPr>
                        </wps:wsp>
                        <wps:wsp>
                          <wps:cNvPr id="405" name="テキスト ボックス 2"/>
                          <wps:cNvSpPr txBox="1">
                            <a:spLocks noChangeArrowheads="1"/>
                          </wps:cNvSpPr>
                          <wps:spPr bwMode="auto">
                            <a:xfrm>
                              <a:off x="1247222" y="996746"/>
                              <a:ext cx="681137" cy="232260"/>
                            </a:xfrm>
                            <a:prstGeom prst="rect">
                              <a:avLst/>
                            </a:prstGeom>
                            <a:noFill/>
                            <a:ln w="9525">
                              <a:noFill/>
                              <a:miter lim="800000"/>
                              <a:headEnd/>
                              <a:tailEnd/>
                            </a:ln>
                          </wps:spPr>
                          <wps:txb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A53</w:t>
                                </w:r>
                                <w:proofErr w:type="spellEnd"/>
                              </w:p>
                            </w:txbxContent>
                          </wps:txbx>
                          <wps:bodyPr rot="0" vert="horz" wrap="square" lIns="91440" tIns="45720" rIns="91440" bIns="45720" anchor="t" anchorCtr="0">
                            <a:noAutofit/>
                          </wps:bodyPr>
                        </wps:wsp>
                      </wpg:wgp>
                      <wpg:wgp>
                        <wpg:cNvPr id="300" name="グループ化 300"/>
                        <wpg:cNvGrpSpPr/>
                        <wpg:grpSpPr>
                          <a:xfrm>
                            <a:off x="4223369" y="830652"/>
                            <a:ext cx="1300206" cy="1505501"/>
                            <a:chOff x="3904753" y="488574"/>
                            <a:chExt cx="1300206" cy="1505501"/>
                          </a:xfrm>
                        </wpg:grpSpPr>
                        <wps:wsp>
                          <wps:cNvPr id="172" name="テキスト ボックス 2"/>
                          <wps:cNvSpPr txBox="1">
                            <a:spLocks noChangeArrowheads="1"/>
                          </wps:cNvSpPr>
                          <wps:spPr bwMode="auto">
                            <a:xfrm>
                              <a:off x="3904753" y="488574"/>
                              <a:ext cx="681137" cy="232261"/>
                            </a:xfrm>
                            <a:prstGeom prst="rect">
                              <a:avLst/>
                            </a:prstGeom>
                            <a:noFill/>
                            <a:ln w="9525">
                              <a:noFill/>
                              <a:miter lim="800000"/>
                              <a:headEnd/>
                              <a:tailEnd/>
                            </a:ln>
                          </wps:spPr>
                          <wps:txb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A57</w:t>
                                </w:r>
                                <w:proofErr w:type="spellEnd"/>
                              </w:p>
                            </w:txbxContent>
                          </wps:txbx>
                          <wps:bodyPr rot="0" vert="horz" wrap="square" lIns="91440" tIns="45720" rIns="91440" bIns="45720" anchor="t" anchorCtr="0">
                            <a:noAutofit/>
                          </wps:bodyPr>
                        </wps:wsp>
                        <wps:wsp>
                          <wps:cNvPr id="174" name="テキスト ボックス 2"/>
                          <wps:cNvSpPr txBox="1">
                            <a:spLocks noChangeArrowheads="1"/>
                          </wps:cNvSpPr>
                          <wps:spPr bwMode="auto">
                            <a:xfrm>
                              <a:off x="4523822" y="1020669"/>
                              <a:ext cx="681137" cy="232260"/>
                            </a:xfrm>
                            <a:prstGeom prst="rect">
                              <a:avLst/>
                            </a:prstGeom>
                            <a:noFill/>
                            <a:ln w="9525">
                              <a:noFill/>
                              <a:miter lim="800000"/>
                              <a:headEnd/>
                              <a:tailEnd/>
                            </a:ln>
                          </wps:spPr>
                          <wps:txb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A53</w:t>
                                </w:r>
                                <w:proofErr w:type="spellEnd"/>
                              </w:p>
                            </w:txbxContent>
                          </wps:txbx>
                          <wps:bodyPr rot="0" vert="horz" wrap="square" lIns="91440" tIns="45720" rIns="91440" bIns="45720" anchor="t" anchorCtr="0">
                            <a:noAutofit/>
                          </wps:bodyPr>
                        </wps:wsp>
                        <wpg:grpSp>
                          <wpg:cNvPr id="371" name="グループ化 371"/>
                          <wpg:cNvGrpSpPr/>
                          <wpg:grpSpPr>
                            <a:xfrm>
                              <a:off x="3969711" y="684071"/>
                              <a:ext cx="1172209" cy="1310004"/>
                              <a:chOff x="3276600" y="19685"/>
                              <a:chExt cx="1172726" cy="1310564"/>
                            </a:xfrm>
                          </wpg:grpSpPr>
                          <wpg:grpSp>
                            <wpg:cNvPr id="372" name="グループ化 372"/>
                            <wpg:cNvGrpSpPr/>
                            <wpg:grpSpPr>
                              <a:xfrm>
                                <a:off x="3276600" y="19685"/>
                                <a:ext cx="1170805" cy="1310564"/>
                                <a:chOff x="3276600" y="19685"/>
                                <a:chExt cx="1170805" cy="1310564"/>
                              </a:xfrm>
                            </wpg:grpSpPr>
                            <wps:wsp>
                              <wps:cNvPr id="375" name="正方形/長方形 375"/>
                              <wps:cNvSpPr/>
                              <wps:spPr>
                                <a:xfrm>
                                  <a:off x="3276600" y="19685"/>
                                  <a:ext cx="554355" cy="1069199"/>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正方形/長方形 376"/>
                              <wps:cNvSpPr/>
                              <wps:spPr>
                                <a:xfrm>
                                  <a:off x="3893050" y="538530"/>
                                  <a:ext cx="554355" cy="5492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正方形/長方形 377"/>
                              <wps:cNvSpPr/>
                              <wps:spPr>
                                <a:xfrm>
                                  <a:off x="3893050" y="892988"/>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正方形/長方形 378"/>
                              <wps:cNvSpPr/>
                              <wps:spPr>
                                <a:xfrm>
                                  <a:off x="3276600" y="892988"/>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9" name="正方形/長方形 379"/>
                              <wps:cNvSpPr/>
                              <wps:spPr>
                                <a:xfrm>
                                  <a:off x="3276600" y="697779"/>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正方形/長方形 380"/>
                              <wps:cNvSpPr/>
                              <wps:spPr>
                                <a:xfrm>
                                  <a:off x="3276600" y="502570"/>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正方形/長方形 381"/>
                              <wps:cNvSpPr/>
                              <wps:spPr>
                                <a:xfrm>
                                  <a:off x="3276600" y="312499"/>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テキスト ボックス 2"/>
                              <wps:cNvSpPr txBox="1">
                                <a:spLocks noChangeArrowheads="1"/>
                              </wps:cNvSpPr>
                              <wps:spPr bwMode="auto">
                                <a:xfrm>
                                  <a:off x="3299547" y="1042285"/>
                                  <a:ext cx="517100" cy="251945"/>
                                </a:xfrm>
                                <a:prstGeom prst="rect">
                                  <a:avLst/>
                                </a:prstGeom>
                                <a:noFill/>
                                <a:ln w="9525">
                                  <a:noFill/>
                                  <a:miter lim="800000"/>
                                  <a:headEnd/>
                                  <a:tailEnd/>
                                </a:ln>
                              </wps:spPr>
                              <wps:txbx>
                                <w:txbxContent>
                                  <w:p w:rsidR="007B716A" w:rsidRDefault="007B716A" w:rsidP="00D75EF0">
                                    <w:pPr>
                                      <w:pStyle w:val="Web"/>
                                      <w:spacing w:after="20" w:line="240" w:lineRule="exact"/>
                                      <w:ind w:firstLine="0"/>
                                    </w:pPr>
                                    <w:r w:rsidRPr="00D75EF0">
                                      <w:rPr>
                                        <w:rFonts w:ascii="Arial" w:hAnsi="Arial" w:cs="Arial"/>
                                        <w:sz w:val="15"/>
                                        <w:szCs w:val="15"/>
                                      </w:rPr>
                                      <w:t>CPU</w:t>
                                    </w:r>
                                    <w:r>
                                      <w:rPr>
                                        <w:rFonts w:ascii="Arial" w:hAnsi="Arial" w:cs="Arial"/>
                                        <w:sz w:val="15"/>
                                        <w:szCs w:val="15"/>
                                      </w:rPr>
                                      <w:t xml:space="preserve"> 0</w:t>
                                    </w:r>
                                  </w:p>
                                </w:txbxContent>
                              </wps:txbx>
                              <wps:bodyPr rot="0" vert="horz" wrap="square" lIns="91440" tIns="45720" rIns="91440" bIns="45720" anchor="t" anchorCtr="0">
                                <a:noAutofit/>
                              </wps:bodyPr>
                            </wps:wsp>
                            <wps:wsp>
                              <wps:cNvPr id="383" name="テキスト ボックス 2"/>
                              <wps:cNvSpPr txBox="1">
                                <a:spLocks noChangeArrowheads="1"/>
                              </wps:cNvSpPr>
                              <wps:spPr bwMode="auto">
                                <a:xfrm>
                                  <a:off x="3914668" y="1042208"/>
                                  <a:ext cx="517099" cy="288041"/>
                                </a:xfrm>
                                <a:prstGeom prst="rect">
                                  <a:avLst/>
                                </a:prstGeom>
                                <a:noFill/>
                                <a:ln w="9525">
                                  <a:noFill/>
                                  <a:miter lim="800000"/>
                                  <a:headEnd/>
                                  <a:tailEnd/>
                                </a:ln>
                              </wps:spPr>
                              <wps:txbx>
                                <w:txbxContent>
                                  <w:p w:rsidR="007B716A" w:rsidRDefault="007B716A" w:rsidP="009C4CBA">
                                    <w:pPr>
                                      <w:pStyle w:val="Web"/>
                                      <w:spacing w:after="20" w:line="240" w:lineRule="exact"/>
                                      <w:ind w:firstLine="0"/>
                                      <w:jc w:val="center"/>
                                    </w:pPr>
                                    <w:r w:rsidRPr="00D75EF0">
                                      <w:rPr>
                                        <w:rFonts w:ascii="Arial" w:hAnsi="Arial" w:cs="Arial"/>
                                        <w:sz w:val="15"/>
                                        <w:szCs w:val="15"/>
                                      </w:rPr>
                                      <w:t>CPU</w:t>
                                    </w:r>
                                    <w:r>
                                      <w:rPr>
                                        <w:rFonts w:ascii="Arial" w:hAnsi="Arial" w:cs="Arial"/>
                                        <w:sz w:val="15"/>
                                        <w:szCs w:val="15"/>
                                      </w:rPr>
                                      <w:t xml:space="preserve"> 1</w:t>
                                    </w:r>
                                  </w:p>
                                </w:txbxContent>
                              </wps:txbx>
                              <wps:bodyPr rot="0" vert="horz" wrap="square" lIns="91440" tIns="45720" rIns="91440" bIns="45720" anchor="t" anchorCtr="0">
                                <a:noAutofit/>
                              </wps:bodyPr>
                            </wps:wsp>
                          </wpg:grpSp>
                          <wps:wsp>
                            <wps:cNvPr id="373" name="正方形/長方形 373"/>
                            <wps:cNvSpPr/>
                            <wps:spPr>
                              <a:xfrm>
                                <a:off x="3894971" y="697261"/>
                                <a:ext cx="554355" cy="19494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コネクタ: 曲線 374"/>
                            <wps:cNvCnPr/>
                            <wps:spPr>
                              <a:xfrm flipH="1" flipV="1">
                                <a:off x="3500266" y="427546"/>
                                <a:ext cx="649159" cy="397782"/>
                              </a:xfrm>
                              <a:prstGeom prst="curvedConnector3">
                                <a:avLst>
                                  <a:gd name="adj1" fmla="val 220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wpg:wgp>
                        <wpg:cNvPr id="303" name="グループ化 303"/>
                        <wpg:cNvGrpSpPr/>
                        <wpg:grpSpPr>
                          <a:xfrm>
                            <a:off x="2417259" y="830652"/>
                            <a:ext cx="1310033" cy="1499740"/>
                            <a:chOff x="2295996" y="488574"/>
                            <a:chExt cx="1310033" cy="1499740"/>
                          </a:xfrm>
                        </wpg:grpSpPr>
                        <wpg:grpSp>
                          <wpg:cNvPr id="370" name="グループ化 370"/>
                          <wpg:cNvGrpSpPr/>
                          <wpg:grpSpPr>
                            <a:xfrm>
                              <a:off x="2370781" y="664386"/>
                              <a:ext cx="1172210" cy="1323928"/>
                              <a:chOff x="1677670" y="0"/>
                              <a:chExt cx="1172726" cy="1324184"/>
                            </a:xfrm>
                          </wpg:grpSpPr>
                          <wps:wsp>
                            <wps:cNvPr id="384" name="正方形/長方形 384"/>
                            <wps:cNvSpPr/>
                            <wps:spPr>
                              <a:xfrm>
                                <a:off x="1677670" y="0"/>
                                <a:ext cx="554355" cy="1069199"/>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正方形/長方形 385"/>
                            <wps:cNvSpPr/>
                            <wps:spPr>
                              <a:xfrm>
                                <a:off x="2296041" y="519695"/>
                                <a:ext cx="554355" cy="5492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正方形/長方形 386"/>
                            <wps:cNvSpPr/>
                            <wps:spPr>
                              <a:xfrm>
                                <a:off x="2296041" y="874930"/>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正方形/長方形 387"/>
                            <wps:cNvSpPr/>
                            <wps:spPr>
                              <a:xfrm>
                                <a:off x="1677670" y="874930"/>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正方形/長方形 388"/>
                            <wps:cNvSpPr/>
                            <wps:spPr>
                              <a:xfrm>
                                <a:off x="1677670" y="677577"/>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正方形/長方形 389"/>
                            <wps:cNvSpPr/>
                            <wps:spPr>
                              <a:xfrm>
                                <a:off x="1677670" y="480225"/>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正方形/長方形 390"/>
                            <wps:cNvSpPr/>
                            <wps:spPr>
                              <a:xfrm>
                                <a:off x="1677670" y="289451"/>
                                <a:ext cx="554355" cy="19494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正方形/長方形 391"/>
                            <wps:cNvSpPr/>
                            <wps:spPr>
                              <a:xfrm>
                                <a:off x="2296041" y="684156"/>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テキスト ボックス 2"/>
                            <wps:cNvSpPr txBox="1">
                              <a:spLocks noChangeArrowheads="1"/>
                            </wps:cNvSpPr>
                            <wps:spPr bwMode="auto">
                              <a:xfrm>
                                <a:off x="1699208" y="1026233"/>
                                <a:ext cx="517659" cy="297951"/>
                              </a:xfrm>
                              <a:prstGeom prst="rect">
                                <a:avLst/>
                              </a:prstGeom>
                              <a:noFill/>
                              <a:ln w="9525">
                                <a:noFill/>
                                <a:miter lim="800000"/>
                                <a:headEnd/>
                                <a:tailEnd/>
                              </a:ln>
                            </wps:spPr>
                            <wps:txbx>
                              <w:txbxContent>
                                <w:p w:rsidR="007B716A" w:rsidRDefault="007B716A" w:rsidP="009C4CBA">
                                  <w:pPr>
                                    <w:pStyle w:val="Web"/>
                                    <w:spacing w:after="20" w:line="240" w:lineRule="exact"/>
                                    <w:ind w:firstLine="0"/>
                                  </w:pPr>
                                  <w:r w:rsidRPr="00D75EF0">
                                    <w:rPr>
                                      <w:rFonts w:ascii="Arial" w:hAnsi="Arial" w:cs="Arial"/>
                                      <w:sz w:val="15"/>
                                      <w:szCs w:val="15"/>
                                    </w:rPr>
                                    <w:t>CPU</w:t>
                                  </w:r>
                                  <w:r>
                                    <w:rPr>
                                      <w:rFonts w:ascii="Arial" w:hAnsi="Arial" w:cs="Arial"/>
                                      <w:sz w:val="15"/>
                                      <w:szCs w:val="15"/>
                                    </w:rPr>
                                    <w:t xml:space="preserve"> 0</w:t>
                                  </w:r>
                                </w:p>
                              </w:txbxContent>
                            </wps:txbx>
                            <wps:bodyPr rot="0" vert="horz" wrap="square" lIns="91440" tIns="45720" rIns="91440" bIns="45720" anchor="t" anchorCtr="0">
                              <a:noAutofit/>
                            </wps:bodyPr>
                          </wps:wsp>
                          <wps:wsp>
                            <wps:cNvPr id="393" name="テキスト ボックス 2"/>
                            <wps:cNvSpPr txBox="1">
                              <a:spLocks noChangeArrowheads="1"/>
                            </wps:cNvSpPr>
                            <wps:spPr bwMode="auto">
                              <a:xfrm>
                                <a:off x="2320995" y="1017388"/>
                                <a:ext cx="517659" cy="297951"/>
                              </a:xfrm>
                              <a:prstGeom prst="rect">
                                <a:avLst/>
                              </a:prstGeom>
                              <a:noFill/>
                              <a:ln w="9525">
                                <a:noFill/>
                                <a:miter lim="800000"/>
                                <a:headEnd/>
                                <a:tailEnd/>
                              </a:ln>
                            </wps:spPr>
                            <wps:txbx>
                              <w:txbxContent>
                                <w:p w:rsidR="007B716A" w:rsidRDefault="007B716A" w:rsidP="009C4CBA">
                                  <w:pPr>
                                    <w:pStyle w:val="Web"/>
                                    <w:spacing w:after="20" w:line="240" w:lineRule="exact"/>
                                    <w:ind w:firstLine="0"/>
                                    <w:jc w:val="center"/>
                                  </w:pPr>
                                  <w:r w:rsidRPr="00D75EF0">
                                    <w:rPr>
                                      <w:rFonts w:ascii="Arial" w:hAnsi="Arial" w:cs="Arial"/>
                                      <w:sz w:val="15"/>
                                      <w:szCs w:val="15"/>
                                    </w:rPr>
                                    <w:t>CPU</w:t>
                                  </w:r>
                                  <w:r>
                                    <w:rPr>
                                      <w:rFonts w:ascii="Arial" w:hAnsi="Arial" w:cs="Arial"/>
                                      <w:sz w:val="15"/>
                                      <w:szCs w:val="15"/>
                                    </w:rPr>
                                    <w:t xml:space="preserve"> 1</w:t>
                                  </w:r>
                                </w:p>
                              </w:txbxContent>
                            </wps:txbx>
                            <wps:bodyPr rot="0" vert="horz" wrap="square" lIns="91440" tIns="45720" rIns="91440" bIns="45720" anchor="t" anchorCtr="0">
                              <a:noAutofit/>
                            </wps:bodyPr>
                          </wps:wsp>
                          <wps:wsp>
                            <wps:cNvPr id="394" name="コネクタ: 曲線 394"/>
                            <wps:cNvCnPr/>
                            <wps:spPr>
                              <a:xfrm>
                                <a:off x="1953964" y="394705"/>
                                <a:ext cx="577634" cy="430306"/>
                              </a:xfrm>
                              <a:prstGeom prst="curvedConnector3">
                                <a:avLst>
                                  <a:gd name="adj1" fmla="val 845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06" name="テキスト ボックス 2"/>
                          <wps:cNvSpPr txBox="1">
                            <a:spLocks noChangeArrowheads="1"/>
                          </wps:cNvSpPr>
                          <wps:spPr bwMode="auto">
                            <a:xfrm>
                              <a:off x="2295996" y="488574"/>
                              <a:ext cx="681137" cy="232261"/>
                            </a:xfrm>
                            <a:prstGeom prst="rect">
                              <a:avLst/>
                            </a:prstGeom>
                            <a:noFill/>
                            <a:ln w="9525">
                              <a:noFill/>
                              <a:miter lim="800000"/>
                              <a:headEnd/>
                              <a:tailEnd/>
                            </a:ln>
                          </wps:spPr>
                          <wps:txb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A57</w:t>
                                </w:r>
                                <w:proofErr w:type="spellEnd"/>
                              </w:p>
                            </w:txbxContent>
                          </wps:txbx>
                          <wps:bodyPr rot="0" vert="horz" wrap="square" lIns="91440" tIns="45720" rIns="91440" bIns="45720" anchor="t" anchorCtr="0">
                            <a:noAutofit/>
                          </wps:bodyPr>
                        </wps:wsp>
                        <wps:wsp>
                          <wps:cNvPr id="407" name="テキスト ボックス 2"/>
                          <wps:cNvSpPr txBox="1">
                            <a:spLocks noChangeArrowheads="1"/>
                          </wps:cNvSpPr>
                          <wps:spPr bwMode="auto">
                            <a:xfrm>
                              <a:off x="2924892" y="963337"/>
                              <a:ext cx="681137" cy="232260"/>
                            </a:xfrm>
                            <a:prstGeom prst="rect">
                              <a:avLst/>
                            </a:prstGeom>
                            <a:noFill/>
                            <a:ln w="9525">
                              <a:noFill/>
                              <a:miter lim="800000"/>
                              <a:headEnd/>
                              <a:tailEnd/>
                            </a:ln>
                          </wps:spPr>
                          <wps:txb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A53</w:t>
                                </w:r>
                                <w:proofErr w:type="spellEnd"/>
                              </w:p>
                            </w:txbxContent>
                          </wps:txbx>
                          <wps:bodyPr rot="0" vert="horz" wrap="square" lIns="91440" tIns="45720" rIns="91440" bIns="45720" anchor="t" anchorCtr="0">
                            <a:noAutofit/>
                          </wps:bodyPr>
                        </wps:wsp>
                      </wpg:wgp>
                      <wps:wsp>
                        <wps:cNvPr id="305" name="矢印: 右 305"/>
                        <wps:cNvSpPr/>
                        <wps:spPr>
                          <a:xfrm>
                            <a:off x="1802486" y="1457306"/>
                            <a:ext cx="421019" cy="283424"/>
                          </a:xfrm>
                          <a:prstGeom prst="rightArrow">
                            <a:avLst>
                              <a:gd name="adj1" fmla="val 50000"/>
                              <a:gd name="adj2" fmla="val 48437"/>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矢印: 右 408"/>
                        <wps:cNvSpPr/>
                        <wps:spPr>
                          <a:xfrm>
                            <a:off x="3777567" y="1457306"/>
                            <a:ext cx="421019" cy="283424"/>
                          </a:xfrm>
                          <a:prstGeom prst="rightArrow">
                            <a:avLst>
                              <a:gd name="adj1" fmla="val 50000"/>
                              <a:gd name="adj2" fmla="val 48437"/>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テキスト ボックス 2"/>
                        <wps:cNvSpPr txBox="1">
                          <a:spLocks noChangeArrowheads="1"/>
                        </wps:cNvSpPr>
                        <wps:spPr bwMode="auto">
                          <a:xfrm>
                            <a:off x="640489" y="472185"/>
                            <a:ext cx="854935" cy="282575"/>
                          </a:xfrm>
                          <a:prstGeom prst="rect">
                            <a:avLst/>
                          </a:prstGeom>
                          <a:noFill/>
                          <a:ln w="9525">
                            <a:noFill/>
                            <a:miter lim="800000"/>
                            <a:headEnd/>
                            <a:tailEnd/>
                          </a:ln>
                        </wps:spPr>
                        <wps:txbx>
                          <w:txbxContent>
                            <w:p w:rsidR="007B716A" w:rsidRPr="007C38C9" w:rsidRDefault="007B716A" w:rsidP="009C4CBA">
                              <w:pPr>
                                <w:pStyle w:val="Web"/>
                                <w:ind w:firstLine="0"/>
                                <w:rPr>
                                  <w:rFonts w:ascii="Arial" w:eastAsia="ＭＳ ゴシック" w:hAnsi="Arial" w:cs="Arial"/>
                                  <w:sz w:val="18"/>
                                  <w:szCs w:val="20"/>
                                </w:rPr>
                              </w:pPr>
                              <w:r w:rsidRPr="007C38C9">
                                <w:rPr>
                                  <w:rFonts w:ascii="Arial" w:eastAsia="ＭＳ ゴシック" w:hAnsi="Arial" w:cs="Arial"/>
                                  <w:sz w:val="18"/>
                                  <w:szCs w:val="20"/>
                                </w:rPr>
                                <w:t>Normal state</w:t>
                              </w:r>
                            </w:p>
                          </w:txbxContent>
                        </wps:txbx>
                        <wps:bodyPr rot="0" vert="horz" wrap="square" lIns="91440" tIns="45720" rIns="91440" bIns="45720" anchor="t" anchorCtr="0">
                          <a:noAutofit/>
                        </wps:bodyPr>
                      </wps:wsp>
                      <wps:wsp>
                        <wps:cNvPr id="411" name="テキスト ボックス 2"/>
                        <wps:cNvSpPr txBox="1">
                          <a:spLocks noChangeArrowheads="1"/>
                        </wps:cNvSpPr>
                        <wps:spPr bwMode="auto">
                          <a:xfrm>
                            <a:off x="2291483" y="328935"/>
                            <a:ext cx="1435809" cy="501718"/>
                          </a:xfrm>
                          <a:prstGeom prst="rect">
                            <a:avLst/>
                          </a:prstGeom>
                          <a:noFill/>
                          <a:ln w="9525">
                            <a:noFill/>
                            <a:miter lim="800000"/>
                            <a:headEnd/>
                            <a:tailEnd/>
                          </a:ln>
                        </wps:spPr>
                        <wps:txbx>
                          <w:txbxContent>
                            <w:p w:rsidR="007B716A" w:rsidRPr="003C4690" w:rsidRDefault="007B716A" w:rsidP="003C4690">
                              <w:pPr>
                                <w:pStyle w:val="Web"/>
                                <w:ind w:firstLine="0"/>
                                <w:jc w:val="left"/>
                                <w:rPr>
                                  <w:rFonts w:ascii="Arial" w:eastAsia="ＭＳ ゴシック" w:hAnsi="Arial" w:cs="Arial"/>
                                  <w:sz w:val="18"/>
                                  <w:szCs w:val="20"/>
                                </w:rPr>
                              </w:pPr>
                              <w:r w:rsidRPr="003C4690">
                                <w:rPr>
                                  <w:rFonts w:ascii="Arial" w:eastAsia="ＭＳ ゴシック" w:hAnsi="Arial" w:cs="Arial"/>
                                  <w:sz w:val="18"/>
                                  <w:szCs w:val="20"/>
                                </w:rPr>
                                <w:t>A task is momentarily assigned to a Cortex-</w:t>
                              </w:r>
                              <w:proofErr w:type="spellStart"/>
                              <w:r w:rsidRPr="003C4690">
                                <w:rPr>
                                  <w:rFonts w:ascii="Arial" w:eastAsia="ＭＳ ゴシック" w:hAnsi="Arial" w:cs="Arial"/>
                                  <w:sz w:val="18"/>
                                  <w:szCs w:val="20"/>
                                </w:rPr>
                                <w:t>A53</w:t>
                              </w:r>
                              <w:proofErr w:type="spellEnd"/>
                              <w:r w:rsidRPr="003C4690">
                                <w:rPr>
                                  <w:rFonts w:ascii="Arial" w:eastAsia="ＭＳ ゴシック" w:hAnsi="Arial" w:cs="Arial"/>
                                  <w:sz w:val="18"/>
                                  <w:szCs w:val="20"/>
                                </w:rPr>
                                <w:t xml:space="preserve"> core.</w:t>
                              </w:r>
                            </w:p>
                            <w:p w:rsidR="007B716A" w:rsidRPr="003C4690" w:rsidRDefault="007B716A" w:rsidP="003C4690">
                              <w:pPr>
                                <w:pStyle w:val="Web"/>
                                <w:ind w:firstLine="0"/>
                                <w:jc w:val="left"/>
                                <w:rPr>
                                  <w:rFonts w:ascii="Arial" w:eastAsia="ＭＳ ゴシック" w:hAnsi="Arial" w:cs="Arial"/>
                                  <w:sz w:val="18"/>
                                  <w:szCs w:val="20"/>
                                </w:rPr>
                              </w:pPr>
                              <w:r w:rsidRPr="003C4690">
                                <w:rPr>
                                  <w:rFonts w:ascii="Arial" w:eastAsia="ＭＳ ゴシック" w:hAnsi="Arial" w:cs="Arial"/>
                                  <w:sz w:val="18"/>
                                  <w:szCs w:val="20"/>
                                </w:rPr>
                                <w:t>タスクを割り付け</w:t>
                              </w:r>
                            </w:p>
                          </w:txbxContent>
                        </wps:txbx>
                        <wps:bodyPr rot="0" vert="horz" wrap="square" lIns="91440" tIns="45720" rIns="91440" bIns="45720" anchor="t" anchorCtr="0">
                          <a:noAutofit/>
                        </wps:bodyPr>
                      </wps:wsp>
                      <wps:wsp>
                        <wps:cNvPr id="414" name="テキスト ボックス 2"/>
                        <wps:cNvSpPr txBox="1">
                          <a:spLocks noChangeArrowheads="1"/>
                        </wps:cNvSpPr>
                        <wps:spPr bwMode="auto">
                          <a:xfrm>
                            <a:off x="1538467" y="1080784"/>
                            <a:ext cx="1016093" cy="410066"/>
                          </a:xfrm>
                          <a:prstGeom prst="rect">
                            <a:avLst/>
                          </a:prstGeom>
                          <a:noFill/>
                          <a:ln w="9525">
                            <a:noFill/>
                            <a:miter lim="800000"/>
                            <a:headEnd/>
                            <a:tailEnd/>
                          </a:ln>
                        </wps:spPr>
                        <wps:txbx>
                          <w:txbxContent>
                            <w:p w:rsidR="007B716A" w:rsidRPr="007C38C9" w:rsidRDefault="007B716A" w:rsidP="007C38C9">
                              <w:pPr>
                                <w:pStyle w:val="Web"/>
                                <w:ind w:firstLine="0"/>
                                <w:jc w:val="left"/>
                                <w:rPr>
                                  <w:rFonts w:ascii="Arial" w:eastAsia="ＭＳ ゴシック" w:hAnsi="Arial" w:cs="Arial"/>
                                  <w:sz w:val="14"/>
                                  <w:szCs w:val="18"/>
                                </w:rPr>
                              </w:pPr>
                              <w:r w:rsidRPr="007C38C9">
                                <w:rPr>
                                  <w:rFonts w:ascii="Arial" w:eastAsia="ＭＳ ゴシック" w:hAnsi="Arial" w:cs="Arial"/>
                                  <w:sz w:val="14"/>
                                  <w:szCs w:val="18"/>
                                </w:rPr>
                                <w:t>Assignment of a task by CFS</w:t>
                              </w:r>
                            </w:p>
                          </w:txbxContent>
                        </wps:txbx>
                        <wps:bodyPr rot="0" vert="horz" wrap="square" lIns="91440" tIns="45720" rIns="91440" bIns="45720" anchor="t" anchorCtr="0">
                          <a:noAutofit/>
                        </wps:bodyPr>
                      </wps:wsp>
                      <wps:wsp>
                        <wps:cNvPr id="417" name="テキスト ボックス 2"/>
                        <wps:cNvSpPr txBox="1">
                          <a:spLocks noChangeArrowheads="1"/>
                        </wps:cNvSpPr>
                        <wps:spPr bwMode="auto">
                          <a:xfrm>
                            <a:off x="4228499" y="311909"/>
                            <a:ext cx="1356577" cy="501718"/>
                          </a:xfrm>
                          <a:prstGeom prst="rect">
                            <a:avLst/>
                          </a:prstGeom>
                          <a:noFill/>
                          <a:ln w="9525">
                            <a:noFill/>
                            <a:miter lim="800000"/>
                            <a:headEnd/>
                            <a:tailEnd/>
                          </a:ln>
                        </wps:spPr>
                        <wps:txbx>
                          <w:txbxContent>
                            <w:p w:rsidR="007B716A" w:rsidRPr="003C4690" w:rsidRDefault="007B716A" w:rsidP="003C4690">
                              <w:pPr>
                                <w:pStyle w:val="Web"/>
                                <w:ind w:firstLine="0"/>
                                <w:jc w:val="left"/>
                                <w:rPr>
                                  <w:rFonts w:ascii="Arial" w:eastAsia="ＭＳ ゴシック" w:hAnsi="Arial" w:cs="Arial"/>
                                  <w:sz w:val="18"/>
                                  <w:szCs w:val="20"/>
                                </w:rPr>
                              </w:pPr>
                              <w:r w:rsidRPr="003C4690">
                                <w:rPr>
                                  <w:rFonts w:ascii="Arial" w:eastAsia="ＭＳ ゴシック" w:hAnsi="Arial" w:cs="Arial"/>
                                  <w:sz w:val="18"/>
                                  <w:szCs w:val="20"/>
                                </w:rPr>
                                <w:t>The task is reassigned to a Cortex-</w:t>
                              </w:r>
                              <w:proofErr w:type="spellStart"/>
                              <w:r w:rsidRPr="003C4690">
                                <w:rPr>
                                  <w:rFonts w:ascii="Arial" w:eastAsia="ＭＳ ゴシック" w:hAnsi="Arial" w:cs="Arial"/>
                                  <w:sz w:val="18"/>
                                  <w:szCs w:val="20"/>
                                </w:rPr>
                                <w:t>A57</w:t>
                              </w:r>
                              <w:proofErr w:type="spellEnd"/>
                              <w:r w:rsidRPr="003C4690">
                                <w:rPr>
                                  <w:rFonts w:ascii="Arial" w:eastAsia="ＭＳ ゴシック" w:hAnsi="Arial" w:cs="Arial"/>
                                  <w:sz w:val="18"/>
                                  <w:szCs w:val="20"/>
                                </w:rPr>
                                <w:t xml:space="preserve"> core.</w:t>
                              </w:r>
                            </w:p>
                          </w:txbxContent>
                        </wps:txbx>
                        <wps:bodyPr rot="0" vert="horz" wrap="square" lIns="91440" tIns="45720" rIns="91440" bIns="45720" anchor="t" anchorCtr="0">
                          <a:noAutofit/>
                        </wps:bodyPr>
                      </wps:wsp>
                    </wpc:wpc>
                  </a:graphicData>
                </a:graphic>
              </wp:inline>
            </w:drawing>
          </mc:Choice>
          <mc:Fallback>
            <w:pict>
              <v:group w14:anchorId="50AEF476" id="キャンバス 195" o:spid="_x0000_s1217" editas="canvas" style="width:470.9pt;height:230.5pt;mso-position-horizontal-relative:char;mso-position-vertical-relative:line" coordsize="59804,2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">
                <v:shape id="_x0000_s1218" type="#_x0000_t75" style="position:absolute;width:59804;height:29273;visibility:visible;mso-wrap-style:square" stroked="t" strokecolor="black [3213]">
                  <v:fill o:detectmouseclick="t"/>
                  <v:path o:connecttype="none"/>
                </v:shape>
                <v:group id="グループ化 188" o:spid="_x0000_s1219" style="position:absolute;left:36717;top:24932;width:9860;height:2831" coordorigin="28254,24991" coordsize="9860,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正方形/長方形 191" o:spid="_x0000_s1220" style="position:absolute;left:28254;top:25618;width:3456;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" fillcolor="#bfbfbf [2412]" strokecolor="black [3200]" strokeweight=".5pt"/>
                  <v:shape id="テキスト ボックス 2" o:spid="_x0000_s1221" type="#_x0000_t202" style="position:absolute;left:31264;top:24991;width:685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7B716A" w:rsidRPr="00D75EF0" w:rsidRDefault="007B716A" w:rsidP="007737F6">
                          <w:pPr>
                            <w:pStyle w:val="Web"/>
                            <w:ind w:firstLine="0"/>
                            <w:rPr>
                              <w:rFonts w:ascii="Arial" w:hAnsi="Arial" w:cs="Arial"/>
                              <w:sz w:val="18"/>
                            </w:rPr>
                          </w:pPr>
                          <w:r w:rsidRPr="00D75EF0">
                            <w:rPr>
                              <w:rFonts w:ascii="Arial" w:hAnsi="Arial" w:cs="Arial"/>
                              <w:sz w:val="18"/>
                            </w:rPr>
                            <w:t>Task</w:t>
                          </w:r>
                        </w:p>
                      </w:txbxContent>
                    </v:textbox>
                  </v:shape>
                </v:group>
                <v:group id="グループ化 304" o:spid="_x0000_s1222" style="position:absolute;left:3077;top:8221;width:12983;height:14823" coordorigin="6300,4800" coordsize="12982,1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グループ化 367" o:spid="_x0000_s1223" style="position:absolute;left:6931;top:6643;width:11722;height:12980" coordsize="11727,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正方形/長方形 395" o:spid="_x0000_s1224" style="position:absolute;width:5543;height:10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" fillcolor="white [3201]" strokecolor="black [3200]" strokeweight=".5pt"/>
                    <v:rect id="正方形/長方形 396" o:spid="_x0000_s1225" style="position:absolute;left:6183;top:5196;width:5544;height:5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" fillcolor="white [3201]" strokecolor="black [3200]" strokeweight=".5pt"/>
                    <v:rect id="正方形/長方形 397" o:spid="_x0000_s1226" style="position:absolute;left:6183;top:8749;width:5544;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" fillcolor="#bfbfbf [2412]" strokecolor="black [3200]" strokeweight=".5pt"/>
                    <v:rect id="正方形/長方形 398" o:spid="_x0000_s1227" style="position:absolute;top:8749;width:55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" fillcolor="#bfbfbf [2412]" strokecolor="black [3200]" strokeweight=".5pt"/>
                    <v:rect id="正方形/長方形 399" o:spid="_x0000_s1228" style="position:absolute;top:6775;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" fillcolor="#bfbfbf [2412]" strokecolor="black [3200]" strokeweight=".5pt"/>
                    <v:rect id="正方形/長方形 400" o:spid="_x0000_s1229" style="position:absolute;top:4802;width:5543;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" fillcolor="#bfbfbf [2412]" strokecolor="black [3200]" strokeweight=".5pt"/>
                    <v:rect id="正方形/長方形 401" o:spid="_x0000_s1230" style="position:absolute;top:2894;width:5543;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" fillcolor="#bfbfbf [2412]" strokecolor="black [3200]" strokeweight=".5pt"/>
                    <v:shape id="テキスト ボックス 2" o:spid="_x0000_s1231" type="#_x0000_t202" style="position:absolute;left:158;top:10657;width:5177;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rsidR="007B716A" w:rsidRPr="00D75EF0" w:rsidRDefault="007B716A" w:rsidP="009C4CBA">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txbxContent>
                      </v:textbox>
                    </v:shape>
                    <v:shape id="テキスト ボックス 2" o:spid="_x0000_s1232" type="#_x0000_t202" style="position:absolute;left:6391;top:10657;width:5176;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" filled="f" stroked="f">
                      <v:textbox>
                        <w:txbxContent>
                          <w:p w:rsidR="007B716A" w:rsidRPr="00D75EF0" w:rsidRDefault="007B716A" w:rsidP="009C4CBA">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txbxContent>
                      </v:textbox>
                    </v:shape>
                  </v:group>
                  <v:shape id="テキスト ボックス 2" o:spid="_x0000_s1233" type="#_x0000_t202" style="position:absolute;left:6300;top:4800;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A57</w:t>
                          </w:r>
                          <w:proofErr w:type="spellEnd"/>
                        </w:p>
                      </w:txbxContent>
                    </v:textbox>
                  </v:shape>
                  <v:shape id="テキスト ボックス 2" o:spid="_x0000_s1234" type="#_x0000_t202" style="position:absolute;left:12472;top:9967;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A53</w:t>
                          </w:r>
                          <w:proofErr w:type="spellEnd"/>
                        </w:p>
                      </w:txbxContent>
                    </v:textbox>
                  </v:shape>
                </v:group>
                <v:group id="グループ化 300" o:spid="_x0000_s1235" style="position:absolute;left:42233;top:8306;width:13002;height:15055" coordorigin="39047,4885" coordsize="13002,1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テキスト ボックス 2" o:spid="_x0000_s1236" type="#_x0000_t202" style="position:absolute;left:39047;top:4885;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A57</w:t>
                          </w:r>
                          <w:proofErr w:type="spellEnd"/>
                        </w:p>
                      </w:txbxContent>
                    </v:textbox>
                  </v:shape>
                  <v:shape id="テキスト ボックス 2" o:spid="_x0000_s1237" type="#_x0000_t202" style="position:absolute;left:45238;top:10206;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A53</w:t>
                          </w:r>
                          <w:proofErr w:type="spellEnd"/>
                        </w:p>
                      </w:txbxContent>
                    </v:textbox>
                  </v:shape>
                  <v:group id="グループ化 371" o:spid="_x0000_s1238" style="position:absolute;left:39697;top:6840;width:11722;height:13100" coordorigin="32766,196" coordsize="11727,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group id="グループ化 372" o:spid="_x0000_s1239" style="position:absolute;left:32766;top:196;width:11708;height:13106" coordorigin="32766,196" coordsize="11708,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正方形/長方形 375" o:spid="_x0000_s1240" style="position:absolute;left:32766;top:196;width:5543;height:10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" fillcolor="white [3201]" strokecolor="black [3200]" strokeweight=".5pt"/>
                      <v:rect id="正方形/長方形 376" o:spid="_x0000_s1241" style="position:absolute;left:38930;top:5385;width:5544;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" fillcolor="white [3201]" strokecolor="black [3200]" strokeweight=".5pt"/>
                      <v:rect id="正方形/長方形 377" o:spid="_x0000_s1242" style="position:absolute;left:38930;top:8929;width:5544;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" fillcolor="#bfbfbf [2412]" strokecolor="black [3200]" strokeweight=".5pt"/>
                      <v:rect id="正方形/長方形 378" o:spid="_x0000_s1243" style="position:absolute;left:32766;top:8929;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" fillcolor="#bfbfbf [2412]" strokecolor="black [3200]" strokeweight=".5pt"/>
                      <v:rect id="正方形/長方形 379" o:spid="_x0000_s1244" style="position:absolute;left:32766;top:6977;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" fillcolor="#bfbfbf [2412]" strokecolor="black [3200]" strokeweight=".5pt"/>
                      <v:rect id="正方形/長方形 380" o:spid="_x0000_s1245" style="position:absolute;left:32766;top:5025;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" fillcolor="#bfbfbf [2412]" strokecolor="black [3200]" strokeweight=".5pt"/>
                      <v:rect id="正方形/長方形 381" o:spid="_x0000_s1246" style="position:absolute;left:32766;top:3124;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" fillcolor="#bfbfbf [2412]" strokecolor="black [3200]" strokeweight=".5pt"/>
                      <v:shape id="テキスト ボックス 2" o:spid="_x0000_s1247" type="#_x0000_t202" style="position:absolute;left:32995;top:10422;width:517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rsidR="007B716A" w:rsidRDefault="007B716A" w:rsidP="00D75EF0">
                              <w:pPr>
                                <w:pStyle w:val="Web"/>
                                <w:spacing w:after="20" w:line="240" w:lineRule="exact"/>
                                <w:ind w:firstLine="0"/>
                              </w:pPr>
                              <w:r w:rsidRPr="00D75EF0">
                                <w:rPr>
                                  <w:rFonts w:ascii="Arial" w:hAnsi="Arial" w:cs="Arial"/>
                                  <w:sz w:val="15"/>
                                  <w:szCs w:val="15"/>
                                </w:rPr>
                                <w:t>CPU</w:t>
                              </w:r>
                              <w:r>
                                <w:rPr>
                                  <w:rFonts w:ascii="Arial" w:hAnsi="Arial" w:cs="Arial"/>
                                  <w:sz w:val="15"/>
                                  <w:szCs w:val="15"/>
                                </w:rPr>
                                <w:t xml:space="preserve"> 0</w:t>
                              </w:r>
                            </w:p>
                          </w:txbxContent>
                        </v:textbox>
                      </v:shape>
                      <v:shape id="テキスト ボックス 2" o:spid="_x0000_s1248" type="#_x0000_t202" style="position:absolute;left:39146;top:10422;width:517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" filled="f" stroked="f">
                        <v:textbox>
                          <w:txbxContent>
                            <w:p w:rsidR="007B716A" w:rsidRDefault="007B716A" w:rsidP="009C4CBA">
                              <w:pPr>
                                <w:pStyle w:val="Web"/>
                                <w:spacing w:after="20" w:line="240" w:lineRule="exact"/>
                                <w:ind w:firstLine="0"/>
                                <w:jc w:val="center"/>
                              </w:pPr>
                              <w:r w:rsidRPr="00D75EF0">
                                <w:rPr>
                                  <w:rFonts w:ascii="Arial" w:hAnsi="Arial" w:cs="Arial"/>
                                  <w:sz w:val="15"/>
                                  <w:szCs w:val="15"/>
                                </w:rPr>
                                <w:t>CPU</w:t>
                              </w:r>
                              <w:r>
                                <w:rPr>
                                  <w:rFonts w:ascii="Arial" w:hAnsi="Arial" w:cs="Arial"/>
                                  <w:sz w:val="15"/>
                                  <w:szCs w:val="15"/>
                                </w:rPr>
                                <w:t xml:space="preserve"> 1</w:t>
                              </w:r>
                            </w:p>
                          </w:txbxContent>
                        </v:textbox>
                      </v:shape>
                    </v:group>
                    <v:rect id="正方形/長方形 373" o:spid="_x0000_s1249" style="position:absolute;left:38949;top:6972;width:5544;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" filled="f" strokecolor="black [3200]" strokeweight=".5pt">
                      <v:stroke dashstyle="3 1"/>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74" o:spid="_x0000_s1250" type="#_x0000_t38" style="position:absolute;left:35002;top:4275;width:6492;height:397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" adj="4764" strokecolor="black [3213]">
                      <v:stroke endarrow="block"/>
                    </v:shape>
                  </v:group>
                </v:group>
                <v:group id="グループ化 303" o:spid="_x0000_s1251" style="position:absolute;left:24172;top:8306;width:13100;height:14997" coordorigin="22959,4885" coordsize="13100,14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グループ化 370" o:spid="_x0000_s1252" style="position:absolute;left:23707;top:6643;width:11722;height:13240" coordorigin="16776" coordsize="1172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ect id="正方形/長方形 384" o:spid="_x0000_s1253" style="position:absolute;left:16776;width:5544;height:10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" fillcolor="white [3201]" strokecolor="black [3200]" strokeweight=".5pt"/>
                    <v:rect id="正方形/長方形 385" o:spid="_x0000_s1254" style="position:absolute;left:22960;top:5196;width:5543;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" fillcolor="white [3201]" strokecolor="black [3200]" strokeweight=".5pt"/>
                    <v:rect id="正方形/長方形 386" o:spid="_x0000_s1255" style="position:absolute;left:22960;top:8749;width:5543;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" fillcolor="#bfbfbf [2412]" strokecolor="black [3200]" strokeweight=".5pt"/>
                    <v:rect id="正方形/長方形 387" o:spid="_x0000_s1256" style="position:absolute;left:16776;top:8749;width:5544;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" fillcolor="#bfbfbf [2412]" strokecolor="black [3200]" strokeweight=".5pt"/>
                    <v:rect id="正方形/長方形 388" o:spid="_x0000_s1257" style="position:absolute;left:16776;top:6775;width:5544;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" fillcolor="#bfbfbf [2412]" strokecolor="black [3200]" strokeweight=".5pt"/>
                    <v:rect id="正方形/長方形 389" o:spid="_x0000_s1258" style="position:absolute;left:16776;top:4802;width:5544;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" fillcolor="#bfbfbf [2412]" strokecolor="black [3200]" strokeweight=".5pt"/>
                    <v:rect id="正方形/長方形 390" o:spid="_x0000_s1259" style="position:absolute;left:16776;top:2894;width:5544;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" filled="f" strokecolor="black [3200]" strokeweight=".5pt">
                      <v:stroke dashstyle="3 1"/>
                    </v:rect>
                    <v:rect id="正方形/長方形 391" o:spid="_x0000_s1260" style="position:absolute;left:22960;top:6841;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" fillcolor="#bfbfbf [2412]" strokecolor="black [3200]" strokeweight=".5pt"/>
                    <v:shape id="テキスト ボックス 2" o:spid="_x0000_s1261" type="#_x0000_t202" style="position:absolute;left:16992;top:10262;width:517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rsidR="007B716A" w:rsidRDefault="007B716A" w:rsidP="009C4CBA">
                            <w:pPr>
                              <w:pStyle w:val="Web"/>
                              <w:spacing w:after="20" w:line="240" w:lineRule="exact"/>
                              <w:ind w:firstLine="0"/>
                            </w:pPr>
                            <w:r w:rsidRPr="00D75EF0">
                              <w:rPr>
                                <w:rFonts w:ascii="Arial" w:hAnsi="Arial" w:cs="Arial"/>
                                <w:sz w:val="15"/>
                                <w:szCs w:val="15"/>
                              </w:rPr>
                              <w:t>CPU</w:t>
                            </w:r>
                            <w:r>
                              <w:rPr>
                                <w:rFonts w:ascii="Arial" w:hAnsi="Arial" w:cs="Arial"/>
                                <w:sz w:val="15"/>
                                <w:szCs w:val="15"/>
                              </w:rPr>
                              <w:t xml:space="preserve"> 0</w:t>
                            </w:r>
                          </w:p>
                        </w:txbxContent>
                      </v:textbox>
                    </v:shape>
                    <v:shape id="テキスト ボックス 2" o:spid="_x0000_s1262" type="#_x0000_t202" style="position:absolute;left:23209;top:10173;width:5177;height: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rsidR="007B716A" w:rsidRDefault="007B716A" w:rsidP="009C4CBA">
                            <w:pPr>
                              <w:pStyle w:val="Web"/>
                              <w:spacing w:after="20" w:line="240" w:lineRule="exact"/>
                              <w:ind w:firstLine="0"/>
                              <w:jc w:val="center"/>
                            </w:pPr>
                            <w:r w:rsidRPr="00D75EF0">
                              <w:rPr>
                                <w:rFonts w:ascii="Arial" w:hAnsi="Arial" w:cs="Arial"/>
                                <w:sz w:val="15"/>
                                <w:szCs w:val="15"/>
                              </w:rPr>
                              <w:t>CPU</w:t>
                            </w:r>
                            <w:r>
                              <w:rPr>
                                <w:rFonts w:ascii="Arial" w:hAnsi="Arial" w:cs="Arial"/>
                                <w:sz w:val="15"/>
                                <w:szCs w:val="15"/>
                              </w:rPr>
                              <w:t xml:space="preserve"> 1</w:t>
                            </w:r>
                          </w:p>
                        </w:txbxContent>
                      </v:textbox>
                    </v:shape>
                    <v:shape id="コネクタ: 曲線 394" o:spid="_x0000_s1263" type="#_x0000_t38" style="position:absolute;left:19539;top:3947;width:5776;height:430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" adj="18267" strokecolor="black [3213]">
                      <v:stroke endarrow="block"/>
                    </v:shape>
                  </v:group>
                  <v:shape id="テキスト ボックス 2" o:spid="_x0000_s1264" type="#_x0000_t202" style="position:absolute;left:22959;top:4885;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A57</w:t>
                          </w:r>
                          <w:proofErr w:type="spellEnd"/>
                        </w:p>
                      </w:txbxContent>
                    </v:textbox>
                  </v:shape>
                  <v:shape id="テキスト ボックス 2" o:spid="_x0000_s1265" type="#_x0000_t202" style="position:absolute;left:29248;top:9633;width:6812;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" filled="f" stroked="f">
                    <v:textbox>
                      <w:txbxContent>
                        <w:p w:rsidR="007B716A" w:rsidRPr="00D75EF0" w:rsidRDefault="007B716A" w:rsidP="007737F6">
                          <w:pPr>
                            <w:pStyle w:val="Web"/>
                            <w:ind w:firstLine="0"/>
                            <w:rPr>
                              <w:rFonts w:ascii="Arial" w:hAnsi="Arial" w:cs="Arial"/>
                              <w:sz w:val="15"/>
                              <w:szCs w:val="15"/>
                            </w:rPr>
                          </w:pPr>
                          <w:r w:rsidRPr="00D75EF0">
                            <w:rPr>
                              <w:rFonts w:ascii="Arial" w:hAnsi="Arial" w:cs="Arial"/>
                              <w:sz w:val="15"/>
                              <w:szCs w:val="15"/>
                            </w:rPr>
                            <w:t>Cortex-</w:t>
                          </w:r>
                          <w:proofErr w:type="spellStart"/>
                          <w:r w:rsidRPr="00D75EF0">
                            <w:rPr>
                              <w:rFonts w:ascii="Arial" w:hAnsi="Arial" w:cs="Arial"/>
                              <w:sz w:val="15"/>
                              <w:szCs w:val="15"/>
                            </w:rPr>
                            <w:t>A53</w:t>
                          </w:r>
                          <w:proofErr w:type="spellEnd"/>
                        </w:p>
                      </w:txbxContent>
                    </v:textbox>
                  </v:shape>
                </v:group>
                <v:shape id="矢印: 右 305" o:spid="_x0000_s1266" type="#_x0000_t13" style="position:absolute;left:18024;top:14573;width:4211;height:2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" adj="14557" fillcolor="white [3201]" strokecolor="black [3200]" strokeweight="1pt"/>
                <v:shape id="矢印: 右 408" o:spid="_x0000_s1267" type="#_x0000_t13" style="position:absolute;left:37775;top:14573;width:4210;height:2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" adj="14557" fillcolor="white [3201]" strokecolor="black [3200]" strokeweight="1pt"/>
                <v:shape id="テキスト ボックス 2" o:spid="_x0000_s1268" type="#_x0000_t202" style="position:absolute;left:6404;top:4721;width:855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rsidR="007B716A" w:rsidRPr="007C38C9" w:rsidRDefault="007B716A" w:rsidP="009C4CBA">
                        <w:pPr>
                          <w:pStyle w:val="Web"/>
                          <w:ind w:firstLine="0"/>
                          <w:rPr>
                            <w:rFonts w:ascii="Arial" w:eastAsia="ＭＳ ゴシック" w:hAnsi="Arial" w:cs="Arial"/>
                            <w:sz w:val="18"/>
                            <w:szCs w:val="20"/>
                          </w:rPr>
                        </w:pPr>
                        <w:r w:rsidRPr="007C38C9">
                          <w:rPr>
                            <w:rFonts w:ascii="Arial" w:eastAsia="ＭＳ ゴシック" w:hAnsi="Arial" w:cs="Arial"/>
                            <w:sz w:val="18"/>
                            <w:szCs w:val="20"/>
                          </w:rPr>
                          <w:t>Normal state</w:t>
                        </w:r>
                      </w:p>
                    </w:txbxContent>
                  </v:textbox>
                </v:shape>
                <v:shape id="テキスト ボックス 2" o:spid="_x0000_s1269" type="#_x0000_t202" style="position:absolute;left:22914;top:3289;width:14358;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rsidR="007B716A" w:rsidRPr="003C4690" w:rsidRDefault="007B716A" w:rsidP="003C4690">
                        <w:pPr>
                          <w:pStyle w:val="Web"/>
                          <w:ind w:firstLine="0"/>
                          <w:jc w:val="left"/>
                          <w:rPr>
                            <w:rFonts w:ascii="Arial" w:eastAsia="ＭＳ ゴシック" w:hAnsi="Arial" w:cs="Arial"/>
                            <w:sz w:val="18"/>
                            <w:szCs w:val="20"/>
                          </w:rPr>
                        </w:pPr>
                        <w:r w:rsidRPr="003C4690">
                          <w:rPr>
                            <w:rFonts w:ascii="Arial" w:eastAsia="ＭＳ ゴシック" w:hAnsi="Arial" w:cs="Arial"/>
                            <w:sz w:val="18"/>
                            <w:szCs w:val="20"/>
                          </w:rPr>
                          <w:t>A task is momentarily assigned to a Cortex-</w:t>
                        </w:r>
                        <w:proofErr w:type="spellStart"/>
                        <w:r w:rsidRPr="003C4690">
                          <w:rPr>
                            <w:rFonts w:ascii="Arial" w:eastAsia="ＭＳ ゴシック" w:hAnsi="Arial" w:cs="Arial"/>
                            <w:sz w:val="18"/>
                            <w:szCs w:val="20"/>
                          </w:rPr>
                          <w:t>A53</w:t>
                        </w:r>
                        <w:proofErr w:type="spellEnd"/>
                        <w:r w:rsidRPr="003C4690">
                          <w:rPr>
                            <w:rFonts w:ascii="Arial" w:eastAsia="ＭＳ ゴシック" w:hAnsi="Arial" w:cs="Arial"/>
                            <w:sz w:val="18"/>
                            <w:szCs w:val="20"/>
                          </w:rPr>
                          <w:t xml:space="preserve"> core.</w:t>
                        </w:r>
                      </w:p>
                      <w:p w:rsidR="007B716A" w:rsidRPr="003C4690" w:rsidRDefault="007B716A" w:rsidP="003C4690">
                        <w:pPr>
                          <w:pStyle w:val="Web"/>
                          <w:ind w:firstLine="0"/>
                          <w:jc w:val="left"/>
                          <w:rPr>
                            <w:rFonts w:ascii="Arial" w:eastAsia="ＭＳ ゴシック" w:hAnsi="Arial" w:cs="Arial"/>
                            <w:sz w:val="18"/>
                            <w:szCs w:val="20"/>
                          </w:rPr>
                        </w:pPr>
                        <w:r w:rsidRPr="003C4690">
                          <w:rPr>
                            <w:rFonts w:ascii="Arial" w:eastAsia="ＭＳ ゴシック" w:hAnsi="Arial" w:cs="Arial"/>
                            <w:sz w:val="18"/>
                            <w:szCs w:val="20"/>
                          </w:rPr>
                          <w:t>タスクを割り付け</w:t>
                        </w:r>
                      </w:p>
                    </w:txbxContent>
                  </v:textbox>
                </v:shape>
                <v:shape id="テキスト ボックス 2" o:spid="_x0000_s1270" type="#_x0000_t202" style="position:absolute;left:15384;top:10807;width:10161;height:4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" filled="f" stroked="f">
                  <v:textbox>
                    <w:txbxContent>
                      <w:p w:rsidR="007B716A" w:rsidRPr="007C38C9" w:rsidRDefault="007B716A" w:rsidP="007C38C9">
                        <w:pPr>
                          <w:pStyle w:val="Web"/>
                          <w:ind w:firstLine="0"/>
                          <w:jc w:val="left"/>
                          <w:rPr>
                            <w:rFonts w:ascii="Arial" w:eastAsia="ＭＳ ゴシック" w:hAnsi="Arial" w:cs="Arial"/>
                            <w:sz w:val="14"/>
                            <w:szCs w:val="18"/>
                          </w:rPr>
                        </w:pPr>
                        <w:r w:rsidRPr="007C38C9">
                          <w:rPr>
                            <w:rFonts w:ascii="Arial" w:eastAsia="ＭＳ ゴシック" w:hAnsi="Arial" w:cs="Arial"/>
                            <w:sz w:val="14"/>
                            <w:szCs w:val="18"/>
                          </w:rPr>
                          <w:t>Assignment of a task by CFS</w:t>
                        </w:r>
                      </w:p>
                    </w:txbxContent>
                  </v:textbox>
                </v:shape>
                <v:shape id="テキスト ボックス 2" o:spid="_x0000_s1271" type="#_x0000_t202" style="position:absolute;left:42284;top:3119;width:13566;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" filled="f" stroked="f">
                  <v:textbox>
                    <w:txbxContent>
                      <w:p w:rsidR="007B716A" w:rsidRPr="003C4690" w:rsidRDefault="007B716A" w:rsidP="003C4690">
                        <w:pPr>
                          <w:pStyle w:val="Web"/>
                          <w:ind w:firstLine="0"/>
                          <w:jc w:val="left"/>
                          <w:rPr>
                            <w:rFonts w:ascii="Arial" w:eastAsia="ＭＳ ゴシック" w:hAnsi="Arial" w:cs="Arial"/>
                            <w:sz w:val="18"/>
                            <w:szCs w:val="20"/>
                          </w:rPr>
                        </w:pPr>
                        <w:r w:rsidRPr="003C4690">
                          <w:rPr>
                            <w:rFonts w:ascii="Arial" w:eastAsia="ＭＳ ゴシック" w:hAnsi="Arial" w:cs="Arial"/>
                            <w:sz w:val="18"/>
                            <w:szCs w:val="20"/>
                          </w:rPr>
                          <w:t>The task is reassigned to a Cortex-</w:t>
                        </w:r>
                        <w:proofErr w:type="spellStart"/>
                        <w:r w:rsidRPr="003C4690">
                          <w:rPr>
                            <w:rFonts w:ascii="Arial" w:eastAsia="ＭＳ ゴシック" w:hAnsi="Arial" w:cs="Arial"/>
                            <w:sz w:val="18"/>
                            <w:szCs w:val="20"/>
                          </w:rPr>
                          <w:t>A57</w:t>
                        </w:r>
                        <w:proofErr w:type="spellEnd"/>
                        <w:r w:rsidRPr="003C4690">
                          <w:rPr>
                            <w:rFonts w:ascii="Arial" w:eastAsia="ＭＳ ゴシック" w:hAnsi="Arial" w:cs="Arial"/>
                            <w:sz w:val="18"/>
                            <w:szCs w:val="20"/>
                          </w:rPr>
                          <w:t xml:space="preserve"> core.</w:t>
                        </w:r>
                      </w:p>
                    </w:txbxContent>
                  </v:textbox>
                </v:shape>
                <w10:anchorlock/>
              </v:group>
            </w:pict>
          </mc:Fallback>
        </mc:AlternateContent>
      </w:r>
    </w:p>
    <w:p w:rsidR="0075000F" w:rsidRPr="00296AE3" w:rsidRDefault="00EC6FC9" w:rsidP="00F27C19">
      <w:pPr>
        <w:pStyle w:val="afff3"/>
        <w:jc w:val="center"/>
        <w:rPr>
          <w:rFonts w:ascii="Arial" w:hAnsi="Arial" w:cs="Arial"/>
          <w:b w:val="0"/>
        </w:rPr>
      </w:pPr>
      <w:r w:rsidRPr="00296AE3">
        <w:rPr>
          <w:rFonts w:ascii="Arial" w:hAnsi="Arial" w:cs="Arial"/>
          <w:sz w:val="20"/>
          <w:szCs w:val="20"/>
        </w:rPr>
        <w:t xml:space="preserve">Figure </w:t>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STYLEREF 1 \s </w:instrText>
      </w:r>
      <w:r w:rsidR="0019410B" w:rsidRPr="00296AE3">
        <w:rPr>
          <w:rFonts w:ascii="Arial" w:hAnsi="Arial" w:cs="Arial"/>
          <w:sz w:val="20"/>
          <w:szCs w:val="20"/>
        </w:rPr>
        <w:fldChar w:fldCharType="separate"/>
      </w:r>
      <w:r w:rsidR="001D7843">
        <w:rPr>
          <w:rFonts w:ascii="Arial" w:hAnsi="Arial" w:cs="Arial"/>
          <w:noProof/>
          <w:sz w:val="20"/>
          <w:szCs w:val="20"/>
        </w:rPr>
        <w:t>3</w:t>
      </w:r>
      <w:r w:rsidR="0019410B" w:rsidRPr="00296AE3">
        <w:rPr>
          <w:rFonts w:ascii="Arial" w:hAnsi="Arial" w:cs="Arial"/>
          <w:sz w:val="20"/>
          <w:szCs w:val="20"/>
        </w:rPr>
        <w:fldChar w:fldCharType="end"/>
      </w:r>
      <w:r w:rsidR="0019410B" w:rsidRPr="00296AE3">
        <w:rPr>
          <w:rFonts w:ascii="Arial" w:hAnsi="Arial" w:cs="Arial"/>
          <w:sz w:val="20"/>
          <w:szCs w:val="20"/>
        </w:rPr>
        <w:noBreakHyphen/>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SEQ </w:instrText>
      </w:r>
      <w:r w:rsidR="0019410B" w:rsidRPr="00296AE3">
        <w:rPr>
          <w:rFonts w:ascii="Arial" w:hAnsi="Arial" w:cs="Arial"/>
          <w:sz w:val="20"/>
          <w:szCs w:val="20"/>
        </w:rPr>
        <w:instrText>図</w:instrText>
      </w:r>
      <w:r w:rsidR="0019410B" w:rsidRPr="00296AE3">
        <w:rPr>
          <w:rFonts w:ascii="Arial" w:hAnsi="Arial" w:cs="Arial"/>
          <w:sz w:val="20"/>
          <w:szCs w:val="20"/>
        </w:rPr>
        <w:instrText xml:space="preserve"> \* ARABIC \s 1 </w:instrText>
      </w:r>
      <w:r w:rsidR="0019410B" w:rsidRPr="00296AE3">
        <w:rPr>
          <w:rFonts w:ascii="Arial" w:hAnsi="Arial" w:cs="Arial"/>
          <w:sz w:val="20"/>
          <w:szCs w:val="20"/>
        </w:rPr>
        <w:fldChar w:fldCharType="separate"/>
      </w:r>
      <w:r w:rsidR="001D7843">
        <w:rPr>
          <w:rFonts w:ascii="Arial" w:hAnsi="Arial" w:cs="Arial"/>
          <w:noProof/>
          <w:sz w:val="20"/>
          <w:szCs w:val="20"/>
        </w:rPr>
        <w:t>1</w:t>
      </w:r>
      <w:r w:rsidR="0019410B" w:rsidRPr="00296AE3">
        <w:rPr>
          <w:rFonts w:ascii="Arial" w:hAnsi="Arial" w:cs="Arial"/>
          <w:sz w:val="20"/>
          <w:szCs w:val="20"/>
        </w:rPr>
        <w:fldChar w:fldCharType="end"/>
      </w:r>
      <w:r w:rsidR="00F27C19" w:rsidRPr="00296AE3">
        <w:rPr>
          <w:rFonts w:ascii="Arial" w:hAnsi="Arial" w:cs="Arial"/>
          <w:sz w:val="20"/>
          <w:szCs w:val="20"/>
        </w:rPr>
        <w:t xml:space="preserve">  </w:t>
      </w:r>
      <w:r w:rsidR="00F27C19" w:rsidRPr="00296AE3">
        <w:rPr>
          <w:rFonts w:ascii="Arial" w:hAnsi="Arial" w:cs="Arial"/>
        </w:rPr>
        <w:t>Momentary Assignment of a Task</w:t>
      </w:r>
      <w:r w:rsidR="00F27C19" w:rsidRPr="00296AE3">
        <w:rPr>
          <w:rFonts w:ascii="Arial" w:hAnsi="Arial" w:cs="Arial" w:hint="eastAsia"/>
        </w:rPr>
        <w:t xml:space="preserve"> to </w:t>
      </w:r>
      <w:r w:rsidR="00F27C19" w:rsidRPr="00296AE3">
        <w:rPr>
          <w:rFonts w:ascii="Arial" w:hAnsi="Arial" w:cs="Arial"/>
        </w:rPr>
        <w:t>a Cortex-</w:t>
      </w:r>
      <w:proofErr w:type="spellStart"/>
      <w:r w:rsidR="00F27C19" w:rsidRPr="00296AE3">
        <w:rPr>
          <w:rFonts w:ascii="Arial" w:hAnsi="Arial" w:cs="Arial"/>
        </w:rPr>
        <w:t>A53</w:t>
      </w:r>
      <w:proofErr w:type="spellEnd"/>
    </w:p>
    <w:p w:rsidR="0075000F" w:rsidRPr="00296AE3" w:rsidRDefault="0075000F" w:rsidP="003C4690">
      <w:pPr>
        <w:pStyle w:val="space"/>
      </w:pPr>
    </w:p>
    <w:p w:rsidR="003F2817" w:rsidRPr="00296AE3" w:rsidRDefault="00AA035A" w:rsidP="003F2817">
      <w:pPr>
        <w:pStyle w:val="21"/>
      </w:pPr>
      <w:r w:rsidRPr="00296AE3">
        <w:br w:type="page"/>
      </w:r>
      <w:bookmarkStart w:id="90" w:name="_Toc514935635"/>
      <w:bookmarkStart w:id="91" w:name="_Toc514943958"/>
      <w:bookmarkStart w:id="92" w:name="_Toc515003939"/>
      <w:bookmarkStart w:id="93" w:name="_Toc515004697"/>
      <w:bookmarkStart w:id="94" w:name="_Toc515010981"/>
      <w:bookmarkStart w:id="95" w:name="_Toc514935636"/>
      <w:bookmarkStart w:id="96" w:name="_Toc514943959"/>
      <w:bookmarkStart w:id="97" w:name="_Toc515003940"/>
      <w:bookmarkStart w:id="98" w:name="_Toc515004698"/>
      <w:bookmarkStart w:id="99" w:name="_Toc515010982"/>
      <w:bookmarkStart w:id="100" w:name="_Toc517177437"/>
      <w:bookmarkEnd w:id="90"/>
      <w:bookmarkEnd w:id="91"/>
      <w:bookmarkEnd w:id="92"/>
      <w:bookmarkEnd w:id="93"/>
      <w:bookmarkEnd w:id="94"/>
      <w:bookmarkEnd w:id="95"/>
      <w:bookmarkEnd w:id="96"/>
      <w:bookmarkEnd w:id="97"/>
      <w:bookmarkEnd w:id="98"/>
      <w:bookmarkEnd w:id="99"/>
      <w:r w:rsidR="00E8614A" w:rsidRPr="00296AE3">
        <w:rPr>
          <w:b/>
        </w:rPr>
        <w:lastRenderedPageBreak/>
        <w:t>Realizing High Response Speed</w:t>
      </w:r>
      <w:r w:rsidR="00E8614A" w:rsidRPr="00296AE3">
        <w:rPr>
          <w:rFonts w:hint="eastAsia"/>
          <w:b/>
        </w:rPr>
        <w:t>s</w:t>
      </w:r>
      <w:r w:rsidR="00E8614A" w:rsidRPr="00296AE3">
        <w:rPr>
          <w:b/>
        </w:rPr>
        <w:t xml:space="preserve"> in Task Processing</w:t>
      </w:r>
      <w:bookmarkEnd w:id="100"/>
    </w:p>
    <w:p w:rsidR="00832358" w:rsidRPr="006D5C85" w:rsidRDefault="00E8614A" w:rsidP="006D5C85">
      <w:pPr>
        <w:pStyle w:val="31"/>
        <w:rPr>
          <w:rFonts w:ascii="游ゴシック" w:eastAsia="游ゴシック" w:hAnsi="游ゴシック"/>
          <w:b/>
          <w:szCs w:val="22"/>
        </w:rPr>
      </w:pPr>
      <w:bookmarkStart w:id="101" w:name="_Ref516583408"/>
      <w:bookmarkStart w:id="102" w:name="_Toc517177438"/>
      <w:r w:rsidRPr="006D5C85">
        <w:rPr>
          <w:b/>
        </w:rPr>
        <w:t xml:space="preserve">Processor Affinity </w:t>
      </w:r>
      <w:r w:rsidRPr="006D5C85">
        <w:rPr>
          <w:rFonts w:hint="eastAsia"/>
          <w:b/>
        </w:rPr>
        <w:t>as a M</w:t>
      </w:r>
      <w:r w:rsidRPr="006D5C85">
        <w:rPr>
          <w:b/>
        </w:rPr>
        <w:t>easure</w:t>
      </w:r>
      <w:bookmarkEnd w:id="101"/>
      <w:bookmarkEnd w:id="102"/>
    </w:p>
    <w:p w:rsidR="006668C1" w:rsidRPr="00296AE3" w:rsidRDefault="006668C1" w:rsidP="003C4690">
      <w:pPr>
        <w:ind w:firstLine="0"/>
        <w:jc w:val="left"/>
        <w:rPr>
          <w:lang w:val="en"/>
        </w:rPr>
      </w:pPr>
      <w:bookmarkStart w:id="103" w:name="_Hlk512011177"/>
      <w:r w:rsidRPr="00296AE3">
        <w:rPr>
          <w:rFonts w:hint="eastAsia"/>
          <w:lang w:val="en"/>
        </w:rPr>
        <w:t xml:space="preserve">Processor </w:t>
      </w:r>
      <w:r w:rsidRPr="00296AE3">
        <w:rPr>
          <w:lang w:val="en"/>
        </w:rPr>
        <w:t>a</w:t>
      </w:r>
      <w:r w:rsidRPr="00296AE3">
        <w:rPr>
          <w:rFonts w:hint="eastAsia"/>
          <w:lang w:val="en"/>
        </w:rPr>
        <w:t>ffinity</w:t>
      </w:r>
      <w:r w:rsidRPr="00296AE3">
        <w:rPr>
          <w:lang w:val="en"/>
        </w:rPr>
        <w:t xml:space="preserve"> is the method of allowing users to bind a specified application to a </w:t>
      </w:r>
      <w:r w:rsidRPr="00296AE3">
        <w:rPr>
          <w:rFonts w:hint="eastAsia"/>
          <w:lang w:val="en"/>
        </w:rPr>
        <w:t xml:space="preserve">particular </w:t>
      </w:r>
      <w:r w:rsidRPr="00296AE3">
        <w:rPr>
          <w:lang w:val="en"/>
        </w:rPr>
        <w:t>CPU or range of CPU</w:t>
      </w:r>
      <w:r w:rsidRPr="00296AE3">
        <w:rPr>
          <w:rFonts w:hint="eastAsia"/>
          <w:lang w:val="en"/>
        </w:rPr>
        <w:t>s</w:t>
      </w:r>
      <w:r w:rsidRPr="00296AE3">
        <w:rPr>
          <w:lang w:val="en"/>
        </w:rPr>
        <w:t xml:space="preserve"> </w:t>
      </w:r>
      <w:r w:rsidRPr="00296AE3">
        <w:rPr>
          <w:rFonts w:hint="eastAsia"/>
          <w:lang w:val="en"/>
        </w:rPr>
        <w:t xml:space="preserve">for </w:t>
      </w:r>
      <w:r w:rsidRPr="00296AE3">
        <w:rPr>
          <w:lang w:val="en"/>
        </w:rPr>
        <w:t xml:space="preserve">running the application. Applying processor affinity </w:t>
      </w:r>
      <w:r w:rsidRPr="00296AE3">
        <w:rPr>
          <w:rFonts w:hint="eastAsia"/>
          <w:lang w:val="en"/>
        </w:rPr>
        <w:t xml:space="preserve">in an </w:t>
      </w:r>
      <w:r w:rsidRPr="00296AE3">
        <w:rPr>
          <w:lang w:val="en"/>
        </w:rPr>
        <w:t>environment where the Cortex-</w:t>
      </w:r>
      <w:proofErr w:type="spellStart"/>
      <w:r w:rsidRPr="00296AE3">
        <w:rPr>
          <w:lang w:val="en"/>
        </w:rPr>
        <w:t>A57</w:t>
      </w:r>
      <w:r w:rsidRPr="00296AE3">
        <w:rPr>
          <w:rFonts w:hint="eastAsia"/>
          <w:lang w:val="en"/>
        </w:rPr>
        <w:t>s</w:t>
      </w:r>
      <w:proofErr w:type="spellEnd"/>
      <w:r w:rsidRPr="00296AE3">
        <w:rPr>
          <w:lang w:val="en"/>
        </w:rPr>
        <w:t xml:space="preserve"> and Cortex-</w:t>
      </w:r>
      <w:proofErr w:type="spellStart"/>
      <w:r w:rsidRPr="00296AE3">
        <w:rPr>
          <w:lang w:val="en"/>
        </w:rPr>
        <w:t>A53</w:t>
      </w:r>
      <w:r w:rsidRPr="00296AE3">
        <w:rPr>
          <w:rFonts w:hint="eastAsia"/>
          <w:lang w:val="en"/>
        </w:rPr>
        <w:t>s</w:t>
      </w:r>
      <w:proofErr w:type="spellEnd"/>
      <w:r w:rsidRPr="00296AE3">
        <w:rPr>
          <w:lang w:val="en"/>
        </w:rPr>
        <w:t xml:space="preserve"> are booted </w:t>
      </w:r>
      <w:r w:rsidRPr="00296AE3">
        <w:rPr>
          <w:rFonts w:hint="eastAsia"/>
          <w:lang w:val="en"/>
        </w:rPr>
        <w:t xml:space="preserve">up </w:t>
      </w:r>
      <w:r w:rsidRPr="00296AE3">
        <w:rPr>
          <w:lang w:val="en"/>
        </w:rPr>
        <w:t>at the same time allows users to bind an application to the Cortex-</w:t>
      </w:r>
      <w:proofErr w:type="spellStart"/>
      <w:r w:rsidRPr="00296AE3">
        <w:rPr>
          <w:lang w:val="en"/>
        </w:rPr>
        <w:t>A57</w:t>
      </w:r>
      <w:r w:rsidRPr="00296AE3">
        <w:rPr>
          <w:rFonts w:hint="eastAsia"/>
          <w:lang w:val="en"/>
        </w:rPr>
        <w:t>s</w:t>
      </w:r>
      <w:proofErr w:type="spellEnd"/>
      <w:r w:rsidRPr="00296AE3">
        <w:rPr>
          <w:lang w:val="en"/>
        </w:rPr>
        <w:t xml:space="preserve"> to prevent </w:t>
      </w:r>
      <w:r w:rsidRPr="00296AE3">
        <w:rPr>
          <w:rFonts w:hint="eastAsia"/>
          <w:lang w:val="en"/>
        </w:rPr>
        <w:t xml:space="preserve">a </w:t>
      </w:r>
      <w:r w:rsidRPr="00296AE3">
        <w:rPr>
          <w:lang w:val="en"/>
        </w:rPr>
        <w:t>Cortex-</w:t>
      </w:r>
      <w:proofErr w:type="spellStart"/>
      <w:r w:rsidRPr="00296AE3">
        <w:rPr>
          <w:lang w:val="en"/>
        </w:rPr>
        <w:t>A53</w:t>
      </w:r>
      <w:proofErr w:type="spellEnd"/>
      <w:r w:rsidRPr="00296AE3">
        <w:rPr>
          <w:lang w:val="en"/>
        </w:rPr>
        <w:t xml:space="preserve"> </w:t>
      </w:r>
      <w:r w:rsidRPr="00296AE3">
        <w:rPr>
          <w:rFonts w:hint="eastAsia"/>
          <w:lang w:val="en"/>
        </w:rPr>
        <w:t xml:space="preserve">from </w:t>
      </w:r>
      <w:r w:rsidRPr="00296AE3">
        <w:rPr>
          <w:lang w:val="en"/>
        </w:rPr>
        <w:t xml:space="preserve">unexpectedly </w:t>
      </w:r>
      <w:r w:rsidRPr="00296AE3">
        <w:rPr>
          <w:rFonts w:hint="eastAsia"/>
          <w:lang w:val="en"/>
        </w:rPr>
        <w:t xml:space="preserve">having to handle </w:t>
      </w:r>
      <w:r w:rsidRPr="00296AE3">
        <w:rPr>
          <w:lang w:val="en"/>
        </w:rPr>
        <w:t xml:space="preserve">a heavy </w:t>
      </w:r>
      <w:r w:rsidRPr="00296AE3">
        <w:rPr>
          <w:rFonts w:hint="eastAsia"/>
          <w:lang w:val="en"/>
        </w:rPr>
        <w:t xml:space="preserve">load of </w:t>
      </w:r>
      <w:r w:rsidRPr="00296AE3">
        <w:rPr>
          <w:lang w:val="en"/>
        </w:rPr>
        <w:t>process</w:t>
      </w:r>
      <w:r w:rsidRPr="00296AE3">
        <w:rPr>
          <w:rFonts w:hint="eastAsia"/>
          <w:lang w:val="en"/>
        </w:rPr>
        <w:t>ing</w:t>
      </w:r>
      <w:r w:rsidRPr="00296AE3">
        <w:rPr>
          <w:lang w:val="en"/>
        </w:rPr>
        <w:t>.</w:t>
      </w:r>
    </w:p>
    <w:p w:rsidR="00255CF1" w:rsidRPr="00296AE3" w:rsidRDefault="006668C1" w:rsidP="003C4690">
      <w:pPr>
        <w:ind w:firstLine="0"/>
        <w:jc w:val="left"/>
        <w:rPr>
          <w:lang w:val="en"/>
        </w:rPr>
      </w:pPr>
      <w:r w:rsidRPr="00296AE3">
        <w:rPr>
          <w:lang w:val="en"/>
        </w:rPr>
        <w:t xml:space="preserve">There are several methods of realizing processor affinity </w:t>
      </w:r>
      <w:r w:rsidRPr="00296AE3">
        <w:rPr>
          <w:rFonts w:hint="eastAsia"/>
          <w:lang w:val="en"/>
        </w:rPr>
        <w:t xml:space="preserve">under Linux. They are listed and described </w:t>
      </w:r>
      <w:r w:rsidRPr="00296AE3">
        <w:rPr>
          <w:lang w:val="en"/>
        </w:rPr>
        <w:t>in</w:t>
      </w:r>
      <w:r w:rsidRPr="00296AE3">
        <w:t xml:space="preserve"> </w:t>
      </w:r>
      <w:r w:rsidR="00023FD5" w:rsidRPr="00296AE3">
        <w:fldChar w:fldCharType="begin"/>
      </w:r>
      <w:r w:rsidR="00023FD5" w:rsidRPr="00296AE3">
        <w:instrText xml:space="preserve"> REF _Ref514342493 \h </w:instrText>
      </w:r>
      <w:r w:rsidR="00693830" w:rsidRPr="00296AE3">
        <w:instrText xml:space="preserve"> \* MERGEFORMAT </w:instrText>
      </w:r>
      <w:r w:rsidR="00023FD5" w:rsidRPr="00296AE3">
        <w:fldChar w:fldCharType="separate"/>
      </w:r>
      <w:r w:rsidR="001D7843" w:rsidRPr="001D7843">
        <w:t xml:space="preserve">Table </w:t>
      </w:r>
      <w:r w:rsidR="001D7843" w:rsidRPr="001D7843">
        <w:rPr>
          <w:noProof/>
        </w:rPr>
        <w:t>3</w:t>
      </w:r>
      <w:r w:rsidR="001D7843" w:rsidRPr="001D7843">
        <w:rPr>
          <w:noProof/>
        </w:rPr>
        <w:noBreakHyphen/>
        <w:t>1</w:t>
      </w:r>
      <w:r w:rsidR="00023FD5" w:rsidRPr="00296AE3">
        <w:fldChar w:fldCharType="end"/>
      </w:r>
      <w:r w:rsidRPr="00296AE3">
        <w:t xml:space="preserve">. </w:t>
      </w:r>
      <w:r w:rsidRPr="00296AE3">
        <w:rPr>
          <w:lang w:val="en"/>
        </w:rPr>
        <w:t>We recommend control group (</w:t>
      </w:r>
      <w:proofErr w:type="spellStart"/>
      <w:r w:rsidRPr="00296AE3">
        <w:rPr>
          <w:lang w:val="en"/>
        </w:rPr>
        <w:t>cgroup</w:t>
      </w:r>
      <w:proofErr w:type="spellEnd"/>
      <w:r w:rsidRPr="00296AE3">
        <w:rPr>
          <w:lang w:val="en"/>
        </w:rPr>
        <w:t xml:space="preserve">) </w:t>
      </w:r>
      <w:r w:rsidRPr="00296AE3">
        <w:rPr>
          <w:rFonts w:hint="eastAsia"/>
          <w:lang w:val="en"/>
        </w:rPr>
        <w:t xml:space="preserve">from the viewpoint of controlling </w:t>
      </w:r>
      <w:r w:rsidRPr="00296AE3">
        <w:rPr>
          <w:lang w:val="en"/>
        </w:rPr>
        <w:t>processes in groups.</w:t>
      </w:r>
    </w:p>
    <w:p w:rsidR="006668C1" w:rsidRPr="00296AE3" w:rsidRDefault="006668C1" w:rsidP="003C4690">
      <w:pPr>
        <w:pStyle w:val="space"/>
      </w:pPr>
    </w:p>
    <w:p w:rsidR="00023FD5" w:rsidRPr="00296AE3" w:rsidRDefault="00B13B07" w:rsidP="001513FB">
      <w:pPr>
        <w:pStyle w:val="afff3"/>
        <w:keepNext/>
        <w:ind w:firstLine="0"/>
        <w:rPr>
          <w:rFonts w:ascii="Arial" w:hAnsi="Arial" w:cs="Arial"/>
          <w:sz w:val="20"/>
          <w:szCs w:val="20"/>
        </w:rPr>
      </w:pPr>
      <w:bookmarkStart w:id="104" w:name="_Ref514342493"/>
      <w:r w:rsidRPr="00296AE3">
        <w:rPr>
          <w:rFonts w:ascii="Arial" w:hAnsi="Arial" w:cs="Arial"/>
          <w:sz w:val="20"/>
          <w:szCs w:val="20"/>
        </w:rPr>
        <w:t>Table</w:t>
      </w:r>
      <w:r w:rsidR="00023FD5" w:rsidRPr="00296AE3">
        <w:rPr>
          <w:rFonts w:ascii="Arial" w:hAnsi="Arial" w:cs="Arial"/>
          <w:sz w:val="20"/>
          <w:szCs w:val="20"/>
        </w:rPr>
        <w:t xml:space="preserve"> </w:t>
      </w:r>
      <w:r w:rsidR="005D2BAB" w:rsidRPr="00296AE3">
        <w:rPr>
          <w:rFonts w:ascii="Arial" w:hAnsi="Arial" w:cs="Arial"/>
          <w:sz w:val="20"/>
          <w:szCs w:val="20"/>
        </w:rPr>
        <w:fldChar w:fldCharType="begin"/>
      </w:r>
      <w:r w:rsidR="005D2BAB" w:rsidRPr="00296AE3">
        <w:rPr>
          <w:rFonts w:ascii="Arial" w:hAnsi="Arial" w:cs="Arial"/>
          <w:sz w:val="20"/>
          <w:szCs w:val="20"/>
        </w:rPr>
        <w:instrText xml:space="preserve"> STYLEREF 1 \s </w:instrText>
      </w:r>
      <w:r w:rsidR="005D2BAB" w:rsidRPr="00296AE3">
        <w:rPr>
          <w:rFonts w:ascii="Arial" w:hAnsi="Arial" w:cs="Arial"/>
          <w:sz w:val="20"/>
          <w:szCs w:val="20"/>
        </w:rPr>
        <w:fldChar w:fldCharType="separate"/>
      </w:r>
      <w:r w:rsidR="001D7843">
        <w:rPr>
          <w:rFonts w:ascii="Arial" w:hAnsi="Arial" w:cs="Arial"/>
          <w:noProof/>
          <w:sz w:val="20"/>
          <w:szCs w:val="20"/>
        </w:rPr>
        <w:t>3</w:t>
      </w:r>
      <w:r w:rsidR="005D2BAB" w:rsidRPr="00296AE3">
        <w:rPr>
          <w:rFonts w:ascii="Arial" w:hAnsi="Arial" w:cs="Arial"/>
          <w:sz w:val="20"/>
          <w:szCs w:val="20"/>
        </w:rPr>
        <w:fldChar w:fldCharType="end"/>
      </w:r>
      <w:r w:rsidR="005D2BAB" w:rsidRPr="00296AE3">
        <w:rPr>
          <w:rFonts w:ascii="Arial" w:hAnsi="Arial" w:cs="Arial"/>
          <w:sz w:val="20"/>
          <w:szCs w:val="20"/>
        </w:rPr>
        <w:noBreakHyphen/>
      </w:r>
      <w:r w:rsidR="005D2BAB" w:rsidRPr="00296AE3">
        <w:rPr>
          <w:rFonts w:ascii="Arial" w:hAnsi="Arial" w:cs="Arial"/>
          <w:sz w:val="20"/>
          <w:szCs w:val="20"/>
        </w:rPr>
        <w:fldChar w:fldCharType="begin"/>
      </w:r>
      <w:r w:rsidR="005D2BAB" w:rsidRPr="00296AE3">
        <w:rPr>
          <w:rFonts w:ascii="Arial" w:hAnsi="Arial" w:cs="Arial"/>
          <w:sz w:val="20"/>
          <w:szCs w:val="20"/>
        </w:rPr>
        <w:instrText xml:space="preserve"> SEQ </w:instrText>
      </w:r>
      <w:r w:rsidR="005D2BAB" w:rsidRPr="00296AE3">
        <w:rPr>
          <w:rFonts w:ascii="Arial" w:hAnsi="Arial" w:cs="Arial"/>
          <w:sz w:val="20"/>
          <w:szCs w:val="20"/>
        </w:rPr>
        <w:instrText>表</w:instrText>
      </w:r>
      <w:r w:rsidR="005D2BAB" w:rsidRPr="00296AE3">
        <w:rPr>
          <w:rFonts w:ascii="Arial" w:hAnsi="Arial" w:cs="Arial"/>
          <w:sz w:val="20"/>
          <w:szCs w:val="20"/>
        </w:rPr>
        <w:instrText xml:space="preserve"> \* ARABIC \s 1 </w:instrText>
      </w:r>
      <w:r w:rsidR="005D2BAB" w:rsidRPr="00296AE3">
        <w:rPr>
          <w:rFonts w:ascii="Arial" w:hAnsi="Arial" w:cs="Arial"/>
          <w:sz w:val="20"/>
          <w:szCs w:val="20"/>
        </w:rPr>
        <w:fldChar w:fldCharType="separate"/>
      </w:r>
      <w:r w:rsidR="001D7843">
        <w:rPr>
          <w:rFonts w:ascii="Arial" w:hAnsi="Arial" w:cs="Arial"/>
          <w:noProof/>
          <w:sz w:val="20"/>
          <w:szCs w:val="20"/>
        </w:rPr>
        <w:t>1</w:t>
      </w:r>
      <w:r w:rsidR="005D2BAB" w:rsidRPr="00296AE3">
        <w:rPr>
          <w:rFonts w:ascii="Arial" w:hAnsi="Arial" w:cs="Arial"/>
          <w:sz w:val="20"/>
          <w:szCs w:val="20"/>
        </w:rPr>
        <w:fldChar w:fldCharType="end"/>
      </w:r>
      <w:bookmarkEnd w:id="104"/>
      <w:r w:rsidR="001513FB" w:rsidRPr="00296AE3">
        <w:rPr>
          <w:rFonts w:ascii="Arial" w:hAnsi="Arial" w:cs="Arial"/>
          <w:sz w:val="20"/>
          <w:szCs w:val="20"/>
        </w:rPr>
        <w:t xml:space="preserve">  </w:t>
      </w:r>
      <w:r w:rsidRPr="00296AE3">
        <w:rPr>
          <w:rFonts w:ascii="Arial" w:hAnsi="Arial" w:cs="Arial"/>
          <w:sz w:val="20"/>
          <w:szCs w:val="20"/>
        </w:rPr>
        <w:t>Realizing Processor Affinity</w:t>
      </w:r>
    </w:p>
    <w:tbl>
      <w:tblPr>
        <w:tblW w:w="5000" w:type="pct"/>
        <w:tblBorders>
          <w:bottom w:val="single" w:sz="4" w:space="0" w:color="auto"/>
          <w:insideH w:val="single" w:sz="4" w:space="0" w:color="auto"/>
        </w:tblBorders>
        <w:tblLook w:val="04A0" w:firstRow="1" w:lastRow="0" w:firstColumn="1" w:lastColumn="0" w:noHBand="0" w:noVBand="1"/>
      </w:tblPr>
      <w:tblGrid>
        <w:gridCol w:w="2184"/>
        <w:gridCol w:w="7427"/>
      </w:tblGrid>
      <w:tr w:rsidR="00D26977" w:rsidRPr="00296AE3" w:rsidTr="00497C3B">
        <w:trPr>
          <w:trHeight w:val="275"/>
        </w:trPr>
        <w:tc>
          <w:tcPr>
            <w:tcW w:w="1136" w:type="pct"/>
            <w:tcBorders>
              <w:top w:val="nil"/>
              <w:bottom w:val="single" w:sz="8" w:space="0" w:color="auto"/>
            </w:tcBorders>
            <w:shd w:val="clear" w:color="auto" w:fill="auto"/>
            <w:vAlign w:val="bottom"/>
            <w:hideMark/>
          </w:tcPr>
          <w:p w:rsidR="00D26977" w:rsidRPr="00296AE3" w:rsidRDefault="00D26977" w:rsidP="00D26977">
            <w:pPr>
              <w:pStyle w:val="tablehead"/>
              <w:jc w:val="left"/>
              <w:rPr>
                <w:b/>
              </w:rPr>
            </w:pPr>
            <w:r w:rsidRPr="00296AE3">
              <w:rPr>
                <w:rFonts w:hint="eastAsia"/>
                <w:b/>
              </w:rPr>
              <w:t>Method of Realizing</w:t>
            </w:r>
            <w:r w:rsidRPr="00296AE3">
              <w:rPr>
                <w:b/>
              </w:rPr>
              <w:t xml:space="preserve"> </w:t>
            </w:r>
            <w:r w:rsidRPr="00296AE3">
              <w:rPr>
                <w:rFonts w:hint="eastAsia"/>
                <w:b/>
              </w:rPr>
              <w:t>Processor Affinity</w:t>
            </w:r>
          </w:p>
        </w:tc>
        <w:tc>
          <w:tcPr>
            <w:tcW w:w="3864" w:type="pct"/>
            <w:tcBorders>
              <w:top w:val="nil"/>
              <w:bottom w:val="single" w:sz="8" w:space="0" w:color="auto"/>
            </w:tcBorders>
            <w:shd w:val="clear" w:color="auto" w:fill="auto"/>
            <w:vAlign w:val="bottom"/>
            <w:hideMark/>
          </w:tcPr>
          <w:p w:rsidR="00D26977" w:rsidRPr="00296AE3" w:rsidRDefault="00D26977" w:rsidP="00D26977">
            <w:pPr>
              <w:pStyle w:val="tablehead"/>
              <w:jc w:val="left"/>
              <w:rPr>
                <w:b/>
              </w:rPr>
            </w:pPr>
            <w:r w:rsidRPr="00296AE3">
              <w:rPr>
                <w:rFonts w:hint="eastAsia"/>
                <w:b/>
              </w:rPr>
              <w:t>Outline</w:t>
            </w:r>
          </w:p>
        </w:tc>
      </w:tr>
      <w:tr w:rsidR="00D26977" w:rsidRPr="00296AE3" w:rsidTr="00F15902">
        <w:trPr>
          <w:trHeight w:val="275"/>
        </w:trPr>
        <w:tc>
          <w:tcPr>
            <w:tcW w:w="1136" w:type="pct"/>
            <w:tcBorders>
              <w:top w:val="single" w:sz="8" w:space="0" w:color="auto"/>
              <w:bottom w:val="single" w:sz="4" w:space="0" w:color="auto"/>
            </w:tcBorders>
            <w:shd w:val="clear" w:color="auto" w:fill="auto"/>
            <w:hideMark/>
          </w:tcPr>
          <w:p w:rsidR="00D26977" w:rsidRPr="00296AE3" w:rsidRDefault="00D26977" w:rsidP="00BC368F">
            <w:pPr>
              <w:pStyle w:val="tablebody"/>
            </w:pPr>
            <w:proofErr w:type="spellStart"/>
            <w:r w:rsidRPr="00296AE3">
              <w:t>Cgroup</w:t>
            </w:r>
            <w:proofErr w:type="spellEnd"/>
          </w:p>
        </w:tc>
        <w:tc>
          <w:tcPr>
            <w:tcW w:w="3864" w:type="pct"/>
            <w:tcBorders>
              <w:top w:val="single" w:sz="8" w:space="0" w:color="auto"/>
              <w:bottom w:val="single" w:sz="4" w:space="0" w:color="auto"/>
            </w:tcBorders>
            <w:shd w:val="clear" w:color="auto" w:fill="auto"/>
            <w:hideMark/>
          </w:tcPr>
          <w:p w:rsidR="00D26977" w:rsidRPr="00296AE3" w:rsidRDefault="00D26977" w:rsidP="00BC368F">
            <w:pPr>
              <w:pStyle w:val="tablebody"/>
            </w:pPr>
            <w:proofErr w:type="spellStart"/>
            <w:r w:rsidRPr="00296AE3">
              <w:t>C</w:t>
            </w:r>
            <w:r w:rsidRPr="00296AE3">
              <w:rPr>
                <w:rFonts w:hint="eastAsia"/>
              </w:rPr>
              <w:t>g</w:t>
            </w:r>
            <w:r w:rsidRPr="00296AE3">
              <w:t>r</w:t>
            </w:r>
            <w:r w:rsidRPr="00296AE3">
              <w:rPr>
                <w:rFonts w:hint="eastAsia"/>
              </w:rPr>
              <w:t>oup</w:t>
            </w:r>
            <w:proofErr w:type="spellEnd"/>
            <w:r w:rsidRPr="00296AE3">
              <w:t xml:space="preserve"> is a Linux standard feature, wh</w:t>
            </w:r>
            <w:r w:rsidRPr="00296AE3">
              <w:rPr>
                <w:rFonts w:hint="eastAsia"/>
              </w:rPr>
              <w:t xml:space="preserve">ere </w:t>
            </w:r>
            <w:r w:rsidRPr="00296AE3">
              <w:t xml:space="preserve">processes </w:t>
            </w:r>
            <w:r w:rsidRPr="00296AE3">
              <w:rPr>
                <w:rFonts w:hint="eastAsia"/>
              </w:rPr>
              <w:t xml:space="preserve">are classified </w:t>
            </w:r>
            <w:r w:rsidRPr="00296AE3">
              <w:t xml:space="preserve">into groups </w:t>
            </w:r>
            <w:r w:rsidRPr="00296AE3">
              <w:rPr>
                <w:rFonts w:hint="eastAsia"/>
              </w:rPr>
              <w:t xml:space="preserve">for control of </w:t>
            </w:r>
            <w:r w:rsidRPr="00296AE3">
              <w:t>the assignment of resources such as CPU</w:t>
            </w:r>
            <w:r w:rsidRPr="00296AE3">
              <w:rPr>
                <w:rFonts w:hint="eastAsia"/>
              </w:rPr>
              <w:t>s</w:t>
            </w:r>
            <w:r w:rsidRPr="00296AE3">
              <w:t xml:space="preserve"> and memory. </w:t>
            </w:r>
            <w:proofErr w:type="spellStart"/>
            <w:r w:rsidRPr="00296AE3">
              <w:rPr>
                <w:rFonts w:hint="eastAsia"/>
              </w:rPr>
              <w:t>Cg</w:t>
            </w:r>
            <w:r w:rsidRPr="00296AE3">
              <w:t>r</w:t>
            </w:r>
            <w:r w:rsidRPr="00296AE3">
              <w:rPr>
                <w:rFonts w:hint="eastAsia"/>
              </w:rPr>
              <w:t>oup</w:t>
            </w:r>
            <w:proofErr w:type="spellEnd"/>
            <w:r w:rsidRPr="00296AE3">
              <w:t xml:space="preserve"> can be handled through </w:t>
            </w:r>
            <w:proofErr w:type="spellStart"/>
            <w:r w:rsidRPr="00296AE3">
              <w:t>sysfs</w:t>
            </w:r>
            <w:proofErr w:type="spellEnd"/>
            <w:r w:rsidRPr="00296AE3">
              <w:t>.</w:t>
            </w:r>
          </w:p>
        </w:tc>
      </w:tr>
      <w:tr w:rsidR="00D26977" w:rsidRPr="00296AE3" w:rsidTr="00F15902">
        <w:trPr>
          <w:trHeight w:val="275"/>
        </w:trPr>
        <w:tc>
          <w:tcPr>
            <w:tcW w:w="1136" w:type="pct"/>
            <w:tcBorders>
              <w:top w:val="single" w:sz="4" w:space="0" w:color="auto"/>
              <w:bottom w:val="single" w:sz="8" w:space="0" w:color="auto"/>
            </w:tcBorders>
            <w:shd w:val="clear" w:color="auto" w:fill="auto"/>
            <w:hideMark/>
          </w:tcPr>
          <w:p w:rsidR="00D26977" w:rsidRPr="00296AE3" w:rsidRDefault="00D26977" w:rsidP="00BC368F">
            <w:pPr>
              <w:pStyle w:val="tablebody"/>
            </w:pPr>
            <w:r w:rsidRPr="00296AE3">
              <w:t>taskset</w:t>
            </w:r>
          </w:p>
        </w:tc>
        <w:tc>
          <w:tcPr>
            <w:tcW w:w="3864" w:type="pct"/>
            <w:tcBorders>
              <w:top w:val="single" w:sz="4" w:space="0" w:color="auto"/>
              <w:bottom w:val="single" w:sz="8" w:space="0" w:color="auto"/>
            </w:tcBorders>
            <w:shd w:val="clear" w:color="auto" w:fill="auto"/>
            <w:hideMark/>
          </w:tcPr>
          <w:p w:rsidR="00D26977" w:rsidRPr="00296AE3" w:rsidRDefault="00D26977" w:rsidP="00BC368F">
            <w:pPr>
              <w:pStyle w:val="tablebody"/>
            </w:pPr>
            <w:r w:rsidRPr="00296AE3">
              <w:rPr>
                <w:rFonts w:hint="eastAsia"/>
              </w:rPr>
              <w:t xml:space="preserve">The taskset command can be used to realize </w:t>
            </w:r>
            <w:r w:rsidRPr="00296AE3">
              <w:t>processor</w:t>
            </w:r>
            <w:r w:rsidRPr="00296AE3">
              <w:rPr>
                <w:rFonts w:hint="eastAsia"/>
              </w:rPr>
              <w:t xml:space="preserve"> </w:t>
            </w:r>
            <w:r w:rsidRPr="00296AE3">
              <w:t>affinity by specifying process ID</w:t>
            </w:r>
            <w:r w:rsidRPr="00296AE3">
              <w:rPr>
                <w:rFonts w:hint="eastAsia"/>
              </w:rPr>
              <w:t>s</w:t>
            </w:r>
            <w:r w:rsidRPr="00296AE3">
              <w:t xml:space="preserve"> (</w:t>
            </w:r>
            <w:proofErr w:type="spellStart"/>
            <w:r w:rsidRPr="00296AE3">
              <w:t>PID</w:t>
            </w:r>
            <w:r w:rsidRPr="00296AE3">
              <w:rPr>
                <w:rFonts w:hint="eastAsia"/>
              </w:rPr>
              <w:t>s</w:t>
            </w:r>
            <w:proofErr w:type="spellEnd"/>
            <w:r w:rsidRPr="00296AE3">
              <w:t xml:space="preserve">) and </w:t>
            </w:r>
            <w:r w:rsidRPr="00296AE3">
              <w:rPr>
                <w:rFonts w:hint="eastAsia"/>
              </w:rPr>
              <w:t xml:space="preserve">the </w:t>
            </w:r>
            <w:r w:rsidRPr="00296AE3">
              <w:t>CPU</w:t>
            </w:r>
            <w:r w:rsidRPr="00296AE3">
              <w:rPr>
                <w:rFonts w:hint="eastAsia"/>
              </w:rPr>
              <w:t>s</w:t>
            </w:r>
            <w:r w:rsidRPr="00296AE3">
              <w:t xml:space="preserve"> to run </w:t>
            </w:r>
            <w:r w:rsidRPr="00296AE3">
              <w:rPr>
                <w:rFonts w:hint="eastAsia"/>
              </w:rPr>
              <w:t xml:space="preserve">the processes </w:t>
            </w:r>
            <w:r w:rsidRPr="00296AE3">
              <w:t xml:space="preserve">from the command line. </w:t>
            </w:r>
            <w:r w:rsidRPr="00296AE3">
              <w:rPr>
                <w:rFonts w:hint="eastAsia"/>
              </w:rPr>
              <w:t xml:space="preserve">With affinity through </w:t>
            </w:r>
            <w:r w:rsidRPr="00296AE3">
              <w:t>t</w:t>
            </w:r>
            <w:r w:rsidRPr="00296AE3">
              <w:rPr>
                <w:rFonts w:hint="eastAsia"/>
              </w:rPr>
              <w:t>he taskset command</w:t>
            </w:r>
            <w:r w:rsidRPr="00296AE3">
              <w:t>, CPU</w:t>
            </w:r>
            <w:r w:rsidRPr="00296AE3">
              <w:rPr>
                <w:rFonts w:hint="eastAsia"/>
              </w:rPr>
              <w:t>s</w:t>
            </w:r>
            <w:r w:rsidRPr="00296AE3">
              <w:t xml:space="preserve"> must be assigned </w:t>
            </w:r>
            <w:r w:rsidRPr="00296AE3">
              <w:rPr>
                <w:rFonts w:hint="eastAsia"/>
              </w:rPr>
              <w:t xml:space="preserve">per </w:t>
            </w:r>
            <w:r w:rsidRPr="00296AE3">
              <w:t>process.</w:t>
            </w:r>
          </w:p>
        </w:tc>
      </w:tr>
    </w:tbl>
    <w:p w:rsidR="00320839" w:rsidRPr="00296AE3" w:rsidRDefault="00320839" w:rsidP="00F15902">
      <w:pPr>
        <w:pStyle w:val="tableend"/>
      </w:pPr>
    </w:p>
    <w:p w:rsidR="00E8614A" w:rsidRPr="00296AE3" w:rsidRDefault="00E8614A" w:rsidP="00F15902">
      <w:pPr>
        <w:ind w:firstLine="0"/>
        <w:jc w:val="left"/>
      </w:pPr>
      <w:r w:rsidRPr="00296AE3">
        <w:t>We recommend the m</w:t>
      </w:r>
      <w:r w:rsidRPr="00296AE3">
        <w:rPr>
          <w:rFonts w:hint="eastAsia"/>
        </w:rPr>
        <w:t>ethod</w:t>
      </w:r>
      <w:r w:rsidRPr="00296AE3">
        <w:t xml:space="preserve">s described </w:t>
      </w:r>
      <w:r w:rsidRPr="00296AE3">
        <w:rPr>
          <w:rFonts w:hint="eastAsia"/>
        </w:rPr>
        <w:t xml:space="preserve">up to this point </w:t>
      </w:r>
      <w:r w:rsidRPr="00296AE3">
        <w:t xml:space="preserve">in this document. Meanwhile, the Linux </w:t>
      </w:r>
      <w:r w:rsidRPr="00296AE3">
        <w:rPr>
          <w:rFonts w:hint="eastAsia"/>
        </w:rPr>
        <w:t>c</w:t>
      </w:r>
      <w:r w:rsidRPr="00296AE3">
        <w:t xml:space="preserve">ommunity suggests another method </w:t>
      </w:r>
      <w:r w:rsidRPr="00296AE3">
        <w:rPr>
          <w:rFonts w:hint="eastAsia"/>
        </w:rPr>
        <w:t xml:space="preserve">in which </w:t>
      </w:r>
      <w:r w:rsidRPr="00296AE3">
        <w:t xml:space="preserve">the </w:t>
      </w:r>
      <w:proofErr w:type="spellStart"/>
      <w:r w:rsidRPr="00296AE3">
        <w:t>bLsched</w:t>
      </w:r>
      <w:proofErr w:type="spellEnd"/>
      <w:r w:rsidRPr="00296AE3">
        <w:t xml:space="preserve"> daemon in </w:t>
      </w:r>
      <w:r w:rsidRPr="00296AE3">
        <w:rPr>
          <w:rFonts w:hint="eastAsia"/>
        </w:rPr>
        <w:t xml:space="preserve">the </w:t>
      </w:r>
      <w:r w:rsidRPr="00296AE3">
        <w:t>user space assigns task</w:t>
      </w:r>
      <w:r w:rsidRPr="00296AE3">
        <w:rPr>
          <w:rFonts w:hint="eastAsia"/>
        </w:rPr>
        <w:t>s</w:t>
      </w:r>
      <w:r w:rsidRPr="00296AE3">
        <w:t xml:space="preserve"> to CPU</w:t>
      </w:r>
      <w:r w:rsidRPr="00296AE3">
        <w:rPr>
          <w:rFonts w:hint="eastAsia"/>
        </w:rPr>
        <w:t>s</w:t>
      </w:r>
      <w:r w:rsidRPr="00296AE3">
        <w:t xml:space="preserve"> </w:t>
      </w:r>
      <w:r w:rsidRPr="00296AE3">
        <w:rPr>
          <w:rFonts w:hint="eastAsia"/>
        </w:rPr>
        <w:t xml:space="preserve">based on the </w:t>
      </w:r>
      <w:r w:rsidRPr="00296AE3">
        <w:t xml:space="preserve">idea </w:t>
      </w:r>
      <w:r w:rsidRPr="00296AE3">
        <w:rPr>
          <w:rFonts w:hint="eastAsia"/>
        </w:rPr>
        <w:t xml:space="preserve">of </w:t>
      </w:r>
      <w:r w:rsidRPr="00296AE3">
        <w:t xml:space="preserve">realizing processor affinity. Details on </w:t>
      </w:r>
      <w:proofErr w:type="spellStart"/>
      <w:r w:rsidRPr="00296AE3">
        <w:t>bLsched</w:t>
      </w:r>
      <w:proofErr w:type="spellEnd"/>
      <w:r w:rsidRPr="00296AE3">
        <w:t xml:space="preserve"> </w:t>
      </w:r>
      <w:r w:rsidRPr="00296AE3">
        <w:rPr>
          <w:rFonts w:hint="eastAsia"/>
        </w:rPr>
        <w:t xml:space="preserve">are available </w:t>
      </w:r>
      <w:r w:rsidRPr="00296AE3">
        <w:t xml:space="preserve">on the Web page at the URL below. Refer to </w:t>
      </w:r>
      <w:r w:rsidRPr="00296AE3">
        <w:rPr>
          <w:rFonts w:hint="eastAsia"/>
        </w:rPr>
        <w:t>the page if you wish to know more it</w:t>
      </w:r>
      <w:r w:rsidRPr="00296AE3">
        <w:t>.</w:t>
      </w:r>
    </w:p>
    <w:p w:rsidR="007A358A" w:rsidRPr="00296AE3" w:rsidRDefault="005F7A51" w:rsidP="00F15902">
      <w:pPr>
        <w:ind w:firstLine="0"/>
        <w:jc w:val="left"/>
      </w:pPr>
      <w:r w:rsidRPr="00296AE3">
        <w:t>https://</w:t>
      </w:r>
      <w:proofErr w:type="spellStart"/>
      <w:r w:rsidRPr="00296AE3">
        <w:t>github.com</w:t>
      </w:r>
      <w:proofErr w:type="spellEnd"/>
      <w:r w:rsidRPr="00296AE3">
        <w:t>/</w:t>
      </w:r>
      <w:proofErr w:type="spellStart"/>
      <w:r w:rsidRPr="00296AE3">
        <w:t>BayLibre</w:t>
      </w:r>
      <w:proofErr w:type="spellEnd"/>
      <w:r w:rsidRPr="00296AE3">
        <w:t>/</w:t>
      </w:r>
      <w:proofErr w:type="spellStart"/>
      <w:r w:rsidRPr="00296AE3">
        <w:t>bLsched</w:t>
      </w:r>
      <w:proofErr w:type="spellEnd"/>
      <w:r w:rsidRPr="00296AE3" w:rsidDel="005F7A51">
        <w:t xml:space="preserve"> </w:t>
      </w:r>
    </w:p>
    <w:p w:rsidR="00320839" w:rsidRPr="00296AE3" w:rsidRDefault="00320839">
      <w:pPr>
        <w:topLinePunct w:val="0"/>
        <w:adjustRightInd/>
        <w:spacing w:after="0"/>
        <w:ind w:firstLine="0"/>
        <w:jc w:val="left"/>
        <w:textAlignment w:val="auto"/>
      </w:pPr>
      <w:r w:rsidRPr="00296AE3">
        <w:br w:type="page"/>
      </w:r>
    </w:p>
    <w:p w:rsidR="006F03BD" w:rsidRPr="006D5C85" w:rsidRDefault="00107576" w:rsidP="006D5C85">
      <w:pPr>
        <w:pStyle w:val="41"/>
        <w:rPr>
          <w:b/>
        </w:rPr>
      </w:pPr>
      <w:bookmarkStart w:id="105" w:name="_Toc475972852"/>
      <w:r w:rsidRPr="006D5C85">
        <w:rPr>
          <w:rFonts w:hint="eastAsia"/>
          <w:b/>
        </w:rPr>
        <w:lastRenderedPageBreak/>
        <w:t>Procedure for</w:t>
      </w:r>
      <w:r w:rsidRPr="006D5C85">
        <w:rPr>
          <w:b/>
        </w:rPr>
        <w:t xml:space="preserve"> Setting </w:t>
      </w:r>
      <w:proofErr w:type="spellStart"/>
      <w:r w:rsidRPr="006D5C85">
        <w:rPr>
          <w:b/>
        </w:rPr>
        <w:t>Cgroup</w:t>
      </w:r>
      <w:bookmarkEnd w:id="105"/>
      <w:proofErr w:type="spellEnd"/>
    </w:p>
    <w:p w:rsidR="00564851" w:rsidRPr="00296AE3" w:rsidRDefault="0033326C" w:rsidP="00F15902">
      <w:pPr>
        <w:ind w:firstLine="0"/>
        <w:jc w:val="left"/>
      </w:pPr>
      <w:proofErr w:type="spellStart"/>
      <w:r w:rsidRPr="00296AE3">
        <w:t>Cgroup</w:t>
      </w:r>
      <w:proofErr w:type="spellEnd"/>
      <w:r w:rsidRPr="00296AE3">
        <w:t xml:space="preserve"> is</w:t>
      </w:r>
      <w:r w:rsidRPr="00296AE3">
        <w:rPr>
          <w:rFonts w:hint="eastAsia"/>
        </w:rPr>
        <w:t xml:space="preserve"> </w:t>
      </w:r>
      <w:r w:rsidRPr="00296AE3">
        <w:t>a standard Linux feature</w:t>
      </w:r>
      <w:r w:rsidRPr="00296AE3">
        <w:rPr>
          <w:rFonts w:hint="eastAsia"/>
        </w:rPr>
        <w:t xml:space="preserve"> in </w:t>
      </w:r>
      <w:r w:rsidRPr="00296AE3">
        <w:t xml:space="preserve">which processes </w:t>
      </w:r>
      <w:r w:rsidRPr="00296AE3">
        <w:rPr>
          <w:rFonts w:hint="eastAsia"/>
        </w:rPr>
        <w:t xml:space="preserve">are </w:t>
      </w:r>
      <w:r w:rsidRPr="00296AE3">
        <w:t>classifie</w:t>
      </w:r>
      <w:r w:rsidRPr="00296AE3">
        <w:rPr>
          <w:rFonts w:hint="eastAsia"/>
        </w:rPr>
        <w:t>d</w:t>
      </w:r>
      <w:r w:rsidRPr="00296AE3">
        <w:t xml:space="preserve"> into groups </w:t>
      </w:r>
      <w:r w:rsidRPr="00296AE3">
        <w:rPr>
          <w:rFonts w:hint="eastAsia"/>
        </w:rPr>
        <w:t xml:space="preserve">for </w:t>
      </w:r>
      <w:r w:rsidRPr="00296AE3">
        <w:t>control</w:t>
      </w:r>
      <w:r w:rsidRPr="00296AE3">
        <w:rPr>
          <w:rFonts w:hint="eastAsia"/>
        </w:rPr>
        <w:t xml:space="preserve"> of</w:t>
      </w:r>
      <w:r w:rsidRPr="00296AE3">
        <w:t xml:space="preserve"> the assignment of resources such as CPU</w:t>
      </w:r>
      <w:r w:rsidRPr="00296AE3">
        <w:rPr>
          <w:rFonts w:hint="eastAsia"/>
        </w:rPr>
        <w:t>s</w:t>
      </w:r>
      <w:r w:rsidRPr="00296AE3">
        <w:t xml:space="preserve"> and memory. Multiple groups can be created. Processes classified in the same group run by using specified resources.</w:t>
      </w:r>
      <w:r w:rsidR="00564851" w:rsidRPr="00296AE3">
        <w:t xml:space="preserve"> </w:t>
      </w:r>
      <w:r w:rsidR="00564851" w:rsidRPr="00296AE3">
        <w:rPr>
          <w:rFonts w:hint="eastAsia"/>
        </w:rPr>
        <w:t xml:space="preserve">In an </w:t>
      </w:r>
      <w:r w:rsidR="00564851" w:rsidRPr="00296AE3">
        <w:t xml:space="preserve">environment </w:t>
      </w:r>
      <w:r w:rsidR="00564851" w:rsidRPr="00296AE3">
        <w:rPr>
          <w:rFonts w:hint="eastAsia"/>
        </w:rPr>
        <w:t xml:space="preserve">in which </w:t>
      </w:r>
      <w:r w:rsidR="00564851" w:rsidRPr="00296AE3">
        <w:t>the Cortex-</w:t>
      </w:r>
      <w:proofErr w:type="spellStart"/>
      <w:r w:rsidR="00564851" w:rsidRPr="00296AE3">
        <w:t>A57</w:t>
      </w:r>
      <w:r w:rsidR="00564851" w:rsidRPr="00296AE3">
        <w:rPr>
          <w:rFonts w:hint="eastAsia"/>
        </w:rPr>
        <w:t>s</w:t>
      </w:r>
      <w:proofErr w:type="spellEnd"/>
      <w:r w:rsidR="00564851" w:rsidRPr="00296AE3">
        <w:t xml:space="preserve"> and Cortex-</w:t>
      </w:r>
      <w:proofErr w:type="spellStart"/>
      <w:r w:rsidR="00564851" w:rsidRPr="00296AE3">
        <w:t>A53</w:t>
      </w:r>
      <w:r w:rsidR="00564851" w:rsidRPr="00296AE3">
        <w:rPr>
          <w:rFonts w:hint="eastAsia"/>
        </w:rPr>
        <w:t>s</w:t>
      </w:r>
      <w:proofErr w:type="spellEnd"/>
      <w:r w:rsidR="00564851" w:rsidRPr="00296AE3">
        <w:t xml:space="preserve"> are booted </w:t>
      </w:r>
      <w:r w:rsidR="00564851" w:rsidRPr="00296AE3">
        <w:rPr>
          <w:rFonts w:hint="eastAsia"/>
        </w:rPr>
        <w:t xml:space="preserve">up </w:t>
      </w:r>
      <w:r w:rsidR="00564851" w:rsidRPr="00296AE3">
        <w:t>at the same time</w:t>
      </w:r>
      <w:r w:rsidR="00564851" w:rsidRPr="00296AE3">
        <w:rPr>
          <w:rFonts w:hint="eastAsia"/>
        </w:rPr>
        <w:t>,</w:t>
      </w:r>
      <w:r w:rsidR="00564851" w:rsidRPr="00296AE3">
        <w:t xml:space="preserve"> </w:t>
      </w:r>
      <w:r w:rsidR="00564851" w:rsidRPr="00296AE3">
        <w:rPr>
          <w:rFonts w:hint="eastAsia"/>
        </w:rPr>
        <w:t>a</w:t>
      </w:r>
      <w:r w:rsidR="00564851" w:rsidRPr="00296AE3">
        <w:t xml:space="preserve">pplying </w:t>
      </w:r>
      <w:proofErr w:type="spellStart"/>
      <w:r w:rsidR="00564851" w:rsidRPr="00296AE3">
        <w:t>cgroup</w:t>
      </w:r>
      <w:proofErr w:type="spellEnd"/>
      <w:r w:rsidR="00564851" w:rsidRPr="00296AE3">
        <w:t xml:space="preserve"> allows the classification of applications </w:t>
      </w:r>
      <w:r w:rsidR="00564851" w:rsidRPr="00296AE3">
        <w:rPr>
          <w:rFonts w:hint="eastAsia"/>
        </w:rPr>
        <w:t>as being for execution</w:t>
      </w:r>
      <w:r w:rsidR="00564851" w:rsidRPr="00296AE3">
        <w:t xml:space="preserve"> </w:t>
      </w:r>
      <w:r w:rsidR="00564851" w:rsidRPr="00296AE3">
        <w:rPr>
          <w:rFonts w:hint="eastAsia"/>
        </w:rPr>
        <w:t xml:space="preserve">on a </w:t>
      </w:r>
      <w:r w:rsidR="00564851" w:rsidRPr="00296AE3">
        <w:t>Cortex-</w:t>
      </w:r>
      <w:proofErr w:type="spellStart"/>
      <w:r w:rsidR="00564851" w:rsidRPr="00296AE3">
        <w:t>A57</w:t>
      </w:r>
      <w:proofErr w:type="spellEnd"/>
      <w:r w:rsidR="00564851" w:rsidRPr="00296AE3">
        <w:t xml:space="preserve"> </w:t>
      </w:r>
      <w:r w:rsidR="00564851" w:rsidRPr="00296AE3">
        <w:rPr>
          <w:rFonts w:hint="eastAsia"/>
        </w:rPr>
        <w:t xml:space="preserve">or a </w:t>
      </w:r>
      <w:r w:rsidR="00564851" w:rsidRPr="00296AE3">
        <w:t>Cortex-</w:t>
      </w:r>
      <w:proofErr w:type="spellStart"/>
      <w:r w:rsidR="00564851" w:rsidRPr="00296AE3">
        <w:t>A53</w:t>
      </w:r>
      <w:proofErr w:type="spellEnd"/>
      <w:r w:rsidR="00564851" w:rsidRPr="00296AE3">
        <w:t xml:space="preserve"> and assigning the applications to specified CPU resource</w:t>
      </w:r>
      <w:r w:rsidR="00564851" w:rsidRPr="00296AE3">
        <w:rPr>
          <w:rFonts w:hint="eastAsia"/>
        </w:rPr>
        <w:t>s</w:t>
      </w:r>
      <w:r w:rsidR="00564851" w:rsidRPr="00296AE3">
        <w:t xml:space="preserve"> as shown in </w:t>
      </w:r>
      <w:r w:rsidR="0057699B" w:rsidRPr="00296AE3">
        <w:fldChar w:fldCharType="begin"/>
      </w:r>
      <w:r w:rsidR="0057699B" w:rsidRPr="00296AE3">
        <w:instrText xml:space="preserve"> REF _Ref514753348 \h </w:instrText>
      </w:r>
      <w:r w:rsidR="006A4FD0" w:rsidRPr="00296AE3">
        <w:instrText xml:space="preserve"> \* MERGEFORMAT </w:instrText>
      </w:r>
      <w:r w:rsidR="0057699B" w:rsidRPr="00296AE3">
        <w:fldChar w:fldCharType="separate"/>
      </w:r>
      <w:r w:rsidR="001D7843" w:rsidRPr="001D7843">
        <w:t xml:space="preserve">Figure </w:t>
      </w:r>
      <w:r w:rsidR="001D7843" w:rsidRPr="001D7843">
        <w:rPr>
          <w:noProof/>
        </w:rPr>
        <w:t>3</w:t>
      </w:r>
      <w:r w:rsidR="001D7843" w:rsidRPr="001D7843">
        <w:rPr>
          <w:noProof/>
        </w:rPr>
        <w:noBreakHyphen/>
        <w:t>2</w:t>
      </w:r>
      <w:r w:rsidR="0057699B" w:rsidRPr="00296AE3">
        <w:fldChar w:fldCharType="end"/>
      </w:r>
      <w:r w:rsidR="00564851" w:rsidRPr="00296AE3">
        <w:t>.</w:t>
      </w:r>
    </w:p>
    <w:p w:rsidR="00564851" w:rsidRPr="00296AE3" w:rsidRDefault="00564851" w:rsidP="00F15902">
      <w:pPr>
        <w:ind w:firstLine="0"/>
        <w:jc w:val="left"/>
      </w:pPr>
      <w:r w:rsidRPr="00296AE3">
        <w:rPr>
          <w:rFonts w:hint="eastAsia"/>
        </w:rPr>
        <w:t>H</w:t>
      </w:r>
      <w:r w:rsidRPr="00296AE3">
        <w:t>ere, the setting to prevent a Cortex-</w:t>
      </w:r>
      <w:proofErr w:type="spellStart"/>
      <w:r w:rsidRPr="00296AE3">
        <w:t>A53</w:t>
      </w:r>
      <w:proofErr w:type="spellEnd"/>
      <w:r w:rsidRPr="00296AE3">
        <w:t xml:space="preserve"> </w:t>
      </w:r>
      <w:r w:rsidRPr="00296AE3">
        <w:rPr>
          <w:rFonts w:hint="eastAsia"/>
        </w:rPr>
        <w:t xml:space="preserve">from </w:t>
      </w:r>
      <w:r w:rsidRPr="00296AE3">
        <w:t xml:space="preserve">unexpectedly </w:t>
      </w:r>
      <w:r w:rsidRPr="00296AE3">
        <w:rPr>
          <w:rFonts w:hint="eastAsia"/>
        </w:rPr>
        <w:t>having to handle</w:t>
      </w:r>
      <w:r w:rsidRPr="00296AE3">
        <w:t xml:space="preserve"> </w:t>
      </w:r>
      <w:r w:rsidRPr="00296AE3">
        <w:rPr>
          <w:rFonts w:hint="eastAsia"/>
        </w:rPr>
        <w:t xml:space="preserve">a </w:t>
      </w:r>
      <w:r w:rsidRPr="00296AE3">
        <w:t xml:space="preserve">task </w:t>
      </w:r>
      <w:r w:rsidRPr="00296AE3">
        <w:rPr>
          <w:rFonts w:hint="eastAsia"/>
        </w:rPr>
        <w:t xml:space="preserve">intended for </w:t>
      </w:r>
      <w:r w:rsidRPr="00296AE3">
        <w:t>a Cortex-</w:t>
      </w:r>
      <w:proofErr w:type="spellStart"/>
      <w:r w:rsidRPr="00296AE3">
        <w:t>A57</w:t>
      </w:r>
      <w:proofErr w:type="spellEnd"/>
      <w:r w:rsidRPr="00296AE3">
        <w:t xml:space="preserve"> by assigning applications solely to a Cortex-</w:t>
      </w:r>
      <w:proofErr w:type="spellStart"/>
      <w:r w:rsidRPr="00296AE3">
        <w:t>A57</w:t>
      </w:r>
      <w:proofErr w:type="spellEnd"/>
      <w:r w:rsidRPr="00296AE3">
        <w:t xml:space="preserve"> is described as an example.</w:t>
      </w:r>
    </w:p>
    <w:p w:rsidR="00D34D35" w:rsidRPr="00296AE3" w:rsidRDefault="00D34D35" w:rsidP="00F15902">
      <w:pPr>
        <w:pStyle w:val="space"/>
      </w:pPr>
    </w:p>
    <w:p w:rsidR="00C3054E" w:rsidRPr="00296AE3" w:rsidRDefault="002116FF" w:rsidP="00DA251D">
      <w:pPr>
        <w:keepNext/>
        <w:topLinePunct w:val="0"/>
        <w:adjustRightInd/>
        <w:spacing w:after="0"/>
        <w:ind w:firstLine="0"/>
        <w:jc w:val="left"/>
        <w:textAlignment w:val="auto"/>
      </w:pPr>
      <w:r w:rsidRPr="00296AE3">
        <w:rPr>
          <w:noProof/>
          <w:lang w:eastAsia="en-US"/>
        </w:rPr>
        <mc:AlternateContent>
          <mc:Choice Requires="wpc">
            <w:drawing>
              <wp:inline distT="0" distB="0" distL="0" distR="0">
                <wp:extent cx="6161405" cy="3172021"/>
                <wp:effectExtent l="0" t="0" r="10795" b="28575"/>
                <wp:docPr id="26" name="キャンバス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0000"/>
                          </a:solidFill>
                        </a:ln>
                      </wpc:whole>
                      <wps:wsp>
                        <wps:cNvPr id="340" name="正方形/長方形 340" descr="20%"/>
                        <wps:cNvSpPr>
                          <a:spLocks noChangeArrowheads="1"/>
                        </wps:cNvSpPr>
                        <wps:spPr bwMode="auto">
                          <a:xfrm>
                            <a:off x="3979450" y="329417"/>
                            <a:ext cx="577850" cy="410210"/>
                          </a:xfrm>
                          <a:prstGeom prst="rect">
                            <a:avLst/>
                          </a:prstGeom>
                          <a:pattFill prst="pct20">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rsidR="007B716A" w:rsidRPr="00B27C8E" w:rsidRDefault="007B716A" w:rsidP="002116FF">
                              <w:pPr>
                                <w:pStyle w:val="Web"/>
                                <w:spacing w:after="0"/>
                                <w:ind w:firstLine="187"/>
                                <w:jc w:val="center"/>
                                <w:rPr>
                                  <w:rFonts w:ascii="Arial" w:hAnsi="Arial" w:cs="Arial"/>
                                </w:rPr>
                              </w:pPr>
                              <w:r w:rsidRPr="00B27C8E">
                                <w:rPr>
                                  <w:rFonts w:ascii="Arial" w:hAnsi="Arial" w:cs="Arial"/>
                                </w:rPr>
                                <w:t> </w:t>
                              </w:r>
                            </w:p>
                          </w:txbxContent>
                        </wps:txbx>
                        <wps:bodyPr rot="0" vert="horz" wrap="square" lIns="0" tIns="18000" rIns="0" bIns="18000" anchor="ctr" anchorCtr="0" upright="1">
                          <a:noAutofit/>
                        </wps:bodyPr>
                      </wps:wsp>
                      <wps:wsp>
                        <wps:cNvPr id="341" name="正方形/長方形 341" descr="横線"/>
                        <wps:cNvSpPr>
                          <a:spLocks noChangeArrowheads="1"/>
                        </wps:cNvSpPr>
                        <wps:spPr bwMode="auto">
                          <a:xfrm>
                            <a:off x="3345720" y="329417"/>
                            <a:ext cx="570230" cy="410210"/>
                          </a:xfrm>
                          <a:prstGeom prst="rect">
                            <a:avLst/>
                          </a:prstGeom>
                          <a:pattFill prst="ltHorz">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rsidR="007B716A" w:rsidRPr="00B27C8E" w:rsidRDefault="007B716A" w:rsidP="002116FF">
                              <w:pPr>
                                <w:pStyle w:val="Web"/>
                                <w:spacing w:after="0"/>
                                <w:ind w:firstLine="187"/>
                                <w:jc w:val="center"/>
                                <w:rPr>
                                  <w:rFonts w:ascii="Arial" w:hAnsi="Arial" w:cs="Arial"/>
                                </w:rPr>
                              </w:pPr>
                              <w:r w:rsidRPr="00B27C8E">
                                <w:rPr>
                                  <w:rFonts w:ascii="Arial" w:hAnsi="Arial" w:cs="Arial"/>
                                </w:rPr>
                                <w:t> </w:t>
                              </w:r>
                            </w:p>
                          </w:txbxContent>
                        </wps:txbx>
                        <wps:bodyPr rot="0" vert="horz" wrap="square" lIns="0" tIns="18000" rIns="0" bIns="18000" anchor="ctr" anchorCtr="0" upright="1">
                          <a:noAutofit/>
                        </wps:bodyPr>
                      </wps:wsp>
                      <wps:wsp>
                        <wps:cNvPr id="342" name="正方形/長方形 342" descr="縦線 (太)"/>
                        <wps:cNvSpPr>
                          <a:spLocks noChangeArrowheads="1"/>
                        </wps:cNvSpPr>
                        <wps:spPr bwMode="auto">
                          <a:xfrm>
                            <a:off x="1549305" y="300179"/>
                            <a:ext cx="652145" cy="439424"/>
                          </a:xfrm>
                          <a:prstGeom prst="rect">
                            <a:avLst/>
                          </a:prstGeom>
                          <a:pattFill prst="dkVert">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rsidR="007B716A" w:rsidRPr="00B27C8E" w:rsidRDefault="007B716A" w:rsidP="002116FF">
                              <w:pPr>
                                <w:pStyle w:val="Web"/>
                                <w:spacing w:after="0"/>
                                <w:ind w:firstLine="187"/>
                                <w:jc w:val="center"/>
                                <w:rPr>
                                  <w:rFonts w:ascii="Arial" w:hAnsi="Arial" w:cs="Arial"/>
                                </w:rPr>
                              </w:pPr>
                              <w:r w:rsidRPr="00B27C8E">
                                <w:rPr>
                                  <w:rFonts w:ascii="Arial" w:hAnsi="Arial" w:cs="Arial"/>
                                </w:rPr>
                                <w:t> </w:t>
                              </w:r>
                            </w:p>
                          </w:txbxContent>
                        </wps:txbx>
                        <wps:bodyPr rot="0" vert="horz" wrap="square" lIns="0" tIns="144000" rIns="0" bIns="144000" anchor="ctr" anchorCtr="0" upright="1">
                          <a:noAutofit/>
                        </wps:bodyPr>
                      </wps:wsp>
                      <wps:wsp>
                        <wps:cNvPr id="343" name="テキスト ボックス 652"/>
                        <wps:cNvSpPr txBox="1">
                          <a:spLocks noChangeArrowheads="1"/>
                        </wps:cNvSpPr>
                        <wps:spPr bwMode="auto">
                          <a:xfrm>
                            <a:off x="1621926" y="377675"/>
                            <a:ext cx="499918" cy="255905"/>
                          </a:xfrm>
                          <a:prstGeom prst="rect">
                            <a:avLst/>
                          </a:prstGeom>
                          <a:solidFill>
                            <a:srgbClr val="FFFFFF"/>
                          </a:solidFill>
                          <a:ln w="9525">
                            <a:solidFill>
                              <a:srgbClr val="FFFFFF"/>
                            </a:solidFill>
                            <a:miter lim="800000"/>
                            <a:headEnd/>
                            <a:tailEnd/>
                          </a:ln>
                        </wps:spPr>
                        <wps:txbx>
                          <w:txbxContent>
                            <w:p w:rsidR="007B716A" w:rsidRPr="00B27C8E" w:rsidRDefault="007B716A" w:rsidP="009010FF">
                              <w:pPr>
                                <w:pStyle w:val="Web"/>
                                <w:spacing w:before="72" w:after="0" w:line="240" w:lineRule="exact"/>
                                <w:ind w:firstLineChars="50" w:firstLine="110"/>
                                <w:rPr>
                                  <w:rFonts w:ascii="Arial" w:hAnsi="Arial" w:cs="Arial"/>
                                </w:rPr>
                              </w:pPr>
                              <w:r w:rsidRPr="00B27C8E">
                                <w:rPr>
                                  <w:rFonts w:ascii="Arial" w:eastAsia="游明朝" w:hAnsi="Arial" w:cs="Arial"/>
                                  <w:kern w:val="2"/>
                                  <w:sz w:val="22"/>
                                  <w:szCs w:val="22"/>
                                </w:rPr>
                                <w:t>App. 1</w:t>
                              </w:r>
                            </w:p>
                          </w:txbxContent>
                        </wps:txbx>
                        <wps:bodyPr rot="0" vert="horz" wrap="square" lIns="0" tIns="0" rIns="0" bIns="0" anchor="t" anchorCtr="0" upright="1">
                          <a:noAutofit/>
                        </wps:bodyPr>
                      </wps:wsp>
                      <wps:wsp>
                        <wps:cNvPr id="344" name="テキスト ボックス 653"/>
                        <wps:cNvSpPr txBox="1">
                          <a:spLocks noChangeArrowheads="1"/>
                        </wps:cNvSpPr>
                        <wps:spPr bwMode="auto">
                          <a:xfrm>
                            <a:off x="3412250" y="417682"/>
                            <a:ext cx="441614" cy="229235"/>
                          </a:xfrm>
                          <a:prstGeom prst="rect">
                            <a:avLst/>
                          </a:prstGeom>
                          <a:solidFill>
                            <a:srgbClr val="FFFFFF"/>
                          </a:solidFill>
                          <a:ln w="9525">
                            <a:solidFill>
                              <a:srgbClr val="FFFFFF"/>
                            </a:solidFill>
                            <a:miter lim="800000"/>
                            <a:headEnd/>
                            <a:tailEnd/>
                          </a:ln>
                        </wps:spPr>
                        <wps:txbx>
                          <w:txbxContent>
                            <w:p w:rsidR="007B716A" w:rsidRPr="009010FF" w:rsidRDefault="007B716A" w:rsidP="009010FF">
                              <w:pPr>
                                <w:pStyle w:val="Web"/>
                                <w:spacing w:before="72" w:after="0" w:line="240" w:lineRule="exact"/>
                                <w:ind w:firstLine="0"/>
                                <w:rPr>
                                  <w:rFonts w:ascii="Arial" w:hAnsi="Arial" w:cs="Arial"/>
                                  <w:sz w:val="22"/>
                                  <w:szCs w:val="22"/>
                                </w:rPr>
                              </w:pPr>
                              <w:r w:rsidRPr="009010FF">
                                <w:rPr>
                                  <w:rFonts w:ascii="Arial" w:eastAsia="游明朝" w:hAnsi="Arial" w:cs="Arial"/>
                                  <w:kern w:val="2"/>
                                  <w:sz w:val="22"/>
                                  <w:szCs w:val="22"/>
                                </w:rPr>
                                <w:t>App. 2</w:t>
                              </w:r>
                            </w:p>
                          </w:txbxContent>
                        </wps:txbx>
                        <wps:bodyPr rot="0" vert="horz" wrap="square" lIns="0" tIns="0" rIns="0" bIns="0" anchor="t" anchorCtr="0" upright="1">
                          <a:noAutofit/>
                        </wps:bodyPr>
                      </wps:wsp>
                      <wps:wsp>
                        <wps:cNvPr id="345" name="テキスト ボックス 656"/>
                        <wps:cNvSpPr txBox="1">
                          <a:spLocks noChangeArrowheads="1"/>
                        </wps:cNvSpPr>
                        <wps:spPr bwMode="auto">
                          <a:xfrm>
                            <a:off x="4065773" y="404347"/>
                            <a:ext cx="422984" cy="229235"/>
                          </a:xfrm>
                          <a:prstGeom prst="rect">
                            <a:avLst/>
                          </a:prstGeom>
                          <a:solidFill>
                            <a:srgbClr val="FFFFFF"/>
                          </a:solidFill>
                          <a:ln w="9525">
                            <a:solidFill>
                              <a:srgbClr val="FFFFFF"/>
                            </a:solidFill>
                            <a:miter lim="800000"/>
                            <a:headEnd/>
                            <a:tailEnd/>
                          </a:ln>
                        </wps:spPr>
                        <wps:txbx>
                          <w:txbxContent>
                            <w:p w:rsidR="007B716A" w:rsidRPr="009010FF" w:rsidRDefault="007B716A" w:rsidP="009010FF">
                              <w:pPr>
                                <w:pStyle w:val="Web"/>
                                <w:spacing w:before="72" w:after="0" w:line="240" w:lineRule="exact"/>
                                <w:ind w:firstLine="0"/>
                                <w:rPr>
                                  <w:rFonts w:ascii="Arial" w:hAnsi="Arial" w:cs="Arial"/>
                                </w:rPr>
                              </w:pPr>
                              <w:r w:rsidRPr="009010FF">
                                <w:rPr>
                                  <w:rFonts w:ascii="Arial" w:eastAsia="游明朝" w:hAnsi="Arial" w:cs="Arial"/>
                                  <w:kern w:val="2"/>
                                  <w:sz w:val="22"/>
                                  <w:szCs w:val="22"/>
                                </w:rPr>
                                <w:t>App. 3</w:t>
                              </w:r>
                            </w:p>
                          </w:txbxContent>
                        </wps:txbx>
                        <wps:bodyPr rot="0" vert="horz" wrap="square" lIns="0" tIns="0" rIns="0" bIns="0" anchor="t" anchorCtr="0" upright="1">
                          <a:noAutofit/>
                        </wps:bodyPr>
                      </wps:wsp>
                      <wps:wsp>
                        <wps:cNvPr id="346" name="正方形/長方形 346"/>
                        <wps:cNvSpPr>
                          <a:spLocks noChangeArrowheads="1"/>
                        </wps:cNvSpPr>
                        <wps:spPr bwMode="auto">
                          <a:xfrm>
                            <a:off x="2983770" y="2468097"/>
                            <a:ext cx="522605"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rsidR="007B716A" w:rsidRPr="000A4F32" w:rsidRDefault="007B716A" w:rsidP="00DA251D">
                              <w:pPr>
                                <w:pStyle w:val="Web"/>
                                <w:spacing w:before="48"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A53</w:t>
                              </w:r>
                              <w:proofErr w:type="spellEnd"/>
                            </w:p>
                            <w:p w:rsidR="007B716A" w:rsidRPr="000A4F32" w:rsidRDefault="007B716A" w:rsidP="00DA251D">
                              <w:pPr>
                                <w:pStyle w:val="Web"/>
                                <w:spacing w:before="48" w:after="0" w:line="240" w:lineRule="exact"/>
                                <w:rPr>
                                  <w:rFonts w:ascii="Arial" w:hAnsi="Arial" w:cs="Arial"/>
                                  <w:sz w:val="15"/>
                                  <w:szCs w:val="15"/>
                                </w:rPr>
                              </w:pPr>
                            </w:p>
                          </w:txbxContent>
                        </wps:txbx>
                        <wps:bodyPr rot="0" vert="horz" wrap="square" lIns="0" tIns="108000" rIns="0" bIns="108000" anchor="ctr" anchorCtr="0" upright="1">
                          <a:noAutofit/>
                        </wps:bodyPr>
                      </wps:wsp>
                      <wps:wsp>
                        <wps:cNvPr id="347" name="正方形/長方形 347"/>
                        <wps:cNvSpPr>
                          <a:spLocks noChangeArrowheads="1"/>
                        </wps:cNvSpPr>
                        <wps:spPr bwMode="auto">
                          <a:xfrm>
                            <a:off x="3617500" y="2468097"/>
                            <a:ext cx="554990"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rsidR="007B716A" w:rsidRPr="000A4F32" w:rsidRDefault="007B716A" w:rsidP="00DA251D">
                              <w:pPr>
                                <w:pStyle w:val="Web"/>
                                <w:spacing w:before="48"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A53</w:t>
                              </w:r>
                              <w:proofErr w:type="spellEnd"/>
                            </w:p>
                            <w:p w:rsidR="007B716A" w:rsidRPr="000A4F32" w:rsidRDefault="007B716A" w:rsidP="002116FF">
                              <w:pPr>
                                <w:pStyle w:val="Web"/>
                                <w:spacing w:before="48" w:after="0" w:line="240" w:lineRule="exact"/>
                                <w:ind w:firstLine="187"/>
                                <w:jc w:val="center"/>
                                <w:rPr>
                                  <w:rFonts w:ascii="Arial" w:hAnsi="Arial" w:cs="Arial"/>
                                  <w:sz w:val="15"/>
                                  <w:szCs w:val="15"/>
                                </w:rPr>
                              </w:pPr>
                            </w:p>
                          </w:txbxContent>
                        </wps:txbx>
                        <wps:bodyPr rot="0" vert="horz" wrap="square" lIns="0" tIns="108000" rIns="0" bIns="108000" anchor="ctr" anchorCtr="0" upright="1">
                          <a:noAutofit/>
                        </wps:bodyPr>
                      </wps:wsp>
                      <wps:wsp>
                        <wps:cNvPr id="350" name="正方形/長方形 350"/>
                        <wps:cNvSpPr>
                          <a:spLocks noChangeArrowheads="1"/>
                        </wps:cNvSpPr>
                        <wps:spPr bwMode="auto">
                          <a:xfrm>
                            <a:off x="1683925" y="2468097"/>
                            <a:ext cx="522605"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rsidR="007B716A" w:rsidRPr="000A4F32" w:rsidRDefault="007B716A" w:rsidP="00DA251D">
                              <w:pPr>
                                <w:pStyle w:val="Web"/>
                                <w:spacing w:before="48" w:after="0" w:line="240" w:lineRule="exact"/>
                                <w:ind w:firstLine="0"/>
                                <w:jc w:val="left"/>
                                <w:rPr>
                                  <w:rFonts w:ascii="Arial" w:hAnsi="Arial" w:cs="Arial"/>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A57</w:t>
                              </w:r>
                              <w:proofErr w:type="spellEnd"/>
                            </w:p>
                          </w:txbxContent>
                        </wps:txbx>
                        <wps:bodyPr rot="0" vert="horz" wrap="square" lIns="0" tIns="0" rIns="0" bIns="0" anchor="ctr" anchorCtr="0" upright="1">
                          <a:noAutofit/>
                        </wps:bodyPr>
                      </wps:wsp>
                      <wps:wsp>
                        <wps:cNvPr id="351" name="正方形/長方形 351"/>
                        <wps:cNvSpPr>
                          <a:spLocks noChangeArrowheads="1"/>
                        </wps:cNvSpPr>
                        <wps:spPr bwMode="auto">
                          <a:xfrm>
                            <a:off x="2317655" y="2468097"/>
                            <a:ext cx="554990"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rsidR="007B716A" w:rsidRPr="000A4F32" w:rsidRDefault="007B716A" w:rsidP="00DA251D">
                              <w:pPr>
                                <w:pStyle w:val="Web"/>
                                <w:spacing w:before="48" w:after="0" w:line="240" w:lineRule="exact"/>
                                <w:ind w:firstLine="0"/>
                                <w:rPr>
                                  <w:rFonts w:ascii="Arial" w:hAnsi="Arial" w:cs="Arial"/>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A57</w:t>
                              </w:r>
                              <w:proofErr w:type="spellEnd"/>
                            </w:p>
                          </w:txbxContent>
                        </wps:txbx>
                        <wps:bodyPr rot="0" vert="horz" wrap="square" lIns="0" tIns="108000" rIns="0" bIns="108000" anchor="ctr" anchorCtr="0" upright="1">
                          <a:noAutofit/>
                        </wps:bodyPr>
                      </wps:wsp>
                      <wps:wsp>
                        <wps:cNvPr id="352" name="四角形: 角を丸くする 352"/>
                        <wps:cNvSpPr>
                          <a:spLocks noChangeArrowheads="1"/>
                        </wps:cNvSpPr>
                        <wps:spPr bwMode="auto">
                          <a:xfrm>
                            <a:off x="1223550" y="959337"/>
                            <a:ext cx="1576705" cy="1381760"/>
                          </a:xfrm>
                          <a:prstGeom prst="roundRect">
                            <a:avLst>
                              <a:gd name="adj" fmla="val 16667"/>
                            </a:avLst>
                          </a:prstGeom>
                          <a:noFill/>
                          <a:ln w="254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3" name="四角形: 角を丸くする 353"/>
                        <wps:cNvSpPr>
                          <a:spLocks noChangeArrowheads="1"/>
                        </wps:cNvSpPr>
                        <wps:spPr bwMode="auto">
                          <a:xfrm>
                            <a:off x="1311180" y="1599417"/>
                            <a:ext cx="1409700" cy="68389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4" name="正方形/長方形 354"/>
                        <wps:cNvSpPr>
                          <a:spLocks noChangeArrowheads="1"/>
                        </wps:cNvSpPr>
                        <wps:spPr bwMode="auto">
                          <a:xfrm>
                            <a:off x="1424845" y="1801347"/>
                            <a:ext cx="522605" cy="414020"/>
                          </a:xfrm>
                          <a:prstGeom prst="rect">
                            <a:avLst/>
                          </a:prstGeom>
                          <a:solidFill>
                            <a:srgbClr val="FFFFFF"/>
                          </a:solidFill>
                          <a:ln w="25400">
                            <a:solidFill>
                              <a:srgbClr val="000000"/>
                            </a:solidFill>
                            <a:miter lim="800000"/>
                            <a:headEnd/>
                            <a:tailEnd/>
                          </a:ln>
                        </wps:spPr>
                        <wps:txbx>
                          <w:txbxContent>
                            <w:p w:rsidR="007B716A" w:rsidRPr="000A4F32" w:rsidRDefault="007B716A" w:rsidP="00DA251D">
                              <w:pPr>
                                <w:pStyle w:val="Web"/>
                                <w:spacing w:after="0"/>
                                <w:ind w:firstLine="0"/>
                                <w:rPr>
                                  <w:rFonts w:ascii="Arial" w:hAnsi="Arial" w:cs="Arial"/>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A57</w:t>
                              </w:r>
                              <w:proofErr w:type="spellEnd"/>
                            </w:p>
                          </w:txbxContent>
                        </wps:txbx>
                        <wps:bodyPr rot="0" vert="horz" wrap="square" lIns="0" tIns="108000" rIns="0" bIns="108000" anchor="ctr" anchorCtr="0" upright="1">
                          <a:noAutofit/>
                        </wps:bodyPr>
                      </wps:wsp>
                      <wps:wsp>
                        <wps:cNvPr id="355" name="正方形/長方形 355"/>
                        <wps:cNvSpPr>
                          <a:spLocks noChangeArrowheads="1"/>
                        </wps:cNvSpPr>
                        <wps:spPr bwMode="auto">
                          <a:xfrm>
                            <a:off x="2056670" y="1814682"/>
                            <a:ext cx="554990" cy="414020"/>
                          </a:xfrm>
                          <a:prstGeom prst="rect">
                            <a:avLst/>
                          </a:prstGeom>
                          <a:solidFill>
                            <a:srgbClr val="FFFFFF"/>
                          </a:solidFill>
                          <a:ln w="25400">
                            <a:solidFill>
                              <a:srgbClr val="000000"/>
                            </a:solidFill>
                            <a:miter lim="800000"/>
                            <a:headEnd/>
                            <a:tailEnd/>
                          </a:ln>
                        </wps:spPr>
                        <wps:txbx>
                          <w:txbxContent>
                            <w:p w:rsidR="007B716A" w:rsidRPr="000A4F32" w:rsidRDefault="007B716A" w:rsidP="00DA251D">
                              <w:pPr>
                                <w:pStyle w:val="Web"/>
                                <w:spacing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A57</w:t>
                              </w:r>
                              <w:proofErr w:type="spellEnd"/>
                            </w:p>
                            <w:p w:rsidR="007B716A" w:rsidRPr="000A4F32" w:rsidRDefault="007B716A" w:rsidP="00C3054E">
                              <w:pPr>
                                <w:pStyle w:val="Web"/>
                                <w:spacing w:after="0" w:line="240" w:lineRule="exact"/>
                                <w:ind w:firstLine="187"/>
                                <w:jc w:val="center"/>
                                <w:rPr>
                                  <w:rFonts w:ascii="Arial" w:hAnsi="Arial" w:cs="Arial"/>
                                  <w:sz w:val="15"/>
                                  <w:szCs w:val="15"/>
                                </w:rPr>
                              </w:pPr>
                            </w:p>
                          </w:txbxContent>
                        </wps:txbx>
                        <wps:bodyPr rot="0" vert="horz" wrap="square" lIns="0" tIns="108000" rIns="0" bIns="108000" anchor="ctr" anchorCtr="0" upright="1">
                          <a:noAutofit/>
                        </wps:bodyPr>
                      </wps:wsp>
                      <wps:wsp>
                        <wps:cNvPr id="356" name="テキスト ボックス 672"/>
                        <wps:cNvSpPr txBox="1">
                          <a:spLocks/>
                        </wps:cNvSpPr>
                        <wps:spPr bwMode="auto">
                          <a:xfrm>
                            <a:off x="1461621" y="1608942"/>
                            <a:ext cx="114744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5C2253" w:rsidRDefault="007B716A" w:rsidP="009010FF">
                              <w:pPr>
                                <w:pStyle w:val="Web"/>
                                <w:spacing w:beforeLines="20" w:before="48" w:after="0" w:line="240" w:lineRule="exact"/>
                                <w:rPr>
                                  <w:rFonts w:ascii="Arial" w:eastAsia="メイリオ" w:hAnsi="Arial" w:cs="Arial"/>
                                  <w:kern w:val="24"/>
                                  <w:sz w:val="22"/>
                                  <w:szCs w:val="22"/>
                                </w:rPr>
                              </w:pPr>
                              <w:r w:rsidRPr="005C2253">
                                <w:rPr>
                                  <w:rFonts w:ascii="Arial" w:eastAsia="メイリオ" w:hAnsi="Arial" w:cs="Arial" w:hint="eastAsia"/>
                                  <w:kern w:val="24"/>
                                  <w:sz w:val="22"/>
                                  <w:szCs w:val="22"/>
                                </w:rPr>
                                <w:t>CPU resources</w:t>
                              </w:r>
                            </w:p>
                            <w:p w:rsidR="007B716A" w:rsidRPr="00DA251D" w:rsidRDefault="007B716A" w:rsidP="002116FF">
                              <w:pPr>
                                <w:pStyle w:val="Web"/>
                                <w:spacing w:before="48" w:after="0" w:line="240" w:lineRule="exact"/>
                                <w:ind w:firstLine="187"/>
                                <w:rPr>
                                  <w:rFonts w:asciiTheme="majorEastAsia" w:eastAsiaTheme="majorEastAsia" w:hAnsiTheme="majorEastAsia"/>
                                </w:rPr>
                              </w:pPr>
                            </w:p>
                          </w:txbxContent>
                        </wps:txbx>
                        <wps:bodyPr rot="0" vert="horz" wrap="square" lIns="0" tIns="0" rIns="0" bIns="0" anchor="t" anchorCtr="0" upright="1">
                          <a:noAutofit/>
                        </wps:bodyPr>
                      </wps:wsp>
                      <wps:wsp>
                        <wps:cNvPr id="357" name="四角形: 角を丸くする 357"/>
                        <wps:cNvSpPr>
                          <a:spLocks noChangeArrowheads="1"/>
                        </wps:cNvSpPr>
                        <wps:spPr bwMode="auto">
                          <a:xfrm>
                            <a:off x="1311180" y="1029187"/>
                            <a:ext cx="1409700" cy="50419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8" name="正方形/長方形 358"/>
                        <wps:cNvSpPr>
                          <a:spLocks noChangeArrowheads="1"/>
                        </wps:cNvSpPr>
                        <wps:spPr bwMode="auto">
                          <a:xfrm>
                            <a:off x="1687735" y="1073637"/>
                            <a:ext cx="522605" cy="275590"/>
                          </a:xfrm>
                          <a:prstGeom prst="rect">
                            <a:avLst/>
                          </a:prstGeom>
                          <a:solidFill>
                            <a:srgbClr val="FFFFFF"/>
                          </a:solidFill>
                          <a:ln w="25400">
                            <a:solidFill>
                              <a:srgbClr val="000000"/>
                            </a:solidFill>
                            <a:miter lim="800000"/>
                            <a:headEnd/>
                            <a:tailEnd/>
                          </a:ln>
                        </wps:spPr>
                        <wps:txbx>
                          <w:txbxContent>
                            <w:p w:rsidR="007B716A" w:rsidRPr="009010FF" w:rsidRDefault="007B716A" w:rsidP="00DA251D">
                              <w:pPr>
                                <w:pStyle w:val="Web"/>
                                <w:spacing w:before="48" w:after="0" w:line="240" w:lineRule="exact"/>
                                <w:ind w:firstLineChars="50" w:firstLine="110"/>
                                <w:rPr>
                                  <w:rFonts w:ascii="Arial" w:hAnsi="Arial" w:cs="Arial"/>
                                </w:rPr>
                              </w:pPr>
                              <w:r w:rsidRPr="009010FF">
                                <w:rPr>
                                  <w:rFonts w:ascii="Arial" w:hAnsi="Arial" w:cs="Arial"/>
                                  <w:kern w:val="24"/>
                                  <w:sz w:val="22"/>
                                  <w:szCs w:val="22"/>
                                </w:rPr>
                                <w:t>App. 1</w:t>
                              </w:r>
                            </w:p>
                          </w:txbxContent>
                        </wps:txbx>
                        <wps:bodyPr rot="0" vert="horz" wrap="square" lIns="0" tIns="18000" rIns="0" bIns="18000" anchor="ctr" anchorCtr="0" upright="1">
                          <a:noAutofit/>
                        </wps:bodyPr>
                      </wps:wsp>
                      <wps:wsp>
                        <wps:cNvPr id="409" name="テキスト ボックス 675"/>
                        <wps:cNvSpPr txBox="1">
                          <a:spLocks/>
                        </wps:cNvSpPr>
                        <wps:spPr bwMode="auto">
                          <a:xfrm>
                            <a:off x="1506922" y="1340972"/>
                            <a:ext cx="13208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280E1D" w:rsidRDefault="007B716A" w:rsidP="009010FF">
                              <w:pPr>
                                <w:pStyle w:val="Web"/>
                                <w:spacing w:beforeLines="20" w:before="48" w:after="0" w:line="240" w:lineRule="exact"/>
                                <w:rPr>
                                  <w:rFonts w:ascii="Arial" w:eastAsia="メイリオ" w:hAnsi="Arial" w:cs="Arial"/>
                                  <w:sz w:val="22"/>
                                  <w:szCs w:val="22"/>
                                </w:rPr>
                              </w:pPr>
                              <w:r w:rsidRPr="00280E1D">
                                <w:rPr>
                                  <w:rFonts w:ascii="Arial" w:eastAsia="メイリオ" w:hAnsi="Arial" w:cs="Arial"/>
                                  <w:kern w:val="24"/>
                                  <w:sz w:val="22"/>
                                  <w:szCs w:val="22"/>
                                </w:rPr>
                                <w:t>Application</w:t>
                              </w:r>
                            </w:p>
                            <w:p w:rsidR="007B716A" w:rsidRPr="00DA251D" w:rsidRDefault="007B716A" w:rsidP="002116FF">
                              <w:pPr>
                                <w:pStyle w:val="Web"/>
                                <w:spacing w:before="48" w:after="0" w:line="240" w:lineRule="exact"/>
                                <w:ind w:firstLine="187"/>
                                <w:rPr>
                                  <w:rFonts w:asciiTheme="majorEastAsia" w:eastAsiaTheme="majorEastAsia" w:hAnsiTheme="majorEastAsia"/>
                                </w:rPr>
                              </w:pPr>
                            </w:p>
                          </w:txbxContent>
                        </wps:txbx>
                        <wps:bodyPr rot="0" vert="horz" wrap="square" lIns="0" tIns="0" rIns="0" bIns="0" anchor="t" anchorCtr="0" upright="1">
                          <a:noAutofit/>
                        </wps:bodyPr>
                      </wps:wsp>
                      <wps:wsp>
                        <wps:cNvPr id="413" name="四角形: 角を丸くする 413"/>
                        <wps:cNvSpPr>
                          <a:spLocks noChangeArrowheads="1"/>
                        </wps:cNvSpPr>
                        <wps:spPr bwMode="auto">
                          <a:xfrm>
                            <a:off x="3103150" y="958702"/>
                            <a:ext cx="1576705" cy="1381760"/>
                          </a:xfrm>
                          <a:prstGeom prst="roundRect">
                            <a:avLst>
                              <a:gd name="adj" fmla="val 16667"/>
                            </a:avLst>
                          </a:prstGeom>
                          <a:noFill/>
                          <a:ln w="25400"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5" name="四角形: 角を丸くする 415"/>
                        <wps:cNvSpPr>
                          <a:spLocks noChangeArrowheads="1"/>
                        </wps:cNvSpPr>
                        <wps:spPr bwMode="auto">
                          <a:xfrm>
                            <a:off x="3190780" y="1596877"/>
                            <a:ext cx="1410335" cy="68389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6" name="正方形/長方形 416"/>
                        <wps:cNvSpPr>
                          <a:spLocks noChangeArrowheads="1"/>
                        </wps:cNvSpPr>
                        <wps:spPr bwMode="auto">
                          <a:xfrm>
                            <a:off x="3302540" y="1804522"/>
                            <a:ext cx="522605" cy="414020"/>
                          </a:xfrm>
                          <a:prstGeom prst="rect">
                            <a:avLst/>
                          </a:prstGeom>
                          <a:solidFill>
                            <a:srgbClr val="FFFFFF"/>
                          </a:solidFill>
                          <a:ln w="25400">
                            <a:solidFill>
                              <a:srgbClr val="000000"/>
                            </a:solidFill>
                            <a:miter lim="800000"/>
                            <a:headEnd/>
                            <a:tailEnd/>
                          </a:ln>
                        </wps:spPr>
                        <wps:txbx>
                          <w:txbxContent>
                            <w:p w:rsidR="007B716A" w:rsidRPr="000A4F32" w:rsidRDefault="007B716A" w:rsidP="00DA251D">
                              <w:pPr>
                                <w:pStyle w:val="Web"/>
                                <w:spacing w:before="48" w:after="0" w:line="240" w:lineRule="exact"/>
                                <w:ind w:firstLine="0"/>
                                <w:rPr>
                                  <w:rFonts w:ascii="Arial" w:eastAsia="メイリオ" w:hAnsi="Arial" w:cs="Arial"/>
                                  <w:kern w:val="24"/>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A53</w:t>
                              </w:r>
                              <w:proofErr w:type="spellEnd"/>
                            </w:p>
                            <w:p w:rsidR="007B716A" w:rsidRPr="000A4F32" w:rsidRDefault="007B716A" w:rsidP="002116FF">
                              <w:pPr>
                                <w:pStyle w:val="Web"/>
                                <w:spacing w:before="48" w:after="0" w:line="240" w:lineRule="exact"/>
                                <w:ind w:firstLine="187"/>
                                <w:jc w:val="center"/>
                                <w:rPr>
                                  <w:rFonts w:ascii="Arial" w:hAnsi="Arial" w:cs="Arial"/>
                                  <w:sz w:val="15"/>
                                  <w:szCs w:val="15"/>
                                </w:rPr>
                              </w:pPr>
                            </w:p>
                          </w:txbxContent>
                        </wps:txbx>
                        <wps:bodyPr rot="0" vert="horz" wrap="square" lIns="0" tIns="108000" rIns="0" bIns="108000" anchor="ctr" anchorCtr="0" upright="1">
                          <a:noAutofit/>
                        </wps:bodyPr>
                      </wps:wsp>
                      <wps:wsp>
                        <wps:cNvPr id="418" name="正方形/長方形 418"/>
                        <wps:cNvSpPr>
                          <a:spLocks noChangeArrowheads="1"/>
                        </wps:cNvSpPr>
                        <wps:spPr bwMode="auto">
                          <a:xfrm>
                            <a:off x="3936270" y="1804522"/>
                            <a:ext cx="554990" cy="414020"/>
                          </a:xfrm>
                          <a:prstGeom prst="rect">
                            <a:avLst/>
                          </a:prstGeom>
                          <a:solidFill>
                            <a:srgbClr val="FFFFFF"/>
                          </a:solidFill>
                          <a:ln w="25400">
                            <a:solidFill>
                              <a:srgbClr val="000000"/>
                            </a:solidFill>
                            <a:miter lim="800000"/>
                            <a:headEnd/>
                            <a:tailEnd/>
                          </a:ln>
                        </wps:spPr>
                        <wps:txbx>
                          <w:txbxContent>
                            <w:p w:rsidR="007B716A" w:rsidRPr="000A4F32" w:rsidRDefault="007B716A" w:rsidP="00DA251D">
                              <w:pPr>
                                <w:pStyle w:val="Web"/>
                                <w:spacing w:before="48"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A53</w:t>
                              </w:r>
                              <w:proofErr w:type="spellEnd"/>
                            </w:p>
                            <w:p w:rsidR="007B716A" w:rsidRPr="000A4F32" w:rsidRDefault="007B716A" w:rsidP="002116FF">
                              <w:pPr>
                                <w:pStyle w:val="Web"/>
                                <w:spacing w:before="48" w:after="0" w:line="240" w:lineRule="exact"/>
                                <w:ind w:firstLine="187"/>
                                <w:jc w:val="center"/>
                                <w:rPr>
                                  <w:rFonts w:ascii="Arial" w:hAnsi="Arial" w:cs="Arial"/>
                                  <w:sz w:val="15"/>
                                  <w:szCs w:val="15"/>
                                </w:rPr>
                              </w:pPr>
                            </w:p>
                          </w:txbxContent>
                        </wps:txbx>
                        <wps:bodyPr rot="0" vert="horz" wrap="square" lIns="0" tIns="108000" rIns="0" bIns="108000" anchor="ctr" anchorCtr="0" upright="1">
                          <a:noAutofit/>
                        </wps:bodyPr>
                      </wps:wsp>
                      <wps:wsp>
                        <wps:cNvPr id="419" name="テキスト ボックス 680"/>
                        <wps:cNvSpPr txBox="1">
                          <a:spLocks/>
                        </wps:cNvSpPr>
                        <wps:spPr bwMode="auto">
                          <a:xfrm>
                            <a:off x="3343707" y="1608942"/>
                            <a:ext cx="119380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5C2253" w:rsidRDefault="007B716A" w:rsidP="009010FF">
                              <w:pPr>
                                <w:pStyle w:val="Web"/>
                                <w:spacing w:beforeLines="20" w:before="48" w:after="0" w:line="240" w:lineRule="exact"/>
                                <w:rPr>
                                  <w:rFonts w:ascii="Arial" w:eastAsia="メイリオ" w:hAnsi="Arial" w:cs="Arial"/>
                                  <w:kern w:val="24"/>
                                  <w:sz w:val="22"/>
                                  <w:szCs w:val="22"/>
                                </w:rPr>
                              </w:pPr>
                              <w:r w:rsidRPr="005C2253">
                                <w:rPr>
                                  <w:rFonts w:ascii="Arial" w:eastAsia="メイリオ" w:hAnsi="Arial" w:cs="Arial" w:hint="eastAsia"/>
                                  <w:kern w:val="24"/>
                                  <w:sz w:val="22"/>
                                  <w:szCs w:val="22"/>
                                </w:rPr>
                                <w:t>CPU resources</w:t>
                              </w:r>
                            </w:p>
                            <w:p w:rsidR="007B716A" w:rsidRPr="00DA251D" w:rsidRDefault="007B716A" w:rsidP="002116FF">
                              <w:pPr>
                                <w:pStyle w:val="Web"/>
                                <w:spacing w:before="48" w:after="0" w:line="240" w:lineRule="exact"/>
                                <w:ind w:firstLine="187"/>
                                <w:rPr>
                                  <w:rFonts w:asciiTheme="majorEastAsia" w:eastAsiaTheme="majorEastAsia" w:hAnsiTheme="majorEastAsia"/>
                                </w:rPr>
                              </w:pPr>
                            </w:p>
                          </w:txbxContent>
                        </wps:txbx>
                        <wps:bodyPr rot="0" vert="horz" wrap="square" lIns="0" tIns="0" rIns="0" bIns="0" anchor="t" anchorCtr="0" upright="1">
                          <a:noAutofit/>
                        </wps:bodyPr>
                      </wps:wsp>
                      <wps:wsp>
                        <wps:cNvPr id="420" name="四角形: 角を丸くする 420"/>
                        <wps:cNvSpPr>
                          <a:spLocks noChangeArrowheads="1"/>
                        </wps:cNvSpPr>
                        <wps:spPr bwMode="auto">
                          <a:xfrm>
                            <a:off x="3190780" y="1028552"/>
                            <a:ext cx="1410335" cy="50419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21" name="正方形/長方形 421"/>
                        <wps:cNvSpPr>
                          <a:spLocks noChangeArrowheads="1"/>
                        </wps:cNvSpPr>
                        <wps:spPr bwMode="auto">
                          <a:xfrm>
                            <a:off x="3293015" y="1084432"/>
                            <a:ext cx="597535" cy="275590"/>
                          </a:xfrm>
                          <a:prstGeom prst="rect">
                            <a:avLst/>
                          </a:prstGeom>
                          <a:solidFill>
                            <a:srgbClr val="FFFFFF"/>
                          </a:solidFill>
                          <a:ln w="25400">
                            <a:solidFill>
                              <a:srgbClr val="000000"/>
                            </a:solidFill>
                            <a:miter lim="800000"/>
                            <a:headEnd/>
                            <a:tailEnd/>
                          </a:ln>
                        </wps:spPr>
                        <wps:txbx>
                          <w:txbxContent>
                            <w:p w:rsidR="007B716A" w:rsidRPr="009010FF" w:rsidRDefault="007B716A" w:rsidP="00DA251D">
                              <w:pPr>
                                <w:pStyle w:val="Web"/>
                                <w:spacing w:before="48" w:after="0" w:line="240" w:lineRule="exact"/>
                                <w:ind w:firstLineChars="50" w:firstLine="110"/>
                                <w:rPr>
                                  <w:rFonts w:ascii="Arial" w:hAnsi="Arial" w:cs="Arial"/>
                                </w:rPr>
                              </w:pPr>
                              <w:r w:rsidRPr="009010FF">
                                <w:rPr>
                                  <w:rFonts w:ascii="Arial" w:hAnsi="Arial" w:cs="Arial"/>
                                  <w:kern w:val="24"/>
                                  <w:sz w:val="22"/>
                                  <w:szCs w:val="22"/>
                                </w:rPr>
                                <w:t>App.</w:t>
                              </w:r>
                              <w:r>
                                <w:rPr>
                                  <w:rFonts w:ascii="Arial" w:hAnsi="Arial" w:cs="Arial"/>
                                  <w:kern w:val="24"/>
                                  <w:sz w:val="22"/>
                                  <w:szCs w:val="22"/>
                                </w:rPr>
                                <w:t xml:space="preserve"> </w:t>
                              </w:r>
                              <w:r w:rsidRPr="009010FF">
                                <w:rPr>
                                  <w:rFonts w:ascii="Arial" w:hAnsi="Arial" w:cs="Arial"/>
                                  <w:kern w:val="24"/>
                                  <w:sz w:val="22"/>
                                  <w:szCs w:val="22"/>
                                </w:rPr>
                                <w:t>2</w:t>
                              </w:r>
                            </w:p>
                          </w:txbxContent>
                        </wps:txbx>
                        <wps:bodyPr rot="0" vert="horz" wrap="square" lIns="0" tIns="18000" rIns="0" bIns="18000" anchor="ctr" anchorCtr="0" upright="1">
                          <a:noAutofit/>
                        </wps:bodyPr>
                      </wps:wsp>
                      <wps:wsp>
                        <wps:cNvPr id="422" name="テキスト ボックス 692"/>
                        <wps:cNvSpPr txBox="1">
                          <a:spLocks/>
                        </wps:cNvSpPr>
                        <wps:spPr bwMode="auto">
                          <a:xfrm>
                            <a:off x="3465701" y="1346687"/>
                            <a:ext cx="14001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280E1D" w:rsidRDefault="007B716A" w:rsidP="009010FF">
                              <w:pPr>
                                <w:pStyle w:val="Web"/>
                                <w:spacing w:beforeLines="20" w:before="48" w:after="0" w:line="240" w:lineRule="exact"/>
                                <w:rPr>
                                  <w:rFonts w:ascii="Arial" w:eastAsia="メイリオ" w:hAnsi="Arial" w:cs="Arial"/>
                                  <w:sz w:val="22"/>
                                  <w:szCs w:val="22"/>
                                </w:rPr>
                              </w:pPr>
                              <w:r w:rsidRPr="00280E1D">
                                <w:rPr>
                                  <w:rFonts w:ascii="Arial" w:eastAsia="メイリオ" w:hAnsi="Arial" w:cs="Arial"/>
                                  <w:kern w:val="24"/>
                                  <w:sz w:val="22"/>
                                  <w:szCs w:val="22"/>
                                </w:rPr>
                                <w:t>Application</w:t>
                              </w:r>
                              <w:r>
                                <w:rPr>
                                  <w:rFonts w:ascii="Arial" w:eastAsia="メイリオ" w:hAnsi="Arial" w:cs="Arial"/>
                                  <w:kern w:val="24"/>
                                  <w:sz w:val="22"/>
                                  <w:szCs w:val="22"/>
                                </w:rPr>
                                <w:t>s</w:t>
                              </w:r>
                            </w:p>
                            <w:p w:rsidR="007B716A" w:rsidRPr="00DA251D" w:rsidRDefault="007B716A" w:rsidP="002116FF">
                              <w:pPr>
                                <w:pStyle w:val="Web"/>
                                <w:spacing w:before="48" w:after="0" w:line="240" w:lineRule="exact"/>
                                <w:ind w:firstLine="187"/>
                                <w:rPr>
                                  <w:rFonts w:ascii="ＭＳ ゴシック" w:eastAsia="ＭＳ ゴシック" w:hAnsi="ＭＳ ゴシック"/>
                                </w:rPr>
                              </w:pPr>
                            </w:p>
                          </w:txbxContent>
                        </wps:txbx>
                        <wps:bodyPr rot="0" vert="horz" wrap="square" lIns="0" tIns="0" rIns="0" bIns="0" anchor="t" anchorCtr="0" upright="1">
                          <a:noAutofit/>
                        </wps:bodyPr>
                      </wps:wsp>
                      <wps:wsp>
                        <wps:cNvPr id="423" name="正方形/長方形 423"/>
                        <wps:cNvSpPr>
                          <a:spLocks noChangeArrowheads="1"/>
                        </wps:cNvSpPr>
                        <wps:spPr bwMode="auto">
                          <a:xfrm>
                            <a:off x="3984530" y="1084432"/>
                            <a:ext cx="522605" cy="275590"/>
                          </a:xfrm>
                          <a:prstGeom prst="rect">
                            <a:avLst/>
                          </a:prstGeom>
                          <a:solidFill>
                            <a:srgbClr val="FFFFFF"/>
                          </a:solidFill>
                          <a:ln w="25400">
                            <a:solidFill>
                              <a:srgbClr val="000000"/>
                            </a:solidFill>
                            <a:miter lim="800000"/>
                            <a:headEnd/>
                            <a:tailEnd/>
                          </a:ln>
                        </wps:spPr>
                        <wps:txbx>
                          <w:txbxContent>
                            <w:p w:rsidR="007B716A" w:rsidRPr="009010FF" w:rsidRDefault="007B716A" w:rsidP="009010FF">
                              <w:pPr>
                                <w:pStyle w:val="Web"/>
                                <w:spacing w:before="48" w:after="0" w:line="240" w:lineRule="exact"/>
                                <w:ind w:firstLineChars="50" w:firstLine="110"/>
                                <w:rPr>
                                  <w:rFonts w:ascii="Arial" w:hAnsi="Arial" w:cs="Arial"/>
                                </w:rPr>
                              </w:pPr>
                              <w:r w:rsidRPr="009010FF">
                                <w:rPr>
                                  <w:rFonts w:ascii="Arial" w:hAnsi="Arial" w:cs="Arial"/>
                                  <w:kern w:val="24"/>
                                  <w:sz w:val="22"/>
                                  <w:szCs w:val="22"/>
                                </w:rPr>
                                <w:t>App. 3</w:t>
                              </w:r>
                            </w:p>
                          </w:txbxContent>
                        </wps:txbx>
                        <wps:bodyPr rot="0" vert="horz" wrap="square" lIns="0" tIns="18000" rIns="0" bIns="18000" anchor="ctr" anchorCtr="0" upright="1">
                          <a:noAutofit/>
                        </wps:bodyPr>
                      </wps:wsp>
                      <wps:wsp>
                        <wps:cNvPr id="424" name="直線矢印コネクタ 424"/>
                        <wps:cNvCnPr>
                          <a:cxnSpLocks noChangeShapeType="1"/>
                        </wps:cNvCnPr>
                        <wps:spPr bwMode="auto">
                          <a:xfrm flipH="1" flipV="1">
                            <a:off x="1684560" y="2231877"/>
                            <a:ext cx="260985" cy="223520"/>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5" name="直線矢印コネクタ 425"/>
                        <wps:cNvCnPr>
                          <a:cxnSpLocks noChangeShapeType="1"/>
                        </wps:cNvCnPr>
                        <wps:spPr bwMode="auto">
                          <a:xfrm flipH="1" flipV="1">
                            <a:off x="2334165" y="2225527"/>
                            <a:ext cx="260985" cy="242570"/>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6" name="直線矢印コネクタ 426"/>
                        <wps:cNvCnPr>
                          <a:cxnSpLocks noChangeShapeType="1"/>
                        </wps:cNvCnPr>
                        <wps:spPr bwMode="auto">
                          <a:xfrm flipV="1">
                            <a:off x="3244755" y="2224892"/>
                            <a:ext cx="319405" cy="243205"/>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7" name="直線矢印コネクタ 427"/>
                        <wps:cNvCnPr>
                          <a:cxnSpLocks noChangeShapeType="1"/>
                        </wps:cNvCnPr>
                        <wps:spPr bwMode="auto">
                          <a:xfrm flipV="1">
                            <a:off x="3894995" y="2224892"/>
                            <a:ext cx="318770" cy="243205"/>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8" name="直線矢印コネクタ 428"/>
                        <wps:cNvCnPr>
                          <a:cxnSpLocks noChangeShapeType="1"/>
                        </wps:cNvCnPr>
                        <wps:spPr bwMode="auto">
                          <a:xfrm flipH="1">
                            <a:off x="4246150" y="739627"/>
                            <a:ext cx="22225" cy="332105"/>
                          </a:xfrm>
                          <a:prstGeom prst="straightConnector1">
                            <a:avLst/>
                          </a:prstGeom>
                          <a:noFill/>
                          <a:ln w="38100">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9" name="直線矢印コネクタ 429"/>
                        <wps:cNvCnPr>
                          <a:cxnSpLocks noChangeShapeType="1"/>
                        </wps:cNvCnPr>
                        <wps:spPr bwMode="auto">
                          <a:xfrm flipH="1">
                            <a:off x="3592100" y="739627"/>
                            <a:ext cx="14605" cy="346710"/>
                          </a:xfrm>
                          <a:prstGeom prst="straightConnector1">
                            <a:avLst/>
                          </a:prstGeom>
                          <a:noFill/>
                          <a:ln w="38100">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30" name="直線矢印コネクタ 430"/>
                        <wps:cNvCnPr>
                          <a:cxnSpLocks noChangeShapeType="1"/>
                          <a:stCxn id="342" idx="2"/>
                        </wps:cNvCnPr>
                        <wps:spPr bwMode="auto">
                          <a:xfrm>
                            <a:off x="1875378" y="739578"/>
                            <a:ext cx="73342" cy="334027"/>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32" name="テキスト ボックス 702"/>
                        <wps:cNvSpPr txBox="1">
                          <a:spLocks noChangeArrowheads="1"/>
                        </wps:cNvSpPr>
                        <wps:spPr bwMode="auto">
                          <a:xfrm>
                            <a:off x="4779036" y="1017332"/>
                            <a:ext cx="985658" cy="843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B27C8E" w:rsidRDefault="007B716A" w:rsidP="009010FF">
                              <w:pPr>
                                <w:pStyle w:val="Web"/>
                                <w:spacing w:before="48" w:after="0" w:line="240" w:lineRule="exact"/>
                                <w:ind w:firstLine="0"/>
                                <w:jc w:val="left"/>
                                <w:rPr>
                                  <w:rFonts w:ascii="Arial" w:hAnsi="Arial" w:cs="Arial"/>
                                  <w:sz w:val="22"/>
                                  <w:szCs w:val="22"/>
                                </w:rPr>
                              </w:pPr>
                              <w:r w:rsidRPr="00B27C8E">
                                <w:rPr>
                                  <w:rFonts w:ascii="Arial" w:eastAsia="メイリオ" w:hAnsi="Arial" w:cs="Arial"/>
                                  <w:kern w:val="24"/>
                                  <w:sz w:val="22"/>
                                  <w:szCs w:val="22"/>
                                </w:rPr>
                                <w:t>Group classified for the Cortex-</w:t>
                              </w:r>
                              <w:proofErr w:type="spellStart"/>
                              <w:r w:rsidRPr="00B27C8E">
                                <w:rPr>
                                  <w:rFonts w:ascii="Arial" w:eastAsia="メイリオ" w:hAnsi="Arial" w:cs="Arial"/>
                                  <w:kern w:val="24"/>
                                  <w:sz w:val="22"/>
                                  <w:szCs w:val="22"/>
                                </w:rPr>
                                <w:t>A53</w:t>
                              </w:r>
                              <w:proofErr w:type="spellEnd"/>
                            </w:p>
                          </w:txbxContent>
                        </wps:txbx>
                        <wps:bodyPr rot="0" vert="horz" wrap="square" lIns="0" tIns="45720" rIns="0" bIns="45720" anchor="t" anchorCtr="0" upright="1">
                          <a:noAutofit/>
                        </wps:bodyPr>
                      </wps:wsp>
                      <wps:wsp>
                        <wps:cNvPr id="433" name="テキスト ボックス 702"/>
                        <wps:cNvSpPr txBox="1">
                          <a:spLocks noChangeArrowheads="1"/>
                        </wps:cNvSpPr>
                        <wps:spPr bwMode="auto">
                          <a:xfrm>
                            <a:off x="184889" y="981813"/>
                            <a:ext cx="999854" cy="719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B27C8E" w:rsidRDefault="007B716A" w:rsidP="009010FF">
                              <w:pPr>
                                <w:pStyle w:val="Web"/>
                                <w:spacing w:before="48" w:after="0" w:line="240" w:lineRule="exact"/>
                                <w:ind w:firstLine="0"/>
                                <w:jc w:val="left"/>
                                <w:rPr>
                                  <w:rFonts w:ascii="Arial" w:eastAsia="メイリオ" w:hAnsi="Arial" w:cs="Arial"/>
                                  <w:kern w:val="24"/>
                                  <w:sz w:val="22"/>
                                  <w:szCs w:val="22"/>
                                </w:rPr>
                              </w:pPr>
                              <w:r w:rsidRPr="00B27C8E">
                                <w:rPr>
                                  <w:rFonts w:ascii="Arial" w:eastAsia="メイリオ" w:hAnsi="Arial" w:cs="Arial"/>
                                  <w:kern w:val="24"/>
                                  <w:sz w:val="22"/>
                                  <w:szCs w:val="22"/>
                                </w:rPr>
                                <w:t>Group classified for the Cortex-</w:t>
                              </w:r>
                              <w:proofErr w:type="spellStart"/>
                              <w:r w:rsidRPr="00B27C8E">
                                <w:rPr>
                                  <w:rFonts w:ascii="Arial" w:eastAsia="メイリオ" w:hAnsi="Arial" w:cs="Arial"/>
                                  <w:kern w:val="24"/>
                                  <w:sz w:val="22"/>
                                  <w:szCs w:val="22"/>
                                </w:rPr>
                                <w:t>A57</w:t>
                              </w:r>
                              <w:proofErr w:type="spellEnd"/>
                            </w:p>
                          </w:txbxContent>
                        </wps:txbx>
                        <wps:bodyPr rot="0" vert="horz" wrap="square" lIns="0" tIns="45720" rIns="0" bIns="45720" anchor="t" anchorCtr="0" upright="1">
                          <a:noAutofit/>
                        </wps:bodyPr>
                      </wps:wsp>
                    </wpc:wpc>
                  </a:graphicData>
                </a:graphic>
              </wp:inline>
            </w:drawing>
          </mc:Choice>
          <mc:Fallback>
            <w:pict>
              <v:group id="キャンバス 26" o:spid="_x0000_s1272" editas="canvas" style="width:485.15pt;height:249.75pt;mso-position-horizontal-relative:char;mso-position-vertical-relative:line" coordsize="61614,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">
                <v:shape id="_x0000_s1273" type="#_x0000_t75" style="position:absolute;width:61614;height:31718;visibility:visible;mso-wrap-style:square" stroked="t">
                  <v:fill o:detectmouseclick="t"/>
                  <v:path o:connecttype="none"/>
                </v:shape>
                <v:rect id="正方形/長方形 340" o:spid="_x0000_s1274" alt="20%" style="position:absolute;left:39794;top:3294;width:5779;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" fillcolor="black">
                  <v:fill r:id="rId12" o:title="" type="pattern"/>
                  <v:shadow on="t" color="black" opacity="24903f" origin=",.5" offset="0,.55556mm"/>
                  <v:textbox inset="0,.5mm,0,.5mm">
                    <w:txbxContent>
                      <w:p w:rsidR="007B716A" w:rsidRPr="00B27C8E" w:rsidRDefault="007B716A" w:rsidP="002116FF">
                        <w:pPr>
                          <w:pStyle w:val="Web"/>
                          <w:spacing w:after="0"/>
                          <w:ind w:firstLine="187"/>
                          <w:jc w:val="center"/>
                          <w:rPr>
                            <w:rFonts w:ascii="Arial" w:hAnsi="Arial" w:cs="Arial"/>
                          </w:rPr>
                        </w:pPr>
                        <w:r w:rsidRPr="00B27C8E">
                          <w:rPr>
                            <w:rFonts w:ascii="Arial" w:hAnsi="Arial" w:cs="Arial"/>
                          </w:rPr>
                          <w:t> </w:t>
                        </w:r>
                      </w:p>
                    </w:txbxContent>
                  </v:textbox>
                </v:rect>
                <v:rect id="正方形/長方形 341" o:spid="_x0000_s1275" alt="横線" style="position:absolute;left:33457;top:3294;width:5702;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" fillcolor="black">
                  <v:fill r:id="rId13" o:title="" type="pattern"/>
                  <v:shadow on="t" color="black" opacity="24903f" origin=",.5" offset="0,.55556mm"/>
                  <v:textbox inset="0,.5mm,0,.5mm">
                    <w:txbxContent>
                      <w:p w:rsidR="007B716A" w:rsidRPr="00B27C8E" w:rsidRDefault="007B716A" w:rsidP="002116FF">
                        <w:pPr>
                          <w:pStyle w:val="Web"/>
                          <w:spacing w:after="0"/>
                          <w:ind w:firstLine="187"/>
                          <w:jc w:val="center"/>
                          <w:rPr>
                            <w:rFonts w:ascii="Arial" w:hAnsi="Arial" w:cs="Arial"/>
                          </w:rPr>
                        </w:pPr>
                        <w:r w:rsidRPr="00B27C8E">
                          <w:rPr>
                            <w:rFonts w:ascii="Arial" w:hAnsi="Arial" w:cs="Arial"/>
                          </w:rPr>
                          <w:t> </w:t>
                        </w:r>
                      </w:p>
                    </w:txbxContent>
                  </v:textbox>
                </v:rect>
                <v:rect id="正方形/長方形 342" o:spid="_x0000_s1276" alt="縦線 (太)" style="position:absolute;left:15493;top:3001;width:6521;height: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" fillcolor="black">
                  <v:fill r:id="rId14" o:title="" type="pattern"/>
                  <v:shadow on="t" color="black" opacity="24903f" origin=",.5" offset="0,.55556mm"/>
                  <v:textbox inset="0,4mm,0,4mm">
                    <w:txbxContent>
                      <w:p w:rsidR="007B716A" w:rsidRPr="00B27C8E" w:rsidRDefault="007B716A" w:rsidP="002116FF">
                        <w:pPr>
                          <w:pStyle w:val="Web"/>
                          <w:spacing w:after="0"/>
                          <w:ind w:firstLine="187"/>
                          <w:jc w:val="center"/>
                          <w:rPr>
                            <w:rFonts w:ascii="Arial" w:hAnsi="Arial" w:cs="Arial"/>
                          </w:rPr>
                        </w:pPr>
                        <w:r w:rsidRPr="00B27C8E">
                          <w:rPr>
                            <w:rFonts w:ascii="Arial" w:hAnsi="Arial" w:cs="Arial"/>
                          </w:rPr>
                          <w:t> </w:t>
                        </w:r>
                      </w:p>
                    </w:txbxContent>
                  </v:textbox>
                </v:rect>
                <v:shape id="テキスト ボックス 652" o:spid="_x0000_s1277" type="#_x0000_t202" style="position:absolute;left:16219;top:3776;width:499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" strokecolor="white">
                  <v:textbox inset="0,0,0,0">
                    <w:txbxContent>
                      <w:p w:rsidR="007B716A" w:rsidRPr="00B27C8E" w:rsidRDefault="007B716A" w:rsidP="009010FF">
                        <w:pPr>
                          <w:pStyle w:val="Web"/>
                          <w:spacing w:before="72" w:after="0" w:line="240" w:lineRule="exact"/>
                          <w:ind w:firstLineChars="50" w:firstLine="110"/>
                          <w:rPr>
                            <w:rFonts w:ascii="Arial" w:hAnsi="Arial" w:cs="Arial"/>
                          </w:rPr>
                        </w:pPr>
                        <w:r w:rsidRPr="00B27C8E">
                          <w:rPr>
                            <w:rFonts w:ascii="Arial" w:eastAsia="游明朝" w:hAnsi="Arial" w:cs="Arial"/>
                            <w:kern w:val="2"/>
                            <w:sz w:val="22"/>
                            <w:szCs w:val="22"/>
                          </w:rPr>
                          <w:t>App. 1</w:t>
                        </w:r>
                      </w:p>
                    </w:txbxContent>
                  </v:textbox>
                </v:shape>
                <v:shape id="テキスト ボックス 653" o:spid="_x0000_s1278" type="#_x0000_t202" style="position:absolute;left:34122;top:4176;width:441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" strokecolor="white">
                  <v:textbox inset="0,0,0,0">
                    <w:txbxContent>
                      <w:p w:rsidR="007B716A" w:rsidRPr="009010FF" w:rsidRDefault="007B716A" w:rsidP="009010FF">
                        <w:pPr>
                          <w:pStyle w:val="Web"/>
                          <w:spacing w:before="72" w:after="0" w:line="240" w:lineRule="exact"/>
                          <w:ind w:firstLine="0"/>
                          <w:rPr>
                            <w:rFonts w:ascii="Arial" w:hAnsi="Arial" w:cs="Arial"/>
                            <w:sz w:val="22"/>
                            <w:szCs w:val="22"/>
                          </w:rPr>
                        </w:pPr>
                        <w:r w:rsidRPr="009010FF">
                          <w:rPr>
                            <w:rFonts w:ascii="Arial" w:eastAsia="游明朝" w:hAnsi="Arial" w:cs="Arial"/>
                            <w:kern w:val="2"/>
                            <w:sz w:val="22"/>
                            <w:szCs w:val="22"/>
                          </w:rPr>
                          <w:t>App. 2</w:t>
                        </w:r>
                      </w:p>
                    </w:txbxContent>
                  </v:textbox>
                </v:shape>
                <v:shape id="テキスト ボックス 656" o:spid="_x0000_s1279" type="#_x0000_t202" style="position:absolute;left:40657;top:4043;width:423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" strokecolor="white">
                  <v:textbox inset="0,0,0,0">
                    <w:txbxContent>
                      <w:p w:rsidR="007B716A" w:rsidRPr="009010FF" w:rsidRDefault="007B716A" w:rsidP="009010FF">
                        <w:pPr>
                          <w:pStyle w:val="Web"/>
                          <w:spacing w:before="72" w:after="0" w:line="240" w:lineRule="exact"/>
                          <w:ind w:firstLine="0"/>
                          <w:rPr>
                            <w:rFonts w:ascii="Arial" w:hAnsi="Arial" w:cs="Arial"/>
                          </w:rPr>
                        </w:pPr>
                        <w:r w:rsidRPr="009010FF">
                          <w:rPr>
                            <w:rFonts w:ascii="Arial" w:eastAsia="游明朝" w:hAnsi="Arial" w:cs="Arial"/>
                            <w:kern w:val="2"/>
                            <w:sz w:val="22"/>
                            <w:szCs w:val="22"/>
                          </w:rPr>
                          <w:t>App. 3</w:t>
                        </w:r>
                      </w:p>
                    </w:txbxContent>
                  </v:textbox>
                </v:shape>
                <v:rect id="正方形/長方形 346" o:spid="_x0000_s1280" style="position:absolute;left:29837;top:24680;width:5226;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" filled="f" strokecolor="#3c3c3b" strokeweight="2pt">
                  <v:textbox inset="0,3mm,0,3mm">
                    <w:txbxContent>
                      <w:p w:rsidR="007B716A" w:rsidRPr="000A4F32" w:rsidRDefault="007B716A" w:rsidP="00DA251D">
                        <w:pPr>
                          <w:pStyle w:val="Web"/>
                          <w:spacing w:before="48"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A53</w:t>
                        </w:r>
                        <w:proofErr w:type="spellEnd"/>
                      </w:p>
                      <w:p w:rsidR="007B716A" w:rsidRPr="000A4F32" w:rsidRDefault="007B716A" w:rsidP="00DA251D">
                        <w:pPr>
                          <w:pStyle w:val="Web"/>
                          <w:spacing w:before="48" w:after="0" w:line="240" w:lineRule="exact"/>
                          <w:rPr>
                            <w:rFonts w:ascii="Arial" w:hAnsi="Arial" w:cs="Arial"/>
                            <w:sz w:val="15"/>
                            <w:szCs w:val="15"/>
                          </w:rPr>
                        </w:pPr>
                      </w:p>
                    </w:txbxContent>
                  </v:textbox>
                </v:rect>
                <v:rect id="正方形/長方形 347" o:spid="_x0000_s1281" style="position:absolute;left:36175;top:24680;width:554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" filled="f" strokecolor="#3c3c3b" strokeweight="2pt">
                  <v:textbox inset="0,3mm,0,3mm">
                    <w:txbxContent>
                      <w:p w:rsidR="007B716A" w:rsidRPr="000A4F32" w:rsidRDefault="007B716A" w:rsidP="00DA251D">
                        <w:pPr>
                          <w:pStyle w:val="Web"/>
                          <w:spacing w:before="48"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A53</w:t>
                        </w:r>
                        <w:proofErr w:type="spellEnd"/>
                      </w:p>
                      <w:p w:rsidR="007B716A" w:rsidRPr="000A4F32" w:rsidRDefault="007B716A" w:rsidP="002116FF">
                        <w:pPr>
                          <w:pStyle w:val="Web"/>
                          <w:spacing w:before="48" w:after="0" w:line="240" w:lineRule="exact"/>
                          <w:ind w:firstLine="187"/>
                          <w:jc w:val="center"/>
                          <w:rPr>
                            <w:rFonts w:ascii="Arial" w:hAnsi="Arial" w:cs="Arial"/>
                            <w:sz w:val="15"/>
                            <w:szCs w:val="15"/>
                          </w:rPr>
                        </w:pPr>
                      </w:p>
                    </w:txbxContent>
                  </v:textbox>
                </v:rect>
                <v:rect id="正方形/長方形 350" o:spid="_x0000_s1282" style="position:absolute;left:16839;top:24680;width:5226;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" filled="f" strokecolor="#3c3c3b" strokeweight="2pt">
                  <v:textbox inset="0,0,0,0">
                    <w:txbxContent>
                      <w:p w:rsidR="007B716A" w:rsidRPr="000A4F32" w:rsidRDefault="007B716A" w:rsidP="00DA251D">
                        <w:pPr>
                          <w:pStyle w:val="Web"/>
                          <w:spacing w:before="48" w:after="0" w:line="240" w:lineRule="exact"/>
                          <w:ind w:firstLine="0"/>
                          <w:jc w:val="left"/>
                          <w:rPr>
                            <w:rFonts w:ascii="Arial" w:hAnsi="Arial" w:cs="Arial"/>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A57</w:t>
                        </w:r>
                        <w:proofErr w:type="spellEnd"/>
                      </w:p>
                    </w:txbxContent>
                  </v:textbox>
                </v:rect>
                <v:rect id="正方形/長方形 351" o:spid="_x0000_s1283" style="position:absolute;left:23176;top:24680;width:5550;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" filled="f" strokecolor="#3c3c3b" strokeweight="2pt">
                  <v:textbox inset="0,3mm,0,3mm">
                    <w:txbxContent>
                      <w:p w:rsidR="007B716A" w:rsidRPr="000A4F32" w:rsidRDefault="007B716A" w:rsidP="00DA251D">
                        <w:pPr>
                          <w:pStyle w:val="Web"/>
                          <w:spacing w:before="48" w:after="0" w:line="240" w:lineRule="exact"/>
                          <w:ind w:firstLine="0"/>
                          <w:rPr>
                            <w:rFonts w:ascii="Arial" w:hAnsi="Arial" w:cs="Arial"/>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A57</w:t>
                        </w:r>
                        <w:proofErr w:type="spellEnd"/>
                      </w:p>
                    </w:txbxContent>
                  </v:textbox>
                </v:rect>
                <v:roundrect id="四角形: 角を丸くする 352" o:spid="_x0000_s1284" style="position:absolute;left:12235;top:9593;width:15767;height:138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" filled="f" strokeweight="2pt">
                  <v:stroke dashstyle="dash"/>
                </v:roundrect>
                <v:roundrect id="四角形: 角を丸くする 353" o:spid="_x0000_s1285" style="position:absolute;left:13111;top:15994;width:14097;height:6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" filled="f" strokeweight="2pt"/>
                <v:rect id="正方形/長方形 354" o:spid="_x0000_s1286" style="position:absolute;left:14248;top:18013;width:522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" strokeweight="2pt">
                  <v:textbox inset="0,3mm,0,3mm">
                    <w:txbxContent>
                      <w:p w:rsidR="007B716A" w:rsidRPr="000A4F32" w:rsidRDefault="007B716A" w:rsidP="00DA251D">
                        <w:pPr>
                          <w:pStyle w:val="Web"/>
                          <w:spacing w:after="0"/>
                          <w:ind w:firstLine="0"/>
                          <w:rPr>
                            <w:rFonts w:ascii="Arial" w:hAnsi="Arial" w:cs="Arial"/>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A57</w:t>
                        </w:r>
                        <w:proofErr w:type="spellEnd"/>
                      </w:p>
                    </w:txbxContent>
                  </v:textbox>
                </v:rect>
                <v:rect id="正方形/長方形 355" o:spid="_x0000_s1287" style="position:absolute;left:20566;top:18146;width:5550;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" strokeweight="2pt">
                  <v:textbox inset="0,3mm,0,3mm">
                    <w:txbxContent>
                      <w:p w:rsidR="007B716A" w:rsidRPr="000A4F32" w:rsidRDefault="007B716A" w:rsidP="00DA251D">
                        <w:pPr>
                          <w:pStyle w:val="Web"/>
                          <w:spacing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A57</w:t>
                        </w:r>
                        <w:proofErr w:type="spellEnd"/>
                      </w:p>
                      <w:p w:rsidR="007B716A" w:rsidRPr="000A4F32" w:rsidRDefault="007B716A" w:rsidP="00C3054E">
                        <w:pPr>
                          <w:pStyle w:val="Web"/>
                          <w:spacing w:after="0" w:line="240" w:lineRule="exact"/>
                          <w:ind w:firstLine="187"/>
                          <w:jc w:val="center"/>
                          <w:rPr>
                            <w:rFonts w:ascii="Arial" w:hAnsi="Arial" w:cs="Arial"/>
                            <w:sz w:val="15"/>
                            <w:szCs w:val="15"/>
                          </w:rPr>
                        </w:pPr>
                      </w:p>
                    </w:txbxContent>
                  </v:textbox>
                </v:rect>
                <v:shape id="テキスト ボックス 672" o:spid="_x0000_s1288" type="#_x0000_t202" style="position:absolute;left:14616;top:16089;width:1147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" filled="f" stroked="f">
                  <v:path arrowok="t"/>
                  <v:textbox inset="0,0,0,0">
                    <w:txbxContent>
                      <w:p w:rsidR="007B716A" w:rsidRPr="005C2253" w:rsidRDefault="007B716A" w:rsidP="009010FF">
                        <w:pPr>
                          <w:pStyle w:val="Web"/>
                          <w:spacing w:beforeLines="20" w:before="48" w:after="0" w:line="240" w:lineRule="exact"/>
                          <w:rPr>
                            <w:rFonts w:ascii="Arial" w:eastAsia="メイリオ" w:hAnsi="Arial" w:cs="Arial"/>
                            <w:kern w:val="24"/>
                            <w:sz w:val="22"/>
                            <w:szCs w:val="22"/>
                          </w:rPr>
                        </w:pPr>
                        <w:r w:rsidRPr="005C2253">
                          <w:rPr>
                            <w:rFonts w:ascii="Arial" w:eastAsia="メイリオ" w:hAnsi="Arial" w:cs="Arial" w:hint="eastAsia"/>
                            <w:kern w:val="24"/>
                            <w:sz w:val="22"/>
                            <w:szCs w:val="22"/>
                          </w:rPr>
                          <w:t>CPU resources</w:t>
                        </w:r>
                      </w:p>
                      <w:p w:rsidR="007B716A" w:rsidRPr="00DA251D" w:rsidRDefault="007B716A" w:rsidP="002116FF">
                        <w:pPr>
                          <w:pStyle w:val="Web"/>
                          <w:spacing w:before="48" w:after="0" w:line="240" w:lineRule="exact"/>
                          <w:ind w:firstLine="187"/>
                          <w:rPr>
                            <w:rFonts w:asciiTheme="majorEastAsia" w:eastAsiaTheme="majorEastAsia" w:hAnsiTheme="majorEastAsia"/>
                          </w:rPr>
                        </w:pPr>
                      </w:p>
                    </w:txbxContent>
                  </v:textbox>
                </v:shape>
                <v:roundrect id="四角形: 角を丸くする 357" o:spid="_x0000_s1289" style="position:absolute;left:13111;top:10291;width:14097;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" filled="f" strokeweight="2pt"/>
                <v:rect id="正方形/長方形 358" o:spid="_x0000_s1290" style="position:absolute;left:16877;top:10736;width:52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" strokeweight="2pt">
                  <v:textbox inset="0,.5mm,0,.5mm">
                    <w:txbxContent>
                      <w:p w:rsidR="007B716A" w:rsidRPr="009010FF" w:rsidRDefault="007B716A" w:rsidP="00DA251D">
                        <w:pPr>
                          <w:pStyle w:val="Web"/>
                          <w:spacing w:before="48" w:after="0" w:line="240" w:lineRule="exact"/>
                          <w:ind w:firstLineChars="50" w:firstLine="110"/>
                          <w:rPr>
                            <w:rFonts w:ascii="Arial" w:hAnsi="Arial" w:cs="Arial"/>
                          </w:rPr>
                        </w:pPr>
                        <w:r w:rsidRPr="009010FF">
                          <w:rPr>
                            <w:rFonts w:ascii="Arial" w:hAnsi="Arial" w:cs="Arial"/>
                            <w:kern w:val="24"/>
                            <w:sz w:val="22"/>
                            <w:szCs w:val="22"/>
                          </w:rPr>
                          <w:t>App. 1</w:t>
                        </w:r>
                      </w:p>
                    </w:txbxContent>
                  </v:textbox>
                </v:rect>
                <v:shape id="テキスト ボックス 675" o:spid="_x0000_s1291" type="#_x0000_t202" style="position:absolute;left:15069;top:13409;width:132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" filled="f" stroked="f">
                  <v:path arrowok="t"/>
                  <v:textbox inset="0,0,0,0">
                    <w:txbxContent>
                      <w:p w:rsidR="007B716A" w:rsidRPr="00280E1D" w:rsidRDefault="007B716A" w:rsidP="009010FF">
                        <w:pPr>
                          <w:pStyle w:val="Web"/>
                          <w:spacing w:beforeLines="20" w:before="48" w:after="0" w:line="240" w:lineRule="exact"/>
                          <w:rPr>
                            <w:rFonts w:ascii="Arial" w:eastAsia="メイリオ" w:hAnsi="Arial" w:cs="Arial"/>
                            <w:sz w:val="22"/>
                            <w:szCs w:val="22"/>
                          </w:rPr>
                        </w:pPr>
                        <w:r w:rsidRPr="00280E1D">
                          <w:rPr>
                            <w:rFonts w:ascii="Arial" w:eastAsia="メイリオ" w:hAnsi="Arial" w:cs="Arial"/>
                            <w:kern w:val="24"/>
                            <w:sz w:val="22"/>
                            <w:szCs w:val="22"/>
                          </w:rPr>
                          <w:t>Application</w:t>
                        </w:r>
                      </w:p>
                      <w:p w:rsidR="007B716A" w:rsidRPr="00DA251D" w:rsidRDefault="007B716A" w:rsidP="002116FF">
                        <w:pPr>
                          <w:pStyle w:val="Web"/>
                          <w:spacing w:before="48" w:after="0" w:line="240" w:lineRule="exact"/>
                          <w:ind w:firstLine="187"/>
                          <w:rPr>
                            <w:rFonts w:asciiTheme="majorEastAsia" w:eastAsiaTheme="majorEastAsia" w:hAnsiTheme="majorEastAsia"/>
                          </w:rPr>
                        </w:pPr>
                      </w:p>
                    </w:txbxContent>
                  </v:textbox>
                </v:shape>
                <v:roundrect id="四角形: 角を丸くする 413" o:spid="_x0000_s1292" style="position:absolute;left:31031;top:9587;width:15767;height:138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" filled="f" strokeweight="2pt">
                  <v:stroke dashstyle="1 1" endcap="round"/>
                </v:roundrect>
                <v:roundrect id="四角形: 角を丸くする 415" o:spid="_x0000_s1293" style="position:absolute;left:31907;top:15968;width:14104;height:6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" filled="f" strokeweight="2pt"/>
                <v:rect id="正方形/長方形 416" o:spid="_x0000_s1294" style="position:absolute;left:33025;top:18045;width:522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" strokeweight="2pt">
                  <v:textbox inset="0,3mm,0,3mm">
                    <w:txbxContent>
                      <w:p w:rsidR="007B716A" w:rsidRPr="000A4F32" w:rsidRDefault="007B716A" w:rsidP="00DA251D">
                        <w:pPr>
                          <w:pStyle w:val="Web"/>
                          <w:spacing w:before="48" w:after="0" w:line="240" w:lineRule="exact"/>
                          <w:ind w:firstLine="0"/>
                          <w:rPr>
                            <w:rFonts w:ascii="Arial" w:eastAsia="メイリオ" w:hAnsi="Arial" w:cs="Arial"/>
                            <w:kern w:val="24"/>
                            <w:sz w:val="15"/>
                            <w:szCs w:val="15"/>
                          </w:rPr>
                        </w:pPr>
                        <w:r w:rsidRPr="000A4F32">
                          <w:rPr>
                            <w:rFonts w:ascii="Arial" w:eastAsia="メイリオ" w:hAnsi="Arial" w:cs="Arial"/>
                            <w:kern w:val="24"/>
                            <w:sz w:val="15"/>
                            <w:szCs w:val="15"/>
                          </w:rPr>
                          <w:t>Cortex-</w:t>
                        </w:r>
                        <w:proofErr w:type="spellStart"/>
                        <w:r w:rsidRPr="000A4F32">
                          <w:rPr>
                            <w:rFonts w:ascii="Arial" w:eastAsia="メイリオ" w:hAnsi="Arial" w:cs="Arial"/>
                            <w:kern w:val="24"/>
                            <w:sz w:val="15"/>
                            <w:szCs w:val="15"/>
                          </w:rPr>
                          <w:t>A53</w:t>
                        </w:r>
                        <w:proofErr w:type="spellEnd"/>
                      </w:p>
                      <w:p w:rsidR="007B716A" w:rsidRPr="000A4F32" w:rsidRDefault="007B716A" w:rsidP="002116FF">
                        <w:pPr>
                          <w:pStyle w:val="Web"/>
                          <w:spacing w:before="48" w:after="0" w:line="240" w:lineRule="exact"/>
                          <w:ind w:firstLine="187"/>
                          <w:jc w:val="center"/>
                          <w:rPr>
                            <w:rFonts w:ascii="Arial" w:hAnsi="Arial" w:cs="Arial"/>
                            <w:sz w:val="15"/>
                            <w:szCs w:val="15"/>
                          </w:rPr>
                        </w:pPr>
                      </w:p>
                    </w:txbxContent>
                  </v:textbox>
                </v:rect>
                <v:rect id="正方形/長方形 418" o:spid="_x0000_s1295" style="position:absolute;left:39362;top:18045;width:5550;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" strokeweight="2pt">
                  <v:textbox inset="0,3mm,0,3mm">
                    <w:txbxContent>
                      <w:p w:rsidR="007B716A" w:rsidRPr="000A4F32" w:rsidRDefault="007B716A" w:rsidP="00DA251D">
                        <w:pPr>
                          <w:pStyle w:val="Web"/>
                          <w:spacing w:before="48" w:after="0" w:line="240" w:lineRule="exact"/>
                          <w:ind w:firstLine="0"/>
                          <w:rPr>
                            <w:rFonts w:ascii="Arial" w:hAnsi="Arial" w:cs="Arial"/>
                            <w:kern w:val="24"/>
                            <w:sz w:val="15"/>
                            <w:szCs w:val="15"/>
                          </w:rPr>
                        </w:pPr>
                        <w:r w:rsidRPr="000A4F32">
                          <w:rPr>
                            <w:rFonts w:ascii="Arial" w:hAnsi="Arial" w:cs="Arial"/>
                            <w:kern w:val="24"/>
                            <w:sz w:val="15"/>
                            <w:szCs w:val="15"/>
                          </w:rPr>
                          <w:t>Cortex-</w:t>
                        </w:r>
                        <w:proofErr w:type="spellStart"/>
                        <w:r w:rsidRPr="000A4F32">
                          <w:rPr>
                            <w:rFonts w:ascii="Arial" w:hAnsi="Arial" w:cs="Arial"/>
                            <w:kern w:val="24"/>
                            <w:sz w:val="15"/>
                            <w:szCs w:val="15"/>
                          </w:rPr>
                          <w:t>A53</w:t>
                        </w:r>
                        <w:proofErr w:type="spellEnd"/>
                      </w:p>
                      <w:p w:rsidR="007B716A" w:rsidRPr="000A4F32" w:rsidRDefault="007B716A" w:rsidP="002116FF">
                        <w:pPr>
                          <w:pStyle w:val="Web"/>
                          <w:spacing w:before="48" w:after="0" w:line="240" w:lineRule="exact"/>
                          <w:ind w:firstLine="187"/>
                          <w:jc w:val="center"/>
                          <w:rPr>
                            <w:rFonts w:ascii="Arial" w:hAnsi="Arial" w:cs="Arial"/>
                            <w:sz w:val="15"/>
                            <w:szCs w:val="15"/>
                          </w:rPr>
                        </w:pPr>
                      </w:p>
                    </w:txbxContent>
                  </v:textbox>
                </v:rect>
                <v:shape id="テキスト ボックス 680" o:spid="_x0000_s1296" type="#_x0000_t202" style="position:absolute;left:33437;top:16089;width:11938;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" filled="f" stroked="f">
                  <v:path arrowok="t"/>
                  <v:textbox inset="0,0,0,0">
                    <w:txbxContent>
                      <w:p w:rsidR="007B716A" w:rsidRPr="005C2253" w:rsidRDefault="007B716A" w:rsidP="009010FF">
                        <w:pPr>
                          <w:pStyle w:val="Web"/>
                          <w:spacing w:beforeLines="20" w:before="48" w:after="0" w:line="240" w:lineRule="exact"/>
                          <w:rPr>
                            <w:rFonts w:ascii="Arial" w:eastAsia="メイリオ" w:hAnsi="Arial" w:cs="Arial"/>
                            <w:kern w:val="24"/>
                            <w:sz w:val="22"/>
                            <w:szCs w:val="22"/>
                          </w:rPr>
                        </w:pPr>
                        <w:r w:rsidRPr="005C2253">
                          <w:rPr>
                            <w:rFonts w:ascii="Arial" w:eastAsia="メイリオ" w:hAnsi="Arial" w:cs="Arial" w:hint="eastAsia"/>
                            <w:kern w:val="24"/>
                            <w:sz w:val="22"/>
                            <w:szCs w:val="22"/>
                          </w:rPr>
                          <w:t>CPU resources</w:t>
                        </w:r>
                      </w:p>
                      <w:p w:rsidR="007B716A" w:rsidRPr="00DA251D" w:rsidRDefault="007B716A" w:rsidP="002116FF">
                        <w:pPr>
                          <w:pStyle w:val="Web"/>
                          <w:spacing w:before="48" w:after="0" w:line="240" w:lineRule="exact"/>
                          <w:ind w:firstLine="187"/>
                          <w:rPr>
                            <w:rFonts w:asciiTheme="majorEastAsia" w:eastAsiaTheme="majorEastAsia" w:hAnsiTheme="majorEastAsia"/>
                          </w:rPr>
                        </w:pPr>
                      </w:p>
                    </w:txbxContent>
                  </v:textbox>
                </v:shape>
                <v:roundrect id="四角形: 角を丸くする 420" o:spid="_x0000_s1297" style="position:absolute;left:31907;top:10285;width:14104;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" filled="f" strokeweight="2pt"/>
                <v:rect id="正方形/長方形 421" o:spid="_x0000_s1298" style="position:absolute;left:32930;top:10844;width:5975;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" strokeweight="2pt">
                  <v:textbox inset="0,.5mm,0,.5mm">
                    <w:txbxContent>
                      <w:p w:rsidR="007B716A" w:rsidRPr="009010FF" w:rsidRDefault="007B716A" w:rsidP="00DA251D">
                        <w:pPr>
                          <w:pStyle w:val="Web"/>
                          <w:spacing w:before="48" w:after="0" w:line="240" w:lineRule="exact"/>
                          <w:ind w:firstLineChars="50" w:firstLine="110"/>
                          <w:rPr>
                            <w:rFonts w:ascii="Arial" w:hAnsi="Arial" w:cs="Arial"/>
                          </w:rPr>
                        </w:pPr>
                        <w:r w:rsidRPr="009010FF">
                          <w:rPr>
                            <w:rFonts w:ascii="Arial" w:hAnsi="Arial" w:cs="Arial"/>
                            <w:kern w:val="24"/>
                            <w:sz w:val="22"/>
                            <w:szCs w:val="22"/>
                          </w:rPr>
                          <w:t>App.</w:t>
                        </w:r>
                        <w:r>
                          <w:rPr>
                            <w:rFonts w:ascii="Arial" w:hAnsi="Arial" w:cs="Arial"/>
                            <w:kern w:val="24"/>
                            <w:sz w:val="22"/>
                            <w:szCs w:val="22"/>
                          </w:rPr>
                          <w:t xml:space="preserve"> </w:t>
                        </w:r>
                        <w:r w:rsidRPr="009010FF">
                          <w:rPr>
                            <w:rFonts w:ascii="Arial" w:hAnsi="Arial" w:cs="Arial"/>
                            <w:kern w:val="24"/>
                            <w:sz w:val="22"/>
                            <w:szCs w:val="22"/>
                          </w:rPr>
                          <w:t>2</w:t>
                        </w:r>
                      </w:p>
                    </w:txbxContent>
                  </v:textbox>
                </v:rect>
                <v:shape id="テキスト ボックス 692" o:spid="_x0000_s1299" type="#_x0000_t202" style="position:absolute;left:34657;top:13466;width:14001;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" filled="f" stroked="f">
                  <v:path arrowok="t"/>
                  <v:textbox inset="0,0,0,0">
                    <w:txbxContent>
                      <w:p w:rsidR="007B716A" w:rsidRPr="00280E1D" w:rsidRDefault="007B716A" w:rsidP="009010FF">
                        <w:pPr>
                          <w:pStyle w:val="Web"/>
                          <w:spacing w:beforeLines="20" w:before="48" w:after="0" w:line="240" w:lineRule="exact"/>
                          <w:rPr>
                            <w:rFonts w:ascii="Arial" w:eastAsia="メイリオ" w:hAnsi="Arial" w:cs="Arial"/>
                            <w:sz w:val="22"/>
                            <w:szCs w:val="22"/>
                          </w:rPr>
                        </w:pPr>
                        <w:r w:rsidRPr="00280E1D">
                          <w:rPr>
                            <w:rFonts w:ascii="Arial" w:eastAsia="メイリオ" w:hAnsi="Arial" w:cs="Arial"/>
                            <w:kern w:val="24"/>
                            <w:sz w:val="22"/>
                            <w:szCs w:val="22"/>
                          </w:rPr>
                          <w:t>Application</w:t>
                        </w:r>
                        <w:r>
                          <w:rPr>
                            <w:rFonts w:ascii="Arial" w:eastAsia="メイリオ" w:hAnsi="Arial" w:cs="Arial"/>
                            <w:kern w:val="24"/>
                            <w:sz w:val="22"/>
                            <w:szCs w:val="22"/>
                          </w:rPr>
                          <w:t>s</w:t>
                        </w:r>
                      </w:p>
                      <w:p w:rsidR="007B716A" w:rsidRPr="00DA251D" w:rsidRDefault="007B716A" w:rsidP="002116FF">
                        <w:pPr>
                          <w:pStyle w:val="Web"/>
                          <w:spacing w:before="48" w:after="0" w:line="240" w:lineRule="exact"/>
                          <w:ind w:firstLine="187"/>
                          <w:rPr>
                            <w:rFonts w:ascii="ＭＳ ゴシック" w:eastAsia="ＭＳ ゴシック" w:hAnsi="ＭＳ ゴシック"/>
                          </w:rPr>
                        </w:pPr>
                      </w:p>
                    </w:txbxContent>
                  </v:textbox>
                </v:shape>
                <v:rect id="正方形/長方形 423" o:spid="_x0000_s1300" style="position:absolute;left:39845;top:10844;width:52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" strokeweight="2pt">
                  <v:textbox inset="0,.5mm,0,.5mm">
                    <w:txbxContent>
                      <w:p w:rsidR="007B716A" w:rsidRPr="009010FF" w:rsidRDefault="007B716A" w:rsidP="009010FF">
                        <w:pPr>
                          <w:pStyle w:val="Web"/>
                          <w:spacing w:before="48" w:after="0" w:line="240" w:lineRule="exact"/>
                          <w:ind w:firstLineChars="50" w:firstLine="110"/>
                          <w:rPr>
                            <w:rFonts w:ascii="Arial" w:hAnsi="Arial" w:cs="Arial"/>
                          </w:rPr>
                        </w:pPr>
                        <w:r w:rsidRPr="009010FF">
                          <w:rPr>
                            <w:rFonts w:ascii="Arial" w:hAnsi="Arial" w:cs="Arial"/>
                            <w:kern w:val="24"/>
                            <w:sz w:val="22"/>
                            <w:szCs w:val="22"/>
                          </w:rPr>
                          <w:t>App. 3</w:t>
                        </w:r>
                      </w:p>
                    </w:txbxContent>
                  </v:textbox>
                </v:rect>
                <v:shape id="直線矢印コネクタ 424" o:spid="_x0000_s1301" type="#_x0000_t32" style="position:absolute;left:16845;top:22318;width:2610;height:22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" strokeweight="3pt">
                  <v:stroke dashstyle="dash" endarrow="block"/>
                  <v:shadow on="t" color="black" opacity="22936f" origin=",.5" offset="0,.63889mm"/>
                </v:shape>
                <v:shape id="直線矢印コネクタ 425" o:spid="_x0000_s1302" type="#_x0000_t32" style="position:absolute;left:23341;top:22255;width:2610;height:2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" strokeweight="3pt">
                  <v:stroke dashstyle="dash" endarrow="block"/>
                  <v:shadow on="t" color="black" opacity="22936f" origin=",.5" offset="0,.63889mm"/>
                </v:shape>
                <v:shape id="直線矢印コネクタ 426" o:spid="_x0000_s1303" type="#_x0000_t32" style="position:absolute;left:32447;top:22248;width:3194;height:2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" strokeweight="3pt">
                  <v:stroke dashstyle="1 1" endarrow="block" endcap="round"/>
                  <v:shadow on="t" color="black" opacity="22936f" origin=",.5" offset="0,.63889mm"/>
                </v:shape>
                <v:shape id="直線矢印コネクタ 427" o:spid="_x0000_s1304" type="#_x0000_t32" style="position:absolute;left:38949;top:22248;width:3188;height:2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" strokeweight="3pt">
                  <v:stroke dashstyle="1 1" endarrow="block" endcap="round"/>
                  <v:shadow on="t" color="black" opacity="22936f" origin=",.5" offset="0,.63889mm"/>
                </v:shape>
                <v:shape id="直線矢印コネクタ 428" o:spid="_x0000_s1305" type="#_x0000_t32" style="position:absolute;left:42461;top:7396;width:222;height:3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" strokeweight="3pt">
                  <v:stroke dashstyle="1 1" endarrow="block"/>
                  <v:shadow on="t" color="black" opacity="22936f" origin=",.5" offset="0,.63889mm"/>
                </v:shape>
                <v:shape id="直線矢印コネクタ 429" o:spid="_x0000_s1306" type="#_x0000_t32" style="position:absolute;left:35921;top:7396;width:146;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" strokeweight="3pt">
                  <v:stroke dashstyle="1 1" endarrow="block"/>
                  <v:shadow on="t" color="black" opacity="22936f" origin=",.5" offset="0,.63889mm"/>
                </v:shape>
                <v:shape id="直線矢印コネクタ 430" o:spid="_x0000_s1307" type="#_x0000_t32" style="position:absolute;left:18753;top:7395;width:734;height:3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" strokeweight="3pt">
                  <v:stroke endarrow="block"/>
                  <v:shadow on="t" color="black" opacity="22936f" origin=",.5" offset="0,.63889mm"/>
                </v:shape>
                <v:shape id="テキスト ボックス 702" o:spid="_x0000_s1308" type="#_x0000_t202" style="position:absolute;left:47790;top:10173;width:9856;height:8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" filled="f" stroked="f">
                  <v:textbox inset="0,,0">
                    <w:txbxContent>
                      <w:p w:rsidR="007B716A" w:rsidRPr="00B27C8E" w:rsidRDefault="007B716A" w:rsidP="009010FF">
                        <w:pPr>
                          <w:pStyle w:val="Web"/>
                          <w:spacing w:before="48" w:after="0" w:line="240" w:lineRule="exact"/>
                          <w:ind w:firstLine="0"/>
                          <w:jc w:val="left"/>
                          <w:rPr>
                            <w:rFonts w:ascii="Arial" w:hAnsi="Arial" w:cs="Arial"/>
                            <w:sz w:val="22"/>
                            <w:szCs w:val="22"/>
                          </w:rPr>
                        </w:pPr>
                        <w:r w:rsidRPr="00B27C8E">
                          <w:rPr>
                            <w:rFonts w:ascii="Arial" w:eastAsia="メイリオ" w:hAnsi="Arial" w:cs="Arial"/>
                            <w:kern w:val="24"/>
                            <w:sz w:val="22"/>
                            <w:szCs w:val="22"/>
                          </w:rPr>
                          <w:t>Group classified for the Cortex-</w:t>
                        </w:r>
                        <w:proofErr w:type="spellStart"/>
                        <w:r w:rsidRPr="00B27C8E">
                          <w:rPr>
                            <w:rFonts w:ascii="Arial" w:eastAsia="メイリオ" w:hAnsi="Arial" w:cs="Arial"/>
                            <w:kern w:val="24"/>
                            <w:sz w:val="22"/>
                            <w:szCs w:val="22"/>
                          </w:rPr>
                          <w:t>A53</w:t>
                        </w:r>
                        <w:proofErr w:type="spellEnd"/>
                      </w:p>
                    </w:txbxContent>
                  </v:textbox>
                </v:shape>
                <v:shape id="テキスト ボックス 702" o:spid="_x0000_s1309" type="#_x0000_t202" style="position:absolute;left:1848;top:9818;width:9999;height:7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" filled="f" stroked="f">
                  <v:textbox inset="0,,0">
                    <w:txbxContent>
                      <w:p w:rsidR="007B716A" w:rsidRPr="00B27C8E" w:rsidRDefault="007B716A" w:rsidP="009010FF">
                        <w:pPr>
                          <w:pStyle w:val="Web"/>
                          <w:spacing w:before="48" w:after="0" w:line="240" w:lineRule="exact"/>
                          <w:ind w:firstLine="0"/>
                          <w:jc w:val="left"/>
                          <w:rPr>
                            <w:rFonts w:ascii="Arial" w:eastAsia="メイリオ" w:hAnsi="Arial" w:cs="Arial"/>
                            <w:kern w:val="24"/>
                            <w:sz w:val="22"/>
                            <w:szCs w:val="22"/>
                          </w:rPr>
                        </w:pPr>
                        <w:r w:rsidRPr="00B27C8E">
                          <w:rPr>
                            <w:rFonts w:ascii="Arial" w:eastAsia="メイリオ" w:hAnsi="Arial" w:cs="Arial"/>
                            <w:kern w:val="24"/>
                            <w:sz w:val="22"/>
                            <w:szCs w:val="22"/>
                          </w:rPr>
                          <w:t>Group classified for the Cortex-</w:t>
                        </w:r>
                        <w:proofErr w:type="spellStart"/>
                        <w:r w:rsidRPr="00B27C8E">
                          <w:rPr>
                            <w:rFonts w:ascii="Arial" w:eastAsia="メイリオ" w:hAnsi="Arial" w:cs="Arial"/>
                            <w:kern w:val="24"/>
                            <w:sz w:val="22"/>
                            <w:szCs w:val="22"/>
                          </w:rPr>
                          <w:t>A57</w:t>
                        </w:r>
                        <w:proofErr w:type="spellEnd"/>
                      </w:p>
                    </w:txbxContent>
                  </v:textbox>
                </v:shape>
                <w10:anchorlock/>
              </v:group>
            </w:pict>
          </mc:Fallback>
        </mc:AlternateContent>
      </w:r>
    </w:p>
    <w:p w:rsidR="004D6E72" w:rsidRPr="00296AE3" w:rsidRDefault="00D34D35" w:rsidP="00DA251D">
      <w:pPr>
        <w:pStyle w:val="afff3"/>
        <w:jc w:val="center"/>
        <w:rPr>
          <w:rFonts w:ascii="Arial" w:hAnsi="Arial" w:cs="Arial"/>
          <w:sz w:val="20"/>
          <w:szCs w:val="20"/>
        </w:rPr>
      </w:pPr>
      <w:bookmarkStart w:id="106" w:name="_Ref514753348"/>
      <w:r w:rsidRPr="00296AE3">
        <w:rPr>
          <w:rFonts w:ascii="Arial" w:hAnsi="Arial" w:cs="Arial"/>
          <w:sz w:val="20"/>
          <w:szCs w:val="20"/>
        </w:rPr>
        <w:t xml:space="preserve">Figure </w:t>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STYLEREF 1 \s </w:instrText>
      </w:r>
      <w:r w:rsidR="0019410B" w:rsidRPr="00296AE3">
        <w:rPr>
          <w:rFonts w:ascii="Arial" w:hAnsi="Arial" w:cs="Arial"/>
          <w:sz w:val="20"/>
          <w:szCs w:val="20"/>
        </w:rPr>
        <w:fldChar w:fldCharType="separate"/>
      </w:r>
      <w:r w:rsidR="001D7843">
        <w:rPr>
          <w:rFonts w:ascii="Arial" w:hAnsi="Arial" w:cs="Arial"/>
          <w:noProof/>
          <w:sz w:val="20"/>
          <w:szCs w:val="20"/>
        </w:rPr>
        <w:t>3</w:t>
      </w:r>
      <w:r w:rsidR="0019410B" w:rsidRPr="00296AE3">
        <w:rPr>
          <w:rFonts w:ascii="Arial" w:hAnsi="Arial" w:cs="Arial"/>
          <w:sz w:val="20"/>
          <w:szCs w:val="20"/>
        </w:rPr>
        <w:fldChar w:fldCharType="end"/>
      </w:r>
      <w:r w:rsidR="0019410B" w:rsidRPr="00296AE3">
        <w:rPr>
          <w:rFonts w:ascii="Arial" w:hAnsi="Arial" w:cs="Arial"/>
          <w:sz w:val="20"/>
          <w:szCs w:val="20"/>
        </w:rPr>
        <w:noBreakHyphen/>
      </w:r>
      <w:r w:rsidR="0019410B" w:rsidRPr="00296AE3">
        <w:rPr>
          <w:rFonts w:ascii="Arial" w:hAnsi="Arial" w:cs="Arial"/>
          <w:sz w:val="20"/>
          <w:szCs w:val="20"/>
        </w:rPr>
        <w:fldChar w:fldCharType="begin"/>
      </w:r>
      <w:r w:rsidR="0019410B" w:rsidRPr="00296AE3">
        <w:rPr>
          <w:rFonts w:ascii="Arial" w:hAnsi="Arial" w:cs="Arial"/>
          <w:sz w:val="20"/>
          <w:szCs w:val="20"/>
        </w:rPr>
        <w:instrText xml:space="preserve"> SEQ </w:instrText>
      </w:r>
      <w:r w:rsidR="0019410B" w:rsidRPr="00296AE3">
        <w:rPr>
          <w:rFonts w:ascii="Arial" w:hAnsi="Arial" w:cs="Arial"/>
          <w:sz w:val="20"/>
          <w:szCs w:val="20"/>
        </w:rPr>
        <w:instrText>図</w:instrText>
      </w:r>
      <w:r w:rsidR="0019410B" w:rsidRPr="00296AE3">
        <w:rPr>
          <w:rFonts w:ascii="Arial" w:hAnsi="Arial" w:cs="Arial"/>
          <w:sz w:val="20"/>
          <w:szCs w:val="20"/>
        </w:rPr>
        <w:instrText xml:space="preserve"> \* ARABIC \s 1 </w:instrText>
      </w:r>
      <w:r w:rsidR="0019410B" w:rsidRPr="00296AE3">
        <w:rPr>
          <w:rFonts w:ascii="Arial" w:hAnsi="Arial" w:cs="Arial"/>
          <w:sz w:val="20"/>
          <w:szCs w:val="20"/>
        </w:rPr>
        <w:fldChar w:fldCharType="separate"/>
      </w:r>
      <w:r w:rsidR="001D7843">
        <w:rPr>
          <w:rFonts w:ascii="Arial" w:hAnsi="Arial" w:cs="Arial"/>
          <w:noProof/>
          <w:sz w:val="20"/>
          <w:szCs w:val="20"/>
        </w:rPr>
        <w:t>2</w:t>
      </w:r>
      <w:r w:rsidR="0019410B" w:rsidRPr="00296AE3">
        <w:rPr>
          <w:rFonts w:ascii="Arial" w:hAnsi="Arial" w:cs="Arial"/>
          <w:sz w:val="20"/>
          <w:szCs w:val="20"/>
        </w:rPr>
        <w:fldChar w:fldCharType="end"/>
      </w:r>
      <w:bookmarkEnd w:id="106"/>
      <w:r w:rsidRPr="00296AE3">
        <w:rPr>
          <w:rFonts w:ascii="Arial" w:hAnsi="Arial" w:cs="Arial"/>
          <w:sz w:val="20"/>
          <w:szCs w:val="20"/>
        </w:rPr>
        <w:t xml:space="preserve">  Example of Assignment of Applications through </w:t>
      </w:r>
      <w:proofErr w:type="spellStart"/>
      <w:r w:rsidRPr="00296AE3">
        <w:rPr>
          <w:rFonts w:ascii="Arial" w:hAnsi="Arial" w:cs="Arial"/>
          <w:sz w:val="20"/>
          <w:szCs w:val="20"/>
        </w:rPr>
        <w:t>Cgroup</w:t>
      </w:r>
      <w:proofErr w:type="spellEnd"/>
    </w:p>
    <w:p w:rsidR="0092172F" w:rsidRPr="00296AE3" w:rsidRDefault="0092172F">
      <w:pPr>
        <w:topLinePunct w:val="0"/>
        <w:adjustRightInd/>
        <w:spacing w:after="0"/>
        <w:ind w:firstLine="0"/>
        <w:jc w:val="left"/>
        <w:textAlignment w:val="auto"/>
      </w:pPr>
      <w:r w:rsidRPr="00296AE3">
        <w:br w:type="page"/>
      </w:r>
    </w:p>
    <w:p w:rsidR="00975EBD" w:rsidRPr="006D5C85" w:rsidRDefault="00814415" w:rsidP="006D5C85">
      <w:pPr>
        <w:pStyle w:val="51"/>
        <w:rPr>
          <w:b/>
        </w:rPr>
      </w:pPr>
      <w:r w:rsidRPr="006D5C85">
        <w:rPr>
          <w:b/>
        </w:rPr>
        <w:lastRenderedPageBreak/>
        <w:t>Creati</w:t>
      </w:r>
      <w:r w:rsidR="004F7A3B" w:rsidRPr="006D5C85">
        <w:rPr>
          <w:b/>
        </w:rPr>
        <w:t xml:space="preserve">ng </w:t>
      </w:r>
      <w:r w:rsidR="00916E9C" w:rsidRPr="006D5C85">
        <w:rPr>
          <w:b/>
        </w:rPr>
        <w:t xml:space="preserve">Groups for Use </w:t>
      </w:r>
      <w:r w:rsidR="00DB76E2" w:rsidRPr="006D5C85">
        <w:rPr>
          <w:b/>
        </w:rPr>
        <w:t>with</w:t>
      </w:r>
      <w:r w:rsidR="00916E9C" w:rsidRPr="006D5C85">
        <w:rPr>
          <w:b/>
        </w:rPr>
        <w:t xml:space="preserve"> </w:t>
      </w:r>
      <w:proofErr w:type="spellStart"/>
      <w:r w:rsidRPr="006D5C85">
        <w:rPr>
          <w:b/>
        </w:rPr>
        <w:t>Cgroup</w:t>
      </w:r>
      <w:proofErr w:type="spellEnd"/>
    </w:p>
    <w:p w:rsidR="00564851" w:rsidRPr="00296AE3" w:rsidRDefault="00564851" w:rsidP="00F15902">
      <w:pPr>
        <w:ind w:firstLine="0"/>
        <w:jc w:val="left"/>
      </w:pPr>
      <w:r w:rsidRPr="00296AE3">
        <w:t xml:space="preserve">How to use </w:t>
      </w:r>
      <w:proofErr w:type="spellStart"/>
      <w:r w:rsidRPr="00296AE3">
        <w:t>cgroup</w:t>
      </w:r>
      <w:proofErr w:type="spellEnd"/>
      <w:r w:rsidRPr="00296AE3">
        <w:t xml:space="preserve"> </w:t>
      </w:r>
      <w:r w:rsidRPr="00296AE3">
        <w:rPr>
          <w:rFonts w:hint="eastAsia"/>
        </w:rPr>
        <w:t xml:space="preserve">to set up </w:t>
      </w:r>
      <w:r w:rsidRPr="00296AE3">
        <w:t>a group in which the Cortex-</w:t>
      </w:r>
      <w:proofErr w:type="spellStart"/>
      <w:r w:rsidRPr="00296AE3">
        <w:t>A57</w:t>
      </w:r>
      <w:proofErr w:type="spellEnd"/>
      <w:r w:rsidRPr="00296AE3">
        <w:t xml:space="preserve"> cores handle tasks </w:t>
      </w:r>
      <w:r w:rsidRPr="00296AE3">
        <w:rPr>
          <w:rFonts w:hint="eastAsia"/>
        </w:rPr>
        <w:t xml:space="preserve">as the </w:t>
      </w:r>
      <w:r w:rsidRPr="00296AE3">
        <w:t>“big” group is described below.</w:t>
      </w:r>
    </w:p>
    <w:p w:rsidR="00DB76E2" w:rsidRPr="00296AE3" w:rsidRDefault="00DB76E2" w:rsidP="00F15902">
      <w:pPr>
        <w:pStyle w:val="space"/>
      </w:pPr>
    </w:p>
    <w:p w:rsidR="00DB76E2" w:rsidRPr="00296AE3" w:rsidRDefault="00832E47" w:rsidP="00F15902">
      <w:pPr>
        <w:ind w:left="600" w:hangingChars="300" w:hanging="600"/>
        <w:jc w:val="left"/>
        <w:rPr>
          <w:color w:val="FF0000"/>
        </w:rPr>
      </w:pPr>
      <w:r w:rsidRPr="00296AE3">
        <w:rPr>
          <w:noProof/>
          <w:lang w:eastAsia="en-US"/>
        </w:rPr>
        <mc:AlternateContent>
          <mc:Choice Requires="wps">
            <w:drawing>
              <wp:anchor distT="45720" distB="45720" distL="114300" distR="114300" simplePos="0" relativeHeight="251693568" behindDoc="0" locked="0" layoutInCell="1" allowOverlap="1">
                <wp:simplePos x="0" y="0"/>
                <wp:positionH relativeFrom="margin">
                  <wp:posOffset>20955</wp:posOffset>
                </wp:positionH>
                <wp:positionV relativeFrom="paragraph">
                  <wp:posOffset>381161</wp:posOffset>
                </wp:positionV>
                <wp:extent cx="6096000" cy="562610"/>
                <wp:effectExtent l="0" t="0" r="0" b="5715"/>
                <wp:wrapSquare wrapText="bothSides"/>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rsidR="007B716A" w:rsidRDefault="007B716A" w:rsidP="00975EBD">
                            <w:pPr>
                              <w:pStyle w:val="code"/>
                            </w:pPr>
                            <w:r>
                              <w:t>$ cat /proc/</w:t>
                            </w:r>
                            <w:proofErr w:type="spellStart"/>
                            <w:r>
                              <w:t>cpuinfo</w:t>
                            </w:r>
                            <w:proofErr w:type="spellEnd"/>
                          </w:p>
                          <w:p w:rsidR="007B716A" w:rsidRPr="001077AA" w:rsidRDefault="007B716A" w:rsidP="00975EBD">
                            <w:pPr>
                              <w:pStyle w:val="code"/>
                            </w:pPr>
                            <w:r w:rsidRPr="0007298A">
                              <w:rPr>
                                <w:rFonts w:hint="eastAsia"/>
                              </w:rPr>
                              <w:t xml:space="preserve">/* </w:t>
                            </w:r>
                            <w:r>
                              <w:t xml:space="preserve">The types of CPU can be confirmed from the CPU part in the result of execution as follows. </w:t>
                            </w:r>
                            <w:r w:rsidRPr="001077AA">
                              <w:rPr>
                                <w:rFonts w:hint="eastAsia"/>
                              </w:rPr>
                              <w:t>Cortex-</w:t>
                            </w:r>
                            <w:proofErr w:type="spellStart"/>
                            <w:r w:rsidRPr="001077AA">
                              <w:rPr>
                                <w:rFonts w:hint="eastAsia"/>
                              </w:rPr>
                              <w:t>A57</w:t>
                            </w:r>
                            <w:proofErr w:type="spellEnd"/>
                            <w:r>
                              <w:t xml:space="preserve"> -&gt; </w:t>
                            </w:r>
                            <w:proofErr w:type="spellStart"/>
                            <w:r w:rsidRPr="001077AA">
                              <w:rPr>
                                <w:rFonts w:hint="eastAsia"/>
                              </w:rPr>
                              <w:t>0xd07</w:t>
                            </w:r>
                            <w:proofErr w:type="spellEnd"/>
                            <w:r>
                              <w:t xml:space="preserve"> and </w:t>
                            </w:r>
                            <w:r w:rsidRPr="001077AA">
                              <w:rPr>
                                <w:rFonts w:hint="eastAsia"/>
                              </w:rPr>
                              <w:t>Cortex-</w:t>
                            </w:r>
                            <w:proofErr w:type="spellStart"/>
                            <w:r w:rsidRPr="001077AA">
                              <w:rPr>
                                <w:rFonts w:hint="eastAsia"/>
                              </w:rPr>
                              <w:t>A53</w:t>
                            </w:r>
                            <w:proofErr w:type="spellEnd"/>
                            <w:r>
                              <w:t xml:space="preserve"> -&gt; </w:t>
                            </w:r>
                            <w:proofErr w:type="spellStart"/>
                            <w:r w:rsidRPr="001077AA">
                              <w:rPr>
                                <w:rFonts w:hint="eastAsia"/>
                              </w:rPr>
                              <w:t>0xd03</w:t>
                            </w:r>
                            <w:proofErr w:type="spellEnd"/>
                            <w:r w:rsidRPr="001077AA">
                              <w:rPr>
                                <w:rFonts w:hint="eastAsia"/>
                              </w:rPr>
                              <w:t xml:space="preserve"> */</w:t>
                            </w:r>
                          </w:p>
                          <w:p w:rsidR="007B716A" w:rsidRPr="003524ED" w:rsidRDefault="007B716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310" type="#_x0000_t202" style="position:absolute;left:0;text-align:left;margin-left:1.65pt;margin-top:30pt;width:480pt;height:44.3pt;z-index:251693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" fillcolor="#d9d9d9" stroked="f">
                <v:textbox style="mso-fit-shape-to-text:t">
                  <w:txbxContent>
                    <w:p w:rsidR="007B716A" w:rsidRDefault="007B716A" w:rsidP="00975EBD">
                      <w:pPr>
                        <w:pStyle w:val="code"/>
                      </w:pPr>
                      <w:r>
                        <w:t>$ cat /proc/</w:t>
                      </w:r>
                      <w:proofErr w:type="spellStart"/>
                      <w:r>
                        <w:t>cpuinfo</w:t>
                      </w:r>
                      <w:proofErr w:type="spellEnd"/>
                    </w:p>
                    <w:p w:rsidR="007B716A" w:rsidRPr="001077AA" w:rsidRDefault="007B716A" w:rsidP="00975EBD">
                      <w:pPr>
                        <w:pStyle w:val="code"/>
                      </w:pPr>
                      <w:r w:rsidRPr="0007298A">
                        <w:rPr>
                          <w:rFonts w:hint="eastAsia"/>
                        </w:rPr>
                        <w:t xml:space="preserve">/* </w:t>
                      </w:r>
                      <w:r>
                        <w:t xml:space="preserve">The types of CPU can be confirmed from the CPU part in the result of execution as follows. </w:t>
                      </w:r>
                      <w:r w:rsidRPr="001077AA">
                        <w:rPr>
                          <w:rFonts w:hint="eastAsia"/>
                        </w:rPr>
                        <w:t>Cortex-</w:t>
                      </w:r>
                      <w:proofErr w:type="spellStart"/>
                      <w:r w:rsidRPr="001077AA">
                        <w:rPr>
                          <w:rFonts w:hint="eastAsia"/>
                        </w:rPr>
                        <w:t>A57</w:t>
                      </w:r>
                      <w:proofErr w:type="spellEnd"/>
                      <w:r>
                        <w:t xml:space="preserve"> -&gt; </w:t>
                      </w:r>
                      <w:proofErr w:type="spellStart"/>
                      <w:r w:rsidRPr="001077AA">
                        <w:rPr>
                          <w:rFonts w:hint="eastAsia"/>
                        </w:rPr>
                        <w:t>0xd07</w:t>
                      </w:r>
                      <w:proofErr w:type="spellEnd"/>
                      <w:r>
                        <w:t xml:space="preserve"> and </w:t>
                      </w:r>
                      <w:r w:rsidRPr="001077AA">
                        <w:rPr>
                          <w:rFonts w:hint="eastAsia"/>
                        </w:rPr>
                        <w:t>Cortex-</w:t>
                      </w:r>
                      <w:proofErr w:type="spellStart"/>
                      <w:r w:rsidRPr="001077AA">
                        <w:rPr>
                          <w:rFonts w:hint="eastAsia"/>
                        </w:rPr>
                        <w:t>A53</w:t>
                      </w:r>
                      <w:proofErr w:type="spellEnd"/>
                      <w:r>
                        <w:t xml:space="preserve"> -&gt; </w:t>
                      </w:r>
                      <w:proofErr w:type="spellStart"/>
                      <w:r w:rsidRPr="001077AA">
                        <w:rPr>
                          <w:rFonts w:hint="eastAsia"/>
                        </w:rPr>
                        <w:t>0xd03</w:t>
                      </w:r>
                      <w:proofErr w:type="spellEnd"/>
                      <w:r w:rsidRPr="001077AA">
                        <w:rPr>
                          <w:rFonts w:hint="eastAsia"/>
                        </w:rPr>
                        <w:t xml:space="preserve"> */</w:t>
                      </w:r>
                    </w:p>
                    <w:p w:rsidR="007B716A" w:rsidRPr="003524ED" w:rsidRDefault="007B716A" w:rsidP="00975EBD">
                      <w:pPr>
                        <w:pStyle w:val="codeend"/>
                      </w:pPr>
                    </w:p>
                  </w:txbxContent>
                </v:textbox>
                <w10:wrap type="square" anchorx="margin"/>
              </v:shape>
            </w:pict>
          </mc:Fallback>
        </mc:AlternateContent>
      </w:r>
      <w:r w:rsidRPr="00296AE3">
        <w:rPr>
          <w:rFonts w:hint="eastAsia"/>
        </w:rPr>
        <w:t>Step 1:</w:t>
      </w:r>
      <w:r w:rsidRPr="00296AE3">
        <w:t xml:space="preserve"> </w:t>
      </w:r>
      <w:r w:rsidRPr="00296AE3">
        <w:rPr>
          <w:rFonts w:hint="eastAsia"/>
        </w:rPr>
        <w:t>Confirming the CPU</w:t>
      </w:r>
      <w:r w:rsidRPr="00296AE3">
        <w:t xml:space="preserve">s </w:t>
      </w:r>
      <w:r w:rsidRPr="00296AE3">
        <w:rPr>
          <w:rFonts w:hint="eastAsia"/>
        </w:rPr>
        <w:t xml:space="preserve">that have been </w:t>
      </w:r>
      <w:r w:rsidRPr="00296AE3">
        <w:t>booted</w:t>
      </w:r>
      <w:r w:rsidRPr="00296AE3">
        <w:rPr>
          <w:rFonts w:hint="eastAsia"/>
        </w:rPr>
        <w:t xml:space="preserve"> up</w:t>
      </w:r>
      <w:r w:rsidRPr="00296AE3">
        <w:br/>
        <w:t>Execute the following command to confirm the CPU number and type (Cortex-</w:t>
      </w:r>
      <w:proofErr w:type="spellStart"/>
      <w:r w:rsidRPr="00296AE3">
        <w:t>A57</w:t>
      </w:r>
      <w:proofErr w:type="spellEnd"/>
      <w:r w:rsidRPr="00296AE3">
        <w:t xml:space="preserve"> or Cortex-</w:t>
      </w:r>
      <w:proofErr w:type="spellStart"/>
      <w:r w:rsidRPr="00296AE3">
        <w:t>A53</w:t>
      </w:r>
      <w:proofErr w:type="spellEnd"/>
      <w:r w:rsidRPr="00296AE3">
        <w:t>).</w:t>
      </w:r>
    </w:p>
    <w:p w:rsidR="00975EBD" w:rsidRPr="00296AE3" w:rsidRDefault="00975EBD" w:rsidP="00F15902">
      <w:pPr>
        <w:pStyle w:val="space"/>
      </w:pPr>
    </w:p>
    <w:p w:rsidR="00975EBD" w:rsidRPr="00296AE3" w:rsidRDefault="00975EBD" w:rsidP="00975EBD">
      <w:pPr>
        <w:pStyle w:val="Level1ordered"/>
      </w:pPr>
      <w:r w:rsidRPr="00296AE3">
        <w:t>Step 2</w:t>
      </w:r>
      <w:r w:rsidR="00832E47" w:rsidRPr="00296AE3">
        <w:t xml:space="preserve">: </w:t>
      </w:r>
      <w:r w:rsidR="00562488" w:rsidRPr="00296AE3">
        <w:rPr>
          <w:rFonts w:hint="eastAsia"/>
        </w:rPr>
        <w:t xml:space="preserve">Creating </w:t>
      </w:r>
      <w:r w:rsidR="00562488" w:rsidRPr="00296AE3">
        <w:t>the “</w:t>
      </w:r>
      <w:r w:rsidR="00562488" w:rsidRPr="00296AE3">
        <w:rPr>
          <w:rFonts w:hint="eastAsia"/>
        </w:rPr>
        <w:t>big</w:t>
      </w:r>
      <w:r w:rsidR="00562488" w:rsidRPr="00296AE3">
        <w:t>”</w:t>
      </w:r>
      <w:r w:rsidR="00562488" w:rsidRPr="00296AE3">
        <w:rPr>
          <w:rFonts w:hint="eastAsia"/>
        </w:rPr>
        <w:t xml:space="preserve"> group</w:t>
      </w:r>
    </w:p>
    <w:p w:rsidR="005F12AE" w:rsidRPr="00296AE3" w:rsidRDefault="005F12AE" w:rsidP="00832E47">
      <w:pPr>
        <w:pStyle w:val="Level1cont"/>
        <w:ind w:left="0" w:firstLineChars="300" w:firstLine="600"/>
      </w:pPr>
      <w:r w:rsidRPr="00296AE3">
        <w:rPr>
          <w:noProof/>
          <w:lang w:eastAsia="en-US"/>
        </w:rPr>
        <mc:AlternateContent>
          <mc:Choice Requires="wps">
            <w:drawing>
              <wp:anchor distT="45720" distB="45720" distL="114300" distR="114300" simplePos="0" relativeHeight="251694592" behindDoc="0" locked="0" layoutInCell="1" allowOverlap="1">
                <wp:simplePos x="0" y="0"/>
                <wp:positionH relativeFrom="margin">
                  <wp:posOffset>6887</wp:posOffset>
                </wp:positionH>
                <wp:positionV relativeFrom="paragraph">
                  <wp:posOffset>249799</wp:posOffset>
                </wp:positionV>
                <wp:extent cx="6096000" cy="548640"/>
                <wp:effectExtent l="0" t="0" r="0" b="0"/>
                <wp:wrapSquare wrapText="bothSides"/>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rsidR="007B716A" w:rsidRDefault="007B716A" w:rsidP="00975EBD">
                            <w:pPr>
                              <w:pStyle w:val="code"/>
                            </w:pPr>
                            <w:r>
                              <w:t>$</w:t>
                            </w:r>
                            <w:r w:rsidRPr="0007298A">
                              <w:t xml:space="preserve"> </w:t>
                            </w:r>
                            <w:proofErr w:type="spellStart"/>
                            <w:r w:rsidRPr="0007298A">
                              <w:t>mkdir</w:t>
                            </w:r>
                            <w:proofErr w:type="spellEnd"/>
                            <w:r w:rsidRPr="0007298A">
                              <w:t xml:space="preserve"> /sys/fs/</w:t>
                            </w:r>
                            <w:proofErr w:type="spellStart"/>
                            <w:r w:rsidRPr="0007298A">
                              <w:t>cgroup</w:t>
                            </w:r>
                            <w:proofErr w:type="spellEnd"/>
                            <w:r w:rsidRPr="0007298A">
                              <w:t>/</w:t>
                            </w:r>
                            <w:proofErr w:type="spellStart"/>
                            <w:r w:rsidRPr="0007298A">
                              <w:t>cpuset</w:t>
                            </w:r>
                            <w:proofErr w:type="spellEnd"/>
                            <w:r w:rsidRPr="0007298A">
                              <w:t>/big</w:t>
                            </w:r>
                          </w:p>
                          <w:p w:rsidR="007B716A" w:rsidRPr="003524ED" w:rsidRDefault="007B716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12" o:spid="_x0000_s1311" type="#_x0000_t202" style="position:absolute;left:0;text-align:left;margin-left:.55pt;margin-top:19.65pt;width:480pt;height:43.2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" fillcolor="#d9d9d9" stroked="f">
                <v:textbox style="mso-fit-shape-to-text:t">
                  <w:txbxContent>
                    <w:p w:rsidR="007B716A" w:rsidRDefault="007B716A" w:rsidP="00975EBD">
                      <w:pPr>
                        <w:pStyle w:val="code"/>
                      </w:pPr>
                      <w:r>
                        <w:t>$</w:t>
                      </w:r>
                      <w:r w:rsidRPr="0007298A">
                        <w:t xml:space="preserve"> </w:t>
                      </w:r>
                      <w:proofErr w:type="spellStart"/>
                      <w:r w:rsidRPr="0007298A">
                        <w:t>mkdir</w:t>
                      </w:r>
                      <w:proofErr w:type="spellEnd"/>
                      <w:r w:rsidRPr="0007298A">
                        <w:t xml:space="preserve"> /sys/fs/</w:t>
                      </w:r>
                      <w:proofErr w:type="spellStart"/>
                      <w:r w:rsidRPr="0007298A">
                        <w:t>cgroup</w:t>
                      </w:r>
                      <w:proofErr w:type="spellEnd"/>
                      <w:r w:rsidRPr="0007298A">
                        <w:t>/</w:t>
                      </w:r>
                      <w:proofErr w:type="spellStart"/>
                      <w:r w:rsidRPr="0007298A">
                        <w:t>cpuset</w:t>
                      </w:r>
                      <w:proofErr w:type="spellEnd"/>
                      <w:r w:rsidRPr="0007298A">
                        <w:t>/big</w:t>
                      </w:r>
                    </w:p>
                    <w:p w:rsidR="007B716A" w:rsidRPr="003524ED" w:rsidRDefault="007B716A" w:rsidP="00975EBD">
                      <w:pPr>
                        <w:pStyle w:val="codeend"/>
                      </w:pPr>
                    </w:p>
                  </w:txbxContent>
                </v:textbox>
                <w10:wrap type="square" anchorx="margin"/>
              </v:shape>
            </w:pict>
          </mc:Fallback>
        </mc:AlternateContent>
      </w:r>
      <w:r w:rsidR="00832E47" w:rsidRPr="00296AE3">
        <w:t xml:space="preserve">Execute the following command to create </w:t>
      </w:r>
      <w:r w:rsidR="00031CFD" w:rsidRPr="00296AE3">
        <w:t xml:space="preserve">the </w:t>
      </w:r>
      <w:r w:rsidR="00562488" w:rsidRPr="00296AE3">
        <w:t>“</w:t>
      </w:r>
      <w:r w:rsidR="00832E47" w:rsidRPr="00296AE3">
        <w:t>big</w:t>
      </w:r>
      <w:r w:rsidR="00562488" w:rsidRPr="00296AE3">
        <w:t>”</w:t>
      </w:r>
      <w:r w:rsidR="00832E47" w:rsidRPr="00296AE3">
        <w:t xml:space="preserve"> group.</w:t>
      </w:r>
    </w:p>
    <w:p w:rsidR="005F12AE" w:rsidRPr="00296AE3" w:rsidRDefault="005F12AE" w:rsidP="00F15902">
      <w:pPr>
        <w:pStyle w:val="space"/>
      </w:pPr>
    </w:p>
    <w:p w:rsidR="00832E47" w:rsidRPr="00296AE3" w:rsidRDefault="00832E47" w:rsidP="00832E47">
      <w:pPr>
        <w:pStyle w:val="Level1ordered"/>
        <w:ind w:left="600" w:hangingChars="300" w:hanging="600"/>
      </w:pPr>
      <w:r w:rsidRPr="00296AE3">
        <w:rPr>
          <w:noProof/>
          <w:lang w:eastAsia="en-US"/>
        </w:rPr>
        <mc:AlternateContent>
          <mc:Choice Requires="wps">
            <w:drawing>
              <wp:anchor distT="45720" distB="45720" distL="114300" distR="114300" simplePos="0" relativeHeight="251695616" behindDoc="0" locked="0" layoutInCell="1" allowOverlap="1">
                <wp:simplePos x="0" y="0"/>
                <wp:positionH relativeFrom="margin">
                  <wp:posOffset>20955</wp:posOffset>
                </wp:positionH>
                <wp:positionV relativeFrom="paragraph">
                  <wp:posOffset>539276</wp:posOffset>
                </wp:positionV>
                <wp:extent cx="6096000" cy="548640"/>
                <wp:effectExtent l="0" t="0" r="0" b="0"/>
                <wp:wrapSquare wrapText="bothSides"/>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rsidR="007B716A" w:rsidRDefault="007B716A" w:rsidP="00975EBD">
                            <w:pPr>
                              <w:pStyle w:val="code"/>
                            </w:pPr>
                            <w:r>
                              <w:t>$</w:t>
                            </w:r>
                            <w:r w:rsidRPr="0007298A">
                              <w:t xml:space="preserve"> echo 0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cpuset.mems</w:t>
                            </w:r>
                            <w:proofErr w:type="spellEnd"/>
                          </w:p>
                          <w:p w:rsidR="007B716A" w:rsidRPr="003524ED" w:rsidRDefault="007B716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6" o:spid="_x0000_s1312" type="#_x0000_t202" style="position:absolute;left:0;text-align:left;margin-left:1.65pt;margin-top:42.45pt;width:480pt;height:43.2pt;z-index:25169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" fillcolor="#d9d9d9" stroked="f">
                <v:textbox style="mso-fit-shape-to-text:t">
                  <w:txbxContent>
                    <w:p w:rsidR="007B716A" w:rsidRDefault="007B716A" w:rsidP="00975EBD">
                      <w:pPr>
                        <w:pStyle w:val="code"/>
                      </w:pPr>
                      <w:r>
                        <w:t>$</w:t>
                      </w:r>
                      <w:r w:rsidRPr="0007298A">
                        <w:t xml:space="preserve"> echo 0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cpuset.mems</w:t>
                      </w:r>
                      <w:proofErr w:type="spellEnd"/>
                    </w:p>
                    <w:p w:rsidR="007B716A" w:rsidRPr="003524ED" w:rsidRDefault="007B716A" w:rsidP="00975EBD">
                      <w:pPr>
                        <w:pStyle w:val="codeend"/>
                      </w:pPr>
                    </w:p>
                  </w:txbxContent>
                </v:textbox>
                <w10:wrap type="square" anchorx="margin"/>
              </v:shape>
            </w:pict>
          </mc:Fallback>
        </mc:AlternateContent>
      </w:r>
      <w:r w:rsidRPr="00296AE3">
        <w:rPr>
          <w:rFonts w:hint="eastAsia"/>
        </w:rPr>
        <w:t>Step 3:</w:t>
      </w:r>
      <w:r w:rsidRPr="00296AE3">
        <w:t xml:space="preserve"> </w:t>
      </w:r>
      <w:r w:rsidRPr="00296AE3">
        <w:rPr>
          <w:rFonts w:hint="eastAsia"/>
        </w:rPr>
        <w:t>Setting the memory node</w:t>
      </w:r>
      <w:r w:rsidRPr="00296AE3">
        <w:br/>
      </w:r>
      <w:r w:rsidRPr="00296AE3">
        <w:rPr>
          <w:rFonts w:hint="eastAsia"/>
        </w:rPr>
        <w:t xml:space="preserve">The memory node is a parameter for use in setting the assignment of memory to the </w:t>
      </w:r>
      <w:proofErr w:type="spellStart"/>
      <w:r w:rsidRPr="00296AE3">
        <w:rPr>
          <w:rFonts w:hint="eastAsia"/>
        </w:rPr>
        <w:t>cgroup</w:t>
      </w:r>
      <w:proofErr w:type="spellEnd"/>
      <w:r w:rsidRPr="00296AE3">
        <w:rPr>
          <w:rFonts w:hint="eastAsia"/>
        </w:rPr>
        <w:t xml:space="preserve">. </w:t>
      </w:r>
      <w:r w:rsidRPr="00296AE3">
        <w:t xml:space="preserve">If you do not </w:t>
      </w:r>
      <w:r w:rsidRPr="00296AE3">
        <w:rPr>
          <w:rFonts w:hint="eastAsia"/>
        </w:rPr>
        <w:t xml:space="preserve">wish to </w:t>
      </w:r>
      <w:r w:rsidRPr="00296AE3">
        <w:t xml:space="preserve">specify </w:t>
      </w:r>
      <w:r w:rsidRPr="00296AE3">
        <w:rPr>
          <w:rFonts w:hint="eastAsia"/>
        </w:rPr>
        <w:t>the assignment of memory</w:t>
      </w:r>
      <w:r w:rsidRPr="00296AE3">
        <w:t>, set it to 0</w:t>
      </w:r>
      <w:r w:rsidRPr="00296AE3">
        <w:rPr>
          <w:rFonts w:hint="eastAsia"/>
        </w:rPr>
        <w:t xml:space="preserve"> as in our example</w:t>
      </w:r>
      <w:r w:rsidRPr="00296AE3">
        <w:t>.</w:t>
      </w:r>
    </w:p>
    <w:p w:rsidR="00975EBD" w:rsidRPr="00296AE3" w:rsidRDefault="00975EBD" w:rsidP="00F15902">
      <w:pPr>
        <w:pStyle w:val="space"/>
      </w:pPr>
    </w:p>
    <w:p w:rsidR="00975EBD" w:rsidRPr="00296AE3" w:rsidRDefault="00031CFD" w:rsidP="00031CFD">
      <w:pPr>
        <w:pStyle w:val="Level1ordered"/>
        <w:ind w:left="600" w:hangingChars="300" w:hanging="600"/>
      </w:pPr>
      <w:r w:rsidRPr="00296AE3">
        <w:t xml:space="preserve">Step 4: </w:t>
      </w:r>
      <w:r w:rsidRPr="00296AE3">
        <w:rPr>
          <w:rFonts w:hint="eastAsia"/>
        </w:rPr>
        <w:t>Assigning CPU resources to the groups</w:t>
      </w:r>
      <w:r w:rsidRPr="00296AE3">
        <w:br/>
      </w:r>
      <w:r w:rsidRPr="00296AE3">
        <w:rPr>
          <w:rFonts w:hint="eastAsia"/>
        </w:rPr>
        <w:t>Registe</w:t>
      </w:r>
      <w:r w:rsidRPr="00296AE3">
        <w:t>r the CPU numbers for the Cortex-</w:t>
      </w:r>
      <w:proofErr w:type="spellStart"/>
      <w:r w:rsidRPr="00296AE3">
        <w:t>A57</w:t>
      </w:r>
      <w:proofErr w:type="spellEnd"/>
      <w:r w:rsidRPr="00296AE3">
        <w:t xml:space="preserve"> </w:t>
      </w:r>
      <w:r w:rsidRPr="00296AE3">
        <w:rPr>
          <w:rFonts w:hint="eastAsia"/>
        </w:rPr>
        <w:t xml:space="preserve">processors </w:t>
      </w:r>
      <w:r w:rsidRPr="00296AE3">
        <w:t xml:space="preserve">confirmed in step 1 </w:t>
      </w:r>
      <w:r w:rsidRPr="00296AE3">
        <w:rPr>
          <w:rFonts w:hint="eastAsia"/>
        </w:rPr>
        <w:t xml:space="preserve">with </w:t>
      </w:r>
      <w:r w:rsidRPr="00296AE3">
        <w:t xml:space="preserve">the </w:t>
      </w:r>
      <w:r w:rsidR="00ED1CDB" w:rsidRPr="00ED1CDB">
        <w:t xml:space="preserve">“big” </w:t>
      </w:r>
      <w:r w:rsidRPr="00296AE3">
        <w:t>group.</w:t>
      </w:r>
    </w:p>
    <w:p w:rsidR="00975EBD" w:rsidRPr="00296AE3" w:rsidRDefault="004C6E05" w:rsidP="004C6E05">
      <w:pPr>
        <w:pStyle w:val="Level3unordered"/>
      </w:pPr>
      <w:r w:rsidRPr="00296AE3">
        <w:rPr>
          <w:noProof/>
          <w:lang w:eastAsia="en-US"/>
        </w:rPr>
        <mc:AlternateContent>
          <mc:Choice Requires="wps">
            <w:drawing>
              <wp:anchor distT="45720" distB="45720" distL="114300" distR="114300" simplePos="0" relativeHeight="251696640" behindDoc="0" locked="0" layoutInCell="1" allowOverlap="1">
                <wp:simplePos x="0" y="0"/>
                <wp:positionH relativeFrom="margin">
                  <wp:align>right</wp:align>
                </wp:positionH>
                <wp:positionV relativeFrom="paragraph">
                  <wp:posOffset>215900</wp:posOffset>
                </wp:positionV>
                <wp:extent cx="6096000" cy="577850"/>
                <wp:effectExtent l="0" t="0" r="0" b="0"/>
                <wp:wrapSquare wrapText="bothSides"/>
                <wp:docPr id="217" name="テキスト ボックス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77901"/>
                        </a:xfrm>
                        <a:prstGeom prst="rect">
                          <a:avLst/>
                        </a:prstGeom>
                        <a:solidFill>
                          <a:sysClr val="window" lastClr="FFFFFF">
                            <a:lumMod val="85000"/>
                          </a:sysClr>
                        </a:solidFill>
                        <a:ln w="9525">
                          <a:noFill/>
                          <a:miter lim="800000"/>
                          <a:headEnd/>
                          <a:tailEnd/>
                        </a:ln>
                      </wps:spPr>
                      <wps:txbx>
                        <w:txbxContent>
                          <w:p w:rsidR="007B716A" w:rsidRDefault="007B716A" w:rsidP="00975EBD">
                            <w:pPr>
                              <w:pStyle w:val="code"/>
                            </w:pPr>
                            <w:r>
                              <w:t>$</w:t>
                            </w:r>
                            <w:r w:rsidRPr="0007298A">
                              <w:t xml:space="preserve"> echo 0-3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rsidR="007B716A" w:rsidRPr="003524ED" w:rsidRDefault="007B716A" w:rsidP="004C6E05">
                            <w:pPr>
                              <w:pStyle w:val="codeend"/>
                            </w:pPr>
                            <w:r>
                              <w:rPr>
                                <w:rFonts w:hint="eastAsia"/>
                              </w:rPr>
                              <w:t>/*</w:t>
                            </w:r>
                            <w:r>
                              <w:t xml:space="preserve"> </w:t>
                            </w:r>
                            <w:r w:rsidRPr="00803BA1">
                              <w:t xml:space="preserve">For the R-Car </w:t>
                            </w:r>
                            <w:proofErr w:type="spellStart"/>
                            <w:r w:rsidRPr="00803BA1">
                              <w:t>H3</w:t>
                            </w:r>
                            <w:proofErr w:type="spellEnd"/>
                            <w:r w:rsidRPr="00803BA1">
                              <w:t>, the Cortex-</w:t>
                            </w:r>
                            <w:proofErr w:type="spellStart"/>
                            <w:r w:rsidRPr="00803BA1">
                              <w:t>A57</w:t>
                            </w:r>
                            <w:r w:rsidRPr="00803BA1">
                              <w:rPr>
                                <w:rFonts w:hint="eastAsia"/>
                              </w:rPr>
                              <w:t>s</w:t>
                            </w:r>
                            <w:proofErr w:type="spellEnd"/>
                            <w:r w:rsidRPr="00803BA1">
                              <w:t xml:space="preserve"> ha</w:t>
                            </w:r>
                            <w:r w:rsidRPr="00803BA1">
                              <w:rPr>
                                <w:rFonts w:hint="eastAsia"/>
                              </w:rPr>
                              <w:t>ve</w:t>
                            </w:r>
                            <w:r w:rsidRPr="00803BA1">
                              <w:t xml:space="preserve"> been registered </w:t>
                            </w:r>
                            <w:r w:rsidRPr="00803BA1">
                              <w:rPr>
                                <w:rFonts w:hint="eastAsia"/>
                              </w:rPr>
                              <w:t xml:space="preserve">with </w:t>
                            </w:r>
                            <w:r w:rsidRPr="00803BA1">
                              <w:t>the CPU numbers 0 to 3.</w:t>
                            </w:r>
                            <w:r>
                              <w:rPr>
                                <w:rFonts w:hint="eastAsia"/>
                              </w:rPr>
                              <w:t>*/</w:t>
                            </w:r>
                          </w:p>
                          <w:p w:rsidR="007B716A" w:rsidRDefault="007B716A" w:rsidP="00975EBD">
                            <w:pPr>
                              <w:pStyle w:val="code"/>
                            </w:pPr>
                            <w:r>
                              <w:rPr>
                                <w:rFonts w:hint="eastAsia"/>
                              </w:rPr>
                              <w:t xml:space="preserve">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17" o:spid="_x0000_s1313" type="#_x0000_t202" style="position:absolute;left:0;text-align:left;margin-left:428.8pt;margin-top:17pt;width:480pt;height:45.5pt;z-index:251696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" fillcolor="#d9d9d9" stroked="f">
                <v:textbox>
                  <w:txbxContent>
                    <w:p w:rsidR="007B716A" w:rsidRDefault="007B716A" w:rsidP="00975EBD">
                      <w:pPr>
                        <w:pStyle w:val="code"/>
                      </w:pPr>
                      <w:r>
                        <w:t>$</w:t>
                      </w:r>
                      <w:r w:rsidRPr="0007298A">
                        <w:t xml:space="preserve"> echo 0-3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rsidR="007B716A" w:rsidRPr="003524ED" w:rsidRDefault="007B716A" w:rsidP="004C6E05">
                      <w:pPr>
                        <w:pStyle w:val="codeend"/>
                      </w:pPr>
                      <w:r>
                        <w:rPr>
                          <w:rFonts w:hint="eastAsia"/>
                        </w:rPr>
                        <w:t>/*</w:t>
                      </w:r>
                      <w:r>
                        <w:t xml:space="preserve"> </w:t>
                      </w:r>
                      <w:r w:rsidRPr="00803BA1">
                        <w:t xml:space="preserve">For the R-Car </w:t>
                      </w:r>
                      <w:proofErr w:type="spellStart"/>
                      <w:r w:rsidRPr="00803BA1">
                        <w:t>H3</w:t>
                      </w:r>
                      <w:proofErr w:type="spellEnd"/>
                      <w:r w:rsidRPr="00803BA1">
                        <w:t>, the Cortex-</w:t>
                      </w:r>
                      <w:proofErr w:type="spellStart"/>
                      <w:r w:rsidRPr="00803BA1">
                        <w:t>A57</w:t>
                      </w:r>
                      <w:r w:rsidRPr="00803BA1">
                        <w:rPr>
                          <w:rFonts w:hint="eastAsia"/>
                        </w:rPr>
                        <w:t>s</w:t>
                      </w:r>
                      <w:proofErr w:type="spellEnd"/>
                      <w:r w:rsidRPr="00803BA1">
                        <w:t xml:space="preserve"> ha</w:t>
                      </w:r>
                      <w:r w:rsidRPr="00803BA1">
                        <w:rPr>
                          <w:rFonts w:hint="eastAsia"/>
                        </w:rPr>
                        <w:t>ve</w:t>
                      </w:r>
                      <w:r w:rsidRPr="00803BA1">
                        <w:t xml:space="preserve"> been registered </w:t>
                      </w:r>
                      <w:r w:rsidRPr="00803BA1">
                        <w:rPr>
                          <w:rFonts w:hint="eastAsia"/>
                        </w:rPr>
                        <w:t xml:space="preserve">with </w:t>
                      </w:r>
                      <w:r w:rsidRPr="00803BA1">
                        <w:t>the CPU numbers 0 to 3.</w:t>
                      </w:r>
                      <w:r>
                        <w:rPr>
                          <w:rFonts w:hint="eastAsia"/>
                        </w:rPr>
                        <w:t>*/</w:t>
                      </w:r>
                    </w:p>
                    <w:p w:rsidR="007B716A" w:rsidRDefault="007B716A" w:rsidP="00975EBD">
                      <w:pPr>
                        <w:pStyle w:val="code"/>
                      </w:pPr>
                      <w:r>
                        <w:rPr>
                          <w:rFonts w:hint="eastAsia"/>
                        </w:rPr>
                        <w:t xml:space="preserve"> </w:t>
                      </w:r>
                      <w:r>
                        <w:t xml:space="preserve">  </w:t>
                      </w:r>
                    </w:p>
                  </w:txbxContent>
                </v:textbox>
                <w10:wrap type="square" anchorx="margin"/>
              </v:shape>
            </w:pict>
          </mc:Fallback>
        </mc:AlternateContent>
      </w:r>
      <w:r w:rsidR="00031CFD" w:rsidRPr="00296AE3">
        <w:rPr>
          <w:lang w:eastAsia="ja-JP"/>
        </w:rPr>
        <w:t xml:space="preserve">Registration for the R-Car </w:t>
      </w:r>
      <w:proofErr w:type="spellStart"/>
      <w:r w:rsidR="00031CFD" w:rsidRPr="00296AE3">
        <w:rPr>
          <w:lang w:eastAsia="ja-JP"/>
        </w:rPr>
        <w:t>H3</w:t>
      </w:r>
      <w:proofErr w:type="spellEnd"/>
    </w:p>
    <w:p w:rsidR="00031CFD" w:rsidRPr="00296AE3" w:rsidRDefault="00031CFD" w:rsidP="00F15902">
      <w:pPr>
        <w:pStyle w:val="space"/>
      </w:pPr>
    </w:p>
    <w:p w:rsidR="004C6E05" w:rsidRPr="00296AE3" w:rsidRDefault="004C6E05" w:rsidP="004C6E05">
      <w:pPr>
        <w:pStyle w:val="Level3unordered"/>
      </w:pPr>
      <w:r w:rsidRPr="00296AE3">
        <w:rPr>
          <w:noProof/>
          <w:lang w:eastAsia="en-US"/>
        </w:rPr>
        <mc:AlternateContent>
          <mc:Choice Requires="wps">
            <w:drawing>
              <wp:anchor distT="45720" distB="45720" distL="114300" distR="114300" simplePos="0" relativeHeight="251738624" behindDoc="0" locked="0" layoutInCell="1" allowOverlap="1" wp14:anchorId="210899C5" wp14:editId="61FFDE26">
                <wp:simplePos x="0" y="0"/>
                <wp:positionH relativeFrom="margin">
                  <wp:posOffset>20955</wp:posOffset>
                </wp:positionH>
                <wp:positionV relativeFrom="paragraph">
                  <wp:posOffset>217666</wp:posOffset>
                </wp:positionV>
                <wp:extent cx="6096000" cy="548640"/>
                <wp:effectExtent l="0" t="0" r="0" b="0"/>
                <wp:wrapSquare wrapText="bothSides"/>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rsidR="007B716A" w:rsidRDefault="007B716A" w:rsidP="001745CB">
                            <w:pPr>
                              <w:pStyle w:val="code"/>
                            </w:pPr>
                            <w:r>
                              <w:t>$</w:t>
                            </w:r>
                            <w:r w:rsidRPr="0007298A">
                              <w:t xml:space="preserve"> echo 0-</w:t>
                            </w:r>
                            <w:r>
                              <w:t>1</w:t>
                            </w:r>
                            <w:r w:rsidRPr="0007298A">
                              <w:t xml:space="preserve">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rsidR="007B716A" w:rsidRPr="003524ED" w:rsidRDefault="007B716A" w:rsidP="004C6E05">
                            <w:pPr>
                              <w:pStyle w:val="codeend"/>
                            </w:pPr>
                            <w:r>
                              <w:rPr>
                                <w:rFonts w:hint="eastAsia"/>
                              </w:rPr>
                              <w:t>/*</w:t>
                            </w:r>
                            <w:r>
                              <w:t xml:space="preserve"> </w:t>
                            </w:r>
                            <w:r w:rsidRPr="00803BA1">
                              <w:t xml:space="preserve">For the R-Car </w:t>
                            </w:r>
                            <w:proofErr w:type="spellStart"/>
                            <w:r w:rsidRPr="00803BA1">
                              <w:t>M3</w:t>
                            </w:r>
                            <w:proofErr w:type="spellEnd"/>
                            <w:r w:rsidRPr="00803BA1">
                              <w:t>-W</w:t>
                            </w:r>
                            <w:ins w:id="107" w:author="作成者">
                              <w:r w:rsidR="009B3594">
                                <w:t xml:space="preserve">, </w:t>
                              </w:r>
                              <w:r w:rsidR="009B3594" w:rsidRPr="00296AE3">
                                <w:t xml:space="preserve">R-Car </w:t>
                              </w:r>
                              <w:proofErr w:type="spellStart"/>
                              <w:r w:rsidR="009B3594" w:rsidRPr="00296AE3">
                                <w:t>M3</w:t>
                              </w:r>
                              <w:proofErr w:type="spellEnd"/>
                              <w:r w:rsidR="009B3594" w:rsidRPr="00296AE3">
                                <w:t>-W</w:t>
                              </w:r>
                              <w:r w:rsidR="009B3594">
                                <w:t>+</w:t>
                              </w:r>
                            </w:ins>
                            <w:r w:rsidRPr="00803BA1">
                              <w:t>, the Cortex-</w:t>
                            </w:r>
                            <w:proofErr w:type="spellStart"/>
                            <w:r w:rsidRPr="00803BA1">
                              <w:t>A57</w:t>
                            </w:r>
                            <w:r w:rsidRPr="00803BA1">
                              <w:rPr>
                                <w:rFonts w:hint="eastAsia"/>
                              </w:rPr>
                              <w:t>s</w:t>
                            </w:r>
                            <w:proofErr w:type="spellEnd"/>
                            <w:r w:rsidRPr="00803BA1">
                              <w:t xml:space="preserve"> ha</w:t>
                            </w:r>
                            <w:r w:rsidRPr="00803BA1">
                              <w:rPr>
                                <w:rFonts w:hint="eastAsia"/>
                              </w:rPr>
                              <w:t>ve</w:t>
                            </w:r>
                            <w:r w:rsidRPr="00803BA1">
                              <w:t xml:space="preserve"> been registered </w:t>
                            </w:r>
                            <w:r w:rsidRPr="00803BA1">
                              <w:rPr>
                                <w:rFonts w:hint="eastAsia"/>
                              </w:rPr>
                              <w:t xml:space="preserve">with </w:t>
                            </w:r>
                            <w:r w:rsidRPr="00803BA1">
                              <w:t>the CPU numbers 0 and 1.</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0899C5" id="テキスト ボックス 20" o:spid="_x0000_s1314" type="#_x0000_t202" style="position:absolute;left:0;text-align:left;margin-left:1.65pt;margin-top:17.15pt;width:480pt;height:43.2pt;z-index:251738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" fillcolor="#d9d9d9" stroked="f">
                <v:textbox style="mso-fit-shape-to-text:t">
                  <w:txbxContent>
                    <w:p w:rsidR="007B716A" w:rsidRDefault="007B716A" w:rsidP="001745CB">
                      <w:pPr>
                        <w:pStyle w:val="code"/>
                      </w:pPr>
                      <w:r>
                        <w:t>$</w:t>
                      </w:r>
                      <w:r w:rsidRPr="0007298A">
                        <w:t xml:space="preserve"> echo 0-</w:t>
                      </w:r>
                      <w:r>
                        <w:t>1</w:t>
                      </w:r>
                      <w:r w:rsidRPr="0007298A">
                        <w:t xml:space="preserve">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rsidR="007B716A" w:rsidRPr="003524ED" w:rsidRDefault="007B716A" w:rsidP="004C6E05">
                      <w:pPr>
                        <w:pStyle w:val="codeend"/>
                      </w:pPr>
                      <w:r>
                        <w:rPr>
                          <w:rFonts w:hint="eastAsia"/>
                        </w:rPr>
                        <w:t>/*</w:t>
                      </w:r>
                      <w:r>
                        <w:t xml:space="preserve"> </w:t>
                      </w:r>
                      <w:r w:rsidRPr="00803BA1">
                        <w:t xml:space="preserve">For the R-Car </w:t>
                      </w:r>
                      <w:proofErr w:type="spellStart"/>
                      <w:r w:rsidRPr="00803BA1">
                        <w:t>M3</w:t>
                      </w:r>
                      <w:proofErr w:type="spellEnd"/>
                      <w:r w:rsidRPr="00803BA1">
                        <w:t>-W</w:t>
                      </w:r>
                      <w:ins w:id="108" w:author="作成者">
                        <w:r w:rsidR="009B3594">
                          <w:t xml:space="preserve">, </w:t>
                        </w:r>
                        <w:r w:rsidR="009B3594" w:rsidRPr="00296AE3">
                          <w:t xml:space="preserve">R-Car </w:t>
                        </w:r>
                        <w:proofErr w:type="spellStart"/>
                        <w:r w:rsidR="009B3594" w:rsidRPr="00296AE3">
                          <w:t>M3</w:t>
                        </w:r>
                        <w:proofErr w:type="spellEnd"/>
                        <w:r w:rsidR="009B3594" w:rsidRPr="00296AE3">
                          <w:t>-W</w:t>
                        </w:r>
                        <w:r w:rsidR="009B3594">
                          <w:t>+</w:t>
                        </w:r>
                      </w:ins>
                      <w:r w:rsidRPr="00803BA1">
                        <w:t>, the Cortex-</w:t>
                      </w:r>
                      <w:proofErr w:type="spellStart"/>
                      <w:r w:rsidRPr="00803BA1">
                        <w:t>A57</w:t>
                      </w:r>
                      <w:r w:rsidRPr="00803BA1">
                        <w:rPr>
                          <w:rFonts w:hint="eastAsia"/>
                        </w:rPr>
                        <w:t>s</w:t>
                      </w:r>
                      <w:proofErr w:type="spellEnd"/>
                      <w:r w:rsidRPr="00803BA1">
                        <w:t xml:space="preserve"> ha</w:t>
                      </w:r>
                      <w:r w:rsidRPr="00803BA1">
                        <w:rPr>
                          <w:rFonts w:hint="eastAsia"/>
                        </w:rPr>
                        <w:t>ve</w:t>
                      </w:r>
                      <w:r w:rsidRPr="00803BA1">
                        <w:t xml:space="preserve"> been registered </w:t>
                      </w:r>
                      <w:r w:rsidRPr="00803BA1">
                        <w:rPr>
                          <w:rFonts w:hint="eastAsia"/>
                        </w:rPr>
                        <w:t xml:space="preserve">with </w:t>
                      </w:r>
                      <w:r w:rsidRPr="00803BA1">
                        <w:t>the CPU numbers 0 and 1.</w:t>
                      </w:r>
                      <w:r>
                        <w:rPr>
                          <w:rFonts w:hint="eastAsia"/>
                        </w:rPr>
                        <w:t>*/</w:t>
                      </w:r>
                    </w:p>
                  </w:txbxContent>
                </v:textbox>
                <w10:wrap type="square" anchorx="margin"/>
              </v:shape>
            </w:pict>
          </mc:Fallback>
        </mc:AlternateContent>
      </w:r>
      <w:r w:rsidR="00803BA1" w:rsidRPr="00296AE3">
        <w:rPr>
          <w:lang w:eastAsia="ja-JP"/>
        </w:rPr>
        <w:t>Registration for the R-Car</w:t>
      </w:r>
      <w:r w:rsidRPr="00296AE3">
        <w:rPr>
          <w:lang w:eastAsia="ja-JP"/>
        </w:rPr>
        <w:t xml:space="preserve"> </w:t>
      </w:r>
      <w:proofErr w:type="spellStart"/>
      <w:r w:rsidRPr="00296AE3">
        <w:rPr>
          <w:lang w:eastAsia="ja-JP"/>
        </w:rPr>
        <w:t>M3</w:t>
      </w:r>
      <w:proofErr w:type="spellEnd"/>
      <w:r w:rsidR="0080753C" w:rsidRPr="00296AE3">
        <w:rPr>
          <w:lang w:eastAsia="ja-JP"/>
        </w:rPr>
        <w:t>-W</w:t>
      </w:r>
      <w:ins w:id="109" w:author="作成者">
        <w:r w:rsidR="009B3594">
          <w:rPr>
            <w:lang w:eastAsia="ja-JP"/>
          </w:rPr>
          <w:t>/</w:t>
        </w:r>
        <w:r w:rsidR="009B3594" w:rsidRPr="009B3594">
          <w:t xml:space="preserve"> </w:t>
        </w:r>
        <w:r w:rsidR="009B3594" w:rsidRPr="00296AE3">
          <w:t xml:space="preserve">R-Car </w:t>
        </w:r>
        <w:proofErr w:type="spellStart"/>
        <w:r w:rsidR="009B3594" w:rsidRPr="00296AE3">
          <w:t>M3</w:t>
        </w:r>
        <w:proofErr w:type="spellEnd"/>
        <w:r w:rsidR="009B3594" w:rsidRPr="00296AE3">
          <w:t>-W</w:t>
        </w:r>
        <w:r w:rsidR="009B3594">
          <w:t>+</w:t>
        </w:r>
      </w:ins>
    </w:p>
    <w:p w:rsidR="001745CB" w:rsidRPr="00296AE3" w:rsidRDefault="001745CB" w:rsidP="00F15902">
      <w:pPr>
        <w:pStyle w:val="space"/>
      </w:pPr>
    </w:p>
    <w:p w:rsidR="00975EBD" w:rsidRPr="00296AE3" w:rsidRDefault="00975EBD">
      <w:pPr>
        <w:topLinePunct w:val="0"/>
        <w:adjustRightInd/>
        <w:spacing w:after="0"/>
        <w:ind w:firstLine="0"/>
        <w:jc w:val="left"/>
        <w:textAlignment w:val="auto"/>
        <w:rPr>
          <w:color w:val="FF0000"/>
        </w:rPr>
      </w:pPr>
      <w:r w:rsidRPr="00296AE3">
        <w:rPr>
          <w:color w:val="FF0000"/>
        </w:rPr>
        <w:br w:type="page"/>
      </w:r>
    </w:p>
    <w:p w:rsidR="00975EBD" w:rsidRPr="00296AE3" w:rsidRDefault="00F326C8" w:rsidP="00EE24E6">
      <w:pPr>
        <w:pStyle w:val="51"/>
      </w:pPr>
      <w:bookmarkStart w:id="110" w:name="_Toc475972856"/>
      <w:r w:rsidRPr="00296AE3">
        <w:rPr>
          <w:b/>
        </w:rPr>
        <w:lastRenderedPageBreak/>
        <w:t>Assigning Applications</w:t>
      </w:r>
      <w:bookmarkEnd w:id="110"/>
      <w:r w:rsidRPr="00296AE3">
        <w:rPr>
          <w:b/>
        </w:rPr>
        <w:t xml:space="preserve"> for Use with </w:t>
      </w:r>
      <w:proofErr w:type="spellStart"/>
      <w:r w:rsidRPr="00296AE3">
        <w:rPr>
          <w:b/>
        </w:rPr>
        <w:t>Cgroup</w:t>
      </w:r>
      <w:proofErr w:type="spellEnd"/>
    </w:p>
    <w:p w:rsidR="00F85107" w:rsidRPr="00296AE3" w:rsidRDefault="00F85107" w:rsidP="00F15902">
      <w:pPr>
        <w:ind w:firstLine="0"/>
        <w:jc w:val="left"/>
      </w:pPr>
      <w:r w:rsidRPr="00296AE3">
        <w:t>How to assign applications to the “</w:t>
      </w:r>
      <w:r w:rsidRPr="00296AE3">
        <w:rPr>
          <w:rFonts w:hint="eastAsia"/>
        </w:rPr>
        <w:t>big</w:t>
      </w:r>
      <w:r w:rsidRPr="00296AE3">
        <w:t>”</w:t>
      </w:r>
      <w:r w:rsidRPr="00296AE3">
        <w:rPr>
          <w:rFonts w:hint="eastAsia"/>
        </w:rPr>
        <w:t xml:space="preserve"> </w:t>
      </w:r>
      <w:r w:rsidRPr="00296AE3">
        <w:t>group created on the previous page is described below.</w:t>
      </w:r>
    </w:p>
    <w:p w:rsidR="003E78DF" w:rsidRPr="00296AE3" w:rsidRDefault="003E78DF" w:rsidP="00F15902">
      <w:pPr>
        <w:pStyle w:val="space"/>
      </w:pPr>
    </w:p>
    <w:p w:rsidR="00F326C8" w:rsidRPr="00296AE3" w:rsidRDefault="00F326C8" w:rsidP="00F15902">
      <w:pPr>
        <w:ind w:left="600" w:hangingChars="300" w:hanging="600"/>
        <w:jc w:val="left"/>
      </w:pPr>
      <w:r w:rsidRPr="00296AE3">
        <w:rPr>
          <w:noProof/>
          <w:lang w:eastAsia="en-US"/>
        </w:rPr>
        <mc:AlternateContent>
          <mc:Choice Requires="wps">
            <w:drawing>
              <wp:anchor distT="45720" distB="45720" distL="114300" distR="114300" simplePos="0" relativeHeight="251698688" behindDoc="0" locked="0" layoutInCell="1" allowOverlap="1">
                <wp:simplePos x="0" y="0"/>
                <wp:positionH relativeFrom="margin">
                  <wp:posOffset>20955</wp:posOffset>
                </wp:positionH>
                <wp:positionV relativeFrom="paragraph">
                  <wp:posOffset>414352</wp:posOffset>
                </wp:positionV>
                <wp:extent cx="6096000" cy="562610"/>
                <wp:effectExtent l="0" t="0" r="0" b="0"/>
                <wp:wrapSquare wrapText="bothSides"/>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rsidR="007B716A" w:rsidRDefault="007B716A" w:rsidP="00975EBD">
                            <w:pPr>
                              <w:pStyle w:val="code"/>
                            </w:pPr>
                            <w:r>
                              <w:t>$</w:t>
                            </w:r>
                            <w:r w:rsidRPr="0007298A">
                              <w:t xml:space="preserve"> </w:t>
                            </w:r>
                            <w:proofErr w:type="spellStart"/>
                            <w:r w:rsidRPr="0007298A">
                              <w:t>ps</w:t>
                            </w:r>
                            <w:proofErr w:type="spellEnd"/>
                          </w:p>
                          <w:p w:rsidR="007B716A" w:rsidRPr="003524ED" w:rsidRDefault="007B716A" w:rsidP="00975EBD">
                            <w:pPr>
                              <w:pStyle w:val="code"/>
                            </w:pPr>
                            <w:r w:rsidRPr="0007298A">
                              <w:rPr>
                                <w:rFonts w:hint="eastAsia"/>
                              </w:rPr>
                              <w:t xml:space="preserve">/* </w:t>
                            </w:r>
                            <w:r w:rsidRPr="004E0491">
                              <w:t xml:space="preserve">Confirm the </w:t>
                            </w:r>
                            <w:proofErr w:type="spellStart"/>
                            <w:r w:rsidRPr="004E0491">
                              <w:t>PID</w:t>
                            </w:r>
                            <w:proofErr w:type="spellEnd"/>
                            <w:r w:rsidRPr="004E0491">
                              <w:t xml:space="preserve"> lines in the result of executing the command.</w:t>
                            </w:r>
                            <w:r w:rsidRPr="0007298A">
                              <w:rPr>
                                <w:rFonts w:hint="eastAsia"/>
                              </w:rPr>
                              <w:t xml:space="preserve"> */</w:t>
                            </w:r>
                          </w:p>
                          <w:p w:rsidR="007B716A" w:rsidRPr="003524ED" w:rsidRDefault="007B716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315" type="#_x0000_t202" style="position:absolute;left:0;text-align:left;margin-left:1.65pt;margin-top:32.65pt;width:480pt;height:44.3pt;z-index:251698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" fillcolor="#d9d9d9" stroked="f">
                <v:textbox style="mso-fit-shape-to-text:t">
                  <w:txbxContent>
                    <w:p w:rsidR="007B716A" w:rsidRDefault="007B716A" w:rsidP="00975EBD">
                      <w:pPr>
                        <w:pStyle w:val="code"/>
                      </w:pPr>
                      <w:r>
                        <w:t>$</w:t>
                      </w:r>
                      <w:r w:rsidRPr="0007298A">
                        <w:t xml:space="preserve"> </w:t>
                      </w:r>
                      <w:proofErr w:type="spellStart"/>
                      <w:r w:rsidRPr="0007298A">
                        <w:t>ps</w:t>
                      </w:r>
                      <w:proofErr w:type="spellEnd"/>
                    </w:p>
                    <w:p w:rsidR="007B716A" w:rsidRPr="003524ED" w:rsidRDefault="007B716A" w:rsidP="00975EBD">
                      <w:pPr>
                        <w:pStyle w:val="code"/>
                      </w:pPr>
                      <w:r w:rsidRPr="0007298A">
                        <w:rPr>
                          <w:rFonts w:hint="eastAsia"/>
                        </w:rPr>
                        <w:t xml:space="preserve">/* </w:t>
                      </w:r>
                      <w:r w:rsidRPr="004E0491">
                        <w:t xml:space="preserve">Confirm the </w:t>
                      </w:r>
                      <w:proofErr w:type="spellStart"/>
                      <w:r w:rsidRPr="004E0491">
                        <w:t>PID</w:t>
                      </w:r>
                      <w:proofErr w:type="spellEnd"/>
                      <w:r w:rsidRPr="004E0491">
                        <w:t xml:space="preserve"> lines in the result of executing the command.</w:t>
                      </w:r>
                      <w:r w:rsidRPr="0007298A">
                        <w:rPr>
                          <w:rFonts w:hint="eastAsia"/>
                        </w:rPr>
                        <w:t xml:space="preserve"> */</w:t>
                      </w:r>
                    </w:p>
                    <w:p w:rsidR="007B716A" w:rsidRPr="003524ED" w:rsidRDefault="007B716A" w:rsidP="00975EBD">
                      <w:pPr>
                        <w:pStyle w:val="codeend"/>
                      </w:pPr>
                    </w:p>
                  </w:txbxContent>
                </v:textbox>
                <w10:wrap type="square" anchorx="margin"/>
              </v:shape>
            </w:pict>
          </mc:Fallback>
        </mc:AlternateContent>
      </w:r>
      <w:r w:rsidRPr="00296AE3">
        <w:rPr>
          <w:rFonts w:hint="eastAsia"/>
        </w:rPr>
        <w:t>Step 1:</w:t>
      </w:r>
      <w:r w:rsidRPr="00296AE3">
        <w:t xml:space="preserve"> </w:t>
      </w:r>
      <w:r w:rsidRPr="00296AE3">
        <w:rPr>
          <w:rFonts w:hint="eastAsia"/>
        </w:rPr>
        <w:t>Confi</w:t>
      </w:r>
      <w:r w:rsidRPr="00296AE3">
        <w:t>r</w:t>
      </w:r>
      <w:r w:rsidRPr="00296AE3">
        <w:rPr>
          <w:rFonts w:hint="eastAsia"/>
        </w:rPr>
        <w:t xml:space="preserve">ming </w:t>
      </w:r>
      <w:r w:rsidRPr="00296AE3">
        <w:t xml:space="preserve">the </w:t>
      </w:r>
      <w:proofErr w:type="spellStart"/>
      <w:r w:rsidRPr="00296AE3">
        <w:t>PIDs</w:t>
      </w:r>
      <w:proofErr w:type="spellEnd"/>
      <w:r w:rsidRPr="00296AE3">
        <w:t xml:space="preserve"> </w:t>
      </w:r>
      <w:r w:rsidRPr="00296AE3">
        <w:rPr>
          <w:rFonts w:hint="eastAsia"/>
        </w:rPr>
        <w:t xml:space="preserve">of </w:t>
      </w:r>
      <w:r w:rsidRPr="00296AE3">
        <w:t>applications</w:t>
      </w:r>
      <w:r w:rsidRPr="00296AE3">
        <w:br/>
        <w:t xml:space="preserve">Execute the following command to confirm the </w:t>
      </w:r>
      <w:proofErr w:type="spellStart"/>
      <w:r w:rsidRPr="00296AE3">
        <w:t>PIDs</w:t>
      </w:r>
      <w:proofErr w:type="spellEnd"/>
      <w:r w:rsidRPr="00296AE3">
        <w:t xml:space="preserve"> for applications to be assigned with </w:t>
      </w:r>
      <w:proofErr w:type="spellStart"/>
      <w:r w:rsidRPr="00296AE3">
        <w:t>cgroup</w:t>
      </w:r>
      <w:proofErr w:type="spellEnd"/>
      <w:r w:rsidRPr="00296AE3">
        <w:t>.</w:t>
      </w:r>
    </w:p>
    <w:p w:rsidR="00975EBD" w:rsidRPr="00296AE3" w:rsidRDefault="00975EBD" w:rsidP="00F15902">
      <w:pPr>
        <w:pStyle w:val="space"/>
      </w:pPr>
    </w:p>
    <w:p w:rsidR="00F15902" w:rsidRDefault="001248EB" w:rsidP="00F326C8">
      <w:pPr>
        <w:ind w:left="600" w:hangingChars="300" w:hanging="600"/>
      </w:pPr>
      <w:r w:rsidRPr="00296AE3">
        <w:rPr>
          <w:noProof/>
          <w:lang w:eastAsia="en-US"/>
        </w:rPr>
        <mc:AlternateContent>
          <mc:Choice Requires="wps">
            <w:drawing>
              <wp:anchor distT="45720" distB="45720" distL="114300" distR="114300" simplePos="0" relativeHeight="251699712" behindDoc="0" locked="0" layoutInCell="1" allowOverlap="1">
                <wp:simplePos x="0" y="0"/>
                <wp:positionH relativeFrom="margin">
                  <wp:posOffset>15875</wp:posOffset>
                </wp:positionH>
                <wp:positionV relativeFrom="paragraph">
                  <wp:posOffset>749461</wp:posOffset>
                </wp:positionV>
                <wp:extent cx="6096000" cy="396240"/>
                <wp:effectExtent l="0" t="0" r="0" b="0"/>
                <wp:wrapSquare wrapText="bothSides"/>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6240"/>
                        </a:xfrm>
                        <a:prstGeom prst="rect">
                          <a:avLst/>
                        </a:prstGeom>
                        <a:solidFill>
                          <a:sysClr val="window" lastClr="FFFFFF">
                            <a:lumMod val="85000"/>
                          </a:sysClr>
                        </a:solidFill>
                        <a:ln w="9525">
                          <a:noFill/>
                          <a:miter lim="800000"/>
                          <a:headEnd/>
                          <a:tailEnd/>
                        </a:ln>
                      </wps:spPr>
                      <wps:txbx>
                        <w:txbxContent>
                          <w:p w:rsidR="007B716A" w:rsidRPr="003524ED" w:rsidRDefault="007B716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/big/tasks</w:t>
                            </w:r>
                          </w:p>
                          <w:p w:rsidR="007B716A" w:rsidRPr="003524ED" w:rsidRDefault="007B716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16" o:spid="_x0000_s1316" type="#_x0000_t202" style="position:absolute;left:0;text-align:left;margin-left:1.25pt;margin-top:59pt;width:480pt;height:31.2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" fillcolor="#d9d9d9" stroked="f">
                <v:textbox style="mso-fit-shape-to-text:t">
                  <w:txbxContent>
                    <w:p w:rsidR="007B716A" w:rsidRPr="003524ED" w:rsidRDefault="007B716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/big/tasks</w:t>
                      </w:r>
                    </w:p>
                    <w:p w:rsidR="007B716A" w:rsidRPr="003524ED" w:rsidRDefault="007B716A" w:rsidP="00975EBD">
                      <w:pPr>
                        <w:pStyle w:val="codeend"/>
                      </w:pPr>
                    </w:p>
                  </w:txbxContent>
                </v:textbox>
                <w10:wrap type="square" anchorx="margin"/>
              </v:shape>
            </w:pict>
          </mc:Fallback>
        </mc:AlternateContent>
      </w:r>
      <w:r w:rsidR="00F326C8" w:rsidRPr="00296AE3">
        <w:rPr>
          <w:rFonts w:hint="eastAsia"/>
        </w:rPr>
        <w:t>Step 2:</w:t>
      </w:r>
      <w:r w:rsidR="00F326C8" w:rsidRPr="00296AE3">
        <w:t xml:space="preserve"> Assign</w:t>
      </w:r>
      <w:r w:rsidR="00F326C8" w:rsidRPr="00296AE3">
        <w:rPr>
          <w:rFonts w:hint="eastAsia"/>
        </w:rPr>
        <w:t xml:space="preserve">ing </w:t>
      </w:r>
      <w:r w:rsidR="00F326C8" w:rsidRPr="00296AE3">
        <w:t>the applications</w:t>
      </w:r>
      <w:r w:rsidR="00F326C8" w:rsidRPr="00296AE3">
        <w:br/>
        <w:t xml:space="preserve">Execute the following command to assign applications to the </w:t>
      </w:r>
      <w:r w:rsidR="00ED1CDB" w:rsidRPr="00ED1CDB">
        <w:t>“big”</w:t>
      </w:r>
      <w:r w:rsidR="00F326C8" w:rsidRPr="00296AE3">
        <w:t xml:space="preserve"> group. Replace [</w:t>
      </w:r>
      <w:proofErr w:type="spellStart"/>
      <w:r w:rsidR="00F326C8" w:rsidRPr="00296AE3">
        <w:t>PID</w:t>
      </w:r>
      <w:proofErr w:type="spellEnd"/>
      <w:r w:rsidR="00F326C8" w:rsidRPr="00296AE3">
        <w:t xml:space="preserve">] in the command with the </w:t>
      </w:r>
      <w:proofErr w:type="spellStart"/>
      <w:r w:rsidR="00F326C8" w:rsidRPr="00296AE3">
        <w:t>PID</w:t>
      </w:r>
      <w:r w:rsidR="00F326C8" w:rsidRPr="00296AE3">
        <w:rPr>
          <w:rFonts w:hint="eastAsia"/>
        </w:rPr>
        <w:t>s</w:t>
      </w:r>
      <w:proofErr w:type="spellEnd"/>
      <w:r w:rsidR="00F326C8" w:rsidRPr="00296AE3">
        <w:t xml:space="preserve"> for the application</w:t>
      </w:r>
      <w:r w:rsidR="00F326C8" w:rsidRPr="00296AE3">
        <w:rPr>
          <w:rFonts w:hint="eastAsia"/>
        </w:rPr>
        <w:t>s</w:t>
      </w:r>
      <w:r w:rsidR="00F326C8" w:rsidRPr="00296AE3">
        <w:t xml:space="preserve"> to be assigned before execution.</w:t>
      </w:r>
    </w:p>
    <w:p w:rsidR="00975EBD" w:rsidRPr="00296AE3" w:rsidRDefault="00F85107" w:rsidP="00F15902">
      <w:pPr>
        <w:pStyle w:val="Level3unordered"/>
      </w:pPr>
      <w:r w:rsidRPr="00296AE3">
        <w:t>Registration of</w:t>
      </w:r>
      <w:r w:rsidRPr="00296AE3">
        <w:rPr>
          <w:rFonts w:hint="eastAsia"/>
        </w:rPr>
        <w:t xml:space="preserve"> </w:t>
      </w:r>
      <w:r w:rsidRPr="00296AE3">
        <w:t>assignment</w:t>
      </w:r>
      <w:r w:rsidRPr="00296AE3">
        <w:rPr>
          <w:rFonts w:hint="eastAsia"/>
        </w:rPr>
        <w:t xml:space="preserve"> to the </w:t>
      </w:r>
      <w:r w:rsidRPr="00296AE3">
        <w:t>“</w:t>
      </w:r>
      <w:r w:rsidRPr="00296AE3">
        <w:rPr>
          <w:rFonts w:hint="eastAsia"/>
        </w:rPr>
        <w:t>big</w:t>
      </w:r>
      <w:r w:rsidRPr="00296AE3">
        <w:t>”</w:t>
      </w:r>
      <w:r w:rsidRPr="00296AE3">
        <w:rPr>
          <w:rFonts w:hint="eastAsia"/>
        </w:rPr>
        <w:t xml:space="preserve"> group</w:t>
      </w:r>
    </w:p>
    <w:p w:rsidR="00975EBD" w:rsidRPr="00296AE3" w:rsidRDefault="00975EBD" w:rsidP="00975EBD">
      <w:pPr>
        <w:pStyle w:val="listend"/>
        <w:rPr>
          <w:color w:val="FF0000"/>
        </w:rPr>
      </w:pPr>
    </w:p>
    <w:p w:rsidR="00F85107" w:rsidRPr="00296AE3" w:rsidRDefault="00F85107" w:rsidP="00F15902">
      <w:pPr>
        <w:ind w:leftChars="300" w:left="600" w:firstLine="0"/>
        <w:jc w:val="left"/>
      </w:pPr>
      <w:r w:rsidRPr="00296AE3">
        <w:t>Executing the following command releases the setting</w:t>
      </w:r>
      <w:r w:rsidRPr="00296AE3">
        <w:rPr>
          <w:rFonts w:hint="eastAsia"/>
        </w:rPr>
        <w:t>s</w:t>
      </w:r>
      <w:r w:rsidRPr="00296AE3">
        <w:t xml:space="preserve"> which had been made for assignment to the “big” group.</w:t>
      </w:r>
    </w:p>
    <w:p w:rsidR="001248EB" w:rsidRPr="00296AE3" w:rsidRDefault="001248EB" w:rsidP="00F15902">
      <w:pPr>
        <w:pStyle w:val="Level3unordered"/>
      </w:pPr>
      <w:r w:rsidRPr="00296AE3">
        <w:rPr>
          <w:noProof/>
          <w:lang w:eastAsia="en-US"/>
        </w:rPr>
        <mc:AlternateContent>
          <mc:Choice Requires="wps">
            <w:drawing>
              <wp:anchor distT="45720" distB="45720" distL="114300" distR="114300" simplePos="0" relativeHeight="251701760" behindDoc="0" locked="0" layoutInCell="1" allowOverlap="1">
                <wp:simplePos x="0" y="0"/>
                <wp:positionH relativeFrom="margin">
                  <wp:posOffset>20955</wp:posOffset>
                </wp:positionH>
                <wp:positionV relativeFrom="paragraph">
                  <wp:posOffset>233206</wp:posOffset>
                </wp:positionV>
                <wp:extent cx="6096000" cy="396240"/>
                <wp:effectExtent l="0" t="0" r="0" b="0"/>
                <wp:wrapSquare wrapText="bothSides"/>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6240"/>
                        </a:xfrm>
                        <a:prstGeom prst="rect">
                          <a:avLst/>
                        </a:prstGeom>
                        <a:solidFill>
                          <a:sysClr val="window" lastClr="FFFFFF">
                            <a:lumMod val="85000"/>
                          </a:sysClr>
                        </a:solidFill>
                        <a:ln w="9525">
                          <a:noFill/>
                          <a:miter lim="800000"/>
                          <a:headEnd/>
                          <a:tailEnd/>
                        </a:ln>
                      </wps:spPr>
                      <wps:txbx>
                        <w:txbxContent>
                          <w:p w:rsidR="007B716A" w:rsidRPr="003524ED" w:rsidRDefault="007B716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/tasks</w:t>
                            </w:r>
                          </w:p>
                          <w:p w:rsidR="007B716A" w:rsidRPr="003524ED" w:rsidRDefault="007B716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14" o:spid="_x0000_s1317" type="#_x0000_t202" style="position:absolute;left:0;text-align:left;margin-left:1.65pt;margin-top:18.35pt;width:480pt;height:31.2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" fillcolor="#d9d9d9" stroked="f">
                <v:textbox style="mso-fit-shape-to-text:t">
                  <w:txbxContent>
                    <w:p w:rsidR="007B716A" w:rsidRPr="003524ED" w:rsidRDefault="007B716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/tasks</w:t>
                      </w:r>
                    </w:p>
                    <w:p w:rsidR="007B716A" w:rsidRPr="003524ED" w:rsidRDefault="007B716A" w:rsidP="00975EBD">
                      <w:pPr>
                        <w:pStyle w:val="codeend"/>
                      </w:pPr>
                    </w:p>
                  </w:txbxContent>
                </v:textbox>
                <w10:wrap type="square" anchorx="margin"/>
              </v:shape>
            </w:pict>
          </mc:Fallback>
        </mc:AlternateContent>
      </w:r>
      <w:r w:rsidRPr="00296AE3">
        <w:t xml:space="preserve">Release from assignment to the </w:t>
      </w:r>
      <w:r w:rsidR="00ED1CDB" w:rsidRPr="00ED1CDB">
        <w:t>“big”</w:t>
      </w:r>
      <w:r w:rsidRPr="00296AE3">
        <w:t xml:space="preserve"> group</w:t>
      </w:r>
    </w:p>
    <w:p w:rsidR="00975EBD" w:rsidRPr="00296AE3" w:rsidRDefault="00975EBD" w:rsidP="00F15902">
      <w:pPr>
        <w:pStyle w:val="space"/>
      </w:pPr>
    </w:p>
    <w:p w:rsidR="00975EBD" w:rsidRPr="00296AE3" w:rsidRDefault="00975EBD">
      <w:pPr>
        <w:topLinePunct w:val="0"/>
        <w:adjustRightInd/>
        <w:spacing w:after="0"/>
        <w:ind w:firstLine="0"/>
        <w:jc w:val="left"/>
        <w:textAlignment w:val="auto"/>
        <w:rPr>
          <w:color w:val="FF0000"/>
          <w:lang w:eastAsia="zh-TW"/>
        </w:rPr>
      </w:pPr>
      <w:r w:rsidRPr="00296AE3">
        <w:rPr>
          <w:color w:val="FF0000"/>
        </w:rPr>
        <w:br w:type="page"/>
      </w:r>
    </w:p>
    <w:p w:rsidR="003E78DF" w:rsidRPr="00296AE3" w:rsidRDefault="001E2665" w:rsidP="00EE24E6">
      <w:pPr>
        <w:pStyle w:val="41"/>
      </w:pPr>
      <w:r w:rsidRPr="00296AE3">
        <w:rPr>
          <w:rFonts w:hint="eastAsia"/>
          <w:b/>
        </w:rPr>
        <w:lastRenderedPageBreak/>
        <w:t>Procedure for</w:t>
      </w:r>
      <w:r w:rsidRPr="00296AE3">
        <w:rPr>
          <w:b/>
        </w:rPr>
        <w:t xml:space="preserve"> Setting taskset</w:t>
      </w:r>
    </w:p>
    <w:p w:rsidR="00764538" w:rsidRPr="00296AE3" w:rsidRDefault="00764538" w:rsidP="00F15902">
      <w:pPr>
        <w:ind w:firstLine="0"/>
        <w:jc w:val="left"/>
      </w:pPr>
      <w:r w:rsidRPr="00296AE3">
        <w:rPr>
          <w:rFonts w:hint="eastAsia"/>
        </w:rPr>
        <w:t>t</w:t>
      </w:r>
      <w:r w:rsidRPr="00296AE3">
        <w:t>askset is used to apply</w:t>
      </w:r>
      <w:r w:rsidRPr="00296AE3">
        <w:rPr>
          <w:rFonts w:hint="eastAsia"/>
        </w:rPr>
        <w:t xml:space="preserve"> </w:t>
      </w:r>
      <w:r w:rsidRPr="00296AE3">
        <w:t>CPU</w:t>
      </w:r>
      <w:r w:rsidRPr="00296AE3">
        <w:rPr>
          <w:rFonts w:hint="eastAsia"/>
        </w:rPr>
        <w:t xml:space="preserve"> </w:t>
      </w:r>
      <w:r w:rsidRPr="00296AE3">
        <w:t>affinity to processes in progress.</w:t>
      </w:r>
    </w:p>
    <w:p w:rsidR="00764538" w:rsidRPr="00296AE3" w:rsidRDefault="00764538" w:rsidP="00F15902">
      <w:pPr>
        <w:ind w:firstLine="0"/>
        <w:jc w:val="left"/>
      </w:pPr>
      <w:r w:rsidRPr="00296AE3">
        <w:t xml:space="preserve">CPU affinity is a property of the scheduler and </w:t>
      </w:r>
      <w:r w:rsidRPr="00296AE3">
        <w:rPr>
          <w:rFonts w:hint="eastAsia"/>
        </w:rPr>
        <w:t xml:space="preserve">is </w:t>
      </w:r>
      <w:r w:rsidRPr="00296AE3">
        <w:t xml:space="preserve">used to link processes to specific CPUs </w:t>
      </w:r>
      <w:r w:rsidRPr="00296AE3">
        <w:rPr>
          <w:rFonts w:hint="eastAsia"/>
        </w:rPr>
        <w:t>i</w:t>
      </w:r>
      <w:r w:rsidRPr="00296AE3">
        <w:t>n a system.</w:t>
      </w:r>
    </w:p>
    <w:p w:rsidR="00764538" w:rsidRPr="00296AE3" w:rsidRDefault="00764538" w:rsidP="00F15902">
      <w:pPr>
        <w:ind w:firstLine="0"/>
        <w:jc w:val="left"/>
      </w:pPr>
      <w:r w:rsidRPr="00296AE3">
        <w:t>This i</w:t>
      </w:r>
      <w:r w:rsidRPr="00296AE3">
        <w:rPr>
          <w:rFonts w:hint="eastAsia"/>
        </w:rPr>
        <w:t>s</w:t>
      </w:r>
      <w:r w:rsidRPr="00296AE3">
        <w:t xml:space="preserve"> used to specify a CPU for each </w:t>
      </w:r>
      <w:r w:rsidRPr="00296AE3">
        <w:rPr>
          <w:rFonts w:hint="eastAsia"/>
        </w:rPr>
        <w:t>of the processes</w:t>
      </w:r>
      <w:r w:rsidRPr="00296AE3">
        <w:t xml:space="preserve"> </w:t>
      </w:r>
      <w:r w:rsidRPr="00296AE3">
        <w:rPr>
          <w:rFonts w:hint="eastAsia"/>
        </w:rPr>
        <w:t xml:space="preserve">that are </w:t>
      </w:r>
      <w:r w:rsidRPr="00296AE3">
        <w:t>in progress.</w:t>
      </w:r>
    </w:p>
    <w:p w:rsidR="00764538" w:rsidRPr="00296AE3" w:rsidRDefault="00764538" w:rsidP="00F15902">
      <w:pPr>
        <w:ind w:firstLine="0"/>
        <w:jc w:val="left"/>
      </w:pPr>
      <w:r w:rsidRPr="00296AE3">
        <w:t xml:space="preserve">To use taskset, taskset must be added </w:t>
      </w:r>
      <w:r w:rsidRPr="00296AE3">
        <w:rPr>
          <w:rFonts w:hint="eastAsia"/>
        </w:rPr>
        <w:t xml:space="preserve">when </w:t>
      </w:r>
      <w:r w:rsidRPr="00296AE3">
        <w:t>the file system</w:t>
      </w:r>
      <w:r w:rsidRPr="00296AE3">
        <w:rPr>
          <w:rFonts w:hint="eastAsia"/>
        </w:rPr>
        <w:t xml:space="preserve"> is configured</w:t>
      </w:r>
      <w:r w:rsidRPr="00296AE3">
        <w:t>.</w:t>
      </w:r>
    </w:p>
    <w:p w:rsidR="00932CD4" w:rsidRPr="00296AE3" w:rsidRDefault="00C14E61" w:rsidP="00F15902">
      <w:pPr>
        <w:ind w:firstLine="0"/>
        <w:jc w:val="left"/>
      </w:pPr>
      <w:r w:rsidRPr="00296AE3">
        <w:rPr>
          <w:rFonts w:hint="eastAsia"/>
        </w:rPr>
        <w:t>F</w:t>
      </w:r>
      <w:r w:rsidRPr="00296AE3">
        <w:t xml:space="preserve">or details, see </w:t>
      </w:r>
      <w:r w:rsidR="00D42013" w:rsidRPr="00296AE3">
        <w:t>a</w:t>
      </w:r>
      <w:r w:rsidR="00932CD4" w:rsidRPr="00296AE3">
        <w:rPr>
          <w:rFonts w:hint="eastAsia"/>
        </w:rPr>
        <w:t xml:space="preserve">ppendix </w:t>
      </w:r>
      <w:r w:rsidR="00932CD4" w:rsidRPr="00296AE3">
        <w:fldChar w:fldCharType="begin"/>
      </w:r>
      <w:r w:rsidR="00932CD4" w:rsidRPr="00296AE3">
        <w:instrText xml:space="preserve"> </w:instrText>
      </w:r>
      <w:r w:rsidR="00932CD4" w:rsidRPr="00296AE3">
        <w:rPr>
          <w:rFonts w:hint="eastAsia"/>
        </w:rPr>
        <w:instrText>REF _Ref513715101 \r \h</w:instrText>
      </w:r>
      <w:r w:rsidR="00932CD4" w:rsidRPr="00296AE3">
        <w:instrText xml:space="preserve"> </w:instrText>
      </w:r>
      <w:r w:rsidR="00296AE3">
        <w:instrText xml:space="preserve"> \* MERGEFORMAT </w:instrText>
      </w:r>
      <w:r w:rsidR="00932CD4" w:rsidRPr="00296AE3">
        <w:fldChar w:fldCharType="separate"/>
      </w:r>
      <w:proofErr w:type="spellStart"/>
      <w:r w:rsidR="001D7843">
        <w:t>A4</w:t>
      </w:r>
      <w:proofErr w:type="spellEnd"/>
      <w:r w:rsidR="00932CD4" w:rsidRPr="00296AE3">
        <w:fldChar w:fldCharType="end"/>
      </w:r>
      <w:r w:rsidRPr="00296AE3">
        <w:t>.</w:t>
      </w:r>
    </w:p>
    <w:p w:rsidR="00764538" w:rsidRPr="00296AE3" w:rsidRDefault="00764538" w:rsidP="00F15902">
      <w:pPr>
        <w:pStyle w:val="space"/>
      </w:pPr>
    </w:p>
    <w:bookmarkEnd w:id="103"/>
    <w:p w:rsidR="005F7A51" w:rsidRPr="00296AE3" w:rsidRDefault="00764538" w:rsidP="00F15902">
      <w:pPr>
        <w:ind w:firstLine="0"/>
        <w:jc w:val="left"/>
        <w:rPr>
          <w:rFonts w:eastAsiaTheme="minorEastAsia"/>
        </w:rPr>
      </w:pPr>
      <w:r w:rsidRPr="00296AE3">
        <w:rPr>
          <w:rFonts w:hint="eastAsia"/>
        </w:rPr>
        <w:t xml:space="preserve">A </w:t>
      </w:r>
      <w:r w:rsidRPr="00296AE3">
        <w:t xml:space="preserve">specified process </w:t>
      </w:r>
      <w:r w:rsidRPr="00296AE3">
        <w:rPr>
          <w:rFonts w:hint="eastAsia"/>
        </w:rPr>
        <w:t xml:space="preserve">is made to </w:t>
      </w:r>
      <w:r w:rsidRPr="00296AE3">
        <w:t xml:space="preserve">run on </w:t>
      </w:r>
      <w:r w:rsidRPr="00296AE3">
        <w:rPr>
          <w:rFonts w:hint="eastAsia"/>
        </w:rPr>
        <w:t xml:space="preserve">a </w:t>
      </w:r>
      <w:r w:rsidRPr="00296AE3">
        <w:t>specified CPU by executing the following command.</w:t>
      </w:r>
      <w:r w:rsidR="00C14E61" w:rsidRPr="00296AE3">
        <w:rPr>
          <w:rFonts w:eastAsiaTheme="minorEastAsia"/>
          <w:noProof/>
          <w:lang w:eastAsia="en-US"/>
        </w:rPr>
        <mc:AlternateContent>
          <mc:Choice Requires="wps">
            <w:drawing>
              <wp:anchor distT="45720" distB="45720" distL="114300" distR="114300" simplePos="0" relativeHeight="251703808" behindDoc="0" locked="0" layoutInCell="1" allowOverlap="1" wp14:anchorId="73A727C0" wp14:editId="6EACE0C4">
                <wp:simplePos x="0" y="0"/>
                <wp:positionH relativeFrom="margin">
                  <wp:posOffset>20955</wp:posOffset>
                </wp:positionH>
                <wp:positionV relativeFrom="paragraph">
                  <wp:posOffset>351155</wp:posOffset>
                </wp:positionV>
                <wp:extent cx="6096000" cy="562610"/>
                <wp:effectExtent l="0" t="0" r="0" b="0"/>
                <wp:wrapSquare wrapText="bothSides"/>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rsidR="007B716A" w:rsidRPr="00296AE3" w:rsidRDefault="007B716A" w:rsidP="00A67467">
                            <w:pPr>
                              <w:pStyle w:val="code"/>
                            </w:pPr>
                            <w:r w:rsidRPr="00296AE3">
                              <w:t xml:space="preserve">$ </w:t>
                            </w:r>
                            <w:r w:rsidRPr="00296AE3">
                              <w:rPr>
                                <w:rFonts w:ascii="Times New Roman" w:hAnsi="Times New Roman"/>
                                <w:color w:val="4A4A4A"/>
                                <w:sz w:val="21"/>
                                <w:szCs w:val="21"/>
                              </w:rPr>
                              <w:t>taskset -</w:t>
                            </w:r>
                            <w:r w:rsidRPr="00296AE3">
                              <w:rPr>
                                <w:rFonts w:ascii="Times New Roman" w:hAnsi="Times New Roman" w:hint="eastAsia"/>
                                <w:color w:val="4A4A4A"/>
                                <w:sz w:val="21"/>
                                <w:szCs w:val="21"/>
                              </w:rPr>
                              <w:t>p</w:t>
                            </w:r>
                            <w:r w:rsidRPr="00296AE3">
                              <w:rPr>
                                <w:rFonts w:ascii="Times New Roman" w:hAnsi="Times New Roman"/>
                                <w:color w:val="4A4A4A"/>
                                <w:sz w:val="21"/>
                                <w:szCs w:val="21"/>
                              </w:rPr>
                              <w:t>c X</w:t>
                            </w:r>
                            <w:r w:rsidRPr="00296AE3">
                              <w:rPr>
                                <w:rFonts w:ascii="Segoe UI" w:hAnsi="Segoe UI" w:cs="Segoe UI" w:hint="eastAsia"/>
                                <w:color w:val="4A4A4A"/>
                                <w:sz w:val="21"/>
                                <w:szCs w:val="21"/>
                              </w:rPr>
                              <w:t xml:space="preserve"> </w:t>
                            </w:r>
                            <w:r w:rsidRPr="00296AE3">
                              <w:rPr>
                                <w:rFonts w:ascii="Segoe UI" w:hAnsi="Segoe UI" w:cs="Segoe UI"/>
                                <w:color w:val="4A4A4A"/>
                                <w:sz w:val="21"/>
                                <w:szCs w:val="21"/>
                              </w:rPr>
                              <w:t>[process ID]</w:t>
                            </w:r>
                          </w:p>
                          <w:p w:rsidR="007B716A" w:rsidRPr="003524ED" w:rsidRDefault="007B716A" w:rsidP="00A67467">
                            <w:pPr>
                              <w:pStyle w:val="code"/>
                            </w:pPr>
                            <w:r w:rsidRPr="00296AE3">
                              <w:rPr>
                                <w:rFonts w:hint="eastAsia"/>
                              </w:rPr>
                              <w:t xml:space="preserve">/* </w:t>
                            </w:r>
                            <w:r w:rsidRPr="00296AE3">
                              <w:t>X is replaced with the CPU number (0, 1, 2, …).</w:t>
                            </w:r>
                            <w:r w:rsidRPr="00296AE3">
                              <w:rPr>
                                <w:rFonts w:hint="eastAsia"/>
                              </w:rPr>
                              <w:t xml:space="preserve"> */</w:t>
                            </w:r>
                          </w:p>
                          <w:p w:rsidR="007B716A" w:rsidRPr="003524ED" w:rsidRDefault="007B716A" w:rsidP="00A67467">
                            <w:pPr>
                              <w:pStyle w:val="codeend"/>
                            </w:pPr>
                            <w:r>
                              <w:rPr>
                                <w:rFonts w:hint="eastAsia"/>
                              </w:rPr>
                              <w:t xml:space="preserve"> </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A727C0" id="テキスト ボックス 18" o:spid="_x0000_s1318" type="#_x0000_t202" style="position:absolute;margin-left:1.65pt;margin-top:27.65pt;width:480pt;height:44.3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" fillcolor="#d9d9d9" stroked="f">
                <v:textbox style="mso-fit-shape-to-text:t">
                  <w:txbxContent>
                    <w:p w:rsidR="007B716A" w:rsidRPr="00296AE3" w:rsidRDefault="007B716A" w:rsidP="00A67467">
                      <w:pPr>
                        <w:pStyle w:val="code"/>
                      </w:pPr>
                      <w:r w:rsidRPr="00296AE3">
                        <w:t xml:space="preserve">$ </w:t>
                      </w:r>
                      <w:r w:rsidRPr="00296AE3">
                        <w:rPr>
                          <w:rFonts w:ascii="Times New Roman" w:hAnsi="Times New Roman"/>
                          <w:color w:val="4A4A4A"/>
                          <w:sz w:val="21"/>
                          <w:szCs w:val="21"/>
                        </w:rPr>
                        <w:t>taskset -</w:t>
                      </w:r>
                      <w:r w:rsidRPr="00296AE3">
                        <w:rPr>
                          <w:rFonts w:ascii="Times New Roman" w:hAnsi="Times New Roman" w:hint="eastAsia"/>
                          <w:color w:val="4A4A4A"/>
                          <w:sz w:val="21"/>
                          <w:szCs w:val="21"/>
                        </w:rPr>
                        <w:t>p</w:t>
                      </w:r>
                      <w:r w:rsidRPr="00296AE3">
                        <w:rPr>
                          <w:rFonts w:ascii="Times New Roman" w:hAnsi="Times New Roman"/>
                          <w:color w:val="4A4A4A"/>
                          <w:sz w:val="21"/>
                          <w:szCs w:val="21"/>
                        </w:rPr>
                        <w:t>c X</w:t>
                      </w:r>
                      <w:r w:rsidRPr="00296AE3">
                        <w:rPr>
                          <w:rFonts w:ascii="Segoe UI" w:hAnsi="Segoe UI" w:cs="Segoe UI" w:hint="eastAsia"/>
                          <w:color w:val="4A4A4A"/>
                          <w:sz w:val="21"/>
                          <w:szCs w:val="21"/>
                        </w:rPr>
                        <w:t xml:space="preserve"> </w:t>
                      </w:r>
                      <w:r w:rsidRPr="00296AE3">
                        <w:rPr>
                          <w:rFonts w:ascii="Segoe UI" w:hAnsi="Segoe UI" w:cs="Segoe UI"/>
                          <w:color w:val="4A4A4A"/>
                          <w:sz w:val="21"/>
                          <w:szCs w:val="21"/>
                        </w:rPr>
                        <w:t>[process ID]</w:t>
                      </w:r>
                    </w:p>
                    <w:p w:rsidR="007B716A" w:rsidRPr="003524ED" w:rsidRDefault="007B716A" w:rsidP="00A67467">
                      <w:pPr>
                        <w:pStyle w:val="code"/>
                      </w:pPr>
                      <w:r w:rsidRPr="00296AE3">
                        <w:rPr>
                          <w:rFonts w:hint="eastAsia"/>
                        </w:rPr>
                        <w:t xml:space="preserve">/* </w:t>
                      </w:r>
                      <w:r w:rsidRPr="00296AE3">
                        <w:t>X is replaced with the CPU number (0, 1, 2, …).</w:t>
                      </w:r>
                      <w:r w:rsidRPr="00296AE3">
                        <w:rPr>
                          <w:rFonts w:hint="eastAsia"/>
                        </w:rPr>
                        <w:t xml:space="preserve"> */</w:t>
                      </w:r>
                    </w:p>
                    <w:p w:rsidR="007B716A" w:rsidRPr="003524ED" w:rsidRDefault="007B716A" w:rsidP="00A67467">
                      <w:pPr>
                        <w:pStyle w:val="codeend"/>
                      </w:pPr>
                      <w:r>
                        <w:rPr>
                          <w:rFonts w:hint="eastAsia"/>
                        </w:rPr>
                        <w:t xml:space="preserve"> </w:t>
                      </w:r>
                      <w:r>
                        <w:t xml:space="preserve">  </w:t>
                      </w:r>
                    </w:p>
                  </w:txbxContent>
                </v:textbox>
                <w10:wrap type="square" anchorx="margin"/>
              </v:shape>
            </w:pict>
          </mc:Fallback>
        </mc:AlternateContent>
      </w:r>
      <w:r w:rsidR="005F7A51" w:rsidRPr="00296AE3">
        <w:rPr>
          <w:rFonts w:eastAsiaTheme="minorEastAsia"/>
        </w:rPr>
        <w:br w:type="page"/>
      </w:r>
    </w:p>
    <w:p w:rsidR="003F5E1D" w:rsidRPr="00296AE3" w:rsidRDefault="00A10352" w:rsidP="00EE24E6">
      <w:pPr>
        <w:pStyle w:val="31"/>
        <w:rPr>
          <w:b/>
        </w:rPr>
      </w:pPr>
      <w:bookmarkStart w:id="111" w:name="_Toc515004701"/>
      <w:bookmarkStart w:id="112" w:name="_Toc515010985"/>
      <w:bookmarkStart w:id="113" w:name="_Toc514943962"/>
      <w:bookmarkStart w:id="114" w:name="_Toc515003943"/>
      <w:bookmarkStart w:id="115" w:name="_Toc515004702"/>
      <w:bookmarkStart w:id="116" w:name="_Toc515010986"/>
      <w:bookmarkStart w:id="117" w:name="_Toc514943963"/>
      <w:bookmarkStart w:id="118" w:name="_Toc515003944"/>
      <w:bookmarkStart w:id="119" w:name="_Toc515004703"/>
      <w:bookmarkStart w:id="120" w:name="_Toc515010987"/>
      <w:bookmarkStart w:id="121" w:name="_Toc514943964"/>
      <w:bookmarkStart w:id="122" w:name="_Toc515003945"/>
      <w:bookmarkStart w:id="123" w:name="_Toc515004704"/>
      <w:bookmarkStart w:id="124" w:name="_Toc515010988"/>
      <w:bookmarkStart w:id="125" w:name="_Toc514943965"/>
      <w:bookmarkStart w:id="126" w:name="_Toc515003946"/>
      <w:bookmarkStart w:id="127" w:name="_Toc515004705"/>
      <w:bookmarkStart w:id="128" w:name="_Toc515010989"/>
      <w:bookmarkStart w:id="129" w:name="_Toc514943966"/>
      <w:bookmarkStart w:id="130" w:name="_Toc515003947"/>
      <w:bookmarkStart w:id="131" w:name="_Toc515004706"/>
      <w:bookmarkStart w:id="132" w:name="_Toc515010990"/>
      <w:bookmarkStart w:id="133" w:name="_Toc514943967"/>
      <w:bookmarkStart w:id="134" w:name="_Toc515003948"/>
      <w:bookmarkStart w:id="135" w:name="_Toc515004707"/>
      <w:bookmarkStart w:id="136" w:name="_Toc515010991"/>
      <w:bookmarkStart w:id="137" w:name="_Toc514943968"/>
      <w:bookmarkStart w:id="138" w:name="_Toc515003949"/>
      <w:bookmarkStart w:id="139" w:name="_Toc515004708"/>
      <w:bookmarkStart w:id="140" w:name="_Toc515010992"/>
      <w:bookmarkStart w:id="141" w:name="_Toc514943969"/>
      <w:bookmarkStart w:id="142" w:name="_Toc515003950"/>
      <w:bookmarkStart w:id="143" w:name="_Toc515004709"/>
      <w:bookmarkStart w:id="144" w:name="_Toc515010993"/>
      <w:bookmarkStart w:id="145" w:name="_Toc514943970"/>
      <w:bookmarkStart w:id="146" w:name="_Toc515003951"/>
      <w:bookmarkStart w:id="147" w:name="_Toc515004710"/>
      <w:bookmarkStart w:id="148" w:name="_Toc515010994"/>
      <w:bookmarkStart w:id="149" w:name="_Toc514943971"/>
      <w:bookmarkStart w:id="150" w:name="_Toc515003952"/>
      <w:bookmarkStart w:id="151" w:name="_Toc515004711"/>
      <w:bookmarkStart w:id="152" w:name="_Toc515010995"/>
      <w:bookmarkStart w:id="153" w:name="_Toc514943972"/>
      <w:bookmarkStart w:id="154" w:name="_Toc515003953"/>
      <w:bookmarkStart w:id="155" w:name="_Toc515004712"/>
      <w:bookmarkStart w:id="156" w:name="_Toc515010996"/>
      <w:bookmarkStart w:id="157" w:name="_Toc514943973"/>
      <w:bookmarkStart w:id="158" w:name="_Toc515003954"/>
      <w:bookmarkStart w:id="159" w:name="_Toc515004713"/>
      <w:bookmarkStart w:id="160" w:name="_Toc515010997"/>
      <w:bookmarkStart w:id="161" w:name="_Toc51717743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296AE3">
        <w:rPr>
          <w:rFonts w:hint="eastAsia"/>
          <w:b/>
        </w:rPr>
        <w:lastRenderedPageBreak/>
        <w:t>M</w:t>
      </w:r>
      <w:r w:rsidRPr="00296AE3">
        <w:rPr>
          <w:b/>
        </w:rPr>
        <w:t xml:space="preserve">easure </w:t>
      </w:r>
      <w:r w:rsidRPr="00296AE3">
        <w:rPr>
          <w:rFonts w:hint="eastAsia"/>
          <w:b/>
        </w:rPr>
        <w:t xml:space="preserve">in the Form of </w:t>
      </w:r>
      <w:r w:rsidRPr="00296AE3">
        <w:rPr>
          <w:b/>
        </w:rPr>
        <w:t>Making Process</w:t>
      </w:r>
      <w:r w:rsidRPr="00296AE3">
        <w:rPr>
          <w:rFonts w:hint="eastAsia"/>
          <w:b/>
        </w:rPr>
        <w:t>es</w:t>
      </w:r>
      <w:r w:rsidRPr="00296AE3">
        <w:rPr>
          <w:b/>
        </w:rPr>
        <w:t xml:space="preserve"> Realtime</w:t>
      </w:r>
      <w:bookmarkEnd w:id="161"/>
    </w:p>
    <w:p w:rsidR="00EF6EE0" w:rsidRPr="00296AE3" w:rsidRDefault="006A0A3D" w:rsidP="00F15902">
      <w:pPr>
        <w:ind w:firstLine="0"/>
        <w:jc w:val="left"/>
      </w:pPr>
      <w:r w:rsidRPr="00296AE3">
        <w:t xml:space="preserve">Processor affinity can be used to prevent </w:t>
      </w:r>
      <w:r w:rsidRPr="00296AE3">
        <w:rPr>
          <w:rFonts w:hint="eastAsia"/>
        </w:rPr>
        <w:t>task switching u</w:t>
      </w:r>
      <w:r w:rsidRPr="00296AE3">
        <w:t>nexpectedly assign</w:t>
      </w:r>
      <w:r w:rsidRPr="00296AE3">
        <w:rPr>
          <w:rFonts w:hint="eastAsia"/>
        </w:rPr>
        <w:t>ing</w:t>
      </w:r>
      <w:r w:rsidRPr="00296AE3">
        <w:t xml:space="preserve"> processes </w:t>
      </w:r>
      <w:r w:rsidRPr="00296AE3">
        <w:rPr>
          <w:rFonts w:hint="eastAsia"/>
        </w:rPr>
        <w:t xml:space="preserve">that are intended to be assigned </w:t>
      </w:r>
      <w:r w:rsidRPr="00296AE3">
        <w:t>solely to a Cortex-</w:t>
      </w:r>
      <w:proofErr w:type="spellStart"/>
      <w:r w:rsidRPr="00296AE3">
        <w:t>A57</w:t>
      </w:r>
      <w:proofErr w:type="spellEnd"/>
      <w:r w:rsidRPr="00296AE3">
        <w:t xml:space="preserve"> </w:t>
      </w:r>
      <w:r w:rsidRPr="00296AE3">
        <w:rPr>
          <w:rFonts w:hint="eastAsia"/>
        </w:rPr>
        <w:t xml:space="preserve">to a </w:t>
      </w:r>
      <w:r w:rsidRPr="00296AE3">
        <w:t>Cortex-</w:t>
      </w:r>
      <w:proofErr w:type="spellStart"/>
      <w:r w:rsidRPr="00296AE3">
        <w:t>A53</w:t>
      </w:r>
      <w:proofErr w:type="spellEnd"/>
      <w:r w:rsidRPr="00296AE3">
        <w:t xml:space="preserve"> </w:t>
      </w:r>
      <w:r w:rsidRPr="00296AE3">
        <w:rPr>
          <w:rFonts w:hint="eastAsia"/>
        </w:rPr>
        <w:t xml:space="preserve">through the method </w:t>
      </w:r>
      <w:r w:rsidRPr="00296AE3">
        <w:t xml:space="preserve">described in section </w:t>
      </w:r>
      <w:r w:rsidRPr="00296AE3">
        <w:fldChar w:fldCharType="begin"/>
      </w:r>
      <w:r w:rsidRPr="00296AE3">
        <w:instrText xml:space="preserve"> REF _Ref516583408 \r \h </w:instrText>
      </w:r>
      <w:r w:rsidR="00296AE3">
        <w:instrText xml:space="preserve"> \* MERGEFORMAT </w:instrText>
      </w:r>
      <w:r w:rsidRPr="00296AE3">
        <w:fldChar w:fldCharType="separate"/>
      </w:r>
      <w:r w:rsidR="001D7843">
        <w:t>3.2.1</w:t>
      </w:r>
      <w:r w:rsidRPr="00296AE3">
        <w:fldChar w:fldCharType="end"/>
      </w:r>
      <w:r w:rsidRPr="00296AE3">
        <w:t xml:space="preserve">, Processor Affinity </w:t>
      </w:r>
      <w:r w:rsidRPr="00296AE3">
        <w:rPr>
          <w:rFonts w:hint="eastAsia"/>
        </w:rPr>
        <w:t>as a M</w:t>
      </w:r>
      <w:r w:rsidRPr="00296AE3">
        <w:t xml:space="preserve">easure. Moreover, changing the attribute of a task to a </w:t>
      </w:r>
      <w:proofErr w:type="spellStart"/>
      <w:r w:rsidRPr="00296AE3">
        <w:t>realtime</w:t>
      </w:r>
      <w:proofErr w:type="spellEnd"/>
      <w:r w:rsidRPr="00296AE3">
        <w:t xml:space="preserve"> process </w:t>
      </w:r>
      <w:r w:rsidRPr="00296AE3">
        <w:rPr>
          <w:rFonts w:hint="eastAsia"/>
        </w:rPr>
        <w:t xml:space="preserve">is a further way of </w:t>
      </w:r>
      <w:r w:rsidRPr="00296AE3">
        <w:t xml:space="preserve">giving higher priority to the </w:t>
      </w:r>
      <w:r w:rsidRPr="00296AE3">
        <w:rPr>
          <w:rFonts w:hint="eastAsia"/>
        </w:rPr>
        <w:t xml:space="preserve">execution of the </w:t>
      </w:r>
      <w:r w:rsidRPr="00296AE3">
        <w:t>process.</w:t>
      </w:r>
    </w:p>
    <w:p w:rsidR="0036375D" w:rsidRPr="00296AE3" w:rsidRDefault="00023FD5" w:rsidP="006A0A3D">
      <w:pPr>
        <w:ind w:firstLine="0"/>
      </w:pPr>
      <w:r w:rsidRPr="00296AE3">
        <w:fldChar w:fldCharType="begin"/>
      </w:r>
      <w:r w:rsidRPr="00296AE3">
        <w:instrText xml:space="preserve"> REF _Ref514342434 \h </w:instrText>
      </w:r>
      <w:r w:rsidR="00DE2E1D" w:rsidRPr="00296AE3">
        <w:instrText xml:space="preserve"> \* MERGEFORMAT </w:instrText>
      </w:r>
      <w:r w:rsidRPr="00296AE3">
        <w:fldChar w:fldCharType="separate"/>
      </w:r>
      <w:r w:rsidR="001D7843" w:rsidRPr="001D7843">
        <w:t xml:space="preserve">Table </w:t>
      </w:r>
      <w:r w:rsidR="001D7843" w:rsidRPr="001D7843">
        <w:rPr>
          <w:noProof/>
        </w:rPr>
        <w:t>3</w:t>
      </w:r>
      <w:r w:rsidR="001D7843" w:rsidRPr="001D7843">
        <w:rPr>
          <w:noProof/>
        </w:rPr>
        <w:noBreakHyphen/>
        <w:t>2</w:t>
      </w:r>
      <w:r w:rsidRPr="00296AE3">
        <w:fldChar w:fldCharType="end"/>
      </w:r>
      <w:r w:rsidR="006A0A3D" w:rsidRPr="00296AE3">
        <w:t xml:space="preserve"> shows the method of making a process </w:t>
      </w:r>
      <w:proofErr w:type="spellStart"/>
      <w:r w:rsidR="006A0A3D" w:rsidRPr="00296AE3">
        <w:t>realtime</w:t>
      </w:r>
      <w:proofErr w:type="spellEnd"/>
      <w:r w:rsidR="006A0A3D" w:rsidRPr="00296AE3">
        <w:rPr>
          <w:rFonts w:hint="eastAsia"/>
        </w:rPr>
        <w:t>,</w:t>
      </w:r>
      <w:r w:rsidR="006A0A3D" w:rsidRPr="00296AE3">
        <w:t xml:space="preserve"> </w:t>
      </w:r>
      <w:r w:rsidR="006A0A3D" w:rsidRPr="00296AE3">
        <w:rPr>
          <w:rFonts w:hint="eastAsia"/>
        </w:rPr>
        <w:t xml:space="preserve">taking </w:t>
      </w:r>
      <w:proofErr w:type="spellStart"/>
      <w:r w:rsidR="006A0A3D" w:rsidRPr="00296AE3">
        <w:t>chrt</w:t>
      </w:r>
      <w:proofErr w:type="spellEnd"/>
      <w:r w:rsidR="006A0A3D" w:rsidRPr="00296AE3">
        <w:t xml:space="preserve"> as an example.</w:t>
      </w:r>
    </w:p>
    <w:p w:rsidR="003F5E1D" w:rsidRPr="00296AE3" w:rsidRDefault="003F5E1D" w:rsidP="003F5E1D">
      <w:pPr>
        <w:pStyle w:val="tablehead"/>
      </w:pPr>
    </w:p>
    <w:p w:rsidR="00F84721" w:rsidRPr="00296AE3" w:rsidRDefault="00B13B07" w:rsidP="00AB25F7">
      <w:pPr>
        <w:pStyle w:val="afff3"/>
        <w:keepNext/>
        <w:ind w:firstLine="0"/>
        <w:rPr>
          <w:rFonts w:ascii="Arial" w:hAnsi="Arial" w:cs="Arial"/>
        </w:rPr>
      </w:pPr>
      <w:bookmarkStart w:id="162" w:name="_Ref514342434"/>
      <w:r w:rsidRPr="00296AE3">
        <w:rPr>
          <w:rFonts w:ascii="Arial" w:hAnsi="Arial" w:cs="Arial"/>
          <w:sz w:val="20"/>
          <w:szCs w:val="20"/>
        </w:rPr>
        <w:t>Table</w:t>
      </w:r>
      <w:r w:rsidR="00023FD5" w:rsidRPr="00296AE3">
        <w:rPr>
          <w:rFonts w:ascii="Arial" w:hAnsi="Arial" w:cs="Arial"/>
          <w:sz w:val="20"/>
          <w:szCs w:val="20"/>
        </w:rPr>
        <w:t xml:space="preserve"> </w:t>
      </w:r>
      <w:r w:rsidR="005D2BAB" w:rsidRPr="00296AE3">
        <w:rPr>
          <w:rFonts w:ascii="Arial" w:hAnsi="Arial" w:cs="Arial"/>
          <w:sz w:val="20"/>
          <w:szCs w:val="20"/>
        </w:rPr>
        <w:fldChar w:fldCharType="begin"/>
      </w:r>
      <w:r w:rsidR="005D2BAB" w:rsidRPr="00296AE3">
        <w:rPr>
          <w:rFonts w:ascii="Arial" w:hAnsi="Arial" w:cs="Arial"/>
          <w:sz w:val="20"/>
          <w:szCs w:val="20"/>
        </w:rPr>
        <w:instrText xml:space="preserve"> STYLEREF 1 \s </w:instrText>
      </w:r>
      <w:r w:rsidR="005D2BAB" w:rsidRPr="00296AE3">
        <w:rPr>
          <w:rFonts w:ascii="Arial" w:hAnsi="Arial" w:cs="Arial"/>
          <w:sz w:val="20"/>
          <w:szCs w:val="20"/>
        </w:rPr>
        <w:fldChar w:fldCharType="separate"/>
      </w:r>
      <w:r w:rsidR="001D7843">
        <w:rPr>
          <w:rFonts w:ascii="Arial" w:hAnsi="Arial" w:cs="Arial"/>
          <w:noProof/>
          <w:sz w:val="20"/>
          <w:szCs w:val="20"/>
        </w:rPr>
        <w:t>3</w:t>
      </w:r>
      <w:r w:rsidR="005D2BAB" w:rsidRPr="00296AE3">
        <w:rPr>
          <w:rFonts w:ascii="Arial" w:hAnsi="Arial" w:cs="Arial"/>
          <w:sz w:val="20"/>
          <w:szCs w:val="20"/>
        </w:rPr>
        <w:fldChar w:fldCharType="end"/>
      </w:r>
      <w:r w:rsidR="005D2BAB" w:rsidRPr="00296AE3">
        <w:rPr>
          <w:rFonts w:ascii="Arial" w:hAnsi="Arial" w:cs="Arial"/>
          <w:sz w:val="20"/>
          <w:szCs w:val="20"/>
        </w:rPr>
        <w:noBreakHyphen/>
      </w:r>
      <w:r w:rsidR="005D2BAB" w:rsidRPr="00296AE3">
        <w:rPr>
          <w:rFonts w:ascii="Arial" w:hAnsi="Arial" w:cs="Arial"/>
          <w:sz w:val="20"/>
          <w:szCs w:val="20"/>
        </w:rPr>
        <w:fldChar w:fldCharType="begin"/>
      </w:r>
      <w:r w:rsidR="005D2BAB" w:rsidRPr="00296AE3">
        <w:rPr>
          <w:rFonts w:ascii="Arial" w:hAnsi="Arial" w:cs="Arial"/>
          <w:sz w:val="20"/>
          <w:szCs w:val="20"/>
        </w:rPr>
        <w:instrText xml:space="preserve"> SEQ </w:instrText>
      </w:r>
      <w:r w:rsidR="005D2BAB" w:rsidRPr="00296AE3">
        <w:rPr>
          <w:rFonts w:ascii="Arial" w:hAnsi="Arial" w:cs="Arial"/>
          <w:sz w:val="20"/>
          <w:szCs w:val="20"/>
        </w:rPr>
        <w:instrText>表</w:instrText>
      </w:r>
      <w:r w:rsidR="005D2BAB" w:rsidRPr="00296AE3">
        <w:rPr>
          <w:rFonts w:ascii="Arial" w:hAnsi="Arial" w:cs="Arial"/>
          <w:sz w:val="20"/>
          <w:szCs w:val="20"/>
        </w:rPr>
        <w:instrText xml:space="preserve"> \* ARABIC \s 1 </w:instrText>
      </w:r>
      <w:r w:rsidR="005D2BAB" w:rsidRPr="00296AE3">
        <w:rPr>
          <w:rFonts w:ascii="Arial" w:hAnsi="Arial" w:cs="Arial"/>
          <w:sz w:val="20"/>
          <w:szCs w:val="20"/>
        </w:rPr>
        <w:fldChar w:fldCharType="separate"/>
      </w:r>
      <w:r w:rsidR="001D7843">
        <w:rPr>
          <w:rFonts w:ascii="Arial" w:hAnsi="Arial" w:cs="Arial"/>
          <w:noProof/>
          <w:sz w:val="20"/>
          <w:szCs w:val="20"/>
        </w:rPr>
        <w:t>2</w:t>
      </w:r>
      <w:r w:rsidR="005D2BAB" w:rsidRPr="00296AE3">
        <w:rPr>
          <w:rFonts w:ascii="Arial" w:hAnsi="Arial" w:cs="Arial"/>
          <w:sz w:val="20"/>
          <w:szCs w:val="20"/>
        </w:rPr>
        <w:fldChar w:fldCharType="end"/>
      </w:r>
      <w:bookmarkEnd w:id="162"/>
      <w:r w:rsidR="00AB25F7" w:rsidRPr="00296AE3">
        <w:rPr>
          <w:rFonts w:ascii="Arial" w:hAnsi="Arial" w:cs="Arial"/>
          <w:sz w:val="20"/>
          <w:szCs w:val="20"/>
        </w:rPr>
        <w:t xml:space="preserve">  </w:t>
      </w:r>
      <w:r w:rsidR="00F84721" w:rsidRPr="00296AE3">
        <w:rPr>
          <w:rFonts w:ascii="Arial" w:hAnsi="Arial" w:cs="Arial"/>
          <w:sz w:val="20"/>
          <w:szCs w:val="20"/>
        </w:rPr>
        <w:t>Example of Setting the Priority Level for Realtime Processes</w:t>
      </w:r>
    </w:p>
    <w:tbl>
      <w:tblPr>
        <w:tblW w:w="9634" w:type="dxa"/>
        <w:tblCellMar>
          <w:left w:w="99" w:type="dxa"/>
          <w:right w:w="99" w:type="dxa"/>
        </w:tblCellMar>
        <w:tblLook w:val="04A0" w:firstRow="1" w:lastRow="0" w:firstColumn="1" w:lastColumn="0" w:noHBand="0" w:noVBand="1"/>
      </w:tblPr>
      <w:tblGrid>
        <w:gridCol w:w="426"/>
        <w:gridCol w:w="1701"/>
        <w:gridCol w:w="3260"/>
        <w:gridCol w:w="4247"/>
      </w:tblGrid>
      <w:tr w:rsidR="003F5E1D" w:rsidRPr="00296AE3" w:rsidTr="00F15902">
        <w:trPr>
          <w:trHeight w:val="270"/>
        </w:trPr>
        <w:tc>
          <w:tcPr>
            <w:tcW w:w="426" w:type="dxa"/>
            <w:tcBorders>
              <w:bottom w:val="single" w:sz="8" w:space="0" w:color="auto"/>
            </w:tcBorders>
            <w:shd w:val="clear" w:color="auto" w:fill="auto"/>
            <w:noWrap/>
            <w:vAlign w:val="center"/>
            <w:hideMark/>
          </w:tcPr>
          <w:p w:rsidR="003F5E1D" w:rsidRPr="00296AE3" w:rsidRDefault="003F5E1D" w:rsidP="00BB2423">
            <w:pPr>
              <w:topLinePunct w:val="0"/>
              <w:adjustRightInd/>
              <w:spacing w:after="0"/>
              <w:ind w:firstLine="0"/>
              <w:jc w:val="left"/>
              <w:textAlignment w:val="auto"/>
              <w:rPr>
                <w:rFonts w:ascii="Arial" w:eastAsia="Times New Roman" w:hAnsi="Arial" w:cs="Arial"/>
                <w:b/>
                <w:sz w:val="24"/>
                <w:szCs w:val="24"/>
              </w:rPr>
            </w:pPr>
          </w:p>
        </w:tc>
        <w:tc>
          <w:tcPr>
            <w:tcW w:w="1701" w:type="dxa"/>
            <w:tcBorders>
              <w:bottom w:val="single" w:sz="8" w:space="0" w:color="auto"/>
            </w:tcBorders>
            <w:shd w:val="clear" w:color="auto" w:fill="auto"/>
            <w:noWrap/>
            <w:vAlign w:val="center"/>
            <w:hideMark/>
          </w:tcPr>
          <w:p w:rsidR="003F5E1D" w:rsidRPr="00ED1CDB" w:rsidRDefault="003C208D" w:rsidP="00ED1CDB">
            <w:pPr>
              <w:pStyle w:val="tablehead"/>
              <w:jc w:val="left"/>
              <w:rPr>
                <w:rFonts w:eastAsia="Times New Roman"/>
                <w:b/>
              </w:rPr>
            </w:pPr>
            <w:r w:rsidRPr="00ED1CDB">
              <w:rPr>
                <w:b/>
              </w:rPr>
              <w:t>Outline</w:t>
            </w:r>
          </w:p>
        </w:tc>
        <w:tc>
          <w:tcPr>
            <w:tcW w:w="3260" w:type="dxa"/>
            <w:tcBorders>
              <w:bottom w:val="single" w:sz="8" w:space="0" w:color="auto"/>
            </w:tcBorders>
            <w:shd w:val="clear" w:color="auto" w:fill="auto"/>
            <w:noWrap/>
            <w:vAlign w:val="center"/>
            <w:hideMark/>
          </w:tcPr>
          <w:p w:rsidR="003F5E1D" w:rsidRPr="00ED1CDB" w:rsidRDefault="003C208D" w:rsidP="00ED1CDB">
            <w:pPr>
              <w:pStyle w:val="tablehead"/>
              <w:jc w:val="left"/>
              <w:rPr>
                <w:rFonts w:eastAsiaTheme="minorEastAsia"/>
                <w:b/>
              </w:rPr>
            </w:pPr>
            <w:r w:rsidRPr="00ED1CDB">
              <w:rPr>
                <w:rFonts w:eastAsiaTheme="minorEastAsia"/>
                <w:b/>
              </w:rPr>
              <w:t>Details</w:t>
            </w:r>
          </w:p>
        </w:tc>
        <w:tc>
          <w:tcPr>
            <w:tcW w:w="4247" w:type="dxa"/>
            <w:tcBorders>
              <w:bottom w:val="single" w:sz="8" w:space="0" w:color="auto"/>
            </w:tcBorders>
            <w:shd w:val="clear" w:color="auto" w:fill="auto"/>
            <w:noWrap/>
            <w:vAlign w:val="center"/>
            <w:hideMark/>
          </w:tcPr>
          <w:p w:rsidR="003F5E1D" w:rsidRPr="00ED1CDB" w:rsidRDefault="003C208D" w:rsidP="00ED1CDB">
            <w:pPr>
              <w:pStyle w:val="tablehead"/>
              <w:jc w:val="left"/>
              <w:rPr>
                <w:rFonts w:eastAsia="Times New Roman"/>
                <w:b/>
              </w:rPr>
            </w:pPr>
            <w:r w:rsidRPr="00ED1CDB">
              <w:rPr>
                <w:rFonts w:eastAsiaTheme="minorEastAsia"/>
                <w:b/>
              </w:rPr>
              <w:t>Command</w:t>
            </w:r>
          </w:p>
        </w:tc>
      </w:tr>
      <w:tr w:rsidR="003F5E1D" w:rsidRPr="00296AE3" w:rsidTr="00F15902">
        <w:trPr>
          <w:trHeight w:val="1891"/>
        </w:trPr>
        <w:tc>
          <w:tcPr>
            <w:tcW w:w="426" w:type="dxa"/>
            <w:tcBorders>
              <w:top w:val="single" w:sz="8" w:space="0" w:color="auto"/>
              <w:bottom w:val="single" w:sz="8" w:space="0" w:color="auto"/>
            </w:tcBorders>
            <w:shd w:val="clear" w:color="auto" w:fill="auto"/>
            <w:noWrap/>
            <w:hideMark/>
          </w:tcPr>
          <w:p w:rsidR="003F5E1D" w:rsidRPr="00296AE3" w:rsidRDefault="002A4EF8" w:rsidP="00ED1CDB">
            <w:pPr>
              <w:pStyle w:val="tablebody"/>
            </w:pPr>
            <w:r w:rsidRPr="00296AE3">
              <w:t>1</w:t>
            </w:r>
          </w:p>
        </w:tc>
        <w:tc>
          <w:tcPr>
            <w:tcW w:w="1701" w:type="dxa"/>
            <w:tcBorders>
              <w:top w:val="single" w:sz="8" w:space="0" w:color="auto"/>
              <w:bottom w:val="single" w:sz="8" w:space="0" w:color="auto"/>
            </w:tcBorders>
            <w:shd w:val="clear" w:color="auto" w:fill="auto"/>
            <w:noWrap/>
          </w:tcPr>
          <w:p w:rsidR="00F84721" w:rsidRPr="00296AE3" w:rsidRDefault="00722DD7" w:rsidP="00ED1CDB">
            <w:pPr>
              <w:pStyle w:val="tablebody"/>
            </w:pPr>
            <w:r w:rsidRPr="00296AE3">
              <w:t xml:space="preserve">Setting the priority level for a </w:t>
            </w:r>
            <w:proofErr w:type="spellStart"/>
            <w:r w:rsidRPr="00296AE3">
              <w:t>realtime</w:t>
            </w:r>
            <w:proofErr w:type="spellEnd"/>
            <w:r w:rsidRPr="00296AE3">
              <w:t xml:space="preserve"> process and executing it</w:t>
            </w:r>
          </w:p>
        </w:tc>
        <w:tc>
          <w:tcPr>
            <w:tcW w:w="3260" w:type="dxa"/>
            <w:tcBorders>
              <w:top w:val="single" w:sz="8" w:space="0" w:color="auto"/>
              <w:bottom w:val="single" w:sz="8" w:space="0" w:color="auto"/>
            </w:tcBorders>
            <w:shd w:val="clear" w:color="auto" w:fill="auto"/>
            <w:noWrap/>
          </w:tcPr>
          <w:p w:rsidR="00722DD7" w:rsidRPr="00296AE3" w:rsidRDefault="00FF3478" w:rsidP="00ED1CDB">
            <w:pPr>
              <w:pStyle w:val="tablebody"/>
            </w:pPr>
            <w:r w:rsidRPr="00296AE3">
              <w:t xml:space="preserve">Give a unique priority level to a </w:t>
            </w:r>
            <w:proofErr w:type="spellStart"/>
            <w:r w:rsidRPr="00296AE3">
              <w:t>realtime</w:t>
            </w:r>
            <w:proofErr w:type="spellEnd"/>
            <w:r w:rsidRPr="00296AE3">
              <w:t xml:space="preserve"> process </w:t>
            </w:r>
            <w:r w:rsidRPr="00296AE3">
              <w:rPr>
                <w:rFonts w:hint="eastAsia"/>
              </w:rPr>
              <w:t xml:space="preserve">before </w:t>
            </w:r>
            <w:r w:rsidRPr="00296AE3">
              <w:t>execut</w:t>
            </w:r>
            <w:r w:rsidRPr="00296AE3">
              <w:rPr>
                <w:rFonts w:hint="eastAsia"/>
              </w:rPr>
              <w:t>ing</w:t>
            </w:r>
            <w:r w:rsidRPr="00296AE3">
              <w:t xml:space="preserve"> it.*</w:t>
            </w:r>
          </w:p>
        </w:tc>
        <w:tc>
          <w:tcPr>
            <w:tcW w:w="4247" w:type="dxa"/>
            <w:tcBorders>
              <w:top w:val="single" w:sz="8" w:space="0" w:color="auto"/>
              <w:bottom w:val="single" w:sz="8" w:space="0" w:color="auto"/>
            </w:tcBorders>
            <w:shd w:val="clear" w:color="auto" w:fill="auto"/>
            <w:noWrap/>
          </w:tcPr>
          <w:p w:rsidR="00EF6EE0" w:rsidRPr="00ED1CDB" w:rsidRDefault="00EF6EE0" w:rsidP="00ED1CDB">
            <w:pPr>
              <w:pStyle w:val="tablebody"/>
            </w:pPr>
            <w:proofErr w:type="spellStart"/>
            <w:r w:rsidRPr="00ED1CDB">
              <w:t>chrt</w:t>
            </w:r>
            <w:proofErr w:type="spellEnd"/>
            <w:r w:rsidRPr="00ED1CDB">
              <w:t xml:space="preserve"> -r X [process name]</w:t>
            </w:r>
          </w:p>
          <w:p w:rsidR="00EF6EE0" w:rsidRPr="00ED1CDB" w:rsidRDefault="00EF6EE0" w:rsidP="00ED1CDB">
            <w:pPr>
              <w:pStyle w:val="tablebody"/>
            </w:pPr>
            <w:r w:rsidRPr="00ED1CDB">
              <w:t>X represents a priority level in the range from 0 to 99. Specify the name of the process to be run with that priority level in [process name].</w:t>
            </w:r>
          </w:p>
          <w:p w:rsidR="00EF6EE0" w:rsidRPr="00ED1CDB" w:rsidRDefault="00EF6EE0" w:rsidP="00ED1CDB">
            <w:pPr>
              <w:pStyle w:val="tablebody"/>
            </w:pPr>
            <w:r w:rsidRPr="00ED1CDB">
              <w:t>Example: The command for starting the /</w:t>
            </w:r>
            <w:proofErr w:type="spellStart"/>
            <w:r w:rsidRPr="00ED1CDB">
              <w:t>usr</w:t>
            </w:r>
            <w:proofErr w:type="spellEnd"/>
            <w:r w:rsidRPr="00ED1CDB">
              <w:t>/local/bin/sample process with the priority level specified as 99 is as follows.</w:t>
            </w:r>
          </w:p>
          <w:p w:rsidR="00472249" w:rsidRPr="00296AE3" w:rsidRDefault="00472249" w:rsidP="00ED1CDB">
            <w:pPr>
              <w:pStyle w:val="tablebody"/>
            </w:pPr>
            <w:proofErr w:type="spellStart"/>
            <w:r w:rsidRPr="00296AE3">
              <w:t>chrt</w:t>
            </w:r>
            <w:proofErr w:type="spellEnd"/>
            <w:r w:rsidRPr="00296AE3">
              <w:t xml:space="preserve"> -r 99 </w:t>
            </w:r>
            <w:r w:rsidR="00C3054E" w:rsidRPr="00296AE3">
              <w:t>/</w:t>
            </w:r>
            <w:proofErr w:type="spellStart"/>
            <w:r w:rsidR="00C3054E" w:rsidRPr="00296AE3">
              <w:t>usr</w:t>
            </w:r>
            <w:proofErr w:type="spellEnd"/>
            <w:r w:rsidR="00C3054E" w:rsidRPr="00296AE3">
              <w:t>/local/bin/sample</w:t>
            </w:r>
          </w:p>
        </w:tc>
      </w:tr>
    </w:tbl>
    <w:p w:rsidR="002A4EF8" w:rsidRPr="00296AE3" w:rsidRDefault="003C208D" w:rsidP="00F15902">
      <w:pPr>
        <w:pStyle w:val="tablenumbernote"/>
      </w:pPr>
      <w:r w:rsidRPr="00296AE3">
        <w:t>Note:</w:t>
      </w:r>
      <w:r w:rsidR="00F15902">
        <w:tab/>
      </w:r>
      <w:r w:rsidRPr="00296AE3">
        <w:t>*</w:t>
      </w:r>
      <w:r w:rsidR="00F15902">
        <w:tab/>
      </w:r>
      <w:r w:rsidR="00EF6EE0" w:rsidRPr="00296AE3">
        <w:t>Use root access to do th</w:t>
      </w:r>
      <w:r w:rsidR="00EF6EE0" w:rsidRPr="00296AE3">
        <w:rPr>
          <w:rFonts w:hint="eastAsia"/>
        </w:rPr>
        <w:t>i</w:t>
      </w:r>
      <w:r w:rsidR="00EF6EE0" w:rsidRPr="00296AE3">
        <w:t>s.</w:t>
      </w:r>
      <w:r w:rsidR="00231EF5" w:rsidRPr="00296AE3">
        <w:br w:type="page"/>
      </w:r>
    </w:p>
    <w:p w:rsidR="00974A43" w:rsidRPr="00296AE3" w:rsidRDefault="00CF1ADD" w:rsidP="00974A43">
      <w:pPr>
        <w:pStyle w:val="10"/>
        <w:rPr>
          <w:b/>
        </w:rPr>
      </w:pPr>
      <w:bookmarkStart w:id="163" w:name="_Toc515003956"/>
      <w:bookmarkStart w:id="164" w:name="_Toc515004715"/>
      <w:bookmarkStart w:id="165" w:name="_Toc515010999"/>
      <w:bookmarkStart w:id="166" w:name="_Toc515003957"/>
      <w:bookmarkStart w:id="167" w:name="_Toc515004716"/>
      <w:bookmarkStart w:id="168" w:name="_Toc515011000"/>
      <w:bookmarkStart w:id="169" w:name="_Toc515003958"/>
      <w:bookmarkStart w:id="170" w:name="_Toc515004717"/>
      <w:bookmarkStart w:id="171" w:name="_Toc515011001"/>
      <w:bookmarkStart w:id="172" w:name="_Toc515003959"/>
      <w:bookmarkStart w:id="173" w:name="_Toc515004718"/>
      <w:bookmarkStart w:id="174" w:name="_Toc515011002"/>
      <w:bookmarkStart w:id="175" w:name="_Toc515003960"/>
      <w:bookmarkStart w:id="176" w:name="_Toc515004719"/>
      <w:bookmarkStart w:id="177" w:name="_Toc515011003"/>
      <w:bookmarkStart w:id="178" w:name="_Toc515003961"/>
      <w:bookmarkStart w:id="179" w:name="_Toc515004720"/>
      <w:bookmarkStart w:id="180" w:name="_Toc515011004"/>
      <w:bookmarkStart w:id="181" w:name="_Toc515003962"/>
      <w:bookmarkStart w:id="182" w:name="_Toc515004721"/>
      <w:bookmarkStart w:id="183" w:name="_Toc515011005"/>
      <w:bookmarkStart w:id="184" w:name="_Toc515003963"/>
      <w:bookmarkStart w:id="185" w:name="_Toc515004722"/>
      <w:bookmarkStart w:id="186" w:name="_Toc515011006"/>
      <w:bookmarkStart w:id="187" w:name="_Toc515003964"/>
      <w:bookmarkStart w:id="188" w:name="_Toc515004723"/>
      <w:bookmarkStart w:id="189" w:name="_Toc515011007"/>
      <w:bookmarkStart w:id="190" w:name="_Toc515003965"/>
      <w:bookmarkStart w:id="191" w:name="_Toc515004724"/>
      <w:bookmarkStart w:id="192" w:name="_Toc515011008"/>
      <w:bookmarkStart w:id="193" w:name="_Toc515003966"/>
      <w:bookmarkStart w:id="194" w:name="_Toc515004725"/>
      <w:bookmarkStart w:id="195" w:name="_Toc515011009"/>
      <w:bookmarkStart w:id="196" w:name="_Toc517177440"/>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296AE3">
        <w:rPr>
          <w:b/>
        </w:rPr>
        <w:lastRenderedPageBreak/>
        <w:t>Disabling CAS</w:t>
      </w:r>
      <w:r w:rsidR="009A6C58" w:rsidRPr="00296AE3">
        <w:rPr>
          <w:b/>
        </w:rPr>
        <w:t xml:space="preserve"> Functionality</w:t>
      </w:r>
      <w:bookmarkEnd w:id="196"/>
    </w:p>
    <w:p w:rsidR="002835E3" w:rsidRPr="00296AE3" w:rsidRDefault="00D4391E" w:rsidP="00F15902">
      <w:pPr>
        <w:ind w:firstLine="0"/>
        <w:jc w:val="left"/>
      </w:pPr>
      <w:r w:rsidRPr="00296AE3">
        <w:t xml:space="preserve">If you </w:t>
      </w:r>
      <w:r w:rsidRPr="00296AE3">
        <w:rPr>
          <w:rFonts w:hint="eastAsia"/>
        </w:rPr>
        <w:t xml:space="preserve">wish to </w:t>
      </w:r>
      <w:r w:rsidRPr="00296AE3">
        <w:t xml:space="preserve">confirm </w:t>
      </w:r>
      <w:r w:rsidRPr="00296AE3">
        <w:rPr>
          <w:rFonts w:hint="eastAsia"/>
        </w:rPr>
        <w:t>t</w:t>
      </w:r>
      <w:r w:rsidRPr="00296AE3">
        <w:t xml:space="preserve">he effect of applying CAS or CAS is </w:t>
      </w:r>
      <w:r w:rsidR="00A71551" w:rsidRPr="00296AE3">
        <w:t>not required</w:t>
      </w:r>
      <w:r w:rsidRPr="00296AE3">
        <w:t>, you can disable the CAS functionality.</w:t>
      </w:r>
    </w:p>
    <w:p w:rsidR="002835E3" w:rsidRPr="00296AE3" w:rsidRDefault="002835E3" w:rsidP="00F15902">
      <w:pPr>
        <w:ind w:firstLine="0"/>
        <w:jc w:val="left"/>
      </w:pPr>
      <w:r w:rsidRPr="00296AE3">
        <w:rPr>
          <w:rFonts w:hint="eastAsia"/>
        </w:rPr>
        <w:t>T</w:t>
      </w:r>
      <w:r w:rsidRPr="00296AE3">
        <w:t xml:space="preserve">o disable the CAS functionality, disable the </w:t>
      </w:r>
      <w:proofErr w:type="spellStart"/>
      <w:r w:rsidRPr="00296AE3">
        <w:t>big.LITTLE</w:t>
      </w:r>
      <w:proofErr w:type="spellEnd"/>
      <w:r w:rsidRPr="00296AE3">
        <w:t xml:space="preserve"> architecture.</w:t>
      </w:r>
    </w:p>
    <w:p w:rsidR="002835E3" w:rsidRPr="00296AE3" w:rsidRDefault="002835E3" w:rsidP="00F15902">
      <w:pPr>
        <w:ind w:firstLine="0"/>
        <w:jc w:val="left"/>
      </w:pPr>
      <w:r w:rsidRPr="00296AE3">
        <w:rPr>
          <w:rFonts w:eastAsiaTheme="minorEastAsia" w:hint="eastAsia"/>
        </w:rPr>
        <w:t>F</w:t>
      </w:r>
      <w:r w:rsidRPr="00296AE3">
        <w:rPr>
          <w:rFonts w:eastAsiaTheme="minorEastAsia"/>
        </w:rPr>
        <w:t xml:space="preserve">or the concrete </w:t>
      </w:r>
      <w:r w:rsidRPr="00296AE3">
        <w:rPr>
          <w:rFonts w:eastAsiaTheme="minorEastAsia" w:hint="eastAsia"/>
        </w:rPr>
        <w:t xml:space="preserve">details of the </w:t>
      </w:r>
      <w:r w:rsidRPr="00296AE3">
        <w:rPr>
          <w:rFonts w:eastAsiaTheme="minorEastAsia"/>
        </w:rPr>
        <w:t xml:space="preserve">method, see </w:t>
      </w:r>
      <w:r w:rsidRPr="00296AE3">
        <w:rPr>
          <w:rFonts w:eastAsiaTheme="minorEastAsia" w:hint="eastAsia"/>
        </w:rPr>
        <w:t xml:space="preserve">the </w:t>
      </w:r>
      <w:r w:rsidRPr="00296AE3">
        <w:rPr>
          <w:rFonts w:eastAsiaTheme="minorEastAsia"/>
        </w:rPr>
        <w:t>description titled “</w:t>
      </w:r>
      <w:r w:rsidRPr="00296AE3">
        <w:t xml:space="preserve">Step 6 change the </w:t>
      </w:r>
      <w:proofErr w:type="spellStart"/>
      <w:r w:rsidRPr="00296AE3">
        <w:t>bootargs</w:t>
      </w:r>
      <w:proofErr w:type="spellEnd"/>
      <w:r w:rsidRPr="00296AE3">
        <w:t xml:space="preserve"> by U-Boot” </w:t>
      </w:r>
      <w:r w:rsidRPr="00296AE3">
        <w:rPr>
          <w:rFonts w:eastAsiaTheme="minorEastAsia"/>
        </w:rPr>
        <w:t xml:space="preserve">in section 5, </w:t>
      </w:r>
      <w:r w:rsidRPr="00296AE3">
        <w:t>Confirm starting of U-Boot and Linux</w:t>
      </w:r>
      <w:r w:rsidRPr="00296AE3">
        <w:rPr>
          <w:rFonts w:eastAsiaTheme="minorEastAsia" w:hint="eastAsia"/>
        </w:rPr>
        <w:t>,</w:t>
      </w:r>
      <w:r w:rsidRPr="00296AE3">
        <w:rPr>
          <w:rFonts w:eastAsiaTheme="minorEastAsia"/>
        </w:rPr>
        <w:t xml:space="preserve"> of </w:t>
      </w:r>
      <w:proofErr w:type="spellStart"/>
      <w:r w:rsidRPr="00296AE3">
        <w:rPr>
          <w:rFonts w:eastAsiaTheme="minorEastAsia"/>
        </w:rPr>
        <w:t>RENESAS_RCH3M3M3NE3_YoctoStartupGuide_UME_v3.7.0</w:t>
      </w:r>
      <w:proofErr w:type="spellEnd"/>
      <w:r w:rsidRPr="00296AE3">
        <w:rPr>
          <w:rFonts w:eastAsiaTheme="minorEastAsia"/>
        </w:rPr>
        <w:t xml:space="preserve"> (</w:t>
      </w:r>
      <w:r w:rsidRPr="00296AE3">
        <w:t xml:space="preserve">Linux Interface Specification </w:t>
      </w:r>
      <w:proofErr w:type="spellStart"/>
      <w:r w:rsidRPr="00296AE3">
        <w:t>Yocto</w:t>
      </w:r>
      <w:proofErr w:type="spellEnd"/>
      <w:r w:rsidRPr="00296AE3">
        <w:t xml:space="preserve"> recipe Start-Up Guide</w:t>
      </w:r>
      <w:r w:rsidRPr="00296AE3">
        <w:rPr>
          <w:rFonts w:eastAsiaTheme="minorEastAsia"/>
        </w:rPr>
        <w:t>).</w:t>
      </w:r>
    </w:p>
    <w:p w:rsidR="00974A43" w:rsidRPr="00296AE3" w:rsidRDefault="00974A43" w:rsidP="00974A43">
      <w:pPr>
        <w:topLinePunct w:val="0"/>
        <w:adjustRightInd/>
        <w:spacing w:after="0"/>
        <w:ind w:firstLine="0"/>
        <w:jc w:val="left"/>
        <w:textAlignment w:val="auto"/>
        <w:rPr>
          <w:color w:val="FF0000"/>
        </w:rPr>
      </w:pPr>
      <w:r w:rsidRPr="00296AE3">
        <w:rPr>
          <w:color w:val="FF0000"/>
        </w:rPr>
        <w:br w:type="page"/>
      </w:r>
    </w:p>
    <w:p w:rsidR="00876E9A" w:rsidRPr="00296AE3" w:rsidRDefault="00876E9A" w:rsidP="00876E9A">
      <w:pPr>
        <w:pStyle w:val="10"/>
        <w:numPr>
          <w:ilvl w:val="0"/>
          <w:numId w:val="0"/>
        </w:numPr>
        <w:ind w:left="454" w:hanging="454"/>
        <w:rPr>
          <w:b/>
        </w:rPr>
      </w:pPr>
      <w:bookmarkStart w:id="197" w:name="_Toc517177441"/>
      <w:r w:rsidRPr="00296AE3">
        <w:rPr>
          <w:rFonts w:hint="eastAsia"/>
          <w:b/>
        </w:rPr>
        <w:lastRenderedPageBreak/>
        <w:t>Appendix</w:t>
      </w:r>
      <w:bookmarkEnd w:id="197"/>
    </w:p>
    <w:p w:rsidR="00790D2D" w:rsidRPr="00296AE3" w:rsidRDefault="00EC00E5" w:rsidP="00DF2740">
      <w:pPr>
        <w:pStyle w:val="10"/>
        <w:numPr>
          <w:ilvl w:val="0"/>
          <w:numId w:val="17"/>
        </w:numPr>
        <w:rPr>
          <w:b/>
        </w:rPr>
      </w:pPr>
      <w:bookmarkStart w:id="198" w:name="_Toc511123999"/>
      <w:bookmarkStart w:id="199" w:name="_Toc511124000"/>
      <w:bookmarkStart w:id="200" w:name="_Toc511124001"/>
      <w:bookmarkStart w:id="201" w:name="_Toc511124002"/>
      <w:bookmarkStart w:id="202" w:name="_Toc511124003"/>
      <w:bookmarkStart w:id="203" w:name="_Toc511124004"/>
      <w:bookmarkStart w:id="204" w:name="_Toc511124005"/>
      <w:bookmarkStart w:id="205" w:name="_Toc511124006"/>
      <w:bookmarkStart w:id="206" w:name="_Toc511124007"/>
      <w:bookmarkStart w:id="207" w:name="_Toc511124008"/>
      <w:bookmarkStart w:id="208" w:name="_Toc511124035"/>
      <w:bookmarkStart w:id="209" w:name="_Toc511124040"/>
      <w:bookmarkStart w:id="210" w:name="_Toc511124047"/>
      <w:bookmarkStart w:id="211" w:name="_Toc511124048"/>
      <w:bookmarkStart w:id="212" w:name="_Toc511124049"/>
      <w:bookmarkStart w:id="213" w:name="_Toc511124050"/>
      <w:bookmarkStart w:id="214" w:name="_Toc511124051"/>
      <w:bookmarkStart w:id="215" w:name="_Toc511124052"/>
      <w:bookmarkStart w:id="216" w:name="_Toc511124053"/>
      <w:bookmarkStart w:id="217" w:name="_Toc511124057"/>
      <w:bookmarkStart w:id="218" w:name="_Toc511124112"/>
      <w:bookmarkStart w:id="219" w:name="_Toc511124113"/>
      <w:bookmarkStart w:id="220" w:name="_Toc511124114"/>
      <w:bookmarkStart w:id="221" w:name="_Toc511124115"/>
      <w:bookmarkStart w:id="222" w:name="_Toc511124116"/>
      <w:bookmarkStart w:id="223" w:name="_Toc511124117"/>
      <w:bookmarkStart w:id="224" w:name="_Toc511124118"/>
      <w:bookmarkStart w:id="225" w:name="_Toc511124119"/>
      <w:bookmarkStart w:id="226" w:name="_Toc511124120"/>
      <w:bookmarkStart w:id="227" w:name="_Toc511124121"/>
      <w:bookmarkStart w:id="228" w:name="_Toc511124166"/>
      <w:bookmarkStart w:id="229" w:name="_Toc511124167"/>
      <w:bookmarkStart w:id="230" w:name="_Toc511124168"/>
      <w:bookmarkStart w:id="231" w:name="_Toc511124169"/>
      <w:bookmarkStart w:id="232" w:name="_Toc488949321"/>
      <w:bookmarkStart w:id="233" w:name="_Toc517177442"/>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296AE3">
        <w:rPr>
          <w:rFonts w:hint="eastAsia"/>
          <w:b/>
        </w:rPr>
        <w:t xml:space="preserve">Times for </w:t>
      </w:r>
      <w:r w:rsidRPr="00296AE3">
        <w:rPr>
          <w:b/>
        </w:rPr>
        <w:t>Task Sw</w:t>
      </w:r>
      <w:r w:rsidRPr="00296AE3">
        <w:rPr>
          <w:rFonts w:hint="eastAsia"/>
          <w:b/>
        </w:rPr>
        <w:t>itc</w:t>
      </w:r>
      <w:r w:rsidRPr="00296AE3">
        <w:rPr>
          <w:b/>
        </w:rPr>
        <w:t>hing between the Cortex-</w:t>
      </w:r>
      <w:proofErr w:type="spellStart"/>
      <w:r w:rsidRPr="00296AE3">
        <w:rPr>
          <w:b/>
        </w:rPr>
        <w:t>A57</w:t>
      </w:r>
      <w:proofErr w:type="spellEnd"/>
      <w:r w:rsidRPr="00296AE3">
        <w:rPr>
          <w:b/>
        </w:rPr>
        <w:t xml:space="preserve"> and Cortex-</w:t>
      </w:r>
      <w:proofErr w:type="spellStart"/>
      <w:r w:rsidRPr="00296AE3">
        <w:rPr>
          <w:b/>
        </w:rPr>
        <w:t>A53</w:t>
      </w:r>
      <w:proofErr w:type="spellEnd"/>
      <w:r w:rsidRPr="00296AE3">
        <w:rPr>
          <w:b/>
        </w:rPr>
        <w:t xml:space="preserve"> Cores</w:t>
      </w:r>
      <w:bookmarkEnd w:id="232"/>
      <w:bookmarkEnd w:id="233"/>
    </w:p>
    <w:p w:rsidR="000F0D2D" w:rsidRPr="00296AE3" w:rsidRDefault="005D2BAB" w:rsidP="00F15902">
      <w:pPr>
        <w:ind w:firstLine="0"/>
        <w:jc w:val="left"/>
      </w:pPr>
      <w:r w:rsidRPr="00296AE3">
        <w:fldChar w:fldCharType="begin"/>
      </w:r>
      <w:r w:rsidRPr="00296AE3">
        <w:instrText xml:space="preserve"> REF _Ref514401538 \h </w:instrText>
      </w:r>
      <w:r w:rsidR="00541960" w:rsidRPr="00296AE3">
        <w:instrText xml:space="preserve"> \* MERGEFORMAT </w:instrText>
      </w:r>
      <w:r w:rsidRPr="00296AE3">
        <w:fldChar w:fldCharType="separate"/>
      </w:r>
      <w:r w:rsidR="001D7843" w:rsidRPr="001D7843">
        <w:t>Table A1</w:t>
      </w:r>
      <w:r w:rsidR="001D7843" w:rsidRPr="001D7843">
        <w:noBreakHyphen/>
        <w:t>1</w:t>
      </w:r>
      <w:r w:rsidRPr="00296AE3">
        <w:fldChar w:fldCharType="end"/>
      </w:r>
      <w:r w:rsidR="00541960" w:rsidRPr="00296AE3">
        <w:t xml:space="preserve"> shows the times for task switching.</w:t>
      </w:r>
    </w:p>
    <w:p w:rsidR="00523EC9" w:rsidRPr="00296AE3" w:rsidRDefault="00523EC9" w:rsidP="00523EC9">
      <w:pPr>
        <w:pStyle w:val="space"/>
      </w:pPr>
    </w:p>
    <w:p w:rsidR="005D2BAB" w:rsidRPr="00296AE3" w:rsidRDefault="00541960" w:rsidP="00541960">
      <w:pPr>
        <w:pStyle w:val="afff3"/>
        <w:keepNext/>
        <w:ind w:firstLine="0"/>
        <w:jc w:val="left"/>
        <w:rPr>
          <w:rFonts w:ascii="Arial" w:hAnsi="Arial" w:cs="Arial"/>
          <w:sz w:val="20"/>
          <w:szCs w:val="20"/>
        </w:rPr>
      </w:pPr>
      <w:bookmarkStart w:id="234" w:name="_Ref514401538"/>
      <w:r w:rsidRPr="00296AE3">
        <w:rPr>
          <w:rFonts w:ascii="Arial" w:hAnsi="Arial" w:cs="Arial"/>
          <w:sz w:val="20"/>
          <w:szCs w:val="20"/>
        </w:rPr>
        <w:t xml:space="preserve">Table </w:t>
      </w:r>
      <w:r w:rsidR="005D2BAB" w:rsidRPr="00296AE3">
        <w:rPr>
          <w:rFonts w:ascii="Arial" w:hAnsi="Arial" w:cs="Arial"/>
          <w:sz w:val="20"/>
          <w:szCs w:val="20"/>
        </w:rPr>
        <w:t>A</w:t>
      </w:r>
      <w:r w:rsidR="005D2BAB" w:rsidRPr="00296AE3">
        <w:rPr>
          <w:rFonts w:ascii="Arial" w:hAnsi="Arial" w:cs="Arial"/>
          <w:sz w:val="20"/>
          <w:szCs w:val="20"/>
        </w:rPr>
        <w:fldChar w:fldCharType="begin"/>
      </w:r>
      <w:r w:rsidR="005D2BAB" w:rsidRPr="00296AE3">
        <w:rPr>
          <w:rFonts w:ascii="Arial" w:hAnsi="Arial" w:cs="Arial"/>
          <w:sz w:val="20"/>
          <w:szCs w:val="20"/>
        </w:rPr>
        <w:instrText xml:space="preserve"> STYLEREF 1 \s </w:instrText>
      </w:r>
      <w:r w:rsidR="005D2BAB" w:rsidRPr="00296AE3">
        <w:rPr>
          <w:rFonts w:ascii="Arial" w:hAnsi="Arial" w:cs="Arial"/>
          <w:sz w:val="20"/>
          <w:szCs w:val="20"/>
        </w:rPr>
        <w:fldChar w:fldCharType="separate"/>
      </w:r>
      <w:r w:rsidR="001D7843">
        <w:rPr>
          <w:rFonts w:ascii="Arial" w:hAnsi="Arial" w:cs="Arial"/>
          <w:noProof/>
          <w:sz w:val="20"/>
          <w:szCs w:val="20"/>
        </w:rPr>
        <w:t>1</w:t>
      </w:r>
      <w:r w:rsidR="005D2BAB" w:rsidRPr="00296AE3">
        <w:rPr>
          <w:rFonts w:ascii="Arial" w:hAnsi="Arial" w:cs="Arial"/>
          <w:sz w:val="20"/>
          <w:szCs w:val="20"/>
        </w:rPr>
        <w:fldChar w:fldCharType="end"/>
      </w:r>
      <w:r w:rsidR="005D2BAB" w:rsidRPr="00296AE3">
        <w:rPr>
          <w:rFonts w:ascii="Arial" w:hAnsi="Arial" w:cs="Arial"/>
          <w:sz w:val="20"/>
          <w:szCs w:val="20"/>
        </w:rPr>
        <w:noBreakHyphen/>
      </w:r>
      <w:r w:rsidR="005D2BAB" w:rsidRPr="00296AE3">
        <w:rPr>
          <w:rFonts w:ascii="Arial" w:hAnsi="Arial" w:cs="Arial"/>
          <w:sz w:val="20"/>
          <w:szCs w:val="20"/>
        </w:rPr>
        <w:fldChar w:fldCharType="begin"/>
      </w:r>
      <w:r w:rsidR="005D2BAB" w:rsidRPr="00296AE3">
        <w:rPr>
          <w:rFonts w:ascii="Arial" w:hAnsi="Arial" w:cs="Arial"/>
          <w:sz w:val="20"/>
          <w:szCs w:val="20"/>
        </w:rPr>
        <w:instrText xml:space="preserve"> SEQ </w:instrText>
      </w:r>
      <w:r w:rsidR="005D2BAB" w:rsidRPr="00296AE3">
        <w:rPr>
          <w:rFonts w:ascii="Arial" w:hAnsi="Arial" w:cs="Arial"/>
          <w:sz w:val="20"/>
          <w:szCs w:val="20"/>
        </w:rPr>
        <w:instrText>表</w:instrText>
      </w:r>
      <w:r w:rsidR="005D2BAB" w:rsidRPr="00296AE3">
        <w:rPr>
          <w:rFonts w:ascii="Arial" w:hAnsi="Arial" w:cs="Arial"/>
          <w:sz w:val="20"/>
          <w:szCs w:val="20"/>
        </w:rPr>
        <w:instrText xml:space="preserve"> \* ARABIC \s 1 </w:instrText>
      </w:r>
      <w:r w:rsidR="005D2BAB" w:rsidRPr="00296AE3">
        <w:rPr>
          <w:rFonts w:ascii="Arial" w:hAnsi="Arial" w:cs="Arial"/>
          <w:sz w:val="20"/>
          <w:szCs w:val="20"/>
        </w:rPr>
        <w:fldChar w:fldCharType="separate"/>
      </w:r>
      <w:r w:rsidR="001D7843">
        <w:rPr>
          <w:rFonts w:ascii="Arial" w:hAnsi="Arial" w:cs="Arial"/>
          <w:noProof/>
          <w:sz w:val="20"/>
          <w:szCs w:val="20"/>
        </w:rPr>
        <w:t>1</w:t>
      </w:r>
      <w:r w:rsidR="005D2BAB" w:rsidRPr="00296AE3">
        <w:rPr>
          <w:rFonts w:ascii="Arial" w:hAnsi="Arial" w:cs="Arial"/>
          <w:sz w:val="20"/>
          <w:szCs w:val="20"/>
        </w:rPr>
        <w:fldChar w:fldCharType="end"/>
      </w:r>
      <w:bookmarkEnd w:id="234"/>
      <w:r w:rsidRPr="00296AE3">
        <w:rPr>
          <w:rFonts w:ascii="Arial" w:hAnsi="Arial" w:cs="Arial"/>
          <w:sz w:val="20"/>
          <w:szCs w:val="20"/>
        </w:rPr>
        <w:t xml:space="preserve">  Times for Task Switching</w:t>
      </w:r>
    </w:p>
    <w:tbl>
      <w:tblPr>
        <w:tblStyle w:val="affff6"/>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02"/>
        <w:gridCol w:w="2403"/>
        <w:gridCol w:w="2403"/>
        <w:gridCol w:w="2403"/>
      </w:tblGrid>
      <w:tr w:rsidR="00541960" w:rsidRPr="00296AE3" w:rsidTr="00F15902">
        <w:trPr>
          <w:trHeight w:val="275"/>
        </w:trPr>
        <w:tc>
          <w:tcPr>
            <w:tcW w:w="1250" w:type="pct"/>
            <w:tcBorders>
              <w:top w:val="nil"/>
              <w:bottom w:val="single" w:sz="8" w:space="0" w:color="auto"/>
            </w:tcBorders>
          </w:tcPr>
          <w:p w:rsidR="00541960" w:rsidRPr="00296AE3" w:rsidRDefault="00541960" w:rsidP="00BC368F">
            <w:pPr>
              <w:pStyle w:val="tablehead"/>
            </w:pPr>
          </w:p>
        </w:tc>
        <w:tc>
          <w:tcPr>
            <w:tcW w:w="1250" w:type="pct"/>
            <w:tcBorders>
              <w:top w:val="nil"/>
              <w:bottom w:val="single" w:sz="8" w:space="0" w:color="auto"/>
            </w:tcBorders>
            <w:vAlign w:val="bottom"/>
          </w:tcPr>
          <w:p w:rsidR="00541960" w:rsidRPr="00296AE3" w:rsidRDefault="00541960" w:rsidP="00541960">
            <w:pPr>
              <w:pStyle w:val="tablehead"/>
              <w:jc w:val="left"/>
              <w:rPr>
                <w:b/>
              </w:rPr>
            </w:pPr>
            <w:r w:rsidRPr="00296AE3">
              <w:rPr>
                <w:b/>
              </w:rPr>
              <w:t>Cortex-</w:t>
            </w:r>
            <w:proofErr w:type="spellStart"/>
            <w:r w:rsidRPr="00296AE3">
              <w:rPr>
                <w:b/>
              </w:rPr>
              <w:t>A57</w:t>
            </w:r>
            <w:proofErr w:type="spellEnd"/>
          </w:p>
          <w:p w:rsidR="00541960" w:rsidRPr="00296AE3" w:rsidRDefault="00541960" w:rsidP="00541960">
            <w:pPr>
              <w:pStyle w:val="tablehead"/>
              <w:jc w:val="left"/>
              <w:rPr>
                <w:b/>
              </w:rPr>
            </w:pPr>
            <w:r w:rsidRPr="00296AE3">
              <w:rPr>
                <w:b/>
              </w:rPr>
              <w:t>-&gt; Cortex-</w:t>
            </w:r>
            <w:proofErr w:type="spellStart"/>
            <w:r w:rsidRPr="00296AE3">
              <w:rPr>
                <w:b/>
              </w:rPr>
              <w:t>A57</w:t>
            </w:r>
            <w:proofErr w:type="spellEnd"/>
          </w:p>
        </w:tc>
        <w:tc>
          <w:tcPr>
            <w:tcW w:w="1250" w:type="pct"/>
            <w:tcBorders>
              <w:top w:val="nil"/>
              <w:bottom w:val="single" w:sz="8" w:space="0" w:color="auto"/>
            </w:tcBorders>
            <w:vAlign w:val="bottom"/>
          </w:tcPr>
          <w:p w:rsidR="00541960" w:rsidRPr="00296AE3" w:rsidRDefault="00541960" w:rsidP="00541960">
            <w:pPr>
              <w:pStyle w:val="tablehead"/>
              <w:jc w:val="left"/>
              <w:rPr>
                <w:b/>
              </w:rPr>
            </w:pPr>
            <w:r w:rsidRPr="00296AE3">
              <w:rPr>
                <w:b/>
              </w:rPr>
              <w:t>Cortex-</w:t>
            </w:r>
            <w:proofErr w:type="spellStart"/>
            <w:r w:rsidRPr="00296AE3">
              <w:rPr>
                <w:b/>
              </w:rPr>
              <w:t>A57</w:t>
            </w:r>
            <w:proofErr w:type="spellEnd"/>
          </w:p>
          <w:p w:rsidR="00541960" w:rsidRPr="00296AE3" w:rsidRDefault="00541960" w:rsidP="00541960">
            <w:pPr>
              <w:pStyle w:val="tablehead"/>
              <w:jc w:val="left"/>
              <w:rPr>
                <w:b/>
              </w:rPr>
            </w:pPr>
            <w:r w:rsidRPr="00296AE3">
              <w:rPr>
                <w:b/>
              </w:rPr>
              <w:t>-&gt; Cortex-</w:t>
            </w:r>
            <w:proofErr w:type="spellStart"/>
            <w:r w:rsidRPr="00296AE3">
              <w:rPr>
                <w:b/>
              </w:rPr>
              <w:t>A53</w:t>
            </w:r>
            <w:proofErr w:type="spellEnd"/>
          </w:p>
        </w:tc>
        <w:tc>
          <w:tcPr>
            <w:tcW w:w="1250" w:type="pct"/>
            <w:tcBorders>
              <w:top w:val="nil"/>
              <w:bottom w:val="single" w:sz="8" w:space="0" w:color="auto"/>
            </w:tcBorders>
            <w:vAlign w:val="bottom"/>
          </w:tcPr>
          <w:p w:rsidR="00541960" w:rsidRPr="00296AE3" w:rsidRDefault="00541960" w:rsidP="00541960">
            <w:pPr>
              <w:pStyle w:val="tablehead"/>
              <w:jc w:val="left"/>
              <w:rPr>
                <w:b/>
              </w:rPr>
            </w:pPr>
            <w:r w:rsidRPr="00296AE3">
              <w:rPr>
                <w:b/>
              </w:rPr>
              <w:t>Cortex-</w:t>
            </w:r>
            <w:proofErr w:type="spellStart"/>
            <w:r w:rsidRPr="00296AE3">
              <w:rPr>
                <w:b/>
              </w:rPr>
              <w:t>A53</w:t>
            </w:r>
            <w:proofErr w:type="spellEnd"/>
          </w:p>
          <w:p w:rsidR="00541960" w:rsidRPr="00296AE3" w:rsidRDefault="00541960" w:rsidP="00541960">
            <w:pPr>
              <w:pStyle w:val="tablehead"/>
              <w:jc w:val="left"/>
              <w:rPr>
                <w:b/>
              </w:rPr>
            </w:pPr>
            <w:r w:rsidRPr="00296AE3">
              <w:rPr>
                <w:b/>
              </w:rPr>
              <w:t>-&gt; Cortex-</w:t>
            </w:r>
            <w:proofErr w:type="spellStart"/>
            <w:r w:rsidRPr="00296AE3">
              <w:rPr>
                <w:b/>
              </w:rPr>
              <w:t>A57</w:t>
            </w:r>
            <w:proofErr w:type="spellEnd"/>
          </w:p>
        </w:tc>
      </w:tr>
      <w:tr w:rsidR="00541960" w:rsidRPr="00296AE3" w:rsidTr="00F15902">
        <w:trPr>
          <w:trHeight w:val="275"/>
        </w:trPr>
        <w:tc>
          <w:tcPr>
            <w:tcW w:w="1250" w:type="pct"/>
            <w:tcBorders>
              <w:top w:val="single" w:sz="8" w:space="0" w:color="auto"/>
              <w:bottom w:val="single" w:sz="4" w:space="0" w:color="auto"/>
            </w:tcBorders>
          </w:tcPr>
          <w:p w:rsidR="00541960" w:rsidRPr="00296AE3" w:rsidRDefault="00541960" w:rsidP="00BC368F">
            <w:pPr>
              <w:pStyle w:val="tablebody"/>
            </w:pPr>
            <w:r w:rsidRPr="00296AE3">
              <w:rPr>
                <w:rFonts w:hint="eastAsia"/>
              </w:rPr>
              <w:t>Straddling of clusters</w:t>
            </w:r>
          </w:p>
        </w:tc>
        <w:tc>
          <w:tcPr>
            <w:tcW w:w="1250" w:type="pct"/>
            <w:tcBorders>
              <w:top w:val="single" w:sz="8" w:space="0" w:color="auto"/>
              <w:bottom w:val="single" w:sz="4" w:space="0" w:color="auto"/>
            </w:tcBorders>
          </w:tcPr>
          <w:p w:rsidR="00541960" w:rsidRPr="00296AE3" w:rsidRDefault="00541960" w:rsidP="00BC368F">
            <w:pPr>
              <w:pStyle w:val="tablebody"/>
            </w:pPr>
            <w:r w:rsidRPr="00296AE3">
              <w:rPr>
                <w:rFonts w:hint="eastAsia"/>
              </w:rPr>
              <w:t>Same cluster, so none</w:t>
            </w:r>
          </w:p>
        </w:tc>
        <w:tc>
          <w:tcPr>
            <w:tcW w:w="1250" w:type="pct"/>
            <w:tcBorders>
              <w:top w:val="single" w:sz="8" w:space="0" w:color="auto"/>
              <w:bottom w:val="single" w:sz="4" w:space="0" w:color="auto"/>
            </w:tcBorders>
          </w:tcPr>
          <w:p w:rsidR="00541960" w:rsidRPr="00296AE3" w:rsidRDefault="00541960" w:rsidP="00BC368F">
            <w:pPr>
              <w:pStyle w:val="tablebody"/>
            </w:pPr>
            <w:r w:rsidRPr="00296AE3">
              <w:rPr>
                <w:rFonts w:hint="eastAsia"/>
              </w:rPr>
              <w:t>Yes</w:t>
            </w:r>
          </w:p>
        </w:tc>
        <w:tc>
          <w:tcPr>
            <w:tcW w:w="1250" w:type="pct"/>
            <w:tcBorders>
              <w:top w:val="single" w:sz="8" w:space="0" w:color="auto"/>
              <w:bottom w:val="single" w:sz="4" w:space="0" w:color="auto"/>
            </w:tcBorders>
          </w:tcPr>
          <w:p w:rsidR="00541960" w:rsidRPr="00296AE3" w:rsidRDefault="00541960" w:rsidP="00BC368F">
            <w:pPr>
              <w:pStyle w:val="tablebody"/>
            </w:pPr>
            <w:r w:rsidRPr="00296AE3">
              <w:rPr>
                <w:rFonts w:hint="eastAsia"/>
              </w:rPr>
              <w:t>Yes</w:t>
            </w:r>
          </w:p>
        </w:tc>
      </w:tr>
      <w:tr w:rsidR="00541960" w:rsidRPr="00296AE3" w:rsidTr="00F15902">
        <w:trPr>
          <w:trHeight w:val="275"/>
        </w:trPr>
        <w:tc>
          <w:tcPr>
            <w:tcW w:w="1250" w:type="pct"/>
            <w:tcBorders>
              <w:top w:val="single" w:sz="4" w:space="0" w:color="auto"/>
              <w:bottom w:val="single" w:sz="8" w:space="0" w:color="auto"/>
            </w:tcBorders>
          </w:tcPr>
          <w:p w:rsidR="00541960" w:rsidRPr="00296AE3" w:rsidRDefault="00541960" w:rsidP="00BC368F">
            <w:pPr>
              <w:pStyle w:val="tablebody"/>
            </w:pPr>
            <w:r w:rsidRPr="00296AE3">
              <w:rPr>
                <w:rFonts w:hint="eastAsia"/>
              </w:rPr>
              <w:t>Switching time</w:t>
            </w:r>
          </w:p>
        </w:tc>
        <w:tc>
          <w:tcPr>
            <w:tcW w:w="1250" w:type="pct"/>
            <w:tcBorders>
              <w:top w:val="single" w:sz="4" w:space="0" w:color="auto"/>
              <w:bottom w:val="single" w:sz="8" w:space="0" w:color="auto"/>
            </w:tcBorders>
          </w:tcPr>
          <w:p w:rsidR="00541960" w:rsidRPr="00296AE3" w:rsidRDefault="00541960" w:rsidP="00BC368F">
            <w:pPr>
              <w:pStyle w:val="tablebody"/>
            </w:pPr>
            <w:r w:rsidRPr="00296AE3">
              <w:rPr>
                <w:rFonts w:hint="eastAsia"/>
              </w:rPr>
              <w:t>14</w:t>
            </w:r>
            <w:r w:rsidRPr="00296AE3">
              <w:t xml:space="preserve"> </w:t>
            </w:r>
            <w:r w:rsidRPr="00296AE3">
              <w:rPr>
                <w:rFonts w:cs="Arial"/>
              </w:rPr>
              <w:t>µ</w:t>
            </w:r>
            <w:r w:rsidRPr="00296AE3">
              <w:t>s</w:t>
            </w:r>
          </w:p>
        </w:tc>
        <w:tc>
          <w:tcPr>
            <w:tcW w:w="1250" w:type="pct"/>
            <w:tcBorders>
              <w:top w:val="single" w:sz="4" w:space="0" w:color="auto"/>
              <w:bottom w:val="single" w:sz="8" w:space="0" w:color="auto"/>
            </w:tcBorders>
          </w:tcPr>
          <w:p w:rsidR="00541960" w:rsidRPr="00296AE3" w:rsidRDefault="00541960" w:rsidP="00BC368F">
            <w:pPr>
              <w:pStyle w:val="tablebody"/>
            </w:pPr>
            <w:r w:rsidRPr="00296AE3">
              <w:rPr>
                <w:rFonts w:hint="eastAsia"/>
              </w:rPr>
              <w:t>19</w:t>
            </w:r>
            <w:r w:rsidRPr="00296AE3">
              <w:t xml:space="preserve"> </w:t>
            </w:r>
            <w:r w:rsidRPr="00296AE3">
              <w:rPr>
                <w:rFonts w:cs="Arial"/>
              </w:rPr>
              <w:t>µ</w:t>
            </w:r>
            <w:r w:rsidRPr="00296AE3">
              <w:t>s</w:t>
            </w:r>
          </w:p>
        </w:tc>
        <w:tc>
          <w:tcPr>
            <w:tcW w:w="1250" w:type="pct"/>
            <w:tcBorders>
              <w:top w:val="single" w:sz="4" w:space="0" w:color="auto"/>
              <w:bottom w:val="single" w:sz="8" w:space="0" w:color="auto"/>
            </w:tcBorders>
          </w:tcPr>
          <w:p w:rsidR="00541960" w:rsidRPr="00296AE3" w:rsidRDefault="00541960" w:rsidP="00BC368F">
            <w:pPr>
              <w:pStyle w:val="tablebody"/>
            </w:pPr>
            <w:r w:rsidRPr="00296AE3">
              <w:rPr>
                <w:rFonts w:hint="eastAsia"/>
              </w:rPr>
              <w:t>21</w:t>
            </w:r>
            <w:r w:rsidRPr="00296AE3">
              <w:t xml:space="preserve"> </w:t>
            </w:r>
            <w:r w:rsidRPr="00296AE3">
              <w:rPr>
                <w:rFonts w:cs="Arial"/>
              </w:rPr>
              <w:t>µ</w:t>
            </w:r>
            <w:r w:rsidRPr="00296AE3">
              <w:t>s</w:t>
            </w:r>
          </w:p>
        </w:tc>
      </w:tr>
    </w:tbl>
    <w:p w:rsidR="00541960" w:rsidRPr="00296AE3" w:rsidRDefault="00541960" w:rsidP="00F15902">
      <w:pPr>
        <w:pStyle w:val="tableend"/>
      </w:pPr>
    </w:p>
    <w:p w:rsidR="00541960" w:rsidRPr="00296AE3" w:rsidRDefault="00541960" w:rsidP="00541960">
      <w:pPr>
        <w:ind w:firstLine="0"/>
        <w:rPr>
          <w:rFonts w:ascii="Arial" w:hAnsi="Arial" w:cs="Arial"/>
        </w:rPr>
      </w:pPr>
      <w:r w:rsidRPr="00296AE3">
        <w:rPr>
          <w:rFonts w:ascii="Arial" w:hAnsi="Arial" w:cs="Arial"/>
        </w:rPr>
        <w:t>&lt;Measurement environment&gt;</w:t>
      </w:r>
    </w:p>
    <w:p w:rsidR="00541960" w:rsidRPr="00296AE3" w:rsidRDefault="00541960" w:rsidP="00DF2740">
      <w:pPr>
        <w:pStyle w:val="Level1unordered"/>
        <w:numPr>
          <w:ilvl w:val="0"/>
          <w:numId w:val="20"/>
        </w:numPr>
        <w:tabs>
          <w:tab w:val="clear" w:pos="360"/>
        </w:tabs>
        <w:spacing w:line="240" w:lineRule="exact"/>
      </w:pPr>
      <w:r w:rsidRPr="00296AE3">
        <w:t xml:space="preserve">Software: </w:t>
      </w:r>
      <w:proofErr w:type="spellStart"/>
      <w:r w:rsidRPr="00296AE3">
        <w:t>Yocto</w:t>
      </w:r>
      <w:proofErr w:type="spellEnd"/>
      <w:r w:rsidRPr="00296AE3">
        <w:t xml:space="preserve"> </w:t>
      </w:r>
      <w:proofErr w:type="spellStart"/>
      <w:r w:rsidRPr="00296AE3">
        <w:rPr>
          <w:lang w:eastAsia="ja-JP"/>
        </w:rPr>
        <w:t>v3.7.0</w:t>
      </w:r>
      <w:proofErr w:type="spellEnd"/>
      <w:r w:rsidRPr="00296AE3">
        <w:t xml:space="preserve"> (Linux </w:t>
      </w:r>
      <w:proofErr w:type="spellStart"/>
      <w:r w:rsidRPr="00296AE3">
        <w:rPr>
          <w:lang w:eastAsia="ja-JP"/>
        </w:rPr>
        <w:t>BSP</w:t>
      </w:r>
      <w:proofErr w:type="spellEnd"/>
      <w:r w:rsidRPr="00296AE3">
        <w:rPr>
          <w:lang w:eastAsia="ja-JP"/>
        </w:rPr>
        <w:t xml:space="preserve"> 3.6.2</w:t>
      </w:r>
      <w:r w:rsidRPr="00296AE3">
        <w:t>)</w:t>
      </w:r>
    </w:p>
    <w:p w:rsidR="00541960" w:rsidRPr="00296AE3" w:rsidRDefault="00541960" w:rsidP="00DF2740">
      <w:pPr>
        <w:pStyle w:val="Level1unordered"/>
        <w:numPr>
          <w:ilvl w:val="0"/>
          <w:numId w:val="20"/>
        </w:numPr>
        <w:tabs>
          <w:tab w:val="clear" w:pos="360"/>
        </w:tabs>
        <w:spacing w:line="240" w:lineRule="exact"/>
      </w:pPr>
      <w:r w:rsidRPr="00296AE3">
        <w:t xml:space="preserve">SoC: </w:t>
      </w:r>
      <w:r w:rsidR="009B2E6E" w:rsidRPr="00296AE3">
        <w:rPr>
          <w:bCs/>
        </w:rPr>
        <w:t xml:space="preserve">Version </w:t>
      </w:r>
      <w:r w:rsidR="009B2E6E" w:rsidRPr="00296AE3">
        <w:rPr>
          <w:lang w:eastAsia="ja-JP"/>
        </w:rPr>
        <w:t>3.0</w:t>
      </w:r>
      <w:r w:rsidR="009B2E6E" w:rsidRPr="00296AE3">
        <w:rPr>
          <w:bCs/>
        </w:rPr>
        <w:t xml:space="preserve"> of the R-Car </w:t>
      </w:r>
      <w:proofErr w:type="spellStart"/>
      <w:r w:rsidR="009B2E6E" w:rsidRPr="00296AE3">
        <w:rPr>
          <w:bCs/>
        </w:rPr>
        <w:t>H3</w:t>
      </w:r>
      <w:proofErr w:type="spellEnd"/>
      <w:r w:rsidR="009B2E6E" w:rsidRPr="00296AE3">
        <w:rPr>
          <w:bCs/>
        </w:rPr>
        <w:t xml:space="preserve"> </w:t>
      </w:r>
      <w:r w:rsidRPr="00296AE3">
        <w:t xml:space="preserve">on a </w:t>
      </w:r>
      <w:proofErr w:type="spellStart"/>
      <w:r w:rsidR="009B2E6E" w:rsidRPr="00296AE3">
        <w:rPr>
          <w:lang w:eastAsia="ja-JP"/>
        </w:rPr>
        <w:t>Salvator-XS</w:t>
      </w:r>
      <w:proofErr w:type="spellEnd"/>
      <w:r w:rsidRPr="00296AE3">
        <w:t xml:space="preserve"> board </w:t>
      </w:r>
    </w:p>
    <w:p w:rsidR="00541960" w:rsidRPr="00296AE3" w:rsidRDefault="00541960" w:rsidP="00DF2740">
      <w:pPr>
        <w:pStyle w:val="Level1unordered"/>
        <w:numPr>
          <w:ilvl w:val="0"/>
          <w:numId w:val="20"/>
        </w:numPr>
        <w:tabs>
          <w:tab w:val="clear" w:pos="360"/>
        </w:tabs>
        <w:spacing w:line="240" w:lineRule="exact"/>
      </w:pPr>
      <w:r w:rsidRPr="00296AE3">
        <w:t>Measurement method</w:t>
      </w:r>
    </w:p>
    <w:p w:rsidR="00541960" w:rsidRPr="00296AE3" w:rsidRDefault="00541960" w:rsidP="00541960">
      <w:pPr>
        <w:pStyle w:val="Level2ordered"/>
      </w:pPr>
      <w:r w:rsidRPr="00296AE3">
        <w:t>1.</w:t>
      </w:r>
      <w:r w:rsidRPr="00296AE3">
        <w:tab/>
        <w:t xml:space="preserve">Awaken any executable process (process A) which endlessly loops on </w:t>
      </w:r>
      <w:proofErr w:type="spellStart"/>
      <w:r w:rsidRPr="00296AE3">
        <w:t>CPU1</w:t>
      </w:r>
      <w:proofErr w:type="spellEnd"/>
      <w:r w:rsidRPr="00296AE3">
        <w:t>.</w:t>
      </w:r>
    </w:p>
    <w:p w:rsidR="00541960" w:rsidRPr="00296AE3" w:rsidRDefault="00541960" w:rsidP="00541960">
      <w:pPr>
        <w:pStyle w:val="Level2ordered"/>
      </w:pPr>
      <w:r w:rsidRPr="00296AE3">
        <w:t>2.</w:t>
      </w:r>
      <w:r w:rsidRPr="00296AE3">
        <w:tab/>
        <w:t xml:space="preserve">Use the taskset command* to switch the CPU on which process A runs to </w:t>
      </w:r>
      <w:proofErr w:type="spellStart"/>
      <w:r w:rsidRPr="00296AE3">
        <w:t>CPU2</w:t>
      </w:r>
      <w:proofErr w:type="spellEnd"/>
      <w:r w:rsidRPr="00296AE3">
        <w:t>.</w:t>
      </w:r>
    </w:p>
    <w:p w:rsidR="00541960" w:rsidRPr="00296AE3" w:rsidRDefault="00541960" w:rsidP="00541960">
      <w:pPr>
        <w:pStyle w:val="listend"/>
      </w:pPr>
    </w:p>
    <w:p w:rsidR="00541960" w:rsidRPr="00296AE3" w:rsidRDefault="00541960" w:rsidP="00B635BA">
      <w:pPr>
        <w:pStyle w:val="notenumber"/>
      </w:pPr>
      <w:r w:rsidRPr="00296AE3">
        <w:rPr>
          <w:rFonts w:ascii="Times New Roman" w:hAnsi="Times New Roman"/>
        </w:rPr>
        <w:t>Note:</w:t>
      </w:r>
      <w:r w:rsidRPr="00296AE3">
        <w:rPr>
          <w:rFonts w:ascii="Times New Roman" w:hAnsi="Times New Roman"/>
        </w:rPr>
        <w:tab/>
        <w:t>*</w:t>
      </w:r>
      <w:r w:rsidRPr="00296AE3">
        <w:rPr>
          <w:rFonts w:ascii="Times New Roman" w:hAnsi="Times New Roman"/>
        </w:rPr>
        <w:tab/>
        <w:t>taskset is a command used to change the settings for assigning processes to CPUs.</w:t>
      </w:r>
    </w:p>
    <w:p w:rsidR="00E13B25" w:rsidRPr="00296AE3" w:rsidRDefault="00E13B25" w:rsidP="00E13B25">
      <w:pPr>
        <w:pStyle w:val="space"/>
      </w:pPr>
    </w:p>
    <w:p w:rsidR="00523EC9" w:rsidRPr="00296AE3" w:rsidRDefault="00FD18CA" w:rsidP="00523EC9">
      <w:pPr>
        <w:pStyle w:val="box"/>
        <w:keepNext/>
      </w:pPr>
      <w:r w:rsidRPr="00296AE3">
        <w:rPr>
          <w:noProof/>
          <w:lang w:eastAsia="en-US"/>
        </w:rPr>
        <mc:AlternateContent>
          <mc:Choice Requires="wps">
            <w:drawing>
              <wp:anchor distT="0" distB="0" distL="114300" distR="114300" simplePos="0" relativeHeight="251663872" behindDoc="0" locked="0" layoutInCell="1" allowOverlap="1">
                <wp:simplePos x="0" y="0"/>
                <wp:positionH relativeFrom="column">
                  <wp:posOffset>4806067</wp:posOffset>
                </wp:positionH>
                <wp:positionV relativeFrom="paragraph">
                  <wp:posOffset>2511232</wp:posOffset>
                </wp:positionV>
                <wp:extent cx="996950" cy="524786"/>
                <wp:effectExtent l="0" t="0" r="0" b="0"/>
                <wp:wrapNone/>
                <wp:docPr id="246" name="正方形/長方形 246"/>
                <wp:cNvGraphicFramePr/>
                <a:graphic xmlns:a="http://schemas.openxmlformats.org/drawingml/2006/main">
                  <a:graphicData uri="http://schemas.microsoft.com/office/word/2010/wordprocessingShape">
                    <wps:wsp>
                      <wps:cNvSpPr/>
                      <wps:spPr>
                        <a:xfrm>
                          <a:off x="0" y="0"/>
                          <a:ext cx="996950" cy="524786"/>
                        </a:xfrm>
                        <a:prstGeom prst="rect">
                          <a:avLst/>
                        </a:prstGeom>
                        <a:noFill/>
                        <a:ln w="25400" cap="flat" cmpd="sng" algn="ctr">
                          <a:noFill/>
                          <a:prstDash val="solid"/>
                        </a:ln>
                        <a:effectLst/>
                      </wps:spPr>
                      <wps:txbx>
                        <w:txbxContent>
                          <w:p w:rsidR="007B716A" w:rsidRPr="00E47096" w:rsidRDefault="007B716A" w:rsidP="00E47096">
                            <w:pPr>
                              <w:pStyle w:val="Web"/>
                              <w:spacing w:after="0" w:line="240" w:lineRule="exact"/>
                              <w:ind w:firstLine="0"/>
                              <w:rPr>
                                <w:rFonts w:ascii="メイリオ" w:eastAsia="メイリオ" w:hAnsi="メイリオ" w:cs="メイリオ"/>
                              </w:rPr>
                            </w:pPr>
                            <w:r w:rsidRPr="00AB5D49">
                              <w:rPr>
                                <w:rFonts w:ascii="Arial" w:eastAsia="メイリオ" w:hAnsi="Arial" w:cs="Arial"/>
                                <w:color w:val="000000" w:themeColor="text1"/>
                                <w:kern w:val="24"/>
                                <w:sz w:val="20"/>
                                <w:szCs w:val="20"/>
                              </w:rPr>
                              <w:t>Measurement period</w:t>
                            </w:r>
                          </w:p>
                        </w:txbxContent>
                      </wps:txbx>
                      <wps:bodyPr rtlCol="0" anchor="ctr">
                        <a:noAutofit/>
                      </wps:bodyPr>
                    </wps:wsp>
                  </a:graphicData>
                </a:graphic>
                <wp14:sizeRelV relativeFrom="margin">
                  <wp14:pctHeight>0</wp14:pctHeight>
                </wp14:sizeRelV>
              </wp:anchor>
            </w:drawing>
          </mc:Choice>
          <mc:Fallback>
            <w:pict>
              <v:rect id="正方形/長方形 246" o:spid="_x0000_s1319" style="position:absolute;left:0;text-align:left;margin-left:378.45pt;margin-top:197.75pt;width:78.5pt;height:41.3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" filled="f" stroked="f" strokeweight="2pt">
                <v:textbox>
                  <w:txbxContent>
                    <w:p w:rsidR="007B716A" w:rsidRPr="00E47096" w:rsidRDefault="007B716A" w:rsidP="00E47096">
                      <w:pPr>
                        <w:pStyle w:val="Web"/>
                        <w:spacing w:after="0" w:line="240" w:lineRule="exact"/>
                        <w:ind w:firstLine="0"/>
                        <w:rPr>
                          <w:rFonts w:ascii="メイリオ" w:eastAsia="メイリオ" w:hAnsi="メイリオ" w:cs="メイリオ"/>
                        </w:rPr>
                      </w:pPr>
                      <w:r w:rsidRPr="00AB5D49">
                        <w:rPr>
                          <w:rFonts w:ascii="Arial" w:eastAsia="メイリオ" w:hAnsi="Arial" w:cs="Arial"/>
                          <w:color w:val="000000" w:themeColor="text1"/>
                          <w:kern w:val="24"/>
                          <w:sz w:val="20"/>
                          <w:szCs w:val="20"/>
                        </w:rPr>
                        <w:t>Measurement period</w:t>
                      </w:r>
                    </w:p>
                  </w:txbxContent>
                </v:textbox>
              </v:rect>
            </w:pict>
          </mc:Fallback>
        </mc:AlternateContent>
      </w:r>
      <w:r w:rsidR="000211CA" w:rsidRPr="00296AE3">
        <w:rPr>
          <w:noProof/>
          <w:lang w:eastAsia="en-US"/>
        </w:rPr>
        <mc:AlternateContent>
          <mc:Choice Requires="wps">
            <w:drawing>
              <wp:anchor distT="0" distB="0" distL="114300" distR="114300" simplePos="0" relativeHeight="251667968" behindDoc="0" locked="0" layoutInCell="1" allowOverlap="1">
                <wp:simplePos x="0" y="0"/>
                <wp:positionH relativeFrom="margin">
                  <wp:posOffset>5164124</wp:posOffset>
                </wp:positionH>
                <wp:positionV relativeFrom="paragraph">
                  <wp:posOffset>467360</wp:posOffset>
                </wp:positionV>
                <wp:extent cx="954156" cy="31496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954156" cy="314960"/>
                        </a:xfrm>
                        <a:prstGeom prst="rect">
                          <a:avLst/>
                        </a:prstGeom>
                        <a:noFill/>
                        <a:ln w="25400" cap="flat" cmpd="sng" algn="ctr">
                          <a:noFill/>
                          <a:prstDash val="solid"/>
                        </a:ln>
                        <a:effectLst/>
                      </wps:spPr>
                      <wps:txbx>
                        <w:txbxContent>
                          <w:p w:rsidR="007B716A" w:rsidRPr="000211CA" w:rsidRDefault="007B716A" w:rsidP="000211CA">
                            <w:pPr>
                              <w:pStyle w:val="Web"/>
                              <w:spacing w:after="0"/>
                              <w:ind w:firstLine="0"/>
                              <w:rPr>
                                <w:rFonts w:ascii="Arial" w:eastAsia="メイリオ" w:hAnsi="Arial"/>
                                <w:color w:val="000000" w:themeColor="text1"/>
                                <w:kern w:val="24"/>
                                <w:sz w:val="20"/>
                                <w:szCs w:val="20"/>
                              </w:rPr>
                            </w:pPr>
                            <w:r w:rsidRPr="000211CA">
                              <w:rPr>
                                <w:rFonts w:ascii="Arial" w:eastAsia="メイリオ" w:hAnsi="Arial"/>
                                <w:color w:val="000000" w:themeColor="text1"/>
                                <w:kern w:val="24"/>
                                <w:sz w:val="20"/>
                                <w:szCs w:val="20"/>
                              </w:rPr>
                              <w:t>: Operating</w:t>
                            </w:r>
                          </w:p>
                          <w:p w:rsidR="007B716A" w:rsidRPr="000211CA" w:rsidRDefault="007B716A" w:rsidP="00E47096">
                            <w:pPr>
                              <w:pStyle w:val="Web"/>
                              <w:spacing w:after="0" w:line="240" w:lineRule="exact"/>
                              <w:ind w:firstLine="0"/>
                              <w:rPr>
                                <w:rFonts w:ascii="メイリオ" w:eastAsia="メイリオ" w:hAnsi="メイリオ" w:cs="メイリオ"/>
                                <w:sz w:val="20"/>
                                <w:szCs w:val="20"/>
                              </w:rPr>
                            </w:pPr>
                          </w:p>
                        </w:txbxContent>
                      </wps:txbx>
                      <wps:bodyPr wrap="square" rtlCol="0" anchor="ctr"/>
                    </wps:wsp>
                  </a:graphicData>
                </a:graphic>
                <wp14:sizeRelH relativeFrom="margin">
                  <wp14:pctWidth>0</wp14:pctWidth>
                </wp14:sizeRelH>
              </wp:anchor>
            </w:drawing>
          </mc:Choice>
          <mc:Fallback>
            <w:pict>
              <v:rect id="正方形/長方形 250" o:spid="_x0000_s1320" style="position:absolute;left:0;text-align:left;margin-left:406.6pt;margin-top:36.8pt;width:75.15pt;height:24.8pt;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" filled="f" stroked="f" strokeweight="2pt">
                <v:textbox>
                  <w:txbxContent>
                    <w:p w:rsidR="007B716A" w:rsidRPr="000211CA" w:rsidRDefault="007B716A" w:rsidP="000211CA">
                      <w:pPr>
                        <w:pStyle w:val="Web"/>
                        <w:spacing w:after="0"/>
                        <w:ind w:firstLine="0"/>
                        <w:rPr>
                          <w:rFonts w:ascii="Arial" w:eastAsia="メイリオ" w:hAnsi="Arial"/>
                          <w:color w:val="000000" w:themeColor="text1"/>
                          <w:kern w:val="24"/>
                          <w:sz w:val="20"/>
                          <w:szCs w:val="20"/>
                        </w:rPr>
                      </w:pPr>
                      <w:r w:rsidRPr="000211CA">
                        <w:rPr>
                          <w:rFonts w:ascii="Arial" w:eastAsia="メイリオ" w:hAnsi="Arial"/>
                          <w:color w:val="000000" w:themeColor="text1"/>
                          <w:kern w:val="24"/>
                          <w:sz w:val="20"/>
                          <w:szCs w:val="20"/>
                        </w:rPr>
                        <w:t>: Operating</w:t>
                      </w:r>
                    </w:p>
                    <w:p w:rsidR="007B716A" w:rsidRPr="000211CA" w:rsidRDefault="007B716A" w:rsidP="00E47096">
                      <w:pPr>
                        <w:pStyle w:val="Web"/>
                        <w:spacing w:after="0" w:line="240" w:lineRule="exact"/>
                        <w:ind w:firstLine="0"/>
                        <w:rPr>
                          <w:rFonts w:ascii="メイリオ" w:eastAsia="メイリオ" w:hAnsi="メイリオ" w:cs="メイリオ"/>
                          <w:sz w:val="20"/>
                          <w:szCs w:val="20"/>
                        </w:rPr>
                      </w:pPr>
                    </w:p>
                  </w:txbxContent>
                </v:textbox>
                <w10:wrap anchorx="margin"/>
              </v:rect>
            </w:pict>
          </mc:Fallback>
        </mc:AlternateContent>
      </w:r>
      <w:r w:rsidR="000211CA" w:rsidRPr="00296AE3">
        <w:rPr>
          <w:noProof/>
          <w:lang w:eastAsia="en-US"/>
        </w:rPr>
        <mc:AlternateContent>
          <mc:Choice Requires="wps">
            <w:drawing>
              <wp:anchor distT="0" distB="0" distL="114300" distR="114300" simplePos="0" relativeHeight="251665920" behindDoc="0" locked="0" layoutInCell="1" allowOverlap="1">
                <wp:simplePos x="0" y="0"/>
                <wp:positionH relativeFrom="column">
                  <wp:posOffset>5159044</wp:posOffset>
                </wp:positionH>
                <wp:positionV relativeFrom="paragraph">
                  <wp:posOffset>220980</wp:posOffset>
                </wp:positionV>
                <wp:extent cx="1021542" cy="314960"/>
                <wp:effectExtent l="0" t="0" r="0" b="0"/>
                <wp:wrapNone/>
                <wp:docPr id="248" name="正方形/長方形 248"/>
                <wp:cNvGraphicFramePr/>
                <a:graphic xmlns:a="http://schemas.openxmlformats.org/drawingml/2006/main">
                  <a:graphicData uri="http://schemas.microsoft.com/office/word/2010/wordprocessingShape">
                    <wps:wsp>
                      <wps:cNvSpPr/>
                      <wps:spPr>
                        <a:xfrm>
                          <a:off x="0" y="0"/>
                          <a:ext cx="1021542" cy="314960"/>
                        </a:xfrm>
                        <a:prstGeom prst="rect">
                          <a:avLst/>
                        </a:prstGeom>
                        <a:noFill/>
                        <a:ln w="25400" cap="flat" cmpd="sng" algn="ctr">
                          <a:noFill/>
                          <a:prstDash val="solid"/>
                        </a:ln>
                        <a:effectLst/>
                      </wps:spPr>
                      <wps:txbx>
                        <w:txbxContent>
                          <w:p w:rsidR="007B716A" w:rsidRPr="00FD18CA" w:rsidRDefault="007B716A" w:rsidP="000211CA">
                            <w:pPr>
                              <w:pStyle w:val="Web"/>
                              <w:spacing w:after="0" w:line="240" w:lineRule="exact"/>
                              <w:ind w:firstLine="0"/>
                              <w:rPr>
                                <w:rFonts w:ascii="Arial" w:eastAsia="メイリオ" w:hAnsi="Arial" w:cs="Arial"/>
                                <w:sz w:val="20"/>
                                <w:szCs w:val="20"/>
                              </w:rPr>
                            </w:pPr>
                            <w:r w:rsidRPr="00FD18CA">
                              <w:rPr>
                                <w:rFonts w:ascii="Arial" w:eastAsia="メイリオ" w:hAnsi="Arial" w:cs="Arial"/>
                                <w:color w:val="000000" w:themeColor="text1"/>
                                <w:kern w:val="24"/>
                                <w:sz w:val="20"/>
                                <w:szCs w:val="20"/>
                              </w:rPr>
                              <w:t>: Suspended</w:t>
                            </w:r>
                          </w:p>
                          <w:p w:rsidR="007B716A" w:rsidRPr="00E47096" w:rsidRDefault="007B716A" w:rsidP="00E47096">
                            <w:pPr>
                              <w:pStyle w:val="Web"/>
                              <w:spacing w:after="0" w:line="240" w:lineRule="exact"/>
                              <w:ind w:firstLine="0"/>
                              <w:rPr>
                                <w:rFonts w:ascii="メイリオ" w:eastAsia="メイリオ" w:hAnsi="メイリオ" w:cs="メイリオ"/>
                              </w:rPr>
                            </w:pPr>
                          </w:p>
                        </w:txbxContent>
                      </wps:txbx>
                      <wps:bodyPr wrap="square" rtlCol="0" anchor="ctr"/>
                    </wps:wsp>
                  </a:graphicData>
                </a:graphic>
                <wp14:sizeRelH relativeFrom="margin">
                  <wp14:pctWidth>0</wp14:pctWidth>
                </wp14:sizeRelH>
              </wp:anchor>
            </w:drawing>
          </mc:Choice>
          <mc:Fallback>
            <w:pict>
              <v:rect id="正方形/長方形 248" o:spid="_x0000_s1321" style="position:absolute;left:0;text-align:left;margin-left:406.2pt;margin-top:17.4pt;width:80.45pt;height:24.8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" filled="f" stroked="f" strokeweight="2pt">
                <v:textbox>
                  <w:txbxContent>
                    <w:p w:rsidR="007B716A" w:rsidRPr="00FD18CA" w:rsidRDefault="007B716A" w:rsidP="000211CA">
                      <w:pPr>
                        <w:pStyle w:val="Web"/>
                        <w:spacing w:after="0" w:line="240" w:lineRule="exact"/>
                        <w:ind w:firstLine="0"/>
                        <w:rPr>
                          <w:rFonts w:ascii="Arial" w:eastAsia="メイリオ" w:hAnsi="Arial" w:cs="Arial"/>
                          <w:sz w:val="20"/>
                          <w:szCs w:val="20"/>
                        </w:rPr>
                      </w:pPr>
                      <w:r w:rsidRPr="00FD18CA">
                        <w:rPr>
                          <w:rFonts w:ascii="Arial" w:eastAsia="メイリオ" w:hAnsi="Arial" w:cs="Arial"/>
                          <w:color w:val="000000" w:themeColor="text1"/>
                          <w:kern w:val="24"/>
                          <w:sz w:val="20"/>
                          <w:szCs w:val="20"/>
                        </w:rPr>
                        <w:t>: Suspended</w:t>
                      </w:r>
                    </w:p>
                    <w:p w:rsidR="007B716A" w:rsidRPr="00E47096" w:rsidRDefault="007B716A" w:rsidP="00E47096">
                      <w:pPr>
                        <w:pStyle w:val="Web"/>
                        <w:spacing w:after="0" w:line="240" w:lineRule="exact"/>
                        <w:ind w:firstLine="0"/>
                        <w:rPr>
                          <w:rFonts w:ascii="メイリオ" w:eastAsia="メイリオ" w:hAnsi="メイリオ" w:cs="メイリオ"/>
                        </w:rPr>
                      </w:pPr>
                    </w:p>
                  </w:txbxContent>
                </v:textbox>
              </v:rect>
            </w:pict>
          </mc:Fallback>
        </mc:AlternateContent>
      </w:r>
      <w:r w:rsidR="00E47096" w:rsidRPr="00296AE3">
        <w:rPr>
          <w:noProof/>
          <w:lang w:eastAsia="en-US"/>
        </w:rPr>
        <mc:AlternateContent>
          <mc:Choice Requires="wps">
            <w:drawing>
              <wp:anchor distT="0" distB="0" distL="114300" distR="114300" simplePos="0" relativeHeight="251620864" behindDoc="0" locked="0" layoutInCell="1" allowOverlap="1" wp14:anchorId="7A5B9988" wp14:editId="271DF496">
                <wp:simplePos x="0" y="0"/>
                <wp:positionH relativeFrom="column">
                  <wp:posOffset>1175385</wp:posOffset>
                </wp:positionH>
                <wp:positionV relativeFrom="paragraph">
                  <wp:posOffset>163195</wp:posOffset>
                </wp:positionV>
                <wp:extent cx="4319905" cy="3409950"/>
                <wp:effectExtent l="0" t="0" r="0" b="0"/>
                <wp:wrapNone/>
                <wp:docPr id="202"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9905" cy="3409950"/>
                        </a:xfrm>
                        <a:prstGeom prst="rect">
                          <a:avLst/>
                        </a:prstGeom>
                      </wps:spPr>
                      <wps:txbx>
                        <w:txbxContent>
                          <w:p w:rsidR="007B716A" w:rsidRPr="00FD18CA" w:rsidRDefault="007B716A" w:rsidP="00DF2740">
                            <w:pPr>
                              <w:pStyle w:val="Web"/>
                              <w:numPr>
                                <w:ilvl w:val="0"/>
                                <w:numId w:val="21"/>
                              </w:numPr>
                              <w:spacing w:after="0"/>
                              <w:ind w:left="181" w:firstLine="0"/>
                              <w:rPr>
                                <w:rFonts w:ascii="Arial" w:eastAsia="メイリオ" w:hAnsi="Arial" w:cs="Arial"/>
                                <w:sz w:val="16"/>
                                <w:szCs w:val="16"/>
                              </w:rPr>
                            </w:pPr>
                            <w:proofErr w:type="spellStart"/>
                            <w:r w:rsidRPr="00FD18CA">
                              <w:rPr>
                                <w:rFonts w:ascii="Arial" w:eastAsia="メイリオ" w:hAnsi="Arial" w:cs="Arial"/>
                                <w:color w:val="000000" w:themeColor="text1"/>
                                <w:kern w:val="24"/>
                                <w:sz w:val="22"/>
                                <w:szCs w:val="22"/>
                              </w:rPr>
                              <w:t>CPU1</w:t>
                            </w:r>
                            <w:proofErr w:type="spellEnd"/>
                            <w:r w:rsidRPr="00FD18CA">
                              <w:rPr>
                                <w:rFonts w:ascii="Arial" w:eastAsia="メイリオ" w:hAnsi="Arial" w:cs="Arial"/>
                                <w:color w:val="000000" w:themeColor="text1"/>
                                <w:kern w:val="24"/>
                                <w:sz w:val="22"/>
                                <w:szCs w:val="22"/>
                              </w:rPr>
                              <w:t xml:space="preserve"> is running process A.</w:t>
                            </w:r>
                          </w:p>
                          <w:p w:rsidR="007B716A" w:rsidRDefault="007B716A" w:rsidP="00FD18CA">
                            <w:pPr>
                              <w:pStyle w:val="Web"/>
                              <w:spacing w:after="0"/>
                              <w:rPr>
                                <w:rFonts w:ascii="Arial" w:eastAsia="メイリオ" w:hAnsi="Arial" w:cs="Arial"/>
                              </w:rPr>
                            </w:pPr>
                          </w:p>
                          <w:p w:rsidR="007B716A" w:rsidRDefault="007B716A" w:rsidP="00FD18CA">
                            <w:pPr>
                              <w:pStyle w:val="Web"/>
                              <w:spacing w:after="0"/>
                              <w:rPr>
                                <w:rFonts w:ascii="Arial" w:eastAsia="メイリオ" w:hAnsi="Arial" w:cs="Arial"/>
                              </w:rPr>
                            </w:pPr>
                          </w:p>
                          <w:p w:rsidR="007B716A" w:rsidRDefault="007B716A" w:rsidP="00FD18CA">
                            <w:pPr>
                              <w:pStyle w:val="Web"/>
                              <w:spacing w:after="0"/>
                              <w:rPr>
                                <w:rFonts w:ascii="Arial" w:eastAsia="メイリオ" w:hAnsi="Arial" w:cs="Arial"/>
                              </w:rPr>
                            </w:pPr>
                          </w:p>
                          <w:p w:rsidR="007B716A" w:rsidRDefault="007B716A" w:rsidP="00FD18CA">
                            <w:pPr>
                              <w:pStyle w:val="Web"/>
                              <w:spacing w:after="0"/>
                              <w:rPr>
                                <w:rFonts w:ascii="Arial" w:eastAsia="メイリオ" w:hAnsi="Arial" w:cs="Arial"/>
                                <w:sz w:val="22"/>
                                <w:szCs w:val="22"/>
                              </w:rPr>
                            </w:pPr>
                          </w:p>
                          <w:p w:rsidR="007B716A" w:rsidRPr="00FD18CA" w:rsidRDefault="007B716A" w:rsidP="00FD18CA">
                            <w:pPr>
                              <w:pStyle w:val="Web"/>
                              <w:spacing w:after="0"/>
                              <w:rPr>
                                <w:rFonts w:ascii="Arial" w:eastAsia="メイリオ" w:hAnsi="Arial" w:cs="Arial"/>
                                <w:sz w:val="22"/>
                                <w:szCs w:val="22"/>
                              </w:rPr>
                            </w:pPr>
                          </w:p>
                          <w:p w:rsidR="007B716A" w:rsidRPr="00FD18CA" w:rsidRDefault="007B716A" w:rsidP="00DF2740">
                            <w:pPr>
                              <w:pStyle w:val="Web"/>
                              <w:numPr>
                                <w:ilvl w:val="0"/>
                                <w:numId w:val="21"/>
                              </w:numPr>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Process A is suspended.</w:t>
                            </w:r>
                          </w:p>
                          <w:p w:rsidR="007B716A" w:rsidRDefault="007B716A" w:rsidP="00FD18CA">
                            <w:pPr>
                              <w:pStyle w:val="Web"/>
                              <w:spacing w:after="0"/>
                              <w:ind w:left="181" w:firstLine="0"/>
                              <w:rPr>
                                <w:rFonts w:ascii="Arial" w:eastAsia="メイリオ" w:hAnsi="Arial" w:cs="Arial"/>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AB5D49" w:rsidRDefault="007B716A" w:rsidP="00DF2740">
                            <w:pPr>
                              <w:pStyle w:val="Web"/>
                              <w:numPr>
                                <w:ilvl w:val="0"/>
                                <w:numId w:val="21"/>
                              </w:numPr>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 xml:space="preserve">The CPU to run process A is switched to </w:t>
                            </w:r>
                            <w:proofErr w:type="spellStart"/>
                            <w:r w:rsidRPr="00AB5D49">
                              <w:rPr>
                                <w:rFonts w:ascii="Arial" w:eastAsia="メイリオ" w:hAnsi="Arial" w:cs="Arial"/>
                                <w:color w:val="000000" w:themeColor="text1"/>
                                <w:kern w:val="24"/>
                                <w:sz w:val="22"/>
                                <w:szCs w:val="22"/>
                              </w:rPr>
                              <w:t>CPU2</w:t>
                            </w:r>
                            <w:proofErr w:type="spellEnd"/>
                            <w:r w:rsidRPr="00AB5D49">
                              <w:rPr>
                                <w:rFonts w:ascii="Arial" w:eastAsia="メイリオ" w:hAnsi="Arial" w:cs="Arial"/>
                                <w:color w:val="000000" w:themeColor="text1"/>
                                <w:kern w:val="24"/>
                                <w:sz w:val="22"/>
                                <w:szCs w:val="22"/>
                              </w:rPr>
                              <w:t>.</w:t>
                            </w:r>
                          </w:p>
                          <w:p w:rsidR="007B716A" w:rsidRPr="00FD18CA" w:rsidRDefault="007B716A" w:rsidP="00523EC9">
                            <w:pPr>
                              <w:pStyle w:val="Web"/>
                              <w:spacing w:after="0"/>
                              <w:rPr>
                                <w:rFonts w:ascii="Arial" w:eastAsia="メイリオ" w:hAnsi="Arial" w:cs="Arial"/>
                                <w:color w:val="000000" w:themeColor="text1"/>
                                <w:kern w:val="24"/>
                              </w:rPr>
                            </w:pPr>
                          </w:p>
                          <w:p w:rsidR="007B716A" w:rsidRDefault="007B716A" w:rsidP="00523EC9">
                            <w:pPr>
                              <w:pStyle w:val="Web"/>
                              <w:spacing w:after="0"/>
                              <w:rPr>
                                <w:rFonts w:ascii="Arial" w:eastAsia="メイリオ" w:hAnsi="Arial" w:cs="Arial"/>
                                <w:color w:val="000000" w:themeColor="text1"/>
                                <w:kern w:val="24"/>
                              </w:rPr>
                            </w:pPr>
                          </w:p>
                          <w:p w:rsidR="007B716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AB5D49" w:rsidRDefault="007B716A" w:rsidP="00DF2740">
                            <w:pPr>
                              <w:pStyle w:val="Web"/>
                              <w:numPr>
                                <w:ilvl w:val="0"/>
                                <w:numId w:val="21"/>
                              </w:numPr>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 xml:space="preserve">Process A is awakened on </w:t>
                            </w:r>
                            <w:proofErr w:type="spellStart"/>
                            <w:r w:rsidRPr="00AB5D49">
                              <w:rPr>
                                <w:rFonts w:ascii="Arial" w:eastAsia="メイリオ" w:hAnsi="Arial" w:cs="Arial"/>
                                <w:color w:val="000000" w:themeColor="text1"/>
                                <w:kern w:val="24"/>
                                <w:sz w:val="22"/>
                                <w:szCs w:val="22"/>
                              </w:rPr>
                              <w:t>CPU2</w:t>
                            </w:r>
                            <w:proofErr w:type="spellEnd"/>
                            <w:r w:rsidRPr="00AB5D49">
                              <w:rPr>
                                <w:rFonts w:ascii="Arial" w:eastAsia="メイリオ" w:hAnsi="Arial" w:cs="Arial"/>
                                <w:color w:val="000000" w:themeColor="text1"/>
                                <w:kern w:val="24"/>
                                <w:sz w:val="22"/>
                                <w:szCs w:val="22"/>
                              </w:rPr>
                              <w:t>.</w:t>
                            </w:r>
                          </w:p>
                          <w:p w:rsidR="007B716A" w:rsidRPr="000211CA" w:rsidRDefault="007B716A" w:rsidP="000211CA">
                            <w:pPr>
                              <w:pStyle w:val="Web"/>
                              <w:spacing w:after="0"/>
                              <w:rPr>
                                <w:rFonts w:ascii="メイリオ" w:eastAsia="メイリオ" w:hAnsi="メイリオ" w:cs="メイリオ"/>
                                <w:sz w:val="22"/>
                                <w:szCs w:val="22"/>
                              </w:rPr>
                            </w:pPr>
                          </w:p>
                        </w:txbxContent>
                      </wps:txbx>
                      <wps:bodyPr vert="horz" lIns="0" tIns="0" rIns="0" bIns="0" rtlCol="0">
                        <a:noAutofit/>
                      </wps:bodyPr>
                    </wps:wsp>
                  </a:graphicData>
                </a:graphic>
                <wp14:sizeRelV relativeFrom="margin">
                  <wp14:pctHeight>0</wp14:pctHeight>
                </wp14:sizeRelV>
              </wp:anchor>
            </w:drawing>
          </mc:Choice>
          <mc:Fallback>
            <w:pict>
              <v:shape w14:anchorId="7A5B9988" id="コンテンツ プレースホルダー 2" o:spid="_x0000_s1322" type="#_x0000_t202" style="position:absolute;left:0;text-align:left;margin-left:92.55pt;margin-top:12.85pt;width:340.15pt;height:268.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" filled="f" stroked="f">
                <v:textbox inset="0,0,0,0">
                  <w:txbxContent>
                    <w:p w:rsidR="007B716A" w:rsidRPr="00FD18CA" w:rsidRDefault="007B716A" w:rsidP="00DF2740">
                      <w:pPr>
                        <w:pStyle w:val="Web"/>
                        <w:numPr>
                          <w:ilvl w:val="0"/>
                          <w:numId w:val="21"/>
                        </w:numPr>
                        <w:spacing w:after="0"/>
                        <w:ind w:left="181" w:firstLine="0"/>
                        <w:rPr>
                          <w:rFonts w:ascii="Arial" w:eastAsia="メイリオ" w:hAnsi="Arial" w:cs="Arial"/>
                          <w:sz w:val="16"/>
                          <w:szCs w:val="16"/>
                        </w:rPr>
                      </w:pPr>
                      <w:proofErr w:type="spellStart"/>
                      <w:r w:rsidRPr="00FD18CA">
                        <w:rPr>
                          <w:rFonts w:ascii="Arial" w:eastAsia="メイリオ" w:hAnsi="Arial" w:cs="Arial"/>
                          <w:color w:val="000000" w:themeColor="text1"/>
                          <w:kern w:val="24"/>
                          <w:sz w:val="22"/>
                          <w:szCs w:val="22"/>
                        </w:rPr>
                        <w:t>CPU1</w:t>
                      </w:r>
                      <w:proofErr w:type="spellEnd"/>
                      <w:r w:rsidRPr="00FD18CA">
                        <w:rPr>
                          <w:rFonts w:ascii="Arial" w:eastAsia="メイリオ" w:hAnsi="Arial" w:cs="Arial"/>
                          <w:color w:val="000000" w:themeColor="text1"/>
                          <w:kern w:val="24"/>
                          <w:sz w:val="22"/>
                          <w:szCs w:val="22"/>
                        </w:rPr>
                        <w:t xml:space="preserve"> is running process A.</w:t>
                      </w:r>
                    </w:p>
                    <w:p w:rsidR="007B716A" w:rsidRDefault="007B716A" w:rsidP="00FD18CA">
                      <w:pPr>
                        <w:pStyle w:val="Web"/>
                        <w:spacing w:after="0"/>
                        <w:rPr>
                          <w:rFonts w:ascii="Arial" w:eastAsia="メイリオ" w:hAnsi="Arial" w:cs="Arial"/>
                        </w:rPr>
                      </w:pPr>
                    </w:p>
                    <w:p w:rsidR="007B716A" w:rsidRDefault="007B716A" w:rsidP="00FD18CA">
                      <w:pPr>
                        <w:pStyle w:val="Web"/>
                        <w:spacing w:after="0"/>
                        <w:rPr>
                          <w:rFonts w:ascii="Arial" w:eastAsia="メイリオ" w:hAnsi="Arial" w:cs="Arial"/>
                        </w:rPr>
                      </w:pPr>
                    </w:p>
                    <w:p w:rsidR="007B716A" w:rsidRDefault="007B716A" w:rsidP="00FD18CA">
                      <w:pPr>
                        <w:pStyle w:val="Web"/>
                        <w:spacing w:after="0"/>
                        <w:rPr>
                          <w:rFonts w:ascii="Arial" w:eastAsia="メイリオ" w:hAnsi="Arial" w:cs="Arial"/>
                        </w:rPr>
                      </w:pPr>
                    </w:p>
                    <w:p w:rsidR="007B716A" w:rsidRDefault="007B716A" w:rsidP="00FD18CA">
                      <w:pPr>
                        <w:pStyle w:val="Web"/>
                        <w:spacing w:after="0"/>
                        <w:rPr>
                          <w:rFonts w:ascii="Arial" w:eastAsia="メイリオ" w:hAnsi="Arial" w:cs="Arial"/>
                          <w:sz w:val="22"/>
                          <w:szCs w:val="22"/>
                        </w:rPr>
                      </w:pPr>
                    </w:p>
                    <w:p w:rsidR="007B716A" w:rsidRPr="00FD18CA" w:rsidRDefault="007B716A" w:rsidP="00FD18CA">
                      <w:pPr>
                        <w:pStyle w:val="Web"/>
                        <w:spacing w:after="0"/>
                        <w:rPr>
                          <w:rFonts w:ascii="Arial" w:eastAsia="メイリオ" w:hAnsi="Arial" w:cs="Arial"/>
                          <w:sz w:val="22"/>
                          <w:szCs w:val="22"/>
                        </w:rPr>
                      </w:pPr>
                    </w:p>
                    <w:p w:rsidR="007B716A" w:rsidRPr="00FD18CA" w:rsidRDefault="007B716A" w:rsidP="00DF2740">
                      <w:pPr>
                        <w:pStyle w:val="Web"/>
                        <w:numPr>
                          <w:ilvl w:val="0"/>
                          <w:numId w:val="21"/>
                        </w:numPr>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Process A is suspended.</w:t>
                      </w:r>
                    </w:p>
                    <w:p w:rsidR="007B716A" w:rsidRDefault="007B716A" w:rsidP="00FD18CA">
                      <w:pPr>
                        <w:pStyle w:val="Web"/>
                        <w:spacing w:after="0"/>
                        <w:ind w:left="181" w:firstLine="0"/>
                        <w:rPr>
                          <w:rFonts w:ascii="Arial" w:eastAsia="メイリオ" w:hAnsi="Arial" w:cs="Arial"/>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AB5D49" w:rsidRDefault="007B716A" w:rsidP="00DF2740">
                      <w:pPr>
                        <w:pStyle w:val="Web"/>
                        <w:numPr>
                          <w:ilvl w:val="0"/>
                          <w:numId w:val="21"/>
                        </w:numPr>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 xml:space="preserve">The CPU to run process A is switched to </w:t>
                      </w:r>
                      <w:proofErr w:type="spellStart"/>
                      <w:r w:rsidRPr="00AB5D49">
                        <w:rPr>
                          <w:rFonts w:ascii="Arial" w:eastAsia="メイリオ" w:hAnsi="Arial" w:cs="Arial"/>
                          <w:color w:val="000000" w:themeColor="text1"/>
                          <w:kern w:val="24"/>
                          <w:sz w:val="22"/>
                          <w:szCs w:val="22"/>
                        </w:rPr>
                        <w:t>CPU2</w:t>
                      </w:r>
                      <w:proofErr w:type="spellEnd"/>
                      <w:r w:rsidRPr="00AB5D49">
                        <w:rPr>
                          <w:rFonts w:ascii="Arial" w:eastAsia="メイリオ" w:hAnsi="Arial" w:cs="Arial"/>
                          <w:color w:val="000000" w:themeColor="text1"/>
                          <w:kern w:val="24"/>
                          <w:sz w:val="22"/>
                          <w:szCs w:val="22"/>
                        </w:rPr>
                        <w:t>.</w:t>
                      </w:r>
                    </w:p>
                    <w:p w:rsidR="007B716A" w:rsidRPr="00FD18CA" w:rsidRDefault="007B716A" w:rsidP="00523EC9">
                      <w:pPr>
                        <w:pStyle w:val="Web"/>
                        <w:spacing w:after="0"/>
                        <w:rPr>
                          <w:rFonts w:ascii="Arial" w:eastAsia="メイリオ" w:hAnsi="Arial" w:cs="Arial"/>
                          <w:color w:val="000000" w:themeColor="text1"/>
                          <w:kern w:val="24"/>
                        </w:rPr>
                      </w:pPr>
                    </w:p>
                    <w:p w:rsidR="007B716A" w:rsidRDefault="007B716A" w:rsidP="00523EC9">
                      <w:pPr>
                        <w:pStyle w:val="Web"/>
                        <w:spacing w:after="0"/>
                        <w:rPr>
                          <w:rFonts w:ascii="Arial" w:eastAsia="メイリオ" w:hAnsi="Arial" w:cs="Arial"/>
                          <w:color w:val="000000" w:themeColor="text1"/>
                          <w:kern w:val="24"/>
                        </w:rPr>
                      </w:pPr>
                    </w:p>
                    <w:p w:rsidR="007B716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FD18CA" w:rsidRDefault="007B716A" w:rsidP="00523EC9">
                      <w:pPr>
                        <w:pStyle w:val="Web"/>
                        <w:spacing w:after="0"/>
                        <w:rPr>
                          <w:rFonts w:ascii="Arial" w:eastAsia="メイリオ" w:hAnsi="Arial" w:cs="Arial"/>
                          <w:color w:val="000000" w:themeColor="text1"/>
                          <w:kern w:val="24"/>
                        </w:rPr>
                      </w:pPr>
                    </w:p>
                    <w:p w:rsidR="007B716A" w:rsidRPr="00AB5D49" w:rsidRDefault="007B716A" w:rsidP="00DF2740">
                      <w:pPr>
                        <w:pStyle w:val="Web"/>
                        <w:numPr>
                          <w:ilvl w:val="0"/>
                          <w:numId w:val="21"/>
                        </w:numPr>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 xml:space="preserve">Process A is awakened on </w:t>
                      </w:r>
                      <w:proofErr w:type="spellStart"/>
                      <w:r w:rsidRPr="00AB5D49">
                        <w:rPr>
                          <w:rFonts w:ascii="Arial" w:eastAsia="メイリオ" w:hAnsi="Arial" w:cs="Arial"/>
                          <w:color w:val="000000" w:themeColor="text1"/>
                          <w:kern w:val="24"/>
                          <w:sz w:val="22"/>
                          <w:szCs w:val="22"/>
                        </w:rPr>
                        <w:t>CPU2</w:t>
                      </w:r>
                      <w:proofErr w:type="spellEnd"/>
                      <w:r w:rsidRPr="00AB5D49">
                        <w:rPr>
                          <w:rFonts w:ascii="Arial" w:eastAsia="メイリオ" w:hAnsi="Arial" w:cs="Arial"/>
                          <w:color w:val="000000" w:themeColor="text1"/>
                          <w:kern w:val="24"/>
                          <w:sz w:val="22"/>
                          <w:szCs w:val="22"/>
                        </w:rPr>
                        <w:t>.</w:t>
                      </w:r>
                    </w:p>
                    <w:p w:rsidR="007B716A" w:rsidRPr="000211CA" w:rsidRDefault="007B716A" w:rsidP="000211CA">
                      <w:pPr>
                        <w:pStyle w:val="Web"/>
                        <w:spacing w:after="0"/>
                        <w:rPr>
                          <w:rFonts w:ascii="メイリオ" w:eastAsia="メイリオ" w:hAnsi="メイリオ" w:cs="メイリオ"/>
                          <w:sz w:val="22"/>
                          <w:szCs w:val="22"/>
                        </w:rPr>
                      </w:pPr>
                    </w:p>
                  </w:txbxContent>
                </v:textbox>
              </v:shape>
            </w:pict>
          </mc:Fallback>
        </mc:AlternateContent>
      </w:r>
      <w:r w:rsidR="0052556F" w:rsidRPr="00296AE3">
        <w:rPr>
          <w:noProof/>
          <w:lang w:eastAsia="en-US"/>
        </w:rPr>
        <mc:AlternateContent>
          <mc:Choice Requires="wps">
            <w:drawing>
              <wp:anchor distT="0" distB="0" distL="114300" distR="114300" simplePos="0" relativeHeight="251656704" behindDoc="0" locked="0" layoutInCell="1" allowOverlap="1" wp14:anchorId="37E50F04" wp14:editId="697DE2C5">
                <wp:simplePos x="0" y="0"/>
                <wp:positionH relativeFrom="column">
                  <wp:posOffset>3655695</wp:posOffset>
                </wp:positionH>
                <wp:positionV relativeFrom="paragraph">
                  <wp:posOffset>3676650</wp:posOffset>
                </wp:positionV>
                <wp:extent cx="241935" cy="187960"/>
                <wp:effectExtent l="0" t="0" r="5715" b="2540"/>
                <wp:wrapNone/>
                <wp:docPr id="238" name="正方形/長方形 238"/>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w:pict>
              <v:rect w14:anchorId="37E50F04" id="正方形/長方形 238" o:spid="_x0000_s1323" style="position:absolute;left:0;text-align:left;margin-left:287.85pt;margin-top:289.5pt;width:19.05pt;height:14.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" filled="f" stroked="f" strokeweight="2pt">
                <v:textbox inset="0,0,0,0">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v:textbox>
              </v:rect>
            </w:pict>
          </mc:Fallback>
        </mc:AlternateContent>
      </w:r>
      <w:r w:rsidR="00307F31" w:rsidRPr="00296AE3">
        <w:rPr>
          <w:noProof/>
          <w:lang w:eastAsia="en-US"/>
        </w:rPr>
        <mc:AlternateContent>
          <mc:Choice Requires="wps">
            <w:drawing>
              <wp:anchor distT="0" distB="0" distL="114300" distR="114300" simplePos="0" relativeHeight="251662848" behindDoc="0" locked="0" layoutInCell="1" allowOverlap="1">
                <wp:simplePos x="0" y="0"/>
                <wp:positionH relativeFrom="column">
                  <wp:posOffset>4709795</wp:posOffset>
                </wp:positionH>
                <wp:positionV relativeFrom="paragraph">
                  <wp:posOffset>1136320</wp:posOffset>
                </wp:positionV>
                <wp:extent cx="84600" cy="2988000"/>
                <wp:effectExtent l="0" t="0" r="10795" b="22225"/>
                <wp:wrapNone/>
                <wp:docPr id="245" name="右大かっこ 245"/>
                <wp:cNvGraphicFramePr/>
                <a:graphic xmlns:a="http://schemas.openxmlformats.org/drawingml/2006/main">
                  <a:graphicData uri="http://schemas.microsoft.com/office/word/2010/wordprocessingShape">
                    <wps:wsp>
                      <wps:cNvSpPr/>
                      <wps:spPr>
                        <a:xfrm>
                          <a:off x="0" y="0"/>
                          <a:ext cx="84600" cy="2988000"/>
                        </a:xfrm>
                        <a:prstGeom prst="rightBracket">
                          <a:avLst/>
                        </a:prstGeom>
                        <a:noFill/>
                        <a:ln w="25400" cap="flat" cmpd="sng" algn="ctr">
                          <a:solidFill>
                            <a:srgbClr val="3C3C3B"/>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4E247C6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245" o:spid="_x0000_s1026" type="#_x0000_t86" style="position:absolute;left:0;text-align:left;margin-left:370.85pt;margin-top:89.45pt;width:6.65pt;height:235.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" adj="51" strokecolor="#3c3c3b" strokeweight="2pt"/>
            </w:pict>
          </mc:Fallback>
        </mc:AlternateContent>
      </w:r>
      <w:r w:rsidR="00307F31" w:rsidRPr="00296AE3">
        <w:rPr>
          <w:noProof/>
          <w:lang w:eastAsia="en-US"/>
        </w:rPr>
        <mc:AlternateContent>
          <mc:Choice Requires="wps">
            <w:drawing>
              <wp:anchor distT="0" distB="0" distL="114300" distR="114300" simplePos="0" relativeHeight="251610624" behindDoc="0" locked="0" layoutInCell="1" allowOverlap="1" wp14:anchorId="4D9DD1C6" wp14:editId="3A856E33">
                <wp:simplePos x="0" y="0"/>
                <wp:positionH relativeFrom="column">
                  <wp:posOffset>2154555</wp:posOffset>
                </wp:positionH>
                <wp:positionV relativeFrom="paragraph">
                  <wp:posOffset>2784170</wp:posOffset>
                </wp:positionV>
                <wp:extent cx="1518920" cy="0"/>
                <wp:effectExtent l="0" t="76200" r="24130" b="95250"/>
                <wp:wrapNone/>
                <wp:docPr id="244" name="直線矢印コネクタ 244"/>
                <wp:cNvGraphicFramePr/>
                <a:graphic xmlns:a="http://schemas.openxmlformats.org/drawingml/2006/main">
                  <a:graphicData uri="http://schemas.microsoft.com/office/word/2010/wordprocessingShape">
                    <wps:wsp>
                      <wps:cNvCnPr/>
                      <wps:spPr>
                        <a:xfrm>
                          <a:off x="0" y="0"/>
                          <a:ext cx="1518920" cy="0"/>
                        </a:xfrm>
                        <a:prstGeom prst="straightConnector1">
                          <a:avLst/>
                        </a:prstGeom>
                        <a:noFill/>
                        <a:ln w="19050" cap="flat" cmpd="sng" algn="ctr">
                          <a:solidFill>
                            <a:srgbClr val="3C3C3B"/>
                          </a:solidFill>
                          <a:prstDash val="solid"/>
                          <a:tailEnd type="triangle"/>
                        </a:ln>
                        <a:effectLst/>
                      </wps:spPr>
                      <wps:bodyPr/>
                    </wps:wsp>
                  </a:graphicData>
                </a:graphic>
              </wp:anchor>
            </w:drawing>
          </mc:Choice>
          <mc:Fallback>
            <w:pict>
              <v:shape w14:anchorId="26DB8214" id="直線矢印コネクタ 244" o:spid="_x0000_s1026" type="#_x0000_t32" style="position:absolute;left:0;text-align:left;margin-left:169.65pt;margin-top:219.25pt;width:119.6pt;height:0;z-index:25161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" strokecolor="#3c3c3b" strokeweight="1.5pt">
                <v:stroke endarrow="block"/>
              </v:shape>
            </w:pict>
          </mc:Fallback>
        </mc:AlternateContent>
      </w:r>
      <w:r w:rsidR="00307F31" w:rsidRPr="00296AE3">
        <w:rPr>
          <w:noProof/>
          <w:lang w:eastAsia="en-US"/>
        </w:rPr>
        <mc:AlternateContent>
          <mc:Choice Requires="wps">
            <w:drawing>
              <wp:anchor distT="0" distB="0" distL="114300" distR="114300" simplePos="0" relativeHeight="251621888" behindDoc="0" locked="0" layoutInCell="1" allowOverlap="1" wp14:anchorId="433CF3D6" wp14:editId="14632E50">
                <wp:simplePos x="0" y="0"/>
                <wp:positionH relativeFrom="column">
                  <wp:posOffset>1652270</wp:posOffset>
                </wp:positionH>
                <wp:positionV relativeFrom="paragraph">
                  <wp:posOffset>3939540</wp:posOffset>
                </wp:positionV>
                <wp:extent cx="935990" cy="208280"/>
                <wp:effectExtent l="0" t="0" r="16510" b="20320"/>
                <wp:wrapNone/>
                <wp:docPr id="203" name="正方形/長方形 203"/>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6C78F51" id="正方形/長方形 203" o:spid="_x0000_s1026" style="position:absolute;left:0;text-align:left;margin-left:130.1pt;margin-top:310.2pt;width:73.7pt;height:16.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52608" behindDoc="0" locked="0" layoutInCell="1" allowOverlap="1" wp14:anchorId="5C252173" wp14:editId="1781237A">
                <wp:simplePos x="0" y="0"/>
                <wp:positionH relativeFrom="column">
                  <wp:posOffset>1652270</wp:posOffset>
                </wp:positionH>
                <wp:positionV relativeFrom="paragraph">
                  <wp:posOffset>3440430</wp:posOffset>
                </wp:positionV>
                <wp:extent cx="935990" cy="503555"/>
                <wp:effectExtent l="0" t="0" r="16510" b="10795"/>
                <wp:wrapNone/>
                <wp:docPr id="234" name="正方形/長方形 234"/>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02F77998" id="正方形/長方形 234" o:spid="_x0000_s1026" style="position:absolute;left:0;text-align:left;margin-left:130.1pt;margin-top:270.9pt;width:73.7pt;height:39.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57728" behindDoc="0" locked="0" layoutInCell="1" allowOverlap="1">
                <wp:simplePos x="0" y="0"/>
                <wp:positionH relativeFrom="column">
                  <wp:posOffset>3309620</wp:posOffset>
                </wp:positionH>
                <wp:positionV relativeFrom="paragraph">
                  <wp:posOffset>3934460</wp:posOffset>
                </wp:positionV>
                <wp:extent cx="935990" cy="208280"/>
                <wp:effectExtent l="0" t="0" r="16510" b="20320"/>
                <wp:wrapNone/>
                <wp:docPr id="239" name="正方形/長方形 239"/>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2F11F86" id="正方形/長方形 239" o:spid="_x0000_s1026" style="position:absolute;left:0;text-align:left;margin-left:260.6pt;margin-top:309.8pt;width:73.7pt;height:1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55680" behindDoc="0" locked="0" layoutInCell="1" allowOverlap="1" wp14:anchorId="3558C245" wp14:editId="292199AC">
                <wp:simplePos x="0" y="0"/>
                <wp:positionH relativeFrom="column">
                  <wp:posOffset>3671570</wp:posOffset>
                </wp:positionH>
                <wp:positionV relativeFrom="paragraph">
                  <wp:posOffset>3653790</wp:posOffset>
                </wp:positionV>
                <wp:extent cx="226060" cy="235585"/>
                <wp:effectExtent l="0" t="0" r="21590" b="12065"/>
                <wp:wrapNone/>
                <wp:docPr id="237" name="円/楕円 122"/>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w:pict>
              <v:oval w14:anchorId="0DC6B20B" id="円/楕円 122" o:spid="_x0000_s1026" style="position:absolute;left:0;text-align:left;margin-left:289.1pt;margin-top:287.7pt;width:17.8pt;height:18.5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53632" behindDoc="0" locked="0" layoutInCell="1" allowOverlap="1" wp14:anchorId="1D718300" wp14:editId="26BB4BE7">
                <wp:simplePos x="0" y="0"/>
                <wp:positionH relativeFrom="column">
                  <wp:posOffset>1859915</wp:posOffset>
                </wp:positionH>
                <wp:positionV relativeFrom="paragraph">
                  <wp:posOffset>3897630</wp:posOffset>
                </wp:positionV>
                <wp:extent cx="685800" cy="314960"/>
                <wp:effectExtent l="0" t="0" r="0" b="0"/>
                <wp:wrapNone/>
                <wp:docPr id="235" name="正方形/長方形 235"/>
                <wp:cNvGraphicFramePr/>
                <a:graphic xmlns:a="http://schemas.openxmlformats.org/drawingml/2006/main">
                  <a:graphicData uri="http://schemas.microsoft.com/office/word/2010/wordprocessingShape">
                    <wps:wsp>
                      <wps:cNvSpPr/>
                      <wps:spPr>
                        <a:xfrm>
                          <a:off x="0" y="0"/>
                          <a:ext cx="68580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wps:txbx>
                      <wps:bodyPr wrap="square" rtlCol="0" anchor="ctr"/>
                    </wps:wsp>
                  </a:graphicData>
                </a:graphic>
              </wp:anchor>
            </w:drawing>
          </mc:Choice>
          <mc:Fallback>
            <w:pict>
              <v:rect w14:anchorId="1D718300" id="正方形/長方形 235" o:spid="_x0000_s1324" style="position:absolute;left:0;text-align:left;margin-left:146.45pt;margin-top:306.9pt;width:54pt;height:24.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v:textbox>
              </v:rect>
            </w:pict>
          </mc:Fallback>
        </mc:AlternateContent>
      </w:r>
      <w:r w:rsidR="00307F31" w:rsidRPr="00296AE3">
        <w:rPr>
          <w:noProof/>
          <w:lang w:eastAsia="en-US"/>
        </w:rPr>
        <mc:AlternateContent>
          <mc:Choice Requires="wps">
            <w:drawing>
              <wp:anchor distT="0" distB="0" distL="114300" distR="114300" simplePos="0" relativeHeight="251622912" behindDoc="0" locked="0" layoutInCell="1" allowOverlap="1" wp14:anchorId="3BF4772C" wp14:editId="2C8CB119">
                <wp:simplePos x="0" y="0"/>
                <wp:positionH relativeFrom="column">
                  <wp:posOffset>3309620</wp:posOffset>
                </wp:positionH>
                <wp:positionV relativeFrom="paragraph">
                  <wp:posOffset>3430905</wp:posOffset>
                </wp:positionV>
                <wp:extent cx="935990" cy="503555"/>
                <wp:effectExtent l="0" t="0" r="16510" b="10795"/>
                <wp:wrapNone/>
                <wp:docPr id="204" name="正方形/長方形 204"/>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09450445" id="正方形/長方形 204" o:spid="_x0000_s1026" style="position:absolute;left:0;text-align:left;margin-left:260.6pt;margin-top:270.15pt;width:73.7pt;height:39.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54656" behindDoc="0" locked="0" layoutInCell="1" allowOverlap="1" wp14:anchorId="503ACBF9" wp14:editId="7AAFE253">
                <wp:simplePos x="0" y="0"/>
                <wp:positionH relativeFrom="column">
                  <wp:posOffset>1718945</wp:posOffset>
                </wp:positionH>
                <wp:positionV relativeFrom="paragraph">
                  <wp:posOffset>3392805</wp:posOffset>
                </wp:positionV>
                <wp:extent cx="935990" cy="314960"/>
                <wp:effectExtent l="0" t="0" r="0" b="0"/>
                <wp:wrapNone/>
                <wp:docPr id="236" name="正方形/長方形 236"/>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w14:anchorId="503ACBF9" id="正方形/長方形 236" o:spid="_x0000_s1325" style="position:absolute;left:0;text-align:left;margin-left:135.35pt;margin-top:267.15pt;width:73.7pt;height:24.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307F31" w:rsidRPr="00296AE3">
        <w:rPr>
          <w:noProof/>
          <w:lang w:eastAsia="en-US"/>
        </w:rPr>
        <mc:AlternateContent>
          <mc:Choice Requires="wps">
            <w:drawing>
              <wp:anchor distT="0" distB="0" distL="114300" distR="114300" simplePos="0" relativeHeight="251658752" behindDoc="0" locked="0" layoutInCell="1" allowOverlap="1">
                <wp:simplePos x="0" y="0"/>
                <wp:positionH relativeFrom="column">
                  <wp:posOffset>3500120</wp:posOffset>
                </wp:positionH>
                <wp:positionV relativeFrom="paragraph">
                  <wp:posOffset>3888105</wp:posOffset>
                </wp:positionV>
                <wp:extent cx="609600" cy="314960"/>
                <wp:effectExtent l="0" t="0" r="0" b="0"/>
                <wp:wrapNone/>
                <wp:docPr id="240" name="正方形/長方形 240"/>
                <wp:cNvGraphicFramePr/>
                <a:graphic xmlns:a="http://schemas.openxmlformats.org/drawingml/2006/main">
                  <a:graphicData uri="http://schemas.microsoft.com/office/word/2010/wordprocessingShape">
                    <wps:wsp>
                      <wps:cNvSpPr/>
                      <wps:spPr>
                        <a:xfrm>
                          <a:off x="0" y="0"/>
                          <a:ext cx="60960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wps:txbx>
                      <wps:bodyPr wrap="square" rtlCol="0" anchor="ctr"/>
                    </wps:wsp>
                  </a:graphicData>
                </a:graphic>
              </wp:anchor>
            </w:drawing>
          </mc:Choice>
          <mc:Fallback>
            <w:pict>
              <v:rect id="正方形/長方形 240" o:spid="_x0000_s1326" style="position:absolute;left:0;text-align:left;margin-left:275.6pt;margin-top:306.15pt;width:48pt;height:24.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v:textbox>
              </v:rect>
            </w:pict>
          </mc:Fallback>
        </mc:AlternateContent>
      </w:r>
      <w:r w:rsidR="00307F31" w:rsidRPr="00296AE3">
        <w:rPr>
          <w:noProof/>
          <w:lang w:eastAsia="en-US"/>
        </w:rPr>
        <mc:AlternateContent>
          <mc:Choice Requires="wps">
            <w:drawing>
              <wp:anchor distT="0" distB="0" distL="114300" distR="114300" simplePos="0" relativeHeight="251659776" behindDoc="0" locked="0" layoutInCell="1" allowOverlap="1">
                <wp:simplePos x="0" y="0"/>
                <wp:positionH relativeFrom="column">
                  <wp:posOffset>3376295</wp:posOffset>
                </wp:positionH>
                <wp:positionV relativeFrom="paragraph">
                  <wp:posOffset>3383280</wp:posOffset>
                </wp:positionV>
                <wp:extent cx="935990" cy="314960"/>
                <wp:effectExtent l="0" t="0" r="0" b="0"/>
                <wp:wrapNone/>
                <wp:docPr id="241" name="正方形/長方形 241"/>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id="正方形/長方形 241" o:spid="_x0000_s1327" style="position:absolute;left:0;text-align:left;margin-left:265.85pt;margin-top:266.4pt;width:73.7pt;height:24.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307F31" w:rsidRPr="00296AE3">
        <w:rPr>
          <w:noProof/>
          <w:lang w:eastAsia="en-US"/>
        </w:rPr>
        <mc:AlternateContent>
          <mc:Choice Requires="wps">
            <w:drawing>
              <wp:anchor distT="0" distB="0" distL="114300" distR="114300" simplePos="0" relativeHeight="251649536" behindDoc="0" locked="0" layoutInCell="1" allowOverlap="1" wp14:anchorId="59D13397" wp14:editId="49B503F1">
                <wp:simplePos x="0" y="0"/>
                <wp:positionH relativeFrom="column">
                  <wp:posOffset>3309620</wp:posOffset>
                </wp:positionH>
                <wp:positionV relativeFrom="paragraph">
                  <wp:posOffset>2958465</wp:posOffset>
                </wp:positionV>
                <wp:extent cx="935990" cy="208280"/>
                <wp:effectExtent l="0" t="0" r="16510" b="20320"/>
                <wp:wrapNone/>
                <wp:docPr id="231" name="正方形/長方形 231"/>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131C0E89" id="正方形/長方形 231" o:spid="_x0000_s1026" style="position:absolute;left:0;text-align:left;margin-left:260.6pt;margin-top:232.95pt;width:73.7pt;height:16.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45440" behindDoc="0" locked="0" layoutInCell="1" allowOverlap="1" wp14:anchorId="75F247BF" wp14:editId="6AB77394">
                <wp:simplePos x="0" y="0"/>
                <wp:positionH relativeFrom="column">
                  <wp:posOffset>1652270</wp:posOffset>
                </wp:positionH>
                <wp:positionV relativeFrom="paragraph">
                  <wp:posOffset>2959735</wp:posOffset>
                </wp:positionV>
                <wp:extent cx="935990" cy="208280"/>
                <wp:effectExtent l="0" t="0" r="16510" b="20320"/>
                <wp:wrapNone/>
                <wp:docPr id="227" name="正方形/長方形 227"/>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00FD3DA" id="正方形/長方形 227" o:spid="_x0000_s1026" style="position:absolute;left:0;text-align:left;margin-left:130.1pt;margin-top:233.05pt;width:73.7pt;height:16.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61824" behindDoc="0" locked="0" layoutInCell="1" allowOverlap="1">
                <wp:simplePos x="0" y="0"/>
                <wp:positionH relativeFrom="column">
                  <wp:posOffset>3658235</wp:posOffset>
                </wp:positionH>
                <wp:positionV relativeFrom="paragraph">
                  <wp:posOffset>2683510</wp:posOffset>
                </wp:positionV>
                <wp:extent cx="241935" cy="187960"/>
                <wp:effectExtent l="0" t="0" r="5715" b="2540"/>
                <wp:wrapNone/>
                <wp:docPr id="243" name="正方形/長方形 243"/>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w:pict>
              <v:rect id="正方形/長方形 243" o:spid="_x0000_s1328" style="position:absolute;left:0;text-align:left;margin-left:288.05pt;margin-top:211.3pt;width:19.05pt;height:14.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" filled="f" stroked="f" strokeweight="2pt">
                <v:textbox inset="0,0,0,0">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v:textbox>
              </v:rect>
            </w:pict>
          </mc:Fallback>
        </mc:AlternateContent>
      </w:r>
      <w:r w:rsidR="00307F31" w:rsidRPr="00296AE3">
        <w:rPr>
          <w:noProof/>
          <w:lang w:eastAsia="en-US"/>
        </w:rPr>
        <mc:AlternateContent>
          <mc:Choice Requires="wps">
            <w:drawing>
              <wp:anchor distT="0" distB="0" distL="114300" distR="114300" simplePos="0" relativeHeight="251518462" behindDoc="0" locked="0" layoutInCell="1" allowOverlap="1" wp14:anchorId="1BA2BAF1" wp14:editId="4CEA7682">
                <wp:simplePos x="0" y="0"/>
                <wp:positionH relativeFrom="column">
                  <wp:posOffset>3309620</wp:posOffset>
                </wp:positionH>
                <wp:positionV relativeFrom="paragraph">
                  <wp:posOffset>2457450</wp:posOffset>
                </wp:positionV>
                <wp:extent cx="935990" cy="503555"/>
                <wp:effectExtent l="0" t="0" r="16510" b="10795"/>
                <wp:wrapNone/>
                <wp:docPr id="230" name="正方形/長方形 230"/>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358F9D7F" id="正方形/長方形 230" o:spid="_x0000_s1026" style="position:absolute;left:0;text-align:left;margin-left:260.6pt;margin-top:193.5pt;width:73.7pt;height:39.65pt;z-index:251518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41344" behindDoc="0" locked="0" layoutInCell="1" allowOverlap="1" wp14:anchorId="22CCEE56" wp14:editId="2AE02DD6">
                <wp:simplePos x="0" y="0"/>
                <wp:positionH relativeFrom="column">
                  <wp:posOffset>3309620</wp:posOffset>
                </wp:positionH>
                <wp:positionV relativeFrom="paragraph">
                  <wp:posOffset>1927225</wp:posOffset>
                </wp:positionV>
                <wp:extent cx="935990" cy="208280"/>
                <wp:effectExtent l="0" t="0" r="16510" b="20320"/>
                <wp:wrapNone/>
                <wp:docPr id="223" name="正方形/長方形 223"/>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383D7BE7" id="正方形/長方形 223" o:spid="_x0000_s1026" style="position:absolute;left:0;text-align:left;margin-left:260.6pt;margin-top:151.75pt;width:73.7pt;height:16.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40320" behindDoc="0" locked="0" layoutInCell="1" allowOverlap="1" wp14:anchorId="1448D109" wp14:editId="4887F4F3">
                <wp:simplePos x="0" y="0"/>
                <wp:positionH relativeFrom="column">
                  <wp:posOffset>3309620</wp:posOffset>
                </wp:positionH>
                <wp:positionV relativeFrom="paragraph">
                  <wp:posOffset>1423035</wp:posOffset>
                </wp:positionV>
                <wp:extent cx="935990" cy="503555"/>
                <wp:effectExtent l="0" t="0" r="16510" b="10795"/>
                <wp:wrapNone/>
                <wp:docPr id="222" name="正方形/長方形 222"/>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32EC75AE" id="正方形/長方形 222" o:spid="_x0000_s1026" style="position:absolute;left:0;text-align:left;margin-left:260.6pt;margin-top:112.05pt;width:73.7pt;height:39.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35200" behindDoc="0" locked="0" layoutInCell="1" allowOverlap="1" wp14:anchorId="7E3FEC92" wp14:editId="7563960C">
                <wp:simplePos x="0" y="0"/>
                <wp:positionH relativeFrom="column">
                  <wp:posOffset>1652270</wp:posOffset>
                </wp:positionH>
                <wp:positionV relativeFrom="paragraph">
                  <wp:posOffset>1929130</wp:posOffset>
                </wp:positionV>
                <wp:extent cx="935990" cy="208280"/>
                <wp:effectExtent l="0" t="0" r="16510" b="20320"/>
                <wp:wrapNone/>
                <wp:docPr id="216" name="正方形/長方形 216"/>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0BC84BF" id="正方形/長方形 216" o:spid="_x0000_s1026" style="position:absolute;left:0;text-align:left;margin-left:130.1pt;margin-top:151.9pt;width:73.7pt;height:16.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29056" behindDoc="0" locked="0" layoutInCell="1" allowOverlap="1" wp14:anchorId="7FE1A214" wp14:editId="0E13CE9B">
                <wp:simplePos x="0" y="0"/>
                <wp:positionH relativeFrom="column">
                  <wp:posOffset>2002790</wp:posOffset>
                </wp:positionH>
                <wp:positionV relativeFrom="paragraph">
                  <wp:posOffset>636270</wp:posOffset>
                </wp:positionV>
                <wp:extent cx="241935" cy="187960"/>
                <wp:effectExtent l="0" t="0" r="5715" b="2540"/>
                <wp:wrapNone/>
                <wp:docPr id="210" name="正方形/長方形 210"/>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w:pict>
              <v:rect w14:anchorId="7FE1A214" id="正方形/長方形 210" o:spid="_x0000_s1329" style="position:absolute;left:0;text-align:left;margin-left:157.7pt;margin-top:50.1pt;width:19.05pt;height:14.8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" filled="f" stroked="f" strokeweight="2pt">
                <v:textbox inset="0,0,0,0">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v:textbox>
              </v:rect>
            </w:pict>
          </mc:Fallback>
        </mc:AlternateContent>
      </w:r>
      <w:r w:rsidR="00307F31" w:rsidRPr="00296AE3">
        <w:rPr>
          <w:noProof/>
          <w:lang w:eastAsia="en-US"/>
        </w:rPr>
        <mc:AlternateContent>
          <mc:Choice Requires="wps">
            <w:drawing>
              <wp:anchor distT="0" distB="0" distL="114300" distR="114300" simplePos="0" relativeHeight="251631104" behindDoc="0" locked="0" layoutInCell="1" allowOverlap="1" wp14:anchorId="7AB1A152" wp14:editId="0B86C592">
                <wp:simplePos x="0" y="0"/>
                <wp:positionH relativeFrom="column">
                  <wp:posOffset>3309620</wp:posOffset>
                </wp:positionH>
                <wp:positionV relativeFrom="paragraph">
                  <wp:posOffset>897255</wp:posOffset>
                </wp:positionV>
                <wp:extent cx="935990" cy="208280"/>
                <wp:effectExtent l="0" t="0" r="16510" b="20320"/>
                <wp:wrapNone/>
                <wp:docPr id="212" name="正方形/長方形 212"/>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7FA10E9" id="正方形/長方形 212" o:spid="_x0000_s1026" style="position:absolute;left:0;text-align:left;margin-left:260.6pt;margin-top:70.65pt;width:73.7pt;height:16.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24960" behindDoc="0" locked="0" layoutInCell="1" allowOverlap="1" wp14:anchorId="2DD84F48" wp14:editId="5E663FFE">
                <wp:simplePos x="0" y="0"/>
                <wp:positionH relativeFrom="column">
                  <wp:posOffset>1652270</wp:posOffset>
                </wp:positionH>
                <wp:positionV relativeFrom="paragraph">
                  <wp:posOffset>899160</wp:posOffset>
                </wp:positionV>
                <wp:extent cx="935990" cy="208280"/>
                <wp:effectExtent l="0" t="0" r="16510" b="20320"/>
                <wp:wrapNone/>
                <wp:docPr id="206" name="正方形/長方形 206"/>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1E945E24" id="正方形/長方形 206" o:spid="_x0000_s1026" style="position:absolute;left:0;text-align:left;margin-left:130.1pt;margin-top:70.8pt;width:73.7pt;height:16.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23936" behindDoc="0" locked="0" layoutInCell="1" allowOverlap="1" wp14:anchorId="2C72C4F4" wp14:editId="49FA994F">
                <wp:simplePos x="0" y="0"/>
                <wp:positionH relativeFrom="column">
                  <wp:posOffset>1652270</wp:posOffset>
                </wp:positionH>
                <wp:positionV relativeFrom="paragraph">
                  <wp:posOffset>394970</wp:posOffset>
                </wp:positionV>
                <wp:extent cx="935990" cy="503555"/>
                <wp:effectExtent l="0" t="0" r="16510" b="10795"/>
                <wp:wrapNone/>
                <wp:docPr id="205" name="正方形/長方形 205"/>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05F30E7B" id="正方形/長方形 205" o:spid="_x0000_s1026" style="position:absolute;left:0;text-align:left;margin-left:130.1pt;margin-top:31.1pt;width:73.7pt;height:39.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27008" behindDoc="0" locked="0" layoutInCell="1" allowOverlap="1" wp14:anchorId="55CCF855" wp14:editId="335FA79A">
                <wp:simplePos x="0" y="0"/>
                <wp:positionH relativeFrom="column">
                  <wp:posOffset>1718945</wp:posOffset>
                </wp:positionH>
                <wp:positionV relativeFrom="paragraph">
                  <wp:posOffset>353060</wp:posOffset>
                </wp:positionV>
                <wp:extent cx="935990" cy="314960"/>
                <wp:effectExtent l="0" t="0" r="0" b="0"/>
                <wp:wrapNone/>
                <wp:docPr id="208" name="正方形/長方形 208"/>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w14:anchorId="55CCF855" id="正方形/長方形 208" o:spid="_x0000_s1330" style="position:absolute;left:0;text-align:left;margin-left:135.35pt;margin-top:27.8pt;width:73.7pt;height:24.8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307F31" w:rsidRPr="00296AE3">
        <w:rPr>
          <w:noProof/>
          <w:lang w:eastAsia="en-US"/>
        </w:rPr>
        <mc:AlternateContent>
          <mc:Choice Requires="wps">
            <w:drawing>
              <wp:anchor distT="0" distB="0" distL="114300" distR="114300" simplePos="0" relativeHeight="251634176" behindDoc="0" locked="0" layoutInCell="1" allowOverlap="1" wp14:anchorId="6251BEEE" wp14:editId="75169430">
                <wp:simplePos x="0" y="0"/>
                <wp:positionH relativeFrom="column">
                  <wp:posOffset>1652270</wp:posOffset>
                </wp:positionH>
                <wp:positionV relativeFrom="paragraph">
                  <wp:posOffset>1426210</wp:posOffset>
                </wp:positionV>
                <wp:extent cx="935990" cy="503555"/>
                <wp:effectExtent l="0" t="0" r="16510" b="10795"/>
                <wp:wrapNone/>
                <wp:docPr id="215" name="正方形/長方形 215"/>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5233245" id="正方形/長方形 215" o:spid="_x0000_s1026" style="position:absolute;left:0;text-align:left;margin-left:130.1pt;margin-top:112.3pt;width:73.7pt;height:39.6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60800" behindDoc="0" locked="0" layoutInCell="1" allowOverlap="1">
                <wp:simplePos x="0" y="0"/>
                <wp:positionH relativeFrom="column">
                  <wp:posOffset>3671570</wp:posOffset>
                </wp:positionH>
                <wp:positionV relativeFrom="paragraph">
                  <wp:posOffset>2664460</wp:posOffset>
                </wp:positionV>
                <wp:extent cx="226060" cy="235585"/>
                <wp:effectExtent l="0" t="0" r="21590" b="12065"/>
                <wp:wrapNone/>
                <wp:docPr id="242" name="円/楕円 127"/>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oval w14:anchorId="413C5B80" id="円/楕円 127" o:spid="_x0000_s1026" style="position:absolute;left:0;text-align:left;margin-left:289.1pt;margin-top:209.8pt;width:17.8pt;height:18.5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51584" behindDoc="0" locked="0" layoutInCell="1" allowOverlap="1" wp14:anchorId="50B0BA29" wp14:editId="26E28C17">
                <wp:simplePos x="0" y="0"/>
                <wp:positionH relativeFrom="column">
                  <wp:posOffset>3376295</wp:posOffset>
                </wp:positionH>
                <wp:positionV relativeFrom="paragraph">
                  <wp:posOffset>2388235</wp:posOffset>
                </wp:positionV>
                <wp:extent cx="935990" cy="314960"/>
                <wp:effectExtent l="0" t="0" r="0" b="0"/>
                <wp:wrapNone/>
                <wp:docPr id="233" name="正方形/長方形 233"/>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w14:anchorId="50B0BA29" id="正方形/長方形 233" o:spid="_x0000_s1331" style="position:absolute;left:0;text-align:left;margin-left:265.85pt;margin-top:188.05pt;width:73.7pt;height:24.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307F31" w:rsidRPr="00296AE3">
        <w:rPr>
          <w:noProof/>
          <w:lang w:eastAsia="en-US"/>
        </w:rPr>
        <mc:AlternateContent>
          <mc:Choice Requires="wps">
            <w:drawing>
              <wp:anchor distT="0" distB="0" distL="114300" distR="114300" simplePos="0" relativeHeight="251650560" behindDoc="0" locked="0" layoutInCell="1" allowOverlap="1" wp14:anchorId="40651775" wp14:editId="0141B45B">
                <wp:simplePos x="0" y="0"/>
                <wp:positionH relativeFrom="column">
                  <wp:posOffset>3500120</wp:posOffset>
                </wp:positionH>
                <wp:positionV relativeFrom="paragraph">
                  <wp:posOffset>2893060</wp:posOffset>
                </wp:positionV>
                <wp:extent cx="638175" cy="314960"/>
                <wp:effectExtent l="0" t="0" r="0" b="0"/>
                <wp:wrapNone/>
                <wp:docPr id="232" name="正方形/長方形 232"/>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wps:txbx>
                      <wps:bodyPr wrap="square" rtlCol="0" anchor="ctr"/>
                    </wps:wsp>
                  </a:graphicData>
                </a:graphic>
              </wp:anchor>
            </w:drawing>
          </mc:Choice>
          <mc:Fallback>
            <w:pict>
              <v:rect w14:anchorId="40651775" id="正方形/長方形 232" o:spid="_x0000_s1332" style="position:absolute;left:0;text-align:left;margin-left:275.6pt;margin-top:227.8pt;width:50.25pt;height:24.8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v:textbox>
              </v:rect>
            </w:pict>
          </mc:Fallback>
        </mc:AlternateContent>
      </w:r>
      <w:r w:rsidR="00307F31" w:rsidRPr="00296AE3">
        <w:rPr>
          <w:noProof/>
          <w:lang w:eastAsia="en-US"/>
        </w:rPr>
        <mc:AlternateContent>
          <mc:Choice Requires="wps">
            <w:drawing>
              <wp:anchor distT="0" distB="0" distL="114300" distR="114300" simplePos="0" relativeHeight="251647488" behindDoc="0" locked="0" layoutInCell="1" allowOverlap="1" wp14:anchorId="1F894AC6" wp14:editId="71065974">
                <wp:simplePos x="0" y="0"/>
                <wp:positionH relativeFrom="column">
                  <wp:posOffset>1718945</wp:posOffset>
                </wp:positionH>
                <wp:positionV relativeFrom="paragraph">
                  <wp:posOffset>2397760</wp:posOffset>
                </wp:positionV>
                <wp:extent cx="935990" cy="314960"/>
                <wp:effectExtent l="0" t="0" r="0" b="0"/>
                <wp:wrapNone/>
                <wp:docPr id="229" name="正方形/長方形 229"/>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w14:anchorId="1F894AC6" id="正方形/長方形 229" o:spid="_x0000_s1333" style="position:absolute;left:0;text-align:left;margin-left:135.35pt;margin-top:188.8pt;width:73.7pt;height:24.8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307F31" w:rsidRPr="00296AE3">
        <w:rPr>
          <w:noProof/>
          <w:lang w:eastAsia="en-US"/>
        </w:rPr>
        <mc:AlternateContent>
          <mc:Choice Requires="wps">
            <w:drawing>
              <wp:anchor distT="0" distB="0" distL="114300" distR="114300" simplePos="0" relativeHeight="251646464" behindDoc="0" locked="0" layoutInCell="1" allowOverlap="1" wp14:anchorId="1AD9E516" wp14:editId="34363B2F">
                <wp:simplePos x="0" y="0"/>
                <wp:positionH relativeFrom="column">
                  <wp:posOffset>1842770</wp:posOffset>
                </wp:positionH>
                <wp:positionV relativeFrom="paragraph">
                  <wp:posOffset>2902585</wp:posOffset>
                </wp:positionV>
                <wp:extent cx="638175" cy="314960"/>
                <wp:effectExtent l="0" t="0" r="0" b="0"/>
                <wp:wrapNone/>
                <wp:docPr id="228" name="正方形/長方形 228"/>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wps:txbx>
                      <wps:bodyPr wrap="square" rtlCol="0" anchor="ctr"/>
                    </wps:wsp>
                  </a:graphicData>
                </a:graphic>
              </wp:anchor>
            </w:drawing>
          </mc:Choice>
          <mc:Fallback>
            <w:pict>
              <v:rect w14:anchorId="1AD9E516" id="正方形/長方形 228" o:spid="_x0000_s1334" style="position:absolute;left:0;text-align:left;margin-left:145.1pt;margin-top:228.55pt;width:50.25pt;height:24.8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v:textbox>
              </v:rect>
            </w:pict>
          </mc:Fallback>
        </mc:AlternateContent>
      </w:r>
      <w:r w:rsidR="00307F31" w:rsidRPr="00296AE3">
        <w:rPr>
          <w:noProof/>
          <w:lang w:eastAsia="en-US"/>
        </w:rPr>
        <mc:AlternateContent>
          <mc:Choice Requires="wps">
            <w:drawing>
              <wp:anchor distT="0" distB="0" distL="114300" distR="114300" simplePos="0" relativeHeight="251517437" behindDoc="0" locked="0" layoutInCell="1" allowOverlap="1" wp14:anchorId="6404C9E2" wp14:editId="26C1DAC4">
                <wp:simplePos x="0" y="0"/>
                <wp:positionH relativeFrom="column">
                  <wp:posOffset>1652270</wp:posOffset>
                </wp:positionH>
                <wp:positionV relativeFrom="paragraph">
                  <wp:posOffset>2456815</wp:posOffset>
                </wp:positionV>
                <wp:extent cx="935990" cy="503555"/>
                <wp:effectExtent l="0" t="0" r="16510" b="10795"/>
                <wp:wrapNone/>
                <wp:docPr id="226" name="正方形/長方形 226"/>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DDA19A8" id="正方形/長方形 226" o:spid="_x0000_s1026" style="position:absolute;left:0;text-align:left;margin-left:130.1pt;margin-top:193.45pt;width:73.7pt;height:39.65pt;z-index:2515174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43392" behindDoc="0" locked="0" layoutInCell="1" allowOverlap="1" wp14:anchorId="03E7B4E5" wp14:editId="6B1371E2">
                <wp:simplePos x="0" y="0"/>
                <wp:positionH relativeFrom="column">
                  <wp:posOffset>3376295</wp:posOffset>
                </wp:positionH>
                <wp:positionV relativeFrom="paragraph">
                  <wp:posOffset>1355725</wp:posOffset>
                </wp:positionV>
                <wp:extent cx="935990" cy="314960"/>
                <wp:effectExtent l="0" t="0" r="0" b="0"/>
                <wp:wrapNone/>
                <wp:docPr id="225" name="正方形/長方形 225"/>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w14:anchorId="03E7B4E5" id="正方形/長方形 225" o:spid="_x0000_s1335" style="position:absolute;left:0;text-align:left;margin-left:265.85pt;margin-top:106.75pt;width:73.7pt;height:24.8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307F31" w:rsidRPr="00296AE3">
        <w:rPr>
          <w:noProof/>
          <w:lang w:eastAsia="en-US"/>
        </w:rPr>
        <mc:AlternateContent>
          <mc:Choice Requires="wps">
            <w:drawing>
              <wp:anchor distT="0" distB="0" distL="114300" distR="114300" simplePos="0" relativeHeight="251642368" behindDoc="0" locked="0" layoutInCell="1" allowOverlap="1" wp14:anchorId="754B475A" wp14:editId="63FD3504">
                <wp:simplePos x="0" y="0"/>
                <wp:positionH relativeFrom="column">
                  <wp:posOffset>3500120</wp:posOffset>
                </wp:positionH>
                <wp:positionV relativeFrom="paragraph">
                  <wp:posOffset>1860550</wp:posOffset>
                </wp:positionV>
                <wp:extent cx="619125" cy="314960"/>
                <wp:effectExtent l="0" t="0" r="0" b="0"/>
                <wp:wrapNone/>
                <wp:docPr id="224" name="正方形/長方形 224"/>
                <wp:cNvGraphicFramePr/>
                <a:graphic xmlns:a="http://schemas.openxmlformats.org/drawingml/2006/main">
                  <a:graphicData uri="http://schemas.microsoft.com/office/word/2010/wordprocessingShape">
                    <wps:wsp>
                      <wps:cNvSpPr/>
                      <wps:spPr>
                        <a:xfrm>
                          <a:off x="0" y="0"/>
                          <a:ext cx="619125"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wps:txbx>
                      <wps:bodyPr wrap="square" rtlCol="0" anchor="ctr"/>
                    </wps:wsp>
                  </a:graphicData>
                </a:graphic>
              </wp:anchor>
            </w:drawing>
          </mc:Choice>
          <mc:Fallback>
            <w:pict>
              <v:rect w14:anchorId="754B475A" id="正方形/長方形 224" o:spid="_x0000_s1336" style="position:absolute;left:0;text-align:left;margin-left:275.6pt;margin-top:146.5pt;width:48.75pt;height:24.8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v:textbox>
              </v:rect>
            </w:pict>
          </mc:Fallback>
        </mc:AlternateContent>
      </w:r>
      <w:r w:rsidR="00307F31" w:rsidRPr="00296AE3">
        <w:rPr>
          <w:noProof/>
          <w:lang w:eastAsia="en-US"/>
        </w:rPr>
        <mc:AlternateContent>
          <mc:Choice Requires="wps">
            <w:drawing>
              <wp:anchor distT="0" distB="0" distL="114300" distR="114300" simplePos="0" relativeHeight="251639296" behindDoc="0" locked="0" layoutInCell="1" allowOverlap="1" wp14:anchorId="633C5FEF" wp14:editId="1E3938E8">
                <wp:simplePos x="0" y="0"/>
                <wp:positionH relativeFrom="column">
                  <wp:posOffset>2004695</wp:posOffset>
                </wp:positionH>
                <wp:positionV relativeFrom="paragraph">
                  <wp:posOffset>1670050</wp:posOffset>
                </wp:positionV>
                <wp:extent cx="241935" cy="187960"/>
                <wp:effectExtent l="0" t="0" r="5715" b="2540"/>
                <wp:wrapNone/>
                <wp:docPr id="221" name="正方形/長方形 221"/>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w:pict>
              <v:rect w14:anchorId="633C5FEF" id="正方形/長方形 221" o:spid="_x0000_s1337" style="position:absolute;left:0;text-align:left;margin-left:157.85pt;margin-top:131.5pt;width:19.05pt;height:14.8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" filled="f" stroked="f" strokeweight="2pt">
                <v:textbox inset="0,0,0,0">
                  <w:txbxContent>
                    <w:p w:rsidR="007B716A" w:rsidRPr="00F15902" w:rsidRDefault="007B716A" w:rsidP="00E47096">
                      <w:pPr>
                        <w:pStyle w:val="Web"/>
                        <w:spacing w:after="0" w:line="240" w:lineRule="exact"/>
                        <w:ind w:firstLineChars="50" w:firstLine="105"/>
                        <w:rPr>
                          <w:rFonts w:ascii="Arial" w:eastAsia="メイリオ" w:hAnsi="Arial" w:cs="Arial"/>
                        </w:rPr>
                      </w:pPr>
                      <w:r w:rsidRPr="00F15902">
                        <w:rPr>
                          <w:rFonts w:ascii="Arial" w:eastAsia="メイリオ" w:hAnsi="Arial" w:cs="Arial"/>
                          <w:color w:val="000000" w:themeColor="text1"/>
                          <w:kern w:val="24"/>
                          <w:sz w:val="21"/>
                          <w:szCs w:val="21"/>
                        </w:rPr>
                        <w:t>A</w:t>
                      </w:r>
                    </w:p>
                  </w:txbxContent>
                </v:textbox>
              </v:rect>
            </w:pict>
          </mc:Fallback>
        </mc:AlternateContent>
      </w:r>
      <w:r w:rsidR="00307F31" w:rsidRPr="00296AE3">
        <w:rPr>
          <w:noProof/>
          <w:lang w:eastAsia="en-US"/>
        </w:rPr>
        <mc:AlternateContent>
          <mc:Choice Requires="wps">
            <w:drawing>
              <wp:anchor distT="0" distB="0" distL="114300" distR="114300" simplePos="0" relativeHeight="251638272" behindDoc="0" locked="0" layoutInCell="1" allowOverlap="1" wp14:anchorId="33C61FF5" wp14:editId="52C4CEBF">
                <wp:simplePos x="0" y="0"/>
                <wp:positionH relativeFrom="column">
                  <wp:posOffset>2014220</wp:posOffset>
                </wp:positionH>
                <wp:positionV relativeFrom="paragraph">
                  <wp:posOffset>1651000</wp:posOffset>
                </wp:positionV>
                <wp:extent cx="226060" cy="235585"/>
                <wp:effectExtent l="0" t="0" r="21590" b="12065"/>
                <wp:wrapNone/>
                <wp:docPr id="220" name="円/楕円 105"/>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oval w14:anchorId="7492395D" id="円/楕円 105" o:spid="_x0000_s1026" style="position:absolute;left:0;text-align:left;margin-left:158.6pt;margin-top:130pt;width:17.8pt;height:18.5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37248" behindDoc="0" locked="0" layoutInCell="1" allowOverlap="1" wp14:anchorId="27BCF41C" wp14:editId="16ED96FD">
                <wp:simplePos x="0" y="0"/>
                <wp:positionH relativeFrom="column">
                  <wp:posOffset>1718945</wp:posOffset>
                </wp:positionH>
                <wp:positionV relativeFrom="paragraph">
                  <wp:posOffset>1374775</wp:posOffset>
                </wp:positionV>
                <wp:extent cx="935990" cy="314960"/>
                <wp:effectExtent l="0" t="0" r="0" b="0"/>
                <wp:wrapNone/>
                <wp:docPr id="219" name="正方形/長方形 219"/>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w14:anchorId="27BCF41C" id="正方形/長方形 219" o:spid="_x0000_s1338" style="position:absolute;left:0;text-align:left;margin-left:135.35pt;margin-top:108.25pt;width:73.7pt;height:24.8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307F31" w:rsidRPr="00296AE3">
        <w:rPr>
          <w:noProof/>
          <w:lang w:eastAsia="en-US"/>
        </w:rPr>
        <mc:AlternateContent>
          <mc:Choice Requires="wps">
            <w:drawing>
              <wp:anchor distT="0" distB="0" distL="114300" distR="114300" simplePos="0" relativeHeight="251636224" behindDoc="0" locked="0" layoutInCell="1" allowOverlap="1" wp14:anchorId="088031B0" wp14:editId="38FEF2FF">
                <wp:simplePos x="0" y="0"/>
                <wp:positionH relativeFrom="column">
                  <wp:posOffset>1871345</wp:posOffset>
                </wp:positionH>
                <wp:positionV relativeFrom="paragraph">
                  <wp:posOffset>1879600</wp:posOffset>
                </wp:positionV>
                <wp:extent cx="666750" cy="314960"/>
                <wp:effectExtent l="0" t="0" r="0" b="0"/>
                <wp:wrapNone/>
                <wp:docPr id="218" name="正方形/長方形 218"/>
                <wp:cNvGraphicFramePr/>
                <a:graphic xmlns:a="http://schemas.openxmlformats.org/drawingml/2006/main">
                  <a:graphicData uri="http://schemas.microsoft.com/office/word/2010/wordprocessingShape">
                    <wps:wsp>
                      <wps:cNvSpPr/>
                      <wps:spPr>
                        <a:xfrm>
                          <a:off x="0" y="0"/>
                          <a:ext cx="66675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wps:txbx>
                      <wps:bodyPr wrap="square" rtlCol="0" anchor="ctr"/>
                    </wps:wsp>
                  </a:graphicData>
                </a:graphic>
              </wp:anchor>
            </w:drawing>
          </mc:Choice>
          <mc:Fallback>
            <w:pict>
              <v:rect w14:anchorId="088031B0" id="正方形/長方形 218" o:spid="_x0000_s1339" style="position:absolute;left:0;text-align:left;margin-left:147.35pt;margin-top:148pt;width:52.5pt;height:24.8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v:textbox>
              </v:rect>
            </w:pict>
          </mc:Fallback>
        </mc:AlternateContent>
      </w:r>
      <w:r w:rsidR="00307F31" w:rsidRPr="00296AE3">
        <w:rPr>
          <w:noProof/>
          <w:lang w:eastAsia="en-US"/>
        </w:rPr>
        <mc:AlternateContent>
          <mc:Choice Requires="wps">
            <w:drawing>
              <wp:anchor distT="0" distB="0" distL="114300" distR="114300" simplePos="0" relativeHeight="251625984" behindDoc="0" locked="0" layoutInCell="1" allowOverlap="1" wp14:anchorId="13B1CE04" wp14:editId="273921A8">
                <wp:simplePos x="0" y="0"/>
                <wp:positionH relativeFrom="column">
                  <wp:posOffset>1842770</wp:posOffset>
                </wp:positionH>
                <wp:positionV relativeFrom="paragraph">
                  <wp:posOffset>858520</wp:posOffset>
                </wp:positionV>
                <wp:extent cx="604520" cy="314960"/>
                <wp:effectExtent l="0" t="0" r="0" b="0"/>
                <wp:wrapNone/>
                <wp:docPr id="207" name="正方形/長方形 207"/>
                <wp:cNvGraphicFramePr/>
                <a:graphic xmlns:a="http://schemas.openxmlformats.org/drawingml/2006/main">
                  <a:graphicData uri="http://schemas.microsoft.com/office/word/2010/wordprocessingShape">
                    <wps:wsp>
                      <wps:cNvSpPr/>
                      <wps:spPr>
                        <a:xfrm>
                          <a:off x="0" y="0"/>
                          <a:ext cx="60452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wps:txbx>
                      <wps:bodyPr wrap="square" rtlCol="0" anchor="ctr"/>
                    </wps:wsp>
                  </a:graphicData>
                </a:graphic>
              </wp:anchor>
            </w:drawing>
          </mc:Choice>
          <mc:Fallback>
            <w:pict>
              <v:rect w14:anchorId="13B1CE04" id="正方形/長方形 207" o:spid="_x0000_s1340" style="position:absolute;left:0;text-align:left;margin-left:145.1pt;margin-top:67.6pt;width:47.6pt;height:24.8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1</w:t>
                      </w:r>
                    </w:p>
                  </w:txbxContent>
                </v:textbox>
              </v:rect>
            </w:pict>
          </mc:Fallback>
        </mc:AlternateContent>
      </w:r>
      <w:r w:rsidR="00307F31" w:rsidRPr="00296AE3">
        <w:rPr>
          <w:noProof/>
          <w:lang w:eastAsia="en-US"/>
        </w:rPr>
        <mc:AlternateContent>
          <mc:Choice Requires="wps">
            <w:drawing>
              <wp:anchor distT="0" distB="0" distL="114300" distR="114300" simplePos="0" relativeHeight="251628032" behindDoc="0" locked="0" layoutInCell="1" allowOverlap="1" wp14:anchorId="77AD86CC" wp14:editId="571947BA">
                <wp:simplePos x="0" y="0"/>
                <wp:positionH relativeFrom="column">
                  <wp:posOffset>2014220</wp:posOffset>
                </wp:positionH>
                <wp:positionV relativeFrom="paragraph">
                  <wp:posOffset>620395</wp:posOffset>
                </wp:positionV>
                <wp:extent cx="226060" cy="235585"/>
                <wp:effectExtent l="0" t="0" r="21590" b="12065"/>
                <wp:wrapNone/>
                <wp:docPr id="209" name="円/楕円 95"/>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w:pict>
              <v:oval w14:anchorId="69476E8A" id="円/楕円 95" o:spid="_x0000_s1026" style="position:absolute;left:0;text-align:left;margin-left:158.6pt;margin-top:48.85pt;width:17.8pt;height:18.55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" filled="f" strokecolor="black [3213]" strokeweight="2pt"/>
            </w:pict>
          </mc:Fallback>
        </mc:AlternateContent>
      </w:r>
      <w:r w:rsidR="00307F31" w:rsidRPr="00296AE3">
        <w:rPr>
          <w:noProof/>
          <w:lang w:eastAsia="en-US"/>
        </w:rPr>
        <mc:AlternateContent>
          <mc:Choice Requires="wps">
            <w:drawing>
              <wp:anchor distT="0" distB="0" distL="114300" distR="114300" simplePos="0" relativeHeight="251630080" behindDoc="0" locked="0" layoutInCell="1" allowOverlap="1" wp14:anchorId="28E9D52B" wp14:editId="2DA3A9B0">
                <wp:simplePos x="0" y="0"/>
                <wp:positionH relativeFrom="column">
                  <wp:posOffset>3309620</wp:posOffset>
                </wp:positionH>
                <wp:positionV relativeFrom="paragraph">
                  <wp:posOffset>393700</wp:posOffset>
                </wp:positionV>
                <wp:extent cx="935990" cy="503555"/>
                <wp:effectExtent l="0" t="0" r="16510" b="10795"/>
                <wp:wrapNone/>
                <wp:docPr id="211" name="正方形/長方形 211"/>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59D5E82" id="正方形/長方形 211" o:spid="_x0000_s1026" style="position:absolute;left:0;text-align:left;margin-left:260.6pt;margin-top:31pt;width:73.7pt;height:39.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" fillcolor="#d8d8d8" strokecolor="black [3213]" strokeweight="2pt"/>
            </w:pict>
          </mc:Fallback>
        </mc:AlternateContent>
      </w:r>
      <w:r w:rsidR="00307F31" w:rsidRPr="00296AE3">
        <w:rPr>
          <w:noProof/>
          <w:lang w:eastAsia="en-US"/>
        </w:rPr>
        <mc:AlternateContent>
          <mc:Choice Requires="wps">
            <w:drawing>
              <wp:anchor distT="0" distB="0" distL="114300" distR="114300" simplePos="0" relativeHeight="251632128" behindDoc="0" locked="0" layoutInCell="1" allowOverlap="1" wp14:anchorId="4C563267" wp14:editId="21D87462">
                <wp:simplePos x="0" y="0"/>
                <wp:positionH relativeFrom="column">
                  <wp:posOffset>3500120</wp:posOffset>
                </wp:positionH>
                <wp:positionV relativeFrom="paragraph">
                  <wp:posOffset>839470</wp:posOffset>
                </wp:positionV>
                <wp:extent cx="647700" cy="314960"/>
                <wp:effectExtent l="0" t="0" r="0" b="0"/>
                <wp:wrapNone/>
                <wp:docPr id="213" name="正方形/長方形 213"/>
                <wp:cNvGraphicFramePr/>
                <a:graphic xmlns:a="http://schemas.openxmlformats.org/drawingml/2006/main">
                  <a:graphicData uri="http://schemas.microsoft.com/office/word/2010/wordprocessingShape">
                    <wps:wsp>
                      <wps:cNvSpPr/>
                      <wps:spPr>
                        <a:xfrm>
                          <a:off x="0" y="0"/>
                          <a:ext cx="64770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wps:txbx>
                      <wps:bodyPr wrap="square" rtlCol="0" anchor="ctr"/>
                    </wps:wsp>
                  </a:graphicData>
                </a:graphic>
              </wp:anchor>
            </w:drawing>
          </mc:Choice>
          <mc:Fallback>
            <w:pict>
              <v:rect w14:anchorId="4C563267" id="正方形/長方形 213" o:spid="_x0000_s1341" style="position:absolute;left:0;text-align:left;margin-left:275.6pt;margin-top:66.1pt;width:51pt;height:24.8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CPU 2</w:t>
                      </w:r>
                    </w:p>
                  </w:txbxContent>
                </v:textbox>
              </v:rect>
            </w:pict>
          </mc:Fallback>
        </mc:AlternateContent>
      </w:r>
      <w:r w:rsidR="00307F31" w:rsidRPr="00296AE3">
        <w:rPr>
          <w:noProof/>
          <w:lang w:eastAsia="en-US"/>
        </w:rPr>
        <mc:AlternateContent>
          <mc:Choice Requires="wps">
            <w:drawing>
              <wp:anchor distT="0" distB="0" distL="114300" distR="114300" simplePos="0" relativeHeight="251633152" behindDoc="0" locked="0" layoutInCell="1" allowOverlap="1" wp14:anchorId="07F59AB6" wp14:editId="743CFA0D">
                <wp:simplePos x="0" y="0"/>
                <wp:positionH relativeFrom="column">
                  <wp:posOffset>3376295</wp:posOffset>
                </wp:positionH>
                <wp:positionV relativeFrom="paragraph">
                  <wp:posOffset>334645</wp:posOffset>
                </wp:positionV>
                <wp:extent cx="935990" cy="314960"/>
                <wp:effectExtent l="0" t="0" r="0" b="0"/>
                <wp:wrapNone/>
                <wp:docPr id="214" name="正方形/長方形 214"/>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w:pict>
              <v:rect w14:anchorId="07F59AB6" id="正方形/長方形 214" o:spid="_x0000_s1342" style="position:absolute;left:0;text-align:left;margin-left:265.85pt;margin-top:26.35pt;width:73.7pt;height:24.8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" filled="f" stroked="f" strokeweight="2pt">
                <v:textbox>
                  <w:txbxContent>
                    <w:p w:rsidR="007B716A" w:rsidRPr="00F15902" w:rsidRDefault="007B716A" w:rsidP="00E47096">
                      <w:pPr>
                        <w:pStyle w:val="Web"/>
                        <w:spacing w:after="0" w:line="240" w:lineRule="exact"/>
                        <w:ind w:firstLine="0"/>
                        <w:rPr>
                          <w:rFonts w:ascii="Arial" w:eastAsia="メイリオ" w:hAnsi="Arial" w:cs="Arial"/>
                        </w:rPr>
                      </w:pPr>
                      <w:r w:rsidRPr="00F15902">
                        <w:rPr>
                          <w:rFonts w:ascii="Arial" w:eastAsia="メイリオ" w:hAnsi="Arial" w:cs="Arial"/>
                          <w:color w:val="000000" w:themeColor="text1"/>
                          <w:kern w:val="24"/>
                          <w:sz w:val="21"/>
                          <w:szCs w:val="21"/>
                        </w:rPr>
                        <w:t>Run queue</w:t>
                      </w:r>
                    </w:p>
                  </w:txbxContent>
                </v:textbox>
              </v:rect>
            </w:pict>
          </mc:Fallback>
        </mc:AlternateContent>
      </w:r>
      <w:r w:rsidR="00496145" w:rsidRPr="00296AE3">
        <w:rPr>
          <w:noProof/>
          <w:lang w:eastAsia="en-US"/>
        </w:rPr>
        <mc:AlternateContent>
          <mc:Choice Requires="wps">
            <w:drawing>
              <wp:anchor distT="0" distB="0" distL="114300" distR="114300" simplePos="0" relativeHeight="251664896" behindDoc="0" locked="0" layoutInCell="1" allowOverlap="1">
                <wp:simplePos x="0" y="0"/>
                <wp:positionH relativeFrom="column">
                  <wp:posOffset>4976495</wp:posOffset>
                </wp:positionH>
                <wp:positionV relativeFrom="paragraph">
                  <wp:posOffset>554990</wp:posOffset>
                </wp:positionV>
                <wp:extent cx="241935" cy="121285"/>
                <wp:effectExtent l="0" t="0" r="24765" b="12065"/>
                <wp:wrapNone/>
                <wp:docPr id="247" name="正方形/長方形 247"/>
                <wp:cNvGraphicFramePr/>
                <a:graphic xmlns:a="http://schemas.openxmlformats.org/drawingml/2006/main">
                  <a:graphicData uri="http://schemas.microsoft.com/office/word/2010/wordprocessingShape">
                    <wps:wsp>
                      <wps:cNvSpPr/>
                      <wps:spPr>
                        <a:xfrm>
                          <a:off x="0" y="0"/>
                          <a:ext cx="241935" cy="121285"/>
                        </a:xfrm>
                        <a:prstGeom prst="rect">
                          <a:avLst/>
                        </a:prstGeom>
                        <a:noFill/>
                        <a:ln w="25400" cap="flat" cmpd="sng" algn="ctr">
                          <a:solidFill>
                            <a:schemeClr val="tx1"/>
                          </a:solidFill>
                          <a:prstDash val="solid"/>
                        </a:ln>
                        <a:effectLst/>
                      </wps:spPr>
                      <wps:bodyPr rtlCol="0" anchor="ctr"/>
                    </wps:wsp>
                  </a:graphicData>
                </a:graphic>
              </wp:anchor>
            </w:drawing>
          </mc:Choice>
          <mc:Fallback>
            <w:pict>
              <v:rect w14:anchorId="6FA175DC" id="正方形/長方形 247" o:spid="_x0000_s1026" style="position:absolute;left:0;text-align:left;margin-left:391.85pt;margin-top:43.7pt;width:19.05pt;height:9.5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" filled="f" strokecolor="black [3213]" strokeweight="2pt"/>
            </w:pict>
          </mc:Fallback>
        </mc:AlternateContent>
      </w:r>
      <w:r w:rsidR="00496145" w:rsidRPr="00296AE3">
        <w:rPr>
          <w:noProof/>
          <w:lang w:eastAsia="en-US"/>
        </w:rPr>
        <mc:AlternateContent>
          <mc:Choice Requires="wps">
            <w:drawing>
              <wp:anchor distT="0" distB="0" distL="114300" distR="114300" simplePos="0" relativeHeight="251666944" behindDoc="0" locked="0" layoutInCell="1" allowOverlap="1">
                <wp:simplePos x="0" y="0"/>
                <wp:positionH relativeFrom="column">
                  <wp:posOffset>4976495</wp:posOffset>
                </wp:positionH>
                <wp:positionV relativeFrom="paragraph">
                  <wp:posOffset>297815</wp:posOffset>
                </wp:positionV>
                <wp:extent cx="241935" cy="121285"/>
                <wp:effectExtent l="0" t="0" r="24765" b="12065"/>
                <wp:wrapNone/>
                <wp:docPr id="249" name="正方形/長方形 249"/>
                <wp:cNvGraphicFramePr/>
                <a:graphic xmlns:a="http://schemas.openxmlformats.org/drawingml/2006/main">
                  <a:graphicData uri="http://schemas.microsoft.com/office/word/2010/wordprocessingShape">
                    <wps:wsp>
                      <wps:cNvSpPr/>
                      <wps:spPr>
                        <a:xfrm>
                          <a:off x="0" y="0"/>
                          <a:ext cx="241935" cy="12128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rect w14:anchorId="543C11FA" id="正方形/長方形 249" o:spid="_x0000_s1026" style="position:absolute;left:0;text-align:left;margin-left:391.85pt;margin-top:23.45pt;width:19.05pt;height:9.5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" fillcolor="#d8d8d8" strokecolor="black [3213]" strokeweight="2pt"/>
            </w:pict>
          </mc:Fallback>
        </mc:AlternateContent>
      </w:r>
      <w:r w:rsidR="00496145" w:rsidRPr="00296AE3">
        <w:rPr>
          <w:noProof/>
          <w:lang w:eastAsia="en-US"/>
        </w:rPr>
        <mc:AlternateContent>
          <mc:Choice Requires="wps">
            <w:drawing>
              <wp:anchor distT="0" distB="0" distL="114300" distR="114300" simplePos="0" relativeHeight="251668992" behindDoc="0" locked="0" layoutInCell="1" allowOverlap="1">
                <wp:simplePos x="0" y="0"/>
                <wp:positionH relativeFrom="column">
                  <wp:posOffset>4719320</wp:posOffset>
                </wp:positionH>
                <wp:positionV relativeFrom="paragraph">
                  <wp:posOffset>545465</wp:posOffset>
                </wp:positionV>
                <wp:extent cx="156845" cy="137795"/>
                <wp:effectExtent l="0" t="0" r="14605" b="14605"/>
                <wp:wrapNone/>
                <wp:docPr id="251" name="円/楕円 136"/>
                <wp:cNvGraphicFramePr/>
                <a:graphic xmlns:a="http://schemas.openxmlformats.org/drawingml/2006/main">
                  <a:graphicData uri="http://schemas.microsoft.com/office/word/2010/wordprocessingShape">
                    <wps:wsp>
                      <wps:cNvSpPr/>
                      <wps:spPr>
                        <a:xfrm>
                          <a:off x="0" y="0"/>
                          <a:ext cx="156845" cy="137795"/>
                        </a:xfrm>
                        <a:prstGeom prst="ellipse">
                          <a:avLst/>
                        </a:prstGeom>
                        <a:noFill/>
                        <a:ln w="25400" cap="flat" cmpd="sng" algn="ctr">
                          <a:solidFill>
                            <a:schemeClr val="tx1"/>
                          </a:solidFill>
                          <a:prstDash val="solid"/>
                        </a:ln>
                        <a:effectLst/>
                      </wps:spPr>
                      <wps:bodyPr rtlCol="0" anchor="ctr"/>
                    </wps:wsp>
                  </a:graphicData>
                </a:graphic>
              </wp:anchor>
            </w:drawing>
          </mc:Choice>
          <mc:Fallback>
            <w:pict>
              <v:oval w14:anchorId="16BB60E8" id="円/楕円 136" o:spid="_x0000_s1026" style="position:absolute;left:0;text-align:left;margin-left:371.6pt;margin-top:42.95pt;width:12.35pt;height:10.8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" filled="f" strokecolor="black [3213]" strokeweight="2pt"/>
            </w:pict>
          </mc:Fallback>
        </mc:AlternateContent>
      </w:r>
      <w:r w:rsidR="00496145" w:rsidRPr="00296AE3">
        <w:rPr>
          <w:noProof/>
          <w:lang w:eastAsia="en-US"/>
        </w:rPr>
        <mc:AlternateContent>
          <mc:Choice Requires="wps">
            <w:drawing>
              <wp:anchor distT="0" distB="0" distL="114300" distR="114300" simplePos="0" relativeHeight="251670016" behindDoc="0" locked="0" layoutInCell="1" allowOverlap="1">
                <wp:simplePos x="0" y="0"/>
                <wp:positionH relativeFrom="column">
                  <wp:posOffset>4719320</wp:posOffset>
                </wp:positionH>
                <wp:positionV relativeFrom="paragraph">
                  <wp:posOffset>278765</wp:posOffset>
                </wp:positionV>
                <wp:extent cx="156845" cy="137795"/>
                <wp:effectExtent l="0" t="0" r="14605" b="14605"/>
                <wp:wrapNone/>
                <wp:docPr id="252" name="円/楕円 137"/>
                <wp:cNvGraphicFramePr/>
                <a:graphic xmlns:a="http://schemas.openxmlformats.org/drawingml/2006/main">
                  <a:graphicData uri="http://schemas.microsoft.com/office/word/2010/wordprocessingShape">
                    <wps:wsp>
                      <wps:cNvSpPr/>
                      <wps:spPr>
                        <a:xfrm>
                          <a:off x="0" y="0"/>
                          <a:ext cx="156845" cy="13779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oval w14:anchorId="67A62F23" id="円/楕円 137" o:spid="_x0000_s1026" style="position:absolute;left:0;text-align:left;margin-left:371.6pt;margin-top:21.95pt;width:12.35pt;height:10.8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" fillcolor="#d8d8d8" strokecolor="black [3213]" strokeweight="2pt"/>
            </w:pict>
          </mc:Fallback>
        </mc:AlternateContent>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E13B25"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r w:rsidR="00523EC9" w:rsidRPr="00296AE3">
        <w:br/>
      </w:r>
    </w:p>
    <w:p w:rsidR="00B47386" w:rsidRPr="00B16110" w:rsidRDefault="00B16110" w:rsidP="00B16110">
      <w:pPr>
        <w:pStyle w:val="afff3"/>
        <w:jc w:val="center"/>
        <w:rPr>
          <w:rFonts w:ascii="Arial" w:hAnsi="Arial"/>
        </w:rPr>
      </w:pPr>
      <w:r w:rsidRPr="00B16110">
        <w:rPr>
          <w:rFonts w:ascii="Arial" w:hAnsi="Arial"/>
        </w:rPr>
        <w:t>Figure A</w:t>
      </w:r>
      <w:r w:rsidRPr="00B16110">
        <w:rPr>
          <w:rFonts w:ascii="Arial" w:hAnsi="Arial"/>
        </w:rPr>
        <w:fldChar w:fldCharType="begin"/>
      </w:r>
      <w:r w:rsidRPr="00B16110">
        <w:rPr>
          <w:rFonts w:ascii="Arial" w:hAnsi="Arial"/>
        </w:rPr>
        <w:instrText xml:space="preserve"> STYLEREF 1 \s </w:instrText>
      </w:r>
      <w:r w:rsidRPr="00B16110">
        <w:rPr>
          <w:rFonts w:ascii="Arial" w:hAnsi="Arial"/>
        </w:rPr>
        <w:fldChar w:fldCharType="separate"/>
      </w:r>
      <w:r w:rsidR="001D7843">
        <w:rPr>
          <w:rFonts w:ascii="Arial" w:hAnsi="Arial"/>
          <w:noProof/>
        </w:rPr>
        <w:t>1</w:t>
      </w:r>
      <w:r w:rsidRPr="00B16110">
        <w:rPr>
          <w:rFonts w:ascii="Arial" w:hAnsi="Arial"/>
          <w:noProof/>
        </w:rPr>
        <w:fldChar w:fldCharType="end"/>
      </w:r>
      <w:r w:rsidRPr="00B16110">
        <w:rPr>
          <w:rFonts w:ascii="Arial" w:hAnsi="Arial"/>
        </w:rPr>
        <w:noBreakHyphen/>
      </w:r>
      <w:r w:rsidRPr="00B16110">
        <w:rPr>
          <w:rFonts w:ascii="Arial" w:hAnsi="Arial"/>
        </w:rPr>
        <w:fldChar w:fldCharType="begin"/>
      </w:r>
      <w:r w:rsidRPr="00B16110">
        <w:rPr>
          <w:rFonts w:ascii="Arial" w:hAnsi="Arial"/>
        </w:rPr>
        <w:instrText xml:space="preserve"> SEQ </w:instrText>
      </w:r>
      <w:r w:rsidRPr="00B16110">
        <w:rPr>
          <w:rFonts w:ascii="Arial" w:hAnsi="Arial"/>
        </w:rPr>
        <w:instrText>図</w:instrText>
      </w:r>
      <w:r w:rsidRPr="00B16110">
        <w:rPr>
          <w:rFonts w:ascii="Arial" w:hAnsi="Arial"/>
        </w:rPr>
        <w:instrText xml:space="preserve"> \* ARABIC \s 1 </w:instrText>
      </w:r>
      <w:r w:rsidRPr="00B16110">
        <w:rPr>
          <w:rFonts w:ascii="Arial" w:hAnsi="Arial"/>
        </w:rPr>
        <w:fldChar w:fldCharType="separate"/>
      </w:r>
      <w:r w:rsidR="001D7843">
        <w:rPr>
          <w:rFonts w:ascii="Arial" w:hAnsi="Arial"/>
          <w:noProof/>
        </w:rPr>
        <w:t>1</w:t>
      </w:r>
      <w:r w:rsidRPr="00B16110">
        <w:rPr>
          <w:rFonts w:ascii="Arial" w:hAnsi="Arial"/>
        </w:rPr>
        <w:fldChar w:fldCharType="end"/>
      </w:r>
      <w:r w:rsidRPr="00B16110">
        <w:rPr>
          <w:rFonts w:ascii="Arial" w:hAnsi="Arial"/>
        </w:rPr>
        <w:t xml:space="preserve">  Flow of Task Switching</w:t>
      </w:r>
    </w:p>
    <w:p w:rsidR="003F2817" w:rsidRPr="00296AE3" w:rsidRDefault="00653021" w:rsidP="00DF2740">
      <w:pPr>
        <w:pStyle w:val="10"/>
        <w:numPr>
          <w:ilvl w:val="0"/>
          <w:numId w:val="17"/>
        </w:numPr>
        <w:rPr>
          <w:b/>
        </w:rPr>
      </w:pPr>
      <w:bookmarkStart w:id="235" w:name="_Ref516660989"/>
      <w:bookmarkStart w:id="236" w:name="_Toc517177443"/>
      <w:r w:rsidRPr="00296AE3">
        <w:rPr>
          <w:b/>
        </w:rPr>
        <w:lastRenderedPageBreak/>
        <w:t xml:space="preserve">Building an Environment for </w:t>
      </w:r>
      <w:proofErr w:type="spellStart"/>
      <w:r w:rsidRPr="00296AE3">
        <w:rPr>
          <w:b/>
        </w:rPr>
        <w:t>htop</w:t>
      </w:r>
      <w:bookmarkEnd w:id="235"/>
      <w:bookmarkEnd w:id="236"/>
      <w:proofErr w:type="spellEnd"/>
    </w:p>
    <w:p w:rsidR="00E44556" w:rsidRPr="00296AE3" w:rsidRDefault="00E44556" w:rsidP="00F15902">
      <w:pPr>
        <w:ind w:firstLine="0"/>
        <w:jc w:val="left"/>
      </w:pPr>
      <w:r w:rsidRPr="00296AE3">
        <w:rPr>
          <w:noProof/>
          <w:lang w:eastAsia="en-US"/>
        </w:rPr>
        <mc:AlternateContent>
          <mc:Choice Requires="wps">
            <w:drawing>
              <wp:anchor distT="0" distB="0" distL="114300" distR="114300" simplePos="0" relativeHeight="251720192" behindDoc="0" locked="0" layoutInCell="1" allowOverlap="1" wp14:anchorId="3C8196CF" wp14:editId="52834729">
                <wp:simplePos x="0" y="0"/>
                <wp:positionH relativeFrom="margin">
                  <wp:posOffset>-50165</wp:posOffset>
                </wp:positionH>
                <wp:positionV relativeFrom="paragraph">
                  <wp:posOffset>306375</wp:posOffset>
                </wp:positionV>
                <wp:extent cx="6229985" cy="868680"/>
                <wp:effectExtent l="0" t="0" r="18415" b="26670"/>
                <wp:wrapTopAndBottom/>
                <wp:docPr id="57" name="正方形/長方形 2285"/>
                <wp:cNvGraphicFramePr/>
                <a:graphic xmlns:a="http://schemas.openxmlformats.org/drawingml/2006/main">
                  <a:graphicData uri="http://schemas.microsoft.com/office/word/2010/wordprocessingShape">
                    <wps:wsp>
                      <wps:cNvSpPr/>
                      <wps:spPr>
                        <a:xfrm>
                          <a:off x="0" y="0"/>
                          <a:ext cx="6229985" cy="868680"/>
                        </a:xfrm>
                        <a:prstGeom prst="rect">
                          <a:avLst/>
                        </a:prstGeom>
                        <a:noFill/>
                        <a:ln w="12700" cap="flat" cmpd="sng" algn="ctr">
                          <a:solidFill>
                            <a:sysClr val="windowText" lastClr="000000"/>
                          </a:solidFill>
                          <a:prstDash val="solid"/>
                        </a:ln>
                        <a:effectLst/>
                      </wps:spPr>
                      <wps:txbx>
                        <w:txbxContent>
                          <w:p w:rsidR="007B716A" w:rsidRPr="00296AE3" w:rsidRDefault="007B716A" w:rsidP="00182D9A">
                            <w:r w:rsidRPr="00296AE3">
                              <w:t>[Add the following line to build/conf/</w:t>
                            </w:r>
                            <w:proofErr w:type="spellStart"/>
                            <w:r w:rsidRPr="00296AE3">
                              <w:t>local.co</w:t>
                            </w:r>
                            <w:r w:rsidRPr="00296AE3">
                              <w:rPr>
                                <w:rFonts w:hint="eastAsia"/>
                              </w:rPr>
                              <w:t>nf</w:t>
                            </w:r>
                            <w:proofErr w:type="spellEnd"/>
                            <w:r w:rsidRPr="00296AE3">
                              <w:t>.]</w:t>
                            </w:r>
                            <w:r w:rsidRPr="00296AE3" w:rsidDel="0068002E">
                              <w:rPr>
                                <w:rFonts w:hint="eastAsia"/>
                              </w:rPr>
                              <w:t xml:space="preserve"> </w:t>
                            </w:r>
                          </w:p>
                          <w:p w:rsidR="007B716A" w:rsidRPr="00296AE3" w:rsidRDefault="007B716A" w:rsidP="00182D9A"/>
                          <w:p w:rsidR="007B716A" w:rsidRDefault="007B716A" w:rsidP="00182D9A">
                            <w:pPr>
                              <w:ind w:firstLineChars="100" w:firstLine="200"/>
                            </w:pPr>
                            <w:proofErr w:type="spellStart"/>
                            <w:r w:rsidRPr="00296AE3">
                              <w:t>CORE_IMAGE_EXTRA_INSTALL</w:t>
                            </w:r>
                            <w:proofErr w:type="spellEnd"/>
                            <w:r w:rsidRPr="00296AE3">
                              <w:t xml:space="preserve"> += "</w:t>
                            </w:r>
                            <w:proofErr w:type="spellStart"/>
                            <w:r w:rsidRPr="00296AE3">
                              <w:rPr>
                                <w:rFonts w:hint="eastAsia"/>
                              </w:rPr>
                              <w:t>htop</w:t>
                            </w:r>
                            <w:proofErr w:type="spellEnd"/>
                            <w:r w:rsidRPr="00296AE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196CF" id="正方形/長方形 2285" o:spid="_x0000_s1343" style="position:absolute;margin-left:-3.95pt;margin-top:24.1pt;width:490.55pt;height:68.4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" filled="f" strokecolor="windowText" strokeweight="1pt">
                <v:textbox>
                  <w:txbxContent>
                    <w:p w:rsidR="007B716A" w:rsidRPr="00296AE3" w:rsidRDefault="007B716A" w:rsidP="00182D9A">
                      <w:r w:rsidRPr="00296AE3">
                        <w:t>[Add the following line to build/conf/</w:t>
                      </w:r>
                      <w:proofErr w:type="spellStart"/>
                      <w:r w:rsidRPr="00296AE3">
                        <w:t>local.co</w:t>
                      </w:r>
                      <w:r w:rsidRPr="00296AE3">
                        <w:rPr>
                          <w:rFonts w:hint="eastAsia"/>
                        </w:rPr>
                        <w:t>nf</w:t>
                      </w:r>
                      <w:proofErr w:type="spellEnd"/>
                      <w:r w:rsidRPr="00296AE3">
                        <w:t>.]</w:t>
                      </w:r>
                      <w:r w:rsidRPr="00296AE3" w:rsidDel="0068002E">
                        <w:rPr>
                          <w:rFonts w:hint="eastAsia"/>
                        </w:rPr>
                        <w:t xml:space="preserve"> </w:t>
                      </w:r>
                    </w:p>
                    <w:p w:rsidR="007B716A" w:rsidRPr="00296AE3" w:rsidRDefault="007B716A" w:rsidP="00182D9A"/>
                    <w:p w:rsidR="007B716A" w:rsidRDefault="007B716A" w:rsidP="00182D9A">
                      <w:pPr>
                        <w:ind w:firstLineChars="100" w:firstLine="200"/>
                      </w:pPr>
                      <w:proofErr w:type="spellStart"/>
                      <w:r w:rsidRPr="00296AE3">
                        <w:t>CORE_IMAGE_EXTRA_INSTALL</w:t>
                      </w:r>
                      <w:proofErr w:type="spellEnd"/>
                      <w:r w:rsidRPr="00296AE3">
                        <w:t xml:space="preserve"> += "</w:t>
                      </w:r>
                      <w:proofErr w:type="spellStart"/>
                      <w:r w:rsidRPr="00296AE3">
                        <w:rPr>
                          <w:rFonts w:hint="eastAsia"/>
                        </w:rPr>
                        <w:t>htop</w:t>
                      </w:r>
                      <w:proofErr w:type="spellEnd"/>
                      <w:r w:rsidRPr="00296AE3">
                        <w:t>"</w:t>
                      </w:r>
                    </w:p>
                  </w:txbxContent>
                </v:textbox>
                <w10:wrap type="topAndBottom" anchorx="margin"/>
              </v:rect>
            </w:pict>
          </mc:Fallback>
        </mc:AlternateContent>
      </w:r>
      <w:r w:rsidRPr="00296AE3">
        <w:rPr>
          <w:rFonts w:hint="eastAsia"/>
        </w:rPr>
        <w:t>T</w:t>
      </w:r>
      <w:r w:rsidRPr="00296AE3">
        <w:t xml:space="preserve">o use </w:t>
      </w:r>
      <w:proofErr w:type="spellStart"/>
      <w:r w:rsidRPr="00296AE3">
        <w:t>htop</w:t>
      </w:r>
      <w:proofErr w:type="spellEnd"/>
      <w:r w:rsidRPr="00296AE3">
        <w:t xml:space="preserve">, edit the </w:t>
      </w:r>
      <w:r w:rsidRPr="00296AE3">
        <w:rPr>
          <w:rFonts w:hint="eastAsia"/>
        </w:rPr>
        <w:t xml:space="preserve">given </w:t>
      </w:r>
      <w:r w:rsidRPr="00296AE3">
        <w:t xml:space="preserve">file </w:t>
      </w:r>
      <w:r w:rsidRPr="00296AE3">
        <w:rPr>
          <w:rFonts w:hint="eastAsia"/>
        </w:rPr>
        <w:t xml:space="preserve">in the way </w:t>
      </w:r>
      <w:r w:rsidRPr="00296AE3">
        <w:t xml:space="preserve">shown below and </w:t>
      </w:r>
      <w:r w:rsidRPr="00296AE3">
        <w:rPr>
          <w:rFonts w:hint="eastAsia"/>
        </w:rPr>
        <w:t>re</w:t>
      </w:r>
      <w:r w:rsidRPr="00296AE3">
        <w:t>build the file system.</w:t>
      </w:r>
    </w:p>
    <w:p w:rsidR="00B16110" w:rsidRPr="00B16110" w:rsidRDefault="00B16110" w:rsidP="00B16110">
      <w:pPr>
        <w:pStyle w:val="afff3"/>
        <w:jc w:val="center"/>
        <w:rPr>
          <w:rFonts w:ascii="Arial" w:hAnsi="Arial"/>
        </w:rPr>
      </w:pPr>
      <w:r w:rsidRPr="00B16110">
        <w:rPr>
          <w:rFonts w:ascii="Arial" w:hAnsi="Arial" w:cs="Arial"/>
          <w:sz w:val="20"/>
          <w:szCs w:val="20"/>
        </w:rPr>
        <w:t xml:space="preserve">Figure </w:t>
      </w:r>
      <w:proofErr w:type="spellStart"/>
      <w:r w:rsidRPr="00B16110">
        <w:rPr>
          <w:rFonts w:ascii="Arial" w:hAnsi="Arial" w:cs="Arial"/>
          <w:sz w:val="20"/>
          <w:szCs w:val="20"/>
        </w:rPr>
        <w:t>A</w:t>
      </w:r>
      <w:r w:rsidRPr="00B16110">
        <w:rPr>
          <w:rFonts w:ascii="Arial" w:hAnsi="Arial" w:cs="Arial"/>
          <w:sz w:val="20"/>
          <w:szCs w:val="20"/>
        </w:rPr>
        <w:fldChar w:fldCharType="begin"/>
      </w:r>
      <w:r w:rsidRPr="00B16110">
        <w:rPr>
          <w:rFonts w:ascii="Arial" w:hAnsi="Arial" w:cs="Arial"/>
          <w:sz w:val="20"/>
          <w:szCs w:val="20"/>
        </w:rPr>
        <w:instrText xml:space="preserve"> STYLEREF 1 \s </w:instrText>
      </w:r>
      <w:r w:rsidRPr="00B16110">
        <w:rPr>
          <w:rFonts w:ascii="Arial" w:hAnsi="Arial" w:cs="Arial"/>
          <w:sz w:val="20"/>
          <w:szCs w:val="20"/>
        </w:rPr>
        <w:fldChar w:fldCharType="separate"/>
      </w:r>
      <w:r w:rsidR="001D7843">
        <w:rPr>
          <w:rFonts w:ascii="Arial" w:hAnsi="Arial" w:cs="Arial"/>
          <w:noProof/>
          <w:sz w:val="20"/>
          <w:szCs w:val="20"/>
        </w:rPr>
        <w:t>2</w:t>
      </w:r>
      <w:proofErr w:type="spellEnd"/>
      <w:r w:rsidRPr="00B16110">
        <w:rPr>
          <w:rFonts w:ascii="Arial" w:hAnsi="Arial" w:cs="Arial"/>
          <w:noProof/>
          <w:sz w:val="20"/>
          <w:szCs w:val="20"/>
        </w:rPr>
        <w:fldChar w:fldCharType="end"/>
      </w:r>
      <w:r w:rsidRPr="00B16110">
        <w:rPr>
          <w:rFonts w:ascii="Arial" w:hAnsi="Arial" w:cs="Arial"/>
          <w:sz w:val="20"/>
          <w:szCs w:val="20"/>
        </w:rPr>
        <w:noBreakHyphen/>
      </w:r>
      <w:r w:rsidRPr="00B16110">
        <w:rPr>
          <w:rFonts w:ascii="Arial" w:hAnsi="Arial" w:cs="Arial"/>
          <w:sz w:val="20"/>
          <w:szCs w:val="20"/>
        </w:rPr>
        <w:fldChar w:fldCharType="begin"/>
      </w:r>
      <w:r w:rsidRPr="00B16110">
        <w:rPr>
          <w:rFonts w:ascii="Arial" w:hAnsi="Arial" w:cs="Arial"/>
          <w:sz w:val="20"/>
          <w:szCs w:val="20"/>
        </w:rPr>
        <w:instrText xml:space="preserve"> SEQ </w:instrText>
      </w:r>
      <w:r w:rsidRPr="00B16110">
        <w:rPr>
          <w:rFonts w:ascii="Arial" w:hAnsi="Arial" w:cs="Arial"/>
          <w:sz w:val="20"/>
          <w:szCs w:val="20"/>
        </w:rPr>
        <w:instrText>図</w:instrText>
      </w:r>
      <w:r w:rsidRPr="00B16110">
        <w:rPr>
          <w:rFonts w:ascii="Arial" w:hAnsi="Arial" w:cs="Arial"/>
          <w:sz w:val="20"/>
          <w:szCs w:val="20"/>
        </w:rPr>
        <w:instrText xml:space="preserve"> \* ARABIC \s 1 </w:instrText>
      </w:r>
      <w:r w:rsidRPr="00B16110">
        <w:rPr>
          <w:rFonts w:ascii="Arial" w:hAnsi="Arial" w:cs="Arial"/>
          <w:sz w:val="20"/>
          <w:szCs w:val="20"/>
        </w:rPr>
        <w:fldChar w:fldCharType="separate"/>
      </w:r>
      <w:r w:rsidR="001D7843">
        <w:rPr>
          <w:rFonts w:ascii="Arial" w:hAnsi="Arial" w:cs="Arial"/>
          <w:noProof/>
          <w:sz w:val="20"/>
          <w:szCs w:val="20"/>
        </w:rPr>
        <w:t>1</w:t>
      </w:r>
      <w:r w:rsidRPr="00B16110">
        <w:rPr>
          <w:rFonts w:ascii="Arial" w:hAnsi="Arial" w:cs="Arial"/>
          <w:sz w:val="20"/>
          <w:szCs w:val="20"/>
        </w:rPr>
        <w:fldChar w:fldCharType="end"/>
      </w:r>
      <w:r w:rsidRPr="00B16110">
        <w:rPr>
          <w:rFonts w:ascii="Arial" w:hAnsi="Arial" w:cs="Arial"/>
          <w:sz w:val="20"/>
          <w:szCs w:val="20"/>
        </w:rPr>
        <w:t xml:space="preserve">   Adding </w:t>
      </w:r>
      <w:proofErr w:type="spellStart"/>
      <w:r w:rsidRPr="00B16110">
        <w:rPr>
          <w:rFonts w:ascii="Arial" w:hAnsi="Arial" w:cs="Arial"/>
          <w:sz w:val="20"/>
          <w:szCs w:val="20"/>
        </w:rPr>
        <w:t>htop</w:t>
      </w:r>
      <w:proofErr w:type="spellEnd"/>
    </w:p>
    <w:p w:rsidR="002A4EF8" w:rsidRPr="00296AE3" w:rsidRDefault="002A4EF8" w:rsidP="00E44556">
      <w:pPr>
        <w:ind w:firstLine="0"/>
      </w:pPr>
      <w:r w:rsidRPr="00296AE3">
        <w:br w:type="page"/>
      </w:r>
    </w:p>
    <w:p w:rsidR="002A4EF8" w:rsidRPr="00296AE3" w:rsidRDefault="00222E71" w:rsidP="00DF2740">
      <w:pPr>
        <w:pStyle w:val="10"/>
        <w:numPr>
          <w:ilvl w:val="0"/>
          <w:numId w:val="17"/>
        </w:numPr>
        <w:rPr>
          <w:b/>
        </w:rPr>
      </w:pPr>
      <w:bookmarkStart w:id="237" w:name="_Ref516576700"/>
      <w:bookmarkStart w:id="238" w:name="_Toc517177444"/>
      <w:r w:rsidRPr="00296AE3">
        <w:rPr>
          <w:b/>
        </w:rPr>
        <w:lastRenderedPageBreak/>
        <w:t xml:space="preserve">Building an Environment for </w:t>
      </w:r>
      <w:proofErr w:type="spellStart"/>
      <w:r w:rsidRPr="00296AE3">
        <w:rPr>
          <w:rFonts w:hint="eastAsia"/>
          <w:b/>
        </w:rPr>
        <w:t>ftrace</w:t>
      </w:r>
      <w:bookmarkEnd w:id="237"/>
      <w:bookmarkEnd w:id="238"/>
      <w:proofErr w:type="spellEnd"/>
    </w:p>
    <w:p w:rsidR="00F02899" w:rsidRPr="00296AE3" w:rsidRDefault="00F02899" w:rsidP="00F15902">
      <w:pPr>
        <w:pStyle w:val="space"/>
      </w:pPr>
    </w:p>
    <w:p w:rsidR="00123774" w:rsidRPr="00296AE3" w:rsidRDefault="009A36E1" w:rsidP="00DF2740">
      <w:pPr>
        <w:pStyle w:val="afd"/>
        <w:numPr>
          <w:ilvl w:val="4"/>
          <w:numId w:val="17"/>
        </w:numPr>
      </w:pPr>
      <w:r w:rsidRPr="00296AE3">
        <w:t xml:space="preserve">Enabling </w:t>
      </w:r>
      <w:proofErr w:type="spellStart"/>
      <w:r w:rsidRPr="00296AE3">
        <w:t>ftrace</w:t>
      </w:r>
      <w:proofErr w:type="spellEnd"/>
    </w:p>
    <w:p w:rsidR="00590769" w:rsidRPr="00296AE3" w:rsidRDefault="00E77C09" w:rsidP="00F15902">
      <w:pPr>
        <w:pStyle w:val="afd"/>
        <w:ind w:left="454" w:firstLine="0"/>
      </w:pPr>
      <w:r w:rsidRPr="00296AE3">
        <w:rPr>
          <w:noProof/>
          <w:lang w:eastAsia="en-US"/>
        </w:rPr>
        <mc:AlternateContent>
          <mc:Choice Requires="wps">
            <w:drawing>
              <wp:anchor distT="0" distB="0" distL="114300" distR="114300" simplePos="0" relativeHeight="251722240" behindDoc="0" locked="0" layoutInCell="1" allowOverlap="1" wp14:anchorId="3F85251D" wp14:editId="71EDA279">
                <wp:simplePos x="0" y="0"/>
                <wp:positionH relativeFrom="margin">
                  <wp:posOffset>-5715</wp:posOffset>
                </wp:positionH>
                <wp:positionV relativeFrom="paragraph">
                  <wp:posOffset>280340</wp:posOffset>
                </wp:positionV>
                <wp:extent cx="6229985" cy="1257300"/>
                <wp:effectExtent l="0" t="0" r="18415" b="19050"/>
                <wp:wrapTopAndBottom/>
                <wp:docPr id="8" name="正方形/長方形 2285"/>
                <wp:cNvGraphicFramePr/>
                <a:graphic xmlns:a="http://schemas.openxmlformats.org/drawingml/2006/main">
                  <a:graphicData uri="http://schemas.microsoft.com/office/word/2010/wordprocessingShape">
                    <wps:wsp>
                      <wps:cNvSpPr/>
                      <wps:spPr>
                        <a:xfrm>
                          <a:off x="0" y="0"/>
                          <a:ext cx="6229985" cy="1257300"/>
                        </a:xfrm>
                        <a:prstGeom prst="rect">
                          <a:avLst/>
                        </a:prstGeom>
                        <a:noFill/>
                        <a:ln w="12700" cap="flat" cmpd="sng" algn="ctr">
                          <a:solidFill>
                            <a:sysClr val="windowText" lastClr="000000"/>
                          </a:solidFill>
                          <a:prstDash val="solid"/>
                        </a:ln>
                        <a:effectLst/>
                      </wps:spPr>
                      <wps:txbx>
                        <w:txbxContent>
                          <w:p w:rsidR="007B716A" w:rsidRDefault="007B716A" w:rsidP="000508CA"/>
                          <w:p w:rsidR="007B716A" w:rsidRDefault="007B716A" w:rsidP="000508CA">
                            <w:pPr>
                              <w:rPr>
                                <w:rFonts w:asciiTheme="majorHAnsi" w:hAnsiTheme="majorHAnsi" w:cstheme="majorHAnsi"/>
                              </w:rPr>
                            </w:pPr>
                            <w:r w:rsidRPr="000508CA">
                              <w:rPr>
                                <w:rFonts w:asciiTheme="majorHAnsi" w:hAnsiTheme="majorHAnsi" w:cstheme="majorHAnsi"/>
                              </w:rPr>
                              <w:t>Kernel hacking ---&gt;</w:t>
                            </w:r>
                          </w:p>
                          <w:p w:rsidR="007B716A" w:rsidRDefault="007B716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Tracers  ---&gt;</w:t>
                            </w:r>
                            <w:r>
                              <w:rPr>
                                <w:rFonts w:asciiTheme="majorHAnsi" w:hAnsiTheme="majorHAnsi" w:cstheme="majorHAnsi" w:hint="eastAsia"/>
                              </w:rPr>
                              <w:t xml:space="preserve"> </w:t>
                            </w:r>
                            <w:r>
                              <w:rPr>
                                <w:rFonts w:asciiTheme="majorHAnsi" w:hAnsiTheme="majorHAnsi" w:cstheme="majorHAnsi"/>
                              </w:rPr>
                              <w:t xml:space="preserve"> </w:t>
                            </w:r>
                            <w:r w:rsidRPr="0029763A">
                              <w:rPr>
                                <w:rFonts w:eastAsia="平成明朝"/>
                                <w:b/>
                                <w:bCs/>
                                <w:sz w:val="18"/>
                                <w:szCs w:val="18"/>
                              </w:rPr>
                              <w:t xml:space="preserve"> </w:t>
                            </w:r>
                            <w:r w:rsidRPr="009A36E1">
                              <w:rPr>
                                <w:rFonts w:eastAsia="平成明朝"/>
                                <w:b/>
                                <w:bCs/>
                              </w:rPr>
                              <w:t>*</w:t>
                            </w:r>
                          </w:p>
                          <w:p w:rsidR="007B716A" w:rsidRDefault="007B716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xml:space="preserve">   Kernel Function Tracer</w:t>
                            </w:r>
                            <w:r>
                              <w:rPr>
                                <w:rFonts w:asciiTheme="majorHAnsi" w:hAnsiTheme="majorHAnsi" w:cstheme="majorHAnsi" w:hint="eastAsia"/>
                              </w:rPr>
                              <w:t xml:space="preserve"> </w:t>
                            </w:r>
                            <w:r>
                              <w:rPr>
                                <w:rFonts w:asciiTheme="majorHAnsi" w:hAnsiTheme="majorHAnsi" w:cstheme="majorHAnsi"/>
                              </w:rPr>
                              <w:t xml:space="preserve"> </w:t>
                            </w:r>
                            <w:r w:rsidRPr="0029763A">
                              <w:rPr>
                                <w:rFonts w:eastAsia="平成明朝"/>
                                <w:b/>
                                <w:bCs/>
                                <w:sz w:val="18"/>
                                <w:szCs w:val="18"/>
                              </w:rPr>
                              <w:t xml:space="preserve"> </w:t>
                            </w:r>
                            <w:r w:rsidRPr="009A36E1">
                              <w:rPr>
                                <w:rFonts w:eastAsia="平成明朝"/>
                                <w:b/>
                                <w:bCs/>
                              </w:rPr>
                              <w:t>*</w:t>
                            </w:r>
                          </w:p>
                          <w:p w:rsidR="007B716A" w:rsidRPr="000508CA" w:rsidRDefault="007B716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Kernel Function Graph Tracer</w:t>
                            </w:r>
                            <w:r>
                              <w:rPr>
                                <w:rFonts w:asciiTheme="majorHAnsi" w:hAnsiTheme="majorHAnsi" w:cstheme="majorHAnsi" w:hint="eastAsia"/>
                              </w:rPr>
                              <w:t xml:space="preserve"> </w:t>
                            </w:r>
                            <w:r>
                              <w:rPr>
                                <w:rFonts w:asciiTheme="majorHAnsi" w:hAnsiTheme="majorHAnsi" w:cstheme="majorHAnsi"/>
                              </w:rPr>
                              <w:t xml:space="preserve"> </w:t>
                            </w:r>
                            <w:r w:rsidRPr="0029763A">
                              <w:rPr>
                                <w:rFonts w:eastAsia="平成明朝"/>
                                <w:b/>
                                <w:bCs/>
                                <w:sz w:val="18"/>
                                <w:szCs w:val="18"/>
                              </w:rPr>
                              <w:t xml:space="preserve"> </w:t>
                            </w:r>
                            <w:r w:rsidRPr="009A36E1">
                              <w:rPr>
                                <w:rFonts w:eastAsia="平成明朝"/>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5251D" id="_x0000_s1344" style="position:absolute;left:0;text-align:left;margin-left:-.45pt;margin-top:22.05pt;width:490.55pt;height:99pt;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" filled="f" strokecolor="windowText" strokeweight="1pt">
                <v:textbox>
                  <w:txbxContent>
                    <w:p w:rsidR="007B716A" w:rsidRDefault="007B716A" w:rsidP="000508CA"/>
                    <w:p w:rsidR="007B716A" w:rsidRDefault="007B716A" w:rsidP="000508CA">
                      <w:pPr>
                        <w:rPr>
                          <w:rFonts w:asciiTheme="majorHAnsi" w:hAnsiTheme="majorHAnsi" w:cstheme="majorHAnsi"/>
                        </w:rPr>
                      </w:pPr>
                      <w:r w:rsidRPr="000508CA">
                        <w:rPr>
                          <w:rFonts w:asciiTheme="majorHAnsi" w:hAnsiTheme="majorHAnsi" w:cstheme="majorHAnsi"/>
                        </w:rPr>
                        <w:t>Kernel hacking ---&gt;</w:t>
                      </w:r>
                    </w:p>
                    <w:p w:rsidR="007B716A" w:rsidRDefault="007B716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Tracers  ---&gt;</w:t>
                      </w:r>
                      <w:r>
                        <w:rPr>
                          <w:rFonts w:asciiTheme="majorHAnsi" w:hAnsiTheme="majorHAnsi" w:cstheme="majorHAnsi" w:hint="eastAsia"/>
                        </w:rPr>
                        <w:t xml:space="preserve"> </w:t>
                      </w:r>
                      <w:r>
                        <w:rPr>
                          <w:rFonts w:asciiTheme="majorHAnsi" w:hAnsiTheme="majorHAnsi" w:cstheme="majorHAnsi"/>
                        </w:rPr>
                        <w:t xml:space="preserve"> </w:t>
                      </w:r>
                      <w:r w:rsidRPr="0029763A">
                        <w:rPr>
                          <w:rFonts w:eastAsia="平成明朝"/>
                          <w:b/>
                          <w:bCs/>
                          <w:sz w:val="18"/>
                          <w:szCs w:val="18"/>
                        </w:rPr>
                        <w:t xml:space="preserve"> </w:t>
                      </w:r>
                      <w:r w:rsidRPr="009A36E1">
                        <w:rPr>
                          <w:rFonts w:eastAsia="平成明朝"/>
                          <w:b/>
                          <w:bCs/>
                        </w:rPr>
                        <w:t>*</w:t>
                      </w:r>
                    </w:p>
                    <w:p w:rsidR="007B716A" w:rsidRDefault="007B716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xml:space="preserve">   Kernel Function Tracer</w:t>
                      </w:r>
                      <w:r>
                        <w:rPr>
                          <w:rFonts w:asciiTheme="majorHAnsi" w:hAnsiTheme="majorHAnsi" w:cstheme="majorHAnsi" w:hint="eastAsia"/>
                        </w:rPr>
                        <w:t xml:space="preserve"> </w:t>
                      </w:r>
                      <w:r>
                        <w:rPr>
                          <w:rFonts w:asciiTheme="majorHAnsi" w:hAnsiTheme="majorHAnsi" w:cstheme="majorHAnsi"/>
                        </w:rPr>
                        <w:t xml:space="preserve"> </w:t>
                      </w:r>
                      <w:r w:rsidRPr="0029763A">
                        <w:rPr>
                          <w:rFonts w:eastAsia="平成明朝"/>
                          <w:b/>
                          <w:bCs/>
                          <w:sz w:val="18"/>
                          <w:szCs w:val="18"/>
                        </w:rPr>
                        <w:t xml:space="preserve"> </w:t>
                      </w:r>
                      <w:r w:rsidRPr="009A36E1">
                        <w:rPr>
                          <w:rFonts w:eastAsia="平成明朝"/>
                          <w:b/>
                          <w:bCs/>
                        </w:rPr>
                        <w:t>*</w:t>
                      </w:r>
                    </w:p>
                    <w:p w:rsidR="007B716A" w:rsidRPr="000508CA" w:rsidRDefault="007B716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Kernel Function Graph Tracer</w:t>
                      </w:r>
                      <w:r>
                        <w:rPr>
                          <w:rFonts w:asciiTheme="majorHAnsi" w:hAnsiTheme="majorHAnsi" w:cstheme="majorHAnsi" w:hint="eastAsia"/>
                        </w:rPr>
                        <w:t xml:space="preserve"> </w:t>
                      </w:r>
                      <w:r>
                        <w:rPr>
                          <w:rFonts w:asciiTheme="majorHAnsi" w:hAnsiTheme="majorHAnsi" w:cstheme="majorHAnsi"/>
                        </w:rPr>
                        <w:t xml:space="preserve"> </w:t>
                      </w:r>
                      <w:r w:rsidRPr="0029763A">
                        <w:rPr>
                          <w:rFonts w:eastAsia="平成明朝"/>
                          <w:b/>
                          <w:bCs/>
                          <w:sz w:val="18"/>
                          <w:szCs w:val="18"/>
                        </w:rPr>
                        <w:t xml:space="preserve"> </w:t>
                      </w:r>
                      <w:r w:rsidRPr="009A36E1">
                        <w:rPr>
                          <w:rFonts w:eastAsia="平成明朝"/>
                          <w:b/>
                          <w:bCs/>
                        </w:rPr>
                        <w:t>*</w:t>
                      </w:r>
                    </w:p>
                  </w:txbxContent>
                </v:textbox>
                <w10:wrap type="topAndBottom" anchorx="margin"/>
              </v:rect>
            </w:pict>
          </mc:Fallback>
        </mc:AlternateContent>
      </w:r>
      <w:r w:rsidR="009A36E1" w:rsidRPr="00296AE3">
        <w:t xml:space="preserve">To enable </w:t>
      </w:r>
      <w:proofErr w:type="spellStart"/>
      <w:r w:rsidR="00ED1CDB" w:rsidRPr="00ED1CDB">
        <w:t>ftrace</w:t>
      </w:r>
      <w:proofErr w:type="spellEnd"/>
      <w:r w:rsidR="009A36E1" w:rsidRPr="00296AE3">
        <w:t>, make the following setting in the kernel configuration.</w:t>
      </w:r>
    </w:p>
    <w:p w:rsidR="00F15902" w:rsidRPr="00F15902" w:rsidRDefault="00F15902" w:rsidP="00F15902">
      <w:pPr>
        <w:pStyle w:val="afff3"/>
        <w:jc w:val="center"/>
        <w:rPr>
          <w:rFonts w:ascii="Arial" w:hAnsi="Arial"/>
        </w:rPr>
      </w:pPr>
      <w:r w:rsidRPr="00F15902">
        <w:rPr>
          <w:rFonts w:ascii="Arial" w:hAnsi="Arial"/>
        </w:rPr>
        <w:t xml:space="preserve">Figure </w:t>
      </w:r>
      <w:proofErr w:type="spellStart"/>
      <w:r w:rsidRPr="00F15902">
        <w:rPr>
          <w:rFonts w:ascii="Arial" w:hAnsi="Arial"/>
        </w:rPr>
        <w:t>A</w:t>
      </w:r>
      <w:r w:rsidRPr="00F15902">
        <w:rPr>
          <w:rFonts w:ascii="Arial" w:hAnsi="Arial"/>
        </w:rPr>
        <w:fldChar w:fldCharType="begin"/>
      </w:r>
      <w:r w:rsidRPr="00F15902">
        <w:rPr>
          <w:rFonts w:ascii="Arial" w:hAnsi="Arial"/>
        </w:rPr>
        <w:instrText xml:space="preserve"> STYLEREF 1 \s </w:instrText>
      </w:r>
      <w:r w:rsidRPr="00F15902">
        <w:rPr>
          <w:rFonts w:ascii="Arial" w:hAnsi="Arial"/>
        </w:rPr>
        <w:fldChar w:fldCharType="separate"/>
      </w:r>
      <w:r w:rsidR="001D7843">
        <w:rPr>
          <w:rFonts w:ascii="Arial" w:hAnsi="Arial"/>
          <w:noProof/>
        </w:rPr>
        <w:t>3</w:t>
      </w:r>
      <w:proofErr w:type="spellEnd"/>
      <w:r w:rsidRPr="00F15902">
        <w:rPr>
          <w:rFonts w:ascii="Arial" w:hAnsi="Arial"/>
          <w:noProof/>
        </w:rPr>
        <w:fldChar w:fldCharType="end"/>
      </w:r>
      <w:r w:rsidRPr="00F15902">
        <w:rPr>
          <w:rFonts w:ascii="Arial" w:hAnsi="Arial"/>
        </w:rPr>
        <w:noBreakHyphen/>
      </w:r>
      <w:r w:rsidRPr="00F15902">
        <w:rPr>
          <w:rFonts w:ascii="Arial" w:hAnsi="Arial"/>
        </w:rPr>
        <w:fldChar w:fldCharType="begin"/>
      </w:r>
      <w:r w:rsidRPr="00F15902">
        <w:rPr>
          <w:rFonts w:ascii="Arial" w:hAnsi="Arial"/>
        </w:rPr>
        <w:instrText xml:space="preserve"> SEQ </w:instrText>
      </w:r>
      <w:r w:rsidRPr="00F15902">
        <w:rPr>
          <w:rFonts w:ascii="Arial" w:hAnsi="Arial"/>
        </w:rPr>
        <w:instrText>図</w:instrText>
      </w:r>
      <w:r w:rsidRPr="00F15902">
        <w:rPr>
          <w:rFonts w:ascii="Arial" w:hAnsi="Arial"/>
        </w:rPr>
        <w:instrText xml:space="preserve"> \* ARABIC \s 1 </w:instrText>
      </w:r>
      <w:r w:rsidRPr="00F15902">
        <w:rPr>
          <w:rFonts w:ascii="Arial" w:hAnsi="Arial"/>
        </w:rPr>
        <w:fldChar w:fldCharType="separate"/>
      </w:r>
      <w:r w:rsidR="001D7843">
        <w:rPr>
          <w:rFonts w:ascii="Arial" w:hAnsi="Arial"/>
          <w:noProof/>
        </w:rPr>
        <w:t>1</w:t>
      </w:r>
      <w:r w:rsidRPr="00F15902">
        <w:rPr>
          <w:rFonts w:ascii="Arial" w:hAnsi="Arial"/>
        </w:rPr>
        <w:fldChar w:fldCharType="end"/>
      </w:r>
      <w:r w:rsidRPr="00F15902">
        <w:rPr>
          <w:rFonts w:ascii="Arial" w:hAnsi="Arial"/>
        </w:rPr>
        <w:t xml:space="preserve">  Kernel Configuration</w:t>
      </w:r>
    </w:p>
    <w:p w:rsidR="009A36E1" w:rsidRPr="00ED1CDB" w:rsidRDefault="009A36E1" w:rsidP="00DF42A0">
      <w:pPr>
        <w:pStyle w:val="notenumber"/>
        <w:rPr>
          <w:rFonts w:cs="Arial"/>
        </w:rPr>
      </w:pPr>
      <w:r w:rsidRPr="00ED1CDB">
        <w:rPr>
          <w:rFonts w:cs="Arial"/>
        </w:rPr>
        <w:t>Note:</w:t>
      </w:r>
      <w:r w:rsidR="00DF42A0" w:rsidRPr="00ED1CDB">
        <w:rPr>
          <w:rFonts w:cs="Arial"/>
        </w:rPr>
        <w:tab/>
      </w:r>
      <w:r w:rsidRPr="00ED1CDB">
        <w:rPr>
          <w:rFonts w:cs="Arial"/>
        </w:rPr>
        <w:t>*</w:t>
      </w:r>
      <w:r w:rsidR="00DF42A0" w:rsidRPr="00ED1CDB">
        <w:rPr>
          <w:rFonts w:cs="Arial"/>
        </w:rPr>
        <w:tab/>
      </w:r>
      <w:r w:rsidRPr="00ED1CDB">
        <w:rPr>
          <w:rFonts w:cs="Arial"/>
        </w:rPr>
        <w:t xml:space="preserve">Check these boxes to enable </w:t>
      </w:r>
      <w:proofErr w:type="spellStart"/>
      <w:r w:rsidRPr="00ED1CDB">
        <w:rPr>
          <w:rFonts w:cs="Arial"/>
        </w:rPr>
        <w:t>ftrace</w:t>
      </w:r>
      <w:proofErr w:type="spellEnd"/>
      <w:r w:rsidRPr="00ED1CDB">
        <w:rPr>
          <w:rFonts w:cs="Arial"/>
        </w:rPr>
        <w:t>.</w:t>
      </w:r>
    </w:p>
    <w:p w:rsidR="0029763A" w:rsidRPr="00296AE3" w:rsidRDefault="0029763A" w:rsidP="00DF42A0">
      <w:pPr>
        <w:pStyle w:val="space"/>
      </w:pPr>
    </w:p>
    <w:p w:rsidR="009A36E1" w:rsidRPr="00296AE3" w:rsidRDefault="009A36E1" w:rsidP="00DF2740">
      <w:pPr>
        <w:pStyle w:val="afd"/>
        <w:numPr>
          <w:ilvl w:val="4"/>
          <w:numId w:val="17"/>
        </w:numPr>
        <w:jc w:val="left"/>
      </w:pPr>
      <w:r w:rsidRPr="00296AE3">
        <w:rPr>
          <w:rFonts w:hint="eastAsia"/>
        </w:rPr>
        <w:t>I</w:t>
      </w:r>
      <w:r w:rsidRPr="00296AE3">
        <w:t>nstalling trace-</w:t>
      </w:r>
      <w:proofErr w:type="spellStart"/>
      <w:r w:rsidRPr="00296AE3">
        <w:t>cmd</w:t>
      </w:r>
      <w:proofErr w:type="spellEnd"/>
      <w:r w:rsidRPr="00296AE3">
        <w:t xml:space="preserve"> in the file system.</w:t>
      </w:r>
    </w:p>
    <w:p w:rsidR="009A36E1" w:rsidRPr="00296AE3" w:rsidRDefault="00BF1057" w:rsidP="00DF42A0">
      <w:pPr>
        <w:pStyle w:val="afd"/>
        <w:ind w:left="454" w:firstLine="0"/>
        <w:jc w:val="left"/>
      </w:pPr>
      <w:r w:rsidRPr="00296AE3">
        <w:rPr>
          <w:noProof/>
          <w:lang w:eastAsia="en-US"/>
        </w:rPr>
        <mc:AlternateContent>
          <mc:Choice Requires="wps">
            <w:drawing>
              <wp:anchor distT="0" distB="0" distL="114300" distR="114300" simplePos="0" relativeHeight="251724288" behindDoc="0" locked="0" layoutInCell="1" allowOverlap="1" wp14:anchorId="4527C9C6" wp14:editId="227482FA">
                <wp:simplePos x="0" y="0"/>
                <wp:positionH relativeFrom="margin">
                  <wp:posOffset>-5080</wp:posOffset>
                </wp:positionH>
                <wp:positionV relativeFrom="paragraph">
                  <wp:posOffset>301625</wp:posOffset>
                </wp:positionV>
                <wp:extent cx="6229985" cy="814705"/>
                <wp:effectExtent l="0" t="0" r="18415" b="23495"/>
                <wp:wrapTopAndBottom/>
                <wp:docPr id="9" name="正方形/長方形 2285"/>
                <wp:cNvGraphicFramePr/>
                <a:graphic xmlns:a="http://schemas.openxmlformats.org/drawingml/2006/main">
                  <a:graphicData uri="http://schemas.microsoft.com/office/word/2010/wordprocessingShape">
                    <wps:wsp>
                      <wps:cNvSpPr/>
                      <wps:spPr>
                        <a:xfrm>
                          <a:off x="0" y="0"/>
                          <a:ext cx="6229985" cy="814705"/>
                        </a:xfrm>
                        <a:prstGeom prst="rect">
                          <a:avLst/>
                        </a:prstGeom>
                        <a:noFill/>
                        <a:ln w="12700" cap="flat" cmpd="sng" algn="ctr">
                          <a:solidFill>
                            <a:sysClr val="windowText" lastClr="000000"/>
                          </a:solidFill>
                          <a:prstDash val="solid"/>
                        </a:ln>
                        <a:effectLst/>
                      </wps:spPr>
                      <wps:txbx>
                        <w:txbxContent>
                          <w:p w:rsidR="007B716A" w:rsidRPr="00B407CC" w:rsidRDefault="007B716A" w:rsidP="000508CA">
                            <w:r w:rsidRPr="00B407CC">
                              <w:t>[Add the following line to build/conf/</w:t>
                            </w:r>
                            <w:proofErr w:type="spellStart"/>
                            <w:r w:rsidRPr="00B407CC">
                              <w:t>local.conf</w:t>
                            </w:r>
                            <w:proofErr w:type="spellEnd"/>
                            <w:r w:rsidRPr="00B407CC">
                              <w:t>.]</w:t>
                            </w:r>
                            <w:r w:rsidRPr="00B407CC" w:rsidDel="0068002E">
                              <w:rPr>
                                <w:rFonts w:hint="eastAsia"/>
                              </w:rPr>
                              <w:t xml:space="preserve"> </w:t>
                            </w:r>
                          </w:p>
                          <w:p w:rsidR="007B716A" w:rsidRPr="00B407CC" w:rsidRDefault="007B716A" w:rsidP="000508CA">
                            <w:r w:rsidRPr="00B407CC">
                              <w:rPr>
                                <w:rFonts w:hint="eastAsia"/>
                              </w:rPr>
                              <w:t xml:space="preserve"> </w:t>
                            </w:r>
                            <w:r w:rsidRPr="00B407CC">
                              <w:t xml:space="preserve">       </w:t>
                            </w:r>
                          </w:p>
                          <w:p w:rsidR="007B716A" w:rsidRDefault="007B716A" w:rsidP="000508CA">
                            <w:pPr>
                              <w:ind w:firstLineChars="100" w:firstLine="200"/>
                            </w:pPr>
                            <w:proofErr w:type="spellStart"/>
                            <w:r w:rsidRPr="00B407CC">
                              <w:t>CORE_IMAGE_EXTRA_INSTALL</w:t>
                            </w:r>
                            <w:proofErr w:type="spellEnd"/>
                            <w:r w:rsidRPr="00B407CC">
                              <w:t xml:space="preserve"> += "trace-</w:t>
                            </w:r>
                            <w:proofErr w:type="spellStart"/>
                            <w:r w:rsidRPr="00B407CC">
                              <w:t>cmd</w:t>
                            </w:r>
                            <w:proofErr w:type="spellEnd"/>
                            <w:r w:rsidRPr="000750F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C9C6" id="_x0000_s1345" style="position:absolute;left:0;text-align:left;margin-left:-.4pt;margin-top:23.75pt;width:490.55pt;height:64.15pt;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" filled="f" strokecolor="windowText" strokeweight="1pt">
                <v:textbox>
                  <w:txbxContent>
                    <w:p w:rsidR="007B716A" w:rsidRPr="00B407CC" w:rsidRDefault="007B716A" w:rsidP="000508CA">
                      <w:r w:rsidRPr="00B407CC">
                        <w:t>[Add the following line to build/conf/</w:t>
                      </w:r>
                      <w:proofErr w:type="spellStart"/>
                      <w:r w:rsidRPr="00B407CC">
                        <w:t>local.conf</w:t>
                      </w:r>
                      <w:proofErr w:type="spellEnd"/>
                      <w:r w:rsidRPr="00B407CC">
                        <w:t>.]</w:t>
                      </w:r>
                      <w:r w:rsidRPr="00B407CC" w:rsidDel="0068002E">
                        <w:rPr>
                          <w:rFonts w:hint="eastAsia"/>
                        </w:rPr>
                        <w:t xml:space="preserve"> </w:t>
                      </w:r>
                    </w:p>
                    <w:p w:rsidR="007B716A" w:rsidRPr="00B407CC" w:rsidRDefault="007B716A" w:rsidP="000508CA">
                      <w:r w:rsidRPr="00B407CC">
                        <w:rPr>
                          <w:rFonts w:hint="eastAsia"/>
                        </w:rPr>
                        <w:t xml:space="preserve"> </w:t>
                      </w:r>
                      <w:r w:rsidRPr="00B407CC">
                        <w:t xml:space="preserve">       </w:t>
                      </w:r>
                    </w:p>
                    <w:p w:rsidR="007B716A" w:rsidRDefault="007B716A" w:rsidP="000508CA">
                      <w:pPr>
                        <w:ind w:firstLineChars="100" w:firstLine="200"/>
                      </w:pPr>
                      <w:proofErr w:type="spellStart"/>
                      <w:r w:rsidRPr="00B407CC">
                        <w:t>CORE_IMAGE_EXTRA_INSTALL</w:t>
                      </w:r>
                      <w:proofErr w:type="spellEnd"/>
                      <w:r w:rsidRPr="00B407CC">
                        <w:t xml:space="preserve"> += "trace-</w:t>
                      </w:r>
                      <w:proofErr w:type="spellStart"/>
                      <w:r w:rsidRPr="00B407CC">
                        <w:t>cmd</w:t>
                      </w:r>
                      <w:proofErr w:type="spellEnd"/>
                      <w:r w:rsidRPr="000750F5">
                        <w:t>"</w:t>
                      </w:r>
                    </w:p>
                  </w:txbxContent>
                </v:textbox>
                <w10:wrap type="topAndBottom" anchorx="margin"/>
              </v:rect>
            </w:pict>
          </mc:Fallback>
        </mc:AlternateContent>
      </w:r>
      <w:r w:rsidR="009A36E1" w:rsidRPr="00296AE3">
        <w:rPr>
          <w:rFonts w:hint="eastAsia"/>
        </w:rPr>
        <w:t>T</w:t>
      </w:r>
      <w:r w:rsidR="009A36E1" w:rsidRPr="00296AE3">
        <w:t>o use trace-</w:t>
      </w:r>
      <w:proofErr w:type="spellStart"/>
      <w:r w:rsidR="009A36E1" w:rsidRPr="00296AE3">
        <w:t>cmd</w:t>
      </w:r>
      <w:proofErr w:type="spellEnd"/>
      <w:r w:rsidR="009A36E1" w:rsidRPr="00296AE3">
        <w:t xml:space="preserve">, edit the </w:t>
      </w:r>
      <w:r w:rsidR="009A36E1" w:rsidRPr="00296AE3">
        <w:rPr>
          <w:rFonts w:hint="eastAsia"/>
        </w:rPr>
        <w:t xml:space="preserve">given </w:t>
      </w:r>
      <w:r w:rsidR="009A36E1" w:rsidRPr="00296AE3">
        <w:t xml:space="preserve">file </w:t>
      </w:r>
      <w:r w:rsidR="009A36E1" w:rsidRPr="00296AE3">
        <w:rPr>
          <w:rFonts w:hint="eastAsia"/>
        </w:rPr>
        <w:t xml:space="preserve">in the way </w:t>
      </w:r>
      <w:r w:rsidR="009A36E1" w:rsidRPr="00296AE3">
        <w:t xml:space="preserve">shown below and </w:t>
      </w:r>
      <w:r w:rsidR="009A36E1" w:rsidRPr="00296AE3">
        <w:rPr>
          <w:rFonts w:hint="eastAsia"/>
        </w:rPr>
        <w:t>re</w:t>
      </w:r>
      <w:r w:rsidR="009A36E1" w:rsidRPr="00296AE3">
        <w:t>build the file system.</w:t>
      </w:r>
    </w:p>
    <w:p w:rsidR="00DF42A0" w:rsidRPr="00DF42A0" w:rsidRDefault="00DF42A0" w:rsidP="00DF42A0">
      <w:pPr>
        <w:pStyle w:val="afff3"/>
        <w:jc w:val="center"/>
        <w:rPr>
          <w:rFonts w:ascii="Arial" w:hAnsi="Arial"/>
        </w:rPr>
      </w:pPr>
      <w:r w:rsidRPr="00DF42A0">
        <w:rPr>
          <w:rFonts w:ascii="Arial" w:hAnsi="Arial"/>
        </w:rPr>
        <w:t xml:space="preserve">Figure </w:t>
      </w:r>
      <w:proofErr w:type="spellStart"/>
      <w:r w:rsidRPr="00DF42A0">
        <w:rPr>
          <w:rFonts w:ascii="Arial" w:hAnsi="Arial"/>
        </w:rPr>
        <w:t>A</w:t>
      </w:r>
      <w:r w:rsidRPr="00DF42A0">
        <w:rPr>
          <w:rFonts w:ascii="Arial" w:hAnsi="Arial"/>
        </w:rPr>
        <w:fldChar w:fldCharType="begin"/>
      </w:r>
      <w:r w:rsidRPr="00DF42A0">
        <w:rPr>
          <w:rFonts w:ascii="Arial" w:hAnsi="Arial"/>
        </w:rPr>
        <w:instrText xml:space="preserve"> STYLEREF 1 \s </w:instrText>
      </w:r>
      <w:r w:rsidRPr="00DF42A0">
        <w:rPr>
          <w:rFonts w:ascii="Arial" w:hAnsi="Arial"/>
        </w:rPr>
        <w:fldChar w:fldCharType="separate"/>
      </w:r>
      <w:r w:rsidR="001D7843">
        <w:rPr>
          <w:rFonts w:ascii="Arial" w:hAnsi="Arial"/>
          <w:noProof/>
        </w:rPr>
        <w:t>3</w:t>
      </w:r>
      <w:proofErr w:type="spellEnd"/>
      <w:r w:rsidRPr="00DF42A0">
        <w:rPr>
          <w:rFonts w:ascii="Arial" w:hAnsi="Arial"/>
          <w:noProof/>
        </w:rPr>
        <w:fldChar w:fldCharType="end"/>
      </w:r>
      <w:r w:rsidRPr="00DF42A0">
        <w:rPr>
          <w:rFonts w:ascii="Arial" w:hAnsi="Arial"/>
        </w:rPr>
        <w:noBreakHyphen/>
      </w:r>
      <w:r w:rsidRPr="00DF42A0">
        <w:rPr>
          <w:rFonts w:ascii="Arial" w:hAnsi="Arial"/>
        </w:rPr>
        <w:fldChar w:fldCharType="begin"/>
      </w:r>
      <w:r w:rsidRPr="00DF42A0">
        <w:rPr>
          <w:rFonts w:ascii="Arial" w:hAnsi="Arial"/>
        </w:rPr>
        <w:instrText xml:space="preserve"> SEQ </w:instrText>
      </w:r>
      <w:r w:rsidRPr="00DF42A0">
        <w:rPr>
          <w:rFonts w:ascii="Arial" w:hAnsi="Arial"/>
        </w:rPr>
        <w:instrText>図</w:instrText>
      </w:r>
      <w:r w:rsidRPr="00DF42A0">
        <w:rPr>
          <w:rFonts w:ascii="Arial" w:hAnsi="Arial"/>
        </w:rPr>
        <w:instrText xml:space="preserve"> \* ARABIC \s 1 </w:instrText>
      </w:r>
      <w:r w:rsidRPr="00DF42A0">
        <w:rPr>
          <w:rFonts w:ascii="Arial" w:hAnsi="Arial"/>
        </w:rPr>
        <w:fldChar w:fldCharType="separate"/>
      </w:r>
      <w:r w:rsidR="001D7843">
        <w:rPr>
          <w:rFonts w:ascii="Arial" w:hAnsi="Arial"/>
          <w:noProof/>
        </w:rPr>
        <w:t>2</w:t>
      </w:r>
      <w:r w:rsidRPr="00DF42A0">
        <w:rPr>
          <w:rFonts w:ascii="Arial" w:hAnsi="Arial"/>
        </w:rPr>
        <w:fldChar w:fldCharType="end"/>
      </w:r>
      <w:r w:rsidRPr="00DF42A0">
        <w:rPr>
          <w:rFonts w:ascii="Arial" w:hAnsi="Arial"/>
        </w:rPr>
        <w:t xml:space="preserve">  Adding trace-</w:t>
      </w:r>
      <w:proofErr w:type="spellStart"/>
      <w:r w:rsidRPr="00DF42A0">
        <w:rPr>
          <w:rFonts w:ascii="Arial" w:hAnsi="Arial"/>
        </w:rPr>
        <w:t>cmd</w:t>
      </w:r>
      <w:proofErr w:type="spellEnd"/>
    </w:p>
    <w:p w:rsidR="00DF42A0" w:rsidRPr="00296AE3" w:rsidRDefault="00DF42A0" w:rsidP="00DF42A0">
      <w:pPr>
        <w:pStyle w:val="space"/>
      </w:pPr>
    </w:p>
    <w:p w:rsidR="00182D9A" w:rsidRPr="00296AE3" w:rsidRDefault="00E77C09" w:rsidP="00DF2740">
      <w:pPr>
        <w:pStyle w:val="afd"/>
        <w:numPr>
          <w:ilvl w:val="4"/>
          <w:numId w:val="17"/>
        </w:numPr>
        <w:jc w:val="left"/>
      </w:pPr>
      <w:r w:rsidRPr="00296AE3">
        <w:t xml:space="preserve">Installing </w:t>
      </w:r>
      <w:proofErr w:type="spellStart"/>
      <w:r w:rsidRPr="00296AE3">
        <w:t>KernelShark</w:t>
      </w:r>
      <w:proofErr w:type="spellEnd"/>
    </w:p>
    <w:p w:rsidR="00E77C09" w:rsidRPr="00296AE3" w:rsidRDefault="00E77C09" w:rsidP="00DF42A0">
      <w:pPr>
        <w:pStyle w:val="afd"/>
        <w:ind w:left="454" w:firstLine="0"/>
        <w:jc w:val="left"/>
      </w:pPr>
      <w:r w:rsidRPr="00296AE3">
        <w:rPr>
          <w:rFonts w:hint="eastAsia"/>
        </w:rPr>
        <w:t>If you intend to r</w:t>
      </w:r>
      <w:r w:rsidRPr="00296AE3">
        <w:t xml:space="preserve">un </w:t>
      </w:r>
      <w:proofErr w:type="spellStart"/>
      <w:r w:rsidRPr="00296AE3">
        <w:t>KernelShark</w:t>
      </w:r>
      <w:proofErr w:type="spellEnd"/>
      <w:r w:rsidRPr="00296AE3">
        <w:t xml:space="preserve"> on the Linux host PC</w:t>
      </w:r>
      <w:r w:rsidRPr="00296AE3">
        <w:rPr>
          <w:rFonts w:hint="eastAsia"/>
        </w:rPr>
        <w:t>, u</w:t>
      </w:r>
      <w:r w:rsidRPr="00296AE3">
        <w:t xml:space="preserve">se apt-get or </w:t>
      </w:r>
      <w:r w:rsidRPr="00296AE3">
        <w:rPr>
          <w:rFonts w:hint="eastAsia"/>
        </w:rPr>
        <w:t xml:space="preserve">your preferred </w:t>
      </w:r>
      <w:r w:rsidRPr="00296AE3">
        <w:t xml:space="preserve">commands to install </w:t>
      </w:r>
      <w:proofErr w:type="spellStart"/>
      <w:r w:rsidRPr="00296AE3">
        <w:t>KernelShark</w:t>
      </w:r>
      <w:proofErr w:type="spellEnd"/>
      <w:r w:rsidRPr="00296AE3">
        <w:t xml:space="preserve"> on the Linux host PC.</w:t>
      </w:r>
    </w:p>
    <w:p w:rsidR="002A4EF8" w:rsidRPr="00296AE3" w:rsidRDefault="00845457">
      <w:pPr>
        <w:topLinePunct w:val="0"/>
        <w:adjustRightInd/>
        <w:spacing w:after="0"/>
        <w:ind w:firstLine="0"/>
        <w:jc w:val="left"/>
        <w:textAlignment w:val="auto"/>
      </w:pPr>
      <w:r w:rsidRPr="00296AE3">
        <w:br w:type="page"/>
      </w:r>
    </w:p>
    <w:p w:rsidR="00932CD4" w:rsidRPr="00296AE3" w:rsidRDefault="00E77C09" w:rsidP="00DF2740">
      <w:pPr>
        <w:pStyle w:val="10"/>
        <w:numPr>
          <w:ilvl w:val="0"/>
          <w:numId w:val="17"/>
        </w:numPr>
        <w:rPr>
          <w:b/>
        </w:rPr>
      </w:pPr>
      <w:bookmarkStart w:id="239" w:name="_Ref513715101"/>
      <w:bookmarkStart w:id="240" w:name="_Toc517177445"/>
      <w:r w:rsidRPr="00296AE3">
        <w:rPr>
          <w:b/>
        </w:rPr>
        <w:lastRenderedPageBreak/>
        <w:t>Building an Environment for</w:t>
      </w:r>
      <w:r w:rsidRPr="00296AE3">
        <w:rPr>
          <w:rFonts w:hint="eastAsia"/>
          <w:b/>
        </w:rPr>
        <w:t xml:space="preserve"> </w:t>
      </w:r>
      <w:r w:rsidR="00932CD4" w:rsidRPr="00296AE3">
        <w:rPr>
          <w:rFonts w:hint="eastAsia"/>
          <w:b/>
        </w:rPr>
        <w:t>taskset</w:t>
      </w:r>
      <w:bookmarkEnd w:id="239"/>
      <w:bookmarkEnd w:id="240"/>
      <w:r w:rsidR="00932CD4" w:rsidRPr="00296AE3">
        <w:rPr>
          <w:b/>
        </w:rPr>
        <w:t xml:space="preserve"> </w:t>
      </w:r>
    </w:p>
    <w:p w:rsidR="00E77C09" w:rsidRPr="00296AE3" w:rsidRDefault="00282E12" w:rsidP="00DF42A0">
      <w:pPr>
        <w:ind w:firstLine="0"/>
        <w:jc w:val="left"/>
      </w:pPr>
      <w:r w:rsidRPr="00296AE3">
        <w:rPr>
          <w:noProof/>
          <w:lang w:eastAsia="en-US"/>
        </w:rPr>
        <mc:AlternateContent>
          <mc:Choice Requires="wps">
            <w:drawing>
              <wp:anchor distT="0" distB="0" distL="114300" distR="114300" simplePos="0" relativeHeight="251726336" behindDoc="0" locked="0" layoutInCell="1" allowOverlap="1" wp14:anchorId="64AEDE60" wp14:editId="2395E976">
                <wp:simplePos x="0" y="0"/>
                <wp:positionH relativeFrom="margin">
                  <wp:posOffset>-5080</wp:posOffset>
                </wp:positionH>
                <wp:positionV relativeFrom="paragraph">
                  <wp:posOffset>340650</wp:posOffset>
                </wp:positionV>
                <wp:extent cx="6229985" cy="841375"/>
                <wp:effectExtent l="0" t="0" r="18415" b="15875"/>
                <wp:wrapTopAndBottom/>
                <wp:docPr id="10" name="正方形/長方形 2285"/>
                <wp:cNvGraphicFramePr/>
                <a:graphic xmlns:a="http://schemas.openxmlformats.org/drawingml/2006/main">
                  <a:graphicData uri="http://schemas.microsoft.com/office/word/2010/wordprocessingShape">
                    <wps:wsp>
                      <wps:cNvSpPr/>
                      <wps:spPr>
                        <a:xfrm>
                          <a:off x="0" y="0"/>
                          <a:ext cx="6229985" cy="841375"/>
                        </a:xfrm>
                        <a:prstGeom prst="rect">
                          <a:avLst/>
                        </a:prstGeom>
                        <a:noFill/>
                        <a:ln w="12700" cap="flat" cmpd="sng" algn="ctr">
                          <a:solidFill>
                            <a:sysClr val="windowText" lastClr="000000"/>
                          </a:solidFill>
                          <a:prstDash val="solid"/>
                        </a:ln>
                        <a:effectLst/>
                      </wps:spPr>
                      <wps:txbx>
                        <w:txbxContent>
                          <w:p w:rsidR="007B716A" w:rsidRDefault="007B716A" w:rsidP="00A85C90">
                            <w:r w:rsidRPr="00B407CC">
                              <w:t>[Add the following line to build/conf/</w:t>
                            </w:r>
                            <w:proofErr w:type="spellStart"/>
                            <w:r w:rsidRPr="00B407CC">
                              <w:t>local.co</w:t>
                            </w:r>
                            <w:r w:rsidRPr="00B407CC">
                              <w:rPr>
                                <w:rFonts w:hint="eastAsia"/>
                              </w:rPr>
                              <w:t>nf</w:t>
                            </w:r>
                            <w:proofErr w:type="spellEnd"/>
                            <w:r w:rsidRPr="00B407CC">
                              <w:t>.]</w:t>
                            </w:r>
                            <w:r w:rsidDel="0068002E">
                              <w:rPr>
                                <w:rFonts w:hint="eastAsia"/>
                              </w:rPr>
                              <w:t xml:space="preserve"> </w:t>
                            </w:r>
                          </w:p>
                          <w:p w:rsidR="007B716A" w:rsidRDefault="007B716A" w:rsidP="00A85C90"/>
                          <w:p w:rsidR="007B716A" w:rsidRDefault="007B716A" w:rsidP="00A85C90">
                            <w:pPr>
                              <w:ind w:firstLineChars="100" w:firstLine="200"/>
                            </w:pPr>
                            <w:proofErr w:type="spellStart"/>
                            <w:r w:rsidRPr="000750F5">
                              <w:t>CORE_IMAGE_EXTRA_INSTALL</w:t>
                            </w:r>
                            <w:proofErr w:type="spellEnd"/>
                            <w:r w:rsidRPr="000750F5">
                              <w:t xml:space="preserve"> += "</w:t>
                            </w:r>
                            <w:proofErr w:type="spellStart"/>
                            <w:r w:rsidRPr="007737F6">
                              <w:t>util-linu</w:t>
                            </w:r>
                            <w:r>
                              <w:rPr>
                                <w:rFonts w:hint="eastAsia"/>
                              </w:rPr>
                              <w:t>x</w:t>
                            </w:r>
                            <w:proofErr w:type="spellEnd"/>
                            <w:r w:rsidRPr="000750F5">
                              <w:t>"</w:t>
                            </w:r>
                          </w:p>
                          <w:p w:rsidR="007B716A" w:rsidRDefault="007B716A" w:rsidP="00A85C90">
                            <w:pPr>
                              <w:ind w:firstLineChars="100" w:firstLine="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EDE60" id="_x0000_s1346" style="position:absolute;margin-left:-.4pt;margin-top:26.8pt;width:490.55pt;height:66.2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" filled="f" strokecolor="windowText" strokeweight="1pt">
                <v:textbox>
                  <w:txbxContent>
                    <w:p w:rsidR="007B716A" w:rsidRDefault="007B716A" w:rsidP="00A85C90">
                      <w:r w:rsidRPr="00B407CC">
                        <w:t>[Add the following line to build/conf/</w:t>
                      </w:r>
                      <w:proofErr w:type="spellStart"/>
                      <w:r w:rsidRPr="00B407CC">
                        <w:t>local.co</w:t>
                      </w:r>
                      <w:r w:rsidRPr="00B407CC">
                        <w:rPr>
                          <w:rFonts w:hint="eastAsia"/>
                        </w:rPr>
                        <w:t>nf</w:t>
                      </w:r>
                      <w:proofErr w:type="spellEnd"/>
                      <w:r w:rsidRPr="00B407CC">
                        <w:t>.]</w:t>
                      </w:r>
                      <w:r w:rsidDel="0068002E">
                        <w:rPr>
                          <w:rFonts w:hint="eastAsia"/>
                        </w:rPr>
                        <w:t xml:space="preserve"> </w:t>
                      </w:r>
                    </w:p>
                    <w:p w:rsidR="007B716A" w:rsidRDefault="007B716A" w:rsidP="00A85C90"/>
                    <w:p w:rsidR="007B716A" w:rsidRDefault="007B716A" w:rsidP="00A85C90">
                      <w:pPr>
                        <w:ind w:firstLineChars="100" w:firstLine="200"/>
                      </w:pPr>
                      <w:proofErr w:type="spellStart"/>
                      <w:r w:rsidRPr="000750F5">
                        <w:t>CORE_IMAGE_EXTRA_INSTALL</w:t>
                      </w:r>
                      <w:proofErr w:type="spellEnd"/>
                      <w:r w:rsidRPr="000750F5">
                        <w:t xml:space="preserve"> += "</w:t>
                      </w:r>
                      <w:proofErr w:type="spellStart"/>
                      <w:r w:rsidRPr="007737F6">
                        <w:t>util-linu</w:t>
                      </w:r>
                      <w:r>
                        <w:rPr>
                          <w:rFonts w:hint="eastAsia"/>
                        </w:rPr>
                        <w:t>x</w:t>
                      </w:r>
                      <w:proofErr w:type="spellEnd"/>
                      <w:r w:rsidRPr="000750F5">
                        <w:t>"</w:t>
                      </w:r>
                    </w:p>
                    <w:p w:rsidR="007B716A" w:rsidRDefault="007B716A" w:rsidP="00A85C90">
                      <w:pPr>
                        <w:ind w:firstLineChars="100" w:firstLine="200"/>
                      </w:pPr>
                    </w:p>
                  </w:txbxContent>
                </v:textbox>
                <w10:wrap type="topAndBottom" anchorx="margin"/>
              </v:rect>
            </w:pict>
          </mc:Fallback>
        </mc:AlternateContent>
      </w:r>
      <w:r w:rsidR="00E77C09" w:rsidRPr="00296AE3">
        <w:rPr>
          <w:rFonts w:hint="eastAsia"/>
        </w:rPr>
        <w:t>T</w:t>
      </w:r>
      <w:r w:rsidR="00E77C09" w:rsidRPr="00296AE3">
        <w:t xml:space="preserve">o use </w:t>
      </w:r>
      <w:r w:rsidR="00E77C09" w:rsidRPr="00296AE3">
        <w:rPr>
          <w:rFonts w:hint="eastAsia"/>
        </w:rPr>
        <w:t>taskset</w:t>
      </w:r>
      <w:r w:rsidR="00E77C09" w:rsidRPr="00296AE3">
        <w:t xml:space="preserve">, edit the </w:t>
      </w:r>
      <w:r w:rsidR="00E77C09" w:rsidRPr="00296AE3">
        <w:rPr>
          <w:rFonts w:hint="eastAsia"/>
        </w:rPr>
        <w:t xml:space="preserve">given </w:t>
      </w:r>
      <w:r w:rsidR="00E77C09" w:rsidRPr="00296AE3">
        <w:t xml:space="preserve">file </w:t>
      </w:r>
      <w:r w:rsidR="00E77C09" w:rsidRPr="00296AE3">
        <w:rPr>
          <w:rFonts w:hint="eastAsia"/>
        </w:rPr>
        <w:t xml:space="preserve">in the way </w:t>
      </w:r>
      <w:r w:rsidR="00E77C09" w:rsidRPr="00296AE3">
        <w:t xml:space="preserve">shown below and </w:t>
      </w:r>
      <w:r w:rsidR="00E77C09" w:rsidRPr="00296AE3">
        <w:rPr>
          <w:rFonts w:hint="eastAsia"/>
        </w:rPr>
        <w:t>re</w:t>
      </w:r>
      <w:r w:rsidR="00E77C09" w:rsidRPr="00296AE3">
        <w:t>build the file system.</w:t>
      </w:r>
    </w:p>
    <w:p w:rsidR="00E77C09" w:rsidRPr="00DF42A0" w:rsidRDefault="00DF42A0" w:rsidP="00DF42A0">
      <w:pPr>
        <w:pStyle w:val="afff3"/>
        <w:jc w:val="center"/>
        <w:rPr>
          <w:rFonts w:ascii="Arial" w:hAnsi="Arial"/>
        </w:rPr>
      </w:pPr>
      <w:r w:rsidRPr="00DF42A0">
        <w:rPr>
          <w:rFonts w:ascii="Arial" w:hAnsi="Arial"/>
        </w:rPr>
        <w:t xml:space="preserve">Figure </w:t>
      </w:r>
      <w:proofErr w:type="spellStart"/>
      <w:r w:rsidRPr="00DF42A0">
        <w:rPr>
          <w:rFonts w:ascii="Arial" w:hAnsi="Arial"/>
        </w:rPr>
        <w:t>A</w:t>
      </w:r>
      <w:r w:rsidRPr="00DF42A0">
        <w:rPr>
          <w:rFonts w:ascii="Arial" w:hAnsi="Arial"/>
        </w:rPr>
        <w:fldChar w:fldCharType="begin"/>
      </w:r>
      <w:r w:rsidRPr="00DF42A0">
        <w:rPr>
          <w:rFonts w:ascii="Arial" w:hAnsi="Arial"/>
        </w:rPr>
        <w:instrText xml:space="preserve"> STYLEREF 1 \s </w:instrText>
      </w:r>
      <w:r w:rsidRPr="00DF42A0">
        <w:rPr>
          <w:rFonts w:ascii="Arial" w:hAnsi="Arial"/>
        </w:rPr>
        <w:fldChar w:fldCharType="separate"/>
      </w:r>
      <w:r w:rsidR="001D7843">
        <w:rPr>
          <w:rFonts w:ascii="Arial" w:hAnsi="Arial"/>
          <w:noProof/>
        </w:rPr>
        <w:t>4</w:t>
      </w:r>
      <w:proofErr w:type="spellEnd"/>
      <w:r w:rsidRPr="00DF42A0">
        <w:rPr>
          <w:rFonts w:ascii="Arial" w:hAnsi="Arial"/>
          <w:noProof/>
        </w:rPr>
        <w:fldChar w:fldCharType="end"/>
      </w:r>
      <w:r w:rsidRPr="00DF42A0">
        <w:rPr>
          <w:rFonts w:ascii="Arial" w:hAnsi="Arial"/>
        </w:rPr>
        <w:noBreakHyphen/>
      </w:r>
      <w:r w:rsidRPr="00DF42A0">
        <w:rPr>
          <w:rFonts w:ascii="Arial" w:hAnsi="Arial"/>
        </w:rPr>
        <w:fldChar w:fldCharType="begin"/>
      </w:r>
      <w:r w:rsidRPr="00DF42A0">
        <w:rPr>
          <w:rFonts w:ascii="Arial" w:hAnsi="Arial"/>
        </w:rPr>
        <w:instrText xml:space="preserve"> SEQ </w:instrText>
      </w:r>
      <w:r w:rsidRPr="00DF42A0">
        <w:rPr>
          <w:rFonts w:ascii="Arial" w:hAnsi="Arial"/>
        </w:rPr>
        <w:instrText>図</w:instrText>
      </w:r>
      <w:r w:rsidRPr="00DF42A0">
        <w:rPr>
          <w:rFonts w:ascii="Arial" w:hAnsi="Arial"/>
        </w:rPr>
        <w:instrText xml:space="preserve"> \* ARABIC \s 1 </w:instrText>
      </w:r>
      <w:r w:rsidRPr="00DF42A0">
        <w:rPr>
          <w:rFonts w:ascii="Arial" w:hAnsi="Arial"/>
        </w:rPr>
        <w:fldChar w:fldCharType="separate"/>
      </w:r>
      <w:r w:rsidR="001D7843">
        <w:rPr>
          <w:rFonts w:ascii="Arial" w:hAnsi="Arial"/>
          <w:noProof/>
        </w:rPr>
        <w:t>1</w:t>
      </w:r>
      <w:r w:rsidRPr="00DF42A0">
        <w:rPr>
          <w:rFonts w:ascii="Arial" w:hAnsi="Arial"/>
        </w:rPr>
        <w:fldChar w:fldCharType="end"/>
      </w:r>
      <w:r w:rsidRPr="00DF42A0">
        <w:rPr>
          <w:rFonts w:ascii="Arial" w:hAnsi="Arial"/>
        </w:rPr>
        <w:t xml:space="preserve">  Adding taskset</w:t>
      </w:r>
    </w:p>
    <w:p w:rsidR="00A4697E" w:rsidRPr="00296AE3" w:rsidRDefault="00A4697E" w:rsidP="00DF42A0">
      <w:pPr>
        <w:pStyle w:val="space"/>
      </w:pPr>
    </w:p>
    <w:p w:rsidR="000B6FE7" w:rsidRDefault="000B6FE7" w:rsidP="005F0AA2">
      <w:pPr>
        <w:pStyle w:val="af"/>
        <w:rPr>
          <w:ins w:id="241" w:author="作成者"/>
        </w:rPr>
      </w:pPr>
      <w:bookmarkStart w:id="242" w:name="lastpage"/>
      <w:bookmarkEnd w:id="242"/>
      <w:ins w:id="243" w:author="作成者">
        <w:r>
          <w:br w:type="page"/>
        </w:r>
      </w:ins>
    </w:p>
    <w:p w:rsidR="005F0AA2" w:rsidDel="000B6FE7" w:rsidRDefault="005F0AA2" w:rsidP="005F0AA2">
      <w:pPr>
        <w:pStyle w:val="af"/>
        <w:rPr>
          <w:del w:id="244" w:author="作成者"/>
        </w:rPr>
      </w:pPr>
    </w:p>
    <w:p w:rsidR="000B6FE7" w:rsidRPr="00296AE3" w:rsidRDefault="000B6FE7" w:rsidP="000B6FE7">
      <w:pPr>
        <w:pStyle w:val="revisionhistory"/>
        <w:rPr>
          <w:moveTo w:id="245" w:author="作成者"/>
          <w:b/>
        </w:rPr>
      </w:pPr>
      <w:moveToRangeStart w:id="246" w:author="作成者" w:name="move2871718"/>
      <w:moveTo w:id="247" w:author="作成者">
        <w:r w:rsidRPr="00296AE3">
          <w:rPr>
            <w:b/>
          </w:rPr>
          <w:t xml:space="preserve">Revision </w:t>
        </w:r>
        <w:r w:rsidRPr="00296AE3">
          <w:rPr>
            <w:rFonts w:hint="eastAsia"/>
            <w:b/>
          </w:rPr>
          <w:t>History</w:t>
        </w:r>
      </w:moveTo>
    </w:p>
    <w:tbl>
      <w:tblPr>
        <w:tblW w:w="0" w:type="auto"/>
        <w:tblCellMar>
          <w:left w:w="99" w:type="dxa"/>
          <w:right w:w="99" w:type="dxa"/>
        </w:tblCellMar>
        <w:tblLook w:val="0000" w:firstRow="0" w:lastRow="0" w:firstColumn="0" w:lastColumn="0" w:noHBand="0" w:noVBand="0"/>
      </w:tblPr>
      <w:tblGrid>
        <w:gridCol w:w="1107"/>
        <w:gridCol w:w="1653"/>
        <w:gridCol w:w="1333"/>
        <w:gridCol w:w="5508"/>
      </w:tblGrid>
      <w:tr w:rsidR="000B6FE7" w:rsidRPr="00296AE3" w:rsidTr="003D20BA">
        <w:trPr>
          <w:cantSplit/>
        </w:trPr>
        <w:tc>
          <w:tcPr>
            <w:tcW w:w="1107" w:type="dxa"/>
            <w:vMerge w:val="restart"/>
            <w:vAlign w:val="bottom"/>
          </w:tcPr>
          <w:p w:rsidR="000B6FE7" w:rsidRPr="00296AE3" w:rsidRDefault="000B6FE7" w:rsidP="003D20BA">
            <w:pPr>
              <w:pStyle w:val="tablehead"/>
              <w:jc w:val="left"/>
              <w:rPr>
                <w:moveTo w:id="248" w:author="作成者"/>
                <w:b/>
              </w:rPr>
            </w:pPr>
            <w:moveTo w:id="249" w:author="作成者">
              <w:r w:rsidRPr="00296AE3">
                <w:rPr>
                  <w:rFonts w:hint="eastAsia"/>
                  <w:b/>
                </w:rPr>
                <w:t>Rev.</w:t>
              </w:r>
            </w:moveTo>
          </w:p>
        </w:tc>
        <w:tc>
          <w:tcPr>
            <w:tcW w:w="1653" w:type="dxa"/>
            <w:vMerge w:val="restart"/>
            <w:vAlign w:val="bottom"/>
          </w:tcPr>
          <w:p w:rsidR="000B6FE7" w:rsidRPr="00296AE3" w:rsidRDefault="000B6FE7" w:rsidP="003D20BA">
            <w:pPr>
              <w:pStyle w:val="tablehead"/>
              <w:jc w:val="left"/>
              <w:rPr>
                <w:moveTo w:id="250" w:author="作成者"/>
                <w:b/>
              </w:rPr>
            </w:pPr>
            <w:moveTo w:id="251" w:author="作成者">
              <w:r w:rsidRPr="00296AE3">
                <w:rPr>
                  <w:rFonts w:hint="eastAsia"/>
                  <w:b/>
                </w:rPr>
                <w:t>Date</w:t>
              </w:r>
            </w:moveTo>
          </w:p>
        </w:tc>
        <w:tc>
          <w:tcPr>
            <w:tcW w:w="6841" w:type="dxa"/>
            <w:gridSpan w:val="2"/>
            <w:tcBorders>
              <w:bottom w:val="single" w:sz="4" w:space="0" w:color="auto"/>
            </w:tcBorders>
            <w:vAlign w:val="bottom"/>
          </w:tcPr>
          <w:p w:rsidR="000B6FE7" w:rsidRPr="00296AE3" w:rsidRDefault="000B6FE7" w:rsidP="003D20BA">
            <w:pPr>
              <w:pStyle w:val="tablehead"/>
              <w:jc w:val="left"/>
              <w:rPr>
                <w:moveTo w:id="252" w:author="作成者"/>
                <w:b/>
              </w:rPr>
            </w:pPr>
            <w:moveTo w:id="253" w:author="作成者">
              <w:r w:rsidRPr="00296AE3">
                <w:rPr>
                  <w:rFonts w:hint="eastAsia"/>
                  <w:b/>
                </w:rPr>
                <w:t>Description</w:t>
              </w:r>
            </w:moveTo>
          </w:p>
        </w:tc>
      </w:tr>
      <w:tr w:rsidR="000B6FE7" w:rsidRPr="00296AE3" w:rsidTr="003D20BA">
        <w:trPr>
          <w:cantSplit/>
        </w:trPr>
        <w:tc>
          <w:tcPr>
            <w:tcW w:w="1107" w:type="dxa"/>
            <w:vMerge/>
            <w:tcBorders>
              <w:bottom w:val="single" w:sz="8" w:space="0" w:color="auto"/>
            </w:tcBorders>
            <w:vAlign w:val="bottom"/>
          </w:tcPr>
          <w:p w:rsidR="000B6FE7" w:rsidRPr="00296AE3" w:rsidRDefault="000B6FE7" w:rsidP="003D20BA">
            <w:pPr>
              <w:pStyle w:val="tablehead"/>
              <w:jc w:val="left"/>
              <w:rPr>
                <w:moveTo w:id="254" w:author="作成者"/>
                <w:b/>
              </w:rPr>
            </w:pPr>
          </w:p>
        </w:tc>
        <w:tc>
          <w:tcPr>
            <w:tcW w:w="1653" w:type="dxa"/>
            <w:vMerge/>
            <w:tcBorders>
              <w:bottom w:val="single" w:sz="8" w:space="0" w:color="auto"/>
            </w:tcBorders>
            <w:vAlign w:val="bottom"/>
          </w:tcPr>
          <w:p w:rsidR="000B6FE7" w:rsidRPr="00296AE3" w:rsidRDefault="000B6FE7" w:rsidP="003D20BA">
            <w:pPr>
              <w:pStyle w:val="tablehead"/>
              <w:jc w:val="left"/>
              <w:rPr>
                <w:moveTo w:id="255" w:author="作成者"/>
                <w:b/>
              </w:rPr>
            </w:pPr>
          </w:p>
        </w:tc>
        <w:tc>
          <w:tcPr>
            <w:tcW w:w="1333" w:type="dxa"/>
            <w:tcBorders>
              <w:top w:val="single" w:sz="4" w:space="0" w:color="auto"/>
              <w:bottom w:val="single" w:sz="8" w:space="0" w:color="auto"/>
            </w:tcBorders>
            <w:vAlign w:val="bottom"/>
          </w:tcPr>
          <w:p w:rsidR="000B6FE7" w:rsidRPr="00296AE3" w:rsidRDefault="000B6FE7" w:rsidP="003D20BA">
            <w:pPr>
              <w:pStyle w:val="tablehead"/>
              <w:jc w:val="left"/>
              <w:rPr>
                <w:moveTo w:id="256" w:author="作成者"/>
                <w:b/>
              </w:rPr>
            </w:pPr>
            <w:moveTo w:id="257" w:author="作成者">
              <w:r w:rsidRPr="00296AE3">
                <w:rPr>
                  <w:rFonts w:hint="eastAsia"/>
                  <w:b/>
                </w:rPr>
                <w:t>Page</w:t>
              </w:r>
            </w:moveTo>
          </w:p>
        </w:tc>
        <w:tc>
          <w:tcPr>
            <w:tcW w:w="5508" w:type="dxa"/>
            <w:tcBorders>
              <w:top w:val="single" w:sz="4" w:space="0" w:color="auto"/>
              <w:bottom w:val="single" w:sz="8" w:space="0" w:color="auto"/>
            </w:tcBorders>
            <w:vAlign w:val="bottom"/>
          </w:tcPr>
          <w:p w:rsidR="000B6FE7" w:rsidRPr="00296AE3" w:rsidRDefault="000B6FE7" w:rsidP="003D20BA">
            <w:pPr>
              <w:pStyle w:val="tablehead"/>
              <w:jc w:val="left"/>
              <w:rPr>
                <w:moveTo w:id="258" w:author="作成者"/>
                <w:b/>
              </w:rPr>
            </w:pPr>
            <w:moveTo w:id="259" w:author="作成者">
              <w:r w:rsidRPr="00ED1CDB">
                <w:rPr>
                  <w:b/>
                </w:rPr>
                <w:t>Summary</w:t>
              </w:r>
            </w:moveTo>
          </w:p>
        </w:tc>
      </w:tr>
      <w:tr w:rsidR="000B6FE7" w:rsidRPr="00296AE3" w:rsidTr="003D20BA">
        <w:tc>
          <w:tcPr>
            <w:tcW w:w="1107" w:type="dxa"/>
            <w:tcBorders>
              <w:top w:val="single" w:sz="8" w:space="0" w:color="auto"/>
              <w:bottom w:val="single" w:sz="8" w:space="0" w:color="auto"/>
            </w:tcBorders>
          </w:tcPr>
          <w:p w:rsidR="000B6FE7" w:rsidRPr="00296AE3" w:rsidRDefault="000B6FE7" w:rsidP="003D20BA">
            <w:pPr>
              <w:pStyle w:val="tablebody"/>
              <w:rPr>
                <w:moveTo w:id="260" w:author="作成者"/>
              </w:rPr>
            </w:pPr>
            <w:moveTo w:id="261" w:author="作成者">
              <w:r w:rsidRPr="00296AE3">
                <w:rPr>
                  <w:rFonts w:hint="eastAsia"/>
                </w:rPr>
                <w:t>1.00</w:t>
              </w:r>
            </w:moveTo>
          </w:p>
        </w:tc>
        <w:tc>
          <w:tcPr>
            <w:tcW w:w="1653" w:type="dxa"/>
            <w:tcBorders>
              <w:top w:val="single" w:sz="8" w:space="0" w:color="auto"/>
              <w:bottom w:val="single" w:sz="8" w:space="0" w:color="auto"/>
            </w:tcBorders>
          </w:tcPr>
          <w:p w:rsidR="000B6FE7" w:rsidRPr="00296AE3" w:rsidRDefault="000B6FE7" w:rsidP="003D20BA">
            <w:pPr>
              <w:pStyle w:val="tablebody"/>
              <w:rPr>
                <w:moveTo w:id="262" w:author="作成者"/>
              </w:rPr>
            </w:pPr>
            <w:moveTo w:id="263" w:author="作成者">
              <w:r w:rsidRPr="00296AE3">
                <w:t>June, 201</w:t>
              </w:r>
              <w:r w:rsidRPr="00296AE3">
                <w:rPr>
                  <w:rFonts w:hint="eastAsia"/>
                </w:rPr>
                <w:t>8</w:t>
              </w:r>
            </w:moveTo>
          </w:p>
        </w:tc>
        <w:tc>
          <w:tcPr>
            <w:tcW w:w="1333" w:type="dxa"/>
            <w:tcBorders>
              <w:top w:val="single" w:sz="8" w:space="0" w:color="auto"/>
              <w:bottom w:val="single" w:sz="8" w:space="0" w:color="auto"/>
            </w:tcBorders>
          </w:tcPr>
          <w:p w:rsidR="000B6FE7" w:rsidRPr="00296AE3" w:rsidRDefault="000B6FE7" w:rsidP="003D20BA">
            <w:pPr>
              <w:pStyle w:val="tablebody"/>
              <w:rPr>
                <w:moveTo w:id="264" w:author="作成者"/>
              </w:rPr>
            </w:pPr>
            <w:moveTo w:id="265" w:author="作成者">
              <w:r w:rsidRPr="00296AE3">
                <w:rPr>
                  <w:rFonts w:cs="Helvetica"/>
                </w:rPr>
                <w:t>—</w:t>
              </w:r>
            </w:moveTo>
          </w:p>
        </w:tc>
        <w:tc>
          <w:tcPr>
            <w:tcW w:w="5508" w:type="dxa"/>
            <w:tcBorders>
              <w:top w:val="single" w:sz="8" w:space="0" w:color="auto"/>
              <w:bottom w:val="single" w:sz="8" w:space="0" w:color="auto"/>
            </w:tcBorders>
          </w:tcPr>
          <w:p w:rsidR="000B6FE7" w:rsidRPr="00296AE3" w:rsidRDefault="000B6FE7" w:rsidP="003D20BA">
            <w:pPr>
              <w:pStyle w:val="tablebody"/>
              <w:rPr>
                <w:moveTo w:id="266" w:author="作成者"/>
              </w:rPr>
            </w:pPr>
            <w:moveTo w:id="267" w:author="作成者">
              <w:r w:rsidRPr="00296AE3">
                <w:t>First edition issued</w:t>
              </w:r>
            </w:moveTo>
          </w:p>
        </w:tc>
      </w:tr>
      <w:tr w:rsidR="000B6FE7" w:rsidRPr="00296AE3" w:rsidTr="003D20BA">
        <w:tc>
          <w:tcPr>
            <w:tcW w:w="1107" w:type="dxa"/>
            <w:vMerge w:val="restart"/>
            <w:tcBorders>
              <w:top w:val="single" w:sz="8" w:space="0" w:color="auto"/>
            </w:tcBorders>
          </w:tcPr>
          <w:p w:rsidR="000B6FE7" w:rsidRPr="00296AE3" w:rsidRDefault="000B6FE7" w:rsidP="003D20BA">
            <w:pPr>
              <w:pStyle w:val="tablebody"/>
              <w:rPr>
                <w:moveTo w:id="268" w:author="作成者"/>
              </w:rPr>
            </w:pPr>
            <w:moveTo w:id="269" w:author="作成者">
              <w:r>
                <w:t>1.01</w:t>
              </w:r>
            </w:moveTo>
          </w:p>
        </w:tc>
        <w:tc>
          <w:tcPr>
            <w:tcW w:w="1653" w:type="dxa"/>
            <w:vMerge w:val="restart"/>
            <w:tcBorders>
              <w:top w:val="single" w:sz="8" w:space="0" w:color="auto"/>
            </w:tcBorders>
          </w:tcPr>
          <w:p w:rsidR="000B6FE7" w:rsidRPr="00296AE3" w:rsidRDefault="000B6FE7" w:rsidP="003D20BA">
            <w:pPr>
              <w:pStyle w:val="tablebody"/>
              <w:rPr>
                <w:moveTo w:id="270" w:author="作成者"/>
              </w:rPr>
            </w:pPr>
            <w:moveTo w:id="271" w:author="作成者">
              <w:del w:id="272" w:author="作成者">
                <w:r w:rsidDel="00E9580B">
                  <w:rPr>
                    <w:rFonts w:hint="eastAsia"/>
                  </w:rPr>
                  <w:delText>February</w:delText>
                </w:r>
              </w:del>
            </w:moveTo>
            <w:ins w:id="273" w:author="作成者">
              <w:r w:rsidR="00E9580B">
                <w:rPr>
                  <w:rFonts w:hint="eastAsia"/>
                </w:rPr>
                <w:t>March</w:t>
              </w:r>
            </w:ins>
            <w:moveTo w:id="274" w:author="作成者">
              <w:r>
                <w:t>, 2019</w:t>
              </w:r>
            </w:moveTo>
          </w:p>
        </w:tc>
        <w:tc>
          <w:tcPr>
            <w:tcW w:w="1333" w:type="dxa"/>
            <w:tcBorders>
              <w:top w:val="single" w:sz="8" w:space="0" w:color="auto"/>
              <w:bottom w:val="single" w:sz="8" w:space="0" w:color="auto"/>
            </w:tcBorders>
          </w:tcPr>
          <w:p w:rsidR="000B6FE7" w:rsidRPr="00296AE3" w:rsidRDefault="000B6FE7" w:rsidP="003D20BA">
            <w:pPr>
              <w:pStyle w:val="tablebody"/>
              <w:rPr>
                <w:moveTo w:id="275" w:author="作成者"/>
                <w:rFonts w:cs="Helvetica"/>
              </w:rPr>
            </w:pPr>
            <w:moveTo w:id="276" w:author="作成者">
              <w:r>
                <w:rPr>
                  <w:rFonts w:cs="Helvetica"/>
                </w:rPr>
                <w:t>1</w:t>
              </w:r>
            </w:moveTo>
          </w:p>
        </w:tc>
        <w:tc>
          <w:tcPr>
            <w:tcW w:w="5508" w:type="dxa"/>
            <w:tcBorders>
              <w:top w:val="single" w:sz="8" w:space="0" w:color="auto"/>
              <w:bottom w:val="single" w:sz="8" w:space="0" w:color="auto"/>
            </w:tcBorders>
          </w:tcPr>
          <w:p w:rsidR="000B6FE7" w:rsidRPr="00296AE3" w:rsidRDefault="000B6FE7" w:rsidP="003D20BA">
            <w:pPr>
              <w:pStyle w:val="tablebody"/>
              <w:rPr>
                <w:moveTo w:id="277" w:author="作成者"/>
              </w:rPr>
            </w:pPr>
            <w:moveTo w:id="278" w:author="作成者">
              <w:r>
                <w:t>Purpose, Target Readers and Target Device updated.(“</w:t>
              </w:r>
              <w:r w:rsidRPr="00296AE3">
                <w:t xml:space="preserve"> R-Car </w:t>
              </w:r>
              <w:proofErr w:type="spellStart"/>
              <w:r w:rsidRPr="00296AE3">
                <w:t>M3</w:t>
              </w:r>
              <w:proofErr w:type="spellEnd"/>
              <w:r w:rsidRPr="00296AE3">
                <w:t>-W</w:t>
              </w:r>
              <w:r>
                <w:t>+”)</w:t>
              </w:r>
            </w:moveTo>
          </w:p>
        </w:tc>
      </w:tr>
      <w:tr w:rsidR="000B6FE7" w:rsidRPr="00296AE3" w:rsidTr="003D20BA">
        <w:tc>
          <w:tcPr>
            <w:tcW w:w="1107" w:type="dxa"/>
            <w:vMerge/>
            <w:tcBorders>
              <w:bottom w:val="single" w:sz="8" w:space="0" w:color="auto"/>
            </w:tcBorders>
          </w:tcPr>
          <w:p w:rsidR="000B6FE7" w:rsidRPr="00296AE3" w:rsidRDefault="000B6FE7" w:rsidP="003D20BA">
            <w:pPr>
              <w:pStyle w:val="tablebody"/>
              <w:rPr>
                <w:moveTo w:id="279" w:author="作成者"/>
              </w:rPr>
            </w:pPr>
          </w:p>
        </w:tc>
        <w:tc>
          <w:tcPr>
            <w:tcW w:w="1653" w:type="dxa"/>
            <w:vMerge/>
            <w:tcBorders>
              <w:bottom w:val="single" w:sz="8" w:space="0" w:color="auto"/>
            </w:tcBorders>
          </w:tcPr>
          <w:p w:rsidR="000B6FE7" w:rsidRPr="00296AE3" w:rsidRDefault="000B6FE7" w:rsidP="003D20BA">
            <w:pPr>
              <w:pStyle w:val="tablebody"/>
              <w:rPr>
                <w:moveTo w:id="280" w:author="作成者"/>
              </w:rPr>
            </w:pPr>
          </w:p>
        </w:tc>
        <w:tc>
          <w:tcPr>
            <w:tcW w:w="1333" w:type="dxa"/>
            <w:tcBorders>
              <w:top w:val="single" w:sz="8" w:space="0" w:color="auto"/>
              <w:bottom w:val="single" w:sz="8" w:space="0" w:color="auto"/>
            </w:tcBorders>
          </w:tcPr>
          <w:p w:rsidR="000B6FE7" w:rsidRPr="00296AE3" w:rsidRDefault="000B6FE7" w:rsidP="003D20BA">
            <w:pPr>
              <w:pStyle w:val="tablebody"/>
              <w:rPr>
                <w:moveTo w:id="281" w:author="作成者"/>
                <w:rFonts w:cs="Helvetica"/>
              </w:rPr>
            </w:pPr>
            <w:moveTo w:id="282" w:author="作成者">
              <w:r>
                <w:rPr>
                  <w:rFonts w:cs="Helvetica"/>
                </w:rPr>
                <w:t>11</w:t>
              </w:r>
            </w:moveTo>
          </w:p>
        </w:tc>
        <w:tc>
          <w:tcPr>
            <w:tcW w:w="5508" w:type="dxa"/>
            <w:tcBorders>
              <w:top w:val="single" w:sz="8" w:space="0" w:color="auto"/>
              <w:bottom w:val="single" w:sz="8" w:space="0" w:color="auto"/>
            </w:tcBorders>
          </w:tcPr>
          <w:p w:rsidR="000B6FE7" w:rsidRPr="00296AE3" w:rsidRDefault="000B6FE7" w:rsidP="003D20BA">
            <w:pPr>
              <w:pStyle w:val="tablebody"/>
              <w:rPr>
                <w:moveTo w:id="283" w:author="作成者"/>
              </w:rPr>
            </w:pPr>
            <w:moveTo w:id="284" w:author="作成者">
              <w:r w:rsidRPr="00296AE3">
                <w:rPr>
                  <w:rFonts w:hint="eastAsia"/>
                </w:rPr>
                <w:t>Assigning CPU resources to the groups</w:t>
              </w:r>
              <w:r>
                <w:t xml:space="preserve"> updated. (“</w:t>
              </w:r>
              <w:r w:rsidRPr="00296AE3">
                <w:t xml:space="preserve"> R-Car </w:t>
              </w:r>
              <w:proofErr w:type="spellStart"/>
              <w:r w:rsidRPr="00296AE3">
                <w:t>M3</w:t>
              </w:r>
              <w:proofErr w:type="spellEnd"/>
              <w:r w:rsidRPr="00296AE3">
                <w:t>-W</w:t>
              </w:r>
              <w:r>
                <w:t>+”)</w:t>
              </w:r>
            </w:moveTo>
          </w:p>
        </w:tc>
      </w:tr>
      <w:moveToRangeEnd w:id="246"/>
    </w:tbl>
    <w:p w:rsidR="005F0AA2" w:rsidRDefault="005F0AA2" w:rsidP="005F0AA2">
      <w:pPr>
        <w:pStyle w:val="ab"/>
        <w:rPr>
          <w:ins w:id="285" w:author="作成者"/>
        </w:rPr>
      </w:pPr>
    </w:p>
    <w:p w:rsidR="00F5463D" w:rsidRPr="00F5463D" w:rsidRDefault="00F5463D" w:rsidP="00F5463D">
      <w:pPr>
        <w:rPr>
          <w:ins w:id="286" w:author="作成者"/>
        </w:rPr>
        <w:pPrChange w:id="287" w:author="作成者">
          <w:pPr>
            <w:pStyle w:val="ab"/>
          </w:pPr>
        </w:pPrChange>
      </w:pPr>
    </w:p>
    <w:p w:rsidR="00F5463D" w:rsidRPr="00F5463D" w:rsidRDefault="00F5463D" w:rsidP="00F5463D">
      <w:pPr>
        <w:rPr>
          <w:ins w:id="288" w:author="作成者"/>
        </w:rPr>
        <w:pPrChange w:id="289" w:author="作成者">
          <w:pPr>
            <w:pStyle w:val="ab"/>
          </w:pPr>
        </w:pPrChange>
      </w:pPr>
      <w:bookmarkStart w:id="290" w:name="_GoBack"/>
      <w:bookmarkEnd w:id="290"/>
    </w:p>
    <w:p w:rsidR="00F5463D" w:rsidRPr="00F5463D" w:rsidRDefault="00F5463D" w:rsidP="00F5463D">
      <w:pPr>
        <w:rPr>
          <w:ins w:id="291" w:author="作成者"/>
        </w:rPr>
        <w:pPrChange w:id="292" w:author="作成者">
          <w:pPr>
            <w:pStyle w:val="ab"/>
          </w:pPr>
        </w:pPrChange>
      </w:pPr>
    </w:p>
    <w:p w:rsidR="00F5463D" w:rsidRPr="00F5463D" w:rsidRDefault="00F5463D" w:rsidP="00F5463D">
      <w:pPr>
        <w:rPr>
          <w:ins w:id="293" w:author="作成者"/>
        </w:rPr>
        <w:pPrChange w:id="294" w:author="作成者">
          <w:pPr>
            <w:pStyle w:val="ab"/>
          </w:pPr>
        </w:pPrChange>
      </w:pPr>
    </w:p>
    <w:p w:rsidR="00F5463D" w:rsidRPr="00F5463D" w:rsidRDefault="00F5463D" w:rsidP="00F5463D">
      <w:pPr>
        <w:rPr>
          <w:ins w:id="295" w:author="作成者"/>
        </w:rPr>
        <w:pPrChange w:id="296" w:author="作成者">
          <w:pPr>
            <w:pStyle w:val="ab"/>
          </w:pPr>
        </w:pPrChange>
      </w:pPr>
    </w:p>
    <w:p w:rsidR="00F5463D" w:rsidRPr="00F5463D" w:rsidRDefault="00F5463D" w:rsidP="00F5463D">
      <w:pPr>
        <w:rPr>
          <w:ins w:id="297" w:author="作成者"/>
        </w:rPr>
        <w:pPrChange w:id="298" w:author="作成者">
          <w:pPr>
            <w:pStyle w:val="ab"/>
          </w:pPr>
        </w:pPrChange>
      </w:pPr>
    </w:p>
    <w:p w:rsidR="00F5463D" w:rsidRPr="00F5463D" w:rsidRDefault="00F5463D" w:rsidP="00F5463D">
      <w:pPr>
        <w:rPr>
          <w:ins w:id="299" w:author="作成者"/>
        </w:rPr>
        <w:pPrChange w:id="300" w:author="作成者">
          <w:pPr>
            <w:pStyle w:val="ab"/>
          </w:pPr>
        </w:pPrChange>
      </w:pPr>
    </w:p>
    <w:p w:rsidR="00F5463D" w:rsidRPr="00F5463D" w:rsidRDefault="00F5463D" w:rsidP="00F5463D">
      <w:pPr>
        <w:rPr>
          <w:ins w:id="301" w:author="作成者"/>
        </w:rPr>
        <w:pPrChange w:id="302" w:author="作成者">
          <w:pPr>
            <w:pStyle w:val="ab"/>
          </w:pPr>
        </w:pPrChange>
      </w:pPr>
    </w:p>
    <w:p w:rsidR="00F5463D" w:rsidRDefault="00F5463D" w:rsidP="00F5463D">
      <w:pPr>
        <w:rPr>
          <w:ins w:id="303" w:author="作成者"/>
        </w:rPr>
      </w:pPr>
    </w:p>
    <w:p w:rsidR="00F5463D" w:rsidRDefault="00F5463D" w:rsidP="00F5463D">
      <w:pPr>
        <w:tabs>
          <w:tab w:val="left" w:pos="6030"/>
        </w:tabs>
        <w:rPr>
          <w:ins w:id="304" w:author="作成者"/>
        </w:rPr>
        <w:pPrChange w:id="305" w:author="作成者">
          <w:pPr/>
        </w:pPrChange>
      </w:pPr>
      <w:ins w:id="306" w:author="作成者">
        <w:r>
          <w:tab/>
        </w:r>
      </w:ins>
    </w:p>
    <w:p w:rsidR="00F5463D" w:rsidRPr="00F5463D" w:rsidRDefault="00F5463D" w:rsidP="00F5463D">
      <w:pPr>
        <w:tabs>
          <w:tab w:val="left" w:pos="6030"/>
        </w:tabs>
        <w:sectPr w:rsidR="00F5463D" w:rsidRPr="00F5463D" w:rsidSect="000A3858">
          <w:headerReference w:type="default" r:id="rId15"/>
          <w:footerReference w:type="default" r:id="rId16"/>
          <w:headerReference w:type="first" r:id="rId17"/>
          <w:footerReference w:type="first" r:id="rId18"/>
          <w:pgSz w:w="11879" w:h="16817" w:code="9"/>
          <w:pgMar w:top="567" w:right="1134" w:bottom="567" w:left="1134" w:header="851" w:footer="567" w:gutter="0"/>
          <w:pgNumType w:start="1"/>
          <w:cols w:space="360"/>
          <w:titlePg/>
          <w:docGrid w:linePitch="272"/>
        </w:sectPr>
        <w:pPrChange w:id="335" w:author="作成者">
          <w:pPr>
            <w:pStyle w:val="ab"/>
          </w:pPr>
        </w:pPrChange>
      </w:pPr>
      <w:ins w:id="336" w:author="作成者">
        <w:r>
          <w:tab/>
        </w:r>
      </w:ins>
    </w:p>
    <w:p w:rsidR="00DB011E" w:rsidRPr="00296AE3" w:rsidDel="000B6FE7" w:rsidRDefault="004B659F" w:rsidP="00DB011E">
      <w:pPr>
        <w:pStyle w:val="revisionhistory"/>
        <w:rPr>
          <w:moveFrom w:id="337" w:author="作成者"/>
          <w:b/>
        </w:rPr>
      </w:pPr>
      <w:moveFromRangeStart w:id="338" w:author="作成者" w:name="move2871718"/>
      <w:moveFrom w:id="339" w:author="作成者">
        <w:r w:rsidRPr="00296AE3" w:rsidDel="000B6FE7">
          <w:rPr>
            <w:b/>
          </w:rPr>
          <w:lastRenderedPageBreak/>
          <w:t xml:space="preserve">Revision </w:t>
        </w:r>
        <w:r w:rsidRPr="00296AE3" w:rsidDel="000B6FE7">
          <w:rPr>
            <w:rFonts w:hint="eastAsia"/>
            <w:b/>
          </w:rPr>
          <w:t>History</w:t>
        </w:r>
      </w:moveFrom>
    </w:p>
    <w:tbl>
      <w:tblPr>
        <w:tblW w:w="0" w:type="auto"/>
        <w:tblCellMar>
          <w:left w:w="99" w:type="dxa"/>
          <w:right w:w="99" w:type="dxa"/>
        </w:tblCellMar>
        <w:tblLook w:val="0000" w:firstRow="0" w:lastRow="0" w:firstColumn="0" w:lastColumn="0" w:noHBand="0" w:noVBand="0"/>
      </w:tblPr>
      <w:tblGrid>
        <w:gridCol w:w="1107"/>
        <w:gridCol w:w="1653"/>
        <w:gridCol w:w="1333"/>
        <w:gridCol w:w="5508"/>
      </w:tblGrid>
      <w:tr w:rsidR="00C603DF" w:rsidRPr="00296AE3" w:rsidDel="000B6FE7" w:rsidTr="00BC368F">
        <w:trPr>
          <w:cantSplit/>
        </w:trPr>
        <w:tc>
          <w:tcPr>
            <w:tcW w:w="1107" w:type="dxa"/>
            <w:vMerge w:val="restart"/>
            <w:vAlign w:val="bottom"/>
          </w:tcPr>
          <w:p w:rsidR="00C603DF" w:rsidRPr="00296AE3" w:rsidDel="000B6FE7" w:rsidRDefault="00C603DF" w:rsidP="00C603DF">
            <w:pPr>
              <w:pStyle w:val="tablehead"/>
              <w:jc w:val="left"/>
              <w:rPr>
                <w:moveFrom w:id="340" w:author="作成者"/>
                <w:b/>
              </w:rPr>
            </w:pPr>
            <w:moveFrom w:id="341" w:author="作成者">
              <w:r w:rsidRPr="00296AE3" w:rsidDel="000B6FE7">
                <w:rPr>
                  <w:rFonts w:hint="eastAsia"/>
                  <w:b/>
                </w:rPr>
                <w:t>Rev.</w:t>
              </w:r>
            </w:moveFrom>
          </w:p>
        </w:tc>
        <w:tc>
          <w:tcPr>
            <w:tcW w:w="1653" w:type="dxa"/>
            <w:vMerge w:val="restart"/>
            <w:vAlign w:val="bottom"/>
          </w:tcPr>
          <w:p w:rsidR="00C603DF" w:rsidRPr="00296AE3" w:rsidDel="000B6FE7" w:rsidRDefault="00C603DF" w:rsidP="00C603DF">
            <w:pPr>
              <w:pStyle w:val="tablehead"/>
              <w:jc w:val="left"/>
              <w:rPr>
                <w:moveFrom w:id="342" w:author="作成者"/>
                <w:b/>
              </w:rPr>
            </w:pPr>
            <w:moveFrom w:id="343" w:author="作成者">
              <w:r w:rsidRPr="00296AE3" w:rsidDel="000B6FE7">
                <w:rPr>
                  <w:rFonts w:hint="eastAsia"/>
                  <w:b/>
                </w:rPr>
                <w:t>Date</w:t>
              </w:r>
            </w:moveFrom>
          </w:p>
        </w:tc>
        <w:tc>
          <w:tcPr>
            <w:tcW w:w="6841" w:type="dxa"/>
            <w:gridSpan w:val="2"/>
            <w:tcBorders>
              <w:bottom w:val="single" w:sz="4" w:space="0" w:color="auto"/>
            </w:tcBorders>
            <w:vAlign w:val="bottom"/>
          </w:tcPr>
          <w:p w:rsidR="00C603DF" w:rsidRPr="00296AE3" w:rsidDel="000B6FE7" w:rsidRDefault="00C603DF" w:rsidP="00C603DF">
            <w:pPr>
              <w:pStyle w:val="tablehead"/>
              <w:jc w:val="left"/>
              <w:rPr>
                <w:moveFrom w:id="344" w:author="作成者"/>
                <w:b/>
              </w:rPr>
            </w:pPr>
            <w:moveFrom w:id="345" w:author="作成者">
              <w:r w:rsidRPr="00296AE3" w:rsidDel="000B6FE7">
                <w:rPr>
                  <w:rFonts w:hint="eastAsia"/>
                  <w:b/>
                </w:rPr>
                <w:t>Description</w:t>
              </w:r>
            </w:moveFrom>
          </w:p>
        </w:tc>
      </w:tr>
      <w:tr w:rsidR="00C603DF" w:rsidRPr="00296AE3" w:rsidDel="000B6FE7" w:rsidTr="00B16110">
        <w:trPr>
          <w:cantSplit/>
        </w:trPr>
        <w:tc>
          <w:tcPr>
            <w:tcW w:w="1107" w:type="dxa"/>
            <w:vMerge/>
            <w:tcBorders>
              <w:bottom w:val="single" w:sz="8" w:space="0" w:color="auto"/>
            </w:tcBorders>
            <w:vAlign w:val="bottom"/>
          </w:tcPr>
          <w:p w:rsidR="00C603DF" w:rsidRPr="00296AE3" w:rsidDel="000B6FE7" w:rsidRDefault="00C603DF" w:rsidP="00C603DF">
            <w:pPr>
              <w:pStyle w:val="tablehead"/>
              <w:jc w:val="left"/>
              <w:rPr>
                <w:moveFrom w:id="346" w:author="作成者"/>
                <w:b/>
              </w:rPr>
            </w:pPr>
          </w:p>
        </w:tc>
        <w:tc>
          <w:tcPr>
            <w:tcW w:w="1653" w:type="dxa"/>
            <w:vMerge/>
            <w:tcBorders>
              <w:bottom w:val="single" w:sz="8" w:space="0" w:color="auto"/>
            </w:tcBorders>
            <w:vAlign w:val="bottom"/>
          </w:tcPr>
          <w:p w:rsidR="00C603DF" w:rsidRPr="00296AE3" w:rsidDel="000B6FE7" w:rsidRDefault="00C603DF" w:rsidP="00C603DF">
            <w:pPr>
              <w:pStyle w:val="tablehead"/>
              <w:jc w:val="left"/>
              <w:rPr>
                <w:moveFrom w:id="347" w:author="作成者"/>
                <w:b/>
              </w:rPr>
            </w:pPr>
          </w:p>
        </w:tc>
        <w:tc>
          <w:tcPr>
            <w:tcW w:w="1333" w:type="dxa"/>
            <w:tcBorders>
              <w:top w:val="single" w:sz="4" w:space="0" w:color="auto"/>
              <w:bottom w:val="single" w:sz="8" w:space="0" w:color="auto"/>
            </w:tcBorders>
            <w:vAlign w:val="bottom"/>
          </w:tcPr>
          <w:p w:rsidR="00C603DF" w:rsidRPr="00296AE3" w:rsidDel="000B6FE7" w:rsidRDefault="00C603DF" w:rsidP="00C603DF">
            <w:pPr>
              <w:pStyle w:val="tablehead"/>
              <w:jc w:val="left"/>
              <w:rPr>
                <w:moveFrom w:id="348" w:author="作成者"/>
                <w:b/>
              </w:rPr>
            </w:pPr>
            <w:moveFrom w:id="349" w:author="作成者">
              <w:r w:rsidRPr="00296AE3" w:rsidDel="000B6FE7">
                <w:rPr>
                  <w:rFonts w:hint="eastAsia"/>
                  <w:b/>
                </w:rPr>
                <w:t>Page</w:t>
              </w:r>
            </w:moveFrom>
          </w:p>
        </w:tc>
        <w:tc>
          <w:tcPr>
            <w:tcW w:w="5508" w:type="dxa"/>
            <w:tcBorders>
              <w:top w:val="single" w:sz="4" w:space="0" w:color="auto"/>
              <w:bottom w:val="single" w:sz="8" w:space="0" w:color="auto"/>
            </w:tcBorders>
            <w:vAlign w:val="bottom"/>
          </w:tcPr>
          <w:p w:rsidR="00C603DF" w:rsidRPr="00296AE3" w:rsidDel="000B6FE7" w:rsidRDefault="00ED1CDB" w:rsidP="00C603DF">
            <w:pPr>
              <w:pStyle w:val="tablehead"/>
              <w:jc w:val="left"/>
              <w:rPr>
                <w:moveFrom w:id="350" w:author="作成者"/>
                <w:b/>
              </w:rPr>
            </w:pPr>
            <w:moveFrom w:id="351" w:author="作成者">
              <w:r w:rsidRPr="00ED1CDB" w:rsidDel="000B6FE7">
                <w:rPr>
                  <w:b/>
                </w:rPr>
                <w:t>Summary</w:t>
              </w:r>
            </w:moveFrom>
          </w:p>
        </w:tc>
      </w:tr>
      <w:tr w:rsidR="007929F5" w:rsidRPr="00296AE3" w:rsidDel="000B6FE7" w:rsidTr="00B16110">
        <w:tc>
          <w:tcPr>
            <w:tcW w:w="1107" w:type="dxa"/>
            <w:tcBorders>
              <w:top w:val="single" w:sz="8" w:space="0" w:color="auto"/>
              <w:bottom w:val="single" w:sz="8" w:space="0" w:color="auto"/>
            </w:tcBorders>
          </w:tcPr>
          <w:p w:rsidR="00DB011E" w:rsidRPr="00296AE3" w:rsidDel="000B6FE7" w:rsidRDefault="007A54BA" w:rsidP="00BC368F">
            <w:pPr>
              <w:pStyle w:val="tablebody"/>
              <w:rPr>
                <w:moveFrom w:id="352" w:author="作成者"/>
              </w:rPr>
            </w:pPr>
            <w:moveFrom w:id="353" w:author="作成者">
              <w:r w:rsidRPr="00296AE3" w:rsidDel="000B6FE7">
                <w:rPr>
                  <w:rFonts w:hint="eastAsia"/>
                </w:rPr>
                <w:t>1.00</w:t>
              </w:r>
            </w:moveFrom>
          </w:p>
        </w:tc>
        <w:tc>
          <w:tcPr>
            <w:tcW w:w="1653" w:type="dxa"/>
            <w:tcBorders>
              <w:top w:val="single" w:sz="8" w:space="0" w:color="auto"/>
              <w:bottom w:val="single" w:sz="8" w:space="0" w:color="auto"/>
            </w:tcBorders>
          </w:tcPr>
          <w:p w:rsidR="00DB011E" w:rsidRPr="00296AE3" w:rsidDel="000B6FE7" w:rsidRDefault="00BC368F" w:rsidP="00BC368F">
            <w:pPr>
              <w:pStyle w:val="tablebody"/>
              <w:rPr>
                <w:moveFrom w:id="354" w:author="作成者"/>
              </w:rPr>
            </w:pPr>
            <w:moveFrom w:id="355" w:author="作成者">
              <w:r w:rsidRPr="00296AE3" w:rsidDel="000B6FE7">
                <w:t xml:space="preserve">June, </w:t>
              </w:r>
              <w:r w:rsidR="004D1D67" w:rsidRPr="00296AE3" w:rsidDel="000B6FE7">
                <w:t>201</w:t>
              </w:r>
              <w:r w:rsidR="00CF709C" w:rsidRPr="00296AE3" w:rsidDel="000B6FE7">
                <w:rPr>
                  <w:rFonts w:hint="eastAsia"/>
                </w:rPr>
                <w:t>8</w:t>
              </w:r>
            </w:moveFrom>
          </w:p>
        </w:tc>
        <w:tc>
          <w:tcPr>
            <w:tcW w:w="1333" w:type="dxa"/>
            <w:tcBorders>
              <w:top w:val="single" w:sz="8" w:space="0" w:color="auto"/>
              <w:bottom w:val="single" w:sz="8" w:space="0" w:color="auto"/>
            </w:tcBorders>
          </w:tcPr>
          <w:p w:rsidR="00DB011E" w:rsidRPr="00296AE3" w:rsidDel="000B6FE7" w:rsidRDefault="00BC368F" w:rsidP="00BC368F">
            <w:pPr>
              <w:pStyle w:val="tablebody"/>
              <w:rPr>
                <w:moveFrom w:id="356" w:author="作成者"/>
              </w:rPr>
            </w:pPr>
            <w:moveFrom w:id="357" w:author="作成者">
              <w:r w:rsidRPr="00296AE3" w:rsidDel="000B6FE7">
                <w:rPr>
                  <w:rFonts w:cs="Helvetica"/>
                </w:rPr>
                <w:t>—</w:t>
              </w:r>
            </w:moveFrom>
          </w:p>
        </w:tc>
        <w:tc>
          <w:tcPr>
            <w:tcW w:w="5508" w:type="dxa"/>
            <w:tcBorders>
              <w:top w:val="single" w:sz="8" w:space="0" w:color="auto"/>
              <w:bottom w:val="single" w:sz="8" w:space="0" w:color="auto"/>
            </w:tcBorders>
          </w:tcPr>
          <w:p w:rsidR="00DB011E" w:rsidRPr="00296AE3" w:rsidDel="000B6FE7" w:rsidRDefault="00BC368F" w:rsidP="00BC368F">
            <w:pPr>
              <w:pStyle w:val="tablebody"/>
              <w:rPr>
                <w:moveFrom w:id="358" w:author="作成者"/>
              </w:rPr>
            </w:pPr>
            <w:moveFrom w:id="359" w:author="作成者">
              <w:r w:rsidRPr="00296AE3" w:rsidDel="000B6FE7">
                <w:t>First edition issued</w:t>
              </w:r>
            </w:moveFrom>
          </w:p>
        </w:tc>
      </w:tr>
      <w:tr w:rsidR="00780863" w:rsidRPr="00296AE3" w:rsidDel="000B6FE7" w:rsidTr="00AF366D">
        <w:trPr>
          <w:ins w:id="360" w:author="作成者"/>
        </w:trPr>
        <w:tc>
          <w:tcPr>
            <w:tcW w:w="1107" w:type="dxa"/>
            <w:vMerge w:val="restart"/>
            <w:tcBorders>
              <w:top w:val="single" w:sz="8" w:space="0" w:color="auto"/>
            </w:tcBorders>
          </w:tcPr>
          <w:p w:rsidR="00780863" w:rsidRPr="00296AE3" w:rsidDel="000B6FE7" w:rsidRDefault="00780863" w:rsidP="00BC368F">
            <w:pPr>
              <w:pStyle w:val="tablebody"/>
              <w:rPr>
                <w:ins w:id="361" w:author="作成者"/>
                <w:moveFrom w:id="362" w:author="作成者"/>
              </w:rPr>
            </w:pPr>
            <w:moveFrom w:id="363" w:author="作成者">
              <w:ins w:id="364" w:author="作成者">
                <w:r w:rsidDel="000B6FE7">
                  <w:t>1.01</w:t>
                </w:r>
              </w:ins>
            </w:moveFrom>
          </w:p>
        </w:tc>
        <w:tc>
          <w:tcPr>
            <w:tcW w:w="1653" w:type="dxa"/>
            <w:vMerge w:val="restart"/>
            <w:tcBorders>
              <w:top w:val="single" w:sz="8" w:space="0" w:color="auto"/>
            </w:tcBorders>
          </w:tcPr>
          <w:p w:rsidR="00780863" w:rsidRPr="00296AE3" w:rsidDel="000B6FE7" w:rsidRDefault="00780863" w:rsidP="00BC368F">
            <w:pPr>
              <w:pStyle w:val="tablebody"/>
              <w:rPr>
                <w:ins w:id="365" w:author="作成者"/>
                <w:moveFrom w:id="366" w:author="作成者"/>
              </w:rPr>
            </w:pPr>
            <w:moveFrom w:id="367" w:author="作成者">
              <w:ins w:id="368" w:author="作成者">
                <w:r w:rsidDel="000B6FE7">
                  <w:t>February, 2019</w:t>
                </w:r>
              </w:ins>
            </w:moveFrom>
          </w:p>
        </w:tc>
        <w:tc>
          <w:tcPr>
            <w:tcW w:w="1333" w:type="dxa"/>
            <w:tcBorders>
              <w:top w:val="single" w:sz="8" w:space="0" w:color="auto"/>
              <w:bottom w:val="single" w:sz="8" w:space="0" w:color="auto"/>
            </w:tcBorders>
          </w:tcPr>
          <w:p w:rsidR="00780863" w:rsidRPr="00296AE3" w:rsidDel="000B6FE7" w:rsidRDefault="00780863" w:rsidP="00BC368F">
            <w:pPr>
              <w:pStyle w:val="tablebody"/>
              <w:rPr>
                <w:ins w:id="369" w:author="作成者"/>
                <w:moveFrom w:id="370" w:author="作成者"/>
                <w:rFonts w:cs="Helvetica"/>
              </w:rPr>
            </w:pPr>
            <w:moveFrom w:id="371" w:author="作成者">
              <w:ins w:id="372" w:author="作成者">
                <w:r w:rsidDel="000B6FE7">
                  <w:rPr>
                    <w:rFonts w:cs="Helvetica"/>
                  </w:rPr>
                  <w:t>1</w:t>
                </w:r>
              </w:ins>
            </w:moveFrom>
          </w:p>
        </w:tc>
        <w:tc>
          <w:tcPr>
            <w:tcW w:w="5508" w:type="dxa"/>
            <w:tcBorders>
              <w:top w:val="single" w:sz="8" w:space="0" w:color="auto"/>
              <w:bottom w:val="single" w:sz="8" w:space="0" w:color="auto"/>
            </w:tcBorders>
          </w:tcPr>
          <w:p w:rsidR="00780863" w:rsidRPr="00296AE3" w:rsidDel="000B6FE7" w:rsidRDefault="00780863" w:rsidP="00BC368F">
            <w:pPr>
              <w:pStyle w:val="tablebody"/>
              <w:rPr>
                <w:ins w:id="373" w:author="作成者"/>
                <w:moveFrom w:id="374" w:author="作成者"/>
              </w:rPr>
            </w:pPr>
            <w:moveFrom w:id="375" w:author="作成者">
              <w:ins w:id="376" w:author="作成者">
                <w:r w:rsidDel="000B6FE7">
                  <w:t>Purpose, Target Readers and Target Device updated.(“</w:t>
                </w:r>
                <w:r w:rsidRPr="00296AE3" w:rsidDel="000B6FE7">
                  <w:t xml:space="preserve"> R-Car M3-W</w:t>
                </w:r>
                <w:r w:rsidDel="000B6FE7">
                  <w:t>+”)</w:t>
                </w:r>
              </w:ins>
            </w:moveFrom>
          </w:p>
        </w:tc>
      </w:tr>
      <w:tr w:rsidR="00780863" w:rsidRPr="00296AE3" w:rsidDel="000B6FE7" w:rsidTr="00AF366D">
        <w:trPr>
          <w:ins w:id="377" w:author="作成者"/>
        </w:trPr>
        <w:tc>
          <w:tcPr>
            <w:tcW w:w="1107" w:type="dxa"/>
            <w:vMerge/>
            <w:tcBorders>
              <w:bottom w:val="single" w:sz="8" w:space="0" w:color="auto"/>
            </w:tcBorders>
          </w:tcPr>
          <w:p w:rsidR="00780863" w:rsidRPr="00296AE3" w:rsidDel="000B6FE7" w:rsidRDefault="00780863" w:rsidP="00BC368F">
            <w:pPr>
              <w:pStyle w:val="tablebody"/>
              <w:rPr>
                <w:ins w:id="378" w:author="作成者"/>
                <w:moveFrom w:id="379" w:author="作成者"/>
              </w:rPr>
            </w:pPr>
          </w:p>
        </w:tc>
        <w:tc>
          <w:tcPr>
            <w:tcW w:w="1653" w:type="dxa"/>
            <w:vMerge/>
            <w:tcBorders>
              <w:bottom w:val="single" w:sz="8" w:space="0" w:color="auto"/>
            </w:tcBorders>
          </w:tcPr>
          <w:p w:rsidR="00780863" w:rsidRPr="00296AE3" w:rsidDel="000B6FE7" w:rsidRDefault="00780863" w:rsidP="00BC368F">
            <w:pPr>
              <w:pStyle w:val="tablebody"/>
              <w:rPr>
                <w:ins w:id="380" w:author="作成者"/>
                <w:moveFrom w:id="381" w:author="作成者"/>
              </w:rPr>
            </w:pPr>
          </w:p>
        </w:tc>
        <w:tc>
          <w:tcPr>
            <w:tcW w:w="1333" w:type="dxa"/>
            <w:tcBorders>
              <w:top w:val="single" w:sz="8" w:space="0" w:color="auto"/>
              <w:bottom w:val="single" w:sz="8" w:space="0" w:color="auto"/>
            </w:tcBorders>
          </w:tcPr>
          <w:p w:rsidR="00780863" w:rsidRPr="00296AE3" w:rsidDel="000B6FE7" w:rsidRDefault="00780863" w:rsidP="00BC368F">
            <w:pPr>
              <w:pStyle w:val="tablebody"/>
              <w:rPr>
                <w:ins w:id="382" w:author="作成者"/>
                <w:moveFrom w:id="383" w:author="作成者"/>
                <w:rFonts w:cs="Helvetica"/>
              </w:rPr>
            </w:pPr>
            <w:moveFrom w:id="384" w:author="作成者">
              <w:ins w:id="385" w:author="作成者">
                <w:r w:rsidDel="000B6FE7">
                  <w:rPr>
                    <w:rFonts w:cs="Helvetica"/>
                  </w:rPr>
                  <w:t>11</w:t>
                </w:r>
              </w:ins>
            </w:moveFrom>
          </w:p>
        </w:tc>
        <w:tc>
          <w:tcPr>
            <w:tcW w:w="5508" w:type="dxa"/>
            <w:tcBorders>
              <w:top w:val="single" w:sz="8" w:space="0" w:color="auto"/>
              <w:bottom w:val="single" w:sz="8" w:space="0" w:color="auto"/>
            </w:tcBorders>
          </w:tcPr>
          <w:p w:rsidR="00780863" w:rsidRPr="00296AE3" w:rsidDel="000B6FE7" w:rsidRDefault="00780863" w:rsidP="00BC368F">
            <w:pPr>
              <w:pStyle w:val="tablebody"/>
              <w:rPr>
                <w:ins w:id="386" w:author="作成者"/>
                <w:moveFrom w:id="387" w:author="作成者"/>
              </w:rPr>
            </w:pPr>
            <w:moveFrom w:id="388" w:author="作成者">
              <w:ins w:id="389" w:author="作成者">
                <w:r w:rsidRPr="00296AE3" w:rsidDel="000B6FE7">
                  <w:rPr>
                    <w:rFonts w:hint="eastAsia"/>
                  </w:rPr>
                  <w:t>Assigning CPU resources to the groups</w:t>
                </w:r>
                <w:r w:rsidDel="000B6FE7">
                  <w:t xml:space="preserve"> updated. (“</w:t>
                </w:r>
                <w:r w:rsidRPr="00296AE3" w:rsidDel="000B6FE7">
                  <w:t xml:space="preserve"> R-Car M3-W</w:t>
                </w:r>
                <w:r w:rsidDel="000B6FE7">
                  <w:t>+”)</w:t>
                </w:r>
              </w:ins>
            </w:moveFrom>
          </w:p>
        </w:tc>
      </w:tr>
    </w:tbl>
    <w:moveFromRangeEnd w:id="338"/>
    <w:p w:rsidR="000B6FE7" w:rsidRPr="00AE0E02" w:rsidRDefault="000B6FE7" w:rsidP="000B6FE7">
      <w:pPr>
        <w:keepNext/>
        <w:keepLines/>
        <w:topLinePunct w:val="0"/>
        <w:adjustRightInd/>
        <w:spacing w:before="120" w:line="240" w:lineRule="atLeast"/>
        <w:ind w:firstLine="0"/>
        <w:jc w:val="left"/>
        <w:textAlignment w:val="auto"/>
        <w:outlineLvl w:val="0"/>
        <w:rPr>
          <w:moveTo w:id="390" w:author="作成者"/>
          <w:rFonts w:ascii="Arial" w:eastAsia="ＭＳ ゴシック" w:hAnsi="Arial"/>
          <w:b/>
          <w:sz w:val="24"/>
        </w:rPr>
      </w:pPr>
      <w:moveToRangeStart w:id="391" w:author="作成者" w:name="move2871747"/>
      <w:moveTo w:id="392" w:author="作成者">
        <w:r w:rsidRPr="00AE0E02">
          <w:rPr>
            <w:rFonts w:ascii="Arial" w:eastAsia="ＭＳ ゴシック" w:hAnsi="Arial"/>
            <w:b/>
            <w:sz w:val="24"/>
          </w:rPr>
          <w:t xml:space="preserve">General Precautions in the Handling of </w:t>
        </w:r>
        <w:proofErr w:type="spellStart"/>
        <w:r w:rsidRPr="00AE0E02">
          <w:rPr>
            <w:rFonts w:ascii="Arial" w:eastAsia="ＭＳ ゴシック" w:hAnsi="Arial"/>
            <w:b/>
            <w:sz w:val="24"/>
          </w:rPr>
          <w:t>Microprocessing</w:t>
        </w:r>
        <w:proofErr w:type="spellEnd"/>
        <w:r w:rsidRPr="00AE0E02">
          <w:rPr>
            <w:rFonts w:ascii="Arial" w:eastAsia="ＭＳ ゴシック" w:hAnsi="Arial"/>
            <w:b/>
            <w:sz w:val="24"/>
          </w:rPr>
          <w:t xml:space="preserve"> Unit and Microcontroller Unit Products</w:t>
        </w:r>
      </w:moveTo>
    </w:p>
    <w:p w:rsidR="000B6FE7" w:rsidRPr="00AE0E02" w:rsidRDefault="000B6FE7" w:rsidP="000B6FE7">
      <w:pPr>
        <w:topLinePunct w:val="0"/>
        <w:adjustRightInd/>
        <w:ind w:firstLine="0"/>
        <w:jc w:val="left"/>
        <w:textAlignment w:val="auto"/>
        <w:rPr>
          <w:moveTo w:id="393" w:author="作成者"/>
          <w:sz w:val="14"/>
        </w:rPr>
      </w:pPr>
      <w:moveTo w:id="394" w:author="作成者">
        <w:r w:rsidRPr="00AE0E02">
          <w:rPr>
            <w:sz w:val="14"/>
          </w:rPr>
          <w:t xml:space="preserve">The following usage notes are applicable to all </w:t>
        </w:r>
        <w:proofErr w:type="spellStart"/>
        <w:r w:rsidRPr="00AE0E02">
          <w:rPr>
            <w:sz w:val="14"/>
          </w:rPr>
          <w:t>Microprocessing</w:t>
        </w:r>
        <w:proofErr w:type="spellEnd"/>
        <w:r w:rsidRPr="00AE0E02">
          <w:rPr>
            <w:sz w:val="14"/>
          </w:rPr>
          <w:t xml:space="preserve"> unit and Microcontroller unit products from Renesas. For detailed usage notes on the products covered by this document, refer to the relevant sections of the document as well as any technical updates that have been issued for the products.</w:t>
        </w:r>
      </w:moveTo>
    </w:p>
    <w:p w:rsidR="000B6FE7" w:rsidRPr="00AE0E02" w:rsidRDefault="000B6FE7" w:rsidP="000B6FE7">
      <w:pPr>
        <w:keepNext/>
        <w:keepLines/>
        <w:topLinePunct w:val="0"/>
        <w:adjustRightInd/>
        <w:spacing w:after="0" w:line="180" w:lineRule="atLeast"/>
        <w:ind w:left="284" w:hanging="284"/>
        <w:jc w:val="left"/>
        <w:textAlignment w:val="auto"/>
        <w:rPr>
          <w:moveTo w:id="395" w:author="作成者"/>
          <w:rFonts w:asciiTheme="majorHAnsi" w:hAnsiTheme="majorHAnsi" w:cstheme="majorHAnsi"/>
          <w:sz w:val="14"/>
          <w:szCs w:val="16"/>
        </w:rPr>
      </w:pPr>
      <w:moveTo w:id="396" w:author="作成者">
        <w:r w:rsidRPr="00AE0E02">
          <w:rPr>
            <w:rFonts w:asciiTheme="majorHAnsi" w:hAnsiTheme="majorHAnsi" w:cstheme="majorHAnsi"/>
            <w:sz w:val="14"/>
            <w:szCs w:val="16"/>
          </w:rPr>
          <w:t>1.</w:t>
        </w:r>
        <w:r w:rsidRPr="00AE0E02">
          <w:rPr>
            <w:rFonts w:asciiTheme="majorHAnsi" w:hAnsiTheme="majorHAnsi" w:cstheme="majorHAnsi"/>
            <w:sz w:val="14"/>
            <w:szCs w:val="16"/>
          </w:rPr>
          <w:tab/>
          <w:t>Precaution against Electrostatic Discharge (</w:t>
        </w:r>
        <w:proofErr w:type="spellStart"/>
        <w:r w:rsidRPr="00AE0E02">
          <w:rPr>
            <w:rFonts w:asciiTheme="majorHAnsi" w:hAnsiTheme="majorHAnsi" w:cstheme="majorHAnsi"/>
            <w:sz w:val="14"/>
            <w:szCs w:val="16"/>
          </w:rPr>
          <w:t>ESD</w:t>
        </w:r>
        <w:proofErr w:type="spellEnd"/>
        <w:r w:rsidRPr="00AE0E02">
          <w:rPr>
            <w:rFonts w:asciiTheme="majorHAnsi" w:hAnsiTheme="majorHAnsi" w:cstheme="majorHAnsi"/>
            <w:sz w:val="14"/>
            <w:szCs w:val="16"/>
          </w:rPr>
          <w:t>)</w:t>
        </w:r>
      </w:moveTo>
    </w:p>
    <w:p w:rsidR="000B6FE7" w:rsidRPr="00AE0E02" w:rsidRDefault="000B6FE7" w:rsidP="000B6FE7">
      <w:pPr>
        <w:keepNext/>
        <w:keepLines/>
        <w:topLinePunct w:val="0"/>
        <w:adjustRightInd/>
        <w:spacing w:after="20" w:line="240" w:lineRule="atLeast"/>
        <w:ind w:left="289" w:firstLine="0"/>
        <w:jc w:val="left"/>
        <w:textAlignment w:val="auto"/>
        <w:rPr>
          <w:moveTo w:id="397" w:author="作成者"/>
          <w:sz w:val="14"/>
        </w:rPr>
      </w:pPr>
      <w:moveTo w:id="398" w:author="作成者">
        <w:r w:rsidRPr="00AE0E02">
          <w:rPr>
            <w:sz w:val="14"/>
          </w:rPr>
          <w:t>A strong electrical field, when exposed to a CMOS device, can cause destruction of the gate oxide and ultimately degrade the device operation. Steps must be taken to stop the generation of static electricity as much as possible, and quickly dissipate it when it occurs. Environmental control must be adequate. When it is dry, a humidifier should be used. This is recommended to avoid using insulators that can easily build up static electricity. Semiconductor devices must be stored and transported in an anti-static container, static shielding bag or conductive material. All test and measurement tools including work benches and floors must be grounded. The operator must also be grounded using a wrist strap. Semiconductor devices must not be touched with bare hands. Similar precautions must be taken for printed circuit boards with mounted semiconductor devices.</w:t>
        </w:r>
      </w:moveTo>
    </w:p>
    <w:p w:rsidR="000B6FE7" w:rsidRPr="00AE0E02" w:rsidRDefault="000B6FE7" w:rsidP="000B6FE7">
      <w:pPr>
        <w:keepNext/>
        <w:keepLines/>
        <w:topLinePunct w:val="0"/>
        <w:adjustRightInd/>
        <w:spacing w:after="0" w:line="180" w:lineRule="atLeast"/>
        <w:ind w:left="284" w:hanging="284"/>
        <w:jc w:val="left"/>
        <w:textAlignment w:val="auto"/>
        <w:rPr>
          <w:moveTo w:id="399" w:author="作成者"/>
          <w:rFonts w:asciiTheme="majorHAnsi" w:hAnsiTheme="majorHAnsi" w:cstheme="majorHAnsi"/>
          <w:sz w:val="14"/>
          <w:szCs w:val="16"/>
        </w:rPr>
      </w:pPr>
      <w:moveTo w:id="400" w:author="作成者">
        <w:r w:rsidRPr="00AE0E02">
          <w:rPr>
            <w:rFonts w:asciiTheme="majorHAnsi" w:hAnsiTheme="majorHAnsi" w:cstheme="majorHAnsi"/>
            <w:sz w:val="14"/>
            <w:szCs w:val="16"/>
          </w:rPr>
          <w:t>2.</w:t>
        </w:r>
        <w:r w:rsidRPr="00AE0E02">
          <w:rPr>
            <w:rFonts w:asciiTheme="majorHAnsi" w:hAnsiTheme="majorHAnsi" w:cstheme="majorHAnsi"/>
            <w:sz w:val="14"/>
            <w:szCs w:val="16"/>
          </w:rPr>
          <w:tab/>
          <w:t>Processing at power-on</w:t>
        </w:r>
      </w:moveTo>
    </w:p>
    <w:p w:rsidR="000B6FE7" w:rsidRPr="00AE0E02" w:rsidRDefault="000B6FE7" w:rsidP="000B6FE7">
      <w:pPr>
        <w:keepNext/>
        <w:keepLines/>
        <w:topLinePunct w:val="0"/>
        <w:adjustRightInd/>
        <w:spacing w:after="20" w:line="240" w:lineRule="atLeast"/>
        <w:ind w:left="289" w:firstLine="0"/>
        <w:jc w:val="left"/>
        <w:textAlignment w:val="auto"/>
        <w:rPr>
          <w:moveTo w:id="401" w:author="作成者"/>
          <w:sz w:val="14"/>
        </w:rPr>
      </w:pPr>
      <w:moveTo w:id="402" w:author="作成者">
        <w:r w:rsidRPr="00AE0E02">
          <w:rPr>
            <w:sz w:val="14"/>
          </w:rPr>
          <w:t>The state of the product is undefined at the time when power is supplied. The states of internal circuits in the LSI are indeterminate and the states of register settings and pins are undefined at the time when power is supplied. In a finished product where the reset signal is applied to the external reset pin, the states of pins are not guaranteed from the time when power is supplied until the reset process is completed. In a similar way, the states of pins in a product that is reset by an on-chip power-on reset function are not guaranteed from the time when power is supplied until the power reaches the level at which resetting is specified.</w:t>
        </w:r>
      </w:moveTo>
    </w:p>
    <w:p w:rsidR="000B6FE7" w:rsidRPr="00AE0E02" w:rsidRDefault="000B6FE7" w:rsidP="000B6FE7">
      <w:pPr>
        <w:keepNext/>
        <w:keepLines/>
        <w:topLinePunct w:val="0"/>
        <w:adjustRightInd/>
        <w:spacing w:after="0" w:line="180" w:lineRule="atLeast"/>
        <w:ind w:left="284" w:hanging="284"/>
        <w:jc w:val="left"/>
        <w:textAlignment w:val="auto"/>
        <w:rPr>
          <w:moveTo w:id="403" w:author="作成者"/>
          <w:rFonts w:asciiTheme="majorHAnsi" w:hAnsiTheme="majorHAnsi" w:cstheme="majorHAnsi"/>
          <w:sz w:val="14"/>
          <w:szCs w:val="16"/>
        </w:rPr>
      </w:pPr>
      <w:moveTo w:id="404" w:author="作成者">
        <w:r w:rsidRPr="00AE0E02">
          <w:rPr>
            <w:rFonts w:asciiTheme="majorHAnsi" w:hAnsiTheme="majorHAnsi" w:cstheme="majorHAnsi"/>
            <w:sz w:val="14"/>
            <w:szCs w:val="16"/>
          </w:rPr>
          <w:t>3.</w:t>
        </w:r>
        <w:r w:rsidRPr="00AE0E02">
          <w:rPr>
            <w:rFonts w:asciiTheme="majorHAnsi" w:hAnsiTheme="majorHAnsi" w:cstheme="majorHAnsi"/>
            <w:sz w:val="14"/>
            <w:szCs w:val="16"/>
          </w:rPr>
          <w:tab/>
          <w:t>Input of signal during power-off state</w:t>
        </w:r>
      </w:moveTo>
    </w:p>
    <w:p w:rsidR="000B6FE7" w:rsidRPr="00AE0E02" w:rsidRDefault="000B6FE7" w:rsidP="000B6FE7">
      <w:pPr>
        <w:keepNext/>
        <w:keepLines/>
        <w:topLinePunct w:val="0"/>
        <w:adjustRightInd/>
        <w:spacing w:after="20" w:line="240" w:lineRule="atLeast"/>
        <w:ind w:left="289" w:firstLine="0"/>
        <w:jc w:val="left"/>
        <w:textAlignment w:val="auto"/>
        <w:rPr>
          <w:moveTo w:id="405" w:author="作成者"/>
          <w:sz w:val="14"/>
        </w:rPr>
      </w:pPr>
      <w:moveTo w:id="406" w:author="作成者">
        <w:r w:rsidRPr="00AE0E02">
          <w:rPr>
            <w:sz w:val="14"/>
          </w:rPr>
          <w:t>Do not input signals or an I/O pull-up power supply while the device is powered off. The current injection that results from input of such a signal or I/O pull-up power supply may cause malfunction and the abnormal current that passes in the device at this time may cause degradation of internal elements. Follow the guideline for input signal during power-off state as described in your product documentation.</w:t>
        </w:r>
      </w:moveTo>
    </w:p>
    <w:p w:rsidR="000B6FE7" w:rsidRPr="00AE0E02" w:rsidRDefault="000B6FE7" w:rsidP="000B6FE7">
      <w:pPr>
        <w:keepNext/>
        <w:keepLines/>
        <w:topLinePunct w:val="0"/>
        <w:adjustRightInd/>
        <w:spacing w:after="0" w:line="180" w:lineRule="atLeast"/>
        <w:ind w:left="284" w:hanging="284"/>
        <w:jc w:val="left"/>
        <w:textAlignment w:val="auto"/>
        <w:rPr>
          <w:moveTo w:id="407" w:author="作成者"/>
          <w:rFonts w:asciiTheme="majorHAnsi" w:hAnsiTheme="majorHAnsi" w:cstheme="majorHAnsi"/>
          <w:sz w:val="14"/>
          <w:szCs w:val="16"/>
        </w:rPr>
      </w:pPr>
      <w:moveTo w:id="408" w:author="作成者">
        <w:r w:rsidRPr="00AE0E02">
          <w:rPr>
            <w:rFonts w:asciiTheme="majorHAnsi" w:hAnsiTheme="majorHAnsi" w:cstheme="majorHAnsi"/>
            <w:sz w:val="14"/>
            <w:szCs w:val="16"/>
          </w:rPr>
          <w:t>4.</w:t>
        </w:r>
        <w:r w:rsidRPr="00AE0E02">
          <w:rPr>
            <w:rFonts w:asciiTheme="majorHAnsi" w:hAnsiTheme="majorHAnsi" w:cstheme="majorHAnsi"/>
            <w:sz w:val="14"/>
            <w:szCs w:val="16"/>
          </w:rPr>
          <w:tab/>
          <w:t>Handling of unused pins</w:t>
        </w:r>
      </w:moveTo>
    </w:p>
    <w:p w:rsidR="000B6FE7" w:rsidRPr="00AE0E02" w:rsidRDefault="000B6FE7" w:rsidP="000B6FE7">
      <w:pPr>
        <w:keepNext/>
        <w:keepLines/>
        <w:topLinePunct w:val="0"/>
        <w:adjustRightInd/>
        <w:spacing w:after="20" w:line="240" w:lineRule="atLeast"/>
        <w:ind w:left="289" w:firstLine="0"/>
        <w:jc w:val="left"/>
        <w:textAlignment w:val="auto"/>
        <w:rPr>
          <w:moveTo w:id="409" w:author="作成者"/>
          <w:sz w:val="14"/>
        </w:rPr>
      </w:pPr>
      <w:moveTo w:id="410" w:author="作成者">
        <w:r w:rsidRPr="00AE0E02">
          <w:rPr>
            <w:sz w:val="14"/>
          </w:rPr>
          <w:t>Handle unused pins in accordance with the directions given under handling of unused pins in the manual. The input pins of CMOS products are generally in the high-impedance state. In operation with an unused pin in the open-circuit state, extra electromagnetic noise is induced in the vicinity of the LSI, an associated shoot-through current flows internally, and malfunctions occur due to the false recognition of the pin state as an input signal become possible.</w:t>
        </w:r>
      </w:moveTo>
    </w:p>
    <w:p w:rsidR="000B6FE7" w:rsidRPr="00AE0E02" w:rsidRDefault="000B6FE7" w:rsidP="000B6FE7">
      <w:pPr>
        <w:keepNext/>
        <w:keepLines/>
        <w:topLinePunct w:val="0"/>
        <w:adjustRightInd/>
        <w:spacing w:after="0" w:line="180" w:lineRule="atLeast"/>
        <w:ind w:left="284" w:hanging="284"/>
        <w:jc w:val="left"/>
        <w:textAlignment w:val="auto"/>
        <w:rPr>
          <w:moveTo w:id="411" w:author="作成者"/>
          <w:rFonts w:asciiTheme="majorHAnsi" w:hAnsiTheme="majorHAnsi" w:cstheme="majorHAnsi"/>
          <w:sz w:val="14"/>
          <w:szCs w:val="16"/>
        </w:rPr>
      </w:pPr>
      <w:moveTo w:id="412" w:author="作成者">
        <w:r w:rsidRPr="00AE0E02">
          <w:rPr>
            <w:rFonts w:asciiTheme="majorHAnsi" w:hAnsiTheme="majorHAnsi" w:cstheme="majorHAnsi"/>
            <w:sz w:val="14"/>
            <w:szCs w:val="16"/>
          </w:rPr>
          <w:t>5.</w:t>
        </w:r>
        <w:r w:rsidRPr="00AE0E02">
          <w:rPr>
            <w:rFonts w:asciiTheme="majorHAnsi" w:hAnsiTheme="majorHAnsi" w:cstheme="majorHAnsi"/>
            <w:sz w:val="14"/>
            <w:szCs w:val="16"/>
          </w:rPr>
          <w:tab/>
          <w:t>Clock signals</w:t>
        </w:r>
      </w:moveTo>
    </w:p>
    <w:p w:rsidR="000B6FE7" w:rsidRPr="00AE0E02" w:rsidRDefault="000B6FE7" w:rsidP="000B6FE7">
      <w:pPr>
        <w:keepNext/>
        <w:keepLines/>
        <w:topLinePunct w:val="0"/>
        <w:adjustRightInd/>
        <w:spacing w:after="20" w:line="240" w:lineRule="atLeast"/>
        <w:ind w:left="289" w:firstLine="0"/>
        <w:jc w:val="left"/>
        <w:textAlignment w:val="auto"/>
        <w:rPr>
          <w:moveTo w:id="413" w:author="作成者"/>
          <w:sz w:val="14"/>
        </w:rPr>
      </w:pPr>
      <w:moveTo w:id="414" w:author="作成者">
        <w:r w:rsidRPr="00AE0E02">
          <w:rPr>
            <w:sz w:val="14"/>
          </w:rPr>
          <w:t>After applying a reset, only release the reset line after the operating clock signal becomes stable. When switching the clock signal during program execution, wait until the target clock signal is stabilized. When the clock signal is generated with an external resonator or from an external oscillator during a reset, ensure that the reset line is only released after full stabilization of the clock signal. Additionally, when switching to a clock signal produced with an external resonator or by an external oscillator while program execution is in progress, wait until the target clock signal is stable.</w:t>
        </w:r>
      </w:moveTo>
    </w:p>
    <w:p w:rsidR="000B6FE7" w:rsidRPr="00AE0E02" w:rsidRDefault="000B6FE7" w:rsidP="000B6FE7">
      <w:pPr>
        <w:keepNext/>
        <w:keepLines/>
        <w:topLinePunct w:val="0"/>
        <w:adjustRightInd/>
        <w:spacing w:after="0" w:line="180" w:lineRule="atLeast"/>
        <w:ind w:left="284" w:hanging="284"/>
        <w:jc w:val="left"/>
        <w:textAlignment w:val="auto"/>
        <w:rPr>
          <w:moveTo w:id="415" w:author="作成者"/>
          <w:rFonts w:asciiTheme="majorHAnsi" w:hAnsiTheme="majorHAnsi" w:cstheme="majorHAnsi"/>
          <w:sz w:val="14"/>
          <w:szCs w:val="16"/>
        </w:rPr>
      </w:pPr>
      <w:moveTo w:id="416" w:author="作成者">
        <w:r w:rsidRPr="00AE0E02">
          <w:rPr>
            <w:rFonts w:asciiTheme="majorHAnsi" w:hAnsiTheme="majorHAnsi" w:cstheme="majorHAnsi"/>
            <w:sz w:val="14"/>
            <w:szCs w:val="16"/>
          </w:rPr>
          <w:t>6.</w:t>
        </w:r>
        <w:r w:rsidRPr="00AE0E02">
          <w:rPr>
            <w:rFonts w:asciiTheme="majorHAnsi" w:hAnsiTheme="majorHAnsi" w:cstheme="majorHAnsi"/>
            <w:sz w:val="14"/>
            <w:szCs w:val="16"/>
          </w:rPr>
          <w:tab/>
          <w:t>Voltage application waveform at input pin</w:t>
        </w:r>
      </w:moveTo>
    </w:p>
    <w:p w:rsidR="000B6FE7" w:rsidRPr="00AE0E02" w:rsidRDefault="000B6FE7" w:rsidP="000B6FE7">
      <w:pPr>
        <w:keepNext/>
        <w:keepLines/>
        <w:topLinePunct w:val="0"/>
        <w:adjustRightInd/>
        <w:spacing w:after="20" w:line="240" w:lineRule="atLeast"/>
        <w:ind w:left="289" w:firstLine="0"/>
        <w:jc w:val="left"/>
        <w:textAlignment w:val="auto"/>
        <w:rPr>
          <w:moveTo w:id="417" w:author="作成者"/>
          <w:sz w:val="14"/>
        </w:rPr>
      </w:pPr>
      <w:moveTo w:id="418" w:author="作成者">
        <w:r w:rsidRPr="00AE0E02">
          <w:rPr>
            <w:sz w:val="14"/>
          </w:rPr>
          <w:t xml:space="preserve">Waveform distortion due to input noise or a reflected wave may cause malfunction. If the input of the CMOS device stays in the area between </w:t>
        </w:r>
        <w:proofErr w:type="spellStart"/>
        <w:r w:rsidRPr="00AE0E02">
          <w:rPr>
            <w:sz w:val="14"/>
          </w:rPr>
          <w:t>V</w:t>
        </w:r>
        <w:r w:rsidRPr="00AE0E02">
          <w:rPr>
            <w:sz w:val="14"/>
            <w:vertAlign w:val="subscript"/>
          </w:rPr>
          <w:t>IL</w:t>
        </w:r>
        <w:proofErr w:type="spellEnd"/>
        <w:r w:rsidRPr="00AE0E02">
          <w:rPr>
            <w:sz w:val="14"/>
          </w:rPr>
          <w:t xml:space="preserve"> (Max.) and </w:t>
        </w:r>
        <w:proofErr w:type="spellStart"/>
        <w:r w:rsidRPr="00AE0E02">
          <w:rPr>
            <w:sz w:val="14"/>
          </w:rPr>
          <w:t>V</w:t>
        </w:r>
        <w:r w:rsidRPr="00AE0E02">
          <w:rPr>
            <w:sz w:val="14"/>
            <w:vertAlign w:val="subscript"/>
          </w:rPr>
          <w:t>IH</w:t>
        </w:r>
        <w:proofErr w:type="spellEnd"/>
        <w:r w:rsidRPr="00AE0E02">
          <w:rPr>
            <w:sz w:val="14"/>
          </w:rPr>
          <w:t xml:space="preserve"> (Min.) due to noise, for example, the device may malfunction. Take care to prevent chattering noise from entering the device when the input level is fixed, and also in the transition period when the input level passes through the area between </w:t>
        </w:r>
        <w:proofErr w:type="spellStart"/>
        <w:r w:rsidRPr="00AE0E02">
          <w:rPr>
            <w:sz w:val="14"/>
          </w:rPr>
          <w:t>V</w:t>
        </w:r>
        <w:r w:rsidRPr="00AE0E02">
          <w:rPr>
            <w:sz w:val="14"/>
            <w:vertAlign w:val="subscript"/>
          </w:rPr>
          <w:t>IL</w:t>
        </w:r>
        <w:proofErr w:type="spellEnd"/>
        <w:r w:rsidRPr="00AE0E02">
          <w:rPr>
            <w:sz w:val="14"/>
          </w:rPr>
          <w:t xml:space="preserve"> (Max.) and </w:t>
        </w:r>
        <w:proofErr w:type="spellStart"/>
        <w:r w:rsidRPr="00AE0E02">
          <w:rPr>
            <w:sz w:val="14"/>
          </w:rPr>
          <w:t>V</w:t>
        </w:r>
        <w:r w:rsidRPr="00AE0E02">
          <w:rPr>
            <w:sz w:val="14"/>
            <w:vertAlign w:val="subscript"/>
          </w:rPr>
          <w:t>IH</w:t>
        </w:r>
        <w:proofErr w:type="spellEnd"/>
        <w:r w:rsidRPr="00AE0E02">
          <w:rPr>
            <w:sz w:val="14"/>
          </w:rPr>
          <w:t xml:space="preserve"> (Min.).</w:t>
        </w:r>
      </w:moveTo>
    </w:p>
    <w:p w:rsidR="000B6FE7" w:rsidRPr="00AE0E02" w:rsidRDefault="000B6FE7" w:rsidP="000B6FE7">
      <w:pPr>
        <w:keepNext/>
        <w:keepLines/>
        <w:topLinePunct w:val="0"/>
        <w:adjustRightInd/>
        <w:spacing w:after="0" w:line="180" w:lineRule="atLeast"/>
        <w:ind w:left="284" w:hanging="284"/>
        <w:jc w:val="left"/>
        <w:textAlignment w:val="auto"/>
        <w:rPr>
          <w:moveTo w:id="419" w:author="作成者"/>
          <w:rFonts w:asciiTheme="majorHAnsi" w:hAnsiTheme="majorHAnsi" w:cstheme="majorHAnsi"/>
          <w:sz w:val="14"/>
          <w:szCs w:val="16"/>
        </w:rPr>
      </w:pPr>
      <w:moveTo w:id="420" w:author="作成者">
        <w:r w:rsidRPr="00AE0E02">
          <w:rPr>
            <w:rFonts w:asciiTheme="majorHAnsi" w:hAnsiTheme="majorHAnsi" w:cstheme="majorHAnsi"/>
            <w:sz w:val="14"/>
            <w:szCs w:val="16"/>
          </w:rPr>
          <w:t>7.</w:t>
        </w:r>
        <w:r w:rsidRPr="00AE0E02">
          <w:rPr>
            <w:rFonts w:asciiTheme="majorHAnsi" w:hAnsiTheme="majorHAnsi" w:cstheme="majorHAnsi"/>
            <w:sz w:val="14"/>
            <w:szCs w:val="16"/>
          </w:rPr>
          <w:tab/>
          <w:t>Prohibition of access to reserved addresses</w:t>
        </w:r>
      </w:moveTo>
    </w:p>
    <w:p w:rsidR="000B6FE7" w:rsidRPr="00AE0E02" w:rsidRDefault="000B6FE7" w:rsidP="000B6FE7">
      <w:pPr>
        <w:keepNext/>
        <w:keepLines/>
        <w:topLinePunct w:val="0"/>
        <w:adjustRightInd/>
        <w:spacing w:after="20" w:line="240" w:lineRule="atLeast"/>
        <w:ind w:left="289" w:firstLine="0"/>
        <w:jc w:val="left"/>
        <w:textAlignment w:val="auto"/>
        <w:rPr>
          <w:moveTo w:id="421" w:author="作成者"/>
          <w:sz w:val="14"/>
        </w:rPr>
      </w:pPr>
      <w:moveTo w:id="422" w:author="作成者">
        <w:r w:rsidRPr="00AE0E02">
          <w:rPr>
            <w:sz w:val="14"/>
          </w:rPr>
          <w:t>Access to reserved addresses is prohibited. The reserved addresses are provided for possible future expansion of functions. Do not access these addresses as the correct operation of the LSI is not guaranteed.</w:t>
        </w:r>
      </w:moveTo>
    </w:p>
    <w:p w:rsidR="000B6FE7" w:rsidRPr="00AE0E02" w:rsidRDefault="000B6FE7" w:rsidP="000B6FE7">
      <w:pPr>
        <w:keepNext/>
        <w:keepLines/>
        <w:topLinePunct w:val="0"/>
        <w:adjustRightInd/>
        <w:spacing w:after="0" w:line="180" w:lineRule="atLeast"/>
        <w:ind w:left="284" w:hanging="284"/>
        <w:jc w:val="left"/>
        <w:textAlignment w:val="auto"/>
        <w:rPr>
          <w:moveTo w:id="423" w:author="作成者"/>
          <w:rFonts w:asciiTheme="majorHAnsi" w:hAnsiTheme="majorHAnsi" w:cstheme="majorHAnsi"/>
          <w:sz w:val="14"/>
          <w:szCs w:val="16"/>
        </w:rPr>
      </w:pPr>
      <w:moveTo w:id="424" w:author="作成者">
        <w:r w:rsidRPr="00AE0E02">
          <w:rPr>
            <w:rFonts w:asciiTheme="majorHAnsi" w:hAnsiTheme="majorHAnsi" w:cstheme="majorHAnsi"/>
            <w:sz w:val="14"/>
            <w:szCs w:val="16"/>
          </w:rPr>
          <w:t>8.</w:t>
        </w:r>
        <w:r w:rsidRPr="00AE0E02">
          <w:rPr>
            <w:rFonts w:asciiTheme="majorHAnsi" w:hAnsiTheme="majorHAnsi" w:cstheme="majorHAnsi"/>
            <w:sz w:val="14"/>
            <w:szCs w:val="16"/>
          </w:rPr>
          <w:tab/>
          <w:t>Differences between products</w:t>
        </w:r>
      </w:moveTo>
    </w:p>
    <w:p w:rsidR="000B6FE7" w:rsidRPr="00AE0E02" w:rsidRDefault="000B6FE7" w:rsidP="000B6FE7">
      <w:pPr>
        <w:keepNext/>
        <w:keepLines/>
        <w:topLinePunct w:val="0"/>
        <w:adjustRightInd/>
        <w:spacing w:after="20" w:line="240" w:lineRule="atLeast"/>
        <w:ind w:left="289" w:firstLine="0"/>
        <w:jc w:val="left"/>
        <w:textAlignment w:val="auto"/>
        <w:rPr>
          <w:moveTo w:id="425" w:author="作成者"/>
          <w:sz w:val="14"/>
        </w:rPr>
      </w:pPr>
      <w:moveTo w:id="426" w:author="作成者">
        <w:r w:rsidRPr="00AE0E02">
          <w:rPr>
            <w:sz w:val="14"/>
          </w:rPr>
          <w:t xml:space="preserve">Before changing from one product to another, for example to a product with a different part number, confirm that the change will not lead to problems. The characteristics of a </w:t>
        </w:r>
        <w:proofErr w:type="spellStart"/>
        <w:r w:rsidRPr="00AE0E02">
          <w:rPr>
            <w:sz w:val="14"/>
          </w:rPr>
          <w:t>microprocessing</w:t>
        </w:r>
        <w:proofErr w:type="spellEnd"/>
        <w:r w:rsidRPr="00AE0E02">
          <w:rPr>
            <w:sz w:val="14"/>
          </w:rPr>
          <w:t xml:space="preserve"> unit or microcontroller unit products in the same group but having a different part number might differ in terms of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moveTo>
    </w:p>
    <w:p w:rsidR="000B6FE7" w:rsidRPr="00AE0E02" w:rsidRDefault="000B6FE7" w:rsidP="000B6FE7">
      <w:pPr>
        <w:topLinePunct w:val="0"/>
        <w:adjustRightInd/>
        <w:ind w:firstLine="0"/>
        <w:jc w:val="left"/>
        <w:textAlignment w:val="auto"/>
        <w:rPr>
          <w:moveTo w:id="427" w:author="作成者"/>
        </w:rPr>
        <w:sectPr w:rsidR="000B6FE7" w:rsidRPr="00AE0E02" w:rsidSect="00085923">
          <w:headerReference w:type="default" r:id="rId19"/>
          <w:footerReference w:type="default" r:id="rId20"/>
          <w:pgSz w:w="11879" w:h="16817" w:code="9"/>
          <w:pgMar w:top="567" w:right="1134" w:bottom="567" w:left="1134" w:header="851" w:footer="567" w:gutter="0"/>
          <w:pgNumType w:start="1"/>
          <w:cols w:space="360"/>
        </w:sectPr>
      </w:pPr>
    </w:p>
    <w:p w:rsidR="000B6FE7" w:rsidRPr="00AE0E02" w:rsidRDefault="000B6FE7" w:rsidP="000B6FE7">
      <w:pPr>
        <w:keepNext/>
        <w:keepLines/>
        <w:topLinePunct w:val="0"/>
        <w:adjustRightInd/>
        <w:spacing w:before="120" w:line="240" w:lineRule="atLeast"/>
        <w:ind w:firstLine="0"/>
        <w:jc w:val="left"/>
        <w:textAlignment w:val="auto"/>
        <w:outlineLvl w:val="0"/>
        <w:rPr>
          <w:moveTo w:id="428" w:author="作成者"/>
          <w:rFonts w:ascii="Arial" w:eastAsia="ＭＳ ゴシック" w:hAnsi="Arial"/>
          <w:b/>
          <w:sz w:val="24"/>
        </w:rPr>
      </w:pPr>
      <w:moveTo w:id="429" w:author="作成者">
        <w:r w:rsidRPr="00AE0E02">
          <w:rPr>
            <w:rFonts w:ascii="Arial" w:eastAsia="ＭＳ ゴシック" w:hAnsi="Arial"/>
            <w:b/>
            <w:sz w:val="24"/>
          </w:rPr>
          <w:lastRenderedPageBreak/>
          <w:t>Notice</w:t>
        </w:r>
      </w:moveTo>
    </w:p>
    <w:p w:rsidR="000B6FE7" w:rsidRPr="00AE0E02" w:rsidRDefault="000B6FE7" w:rsidP="000B6FE7">
      <w:pPr>
        <w:keepNext/>
        <w:keepLines/>
        <w:topLinePunct w:val="0"/>
        <w:adjustRightInd/>
        <w:spacing w:after="0" w:line="180" w:lineRule="atLeast"/>
        <w:ind w:left="284" w:hanging="284"/>
        <w:jc w:val="left"/>
        <w:textAlignment w:val="auto"/>
        <w:rPr>
          <w:moveTo w:id="430" w:author="作成者"/>
          <w:rFonts w:asciiTheme="majorHAnsi" w:hAnsiTheme="majorHAnsi" w:cstheme="majorHAnsi"/>
          <w:sz w:val="14"/>
          <w:szCs w:val="16"/>
        </w:rPr>
      </w:pPr>
      <w:moveTo w:id="431" w:author="作成者">
        <w:r w:rsidRPr="00AE0E02">
          <w:rPr>
            <w:rFonts w:asciiTheme="majorHAnsi" w:hAnsiTheme="majorHAnsi" w:cstheme="majorHAnsi"/>
            <w:sz w:val="14"/>
            <w:szCs w:val="16"/>
          </w:rPr>
          <w:t>1.</w:t>
        </w:r>
        <w:r w:rsidRPr="00AE0E02">
          <w:rPr>
            <w:rFonts w:asciiTheme="majorHAnsi" w:hAnsiTheme="majorHAnsi" w:cstheme="majorHAnsi"/>
            <w:sz w:val="14"/>
            <w:szCs w:val="16"/>
          </w:rPr>
          <w:tab/>
          <w:t>Descriptions of circuits, software and other related information in this document are provided only to illustrate the operation of semiconductor products and application examples. You are fully responsible for the incorporation or any other use of the circuits, software, and information in the design of your product or system. Renesas Electronics disclaims any and all liability for any losses and damages incurred by you or third parties arising from the use of these circuits, software, or information.</w:t>
        </w:r>
      </w:moveTo>
    </w:p>
    <w:p w:rsidR="000B6FE7" w:rsidRPr="00AE0E02" w:rsidRDefault="000B6FE7" w:rsidP="000B6FE7">
      <w:pPr>
        <w:keepNext/>
        <w:keepLines/>
        <w:topLinePunct w:val="0"/>
        <w:adjustRightInd/>
        <w:spacing w:after="0" w:line="180" w:lineRule="atLeast"/>
        <w:ind w:left="284" w:hanging="284"/>
        <w:jc w:val="left"/>
        <w:textAlignment w:val="auto"/>
        <w:rPr>
          <w:moveTo w:id="432" w:author="作成者"/>
          <w:rFonts w:asciiTheme="majorHAnsi" w:hAnsiTheme="majorHAnsi" w:cstheme="majorHAnsi"/>
          <w:sz w:val="14"/>
          <w:szCs w:val="16"/>
        </w:rPr>
      </w:pPr>
      <w:moveTo w:id="433" w:author="作成者">
        <w:r w:rsidRPr="00AE0E02">
          <w:rPr>
            <w:rFonts w:asciiTheme="majorHAnsi" w:hAnsiTheme="majorHAnsi" w:cstheme="majorHAnsi"/>
            <w:sz w:val="14"/>
            <w:szCs w:val="16"/>
          </w:rPr>
          <w:t>2.</w:t>
        </w:r>
        <w:r w:rsidRPr="00AE0E02">
          <w:rPr>
            <w:rFonts w:asciiTheme="majorHAnsi" w:hAnsiTheme="majorHAnsi" w:cstheme="majorHAnsi"/>
            <w:sz w:val="14"/>
            <w:szCs w:val="16"/>
          </w:rPr>
          <w:tab/>
          <w:t xml:space="preserve">Renesas Electronics hereby expressly disclaims any warranties against and liability for infringement or any other claims involving patents, copyrights, or other intellectual property rights of third parties, by or arising from the use of Renesas Electronics products or technical information described in this document, including but not limited to, the product data, drawings, charts, programs, algorithms, and application examples. </w:t>
        </w:r>
      </w:moveTo>
    </w:p>
    <w:p w:rsidR="000B6FE7" w:rsidRPr="00AE0E02" w:rsidRDefault="000B6FE7" w:rsidP="000B6FE7">
      <w:pPr>
        <w:keepNext/>
        <w:keepLines/>
        <w:topLinePunct w:val="0"/>
        <w:adjustRightInd/>
        <w:spacing w:after="0" w:line="180" w:lineRule="atLeast"/>
        <w:ind w:left="284" w:hanging="284"/>
        <w:jc w:val="left"/>
        <w:textAlignment w:val="auto"/>
        <w:rPr>
          <w:moveTo w:id="434" w:author="作成者"/>
          <w:rFonts w:asciiTheme="majorHAnsi" w:hAnsiTheme="majorHAnsi" w:cstheme="majorHAnsi"/>
          <w:sz w:val="14"/>
          <w:szCs w:val="16"/>
        </w:rPr>
      </w:pPr>
      <w:moveTo w:id="435" w:author="作成者">
        <w:r w:rsidRPr="00AE0E02">
          <w:rPr>
            <w:rFonts w:asciiTheme="majorHAnsi" w:hAnsiTheme="majorHAnsi" w:cstheme="majorHAnsi"/>
            <w:sz w:val="14"/>
            <w:szCs w:val="16"/>
          </w:rPr>
          <w:t>3.</w:t>
        </w:r>
        <w:r w:rsidRPr="00AE0E02">
          <w:rPr>
            <w:rFonts w:asciiTheme="majorHAnsi" w:hAnsiTheme="majorHAnsi" w:cstheme="majorHAnsi"/>
            <w:sz w:val="14"/>
            <w:szCs w:val="16"/>
          </w:rPr>
          <w:tab/>
          <w:t>No license, express, implied or otherwise, is granted hereby under any patents, copyrights or other intellectual property rights of Renesas Electronics or others.</w:t>
        </w:r>
      </w:moveTo>
    </w:p>
    <w:p w:rsidR="000B6FE7" w:rsidRPr="00AE0E02" w:rsidRDefault="000B6FE7" w:rsidP="000B6FE7">
      <w:pPr>
        <w:keepNext/>
        <w:keepLines/>
        <w:topLinePunct w:val="0"/>
        <w:adjustRightInd/>
        <w:spacing w:after="0" w:line="180" w:lineRule="atLeast"/>
        <w:ind w:left="284" w:hanging="284"/>
        <w:jc w:val="left"/>
        <w:textAlignment w:val="auto"/>
        <w:rPr>
          <w:moveTo w:id="436" w:author="作成者"/>
          <w:rFonts w:asciiTheme="majorHAnsi" w:hAnsiTheme="majorHAnsi" w:cstheme="majorHAnsi"/>
          <w:sz w:val="14"/>
          <w:szCs w:val="16"/>
        </w:rPr>
      </w:pPr>
      <w:moveTo w:id="437" w:author="作成者">
        <w:r w:rsidRPr="00AE0E02">
          <w:rPr>
            <w:rFonts w:asciiTheme="majorHAnsi" w:hAnsiTheme="majorHAnsi" w:cstheme="majorHAnsi"/>
            <w:sz w:val="14"/>
            <w:szCs w:val="16"/>
          </w:rPr>
          <w:t>4.</w:t>
        </w:r>
        <w:r w:rsidRPr="00AE0E02">
          <w:rPr>
            <w:rFonts w:asciiTheme="majorHAnsi" w:hAnsiTheme="majorHAnsi" w:cstheme="majorHAnsi"/>
            <w:sz w:val="14"/>
            <w:szCs w:val="16"/>
          </w:rPr>
          <w:tab/>
          <w:t>You shall not alter, modify, copy, or reverse engineer any Renesas Electronics product, whether in whole or in part. Renesas Electronics disclaims any and all liability for any losses or damages incurred by you or third parties arising from such alteration, modification, copying or reverse engineering.</w:t>
        </w:r>
      </w:moveTo>
    </w:p>
    <w:p w:rsidR="000B6FE7" w:rsidRPr="00AE0E02" w:rsidRDefault="000B6FE7" w:rsidP="000B6FE7">
      <w:pPr>
        <w:keepNext/>
        <w:keepLines/>
        <w:topLinePunct w:val="0"/>
        <w:adjustRightInd/>
        <w:spacing w:after="0" w:line="180" w:lineRule="atLeast"/>
        <w:ind w:left="284" w:hanging="284"/>
        <w:jc w:val="left"/>
        <w:textAlignment w:val="auto"/>
        <w:rPr>
          <w:moveTo w:id="438" w:author="作成者"/>
          <w:rFonts w:asciiTheme="majorHAnsi" w:hAnsiTheme="majorHAnsi" w:cstheme="majorHAnsi"/>
          <w:sz w:val="14"/>
          <w:szCs w:val="16"/>
        </w:rPr>
      </w:pPr>
      <w:moveTo w:id="439" w:author="作成者">
        <w:r w:rsidRPr="00AE0E02">
          <w:rPr>
            <w:rFonts w:asciiTheme="majorHAnsi" w:hAnsiTheme="majorHAnsi" w:cstheme="majorHAnsi"/>
            <w:sz w:val="14"/>
            <w:szCs w:val="16"/>
          </w:rPr>
          <w:t>5.</w:t>
        </w:r>
        <w:r w:rsidRPr="00AE0E02">
          <w:rPr>
            <w:rFonts w:asciiTheme="majorHAnsi" w:hAnsiTheme="majorHAnsi" w:cstheme="majorHAnsi"/>
            <w:sz w:val="14"/>
            <w:szCs w:val="16"/>
          </w:rPr>
          <w:tab/>
          <w:t>Renesas Electronics products are classified according to the following two quality grades: “Standard” and “High Quality”. The intended applications for each Renesas Electronics product depends on the product’s quality grade, as indicated below.</w:t>
        </w:r>
      </w:moveTo>
    </w:p>
    <w:p w:rsidR="000B6FE7" w:rsidRPr="00AE0E02" w:rsidRDefault="000B6FE7" w:rsidP="000B6FE7">
      <w:pPr>
        <w:keepNext/>
        <w:keepLines/>
        <w:tabs>
          <w:tab w:val="left" w:pos="454"/>
          <w:tab w:val="left" w:pos="1247"/>
        </w:tabs>
        <w:topLinePunct w:val="0"/>
        <w:adjustRightInd/>
        <w:spacing w:after="0" w:line="180" w:lineRule="atLeast"/>
        <w:ind w:left="1248" w:hanging="964"/>
        <w:jc w:val="left"/>
        <w:textAlignment w:val="auto"/>
        <w:rPr>
          <w:moveTo w:id="440" w:author="作成者"/>
          <w:rFonts w:asciiTheme="majorHAnsi" w:hAnsiTheme="majorHAnsi" w:cstheme="majorHAnsi"/>
          <w:sz w:val="14"/>
          <w:szCs w:val="16"/>
        </w:rPr>
      </w:pPr>
      <w:moveTo w:id="441" w:author="作成者">
        <w:r w:rsidRPr="00AE0E02">
          <w:rPr>
            <w:rFonts w:asciiTheme="majorHAnsi" w:hAnsiTheme="majorHAnsi" w:cstheme="majorHAnsi"/>
            <w:sz w:val="14"/>
            <w:szCs w:val="16"/>
          </w:rPr>
          <w:tab/>
          <w:t>"Standard":</w:t>
        </w:r>
        <w:r w:rsidRPr="00AE0E02">
          <w:rPr>
            <w:rFonts w:asciiTheme="majorHAnsi" w:hAnsiTheme="majorHAnsi" w:cstheme="majorHAnsi"/>
            <w:sz w:val="14"/>
            <w:szCs w:val="16"/>
          </w:rPr>
          <w:tab/>
          <w:t>Computers; office equipment; communications equipment; test and measurement equipment; audio and visual equipment; home electronic appliances; machine tools; personal electronic equipment; industrial robots; etc.</w:t>
        </w:r>
      </w:moveTo>
    </w:p>
    <w:p w:rsidR="000B6FE7" w:rsidRPr="00AE0E02" w:rsidRDefault="000B6FE7" w:rsidP="000B6FE7">
      <w:pPr>
        <w:keepNext/>
        <w:keepLines/>
        <w:tabs>
          <w:tab w:val="left" w:pos="454"/>
          <w:tab w:val="left" w:pos="1418"/>
        </w:tabs>
        <w:topLinePunct w:val="0"/>
        <w:adjustRightInd/>
        <w:spacing w:after="0" w:line="180" w:lineRule="atLeast"/>
        <w:ind w:left="1418" w:hanging="1134"/>
        <w:jc w:val="left"/>
        <w:textAlignment w:val="auto"/>
        <w:rPr>
          <w:moveTo w:id="442" w:author="作成者"/>
          <w:rFonts w:asciiTheme="majorHAnsi" w:hAnsiTheme="majorHAnsi" w:cstheme="majorHAnsi"/>
          <w:sz w:val="14"/>
          <w:szCs w:val="16"/>
        </w:rPr>
      </w:pPr>
      <w:moveTo w:id="443" w:author="作成者">
        <w:r w:rsidRPr="00AE0E02">
          <w:rPr>
            <w:rFonts w:asciiTheme="majorHAnsi" w:hAnsiTheme="majorHAnsi" w:cstheme="majorHAnsi"/>
            <w:sz w:val="14"/>
            <w:szCs w:val="16"/>
          </w:rPr>
          <w:tab/>
          <w:t>"High Quality":</w:t>
        </w:r>
        <w:r w:rsidRPr="00AE0E02">
          <w:rPr>
            <w:rFonts w:asciiTheme="majorHAnsi" w:hAnsiTheme="majorHAnsi" w:cstheme="majorHAnsi"/>
            <w:sz w:val="14"/>
            <w:szCs w:val="16"/>
          </w:rPr>
          <w:tab/>
          <w:t>Transportation equipment (automobiles, trains, ships, etc.); traffic control (traffic lights); large-scale communication equipment; key financial terminal systems; safety control equipment; etc.</w:t>
        </w:r>
      </w:moveTo>
    </w:p>
    <w:p w:rsidR="000B6FE7" w:rsidRPr="00AE0E02" w:rsidRDefault="000B6FE7" w:rsidP="000B6FE7">
      <w:pPr>
        <w:keepNext/>
        <w:keepLines/>
        <w:topLinePunct w:val="0"/>
        <w:adjustRightInd/>
        <w:spacing w:after="0" w:line="180" w:lineRule="atLeast"/>
        <w:ind w:left="284" w:firstLine="0"/>
        <w:jc w:val="left"/>
        <w:textAlignment w:val="auto"/>
        <w:rPr>
          <w:moveTo w:id="444" w:author="作成者"/>
          <w:rFonts w:asciiTheme="majorHAnsi" w:hAnsiTheme="majorHAnsi" w:cstheme="majorHAnsi"/>
          <w:sz w:val="14"/>
          <w:szCs w:val="16"/>
        </w:rPr>
      </w:pPr>
      <w:moveTo w:id="445" w:author="作成者">
        <w:r w:rsidRPr="00AE0E02">
          <w:rPr>
            <w:rFonts w:asciiTheme="majorHAnsi" w:hAnsiTheme="majorHAnsi" w:cstheme="majorHAnsi"/>
            <w:sz w:val="14"/>
            <w:szCs w:val="16"/>
          </w:rPr>
          <w:t>Unless expressly designated as a high reliability product or a product for harsh environments in a Renesas Electronics data sheet or other Renesas Electronics document, Renesas Electronics products are not intended or authorized for use in products or systems that may pose a direct threat to human life or bodily injury (artificial life support devices or systems; surgical implantations; etc.), or may cause serious property damage (space system; undersea repeaters; nuclear power control systems; aircraft control systems; key plant systems; military equipment; etc.). Renesas Electronics disclaims any and all liability for any damages or losses incurred by you or any third parties arising from the use of any Renesas Electronics product that is inconsistent with any Renesas Electronics data sheet, user’s manual or other Renesas Electronics document.</w:t>
        </w:r>
      </w:moveTo>
    </w:p>
    <w:p w:rsidR="000B6FE7" w:rsidRPr="00AE0E02" w:rsidRDefault="000B6FE7" w:rsidP="000B6FE7">
      <w:pPr>
        <w:keepNext/>
        <w:keepLines/>
        <w:topLinePunct w:val="0"/>
        <w:adjustRightInd/>
        <w:spacing w:after="0" w:line="180" w:lineRule="atLeast"/>
        <w:ind w:left="284" w:hanging="284"/>
        <w:jc w:val="left"/>
        <w:textAlignment w:val="auto"/>
        <w:rPr>
          <w:moveTo w:id="446" w:author="作成者"/>
          <w:rFonts w:asciiTheme="majorHAnsi" w:hAnsiTheme="majorHAnsi" w:cstheme="majorHAnsi"/>
          <w:sz w:val="14"/>
          <w:szCs w:val="16"/>
        </w:rPr>
      </w:pPr>
      <w:moveTo w:id="447" w:author="作成者">
        <w:r w:rsidRPr="00AE0E02">
          <w:rPr>
            <w:rFonts w:asciiTheme="majorHAnsi" w:hAnsiTheme="majorHAnsi" w:cstheme="majorHAnsi"/>
            <w:sz w:val="14"/>
            <w:szCs w:val="16"/>
          </w:rPr>
          <w:t>6.</w:t>
        </w:r>
        <w:r w:rsidRPr="00AE0E02">
          <w:rPr>
            <w:rFonts w:asciiTheme="majorHAnsi" w:hAnsiTheme="majorHAnsi" w:cstheme="majorHAnsi"/>
            <w:sz w:val="14"/>
            <w:szCs w:val="16"/>
          </w:rPr>
          <w:tab/>
          <w:t>When using Renesas Electronics products, refer to the latest product information (data sheets, user’s manuals, application notes, “General Notes for Handling and Using Semiconductor Devices” in the reliability handbook, etc.), and ensure that usage conditions are within the ranges specified by Renesas Electronics with respect to maximum ratings, operating power supply voltage range, heat dissipation characteristics, installation, etc. Renesas Electronics disclaims any and all liability for any malfunctions, failure or accident arising out of the use of Renesas Electronics products outside of such specified ranges.</w:t>
        </w:r>
      </w:moveTo>
    </w:p>
    <w:p w:rsidR="000B6FE7" w:rsidRPr="00AE0E02" w:rsidRDefault="000B6FE7" w:rsidP="000B6FE7">
      <w:pPr>
        <w:keepNext/>
        <w:keepLines/>
        <w:topLinePunct w:val="0"/>
        <w:adjustRightInd/>
        <w:spacing w:after="0" w:line="180" w:lineRule="atLeast"/>
        <w:ind w:left="284" w:hanging="284"/>
        <w:jc w:val="left"/>
        <w:textAlignment w:val="auto"/>
        <w:rPr>
          <w:moveTo w:id="448" w:author="作成者"/>
          <w:rFonts w:asciiTheme="majorHAnsi" w:hAnsiTheme="majorHAnsi" w:cstheme="majorHAnsi"/>
          <w:sz w:val="14"/>
          <w:szCs w:val="16"/>
        </w:rPr>
      </w:pPr>
      <w:moveTo w:id="449" w:author="作成者">
        <w:r w:rsidRPr="00AE0E02">
          <w:rPr>
            <w:rFonts w:asciiTheme="majorHAnsi" w:hAnsiTheme="majorHAnsi" w:cstheme="majorHAnsi"/>
            <w:sz w:val="14"/>
            <w:szCs w:val="16"/>
          </w:rPr>
          <w:t>7.</w:t>
        </w:r>
        <w:r w:rsidRPr="00AE0E02">
          <w:rPr>
            <w:rFonts w:asciiTheme="majorHAnsi" w:hAnsiTheme="majorHAnsi" w:cstheme="majorHAnsi"/>
            <w:sz w:val="14"/>
            <w:szCs w:val="16"/>
          </w:rPr>
          <w:tab/>
          <w:t>Although Renesas Electronics endeavors to improve the quality and reliability of Renesas Electronics products, semiconductor products have specific characteristics, such as the occurrence of failure at a certain rate and malfunctions under certain use conditions. Unless designated as a high reliability product or a product for harsh environments in a Renesas Electronics data sheet or other Renesas Electronics document, Renesas Electronics products are not subject to radiation resistance design. You are responsible for implementing safety measures to guard against the possibility of bodily injury, injury or damage caused by fire, and/or danger to the public in the event of a failure or malfunction of Renesas Electronics products, such as safety design for hardware and software, including but not limited to redundancy, fire control and malfunction prevention, appropriate treatment for aging degradation or any other appropriate measures. Because the evaluation of microcomputer software alone is very difficult and impractical, you are responsible for evaluating the safety of the final products or systems manufactured by you.</w:t>
        </w:r>
      </w:moveTo>
    </w:p>
    <w:p w:rsidR="000B6FE7" w:rsidRPr="00AE0E02" w:rsidRDefault="000B6FE7" w:rsidP="000B6FE7">
      <w:pPr>
        <w:keepNext/>
        <w:keepLines/>
        <w:topLinePunct w:val="0"/>
        <w:adjustRightInd/>
        <w:spacing w:after="0" w:line="180" w:lineRule="atLeast"/>
        <w:ind w:left="284" w:hanging="284"/>
        <w:jc w:val="left"/>
        <w:textAlignment w:val="auto"/>
        <w:rPr>
          <w:moveTo w:id="450" w:author="作成者"/>
          <w:rFonts w:asciiTheme="majorHAnsi" w:hAnsiTheme="majorHAnsi" w:cstheme="majorHAnsi"/>
          <w:sz w:val="14"/>
          <w:szCs w:val="16"/>
        </w:rPr>
      </w:pPr>
      <w:moveTo w:id="451" w:author="作成者">
        <w:r w:rsidRPr="00AE0E02">
          <w:rPr>
            <w:rFonts w:asciiTheme="majorHAnsi" w:hAnsiTheme="majorHAnsi" w:cstheme="majorHAnsi"/>
            <w:sz w:val="14"/>
            <w:szCs w:val="16"/>
          </w:rPr>
          <w:t>8.</w:t>
        </w:r>
        <w:r w:rsidRPr="00AE0E02">
          <w:rPr>
            <w:rFonts w:asciiTheme="majorHAnsi" w:hAnsiTheme="majorHAnsi" w:cstheme="majorHAnsi"/>
            <w:sz w:val="14"/>
            <w:szCs w:val="16"/>
          </w:rPr>
          <w:tab/>
          <w:t>Please contact a Renesas Electronics sales office for details as to environmental matters such as the environmental compatibility of each Renesas Electronics product. You are responsible for carefully and sufficiently investigating applicable laws and regulations that regulate the inclusion or use of controlled substances, including without limitation, the EU RoHS Directive, and using Renesas Electronics products in compliance with all these applicable laws and regulations. Renesas Electronics disclaims any and all liability for damages or losses occurring as a result of your noncompliance with applicable laws and regulations.</w:t>
        </w:r>
      </w:moveTo>
    </w:p>
    <w:p w:rsidR="000B6FE7" w:rsidRPr="00AE0E02" w:rsidRDefault="000B6FE7" w:rsidP="000B6FE7">
      <w:pPr>
        <w:keepNext/>
        <w:keepLines/>
        <w:topLinePunct w:val="0"/>
        <w:adjustRightInd/>
        <w:spacing w:after="0" w:line="180" w:lineRule="atLeast"/>
        <w:ind w:left="284" w:hanging="284"/>
        <w:jc w:val="left"/>
        <w:textAlignment w:val="auto"/>
        <w:rPr>
          <w:moveTo w:id="452" w:author="作成者"/>
          <w:rFonts w:asciiTheme="majorHAnsi" w:hAnsiTheme="majorHAnsi" w:cstheme="majorHAnsi"/>
          <w:sz w:val="14"/>
          <w:szCs w:val="16"/>
        </w:rPr>
      </w:pPr>
      <w:moveTo w:id="453" w:author="作成者">
        <w:r w:rsidRPr="00AE0E02">
          <w:rPr>
            <w:rFonts w:asciiTheme="majorHAnsi" w:hAnsiTheme="majorHAnsi" w:cstheme="majorHAnsi"/>
            <w:sz w:val="14"/>
            <w:szCs w:val="16"/>
          </w:rPr>
          <w:t>9.</w:t>
        </w:r>
        <w:r w:rsidRPr="00AE0E02">
          <w:rPr>
            <w:rFonts w:asciiTheme="majorHAnsi" w:hAnsiTheme="majorHAnsi" w:cstheme="majorHAnsi"/>
            <w:sz w:val="14"/>
            <w:szCs w:val="16"/>
          </w:rPr>
          <w:tab/>
          <w:t>Renesas Electronics products and technologies shall not be used for or incorporated into any products or systems whose manufacture, use, or sale is prohibited under any applicable domestic or foreign laws or regulations. You shall comply with any applicable export control laws and regulations promulgated and administered by the governments of any countries asserting jurisdiction over the parties or transactions.</w:t>
        </w:r>
      </w:moveTo>
    </w:p>
    <w:p w:rsidR="000B6FE7" w:rsidRPr="00AE0E02" w:rsidRDefault="000B6FE7" w:rsidP="000B6FE7">
      <w:pPr>
        <w:keepNext/>
        <w:keepLines/>
        <w:topLinePunct w:val="0"/>
        <w:adjustRightInd/>
        <w:spacing w:after="0" w:line="180" w:lineRule="atLeast"/>
        <w:ind w:left="284" w:hanging="284"/>
        <w:jc w:val="left"/>
        <w:textAlignment w:val="auto"/>
        <w:rPr>
          <w:moveTo w:id="454" w:author="作成者"/>
          <w:rFonts w:asciiTheme="majorHAnsi" w:hAnsiTheme="majorHAnsi" w:cstheme="majorHAnsi"/>
          <w:sz w:val="14"/>
          <w:szCs w:val="16"/>
        </w:rPr>
      </w:pPr>
      <w:moveTo w:id="455" w:author="作成者">
        <w:r w:rsidRPr="00AE0E02">
          <w:rPr>
            <w:rFonts w:asciiTheme="majorHAnsi" w:hAnsiTheme="majorHAnsi" w:cstheme="majorHAnsi"/>
            <w:sz w:val="14"/>
            <w:szCs w:val="16"/>
          </w:rPr>
          <w:t>10.</w:t>
        </w:r>
        <w:r w:rsidRPr="00AE0E02">
          <w:rPr>
            <w:rFonts w:asciiTheme="majorHAnsi" w:hAnsiTheme="majorHAnsi" w:cstheme="majorHAnsi"/>
            <w:sz w:val="14"/>
            <w:szCs w:val="16"/>
          </w:rPr>
          <w:tab/>
          <w:t>It is the responsibility of the buyer or distributor of Renesas Electronics products, or any other party who distributes, disposes of, or otherwise sells or transfers the product to a third party, to notify such third party in advance of the contents and conditions set forth in this document.</w:t>
        </w:r>
      </w:moveTo>
    </w:p>
    <w:p w:rsidR="000B6FE7" w:rsidRPr="00AE0E02" w:rsidRDefault="000B6FE7" w:rsidP="000B6FE7">
      <w:pPr>
        <w:keepNext/>
        <w:keepLines/>
        <w:topLinePunct w:val="0"/>
        <w:adjustRightInd/>
        <w:spacing w:after="0" w:line="180" w:lineRule="atLeast"/>
        <w:ind w:left="284" w:hanging="284"/>
        <w:jc w:val="left"/>
        <w:textAlignment w:val="auto"/>
        <w:rPr>
          <w:moveTo w:id="456" w:author="作成者"/>
          <w:rFonts w:asciiTheme="majorHAnsi" w:hAnsiTheme="majorHAnsi" w:cstheme="majorHAnsi"/>
          <w:sz w:val="14"/>
          <w:szCs w:val="16"/>
        </w:rPr>
      </w:pPr>
      <w:moveTo w:id="457" w:author="作成者">
        <w:r w:rsidRPr="00AE0E02">
          <w:rPr>
            <w:rFonts w:asciiTheme="majorHAnsi" w:hAnsiTheme="majorHAnsi" w:cstheme="majorHAnsi"/>
            <w:sz w:val="14"/>
            <w:szCs w:val="16"/>
          </w:rPr>
          <w:t>11.</w:t>
        </w:r>
        <w:r w:rsidRPr="00AE0E02">
          <w:rPr>
            <w:rFonts w:asciiTheme="majorHAnsi" w:hAnsiTheme="majorHAnsi" w:cstheme="majorHAnsi"/>
            <w:sz w:val="14"/>
            <w:szCs w:val="16"/>
          </w:rPr>
          <w:tab/>
          <w:t>This document shall not be reprinted, reproduced or duplicated in any form, in whole or in part, without prior written consent of Renesas Electronics.</w:t>
        </w:r>
      </w:moveTo>
    </w:p>
    <w:p w:rsidR="000B6FE7" w:rsidRPr="00AE0E02" w:rsidRDefault="000B6FE7" w:rsidP="000B6FE7">
      <w:pPr>
        <w:keepNext/>
        <w:keepLines/>
        <w:topLinePunct w:val="0"/>
        <w:adjustRightInd/>
        <w:spacing w:after="0" w:line="180" w:lineRule="atLeast"/>
        <w:ind w:left="284" w:hanging="284"/>
        <w:jc w:val="left"/>
        <w:textAlignment w:val="auto"/>
        <w:rPr>
          <w:moveTo w:id="458" w:author="作成者"/>
          <w:rFonts w:asciiTheme="majorHAnsi" w:hAnsiTheme="majorHAnsi" w:cstheme="majorHAnsi"/>
          <w:sz w:val="14"/>
          <w:szCs w:val="16"/>
        </w:rPr>
      </w:pPr>
      <w:moveTo w:id="459" w:author="作成者">
        <w:r w:rsidRPr="00AE0E02">
          <w:rPr>
            <w:rFonts w:asciiTheme="majorHAnsi" w:hAnsiTheme="majorHAnsi" w:cstheme="majorHAnsi"/>
            <w:sz w:val="14"/>
            <w:szCs w:val="16"/>
          </w:rPr>
          <w:t>12.</w:t>
        </w:r>
        <w:r w:rsidRPr="00AE0E02">
          <w:rPr>
            <w:rFonts w:asciiTheme="majorHAnsi" w:hAnsiTheme="majorHAnsi" w:cstheme="majorHAnsi"/>
            <w:sz w:val="14"/>
            <w:szCs w:val="16"/>
          </w:rPr>
          <w:tab/>
          <w:t>Please contact a Renesas Electronics sales office if you have any questions regarding the information contained in this document or Renesas Electronics products.</w:t>
        </w:r>
      </w:moveTo>
    </w:p>
    <w:p w:rsidR="000B6FE7" w:rsidRPr="00AE0E02" w:rsidRDefault="000B6FE7" w:rsidP="000B6FE7">
      <w:pPr>
        <w:keepNext/>
        <w:keepLines/>
        <w:tabs>
          <w:tab w:val="left" w:pos="426"/>
          <w:tab w:val="left" w:pos="624"/>
        </w:tabs>
        <w:topLinePunct w:val="0"/>
        <w:adjustRightInd/>
        <w:spacing w:before="60" w:after="0" w:line="180" w:lineRule="atLeast"/>
        <w:ind w:left="624" w:hanging="624"/>
        <w:jc w:val="left"/>
        <w:textAlignment w:val="auto"/>
        <w:rPr>
          <w:moveTo w:id="460" w:author="作成者"/>
          <w:rFonts w:asciiTheme="majorHAnsi" w:hAnsiTheme="majorHAnsi" w:cstheme="majorHAnsi"/>
          <w:sz w:val="14"/>
          <w:szCs w:val="16"/>
        </w:rPr>
      </w:pPr>
      <w:moveTo w:id="461" w:author="作成者">
        <w:r w:rsidRPr="00AE0E02">
          <w:rPr>
            <w:rFonts w:asciiTheme="majorHAnsi" w:hAnsiTheme="majorHAnsi" w:cstheme="majorHAnsi"/>
            <w:sz w:val="14"/>
            <w:szCs w:val="16"/>
          </w:rPr>
          <w:t>(</w:t>
        </w:r>
        <w:proofErr w:type="spellStart"/>
        <w:r w:rsidRPr="00AE0E02">
          <w:rPr>
            <w:rFonts w:asciiTheme="majorHAnsi" w:hAnsiTheme="majorHAnsi" w:cstheme="majorHAnsi"/>
            <w:sz w:val="14"/>
            <w:szCs w:val="16"/>
          </w:rPr>
          <w:t>Note1</w:t>
        </w:r>
        <w:proofErr w:type="spellEnd"/>
        <w:r w:rsidRPr="00AE0E02">
          <w:rPr>
            <w:rFonts w:asciiTheme="majorHAnsi" w:hAnsiTheme="majorHAnsi" w:cstheme="majorHAnsi"/>
            <w:sz w:val="14"/>
            <w:szCs w:val="16"/>
          </w:rPr>
          <w:t>)</w:t>
        </w:r>
        <w:r w:rsidRPr="00AE0E02">
          <w:rPr>
            <w:rFonts w:asciiTheme="majorHAnsi" w:hAnsiTheme="majorHAnsi" w:cstheme="majorHAnsi"/>
            <w:sz w:val="14"/>
            <w:szCs w:val="16"/>
          </w:rPr>
          <w:tab/>
          <w:t>“Renesas Electronics” as used in this document means Renesas Electronics Corporation and also includes its directly or indirectly controlled subsidiaries.</w:t>
        </w:r>
      </w:moveTo>
    </w:p>
    <w:p w:rsidR="000B6FE7" w:rsidRPr="00AE0E02" w:rsidRDefault="000B6FE7" w:rsidP="000B6FE7">
      <w:pPr>
        <w:keepNext/>
        <w:keepLines/>
        <w:tabs>
          <w:tab w:val="left" w:pos="426"/>
          <w:tab w:val="left" w:pos="624"/>
        </w:tabs>
        <w:topLinePunct w:val="0"/>
        <w:adjustRightInd/>
        <w:spacing w:after="0" w:line="180" w:lineRule="atLeast"/>
        <w:ind w:left="624" w:hanging="624"/>
        <w:jc w:val="left"/>
        <w:textAlignment w:val="auto"/>
        <w:rPr>
          <w:moveTo w:id="462" w:author="作成者"/>
          <w:rFonts w:asciiTheme="majorHAnsi" w:hAnsiTheme="majorHAnsi" w:cstheme="majorHAnsi"/>
          <w:sz w:val="14"/>
          <w:szCs w:val="16"/>
        </w:rPr>
      </w:pPr>
      <w:moveTo w:id="463" w:author="作成者">
        <w:r w:rsidRPr="00AE0E02">
          <w:rPr>
            <w:rFonts w:asciiTheme="majorHAnsi" w:hAnsiTheme="majorHAnsi" w:cstheme="majorHAnsi"/>
            <w:sz w:val="14"/>
            <w:szCs w:val="16"/>
          </w:rPr>
          <w:t>(</w:t>
        </w:r>
        <w:proofErr w:type="spellStart"/>
        <w:r w:rsidRPr="00AE0E02">
          <w:rPr>
            <w:rFonts w:asciiTheme="majorHAnsi" w:hAnsiTheme="majorHAnsi" w:cstheme="majorHAnsi"/>
            <w:sz w:val="14"/>
            <w:szCs w:val="16"/>
          </w:rPr>
          <w:t>Note2</w:t>
        </w:r>
        <w:proofErr w:type="spellEnd"/>
        <w:r w:rsidRPr="00AE0E02">
          <w:rPr>
            <w:rFonts w:asciiTheme="majorHAnsi" w:hAnsiTheme="majorHAnsi" w:cstheme="majorHAnsi"/>
            <w:sz w:val="14"/>
            <w:szCs w:val="16"/>
          </w:rPr>
          <w:t>)</w:t>
        </w:r>
        <w:r w:rsidRPr="00AE0E02">
          <w:rPr>
            <w:rFonts w:asciiTheme="majorHAnsi" w:hAnsiTheme="majorHAnsi" w:cstheme="majorHAnsi"/>
            <w:sz w:val="14"/>
            <w:szCs w:val="16"/>
          </w:rPr>
          <w:tab/>
          <w:t>“Renesas Electronics product(s)” means any product developed or manufactured by or for Renesas Electronics.</w:t>
        </w:r>
      </w:moveTo>
    </w:p>
    <w:p w:rsidR="000B6FE7" w:rsidRPr="00AE0E02" w:rsidRDefault="000B6FE7" w:rsidP="000B6FE7">
      <w:pPr>
        <w:topLinePunct w:val="0"/>
        <w:adjustRightInd/>
        <w:spacing w:after="0" w:line="160" w:lineRule="exact"/>
        <w:ind w:firstLine="0"/>
        <w:textAlignment w:val="auto"/>
        <w:rPr>
          <w:moveTo w:id="464" w:author="作成者"/>
          <w:lang w:eastAsia="zh-TW"/>
        </w:rPr>
      </w:pPr>
    </w:p>
    <w:p w:rsidR="000B6FE7" w:rsidRPr="00AE0E02" w:rsidRDefault="000B6FE7" w:rsidP="000B6FE7">
      <w:pPr>
        <w:tabs>
          <w:tab w:val="center" w:pos="4320"/>
          <w:tab w:val="right" w:pos="8640"/>
        </w:tabs>
        <w:topLinePunct w:val="0"/>
        <w:adjustRightInd/>
        <w:spacing w:after="0" w:line="200" w:lineRule="exact"/>
        <w:ind w:firstLine="0"/>
        <w:jc w:val="right"/>
        <w:textAlignment w:val="auto"/>
        <w:rPr>
          <w:moveTo w:id="465" w:author="作成者"/>
          <w:rFonts w:ascii="Arial" w:eastAsia="ＭＳ ゴシック" w:hAnsi="Arial"/>
          <w:sz w:val="14"/>
        </w:rPr>
      </w:pPr>
      <w:moveTo w:id="466" w:author="作成者">
        <w:r w:rsidRPr="00AE0E02">
          <w:rPr>
            <w:rFonts w:ascii="Arial" w:eastAsia="ＭＳ ゴシック" w:hAnsi="Arial"/>
            <w:sz w:val="14"/>
          </w:rPr>
          <w:t>(</w:t>
        </w:r>
        <w:proofErr w:type="spellStart"/>
        <w:r w:rsidRPr="00AE0E02">
          <w:rPr>
            <w:rFonts w:ascii="Arial" w:eastAsia="ＭＳ ゴシック" w:hAnsi="Arial"/>
            <w:sz w:val="14"/>
          </w:rPr>
          <w:t>Rev.4.0</w:t>
        </w:r>
        <w:proofErr w:type="spellEnd"/>
        <w:r w:rsidRPr="00AE0E02">
          <w:rPr>
            <w:rFonts w:ascii="Arial" w:eastAsia="ＭＳ ゴシック" w:hAnsi="Arial"/>
            <w:sz w:val="14"/>
          </w:rPr>
          <w:t>-1  November 2017)</w:t>
        </w:r>
      </w:moveTo>
    </w:p>
    <w:p w:rsidR="000B6FE7" w:rsidRPr="00AE0E02" w:rsidRDefault="000B6FE7" w:rsidP="000B6FE7">
      <w:pPr>
        <w:keepLines/>
        <w:widowControl w:val="0"/>
        <w:topLinePunct w:val="0"/>
        <w:adjustRightInd/>
        <w:spacing w:after="60" w:line="240" w:lineRule="atLeast"/>
        <w:ind w:firstLine="0"/>
        <w:textAlignment w:val="auto"/>
        <w:rPr>
          <w:moveTo w:id="467" w:author="作成者"/>
          <w:rFonts w:ascii="Arial" w:eastAsia="ＭＳ ゴシック" w:hAnsi="Arial"/>
        </w:rPr>
      </w:pPr>
    </w:p>
    <w:tbl>
      <w:tblPr>
        <w:tblStyle w:val="affff6"/>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0"/>
        <w:gridCol w:w="510"/>
        <w:gridCol w:w="4650"/>
      </w:tblGrid>
      <w:tr w:rsidR="000B6FE7" w:rsidRPr="00AE0E02" w:rsidTr="003D20BA">
        <w:tc>
          <w:tcPr>
            <w:tcW w:w="4649" w:type="dxa"/>
            <w:hideMark/>
          </w:tcPr>
          <w:p w:rsidR="000B6FE7" w:rsidRPr="00AE0E02" w:rsidRDefault="000B6FE7" w:rsidP="003D20BA">
            <w:pPr>
              <w:keepNext/>
              <w:keepLines/>
              <w:topLinePunct w:val="0"/>
              <w:adjustRightInd/>
              <w:spacing w:before="120" w:after="0" w:line="240" w:lineRule="atLeast"/>
              <w:ind w:firstLine="0"/>
              <w:jc w:val="left"/>
              <w:textAlignment w:val="auto"/>
              <w:outlineLvl w:val="0"/>
              <w:rPr>
                <w:moveTo w:id="468" w:author="作成者"/>
                <w:rFonts w:ascii="Arial" w:eastAsia="ＭＳ ゴシック" w:hAnsi="Arial"/>
                <w:b/>
                <w:sz w:val="24"/>
              </w:rPr>
            </w:pPr>
            <w:moveTo w:id="469" w:author="作成者">
              <w:r w:rsidRPr="00AE0E02">
                <w:rPr>
                  <w:rFonts w:ascii="Arial" w:eastAsia="ＭＳ ゴシック" w:hAnsi="Arial"/>
                  <w:b/>
                  <w:sz w:val="24"/>
                </w:rPr>
                <w:t>Corporate Headquarters</w:t>
              </w:r>
            </w:moveTo>
          </w:p>
        </w:tc>
        <w:tc>
          <w:tcPr>
            <w:tcW w:w="510" w:type="dxa"/>
          </w:tcPr>
          <w:p w:rsidR="000B6FE7" w:rsidRPr="00AE0E02" w:rsidRDefault="000B6FE7" w:rsidP="003D20BA">
            <w:pPr>
              <w:keepNext/>
              <w:topLinePunct w:val="0"/>
              <w:adjustRightInd/>
              <w:spacing w:before="120" w:after="0" w:line="240" w:lineRule="exact"/>
              <w:ind w:firstLine="0"/>
              <w:jc w:val="left"/>
              <w:textAlignment w:val="auto"/>
              <w:rPr>
                <w:moveTo w:id="470" w:author="作成者"/>
                <w:rFonts w:ascii="Arial" w:hAnsi="Arial"/>
                <w:b/>
                <w:sz w:val="24"/>
              </w:rPr>
            </w:pPr>
          </w:p>
        </w:tc>
        <w:tc>
          <w:tcPr>
            <w:tcW w:w="4649" w:type="dxa"/>
          </w:tcPr>
          <w:p w:rsidR="000B6FE7" w:rsidRPr="00AE0E02" w:rsidRDefault="000B6FE7" w:rsidP="003D20BA">
            <w:pPr>
              <w:keepNext/>
              <w:keepLines/>
              <w:topLinePunct w:val="0"/>
              <w:adjustRightInd/>
              <w:spacing w:before="120" w:after="0" w:line="240" w:lineRule="atLeast"/>
              <w:ind w:firstLine="0"/>
              <w:jc w:val="left"/>
              <w:textAlignment w:val="auto"/>
              <w:outlineLvl w:val="0"/>
              <w:rPr>
                <w:moveTo w:id="471" w:author="作成者"/>
                <w:rFonts w:ascii="Arial" w:eastAsia="ＭＳ ゴシック" w:hAnsi="Arial"/>
                <w:b/>
                <w:sz w:val="24"/>
              </w:rPr>
            </w:pPr>
          </w:p>
        </w:tc>
      </w:tr>
      <w:tr w:rsidR="000B6FE7" w:rsidRPr="00AE0E02" w:rsidTr="003D20BA">
        <w:tc>
          <w:tcPr>
            <w:tcW w:w="4649" w:type="dxa"/>
            <w:hideMark/>
          </w:tcPr>
          <w:p w:rsidR="000B6FE7" w:rsidRPr="00AE0E02" w:rsidRDefault="000B6FE7" w:rsidP="003D20BA">
            <w:pPr>
              <w:topLinePunct w:val="0"/>
              <w:adjustRightInd/>
              <w:spacing w:after="20" w:line="200" w:lineRule="exact"/>
              <w:ind w:firstLine="0"/>
              <w:jc w:val="left"/>
              <w:textAlignment w:val="auto"/>
              <w:rPr>
                <w:moveTo w:id="472" w:author="作成者"/>
                <w:rFonts w:ascii="Arial" w:eastAsia="ＭＳ ゴシック" w:hAnsi="Arial"/>
                <w:sz w:val="14"/>
              </w:rPr>
            </w:pPr>
            <w:proofErr w:type="spellStart"/>
            <w:moveTo w:id="473" w:author="作成者">
              <w:r w:rsidRPr="00AE0E02">
                <w:rPr>
                  <w:rFonts w:ascii="Arial" w:eastAsia="ＭＳ ゴシック" w:hAnsi="Arial"/>
                  <w:sz w:val="14"/>
                </w:rPr>
                <w:t>TOYOSU</w:t>
              </w:r>
              <w:proofErr w:type="spellEnd"/>
              <w:r w:rsidRPr="00AE0E02">
                <w:rPr>
                  <w:rFonts w:ascii="Arial" w:eastAsia="ＭＳ ゴシック" w:hAnsi="Arial"/>
                  <w:sz w:val="14"/>
                </w:rPr>
                <w:t xml:space="preserve"> </w:t>
              </w:r>
              <w:proofErr w:type="spellStart"/>
              <w:r w:rsidRPr="00AE0E02">
                <w:rPr>
                  <w:rFonts w:ascii="Arial" w:eastAsia="ＭＳ ゴシック" w:hAnsi="Arial"/>
                  <w:sz w:val="14"/>
                </w:rPr>
                <w:t>FORESIA</w:t>
              </w:r>
              <w:proofErr w:type="spellEnd"/>
              <w:r w:rsidRPr="00AE0E02">
                <w:rPr>
                  <w:rFonts w:ascii="Arial" w:eastAsia="ＭＳ ゴシック" w:hAnsi="Arial"/>
                  <w:sz w:val="14"/>
                </w:rPr>
                <w:t xml:space="preserve">, 3-2-24 </w:t>
              </w:r>
              <w:proofErr w:type="spellStart"/>
              <w:r w:rsidRPr="00AE0E02">
                <w:rPr>
                  <w:rFonts w:ascii="Arial" w:eastAsia="ＭＳ ゴシック" w:hAnsi="Arial"/>
                  <w:sz w:val="14"/>
                </w:rPr>
                <w:t>Toyosu</w:t>
              </w:r>
              <w:proofErr w:type="spellEnd"/>
              <w:r w:rsidRPr="00AE0E02">
                <w:rPr>
                  <w:rFonts w:ascii="Arial" w:eastAsia="ＭＳ ゴシック" w:hAnsi="Arial"/>
                  <w:sz w:val="14"/>
                </w:rPr>
                <w:t>,</w:t>
              </w:r>
              <w:r w:rsidRPr="00AE0E02">
                <w:rPr>
                  <w:rFonts w:ascii="Arial" w:eastAsia="ＭＳ ゴシック" w:hAnsi="Arial"/>
                  <w:sz w:val="14"/>
                </w:rPr>
                <w:br/>
                <w:t>Koto-</w:t>
              </w:r>
              <w:proofErr w:type="spellStart"/>
              <w:r w:rsidRPr="00AE0E02">
                <w:rPr>
                  <w:rFonts w:ascii="Arial" w:eastAsia="ＭＳ ゴシック" w:hAnsi="Arial"/>
                  <w:sz w:val="14"/>
                </w:rPr>
                <w:t>ku</w:t>
              </w:r>
              <w:proofErr w:type="spellEnd"/>
              <w:r w:rsidRPr="00AE0E02">
                <w:rPr>
                  <w:rFonts w:ascii="Arial" w:eastAsia="ＭＳ ゴシック" w:hAnsi="Arial"/>
                  <w:sz w:val="14"/>
                </w:rPr>
                <w:t>, Tokyo 135-0061, Japan</w:t>
              </w:r>
            </w:moveTo>
          </w:p>
          <w:p w:rsidR="000B6FE7" w:rsidRPr="00AE0E02" w:rsidRDefault="000B6FE7" w:rsidP="003D20BA">
            <w:pPr>
              <w:topLinePunct w:val="0"/>
              <w:adjustRightInd/>
              <w:spacing w:after="20" w:line="200" w:lineRule="exact"/>
              <w:ind w:firstLine="0"/>
              <w:jc w:val="left"/>
              <w:textAlignment w:val="auto"/>
              <w:rPr>
                <w:moveTo w:id="474" w:author="作成者"/>
                <w:rFonts w:ascii="Arial" w:eastAsia="ＭＳ ゴシック" w:hAnsi="Arial"/>
                <w:sz w:val="14"/>
              </w:rPr>
            </w:pPr>
            <w:moveTo w:id="475" w:author="作成者">
              <w:r w:rsidRPr="00AE0E02">
                <w:rPr>
                  <w:rFonts w:asciiTheme="majorHAnsi" w:eastAsiaTheme="majorEastAsia" w:hAnsiTheme="majorHAnsi"/>
                  <w:color w:val="0000FF"/>
                  <w:sz w:val="14"/>
                  <w:u w:val="single"/>
                </w:rPr>
                <w:fldChar w:fldCharType="begin"/>
              </w:r>
              <w:r w:rsidRPr="00AE0E02">
                <w:rPr>
                  <w:rFonts w:asciiTheme="majorHAnsi" w:eastAsiaTheme="majorEastAsia" w:hAnsiTheme="majorHAnsi"/>
                  <w:color w:val="0000FF"/>
                  <w:sz w:val="14"/>
                  <w:u w:val="single"/>
                </w:rPr>
                <w:instrText xml:space="preserve"> HYPERLINK "https://www.renesas.com/" </w:instrText>
              </w:r>
              <w:r w:rsidRPr="00AE0E02">
                <w:rPr>
                  <w:rFonts w:asciiTheme="majorHAnsi" w:eastAsiaTheme="majorEastAsia" w:hAnsiTheme="majorHAnsi"/>
                  <w:color w:val="0000FF"/>
                  <w:sz w:val="14"/>
                  <w:u w:val="single"/>
                </w:rPr>
                <w:fldChar w:fldCharType="separate"/>
              </w:r>
              <w:proofErr w:type="spellStart"/>
              <w:r w:rsidRPr="00AE0E02">
                <w:rPr>
                  <w:rFonts w:asciiTheme="majorHAnsi" w:eastAsiaTheme="majorEastAsia" w:hAnsiTheme="majorHAnsi"/>
                  <w:color w:val="0000FF"/>
                  <w:sz w:val="14"/>
                  <w:u w:val="single"/>
                </w:rPr>
                <w:t>www.renesas.com</w:t>
              </w:r>
              <w:proofErr w:type="spellEnd"/>
              <w:r w:rsidRPr="00AE0E02">
                <w:rPr>
                  <w:rFonts w:asciiTheme="majorHAnsi" w:eastAsiaTheme="majorEastAsia" w:hAnsiTheme="majorHAnsi"/>
                  <w:color w:val="0000FF"/>
                  <w:sz w:val="14"/>
                  <w:u w:val="single"/>
                </w:rPr>
                <w:fldChar w:fldCharType="end"/>
              </w:r>
            </w:moveTo>
          </w:p>
        </w:tc>
        <w:tc>
          <w:tcPr>
            <w:tcW w:w="510" w:type="dxa"/>
          </w:tcPr>
          <w:p w:rsidR="000B6FE7" w:rsidRPr="00AE0E02" w:rsidRDefault="000B6FE7" w:rsidP="003D20BA">
            <w:pPr>
              <w:keepNext/>
              <w:keepLines/>
              <w:topLinePunct w:val="0"/>
              <w:adjustRightInd/>
              <w:spacing w:after="20" w:line="200" w:lineRule="atLeast"/>
              <w:ind w:firstLine="0"/>
              <w:jc w:val="left"/>
              <w:textAlignment w:val="auto"/>
              <w:rPr>
                <w:moveTo w:id="476" w:author="作成者"/>
                <w:rFonts w:eastAsia="ＭＳ ゴシック"/>
                <w:sz w:val="14"/>
              </w:rPr>
            </w:pPr>
          </w:p>
        </w:tc>
        <w:tc>
          <w:tcPr>
            <w:tcW w:w="4649" w:type="dxa"/>
          </w:tcPr>
          <w:p w:rsidR="000B6FE7" w:rsidRPr="00AE0E02" w:rsidRDefault="000B6FE7" w:rsidP="003D20BA">
            <w:pPr>
              <w:topLinePunct w:val="0"/>
              <w:adjustRightInd/>
              <w:spacing w:after="20" w:line="200" w:lineRule="exact"/>
              <w:ind w:firstLine="0"/>
              <w:jc w:val="left"/>
              <w:textAlignment w:val="auto"/>
              <w:rPr>
                <w:moveTo w:id="477" w:author="作成者"/>
                <w:rFonts w:ascii="Arial" w:hAnsi="Arial"/>
                <w:sz w:val="14"/>
              </w:rPr>
            </w:pPr>
          </w:p>
        </w:tc>
      </w:tr>
      <w:tr w:rsidR="000B6FE7" w:rsidRPr="00AE0E02" w:rsidTr="003D20BA">
        <w:tc>
          <w:tcPr>
            <w:tcW w:w="4649" w:type="dxa"/>
            <w:hideMark/>
          </w:tcPr>
          <w:p w:rsidR="000B6FE7" w:rsidRPr="00AE0E02" w:rsidRDefault="000B6FE7" w:rsidP="003D20BA">
            <w:pPr>
              <w:keepNext/>
              <w:keepLines/>
              <w:topLinePunct w:val="0"/>
              <w:adjustRightInd/>
              <w:spacing w:before="120" w:after="0" w:line="240" w:lineRule="atLeast"/>
              <w:ind w:firstLine="0"/>
              <w:jc w:val="left"/>
              <w:textAlignment w:val="auto"/>
              <w:outlineLvl w:val="0"/>
              <w:rPr>
                <w:moveTo w:id="478" w:author="作成者"/>
                <w:rFonts w:ascii="Arial" w:eastAsia="ＭＳ ゴシック" w:hAnsi="Arial"/>
                <w:b/>
                <w:sz w:val="24"/>
              </w:rPr>
            </w:pPr>
            <w:moveTo w:id="479" w:author="作成者">
              <w:r w:rsidRPr="00AE0E02">
                <w:rPr>
                  <w:rFonts w:ascii="Arial" w:eastAsia="ＭＳ ゴシック" w:hAnsi="Arial"/>
                  <w:b/>
                  <w:sz w:val="24"/>
                </w:rPr>
                <w:t>Trademarks</w:t>
              </w:r>
            </w:moveTo>
          </w:p>
        </w:tc>
        <w:tc>
          <w:tcPr>
            <w:tcW w:w="510" w:type="dxa"/>
          </w:tcPr>
          <w:p w:rsidR="000B6FE7" w:rsidRPr="00AE0E02" w:rsidRDefault="000B6FE7" w:rsidP="003D20BA">
            <w:pPr>
              <w:topLinePunct w:val="0"/>
              <w:adjustRightInd/>
              <w:spacing w:before="120" w:after="0" w:line="240" w:lineRule="atLeast"/>
              <w:ind w:firstLine="0"/>
              <w:jc w:val="left"/>
              <w:textAlignment w:val="auto"/>
              <w:rPr>
                <w:moveTo w:id="480" w:author="作成者"/>
              </w:rPr>
            </w:pPr>
          </w:p>
        </w:tc>
        <w:tc>
          <w:tcPr>
            <w:tcW w:w="4649" w:type="dxa"/>
          </w:tcPr>
          <w:p w:rsidR="000B6FE7" w:rsidRPr="00AE0E02" w:rsidRDefault="000B6FE7" w:rsidP="003D20BA">
            <w:pPr>
              <w:topLinePunct w:val="0"/>
              <w:adjustRightInd/>
              <w:spacing w:before="120" w:after="0" w:line="240" w:lineRule="atLeast"/>
              <w:ind w:firstLine="0"/>
              <w:jc w:val="left"/>
              <w:textAlignment w:val="auto"/>
              <w:rPr>
                <w:moveTo w:id="481" w:author="作成者"/>
              </w:rPr>
            </w:pPr>
          </w:p>
        </w:tc>
      </w:tr>
      <w:tr w:rsidR="000B6FE7" w:rsidRPr="00AE0E02" w:rsidTr="003D20BA">
        <w:tc>
          <w:tcPr>
            <w:tcW w:w="4649" w:type="dxa"/>
            <w:hideMark/>
          </w:tcPr>
          <w:p w:rsidR="001801C8" w:rsidRDefault="001801C8" w:rsidP="003D20BA">
            <w:pPr>
              <w:topLinePunct w:val="0"/>
              <w:adjustRightInd/>
              <w:spacing w:after="20" w:line="200" w:lineRule="exact"/>
              <w:ind w:firstLine="0"/>
              <w:jc w:val="left"/>
              <w:textAlignment w:val="auto"/>
              <w:rPr>
                <w:ins w:id="482" w:author="作成者"/>
                <w:rFonts w:ascii="Arial" w:eastAsia="ＭＳ ゴシック" w:hAnsi="Arial"/>
                <w:sz w:val="14"/>
              </w:rPr>
            </w:pPr>
            <w:ins w:id="483" w:author="作成者">
              <w:r w:rsidRPr="001801C8">
                <w:rPr>
                  <w:rFonts w:ascii="Arial" w:eastAsia="ＭＳ ゴシック" w:hAnsi="Arial"/>
                  <w:sz w:val="14"/>
                </w:rPr>
                <w:t>Arm and Cortex are registered trademarks of Arm Limited (or its subsidiaries) in the US and/or elsewhere.</w:t>
              </w:r>
            </w:ins>
          </w:p>
          <w:p w:rsidR="000B6FE7" w:rsidRPr="00AE0E02" w:rsidRDefault="000B6FE7" w:rsidP="003D20BA">
            <w:pPr>
              <w:topLinePunct w:val="0"/>
              <w:adjustRightInd/>
              <w:spacing w:after="20" w:line="200" w:lineRule="exact"/>
              <w:ind w:firstLine="0"/>
              <w:jc w:val="left"/>
              <w:textAlignment w:val="auto"/>
              <w:rPr>
                <w:moveTo w:id="484" w:author="作成者"/>
                <w:rFonts w:ascii="Arial" w:eastAsia="ＭＳ ゴシック" w:hAnsi="Arial"/>
                <w:sz w:val="14"/>
              </w:rPr>
            </w:pPr>
            <w:moveTo w:id="485" w:author="作成者">
              <w:r w:rsidRPr="00AE0E02">
                <w:rPr>
                  <w:rFonts w:ascii="Arial" w:eastAsia="ＭＳ ゴシック" w:hAnsi="Arial"/>
                  <w:sz w:val="14"/>
                </w:rPr>
                <w:t>Renesas and the Renesas logo are trademarks of Renesas Electronics Corporation. All trademarks and registered trademarks are the property of their respective owners.</w:t>
              </w:r>
            </w:moveTo>
          </w:p>
        </w:tc>
        <w:tc>
          <w:tcPr>
            <w:tcW w:w="510" w:type="dxa"/>
          </w:tcPr>
          <w:p w:rsidR="000B6FE7" w:rsidRPr="00AE0E02" w:rsidRDefault="000B6FE7" w:rsidP="003D20BA">
            <w:pPr>
              <w:topLinePunct w:val="0"/>
              <w:adjustRightInd/>
              <w:spacing w:before="120" w:after="0" w:line="240" w:lineRule="atLeast"/>
              <w:ind w:firstLine="0"/>
              <w:jc w:val="left"/>
              <w:textAlignment w:val="auto"/>
              <w:rPr>
                <w:moveTo w:id="486" w:author="作成者"/>
              </w:rPr>
            </w:pPr>
          </w:p>
        </w:tc>
        <w:tc>
          <w:tcPr>
            <w:tcW w:w="4649" w:type="dxa"/>
          </w:tcPr>
          <w:p w:rsidR="000B6FE7" w:rsidRPr="00AE0E02" w:rsidRDefault="000B6FE7" w:rsidP="003D20BA">
            <w:pPr>
              <w:topLinePunct w:val="0"/>
              <w:adjustRightInd/>
              <w:spacing w:before="120" w:after="0" w:line="240" w:lineRule="atLeast"/>
              <w:ind w:firstLine="0"/>
              <w:jc w:val="left"/>
              <w:textAlignment w:val="auto"/>
              <w:rPr>
                <w:moveTo w:id="487" w:author="作成者"/>
              </w:rPr>
            </w:pPr>
          </w:p>
        </w:tc>
      </w:tr>
      <w:moveToRangeEnd w:id="391"/>
    </w:tbl>
    <w:p w:rsidR="00DB011E" w:rsidRPr="00296AE3" w:rsidDel="000B6FE7" w:rsidRDefault="00DB011E" w:rsidP="00DB011E">
      <w:pPr>
        <w:pStyle w:val="tableend"/>
        <w:rPr>
          <w:del w:id="488" w:author="作成者"/>
        </w:rPr>
      </w:pPr>
    </w:p>
    <w:p w:rsidR="00085923" w:rsidDel="001F28A9" w:rsidRDefault="00085923">
      <w:pPr>
        <w:pStyle w:val="af"/>
        <w:rPr>
          <w:del w:id="489" w:author="作成者"/>
        </w:rPr>
      </w:pPr>
    </w:p>
    <w:p w:rsidR="00DF42A0" w:rsidRPr="00DF42A0" w:rsidDel="001F28A9" w:rsidRDefault="00DF42A0" w:rsidP="00DF42A0">
      <w:pPr>
        <w:pStyle w:val="ab"/>
        <w:rPr>
          <w:del w:id="490" w:author="作成者"/>
        </w:rPr>
        <w:sectPr w:rsidR="00DF42A0" w:rsidRPr="00DF42A0" w:rsidDel="001F28A9" w:rsidSect="000A3858">
          <w:headerReference w:type="default" r:id="rId21"/>
          <w:footerReference w:type="default" r:id="rId22"/>
          <w:headerReference w:type="first" r:id="rId23"/>
          <w:footerReference w:type="first" r:id="rId24"/>
          <w:pgSz w:w="11879" w:h="16817" w:code="9"/>
          <w:pgMar w:top="567" w:right="1134" w:bottom="567" w:left="1134" w:header="851" w:footer="567" w:gutter="0"/>
          <w:pgNumType w:start="1"/>
          <w:cols w:space="360"/>
          <w:titlePg/>
          <w:docGrid w:linePitch="272"/>
        </w:sectPr>
      </w:pPr>
    </w:p>
    <w:p w:rsidR="001041F6" w:rsidRPr="00CE159B" w:rsidDel="00AE0E02" w:rsidRDefault="001041F6" w:rsidP="001041F6">
      <w:pPr>
        <w:pStyle w:val="Nonumberheading1"/>
        <w:rPr>
          <w:del w:id="493" w:author="作成者"/>
          <w:sz w:val="23"/>
          <w:szCs w:val="23"/>
        </w:rPr>
      </w:pPr>
      <w:del w:id="494" w:author="作成者">
        <w:r w:rsidRPr="007526A2" w:rsidDel="00AE0E02">
          <w:rPr>
            <w:sz w:val="21"/>
            <w:szCs w:val="23"/>
          </w:rPr>
          <w:delText>General Precautions in the Handling of Microprocessing</w:delText>
        </w:r>
        <w:r w:rsidRPr="007526A2" w:rsidDel="00AE0E02">
          <w:rPr>
            <w:rFonts w:hint="eastAsia"/>
            <w:sz w:val="21"/>
            <w:szCs w:val="23"/>
          </w:rPr>
          <w:delText xml:space="preserve"> </w:delText>
        </w:r>
        <w:r w:rsidRPr="007526A2" w:rsidDel="00AE0E02">
          <w:rPr>
            <w:sz w:val="21"/>
            <w:szCs w:val="23"/>
          </w:rPr>
          <w:delText>Unit and Microcontroller Unit Products</w:delText>
        </w:r>
      </w:del>
    </w:p>
    <w:p w:rsidR="001041F6" w:rsidDel="00AE0E02" w:rsidRDefault="001041F6" w:rsidP="001041F6">
      <w:pPr>
        <w:pStyle w:val="listend"/>
        <w:rPr>
          <w:del w:id="495" w:author="作成者"/>
        </w:rPr>
      </w:pPr>
    </w:p>
    <w:p w:rsidR="001041F6" w:rsidDel="00AE0E02" w:rsidRDefault="001041F6" w:rsidP="001041F6">
      <w:pPr>
        <w:ind w:firstLine="0"/>
        <w:jc w:val="left"/>
        <w:rPr>
          <w:del w:id="496" w:author="作成者"/>
        </w:rPr>
      </w:pPr>
      <w:del w:id="497" w:author="作成者">
        <w:r w:rsidRPr="00C80303" w:rsidDel="00AE0E02">
          <w:delText xml:space="preserve">The following usage notes are applicable to all </w:delText>
        </w:r>
        <w:r w:rsidDel="00AE0E02">
          <w:delText>M</w:delText>
        </w:r>
        <w:r w:rsidRPr="00000923" w:rsidDel="00AE0E02">
          <w:delText>icroprocess</w:delText>
        </w:r>
        <w:r w:rsidDel="00AE0E02">
          <w:delText>ing unit and M</w:delText>
        </w:r>
        <w:r w:rsidRPr="00000923" w:rsidDel="00AE0E02">
          <w:delText>icrocontroller</w:delText>
        </w:r>
        <w:r w:rsidDel="00AE0E02">
          <w:delText xml:space="preserve"> unit</w:delText>
        </w:r>
        <w:r w:rsidRPr="00C80303" w:rsidDel="00AE0E02">
          <w:delText xml:space="preserve"> </w:delText>
        </w:r>
        <w:r w:rsidDel="00AE0E02">
          <w:delText xml:space="preserve">products </w:delText>
        </w:r>
        <w:r w:rsidRPr="00C80303" w:rsidDel="00AE0E02">
          <w:delText xml:space="preserve">from Renesas. For detailed usage notes on the products covered by this </w:delText>
        </w:r>
        <w:r w:rsidDel="00AE0E02">
          <w:rPr>
            <w:rFonts w:hint="eastAsia"/>
          </w:rPr>
          <w:delText>document,</w:delText>
        </w:r>
        <w:r w:rsidRPr="00C80303" w:rsidDel="00AE0E02">
          <w:delText xml:space="preserve"> refer to the relevant sections of the </w:delText>
        </w:r>
        <w:r w:rsidDel="00AE0E02">
          <w:rPr>
            <w:rFonts w:hint="eastAsia"/>
          </w:rPr>
          <w:delText>document as well as any technical updates that have been issued for the products.</w:delText>
        </w:r>
      </w:del>
    </w:p>
    <w:p w:rsidR="001041F6" w:rsidDel="00AE0E02" w:rsidRDefault="001041F6" w:rsidP="001041F6">
      <w:pPr>
        <w:pStyle w:val="listend"/>
        <w:rPr>
          <w:del w:id="498" w:author="作成者"/>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1"/>
      </w:tblGrid>
      <w:tr w:rsidR="001041F6" w:rsidDel="00AE0E02" w:rsidTr="00AE0E02">
        <w:trPr>
          <w:del w:id="499" w:author="作成者"/>
        </w:trPr>
        <w:tc>
          <w:tcPr>
            <w:tcW w:w="9431" w:type="dxa"/>
            <w:tcMar>
              <w:top w:w="170" w:type="dxa"/>
              <w:left w:w="170" w:type="dxa"/>
              <w:bottom w:w="170" w:type="dxa"/>
              <w:right w:w="170" w:type="dxa"/>
            </w:tcMar>
          </w:tcPr>
          <w:p w:rsidR="001041F6" w:rsidDel="00AE0E02" w:rsidRDefault="001041F6" w:rsidP="00ED1CDB">
            <w:pPr>
              <w:pStyle w:val="Level1ordered"/>
              <w:spacing w:after="40" w:line="260" w:lineRule="exact"/>
              <w:rPr>
                <w:del w:id="500" w:author="作成者"/>
                <w:rFonts w:ascii="Arial" w:hAnsi="Arial" w:cs="Arial"/>
              </w:rPr>
            </w:pPr>
            <w:del w:id="501" w:author="作成者">
              <w:r w:rsidDel="001F28A9">
                <w:rPr>
                  <w:rFonts w:ascii="Arial" w:hAnsi="Arial" w:cs="Arial"/>
                </w:rPr>
                <w:delText>1</w:delText>
              </w:r>
              <w:r w:rsidDel="00AE0E02">
                <w:rPr>
                  <w:rFonts w:ascii="Arial" w:hAnsi="Arial" w:cs="Arial"/>
                </w:rPr>
                <w:delText xml:space="preserve">. </w:delText>
              </w:r>
              <w:r w:rsidDel="00AE0E02">
                <w:rPr>
                  <w:rFonts w:ascii="Arial" w:hAnsi="Arial" w:cs="Arial"/>
                </w:rPr>
                <w:tab/>
                <w:delText>Handling of Unused Pins</w:delText>
              </w:r>
            </w:del>
          </w:p>
          <w:p w:rsidR="001041F6" w:rsidDel="00AE0E02" w:rsidRDefault="001041F6" w:rsidP="00ED1CDB">
            <w:pPr>
              <w:pStyle w:val="Level1cont"/>
              <w:spacing w:after="40" w:line="260" w:lineRule="exact"/>
              <w:rPr>
                <w:del w:id="502" w:author="作成者"/>
                <w:rFonts w:ascii="Arial" w:hAnsi="Arial" w:cs="Arial"/>
              </w:rPr>
            </w:pPr>
            <w:del w:id="503" w:author="作成者">
              <w:r w:rsidDel="00AE0E02">
                <w:rPr>
                  <w:rFonts w:ascii="Arial" w:hAnsi="Arial" w:cs="Arial"/>
                </w:rPr>
                <w:delText xml:space="preserve">Handle unused pins in </w:delText>
              </w:r>
              <w:r w:rsidRPr="006162CD" w:rsidDel="00AE0E02">
                <w:rPr>
                  <w:rFonts w:ascii="Arial" w:hAnsi="Arial" w:cs="Arial"/>
                </w:rPr>
                <w:delText>accordance</w:delText>
              </w:r>
              <w:r w:rsidDel="00AE0E02">
                <w:rPr>
                  <w:rFonts w:ascii="Arial" w:hAnsi="Arial" w:cs="Arial"/>
                </w:rPr>
                <w:delText xml:space="preserve"> with the directions given under Handling of Unused Pins in the manual.</w:delText>
              </w:r>
            </w:del>
          </w:p>
          <w:p w:rsidR="001041F6" w:rsidDel="00AE0E02" w:rsidRDefault="001041F6" w:rsidP="00DF2740">
            <w:pPr>
              <w:pStyle w:val="Level2unordered"/>
              <w:keepNext w:val="0"/>
              <w:keepLines/>
              <w:numPr>
                <w:ilvl w:val="0"/>
                <w:numId w:val="22"/>
              </w:numPr>
              <w:tabs>
                <w:tab w:val="clear" w:pos="578"/>
              </w:tabs>
              <w:overflowPunct w:val="0"/>
              <w:autoSpaceDE w:val="0"/>
              <w:autoSpaceDN w:val="0"/>
              <w:adjustRightInd w:val="0"/>
              <w:spacing w:after="40" w:line="260" w:lineRule="exact"/>
              <w:textAlignment w:val="baseline"/>
              <w:rPr>
                <w:del w:id="504" w:author="作成者"/>
                <w:rFonts w:ascii="Arial" w:hAnsi="Arial" w:cs="Arial"/>
              </w:rPr>
            </w:pPr>
            <w:del w:id="505" w:author="作成者">
              <w:r w:rsidDel="00AE0E02">
                <w:rPr>
                  <w:rFonts w:ascii="Arial" w:hAnsi="Arial" w:cs="Arial"/>
                </w:rPr>
                <w:delText xml:space="preserve">The input pins of CMOS products are generally in the high-impedance state. In operation with </w:delText>
              </w:r>
              <w:r w:rsidDel="00AE0E02">
                <w:rPr>
                  <w:rFonts w:ascii="Arial" w:hAnsi="Arial" w:cs="Arial" w:hint="eastAsia"/>
                </w:rPr>
                <w:delText xml:space="preserve">an </w:delText>
              </w:r>
              <w:r w:rsidDel="00AE0E02">
                <w:rPr>
                  <w:rFonts w:ascii="Arial" w:hAnsi="Arial" w:cs="Arial"/>
                </w:rPr>
                <w:delTex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delText>
              </w:r>
            </w:del>
          </w:p>
          <w:p w:rsidR="001041F6" w:rsidDel="00AE0E02" w:rsidRDefault="001041F6" w:rsidP="00ED1CDB">
            <w:pPr>
              <w:pStyle w:val="Level1ordered"/>
              <w:spacing w:after="40" w:line="260" w:lineRule="exact"/>
              <w:rPr>
                <w:del w:id="506" w:author="作成者"/>
                <w:rFonts w:ascii="Arial" w:hAnsi="Arial" w:cs="Arial"/>
              </w:rPr>
            </w:pPr>
            <w:del w:id="507" w:author="作成者">
              <w:r w:rsidDel="00AE0E02">
                <w:rPr>
                  <w:rFonts w:ascii="Arial" w:hAnsi="Arial" w:cs="Arial"/>
                </w:rPr>
                <w:delText xml:space="preserve">2. </w:delText>
              </w:r>
              <w:r w:rsidDel="00AE0E02">
                <w:rPr>
                  <w:rFonts w:ascii="Arial" w:hAnsi="Arial" w:cs="Arial"/>
                </w:rPr>
                <w:tab/>
                <w:delText>Processing at Power-on</w:delText>
              </w:r>
            </w:del>
          </w:p>
          <w:p w:rsidR="001041F6" w:rsidDel="00AE0E02" w:rsidRDefault="001041F6" w:rsidP="00ED1CDB">
            <w:pPr>
              <w:pStyle w:val="Level1cont"/>
              <w:spacing w:after="40" w:line="260" w:lineRule="exact"/>
              <w:rPr>
                <w:del w:id="508" w:author="作成者"/>
                <w:rFonts w:ascii="Arial" w:hAnsi="Arial" w:cs="Arial"/>
              </w:rPr>
            </w:pPr>
            <w:del w:id="509" w:author="作成者">
              <w:r w:rsidDel="00AE0E02">
                <w:rPr>
                  <w:rFonts w:ascii="Arial" w:hAnsi="Arial" w:cs="Arial"/>
                </w:rPr>
                <w:delText>The state of the product is undefined at the moment when power is supplied.</w:delText>
              </w:r>
            </w:del>
          </w:p>
          <w:p w:rsidR="001041F6" w:rsidDel="00AE0E02" w:rsidRDefault="001041F6" w:rsidP="00DF2740">
            <w:pPr>
              <w:pStyle w:val="Level2unordered"/>
              <w:keepNext w:val="0"/>
              <w:keepLines/>
              <w:numPr>
                <w:ilvl w:val="0"/>
                <w:numId w:val="22"/>
              </w:numPr>
              <w:tabs>
                <w:tab w:val="clear" w:pos="578"/>
              </w:tabs>
              <w:overflowPunct w:val="0"/>
              <w:autoSpaceDE w:val="0"/>
              <w:autoSpaceDN w:val="0"/>
              <w:adjustRightInd w:val="0"/>
              <w:spacing w:after="40" w:line="260" w:lineRule="exact"/>
              <w:textAlignment w:val="baseline"/>
              <w:rPr>
                <w:del w:id="510" w:author="作成者"/>
                <w:rFonts w:ascii="Arial" w:hAnsi="Arial" w:cs="Arial"/>
              </w:rPr>
            </w:pPr>
            <w:del w:id="511" w:author="作成者">
              <w:r w:rsidDel="00AE0E02">
                <w:rPr>
                  <w:rFonts w:ascii="Arial" w:hAnsi="Arial" w:cs="Arial"/>
                </w:rPr>
                <w:delText>The states of internal circuits in the LSI are indeterminate and the states of register settings and pins are undefined at the moment when power is supplied.</w:delText>
              </w:r>
              <w:r w:rsidDel="00AE0E02">
                <w:rPr>
                  <w:rFonts w:ascii="Arial" w:hAnsi="Arial" w:cs="Arial"/>
                </w:rPr>
                <w:br/>
                <w:delText>In a finished product where the reset signal is applied to the external reset pin, the states of pins are not guaranteed from the moment when power is supplied until the reset process is completed.</w:delText>
              </w:r>
              <w:r w:rsidDel="00AE0E02">
                <w:rPr>
                  <w:rFonts w:ascii="Arial" w:hAnsi="Arial" w:cs="Arial"/>
                </w:rPr>
                <w:br/>
                <w:delText>In a similar way, the states of pins in a product that is reset by an on-chip power-on reset function are not guaranteed from the moment when power is supplied until the power reaches the level at which resetting has been specified.</w:delText>
              </w:r>
            </w:del>
          </w:p>
          <w:p w:rsidR="001041F6" w:rsidDel="00AE0E02" w:rsidRDefault="001041F6" w:rsidP="00ED1CDB">
            <w:pPr>
              <w:pStyle w:val="Level1ordered"/>
              <w:spacing w:after="40" w:line="260" w:lineRule="exact"/>
              <w:rPr>
                <w:del w:id="512" w:author="作成者"/>
                <w:rFonts w:ascii="Arial" w:hAnsi="Arial" w:cs="Arial"/>
              </w:rPr>
            </w:pPr>
            <w:del w:id="513" w:author="作成者">
              <w:r w:rsidDel="00AE0E02">
                <w:rPr>
                  <w:rFonts w:ascii="Arial" w:hAnsi="Arial" w:cs="Arial"/>
                </w:rPr>
                <w:delText xml:space="preserve">3. </w:delText>
              </w:r>
              <w:r w:rsidDel="00AE0E02">
                <w:rPr>
                  <w:rFonts w:ascii="Arial" w:hAnsi="Arial" w:cs="Arial"/>
                </w:rPr>
                <w:tab/>
                <w:delText>Prohibition of Access to Reserved Addresses</w:delText>
              </w:r>
            </w:del>
          </w:p>
          <w:p w:rsidR="001041F6" w:rsidDel="00AE0E02" w:rsidRDefault="001041F6" w:rsidP="00ED1CDB">
            <w:pPr>
              <w:pStyle w:val="Level1cont"/>
              <w:spacing w:after="40" w:line="260" w:lineRule="exact"/>
              <w:rPr>
                <w:del w:id="514" w:author="作成者"/>
                <w:rFonts w:ascii="Arial" w:hAnsi="Arial" w:cs="Arial"/>
              </w:rPr>
            </w:pPr>
            <w:del w:id="515" w:author="作成者">
              <w:r w:rsidDel="00AE0E02">
                <w:rPr>
                  <w:rFonts w:ascii="Arial" w:hAnsi="Arial" w:cs="Arial"/>
                </w:rPr>
                <w:delText>Access to reserved addresses is prohibited.</w:delText>
              </w:r>
            </w:del>
          </w:p>
          <w:p w:rsidR="001041F6" w:rsidDel="00AE0E02" w:rsidRDefault="001041F6" w:rsidP="00DF2740">
            <w:pPr>
              <w:pStyle w:val="Level2unordered"/>
              <w:keepNext w:val="0"/>
              <w:keepLines/>
              <w:numPr>
                <w:ilvl w:val="0"/>
                <w:numId w:val="22"/>
              </w:numPr>
              <w:tabs>
                <w:tab w:val="clear" w:pos="578"/>
              </w:tabs>
              <w:overflowPunct w:val="0"/>
              <w:autoSpaceDE w:val="0"/>
              <w:autoSpaceDN w:val="0"/>
              <w:adjustRightInd w:val="0"/>
              <w:spacing w:after="40" w:line="260" w:lineRule="exact"/>
              <w:textAlignment w:val="baseline"/>
              <w:rPr>
                <w:del w:id="516" w:author="作成者"/>
                <w:rFonts w:ascii="Arial" w:hAnsi="Arial" w:cs="Arial"/>
              </w:rPr>
            </w:pPr>
            <w:del w:id="517" w:author="作成者">
              <w:r w:rsidDel="00AE0E02">
                <w:rPr>
                  <w:rFonts w:ascii="Arial" w:hAnsi="Arial" w:cs="Arial"/>
                </w:rPr>
                <w:delText>The reserved addresses are provided for the possible future expansion of functions. Do not access these addresses; the correct operation of LSI is not guaranteed if they are accessed.</w:delText>
              </w:r>
            </w:del>
          </w:p>
          <w:p w:rsidR="001041F6" w:rsidDel="00AE0E02" w:rsidRDefault="001041F6" w:rsidP="00ED1CDB">
            <w:pPr>
              <w:pStyle w:val="Level1ordered"/>
              <w:spacing w:after="40" w:line="260" w:lineRule="exact"/>
              <w:rPr>
                <w:del w:id="518" w:author="作成者"/>
                <w:rFonts w:ascii="Arial" w:hAnsi="Arial" w:cs="Arial"/>
              </w:rPr>
            </w:pPr>
            <w:del w:id="519" w:author="作成者">
              <w:r w:rsidDel="00AE0E02">
                <w:rPr>
                  <w:rFonts w:ascii="Arial" w:hAnsi="Arial" w:cs="Arial"/>
                </w:rPr>
                <w:delText xml:space="preserve">4. </w:delText>
              </w:r>
              <w:r w:rsidDel="00AE0E02">
                <w:rPr>
                  <w:rFonts w:ascii="Arial" w:hAnsi="Arial" w:cs="Arial"/>
                </w:rPr>
                <w:tab/>
                <w:delText>Clock Signals</w:delText>
              </w:r>
            </w:del>
          </w:p>
          <w:p w:rsidR="001041F6" w:rsidDel="00AE0E02" w:rsidRDefault="001041F6" w:rsidP="00ED1CDB">
            <w:pPr>
              <w:pStyle w:val="Level1cont"/>
              <w:spacing w:after="40" w:line="260" w:lineRule="exact"/>
              <w:rPr>
                <w:del w:id="520" w:author="作成者"/>
                <w:rFonts w:ascii="Arial" w:hAnsi="Arial" w:cs="Arial"/>
              </w:rPr>
            </w:pPr>
            <w:del w:id="521" w:author="作成者">
              <w:r w:rsidDel="00AE0E02">
                <w:rPr>
                  <w:rFonts w:ascii="Arial" w:hAnsi="Arial" w:cs="Arial"/>
                </w:rPr>
                <w:delText>After applying a reset, only release the reset line after the operating clock signal has become stable. When switching the clock signal during program execution, wait until the target clock signal has stabilized.</w:delText>
              </w:r>
            </w:del>
          </w:p>
          <w:p w:rsidR="001041F6" w:rsidDel="00AE0E02" w:rsidRDefault="001041F6" w:rsidP="00DF2740">
            <w:pPr>
              <w:pStyle w:val="Level2unordered"/>
              <w:keepNext w:val="0"/>
              <w:keepLines/>
              <w:numPr>
                <w:ilvl w:val="0"/>
                <w:numId w:val="22"/>
              </w:numPr>
              <w:tabs>
                <w:tab w:val="clear" w:pos="578"/>
              </w:tabs>
              <w:overflowPunct w:val="0"/>
              <w:autoSpaceDE w:val="0"/>
              <w:autoSpaceDN w:val="0"/>
              <w:adjustRightInd w:val="0"/>
              <w:spacing w:after="40" w:line="260" w:lineRule="exact"/>
              <w:textAlignment w:val="baseline"/>
              <w:rPr>
                <w:del w:id="522" w:author="作成者"/>
                <w:rFonts w:ascii="Arial" w:hAnsi="Arial" w:cs="Arial"/>
              </w:rPr>
            </w:pPr>
            <w:del w:id="523" w:author="作成者">
              <w:r w:rsidDel="00AE0E02">
                <w:rPr>
                  <w:rFonts w:ascii="Arial" w:hAnsi="Arial" w:cs="Arial"/>
                </w:rPr>
                <w:delTex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delText>
              </w:r>
            </w:del>
          </w:p>
          <w:p w:rsidR="001041F6" w:rsidDel="00AE0E02" w:rsidRDefault="001041F6" w:rsidP="00ED1CDB">
            <w:pPr>
              <w:pStyle w:val="Level1ordered"/>
              <w:spacing w:after="40" w:line="260" w:lineRule="exact"/>
              <w:rPr>
                <w:del w:id="524" w:author="作成者"/>
                <w:rFonts w:ascii="Arial" w:hAnsi="Arial" w:cs="Arial"/>
              </w:rPr>
            </w:pPr>
            <w:del w:id="525" w:author="作成者">
              <w:r w:rsidDel="00AE0E02">
                <w:rPr>
                  <w:rFonts w:ascii="Arial" w:hAnsi="Arial" w:cs="Arial"/>
                </w:rPr>
                <w:delText xml:space="preserve">5. </w:delText>
              </w:r>
              <w:r w:rsidDel="00AE0E02">
                <w:rPr>
                  <w:rFonts w:ascii="Arial" w:hAnsi="Arial" w:cs="Arial"/>
                </w:rPr>
                <w:tab/>
                <w:delText>Differences between Products</w:delText>
              </w:r>
            </w:del>
          </w:p>
          <w:p w:rsidR="001041F6" w:rsidDel="00AE0E02" w:rsidRDefault="001041F6" w:rsidP="00ED1CDB">
            <w:pPr>
              <w:pStyle w:val="Level1cont"/>
              <w:spacing w:after="40" w:line="260" w:lineRule="exact"/>
              <w:rPr>
                <w:del w:id="526" w:author="作成者"/>
                <w:rFonts w:ascii="Arial" w:hAnsi="Arial" w:cs="Arial"/>
              </w:rPr>
            </w:pPr>
            <w:del w:id="527" w:author="作成者">
              <w:r w:rsidRPr="0039268B" w:rsidDel="00AE0E02">
                <w:rPr>
                  <w:rFonts w:ascii="Arial" w:hAnsi="Arial" w:cs="Arial"/>
                </w:rPr>
                <w:delText>Before changing from one product to another, i.e. to a product with a different part number, confirm that the change will not lead to problems.</w:delText>
              </w:r>
            </w:del>
          </w:p>
          <w:p w:rsidR="001041F6" w:rsidDel="00AE0E02" w:rsidRDefault="001041F6" w:rsidP="00DF2740">
            <w:pPr>
              <w:pStyle w:val="Level2unordered"/>
              <w:keepNext w:val="0"/>
              <w:keepLines/>
              <w:numPr>
                <w:ilvl w:val="0"/>
                <w:numId w:val="22"/>
              </w:numPr>
              <w:tabs>
                <w:tab w:val="clear" w:pos="578"/>
              </w:tabs>
              <w:overflowPunct w:val="0"/>
              <w:autoSpaceDE w:val="0"/>
              <w:autoSpaceDN w:val="0"/>
              <w:adjustRightInd w:val="0"/>
              <w:spacing w:after="40" w:line="260" w:lineRule="exact"/>
              <w:textAlignment w:val="baseline"/>
              <w:rPr>
                <w:del w:id="528" w:author="作成者"/>
              </w:rPr>
            </w:pPr>
            <w:del w:id="529" w:author="作成者">
              <w:r w:rsidRPr="0039268B" w:rsidDel="00AE0E02">
                <w:rPr>
                  <w:rFonts w:ascii="Arial" w:hAnsi="Arial" w:cs="Arial"/>
                </w:rPr>
                <w:delText xml:space="preserve">The characteristics of </w:delText>
              </w:r>
              <w:r w:rsidDel="00AE0E02">
                <w:rPr>
                  <w:rFonts w:ascii="Arial" w:hAnsi="Arial" w:cs="Arial"/>
                </w:rPr>
                <w:delText>M</w:delText>
              </w:r>
              <w:r w:rsidRPr="00CC1DF4" w:rsidDel="00AE0E02">
                <w:rPr>
                  <w:rFonts w:ascii="Arial" w:hAnsi="Arial" w:cs="Arial"/>
                </w:rPr>
                <w:delText>icroprocess</w:delText>
              </w:r>
              <w:r w:rsidDel="00AE0E02">
                <w:rPr>
                  <w:rFonts w:ascii="Arial" w:hAnsi="Arial" w:cs="Arial"/>
                </w:rPr>
                <w:delText>ing unit</w:delText>
              </w:r>
              <w:r w:rsidRPr="0039268B" w:rsidDel="00AE0E02">
                <w:rPr>
                  <w:rFonts w:ascii="Arial" w:hAnsi="Arial" w:cs="Arial"/>
                </w:rPr>
                <w:delText xml:space="preserve"> or </w:delText>
              </w:r>
              <w:r w:rsidDel="00AE0E02">
                <w:rPr>
                  <w:rFonts w:ascii="Arial" w:hAnsi="Arial" w:cs="Arial"/>
                </w:rPr>
                <w:delText>M</w:delText>
              </w:r>
              <w:r w:rsidRPr="00CC1DF4" w:rsidDel="00AE0E02">
                <w:rPr>
                  <w:rFonts w:ascii="Arial" w:hAnsi="Arial" w:cs="Arial"/>
                </w:rPr>
                <w:delText>icrocontroller</w:delText>
              </w:r>
              <w:r w:rsidDel="00AE0E02">
                <w:rPr>
                  <w:rFonts w:ascii="Arial" w:hAnsi="Arial" w:cs="Arial"/>
                </w:rPr>
                <w:delText xml:space="preserve"> unit</w:delText>
              </w:r>
              <w:r w:rsidRPr="0039268B" w:rsidDel="00AE0E02">
                <w:rPr>
                  <w:rFonts w:ascii="Arial" w:hAnsi="Arial" w:cs="Arial"/>
                </w:rPr>
                <w:delText xml:space="preserve"> </w:delText>
              </w:r>
              <w:r w:rsidDel="00AE0E02">
                <w:rPr>
                  <w:rFonts w:ascii="Arial" w:hAnsi="Arial" w:cs="Arial"/>
                </w:rPr>
                <w:delText xml:space="preserve">products </w:delText>
              </w:r>
              <w:r w:rsidRPr="0039268B" w:rsidDel="00AE0E02">
                <w:rPr>
                  <w:rFonts w:ascii="Arial" w:hAnsi="Arial" w:cs="Arial"/>
                </w:rPr>
                <w:delTex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delText>
              </w:r>
            </w:del>
          </w:p>
        </w:tc>
      </w:tr>
    </w:tbl>
    <w:p w:rsidR="00AE0E02" w:rsidRPr="00AE0E02" w:rsidDel="000B6FE7" w:rsidRDefault="00AE0E02" w:rsidP="00AE0E02">
      <w:pPr>
        <w:keepNext/>
        <w:keepLines/>
        <w:topLinePunct w:val="0"/>
        <w:adjustRightInd/>
        <w:spacing w:before="120" w:line="240" w:lineRule="atLeast"/>
        <w:ind w:firstLine="0"/>
        <w:jc w:val="left"/>
        <w:textAlignment w:val="auto"/>
        <w:outlineLvl w:val="0"/>
        <w:rPr>
          <w:ins w:id="530" w:author="作成者"/>
          <w:moveFrom w:id="531" w:author="作成者"/>
          <w:rFonts w:ascii="Arial" w:eastAsia="ＭＳ ゴシック" w:hAnsi="Arial"/>
          <w:b/>
          <w:sz w:val="24"/>
        </w:rPr>
      </w:pPr>
      <w:moveFromRangeStart w:id="532" w:author="作成者" w:name="move2871747"/>
      <w:moveFrom w:id="533" w:author="作成者">
        <w:ins w:id="534" w:author="作成者">
          <w:r w:rsidRPr="00AE0E02" w:rsidDel="000B6FE7">
            <w:rPr>
              <w:rFonts w:ascii="Arial" w:eastAsia="ＭＳ ゴシック" w:hAnsi="Arial"/>
              <w:b/>
              <w:sz w:val="24"/>
            </w:rPr>
            <w:t>General Precautions in the Handling of Microprocessing Unit and Microcontroller Unit Products</w:t>
          </w:r>
        </w:ins>
      </w:moveFrom>
    </w:p>
    <w:p w:rsidR="00AE0E02" w:rsidRPr="00AE0E02" w:rsidDel="000B6FE7" w:rsidRDefault="00AE0E02" w:rsidP="00AE0E02">
      <w:pPr>
        <w:topLinePunct w:val="0"/>
        <w:adjustRightInd/>
        <w:ind w:firstLine="0"/>
        <w:jc w:val="left"/>
        <w:textAlignment w:val="auto"/>
        <w:rPr>
          <w:ins w:id="535" w:author="作成者"/>
          <w:moveFrom w:id="536" w:author="作成者"/>
          <w:sz w:val="14"/>
        </w:rPr>
      </w:pPr>
      <w:moveFrom w:id="537" w:author="作成者">
        <w:ins w:id="538" w:author="作成者">
          <w:r w:rsidRPr="00AE0E02" w:rsidDel="000B6FE7">
            <w:rPr>
              <w:sz w:val="14"/>
            </w:rPr>
            <w:t>The following usage notes are applicable to all Microprocessing unit and Microcontroller unit products from Renesas. For detailed usage notes on the products covered by this document, refer to the relevant sections of the document as well as any technical updates that have been issued for the products.</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39" w:author="作成者"/>
          <w:moveFrom w:id="540" w:author="作成者"/>
          <w:rFonts w:asciiTheme="majorHAnsi" w:hAnsiTheme="majorHAnsi" w:cstheme="majorHAnsi"/>
          <w:sz w:val="14"/>
          <w:szCs w:val="16"/>
        </w:rPr>
      </w:pPr>
      <w:moveFrom w:id="541" w:author="作成者">
        <w:ins w:id="542" w:author="作成者">
          <w:r w:rsidRPr="00AE0E02" w:rsidDel="000B6FE7">
            <w:rPr>
              <w:rFonts w:asciiTheme="majorHAnsi" w:hAnsiTheme="majorHAnsi" w:cstheme="majorHAnsi"/>
              <w:sz w:val="14"/>
              <w:szCs w:val="16"/>
            </w:rPr>
            <w:t>1.</w:t>
          </w:r>
          <w:r w:rsidRPr="00AE0E02" w:rsidDel="000B6FE7">
            <w:rPr>
              <w:rFonts w:asciiTheme="majorHAnsi" w:hAnsiTheme="majorHAnsi" w:cstheme="majorHAnsi"/>
              <w:sz w:val="14"/>
              <w:szCs w:val="16"/>
            </w:rPr>
            <w:tab/>
            <w:t>Precaution against Electrostatic Discharge (ESD)</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43" w:author="作成者"/>
          <w:moveFrom w:id="544" w:author="作成者"/>
          <w:sz w:val="14"/>
        </w:rPr>
      </w:pPr>
      <w:moveFrom w:id="545" w:author="作成者">
        <w:ins w:id="546" w:author="作成者">
          <w:r w:rsidRPr="00AE0E02" w:rsidDel="000B6FE7">
            <w:rPr>
              <w:sz w:val="14"/>
            </w:rPr>
            <w:t>A strong electrical field, when exposed to a CMOS device, can cause destruction of the gate oxide and ultimately degrade the device operation. Steps must be taken to stop the generation of static electricity as much as possible, and quickly dissipate it when it occurs. Environmental control must be adequate. When it is dry, a humidifier should be used. This is recommended to avoid using insulators that can easily build up static electricity. Semiconductor devices must be stored and transported in an anti-static container, static shielding bag or conductive material. All test and measurement tools including work benches and floors must be grounded. The operator must also be grounded using a wrist strap. Semiconductor devices must not be touched with bare hands. Similar precautions must be taken for printed circuit boards with mounted semiconductor devices.</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47" w:author="作成者"/>
          <w:moveFrom w:id="548" w:author="作成者"/>
          <w:rFonts w:asciiTheme="majorHAnsi" w:hAnsiTheme="majorHAnsi" w:cstheme="majorHAnsi"/>
          <w:sz w:val="14"/>
          <w:szCs w:val="16"/>
        </w:rPr>
      </w:pPr>
      <w:moveFrom w:id="549" w:author="作成者">
        <w:ins w:id="550" w:author="作成者">
          <w:r w:rsidRPr="00AE0E02" w:rsidDel="000B6FE7">
            <w:rPr>
              <w:rFonts w:asciiTheme="majorHAnsi" w:hAnsiTheme="majorHAnsi" w:cstheme="majorHAnsi"/>
              <w:sz w:val="14"/>
              <w:szCs w:val="16"/>
            </w:rPr>
            <w:t>2.</w:t>
          </w:r>
          <w:r w:rsidRPr="00AE0E02" w:rsidDel="000B6FE7">
            <w:rPr>
              <w:rFonts w:asciiTheme="majorHAnsi" w:hAnsiTheme="majorHAnsi" w:cstheme="majorHAnsi"/>
              <w:sz w:val="14"/>
              <w:szCs w:val="16"/>
            </w:rPr>
            <w:tab/>
            <w:t>Processing at power-on</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51" w:author="作成者"/>
          <w:moveFrom w:id="552" w:author="作成者"/>
          <w:sz w:val="14"/>
        </w:rPr>
      </w:pPr>
      <w:moveFrom w:id="553" w:author="作成者">
        <w:ins w:id="554" w:author="作成者">
          <w:r w:rsidRPr="00AE0E02" w:rsidDel="000B6FE7">
            <w:rPr>
              <w:sz w:val="14"/>
            </w:rPr>
            <w:t>The state of the product is undefined at the time when power is supplied. The states of internal circuits in the LSI are indeterminate and the states of register settings and pins are undefined at the time when power is supplied. In a finished product where the reset signal is applied to the external reset pin, the states of pins are not guaranteed from the time when power is supplied until the reset process is completed. In a similar way, the states of pins in a product that is reset by an on-chip power-on reset function are not guaranteed from the time when power is supplied until the power reaches the level at which resetting is specified.</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55" w:author="作成者"/>
          <w:moveFrom w:id="556" w:author="作成者"/>
          <w:rFonts w:asciiTheme="majorHAnsi" w:hAnsiTheme="majorHAnsi" w:cstheme="majorHAnsi"/>
          <w:sz w:val="14"/>
          <w:szCs w:val="16"/>
        </w:rPr>
      </w:pPr>
      <w:moveFrom w:id="557" w:author="作成者">
        <w:ins w:id="558" w:author="作成者">
          <w:r w:rsidRPr="00AE0E02" w:rsidDel="000B6FE7">
            <w:rPr>
              <w:rFonts w:asciiTheme="majorHAnsi" w:hAnsiTheme="majorHAnsi" w:cstheme="majorHAnsi"/>
              <w:sz w:val="14"/>
              <w:szCs w:val="16"/>
            </w:rPr>
            <w:t>3.</w:t>
          </w:r>
          <w:r w:rsidRPr="00AE0E02" w:rsidDel="000B6FE7">
            <w:rPr>
              <w:rFonts w:asciiTheme="majorHAnsi" w:hAnsiTheme="majorHAnsi" w:cstheme="majorHAnsi"/>
              <w:sz w:val="14"/>
              <w:szCs w:val="16"/>
            </w:rPr>
            <w:tab/>
            <w:t>Input of signal during power-off state</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59" w:author="作成者"/>
          <w:moveFrom w:id="560" w:author="作成者"/>
          <w:sz w:val="14"/>
        </w:rPr>
      </w:pPr>
      <w:moveFrom w:id="561" w:author="作成者">
        <w:ins w:id="562" w:author="作成者">
          <w:r w:rsidRPr="00AE0E02" w:rsidDel="000B6FE7">
            <w:rPr>
              <w:sz w:val="14"/>
            </w:rPr>
            <w:t>Do not input signals or an I/O pull-up power supply while the device is powered off. The current injection that results from input of such a signal or I/O pull-up power supply may cause malfunction and the abnormal current that passes in the device at this time may cause degradation of internal elements. Follow the guideline for input signal during power-off state as described in your product documentation.</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63" w:author="作成者"/>
          <w:moveFrom w:id="564" w:author="作成者"/>
          <w:rFonts w:asciiTheme="majorHAnsi" w:hAnsiTheme="majorHAnsi" w:cstheme="majorHAnsi"/>
          <w:sz w:val="14"/>
          <w:szCs w:val="16"/>
        </w:rPr>
      </w:pPr>
      <w:moveFrom w:id="565" w:author="作成者">
        <w:ins w:id="566" w:author="作成者">
          <w:r w:rsidRPr="00AE0E02" w:rsidDel="000B6FE7">
            <w:rPr>
              <w:rFonts w:asciiTheme="majorHAnsi" w:hAnsiTheme="majorHAnsi" w:cstheme="majorHAnsi"/>
              <w:sz w:val="14"/>
              <w:szCs w:val="16"/>
            </w:rPr>
            <w:t>4.</w:t>
          </w:r>
          <w:r w:rsidRPr="00AE0E02" w:rsidDel="000B6FE7">
            <w:rPr>
              <w:rFonts w:asciiTheme="majorHAnsi" w:hAnsiTheme="majorHAnsi" w:cstheme="majorHAnsi"/>
              <w:sz w:val="14"/>
              <w:szCs w:val="16"/>
            </w:rPr>
            <w:tab/>
            <w:t>Handling of unused pins</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67" w:author="作成者"/>
          <w:moveFrom w:id="568" w:author="作成者"/>
          <w:sz w:val="14"/>
        </w:rPr>
      </w:pPr>
      <w:moveFrom w:id="569" w:author="作成者">
        <w:ins w:id="570" w:author="作成者">
          <w:r w:rsidRPr="00AE0E02" w:rsidDel="000B6FE7">
            <w:rPr>
              <w:sz w:val="14"/>
            </w:rPr>
            <w:t>Handle unused pins in accordance with the directions given under handling of unused pins in the manual. The input pins of CMOS products are generally in the high-impedance state. In operation with an unused pin in the open-circuit state, extra electromagnetic noise is induced in the vicinity of the LSI, an associated shoot-through current flows internally, and malfunctions occur due to the false recognition of the pin state as an input signal become possible.</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71" w:author="作成者"/>
          <w:moveFrom w:id="572" w:author="作成者"/>
          <w:rFonts w:asciiTheme="majorHAnsi" w:hAnsiTheme="majorHAnsi" w:cstheme="majorHAnsi"/>
          <w:sz w:val="14"/>
          <w:szCs w:val="16"/>
        </w:rPr>
      </w:pPr>
      <w:moveFrom w:id="573" w:author="作成者">
        <w:ins w:id="574" w:author="作成者">
          <w:r w:rsidRPr="00AE0E02" w:rsidDel="000B6FE7">
            <w:rPr>
              <w:rFonts w:asciiTheme="majorHAnsi" w:hAnsiTheme="majorHAnsi" w:cstheme="majorHAnsi"/>
              <w:sz w:val="14"/>
              <w:szCs w:val="16"/>
            </w:rPr>
            <w:t>5.</w:t>
          </w:r>
          <w:r w:rsidRPr="00AE0E02" w:rsidDel="000B6FE7">
            <w:rPr>
              <w:rFonts w:asciiTheme="majorHAnsi" w:hAnsiTheme="majorHAnsi" w:cstheme="majorHAnsi"/>
              <w:sz w:val="14"/>
              <w:szCs w:val="16"/>
            </w:rPr>
            <w:tab/>
            <w:t>Clock signals</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75" w:author="作成者"/>
          <w:moveFrom w:id="576" w:author="作成者"/>
          <w:sz w:val="14"/>
        </w:rPr>
      </w:pPr>
      <w:moveFrom w:id="577" w:author="作成者">
        <w:ins w:id="578" w:author="作成者">
          <w:r w:rsidRPr="00AE0E02" w:rsidDel="000B6FE7">
            <w:rPr>
              <w:sz w:val="14"/>
            </w:rPr>
            <w:t>After applying a reset, only release the reset line after the operating clock signal becomes stable. When switching the clock signal during program execution, wait until the target clock signal is stabilized. When the clock signal is generated with an external resonator or from an external oscillator during a reset, ensure that the reset line is only released after full stabilization of the clock signal. Additionally, when switching to a clock signal produced with an external resonator or by an external oscillator while program execution is in progress, wait until the target clock signal is stable.</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79" w:author="作成者"/>
          <w:moveFrom w:id="580" w:author="作成者"/>
          <w:rFonts w:asciiTheme="majorHAnsi" w:hAnsiTheme="majorHAnsi" w:cstheme="majorHAnsi"/>
          <w:sz w:val="14"/>
          <w:szCs w:val="16"/>
        </w:rPr>
      </w:pPr>
      <w:moveFrom w:id="581" w:author="作成者">
        <w:ins w:id="582" w:author="作成者">
          <w:r w:rsidRPr="00AE0E02" w:rsidDel="000B6FE7">
            <w:rPr>
              <w:rFonts w:asciiTheme="majorHAnsi" w:hAnsiTheme="majorHAnsi" w:cstheme="majorHAnsi"/>
              <w:sz w:val="14"/>
              <w:szCs w:val="16"/>
            </w:rPr>
            <w:t>6.</w:t>
          </w:r>
          <w:r w:rsidRPr="00AE0E02" w:rsidDel="000B6FE7">
            <w:rPr>
              <w:rFonts w:asciiTheme="majorHAnsi" w:hAnsiTheme="majorHAnsi" w:cstheme="majorHAnsi"/>
              <w:sz w:val="14"/>
              <w:szCs w:val="16"/>
            </w:rPr>
            <w:tab/>
            <w:t>Voltage application waveform at input pin</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83" w:author="作成者"/>
          <w:moveFrom w:id="584" w:author="作成者"/>
          <w:sz w:val="14"/>
        </w:rPr>
      </w:pPr>
      <w:moveFrom w:id="585" w:author="作成者">
        <w:ins w:id="586" w:author="作成者">
          <w:r w:rsidRPr="00AE0E02" w:rsidDel="000B6FE7">
            <w:rPr>
              <w:sz w:val="14"/>
            </w:rPr>
            <w:t>Waveform distortion due to input noise or a reflected wave may cause malfunction. If the input of the CMOS device stays in the area between V</w:t>
          </w:r>
          <w:r w:rsidRPr="00AE0E02" w:rsidDel="000B6FE7">
            <w:rPr>
              <w:sz w:val="14"/>
              <w:vertAlign w:val="subscript"/>
            </w:rPr>
            <w:t>IL</w:t>
          </w:r>
          <w:r w:rsidRPr="00AE0E02" w:rsidDel="000B6FE7">
            <w:rPr>
              <w:sz w:val="14"/>
            </w:rPr>
            <w:t xml:space="preserve"> (Max.) and V</w:t>
          </w:r>
          <w:r w:rsidRPr="00AE0E02" w:rsidDel="000B6FE7">
            <w:rPr>
              <w:sz w:val="14"/>
              <w:vertAlign w:val="subscript"/>
            </w:rPr>
            <w:t>IH</w:t>
          </w:r>
          <w:r w:rsidRPr="00AE0E02" w:rsidDel="000B6FE7">
            <w:rPr>
              <w:sz w:val="14"/>
            </w:rPr>
            <w:t xml:space="preserve"> (Min.) due to noise, for example, the device may malfunction. Take care to prevent chattering noise from entering the device when the input level is fixed, and also in the transition period when the input level passes through the area between V</w:t>
          </w:r>
          <w:r w:rsidRPr="00AE0E02" w:rsidDel="000B6FE7">
            <w:rPr>
              <w:sz w:val="14"/>
              <w:vertAlign w:val="subscript"/>
            </w:rPr>
            <w:t>IL</w:t>
          </w:r>
          <w:r w:rsidRPr="00AE0E02" w:rsidDel="000B6FE7">
            <w:rPr>
              <w:sz w:val="14"/>
            </w:rPr>
            <w:t xml:space="preserve"> (Max.) and V</w:t>
          </w:r>
          <w:r w:rsidRPr="00AE0E02" w:rsidDel="000B6FE7">
            <w:rPr>
              <w:sz w:val="14"/>
              <w:vertAlign w:val="subscript"/>
            </w:rPr>
            <w:t>IH</w:t>
          </w:r>
          <w:r w:rsidRPr="00AE0E02" w:rsidDel="000B6FE7">
            <w:rPr>
              <w:sz w:val="14"/>
            </w:rPr>
            <w:t xml:space="preserve"> (Min.).</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87" w:author="作成者"/>
          <w:moveFrom w:id="588" w:author="作成者"/>
          <w:rFonts w:asciiTheme="majorHAnsi" w:hAnsiTheme="majorHAnsi" w:cstheme="majorHAnsi"/>
          <w:sz w:val="14"/>
          <w:szCs w:val="16"/>
        </w:rPr>
      </w:pPr>
      <w:moveFrom w:id="589" w:author="作成者">
        <w:ins w:id="590" w:author="作成者">
          <w:r w:rsidRPr="00AE0E02" w:rsidDel="000B6FE7">
            <w:rPr>
              <w:rFonts w:asciiTheme="majorHAnsi" w:hAnsiTheme="majorHAnsi" w:cstheme="majorHAnsi"/>
              <w:sz w:val="14"/>
              <w:szCs w:val="16"/>
            </w:rPr>
            <w:t>7.</w:t>
          </w:r>
          <w:r w:rsidRPr="00AE0E02" w:rsidDel="000B6FE7">
            <w:rPr>
              <w:rFonts w:asciiTheme="majorHAnsi" w:hAnsiTheme="majorHAnsi" w:cstheme="majorHAnsi"/>
              <w:sz w:val="14"/>
              <w:szCs w:val="16"/>
            </w:rPr>
            <w:tab/>
            <w:t>Prohibition of access to reserved addresses</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91" w:author="作成者"/>
          <w:moveFrom w:id="592" w:author="作成者"/>
          <w:sz w:val="14"/>
        </w:rPr>
      </w:pPr>
      <w:moveFrom w:id="593" w:author="作成者">
        <w:ins w:id="594" w:author="作成者">
          <w:r w:rsidRPr="00AE0E02" w:rsidDel="000B6FE7">
            <w:rPr>
              <w:sz w:val="14"/>
            </w:rPr>
            <w:t>Access to reserved addresses is prohibited. The reserved addresses are provided for possible future expansion of functions. Do not access these addresses as the correct operation of the LSI is not guaranteed.</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595" w:author="作成者"/>
          <w:moveFrom w:id="596" w:author="作成者"/>
          <w:rFonts w:asciiTheme="majorHAnsi" w:hAnsiTheme="majorHAnsi" w:cstheme="majorHAnsi"/>
          <w:sz w:val="14"/>
          <w:szCs w:val="16"/>
        </w:rPr>
      </w:pPr>
      <w:moveFrom w:id="597" w:author="作成者">
        <w:ins w:id="598" w:author="作成者">
          <w:r w:rsidRPr="00AE0E02" w:rsidDel="000B6FE7">
            <w:rPr>
              <w:rFonts w:asciiTheme="majorHAnsi" w:hAnsiTheme="majorHAnsi" w:cstheme="majorHAnsi"/>
              <w:sz w:val="14"/>
              <w:szCs w:val="16"/>
            </w:rPr>
            <w:t>8.</w:t>
          </w:r>
          <w:r w:rsidRPr="00AE0E02" w:rsidDel="000B6FE7">
            <w:rPr>
              <w:rFonts w:asciiTheme="majorHAnsi" w:hAnsiTheme="majorHAnsi" w:cstheme="majorHAnsi"/>
              <w:sz w:val="14"/>
              <w:szCs w:val="16"/>
            </w:rPr>
            <w:tab/>
            <w:t>Differences between products</w:t>
          </w:r>
        </w:ins>
      </w:moveFrom>
    </w:p>
    <w:p w:rsidR="00AE0E02" w:rsidRPr="00AE0E02" w:rsidDel="000B6FE7" w:rsidRDefault="00AE0E02" w:rsidP="00AE0E02">
      <w:pPr>
        <w:keepNext/>
        <w:keepLines/>
        <w:topLinePunct w:val="0"/>
        <w:adjustRightInd/>
        <w:spacing w:after="20" w:line="240" w:lineRule="atLeast"/>
        <w:ind w:left="289" w:firstLine="0"/>
        <w:jc w:val="left"/>
        <w:textAlignment w:val="auto"/>
        <w:rPr>
          <w:ins w:id="599" w:author="作成者"/>
          <w:moveFrom w:id="600" w:author="作成者"/>
          <w:sz w:val="14"/>
        </w:rPr>
      </w:pPr>
      <w:moveFrom w:id="601" w:author="作成者">
        <w:ins w:id="602" w:author="作成者">
          <w:r w:rsidRPr="00AE0E02" w:rsidDel="000B6FE7">
            <w:rPr>
              <w:sz w:val="14"/>
            </w:rPr>
            <w:t>Before changing from one product to another, for example to a product with a different part number, confirm that the change will not lead to problems. The characteristics of a microprocessing unit or microcontroller unit products in the same group but having a different part number might differ in terms of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ins>
      </w:moveFrom>
    </w:p>
    <w:p w:rsidR="00AE0E02" w:rsidRPr="00AE0E02" w:rsidDel="000B6FE7" w:rsidRDefault="00AE0E02" w:rsidP="00AE0E02">
      <w:pPr>
        <w:topLinePunct w:val="0"/>
        <w:adjustRightInd/>
        <w:ind w:firstLine="0"/>
        <w:jc w:val="left"/>
        <w:textAlignment w:val="auto"/>
        <w:rPr>
          <w:ins w:id="603" w:author="作成者"/>
          <w:moveFrom w:id="604" w:author="作成者"/>
        </w:rPr>
        <w:sectPr w:rsidR="00AE0E02" w:rsidRPr="00AE0E02" w:rsidDel="000B6FE7" w:rsidSect="00085923">
          <w:headerReference w:type="default" r:id="rId25"/>
          <w:footerReference w:type="default" r:id="rId26"/>
          <w:pgSz w:w="11879" w:h="16817" w:code="9"/>
          <w:pgMar w:top="567" w:right="1134" w:bottom="567" w:left="1134" w:header="851" w:footer="567" w:gutter="0"/>
          <w:pgNumType w:start="1"/>
          <w:cols w:space="360"/>
        </w:sectPr>
      </w:pPr>
    </w:p>
    <w:p w:rsidR="00AE0E02" w:rsidRPr="00AE0E02" w:rsidDel="000B6FE7" w:rsidRDefault="00AE0E02" w:rsidP="00AE0E02">
      <w:pPr>
        <w:keepNext/>
        <w:keepLines/>
        <w:topLinePunct w:val="0"/>
        <w:adjustRightInd/>
        <w:spacing w:before="120" w:line="240" w:lineRule="atLeast"/>
        <w:ind w:firstLine="0"/>
        <w:jc w:val="left"/>
        <w:textAlignment w:val="auto"/>
        <w:outlineLvl w:val="0"/>
        <w:rPr>
          <w:ins w:id="605" w:author="作成者"/>
          <w:moveFrom w:id="606" w:author="作成者"/>
          <w:rFonts w:ascii="Arial" w:eastAsia="ＭＳ ゴシック" w:hAnsi="Arial"/>
          <w:b/>
          <w:sz w:val="24"/>
        </w:rPr>
      </w:pPr>
      <w:moveFrom w:id="607" w:author="作成者">
        <w:ins w:id="608" w:author="作成者">
          <w:r w:rsidRPr="00AE0E02" w:rsidDel="000B6FE7">
            <w:rPr>
              <w:rFonts w:ascii="Arial" w:eastAsia="ＭＳ ゴシック" w:hAnsi="Arial"/>
              <w:b/>
              <w:sz w:val="24"/>
            </w:rPr>
            <w:t>Notice</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09" w:author="作成者"/>
          <w:moveFrom w:id="610" w:author="作成者"/>
          <w:rFonts w:asciiTheme="majorHAnsi" w:hAnsiTheme="majorHAnsi" w:cstheme="majorHAnsi"/>
          <w:sz w:val="14"/>
          <w:szCs w:val="16"/>
        </w:rPr>
      </w:pPr>
      <w:moveFrom w:id="611" w:author="作成者">
        <w:ins w:id="612" w:author="作成者">
          <w:r w:rsidRPr="00AE0E02" w:rsidDel="000B6FE7">
            <w:rPr>
              <w:rFonts w:asciiTheme="majorHAnsi" w:hAnsiTheme="majorHAnsi" w:cstheme="majorHAnsi"/>
              <w:sz w:val="14"/>
              <w:szCs w:val="16"/>
            </w:rPr>
            <w:t>1.</w:t>
          </w:r>
          <w:r w:rsidRPr="00AE0E02" w:rsidDel="000B6FE7">
            <w:rPr>
              <w:rFonts w:asciiTheme="majorHAnsi" w:hAnsiTheme="majorHAnsi" w:cstheme="majorHAnsi"/>
              <w:sz w:val="14"/>
              <w:szCs w:val="16"/>
            </w:rPr>
            <w:tab/>
            <w:t>Descriptions of circuits, software and other related information in this document are provided only to illustrate the operation of semiconductor products and application examples. You are fully responsible for the incorporation or any other use of the circuits, software, and information in the design of your product or system. Renesas Electronics disclaims any and all liability for any losses and damages incurred by you or third parties arising from the use of these circuits, software, or information.</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13" w:author="作成者"/>
          <w:moveFrom w:id="614" w:author="作成者"/>
          <w:rFonts w:asciiTheme="majorHAnsi" w:hAnsiTheme="majorHAnsi" w:cstheme="majorHAnsi"/>
          <w:sz w:val="14"/>
          <w:szCs w:val="16"/>
        </w:rPr>
      </w:pPr>
      <w:moveFrom w:id="615" w:author="作成者">
        <w:ins w:id="616" w:author="作成者">
          <w:r w:rsidRPr="00AE0E02" w:rsidDel="000B6FE7">
            <w:rPr>
              <w:rFonts w:asciiTheme="majorHAnsi" w:hAnsiTheme="majorHAnsi" w:cstheme="majorHAnsi"/>
              <w:sz w:val="14"/>
              <w:szCs w:val="16"/>
            </w:rPr>
            <w:t>2.</w:t>
          </w:r>
          <w:r w:rsidRPr="00AE0E02" w:rsidDel="000B6FE7">
            <w:rPr>
              <w:rFonts w:asciiTheme="majorHAnsi" w:hAnsiTheme="majorHAnsi" w:cstheme="majorHAnsi"/>
              <w:sz w:val="14"/>
              <w:szCs w:val="16"/>
            </w:rPr>
            <w:tab/>
            <w:t xml:space="preserve">Renesas Electronics hereby expressly disclaims any warranties against and liability for infringement or any other claims involving patents, copyrights, or other intellectual property rights of third parties, by or arising from the use of Renesas Electronics products or technical information described in this document, including but not limited to, the product data, drawings, charts, programs, algorithms, and application examples. </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17" w:author="作成者"/>
          <w:moveFrom w:id="618" w:author="作成者"/>
          <w:rFonts w:asciiTheme="majorHAnsi" w:hAnsiTheme="majorHAnsi" w:cstheme="majorHAnsi"/>
          <w:sz w:val="14"/>
          <w:szCs w:val="16"/>
        </w:rPr>
      </w:pPr>
      <w:moveFrom w:id="619" w:author="作成者">
        <w:ins w:id="620" w:author="作成者">
          <w:r w:rsidRPr="00AE0E02" w:rsidDel="000B6FE7">
            <w:rPr>
              <w:rFonts w:asciiTheme="majorHAnsi" w:hAnsiTheme="majorHAnsi" w:cstheme="majorHAnsi"/>
              <w:sz w:val="14"/>
              <w:szCs w:val="16"/>
            </w:rPr>
            <w:t>3.</w:t>
          </w:r>
          <w:r w:rsidRPr="00AE0E02" w:rsidDel="000B6FE7">
            <w:rPr>
              <w:rFonts w:asciiTheme="majorHAnsi" w:hAnsiTheme="majorHAnsi" w:cstheme="majorHAnsi"/>
              <w:sz w:val="14"/>
              <w:szCs w:val="16"/>
            </w:rPr>
            <w:tab/>
            <w:t>No license, express, implied or otherwise, is granted hereby under any patents, copyrights or other intellectual property rights of Renesas Electronics or others.</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21" w:author="作成者"/>
          <w:moveFrom w:id="622" w:author="作成者"/>
          <w:rFonts w:asciiTheme="majorHAnsi" w:hAnsiTheme="majorHAnsi" w:cstheme="majorHAnsi"/>
          <w:sz w:val="14"/>
          <w:szCs w:val="16"/>
        </w:rPr>
      </w:pPr>
      <w:moveFrom w:id="623" w:author="作成者">
        <w:ins w:id="624" w:author="作成者">
          <w:r w:rsidRPr="00AE0E02" w:rsidDel="000B6FE7">
            <w:rPr>
              <w:rFonts w:asciiTheme="majorHAnsi" w:hAnsiTheme="majorHAnsi" w:cstheme="majorHAnsi"/>
              <w:sz w:val="14"/>
              <w:szCs w:val="16"/>
            </w:rPr>
            <w:t>4.</w:t>
          </w:r>
          <w:r w:rsidRPr="00AE0E02" w:rsidDel="000B6FE7">
            <w:rPr>
              <w:rFonts w:asciiTheme="majorHAnsi" w:hAnsiTheme="majorHAnsi" w:cstheme="majorHAnsi"/>
              <w:sz w:val="14"/>
              <w:szCs w:val="16"/>
            </w:rPr>
            <w:tab/>
            <w:t>You shall not alter, modify, copy, or reverse engineer any Renesas Electronics product, whether in whole or in part. Renesas Electronics disclaims any and all liability for any losses or damages incurred by you or third parties arising from such alteration, modification, copying or reverse engineering.</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25" w:author="作成者"/>
          <w:moveFrom w:id="626" w:author="作成者"/>
          <w:rFonts w:asciiTheme="majorHAnsi" w:hAnsiTheme="majorHAnsi" w:cstheme="majorHAnsi"/>
          <w:sz w:val="14"/>
          <w:szCs w:val="16"/>
        </w:rPr>
      </w:pPr>
      <w:moveFrom w:id="627" w:author="作成者">
        <w:ins w:id="628" w:author="作成者">
          <w:r w:rsidRPr="00AE0E02" w:rsidDel="000B6FE7">
            <w:rPr>
              <w:rFonts w:asciiTheme="majorHAnsi" w:hAnsiTheme="majorHAnsi" w:cstheme="majorHAnsi"/>
              <w:sz w:val="14"/>
              <w:szCs w:val="16"/>
            </w:rPr>
            <w:t>5.</w:t>
          </w:r>
          <w:r w:rsidRPr="00AE0E02" w:rsidDel="000B6FE7">
            <w:rPr>
              <w:rFonts w:asciiTheme="majorHAnsi" w:hAnsiTheme="majorHAnsi" w:cstheme="majorHAnsi"/>
              <w:sz w:val="14"/>
              <w:szCs w:val="16"/>
            </w:rPr>
            <w:tab/>
            <w:t>Renesas Electronics products are classified according to the following two quality grades: “Standard” and “High Quality”. The intended applications for each Renesas Electronics product depends on the product’s quality grade, as indicated below.</w:t>
          </w:r>
        </w:ins>
      </w:moveFrom>
    </w:p>
    <w:p w:rsidR="00AE0E02" w:rsidRPr="00AE0E02" w:rsidDel="000B6FE7" w:rsidRDefault="00AE0E02" w:rsidP="00AE0E02">
      <w:pPr>
        <w:keepNext/>
        <w:keepLines/>
        <w:tabs>
          <w:tab w:val="left" w:pos="454"/>
          <w:tab w:val="left" w:pos="1247"/>
        </w:tabs>
        <w:topLinePunct w:val="0"/>
        <w:adjustRightInd/>
        <w:spacing w:after="0" w:line="180" w:lineRule="atLeast"/>
        <w:ind w:left="1248" w:hanging="964"/>
        <w:jc w:val="left"/>
        <w:textAlignment w:val="auto"/>
        <w:rPr>
          <w:ins w:id="629" w:author="作成者"/>
          <w:moveFrom w:id="630" w:author="作成者"/>
          <w:rFonts w:asciiTheme="majorHAnsi" w:hAnsiTheme="majorHAnsi" w:cstheme="majorHAnsi"/>
          <w:sz w:val="14"/>
          <w:szCs w:val="16"/>
        </w:rPr>
      </w:pPr>
      <w:moveFrom w:id="631" w:author="作成者">
        <w:ins w:id="632" w:author="作成者">
          <w:r w:rsidRPr="00AE0E02" w:rsidDel="000B6FE7">
            <w:rPr>
              <w:rFonts w:asciiTheme="majorHAnsi" w:hAnsiTheme="majorHAnsi" w:cstheme="majorHAnsi"/>
              <w:sz w:val="14"/>
              <w:szCs w:val="16"/>
            </w:rPr>
            <w:tab/>
            <w:t>"Standard":</w:t>
          </w:r>
          <w:r w:rsidRPr="00AE0E02" w:rsidDel="000B6FE7">
            <w:rPr>
              <w:rFonts w:asciiTheme="majorHAnsi" w:hAnsiTheme="majorHAnsi" w:cstheme="majorHAnsi"/>
              <w:sz w:val="14"/>
              <w:szCs w:val="16"/>
            </w:rPr>
            <w:tab/>
            <w:t>Computers; office equipment; communications equipment; test and measurement equipment; audio and visual equipment; home electronic appliances; machine tools; personal electronic equipment; industrial robots; etc.</w:t>
          </w:r>
        </w:ins>
      </w:moveFrom>
    </w:p>
    <w:p w:rsidR="00AE0E02" w:rsidRPr="00AE0E02" w:rsidDel="000B6FE7" w:rsidRDefault="00AE0E02" w:rsidP="00AE0E02">
      <w:pPr>
        <w:keepNext/>
        <w:keepLines/>
        <w:tabs>
          <w:tab w:val="left" w:pos="454"/>
          <w:tab w:val="left" w:pos="1418"/>
        </w:tabs>
        <w:topLinePunct w:val="0"/>
        <w:adjustRightInd/>
        <w:spacing w:after="0" w:line="180" w:lineRule="atLeast"/>
        <w:ind w:left="1418" w:hanging="1134"/>
        <w:jc w:val="left"/>
        <w:textAlignment w:val="auto"/>
        <w:rPr>
          <w:ins w:id="633" w:author="作成者"/>
          <w:moveFrom w:id="634" w:author="作成者"/>
          <w:rFonts w:asciiTheme="majorHAnsi" w:hAnsiTheme="majorHAnsi" w:cstheme="majorHAnsi"/>
          <w:sz w:val="14"/>
          <w:szCs w:val="16"/>
        </w:rPr>
      </w:pPr>
      <w:moveFrom w:id="635" w:author="作成者">
        <w:ins w:id="636" w:author="作成者">
          <w:r w:rsidRPr="00AE0E02" w:rsidDel="000B6FE7">
            <w:rPr>
              <w:rFonts w:asciiTheme="majorHAnsi" w:hAnsiTheme="majorHAnsi" w:cstheme="majorHAnsi"/>
              <w:sz w:val="14"/>
              <w:szCs w:val="16"/>
            </w:rPr>
            <w:tab/>
            <w:t>"High Quality":</w:t>
          </w:r>
          <w:r w:rsidRPr="00AE0E02" w:rsidDel="000B6FE7">
            <w:rPr>
              <w:rFonts w:asciiTheme="majorHAnsi" w:hAnsiTheme="majorHAnsi" w:cstheme="majorHAnsi"/>
              <w:sz w:val="14"/>
              <w:szCs w:val="16"/>
            </w:rPr>
            <w:tab/>
            <w:t>Transportation equipment (automobiles, trains, ships, etc.); traffic control (traffic lights); large-scale communication equipment; key financial terminal systems; safety control equipment; etc.</w:t>
          </w:r>
        </w:ins>
      </w:moveFrom>
    </w:p>
    <w:p w:rsidR="00AE0E02" w:rsidRPr="00AE0E02" w:rsidDel="000B6FE7" w:rsidRDefault="00AE0E02" w:rsidP="00AE0E02">
      <w:pPr>
        <w:keepNext/>
        <w:keepLines/>
        <w:topLinePunct w:val="0"/>
        <w:adjustRightInd/>
        <w:spacing w:after="0" w:line="180" w:lineRule="atLeast"/>
        <w:ind w:left="284" w:firstLine="0"/>
        <w:jc w:val="left"/>
        <w:textAlignment w:val="auto"/>
        <w:rPr>
          <w:ins w:id="637" w:author="作成者"/>
          <w:moveFrom w:id="638" w:author="作成者"/>
          <w:rFonts w:asciiTheme="majorHAnsi" w:hAnsiTheme="majorHAnsi" w:cstheme="majorHAnsi"/>
          <w:sz w:val="14"/>
          <w:szCs w:val="16"/>
        </w:rPr>
      </w:pPr>
      <w:moveFrom w:id="639" w:author="作成者">
        <w:ins w:id="640" w:author="作成者">
          <w:r w:rsidRPr="00AE0E02" w:rsidDel="000B6FE7">
            <w:rPr>
              <w:rFonts w:asciiTheme="majorHAnsi" w:hAnsiTheme="majorHAnsi" w:cstheme="majorHAnsi"/>
              <w:sz w:val="14"/>
              <w:szCs w:val="16"/>
            </w:rPr>
            <w:t>Unless expressly designated as a high reliability product or a product for harsh environments in a Renesas Electronics data sheet or other Renesas Electronics document, Renesas Electronics products are not intended or authorized for use in products or systems that may pose a direct threat to human life or bodily injury (artificial life support devices or systems; surgical implantations; etc.), or may cause serious property damage (space system; undersea repeaters; nuclear power control systems; aircraft control systems; key plant systems; military equipment; etc.). Renesas Electronics disclaims any and all liability for any damages or losses incurred by you or any third parties arising from the use of any Renesas Electronics product that is inconsistent with any Renesas Electronics data sheet, user’s manual or other Renesas Electronics document.</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41" w:author="作成者"/>
          <w:moveFrom w:id="642" w:author="作成者"/>
          <w:rFonts w:asciiTheme="majorHAnsi" w:hAnsiTheme="majorHAnsi" w:cstheme="majorHAnsi"/>
          <w:sz w:val="14"/>
          <w:szCs w:val="16"/>
        </w:rPr>
      </w:pPr>
      <w:moveFrom w:id="643" w:author="作成者">
        <w:ins w:id="644" w:author="作成者">
          <w:r w:rsidRPr="00AE0E02" w:rsidDel="000B6FE7">
            <w:rPr>
              <w:rFonts w:asciiTheme="majorHAnsi" w:hAnsiTheme="majorHAnsi" w:cstheme="majorHAnsi"/>
              <w:sz w:val="14"/>
              <w:szCs w:val="16"/>
            </w:rPr>
            <w:t>6.</w:t>
          </w:r>
          <w:r w:rsidRPr="00AE0E02" w:rsidDel="000B6FE7">
            <w:rPr>
              <w:rFonts w:asciiTheme="majorHAnsi" w:hAnsiTheme="majorHAnsi" w:cstheme="majorHAnsi"/>
              <w:sz w:val="14"/>
              <w:szCs w:val="16"/>
            </w:rPr>
            <w:tab/>
            <w:t>When using Renesas Electronics products, refer to the latest product information (data sheets, user’s manuals, application notes, “General Notes for Handling and Using Semiconductor Devices” in the reliability handbook, etc.), and ensure that usage conditions are within the ranges specified by Renesas Electronics with respect to maximum ratings, operating power supply voltage range, heat dissipation characteristics, installation, etc. Renesas Electronics disclaims any and all liability for any malfunctions, failure or accident arising out of the use of Renesas Electronics products outside of such specified ranges.</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45" w:author="作成者"/>
          <w:moveFrom w:id="646" w:author="作成者"/>
          <w:rFonts w:asciiTheme="majorHAnsi" w:hAnsiTheme="majorHAnsi" w:cstheme="majorHAnsi"/>
          <w:sz w:val="14"/>
          <w:szCs w:val="16"/>
        </w:rPr>
      </w:pPr>
      <w:moveFrom w:id="647" w:author="作成者">
        <w:ins w:id="648" w:author="作成者">
          <w:r w:rsidRPr="00AE0E02" w:rsidDel="000B6FE7">
            <w:rPr>
              <w:rFonts w:asciiTheme="majorHAnsi" w:hAnsiTheme="majorHAnsi" w:cstheme="majorHAnsi"/>
              <w:sz w:val="14"/>
              <w:szCs w:val="16"/>
            </w:rPr>
            <w:t>7.</w:t>
          </w:r>
          <w:r w:rsidRPr="00AE0E02" w:rsidDel="000B6FE7">
            <w:rPr>
              <w:rFonts w:asciiTheme="majorHAnsi" w:hAnsiTheme="majorHAnsi" w:cstheme="majorHAnsi"/>
              <w:sz w:val="14"/>
              <w:szCs w:val="16"/>
            </w:rPr>
            <w:tab/>
            <w:t>Although Renesas Electronics endeavors to improve the quality and reliability of Renesas Electronics products, semiconductor products have specific characteristics, such as the occurrence of failure at a certain rate and malfunctions under certain use conditions. Unless designated as a high reliability product or a product for harsh environments in a Renesas Electronics data sheet or other Renesas Electronics document, Renesas Electronics products are not subject to radiation resistance design. You are responsible for implementing safety measures to guard against the possibility of bodily injury, injury or damage caused by fire, and/or danger to the public in the event of a failure or malfunction of Renesas Electronics products, such as safety design for hardware and software, including but not limited to redundancy, fire control and malfunction prevention, appropriate treatment for aging degradation or any other appropriate measures. Because the evaluation of microcomputer software alone is very difficult and impractical, you are responsible for evaluating the safety of the final products or systems manufactured by you.</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49" w:author="作成者"/>
          <w:moveFrom w:id="650" w:author="作成者"/>
          <w:rFonts w:asciiTheme="majorHAnsi" w:hAnsiTheme="majorHAnsi" w:cstheme="majorHAnsi"/>
          <w:sz w:val="14"/>
          <w:szCs w:val="16"/>
        </w:rPr>
      </w:pPr>
      <w:moveFrom w:id="651" w:author="作成者">
        <w:ins w:id="652" w:author="作成者">
          <w:r w:rsidRPr="00AE0E02" w:rsidDel="000B6FE7">
            <w:rPr>
              <w:rFonts w:asciiTheme="majorHAnsi" w:hAnsiTheme="majorHAnsi" w:cstheme="majorHAnsi"/>
              <w:sz w:val="14"/>
              <w:szCs w:val="16"/>
            </w:rPr>
            <w:t>8.</w:t>
          </w:r>
          <w:r w:rsidRPr="00AE0E02" w:rsidDel="000B6FE7">
            <w:rPr>
              <w:rFonts w:asciiTheme="majorHAnsi" w:hAnsiTheme="majorHAnsi" w:cstheme="majorHAnsi"/>
              <w:sz w:val="14"/>
              <w:szCs w:val="16"/>
            </w:rPr>
            <w:tab/>
            <w:t>Please contact a Renesas Electronics sales office for details as to environmental matters such as the environmental compatibility of each Renesas Electronics product. You are responsible for carefully and sufficiently investigating applicable laws and regulations that regulate the inclusion or use of controlled substances, including without limitation, the EU RoHS Directive, and using Renesas Electronics products in compliance with all these applicable laws and regulations. Renesas Electronics disclaims any and all liability for damages or losses occurring as a result of your noncompliance with applicable laws and regulations.</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53" w:author="作成者"/>
          <w:moveFrom w:id="654" w:author="作成者"/>
          <w:rFonts w:asciiTheme="majorHAnsi" w:hAnsiTheme="majorHAnsi" w:cstheme="majorHAnsi"/>
          <w:sz w:val="14"/>
          <w:szCs w:val="16"/>
        </w:rPr>
      </w:pPr>
      <w:moveFrom w:id="655" w:author="作成者">
        <w:ins w:id="656" w:author="作成者">
          <w:r w:rsidRPr="00AE0E02" w:rsidDel="000B6FE7">
            <w:rPr>
              <w:rFonts w:asciiTheme="majorHAnsi" w:hAnsiTheme="majorHAnsi" w:cstheme="majorHAnsi"/>
              <w:sz w:val="14"/>
              <w:szCs w:val="16"/>
            </w:rPr>
            <w:t>9.</w:t>
          </w:r>
          <w:r w:rsidRPr="00AE0E02" w:rsidDel="000B6FE7">
            <w:rPr>
              <w:rFonts w:asciiTheme="majorHAnsi" w:hAnsiTheme="majorHAnsi" w:cstheme="majorHAnsi"/>
              <w:sz w:val="14"/>
              <w:szCs w:val="16"/>
            </w:rPr>
            <w:tab/>
            <w:t>Renesas Electronics products and technologies shall not be used for or incorporated into any products or systems whose manufacture, use, or sale is prohibited under any applicable domestic or foreign laws or regulations. You shall comply with any applicable export control laws and regulations promulgated and administered by the governments of any countries asserting jurisdiction over the parties or transactions.</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57" w:author="作成者"/>
          <w:moveFrom w:id="658" w:author="作成者"/>
          <w:rFonts w:asciiTheme="majorHAnsi" w:hAnsiTheme="majorHAnsi" w:cstheme="majorHAnsi"/>
          <w:sz w:val="14"/>
          <w:szCs w:val="16"/>
        </w:rPr>
      </w:pPr>
      <w:moveFrom w:id="659" w:author="作成者">
        <w:ins w:id="660" w:author="作成者">
          <w:r w:rsidRPr="00AE0E02" w:rsidDel="000B6FE7">
            <w:rPr>
              <w:rFonts w:asciiTheme="majorHAnsi" w:hAnsiTheme="majorHAnsi" w:cstheme="majorHAnsi"/>
              <w:sz w:val="14"/>
              <w:szCs w:val="16"/>
            </w:rPr>
            <w:t>10.</w:t>
          </w:r>
          <w:r w:rsidRPr="00AE0E02" w:rsidDel="000B6FE7">
            <w:rPr>
              <w:rFonts w:asciiTheme="majorHAnsi" w:hAnsiTheme="majorHAnsi" w:cstheme="majorHAnsi"/>
              <w:sz w:val="14"/>
              <w:szCs w:val="16"/>
            </w:rPr>
            <w:tab/>
            <w:t>It is the responsibility of the buyer or distributor of Renesas Electronics products, or any other party who distributes, disposes of, or otherwise sells or transfers the product to a third party, to notify such third party in advance of the contents and conditions set forth in this document.</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61" w:author="作成者"/>
          <w:moveFrom w:id="662" w:author="作成者"/>
          <w:rFonts w:asciiTheme="majorHAnsi" w:hAnsiTheme="majorHAnsi" w:cstheme="majorHAnsi"/>
          <w:sz w:val="14"/>
          <w:szCs w:val="16"/>
        </w:rPr>
      </w:pPr>
      <w:moveFrom w:id="663" w:author="作成者">
        <w:ins w:id="664" w:author="作成者">
          <w:r w:rsidRPr="00AE0E02" w:rsidDel="000B6FE7">
            <w:rPr>
              <w:rFonts w:asciiTheme="majorHAnsi" w:hAnsiTheme="majorHAnsi" w:cstheme="majorHAnsi"/>
              <w:sz w:val="14"/>
              <w:szCs w:val="16"/>
            </w:rPr>
            <w:t>11.</w:t>
          </w:r>
          <w:r w:rsidRPr="00AE0E02" w:rsidDel="000B6FE7">
            <w:rPr>
              <w:rFonts w:asciiTheme="majorHAnsi" w:hAnsiTheme="majorHAnsi" w:cstheme="majorHAnsi"/>
              <w:sz w:val="14"/>
              <w:szCs w:val="16"/>
            </w:rPr>
            <w:tab/>
            <w:t>This document shall not be reprinted, reproduced or duplicated in any form, in whole or in part, without prior written consent of Renesas Electronics.</w:t>
          </w:r>
        </w:ins>
      </w:moveFrom>
    </w:p>
    <w:p w:rsidR="00AE0E02" w:rsidRPr="00AE0E02" w:rsidDel="000B6FE7" w:rsidRDefault="00AE0E02" w:rsidP="00AE0E02">
      <w:pPr>
        <w:keepNext/>
        <w:keepLines/>
        <w:topLinePunct w:val="0"/>
        <w:adjustRightInd/>
        <w:spacing w:after="0" w:line="180" w:lineRule="atLeast"/>
        <w:ind w:left="284" w:hanging="284"/>
        <w:jc w:val="left"/>
        <w:textAlignment w:val="auto"/>
        <w:rPr>
          <w:ins w:id="665" w:author="作成者"/>
          <w:moveFrom w:id="666" w:author="作成者"/>
          <w:rFonts w:asciiTheme="majorHAnsi" w:hAnsiTheme="majorHAnsi" w:cstheme="majorHAnsi"/>
          <w:sz w:val="14"/>
          <w:szCs w:val="16"/>
        </w:rPr>
      </w:pPr>
      <w:moveFrom w:id="667" w:author="作成者">
        <w:ins w:id="668" w:author="作成者">
          <w:r w:rsidRPr="00AE0E02" w:rsidDel="000B6FE7">
            <w:rPr>
              <w:rFonts w:asciiTheme="majorHAnsi" w:hAnsiTheme="majorHAnsi" w:cstheme="majorHAnsi"/>
              <w:sz w:val="14"/>
              <w:szCs w:val="16"/>
            </w:rPr>
            <w:t>12.</w:t>
          </w:r>
          <w:r w:rsidRPr="00AE0E02" w:rsidDel="000B6FE7">
            <w:rPr>
              <w:rFonts w:asciiTheme="majorHAnsi" w:hAnsiTheme="majorHAnsi" w:cstheme="majorHAnsi"/>
              <w:sz w:val="14"/>
              <w:szCs w:val="16"/>
            </w:rPr>
            <w:tab/>
            <w:t>Please contact a Renesas Electronics sales office if you have any questions regarding the information contained in this document or Renesas Electronics products.</w:t>
          </w:r>
        </w:ins>
      </w:moveFrom>
    </w:p>
    <w:p w:rsidR="00AE0E02" w:rsidRPr="00AE0E02" w:rsidDel="000B6FE7" w:rsidRDefault="00AE0E02" w:rsidP="00AE0E02">
      <w:pPr>
        <w:keepNext/>
        <w:keepLines/>
        <w:tabs>
          <w:tab w:val="left" w:pos="426"/>
          <w:tab w:val="left" w:pos="624"/>
        </w:tabs>
        <w:topLinePunct w:val="0"/>
        <w:adjustRightInd/>
        <w:spacing w:before="60" w:after="0" w:line="180" w:lineRule="atLeast"/>
        <w:ind w:left="624" w:hanging="624"/>
        <w:jc w:val="left"/>
        <w:textAlignment w:val="auto"/>
        <w:rPr>
          <w:ins w:id="669" w:author="作成者"/>
          <w:moveFrom w:id="670" w:author="作成者"/>
          <w:rFonts w:asciiTheme="majorHAnsi" w:hAnsiTheme="majorHAnsi" w:cstheme="majorHAnsi"/>
          <w:sz w:val="14"/>
          <w:szCs w:val="16"/>
        </w:rPr>
      </w:pPr>
      <w:moveFrom w:id="671" w:author="作成者">
        <w:ins w:id="672" w:author="作成者">
          <w:r w:rsidRPr="00AE0E02" w:rsidDel="000B6FE7">
            <w:rPr>
              <w:rFonts w:asciiTheme="majorHAnsi" w:hAnsiTheme="majorHAnsi" w:cstheme="majorHAnsi"/>
              <w:sz w:val="14"/>
              <w:szCs w:val="16"/>
            </w:rPr>
            <w:t>(Note1)</w:t>
          </w:r>
          <w:r w:rsidRPr="00AE0E02" w:rsidDel="000B6FE7">
            <w:rPr>
              <w:rFonts w:asciiTheme="majorHAnsi" w:hAnsiTheme="majorHAnsi" w:cstheme="majorHAnsi"/>
              <w:sz w:val="14"/>
              <w:szCs w:val="16"/>
            </w:rPr>
            <w:tab/>
            <w:t>“Renesas Electronics” as used in this document means Renesas Electronics Corporation and also includes its directly or indirectly controlled subsidiaries.</w:t>
          </w:r>
        </w:ins>
      </w:moveFrom>
    </w:p>
    <w:p w:rsidR="00AE0E02" w:rsidRPr="00AE0E02" w:rsidDel="000B6FE7" w:rsidRDefault="00AE0E02" w:rsidP="00AE0E02">
      <w:pPr>
        <w:keepNext/>
        <w:keepLines/>
        <w:tabs>
          <w:tab w:val="left" w:pos="426"/>
          <w:tab w:val="left" w:pos="624"/>
        </w:tabs>
        <w:topLinePunct w:val="0"/>
        <w:adjustRightInd/>
        <w:spacing w:after="0" w:line="180" w:lineRule="atLeast"/>
        <w:ind w:left="624" w:hanging="624"/>
        <w:jc w:val="left"/>
        <w:textAlignment w:val="auto"/>
        <w:rPr>
          <w:ins w:id="673" w:author="作成者"/>
          <w:moveFrom w:id="674" w:author="作成者"/>
          <w:rFonts w:asciiTheme="majorHAnsi" w:hAnsiTheme="majorHAnsi" w:cstheme="majorHAnsi"/>
          <w:sz w:val="14"/>
          <w:szCs w:val="16"/>
        </w:rPr>
      </w:pPr>
      <w:moveFrom w:id="675" w:author="作成者">
        <w:ins w:id="676" w:author="作成者">
          <w:r w:rsidRPr="00AE0E02" w:rsidDel="000B6FE7">
            <w:rPr>
              <w:rFonts w:asciiTheme="majorHAnsi" w:hAnsiTheme="majorHAnsi" w:cstheme="majorHAnsi"/>
              <w:sz w:val="14"/>
              <w:szCs w:val="16"/>
            </w:rPr>
            <w:t>(Note2)</w:t>
          </w:r>
          <w:r w:rsidRPr="00AE0E02" w:rsidDel="000B6FE7">
            <w:rPr>
              <w:rFonts w:asciiTheme="majorHAnsi" w:hAnsiTheme="majorHAnsi" w:cstheme="majorHAnsi"/>
              <w:sz w:val="14"/>
              <w:szCs w:val="16"/>
            </w:rPr>
            <w:tab/>
            <w:t>“Renesas Electronics product(s)” means any product developed or manufactured by or for Renesas Electronics.</w:t>
          </w:r>
        </w:ins>
      </w:moveFrom>
    </w:p>
    <w:p w:rsidR="00AE0E02" w:rsidRPr="00AE0E02" w:rsidDel="000B6FE7" w:rsidRDefault="00AE0E02" w:rsidP="00AE0E02">
      <w:pPr>
        <w:topLinePunct w:val="0"/>
        <w:adjustRightInd/>
        <w:spacing w:after="0" w:line="160" w:lineRule="exact"/>
        <w:ind w:firstLine="0"/>
        <w:textAlignment w:val="auto"/>
        <w:rPr>
          <w:ins w:id="677" w:author="作成者"/>
          <w:moveFrom w:id="678" w:author="作成者"/>
          <w:lang w:eastAsia="zh-TW"/>
        </w:rPr>
      </w:pPr>
    </w:p>
    <w:p w:rsidR="00AE0E02" w:rsidRPr="00AE0E02" w:rsidDel="000B6FE7" w:rsidRDefault="00AE0E02" w:rsidP="00AE0E02">
      <w:pPr>
        <w:tabs>
          <w:tab w:val="center" w:pos="4320"/>
          <w:tab w:val="right" w:pos="8640"/>
        </w:tabs>
        <w:topLinePunct w:val="0"/>
        <w:adjustRightInd/>
        <w:spacing w:after="0" w:line="200" w:lineRule="exact"/>
        <w:ind w:firstLine="0"/>
        <w:jc w:val="right"/>
        <w:textAlignment w:val="auto"/>
        <w:rPr>
          <w:ins w:id="679" w:author="作成者"/>
          <w:moveFrom w:id="680" w:author="作成者"/>
          <w:rFonts w:ascii="Arial" w:eastAsia="ＭＳ ゴシック" w:hAnsi="Arial"/>
          <w:sz w:val="14"/>
        </w:rPr>
      </w:pPr>
      <w:moveFrom w:id="681" w:author="作成者">
        <w:ins w:id="682" w:author="作成者">
          <w:r w:rsidRPr="00AE0E02" w:rsidDel="000B6FE7">
            <w:rPr>
              <w:rFonts w:ascii="Arial" w:eastAsia="ＭＳ ゴシック" w:hAnsi="Arial"/>
              <w:sz w:val="14"/>
            </w:rPr>
            <w:t>(Rev.4.0-1  November 2017)</w:t>
          </w:r>
        </w:ins>
      </w:moveFrom>
    </w:p>
    <w:p w:rsidR="00AE0E02" w:rsidRPr="00AE0E02" w:rsidDel="000B6FE7" w:rsidRDefault="00AE0E02" w:rsidP="00AE0E02">
      <w:pPr>
        <w:keepLines/>
        <w:widowControl w:val="0"/>
        <w:topLinePunct w:val="0"/>
        <w:adjustRightInd/>
        <w:spacing w:after="60" w:line="240" w:lineRule="atLeast"/>
        <w:ind w:firstLine="0"/>
        <w:textAlignment w:val="auto"/>
        <w:rPr>
          <w:ins w:id="683" w:author="作成者"/>
          <w:moveFrom w:id="684" w:author="作成者"/>
          <w:rFonts w:ascii="Arial" w:eastAsia="ＭＳ ゴシック" w:hAnsi="Arial"/>
        </w:rPr>
      </w:pPr>
    </w:p>
    <w:tbl>
      <w:tblPr>
        <w:tblStyle w:val="affff6"/>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0"/>
        <w:gridCol w:w="510"/>
        <w:gridCol w:w="4650"/>
      </w:tblGrid>
      <w:tr w:rsidR="00AE0E02" w:rsidRPr="00AE0E02" w:rsidDel="000B6FE7" w:rsidTr="003D20BA">
        <w:trPr>
          <w:ins w:id="685" w:author="作成者"/>
        </w:trPr>
        <w:tc>
          <w:tcPr>
            <w:tcW w:w="4649" w:type="dxa"/>
            <w:hideMark/>
          </w:tcPr>
          <w:p w:rsidR="00AE0E02" w:rsidRPr="00AE0E02" w:rsidDel="000B6FE7" w:rsidRDefault="00AE0E02" w:rsidP="00AE0E02">
            <w:pPr>
              <w:keepNext/>
              <w:keepLines/>
              <w:topLinePunct w:val="0"/>
              <w:adjustRightInd/>
              <w:spacing w:before="120" w:after="0" w:line="240" w:lineRule="atLeast"/>
              <w:ind w:firstLine="0"/>
              <w:jc w:val="left"/>
              <w:textAlignment w:val="auto"/>
              <w:outlineLvl w:val="0"/>
              <w:rPr>
                <w:ins w:id="686" w:author="作成者"/>
                <w:moveFrom w:id="687" w:author="作成者"/>
                <w:rFonts w:ascii="Arial" w:eastAsia="ＭＳ ゴシック" w:hAnsi="Arial"/>
                <w:b/>
                <w:sz w:val="24"/>
              </w:rPr>
            </w:pPr>
            <w:moveFrom w:id="688" w:author="作成者">
              <w:ins w:id="689" w:author="作成者">
                <w:r w:rsidRPr="00AE0E02" w:rsidDel="000B6FE7">
                  <w:rPr>
                    <w:rFonts w:ascii="Arial" w:eastAsia="ＭＳ ゴシック" w:hAnsi="Arial"/>
                    <w:b/>
                    <w:sz w:val="24"/>
                  </w:rPr>
                  <w:t>Corporate Headquarters</w:t>
                </w:r>
              </w:ins>
            </w:moveFrom>
          </w:p>
        </w:tc>
        <w:tc>
          <w:tcPr>
            <w:tcW w:w="510" w:type="dxa"/>
          </w:tcPr>
          <w:p w:rsidR="00AE0E02" w:rsidRPr="00AE0E02" w:rsidDel="000B6FE7" w:rsidRDefault="00AE0E02" w:rsidP="00AE0E02">
            <w:pPr>
              <w:keepNext/>
              <w:topLinePunct w:val="0"/>
              <w:adjustRightInd/>
              <w:spacing w:before="120" w:after="0" w:line="240" w:lineRule="exact"/>
              <w:ind w:firstLine="0"/>
              <w:jc w:val="left"/>
              <w:textAlignment w:val="auto"/>
              <w:rPr>
                <w:ins w:id="690" w:author="作成者"/>
                <w:moveFrom w:id="691" w:author="作成者"/>
                <w:rFonts w:ascii="Arial" w:hAnsi="Arial"/>
                <w:b/>
                <w:sz w:val="24"/>
              </w:rPr>
            </w:pPr>
          </w:p>
        </w:tc>
        <w:tc>
          <w:tcPr>
            <w:tcW w:w="4649" w:type="dxa"/>
          </w:tcPr>
          <w:p w:rsidR="00AE0E02" w:rsidRPr="00AE0E02" w:rsidDel="000B6FE7" w:rsidRDefault="00AE0E02" w:rsidP="00AE0E02">
            <w:pPr>
              <w:keepNext/>
              <w:keepLines/>
              <w:topLinePunct w:val="0"/>
              <w:adjustRightInd/>
              <w:spacing w:before="120" w:after="0" w:line="240" w:lineRule="atLeast"/>
              <w:ind w:firstLine="0"/>
              <w:jc w:val="left"/>
              <w:textAlignment w:val="auto"/>
              <w:outlineLvl w:val="0"/>
              <w:rPr>
                <w:ins w:id="692" w:author="作成者"/>
                <w:moveFrom w:id="693" w:author="作成者"/>
                <w:rFonts w:ascii="Arial" w:eastAsia="ＭＳ ゴシック" w:hAnsi="Arial"/>
                <w:b/>
                <w:sz w:val="24"/>
              </w:rPr>
            </w:pPr>
          </w:p>
        </w:tc>
      </w:tr>
      <w:tr w:rsidR="00AE0E02" w:rsidRPr="00AE0E02" w:rsidDel="000B6FE7" w:rsidTr="003D20BA">
        <w:trPr>
          <w:ins w:id="694" w:author="作成者"/>
        </w:trPr>
        <w:tc>
          <w:tcPr>
            <w:tcW w:w="4649" w:type="dxa"/>
            <w:hideMark/>
          </w:tcPr>
          <w:p w:rsidR="00AE0E02" w:rsidRPr="00AE0E02" w:rsidDel="000B6FE7" w:rsidRDefault="00AE0E02" w:rsidP="00AE0E02">
            <w:pPr>
              <w:topLinePunct w:val="0"/>
              <w:adjustRightInd/>
              <w:spacing w:after="20" w:line="200" w:lineRule="exact"/>
              <w:ind w:firstLine="0"/>
              <w:jc w:val="left"/>
              <w:textAlignment w:val="auto"/>
              <w:rPr>
                <w:ins w:id="695" w:author="作成者"/>
                <w:moveFrom w:id="696" w:author="作成者"/>
                <w:rFonts w:ascii="Arial" w:eastAsia="ＭＳ ゴシック" w:hAnsi="Arial"/>
                <w:sz w:val="14"/>
              </w:rPr>
            </w:pPr>
            <w:moveFrom w:id="697" w:author="作成者">
              <w:ins w:id="698" w:author="作成者">
                <w:r w:rsidRPr="00AE0E02" w:rsidDel="000B6FE7">
                  <w:rPr>
                    <w:rFonts w:ascii="Arial" w:eastAsia="ＭＳ ゴシック" w:hAnsi="Arial"/>
                    <w:sz w:val="14"/>
                  </w:rPr>
                  <w:t>TOYOSU FORESIA, 3-2-24 Toyosu,</w:t>
                </w:r>
                <w:r w:rsidRPr="00AE0E02" w:rsidDel="000B6FE7">
                  <w:rPr>
                    <w:rFonts w:ascii="Arial" w:eastAsia="ＭＳ ゴシック" w:hAnsi="Arial"/>
                    <w:sz w:val="14"/>
                  </w:rPr>
                  <w:br/>
                  <w:t>Koto-ku, Tokyo 135-0061, Japan</w:t>
                </w:r>
              </w:ins>
            </w:moveFrom>
          </w:p>
          <w:p w:rsidR="00AE0E02" w:rsidRPr="00AE0E02" w:rsidDel="000B6FE7" w:rsidRDefault="00AE0E02" w:rsidP="00AE0E02">
            <w:pPr>
              <w:topLinePunct w:val="0"/>
              <w:adjustRightInd/>
              <w:spacing w:after="20" w:line="200" w:lineRule="exact"/>
              <w:ind w:firstLine="0"/>
              <w:jc w:val="left"/>
              <w:textAlignment w:val="auto"/>
              <w:rPr>
                <w:ins w:id="699" w:author="作成者"/>
                <w:moveFrom w:id="700" w:author="作成者"/>
                <w:rFonts w:ascii="Arial" w:eastAsia="ＭＳ ゴシック" w:hAnsi="Arial"/>
                <w:sz w:val="14"/>
              </w:rPr>
            </w:pPr>
            <w:moveFrom w:id="701" w:author="作成者">
              <w:ins w:id="702" w:author="作成者">
                <w:r w:rsidRPr="00AE0E02" w:rsidDel="000B6FE7">
                  <w:rPr>
                    <w:rFonts w:asciiTheme="majorHAnsi" w:eastAsiaTheme="majorEastAsia" w:hAnsiTheme="majorHAnsi"/>
                    <w:color w:val="0000FF"/>
                    <w:sz w:val="14"/>
                    <w:u w:val="single"/>
                  </w:rPr>
                  <w:fldChar w:fldCharType="begin"/>
                </w:r>
                <w:r w:rsidRPr="00AE0E02" w:rsidDel="000B6FE7">
                  <w:rPr>
                    <w:rFonts w:asciiTheme="majorHAnsi" w:eastAsiaTheme="majorEastAsia" w:hAnsiTheme="majorHAnsi"/>
                    <w:color w:val="0000FF"/>
                    <w:sz w:val="14"/>
                    <w:u w:val="single"/>
                  </w:rPr>
                  <w:instrText xml:space="preserve"> HYPERLINK "https://www.renesas.com/" </w:instrText>
                </w:r>
                <w:r w:rsidRPr="00AE0E02" w:rsidDel="000B6FE7">
                  <w:rPr>
                    <w:rFonts w:asciiTheme="majorHAnsi" w:eastAsiaTheme="majorEastAsia" w:hAnsiTheme="majorHAnsi"/>
                    <w:color w:val="0000FF"/>
                    <w:sz w:val="14"/>
                    <w:u w:val="single"/>
                  </w:rPr>
                  <w:fldChar w:fldCharType="separate"/>
                </w:r>
                <w:r w:rsidRPr="00AE0E02" w:rsidDel="000B6FE7">
                  <w:rPr>
                    <w:rFonts w:asciiTheme="majorHAnsi" w:eastAsiaTheme="majorEastAsia" w:hAnsiTheme="majorHAnsi"/>
                    <w:color w:val="0000FF"/>
                    <w:sz w:val="14"/>
                    <w:u w:val="single"/>
                  </w:rPr>
                  <w:t>www.renesas.com</w:t>
                </w:r>
                <w:r w:rsidRPr="00AE0E02" w:rsidDel="000B6FE7">
                  <w:rPr>
                    <w:rFonts w:asciiTheme="majorHAnsi" w:eastAsiaTheme="majorEastAsia" w:hAnsiTheme="majorHAnsi"/>
                    <w:color w:val="0000FF"/>
                    <w:sz w:val="14"/>
                    <w:u w:val="single"/>
                  </w:rPr>
                  <w:fldChar w:fldCharType="end"/>
                </w:r>
              </w:ins>
            </w:moveFrom>
          </w:p>
        </w:tc>
        <w:tc>
          <w:tcPr>
            <w:tcW w:w="510" w:type="dxa"/>
          </w:tcPr>
          <w:p w:rsidR="00AE0E02" w:rsidRPr="00AE0E02" w:rsidDel="000B6FE7" w:rsidRDefault="00AE0E02" w:rsidP="00AE0E02">
            <w:pPr>
              <w:keepNext/>
              <w:keepLines/>
              <w:topLinePunct w:val="0"/>
              <w:adjustRightInd/>
              <w:spacing w:after="20" w:line="200" w:lineRule="atLeast"/>
              <w:ind w:firstLine="0"/>
              <w:jc w:val="left"/>
              <w:textAlignment w:val="auto"/>
              <w:rPr>
                <w:ins w:id="703" w:author="作成者"/>
                <w:moveFrom w:id="704" w:author="作成者"/>
                <w:rFonts w:eastAsia="ＭＳ ゴシック"/>
                <w:sz w:val="14"/>
              </w:rPr>
            </w:pPr>
          </w:p>
        </w:tc>
        <w:tc>
          <w:tcPr>
            <w:tcW w:w="4649" w:type="dxa"/>
          </w:tcPr>
          <w:p w:rsidR="00AE0E02" w:rsidRPr="00AE0E02" w:rsidDel="000B6FE7" w:rsidRDefault="00AE0E02" w:rsidP="00AE0E02">
            <w:pPr>
              <w:topLinePunct w:val="0"/>
              <w:adjustRightInd/>
              <w:spacing w:after="20" w:line="200" w:lineRule="exact"/>
              <w:ind w:firstLine="0"/>
              <w:jc w:val="left"/>
              <w:textAlignment w:val="auto"/>
              <w:rPr>
                <w:ins w:id="705" w:author="作成者"/>
                <w:moveFrom w:id="706" w:author="作成者"/>
                <w:rFonts w:ascii="Arial" w:hAnsi="Arial"/>
                <w:sz w:val="14"/>
              </w:rPr>
            </w:pPr>
          </w:p>
        </w:tc>
      </w:tr>
      <w:tr w:rsidR="00AE0E02" w:rsidRPr="00AE0E02" w:rsidDel="000B6FE7" w:rsidTr="003D20BA">
        <w:trPr>
          <w:ins w:id="707" w:author="作成者"/>
        </w:trPr>
        <w:tc>
          <w:tcPr>
            <w:tcW w:w="4649" w:type="dxa"/>
            <w:hideMark/>
          </w:tcPr>
          <w:p w:rsidR="00AE0E02" w:rsidRPr="00AE0E02" w:rsidDel="000B6FE7" w:rsidRDefault="00AE0E02" w:rsidP="00AE0E02">
            <w:pPr>
              <w:keepNext/>
              <w:keepLines/>
              <w:topLinePunct w:val="0"/>
              <w:adjustRightInd/>
              <w:spacing w:before="120" w:after="0" w:line="240" w:lineRule="atLeast"/>
              <w:ind w:firstLine="0"/>
              <w:jc w:val="left"/>
              <w:textAlignment w:val="auto"/>
              <w:outlineLvl w:val="0"/>
              <w:rPr>
                <w:ins w:id="708" w:author="作成者"/>
                <w:moveFrom w:id="709" w:author="作成者"/>
                <w:rFonts w:ascii="Arial" w:eastAsia="ＭＳ ゴシック" w:hAnsi="Arial"/>
                <w:b/>
                <w:sz w:val="24"/>
              </w:rPr>
            </w:pPr>
            <w:moveFrom w:id="710" w:author="作成者">
              <w:ins w:id="711" w:author="作成者">
                <w:r w:rsidRPr="00AE0E02" w:rsidDel="000B6FE7">
                  <w:rPr>
                    <w:rFonts w:ascii="Arial" w:eastAsia="ＭＳ ゴシック" w:hAnsi="Arial"/>
                    <w:b/>
                    <w:sz w:val="24"/>
                  </w:rPr>
                  <w:t>Trademarks</w:t>
                </w:r>
              </w:ins>
            </w:moveFrom>
          </w:p>
        </w:tc>
        <w:tc>
          <w:tcPr>
            <w:tcW w:w="510" w:type="dxa"/>
          </w:tcPr>
          <w:p w:rsidR="00AE0E02" w:rsidRPr="00AE0E02" w:rsidDel="000B6FE7" w:rsidRDefault="00AE0E02" w:rsidP="00AE0E02">
            <w:pPr>
              <w:topLinePunct w:val="0"/>
              <w:adjustRightInd/>
              <w:spacing w:before="120" w:after="0" w:line="240" w:lineRule="atLeast"/>
              <w:ind w:firstLine="0"/>
              <w:jc w:val="left"/>
              <w:textAlignment w:val="auto"/>
              <w:rPr>
                <w:ins w:id="712" w:author="作成者"/>
                <w:moveFrom w:id="713" w:author="作成者"/>
              </w:rPr>
            </w:pPr>
          </w:p>
        </w:tc>
        <w:tc>
          <w:tcPr>
            <w:tcW w:w="4649" w:type="dxa"/>
          </w:tcPr>
          <w:p w:rsidR="00AE0E02" w:rsidRPr="00AE0E02" w:rsidDel="000B6FE7" w:rsidRDefault="00AE0E02" w:rsidP="00AE0E02">
            <w:pPr>
              <w:topLinePunct w:val="0"/>
              <w:adjustRightInd/>
              <w:spacing w:before="120" w:after="0" w:line="240" w:lineRule="atLeast"/>
              <w:ind w:firstLine="0"/>
              <w:jc w:val="left"/>
              <w:textAlignment w:val="auto"/>
              <w:rPr>
                <w:ins w:id="714" w:author="作成者"/>
                <w:moveFrom w:id="715" w:author="作成者"/>
              </w:rPr>
            </w:pPr>
          </w:p>
        </w:tc>
      </w:tr>
      <w:tr w:rsidR="00AE0E02" w:rsidRPr="00AE0E02" w:rsidDel="000B6FE7" w:rsidTr="003D20BA">
        <w:trPr>
          <w:ins w:id="716" w:author="作成者"/>
        </w:trPr>
        <w:tc>
          <w:tcPr>
            <w:tcW w:w="4649" w:type="dxa"/>
            <w:hideMark/>
          </w:tcPr>
          <w:p w:rsidR="00AE0E02" w:rsidRPr="00AE0E02" w:rsidDel="000B6FE7" w:rsidRDefault="00AE0E02" w:rsidP="00AE0E02">
            <w:pPr>
              <w:topLinePunct w:val="0"/>
              <w:adjustRightInd/>
              <w:spacing w:after="20" w:line="200" w:lineRule="exact"/>
              <w:ind w:firstLine="0"/>
              <w:jc w:val="left"/>
              <w:textAlignment w:val="auto"/>
              <w:rPr>
                <w:ins w:id="717" w:author="作成者"/>
                <w:moveFrom w:id="718" w:author="作成者"/>
                <w:rFonts w:ascii="Arial" w:eastAsia="ＭＳ ゴシック" w:hAnsi="Arial"/>
                <w:sz w:val="14"/>
              </w:rPr>
            </w:pPr>
            <w:moveFrom w:id="719" w:author="作成者">
              <w:ins w:id="720" w:author="作成者">
                <w:r w:rsidRPr="00AE0E02" w:rsidDel="000B6FE7">
                  <w:rPr>
                    <w:rFonts w:ascii="Arial" w:eastAsia="ＭＳ ゴシック" w:hAnsi="Arial"/>
                    <w:sz w:val="14"/>
                  </w:rPr>
                  <w:t>Renesas and the Renesas logo are trademarks of Renesas Electronics Corporation. All trademarks and registered trademarks are the property of their respective owners.</w:t>
                </w:r>
              </w:ins>
            </w:moveFrom>
          </w:p>
        </w:tc>
        <w:tc>
          <w:tcPr>
            <w:tcW w:w="510" w:type="dxa"/>
          </w:tcPr>
          <w:p w:rsidR="00AE0E02" w:rsidRPr="00AE0E02" w:rsidDel="000B6FE7" w:rsidRDefault="00AE0E02" w:rsidP="00AE0E02">
            <w:pPr>
              <w:topLinePunct w:val="0"/>
              <w:adjustRightInd/>
              <w:spacing w:before="120" w:after="0" w:line="240" w:lineRule="atLeast"/>
              <w:ind w:firstLine="0"/>
              <w:jc w:val="left"/>
              <w:textAlignment w:val="auto"/>
              <w:rPr>
                <w:ins w:id="721" w:author="作成者"/>
                <w:moveFrom w:id="722" w:author="作成者"/>
              </w:rPr>
            </w:pPr>
          </w:p>
        </w:tc>
        <w:tc>
          <w:tcPr>
            <w:tcW w:w="4649" w:type="dxa"/>
          </w:tcPr>
          <w:p w:rsidR="00AE0E02" w:rsidRPr="00AE0E02" w:rsidDel="000B6FE7" w:rsidRDefault="00AE0E02" w:rsidP="00AE0E02">
            <w:pPr>
              <w:topLinePunct w:val="0"/>
              <w:adjustRightInd/>
              <w:spacing w:before="120" w:after="0" w:line="240" w:lineRule="atLeast"/>
              <w:ind w:firstLine="0"/>
              <w:jc w:val="left"/>
              <w:textAlignment w:val="auto"/>
              <w:rPr>
                <w:ins w:id="723" w:author="作成者"/>
                <w:moveFrom w:id="724" w:author="作成者"/>
              </w:rPr>
            </w:pPr>
          </w:p>
        </w:tc>
      </w:tr>
      <w:moveFromRangeEnd w:id="532"/>
    </w:tbl>
    <w:p w:rsidR="001041F6" w:rsidRPr="00AE0E02" w:rsidDel="00AE0E02" w:rsidRDefault="001041F6" w:rsidP="001041F6">
      <w:pPr>
        <w:pStyle w:val="listend"/>
        <w:rPr>
          <w:del w:id="725" w:author="作成者"/>
        </w:rPr>
      </w:pPr>
    </w:p>
    <w:p w:rsidR="00E455D7" w:rsidRDefault="00F56DB8">
      <w:pPr>
        <w:pStyle w:val="a8"/>
      </w:pPr>
      <w:del w:id="726" w:author="作成者">
        <w:r w:rsidRPr="00296AE3" w:rsidDel="001F28A9">
          <w:br w:type="page"/>
        </w:r>
        <w:r w:rsidR="001041F6" w:rsidRPr="005F44CA" w:rsidDel="00AE0E02">
          <w:rPr>
            <w:noProof/>
            <w:lang w:eastAsia="en-US"/>
          </w:rPr>
          <w:drawing>
            <wp:inline distT="0" distB="0" distL="0" distR="0" wp14:anchorId="46ABF9BD" wp14:editId="4E98A3BF">
              <wp:extent cx="6102985" cy="9399270"/>
              <wp:effectExtent l="0" t="0" r="0" b="0"/>
              <wp:docPr id="1432" name="図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2985" cy="9399270"/>
                      </a:xfrm>
                      <a:prstGeom prst="rect">
                        <a:avLst/>
                      </a:prstGeom>
                      <a:noFill/>
                      <a:ln>
                        <a:noFill/>
                      </a:ln>
                    </pic:spPr>
                  </pic:pic>
                </a:graphicData>
              </a:graphic>
            </wp:inline>
          </w:drawing>
        </w:r>
      </w:del>
    </w:p>
    <w:sectPr w:rsidR="00E455D7" w:rsidSect="00085923">
      <w:headerReference w:type="default" r:id="rId28"/>
      <w:footerReference w:type="default" r:id="rId29"/>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0CC" w:rsidRDefault="00A000CC">
      <w:r>
        <w:separator/>
      </w:r>
    </w:p>
  </w:endnote>
  <w:endnote w:type="continuationSeparator" w:id="0">
    <w:p w:rsidR="00A000CC" w:rsidRDefault="00A00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平成明朝">
    <w:altName w:val="ＭＳ ゴシック"/>
    <w:panose1 w:val="00000000000000000000"/>
    <w:charset w:val="80"/>
    <w:family w:val="roman"/>
    <w:notTrueType/>
    <w:pitch w:val="fixed"/>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altName w:val="MS Gothic"/>
    <w:panose1 w:val="020B0604030504040204"/>
    <w:charset w:val="80"/>
    <w:family w:val="modern"/>
    <w:pitch w:val="variable"/>
    <w:sig w:usb0="E00002FF" w:usb1="6AC7FFFF"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910153" w:rsidRDefault="00A000CC" w:rsidP="00341C8F">
    <w:pPr>
      <w:pStyle w:val="12"/>
    </w:pPr>
    <w:r>
      <w:fldChar w:fldCharType="begin"/>
    </w:r>
    <w:r>
      <w:instrText xml:space="preserve"> DOCPROPERTY  Subject  \* MERGEFORMAT </w:instrText>
    </w:r>
    <w:r>
      <w:fldChar w:fldCharType="separate"/>
    </w:r>
    <w:proofErr w:type="spellStart"/>
    <w:ins w:id="307" w:author="作成者">
      <w:r w:rsidR="00341C8F">
        <w:t>R01AN4421EJ0101</w:t>
      </w:r>
    </w:ins>
    <w:proofErr w:type="spellEnd"/>
    <w:del w:id="308" w:author="作成者">
      <w:r w:rsidR="00D2122B" w:rsidDel="00341C8F">
        <w:delText>R01AN4421EJ0100</w:delText>
      </w:r>
    </w:del>
    <w:r>
      <w:fldChar w:fldCharType="end"/>
    </w:r>
    <w:r w:rsidR="007B716A">
      <w:t xml:space="preserve">  </w:t>
    </w:r>
    <w:r>
      <w:fldChar w:fldCharType="begin"/>
    </w:r>
    <w:r>
      <w:instrText xml:space="preserve"> DOCPROPERTY  Category  \* MERGEFORMAT </w:instrText>
    </w:r>
    <w:r>
      <w:fldChar w:fldCharType="separate"/>
    </w:r>
    <w:proofErr w:type="spellStart"/>
    <w:ins w:id="309" w:author="作成者">
      <w:r w:rsidR="00341C8F">
        <w:t>Rev.1.01</w:t>
      </w:r>
    </w:ins>
    <w:proofErr w:type="spellEnd"/>
    <w:del w:id="310" w:author="作成者">
      <w:r w:rsidR="007B716A" w:rsidDel="00341C8F">
        <w:delText>Rev.1.00</w:delText>
      </w:r>
    </w:del>
    <w:r>
      <w:fldChar w:fldCharType="end"/>
    </w:r>
    <w:ins w:id="311" w:author="作成者">
      <w:del w:id="312" w:author="作成者">
        <w:r w:rsidR="00780863" w:rsidDel="00341C8F">
          <w:delText>1</w:delText>
        </w:r>
      </w:del>
    </w:ins>
    <w:r w:rsidR="007B716A">
      <w:rPr>
        <w:rFonts w:hint="eastAsia"/>
      </w:rPr>
      <w:tab/>
    </w:r>
    <w:r w:rsidR="007B716A">
      <w:rPr>
        <w:rFonts w:hint="eastAsia"/>
      </w:rPr>
      <w:tab/>
      <w:t>P</w:t>
    </w:r>
    <w:r w:rsidR="007B716A">
      <w:t xml:space="preserve">age </w:t>
    </w:r>
    <w:r w:rsidR="007B716A">
      <w:pgNum/>
    </w:r>
    <w:r w:rsidR="007B716A">
      <w:t xml:space="preserve"> of </w:t>
    </w:r>
    <w:del w:id="313" w:author="作成者">
      <w:r w:rsidR="009B3594" w:rsidDel="00341C8F">
        <w:rPr>
          <w:rFonts w:hint="eastAsia"/>
          <w:noProof/>
        </w:rPr>
        <w:fldChar w:fldCharType="begin"/>
      </w:r>
      <w:r w:rsidR="009B3594" w:rsidDel="00341C8F">
        <w:rPr>
          <w:rFonts w:hint="eastAsia"/>
          <w:noProof/>
        </w:rPr>
        <w:delInstrText xml:space="preserve"> PAGEREF  lastpage  \* MERGEFORMAT </w:delInstrText>
      </w:r>
      <w:r w:rsidR="009B3594" w:rsidDel="00341C8F">
        <w:rPr>
          <w:rFonts w:hint="eastAsia"/>
          <w:noProof/>
        </w:rPr>
        <w:fldChar w:fldCharType="separate"/>
      </w:r>
      <w:r w:rsidR="00341C8F" w:rsidDel="00341C8F">
        <w:rPr>
          <w:rFonts w:hint="eastAsia"/>
          <w:noProof/>
        </w:rPr>
        <w:delText>18</w:delText>
      </w:r>
      <w:r w:rsidR="009B3594" w:rsidDel="00341C8F">
        <w:rPr>
          <w:rFonts w:hint="eastAsia"/>
          <w:noProof/>
        </w:rPr>
        <w:fldChar w:fldCharType="end"/>
      </w:r>
    </w:del>
    <w:ins w:id="314" w:author="作成者">
      <w:r w:rsidR="00341C8F">
        <w:rPr>
          <w:rFonts w:hint="eastAsia"/>
          <w:noProof/>
        </w:rPr>
        <w:t>19</w:t>
      </w:r>
    </w:ins>
    <w:r w:rsidR="007B716A">
      <w:br/>
    </w:r>
    <w:r>
      <w:fldChar w:fldCharType="begin"/>
    </w:r>
    <w:r>
      <w:instrText xml:space="preserve"> DOCPROPERTY  Comments  \* MERGEFORMAT </w:instrText>
    </w:r>
    <w:r>
      <w:fldChar w:fldCharType="separate"/>
    </w:r>
    <w:ins w:id="315" w:author="作成者">
      <w:r w:rsidR="00341C8F">
        <w:t>March, 2019</w:t>
      </w:r>
      <w:del w:id="316" w:author="作成者">
        <w:r w:rsidR="00780863" w:rsidDel="00341C8F">
          <w:delText>February</w:delText>
        </w:r>
      </w:del>
    </w:ins>
    <w:del w:id="317" w:author="作成者">
      <w:r w:rsidR="007B716A" w:rsidDel="00341C8F">
        <w:delText>June, 2018</w:delText>
      </w:r>
    </w:del>
    <w:r>
      <w:fldChar w:fldCharType="end"/>
    </w:r>
    <w:ins w:id="318" w:author="作成者">
      <w:del w:id="319" w:author="作成者">
        <w:r w:rsidR="00780863" w:rsidDel="00341C8F">
          <w:delText>9</w:delText>
        </w:r>
      </w:del>
    </w:ins>
    <w:r w:rsidR="007B716A">
      <w:tab/>
    </w:r>
    <w:r w:rsidR="007B716A">
      <w:rPr>
        <w:noProof/>
        <w:lang w:eastAsia="en-US"/>
      </w:rPr>
      <w:drawing>
        <wp:anchor distT="0" distB="0" distL="114300" distR="114300" simplePos="0" relativeHeight="251691520" behindDoc="0" locked="0" layoutInCell="1" allowOverlap="1" wp14:anchorId="3424DA82" wp14:editId="04DF862C">
          <wp:simplePos x="0" y="0"/>
          <wp:positionH relativeFrom="column">
            <wp:posOffset>2590165</wp:posOffset>
          </wp:positionH>
          <wp:positionV relativeFrom="paragraph">
            <wp:posOffset>331470</wp:posOffset>
          </wp:positionV>
          <wp:extent cx="905040" cy="152280"/>
          <wp:effectExtent l="0" t="0" r="0" b="635"/>
          <wp:wrapNone/>
          <wp:docPr id="19"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0A3858" w:rsidRDefault="00A000CC" w:rsidP="00341C8F">
    <w:pPr>
      <w:pStyle w:val="12"/>
    </w:pPr>
    <w:r>
      <w:fldChar w:fldCharType="begin"/>
    </w:r>
    <w:r>
      <w:instrText xml:space="preserve"> DOCPROPERTY  Subject  \* MERGEFORMAT </w:instrText>
    </w:r>
    <w:r>
      <w:fldChar w:fldCharType="separate"/>
    </w:r>
    <w:proofErr w:type="spellStart"/>
    <w:ins w:id="322" w:author="作成者">
      <w:r w:rsidR="00341C8F">
        <w:t>R01AN4421EJ0101</w:t>
      </w:r>
    </w:ins>
    <w:proofErr w:type="spellEnd"/>
    <w:del w:id="323" w:author="作成者">
      <w:r w:rsidR="00D2122B" w:rsidDel="00341C8F">
        <w:delText>R01AN4421EJ0100</w:delText>
      </w:r>
    </w:del>
    <w:r>
      <w:fldChar w:fldCharType="end"/>
    </w:r>
    <w:r w:rsidR="007B716A">
      <w:t xml:space="preserve">  </w:t>
    </w:r>
    <w:r>
      <w:fldChar w:fldCharType="begin"/>
    </w:r>
    <w:r>
      <w:instrText xml:space="preserve"> DOCPROPERTY  Category  \* MERGEFORMAT </w:instrText>
    </w:r>
    <w:r>
      <w:fldChar w:fldCharType="separate"/>
    </w:r>
    <w:proofErr w:type="spellStart"/>
    <w:ins w:id="324" w:author="作成者">
      <w:r w:rsidR="00341C8F">
        <w:t>Rev.1.01</w:t>
      </w:r>
    </w:ins>
    <w:proofErr w:type="spellEnd"/>
    <w:del w:id="325" w:author="作成者">
      <w:r w:rsidR="007B716A" w:rsidDel="00341C8F">
        <w:delText>Rev.1.00</w:delText>
      </w:r>
    </w:del>
    <w:r>
      <w:fldChar w:fldCharType="end"/>
    </w:r>
    <w:ins w:id="326" w:author="作成者">
      <w:del w:id="327" w:author="作成者">
        <w:r w:rsidR="00780863" w:rsidDel="00341C8F">
          <w:delText>1</w:delText>
        </w:r>
      </w:del>
    </w:ins>
    <w:r w:rsidR="007B716A">
      <w:rPr>
        <w:rFonts w:hint="eastAsia"/>
      </w:rPr>
      <w:tab/>
    </w:r>
    <w:r w:rsidR="007B716A">
      <w:rPr>
        <w:rFonts w:hint="eastAsia"/>
      </w:rPr>
      <w:tab/>
      <w:t>P</w:t>
    </w:r>
    <w:r w:rsidR="007B716A">
      <w:t xml:space="preserve">age </w:t>
    </w:r>
    <w:r w:rsidR="007B716A">
      <w:pgNum/>
    </w:r>
    <w:r w:rsidR="007B716A">
      <w:t xml:space="preserve"> of </w:t>
    </w:r>
    <w:del w:id="328" w:author="作成者">
      <w:r w:rsidR="009B3594" w:rsidDel="00341C8F">
        <w:rPr>
          <w:noProof/>
        </w:rPr>
        <w:fldChar w:fldCharType="begin"/>
      </w:r>
      <w:r w:rsidR="009B3594" w:rsidDel="00341C8F">
        <w:rPr>
          <w:noProof/>
        </w:rPr>
        <w:delInstrText xml:space="preserve"> PAGEREF  lastpage  \* MERGEFORMAT </w:delInstrText>
      </w:r>
      <w:r w:rsidR="009B3594" w:rsidDel="00341C8F">
        <w:rPr>
          <w:noProof/>
        </w:rPr>
        <w:fldChar w:fldCharType="separate"/>
      </w:r>
      <w:r w:rsidR="00341C8F" w:rsidDel="00341C8F">
        <w:rPr>
          <w:noProof/>
        </w:rPr>
        <w:delText>18</w:delText>
      </w:r>
      <w:r w:rsidR="009B3594" w:rsidDel="00341C8F">
        <w:rPr>
          <w:noProof/>
        </w:rPr>
        <w:fldChar w:fldCharType="end"/>
      </w:r>
    </w:del>
    <w:ins w:id="329" w:author="作成者">
      <w:r w:rsidR="00341C8F">
        <w:rPr>
          <w:rFonts w:hint="eastAsia"/>
          <w:noProof/>
        </w:rPr>
        <w:t>19</w:t>
      </w:r>
    </w:ins>
    <w:r w:rsidR="007B716A">
      <w:br/>
    </w:r>
    <w:r>
      <w:fldChar w:fldCharType="begin"/>
    </w:r>
    <w:r>
      <w:instrText xml:space="preserve"> DOCPROPERTY  Comments  \* MERGEFORMAT </w:instrText>
    </w:r>
    <w:r>
      <w:fldChar w:fldCharType="separate"/>
    </w:r>
    <w:ins w:id="330" w:author="作成者">
      <w:r w:rsidR="00341C8F">
        <w:t>March, 2019</w:t>
      </w:r>
      <w:del w:id="331" w:author="作成者">
        <w:r w:rsidR="00780863" w:rsidDel="00341C8F">
          <w:delText>February</w:delText>
        </w:r>
      </w:del>
    </w:ins>
    <w:del w:id="332" w:author="作成者">
      <w:r w:rsidR="007B716A" w:rsidDel="00341C8F">
        <w:delText>June, 2018</w:delText>
      </w:r>
    </w:del>
    <w:r>
      <w:fldChar w:fldCharType="end"/>
    </w:r>
    <w:ins w:id="333" w:author="作成者">
      <w:del w:id="334" w:author="作成者">
        <w:r w:rsidR="00780863" w:rsidDel="00341C8F">
          <w:delText>9</w:delText>
        </w:r>
      </w:del>
    </w:ins>
    <w:r w:rsidR="007B716A">
      <w:tab/>
    </w:r>
    <w:r w:rsidR="007B716A">
      <w:rPr>
        <w:noProof/>
        <w:lang w:eastAsia="en-US"/>
      </w:rPr>
      <w:drawing>
        <wp:anchor distT="0" distB="0" distL="114300" distR="114300" simplePos="0" relativeHeight="251688448" behindDoc="0" locked="0" layoutInCell="1" allowOverlap="1" wp14:anchorId="413F58DE" wp14:editId="3641070E">
          <wp:simplePos x="0" y="0"/>
          <wp:positionH relativeFrom="column">
            <wp:posOffset>2590165</wp:posOffset>
          </wp:positionH>
          <wp:positionV relativeFrom="paragraph">
            <wp:posOffset>331470</wp:posOffset>
          </wp:positionV>
          <wp:extent cx="905040" cy="152280"/>
          <wp:effectExtent l="0" t="0" r="0" b="635"/>
          <wp:wrapNone/>
          <wp:docPr id="24"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FE7" w:rsidRPr="00033A06" w:rsidRDefault="000B6FE7" w:rsidP="00085923">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910153" w:rsidRDefault="00A000CC" w:rsidP="00341C8F">
    <w:pPr>
      <w:pStyle w:val="12"/>
    </w:pPr>
    <w:r>
      <w:fldChar w:fldCharType="begin"/>
    </w:r>
    <w:r>
      <w:instrText xml:space="preserve"> DOCPROPERTY  Subject  \* MERGEFORMAT </w:instrText>
    </w:r>
    <w:r>
      <w:fldChar w:fldCharType="separate"/>
    </w:r>
    <w:proofErr w:type="spellStart"/>
    <w:r w:rsidR="007B716A">
      <w:t>R01ANxxxxEJ0100</w:t>
    </w:r>
    <w:proofErr w:type="spellEnd"/>
    <w:r>
      <w:fldChar w:fldCharType="end"/>
    </w:r>
    <w:r w:rsidR="007B716A">
      <w:t xml:space="preserve">  </w:t>
    </w:r>
    <w:r>
      <w:fldChar w:fldCharType="begin"/>
    </w:r>
    <w:r>
      <w:instrText xml:space="preserve"> DOCPROPERTY  Category  \* MERGEFORMAT </w:instrText>
    </w:r>
    <w:r>
      <w:fldChar w:fldCharType="separate"/>
    </w:r>
    <w:proofErr w:type="spellStart"/>
    <w:r w:rsidR="007B716A">
      <w:t>Rev.1.00</w:t>
    </w:r>
    <w:proofErr w:type="spellEnd"/>
    <w:r>
      <w:fldChar w:fldCharType="end"/>
    </w:r>
    <w:r w:rsidR="007B716A">
      <w:rPr>
        <w:rFonts w:hint="eastAsia"/>
      </w:rPr>
      <w:tab/>
    </w:r>
    <w:r w:rsidR="007B716A">
      <w:rPr>
        <w:rFonts w:hint="eastAsia"/>
      </w:rPr>
      <w:tab/>
      <w:t>P</w:t>
    </w:r>
    <w:r w:rsidR="007B716A">
      <w:t xml:space="preserve">age </w:t>
    </w:r>
    <w:r w:rsidR="007B716A">
      <w:pgNum/>
    </w:r>
    <w:r w:rsidR="007B716A">
      <w:t xml:space="preserve"> of </w:t>
    </w:r>
    <w:r w:rsidR="009B3594">
      <w:rPr>
        <w:noProof/>
      </w:rPr>
      <w:fldChar w:fldCharType="begin"/>
    </w:r>
    <w:r w:rsidR="009B3594">
      <w:rPr>
        <w:noProof/>
      </w:rPr>
      <w:instrText xml:space="preserve"> PAGEREF  lastpage  \* MERGEFORMAT </w:instrText>
    </w:r>
    <w:r w:rsidR="009B3594">
      <w:rPr>
        <w:noProof/>
      </w:rPr>
      <w:fldChar w:fldCharType="separate"/>
    </w:r>
    <w:r w:rsidR="007B716A">
      <w:rPr>
        <w:noProof/>
      </w:rPr>
      <w:t>19</w:t>
    </w:r>
    <w:r w:rsidR="009B3594">
      <w:rPr>
        <w:noProof/>
      </w:rPr>
      <w:fldChar w:fldCharType="end"/>
    </w:r>
    <w:r w:rsidR="007B716A">
      <w:br/>
    </w:r>
    <w:r>
      <w:fldChar w:fldCharType="begin"/>
    </w:r>
    <w:r>
      <w:instrText xml:space="preserve"> DOCPROPERTY  Comments  \* MERGEFORMAT </w:instrText>
    </w:r>
    <w:r>
      <w:fldChar w:fldCharType="separate"/>
    </w:r>
    <w:r w:rsidR="007B716A">
      <w:t>June, 2018</w:t>
    </w:r>
    <w:r>
      <w:fldChar w:fldCharType="end"/>
    </w:r>
    <w:r w:rsidR="007B716A">
      <w:tab/>
    </w:r>
    <w:r w:rsidR="007B716A">
      <w:rPr>
        <w:noProof/>
        <w:lang w:eastAsia="en-US"/>
      </w:rPr>
      <w:drawing>
        <wp:anchor distT="0" distB="0" distL="114300" distR="114300" simplePos="0" relativeHeight="251685376" behindDoc="0" locked="0" layoutInCell="1" allowOverlap="1" wp14:anchorId="35ACB032" wp14:editId="3CF04F7F">
          <wp:simplePos x="0" y="0"/>
          <wp:positionH relativeFrom="column">
            <wp:posOffset>2590165</wp:posOffset>
          </wp:positionH>
          <wp:positionV relativeFrom="paragraph">
            <wp:posOffset>331470</wp:posOffset>
          </wp:positionV>
          <wp:extent cx="905040" cy="152280"/>
          <wp:effectExtent l="0" t="0" r="0" b="635"/>
          <wp:wrapNone/>
          <wp:docPr id="34"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5F0AA2" w:rsidRDefault="000B6FE7" w:rsidP="000B6FE7">
    <w:pPr>
      <w:pStyle w:val="a6"/>
      <w:jc w:val="right"/>
      <w:pPrChange w:id="491" w:author="作成者">
        <w:pPr>
          <w:pStyle w:val="a6"/>
        </w:pPr>
      </w:pPrChange>
    </w:pPr>
    <w:ins w:id="492" w:author="作成者">
      <w:r>
        <w:rPr>
          <w:rFonts w:eastAsia="Arial"/>
          <w:sz w:val="14"/>
        </w:rPr>
        <w:t>© 2019 Renesas Electronics Corporation. All rights reserved.</w:t>
      </w:r>
    </w:ins>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02" w:rsidRPr="00033A06" w:rsidRDefault="00AE0E02" w:rsidP="00085923">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085923" w:rsidRDefault="000B6FE7" w:rsidP="000B6FE7">
    <w:pPr>
      <w:pStyle w:val="a6"/>
      <w:jc w:val="right"/>
      <w:pPrChange w:id="727" w:author="作成者">
        <w:pPr>
          <w:pStyle w:val="a6"/>
        </w:pPr>
      </w:pPrChange>
    </w:pPr>
    <w:bookmarkStart w:id="728" w:name="_Hlk536701678"/>
    <w:bookmarkStart w:id="729" w:name="_Hlk536701679"/>
    <w:ins w:id="730" w:author="作成者">
      <w:r>
        <w:rPr>
          <w:rFonts w:eastAsia="Arial"/>
          <w:sz w:val="14"/>
        </w:rPr>
        <w:t>© 2019 Renesas Electronics Corporation. All rights reserved.</w:t>
      </w:r>
    </w:ins>
    <w:bookmarkEnd w:id="728"/>
    <w:bookmarkEnd w:id="7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0CC" w:rsidRDefault="00A000CC">
      <w:r>
        <w:separator/>
      </w:r>
    </w:p>
  </w:footnote>
  <w:footnote w:type="continuationSeparator" w:id="0">
    <w:p w:rsidR="00A000CC" w:rsidRDefault="00A00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0A3858" w:rsidRDefault="007B716A" w:rsidP="000A3858">
    <w:pPr>
      <w:pStyle w:val="13"/>
    </w:pPr>
    <w:r w:rsidRPr="008017D2">
      <w:rPr>
        <w:noProof/>
        <w:lang w:eastAsia="en-US"/>
      </w:rPr>
      <mc:AlternateContent>
        <mc:Choice Requires="wps">
          <w:drawing>
            <wp:anchor distT="0" distB="0" distL="114300" distR="114300" simplePos="0" relativeHeight="251690496" behindDoc="0" locked="0" layoutInCell="1" allowOverlap="1" wp14:anchorId="0B960E9E" wp14:editId="16BB8D35">
              <wp:simplePos x="0" y="0"/>
              <wp:positionH relativeFrom="margin">
                <wp:posOffset>2469515</wp:posOffset>
              </wp:positionH>
              <wp:positionV relativeFrom="paragraph">
                <wp:posOffset>-26035</wp:posOffset>
              </wp:positionV>
              <wp:extent cx="1171575" cy="1905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89358F" w:rsidRDefault="007B716A" w:rsidP="000A385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60E9E" id="_x0000_t202" coordsize="21600,21600" o:spt="202" path="m,l,21600r21600,l21600,xe">
              <v:stroke joinstyle="miter"/>
              <v:path gradientshapeok="t" o:connecttype="rect"/>
            </v:shapetype>
            <v:shape id="_x0000_s1347" type="#_x0000_t202" style="position:absolute;margin-left:194.45pt;margin-top:-2.05pt;width:92.25pt;height:1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6rgIAAKk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" filled="f" stroked="f">
              <v:textbox inset="0,0,0,0">
                <w:txbxContent>
                  <w:p w:rsidR="007B716A" w:rsidRPr="0089358F" w:rsidRDefault="007B716A" w:rsidP="000A3858">
                    <w:pPr>
                      <w:pStyle w:val="lonrnrd"/>
                      <w:jc w:val="center"/>
                      <w:rPr>
                        <w:sz w:val="22"/>
                        <w:szCs w:val="22"/>
                      </w:rPr>
                    </w:pPr>
                    <w:r>
                      <w:rPr>
                        <w:sz w:val="22"/>
                        <w:szCs w:val="22"/>
                      </w:rPr>
                      <w:t>CONFIDENTIAL</w:t>
                    </w:r>
                  </w:p>
                </w:txbxContent>
              </v:textbox>
              <w10:wrap anchorx="margin"/>
            </v:shape>
          </w:pict>
        </mc:Fallback>
      </mc:AlternateContent>
    </w:r>
    <w:r w:rsidR="00A000CC">
      <w:fldChar w:fldCharType="begin"/>
    </w:r>
    <w:r w:rsidR="00A000CC">
      <w:instrText xml:space="preserve"> TITLE   \* MERGEFORMAT </w:instrText>
    </w:r>
    <w:r w:rsidR="00A000CC">
      <w:fldChar w:fldCharType="separate"/>
    </w:r>
    <w:r>
      <w:t>R-Car Series, 3rd Generation</w:t>
    </w:r>
    <w:r w:rsidR="00A000CC">
      <w:fldChar w:fldCharType="end"/>
    </w:r>
    <w:r w:rsidRPr="000A3858">
      <w:tab/>
    </w:r>
    <w:r w:rsidR="00A000CC">
      <w:fldChar w:fldCharType="begin"/>
    </w:r>
    <w:r w:rsidR="00A000CC">
      <w:instrText xml:space="preserve"> DOCPROPERTY Keywords   \* MERGEFORMAT </w:instrText>
    </w:r>
    <w:r w:rsidR="00A000CC">
      <w:fldChar w:fldCharType="separate"/>
    </w:r>
    <w:r>
      <w:t>Capacity Aware Migration Strategy</w:t>
    </w:r>
    <w:r w:rsidR="00A000C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0A3858" w:rsidRDefault="007B716A" w:rsidP="000A3858">
    <w:pPr>
      <w:pStyle w:val="headertop"/>
    </w:pPr>
    <w:r w:rsidRPr="008017D2">
      <w:rPr>
        <w:lang w:eastAsia="en-US"/>
      </w:rPr>
      <mc:AlternateContent>
        <mc:Choice Requires="wps">
          <w:drawing>
            <wp:anchor distT="0" distB="0" distL="114300" distR="114300" simplePos="0" relativeHeight="251689472" behindDoc="0" locked="0" layoutInCell="1" allowOverlap="1" wp14:anchorId="0E2AEA67" wp14:editId="1F6F2F89">
              <wp:simplePos x="0" y="0"/>
              <wp:positionH relativeFrom="margin">
                <wp:posOffset>2460625</wp:posOffset>
              </wp:positionH>
              <wp:positionV relativeFrom="paragraph">
                <wp:posOffset>193040</wp:posOffset>
              </wp:positionV>
              <wp:extent cx="1171575" cy="19050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89358F" w:rsidRDefault="007B716A" w:rsidP="000A385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AEA67" id="_x0000_t202" coordsize="21600,21600" o:spt="202" path="m,l,21600r21600,l21600,xe">
              <v:stroke joinstyle="miter"/>
              <v:path gradientshapeok="t" o:connecttype="rect"/>
            </v:shapetype>
            <v:shape id="_x0000_s1348" type="#_x0000_t202" style="position:absolute;margin-left:193.75pt;margin-top:15.2pt;width:92.25pt;height:1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" filled="f" stroked="f">
              <v:textbox inset="0,0,0,0">
                <w:txbxContent>
                  <w:p w:rsidR="007B716A" w:rsidRPr="0089358F" w:rsidRDefault="007B716A" w:rsidP="000A3858">
                    <w:pPr>
                      <w:pStyle w:val="lonrnrd"/>
                      <w:jc w:val="center"/>
                      <w:rPr>
                        <w:sz w:val="22"/>
                        <w:szCs w:val="22"/>
                      </w:rPr>
                    </w:pPr>
                    <w:r>
                      <w:rPr>
                        <w:sz w:val="22"/>
                        <w:szCs w:val="22"/>
                      </w:rPr>
                      <w:t>CONFIDENTIAL</w:t>
                    </w:r>
                  </w:p>
                </w:txbxContent>
              </v:textbox>
              <w10:wrap anchorx="margin"/>
            </v:shape>
          </w:pict>
        </mc:Fallback>
      </mc:AlternateContent>
    </w:r>
    <w:r>
      <w:rPr>
        <w:rFonts w:hint="eastAsia"/>
        <w:lang w:eastAsia="en-US"/>
      </w:rPr>
      <w:drawing>
        <wp:anchor distT="0" distB="0" distL="114300" distR="114300" simplePos="0" relativeHeight="251687424" behindDoc="0" locked="0" layoutInCell="1" allowOverlap="1" wp14:anchorId="077F6481" wp14:editId="3D3F5226">
          <wp:simplePos x="0" y="0"/>
          <wp:positionH relativeFrom="column">
            <wp:posOffset>3810</wp:posOffset>
          </wp:positionH>
          <wp:positionV relativeFrom="paragraph">
            <wp:posOffset>46990</wp:posOffset>
          </wp:positionV>
          <wp:extent cx="2067120" cy="332640"/>
          <wp:effectExtent l="0" t="0" r="0" b="0"/>
          <wp:wrapNone/>
          <wp:docPr id="21"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r>
    <w:ins w:id="320" w:author="作成者">
      <w:r w:rsidR="00471801" w:rsidRPr="00471801">
        <w:t>Application Note</w:t>
      </w:r>
    </w:ins>
    <w:del w:id="321" w:author="作成者">
      <w:r w:rsidDel="00471801">
        <w:rPr>
          <w:rFonts w:hint="eastAsia"/>
        </w:rPr>
        <w:delText>APPLICATION NOTE</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FE7" w:rsidRDefault="000B6FE7">
    <w:pPr>
      <w:pStyle w:val="a5"/>
    </w:pPr>
    <w:r w:rsidRPr="008017D2">
      <w:rPr>
        <w:noProof/>
      </w:rPr>
      <mc:AlternateContent>
        <mc:Choice Requires="wps">
          <w:drawing>
            <wp:anchor distT="0" distB="0" distL="114300" distR="114300" simplePos="0" relativeHeight="251699712" behindDoc="0" locked="0" layoutInCell="1" allowOverlap="1" wp14:anchorId="5C58575F" wp14:editId="441CAEA7">
              <wp:simplePos x="0" y="0"/>
              <wp:positionH relativeFrom="margin">
                <wp:posOffset>2469515</wp:posOffset>
              </wp:positionH>
              <wp:positionV relativeFrom="paragraph">
                <wp:posOffset>12065</wp:posOffset>
              </wp:positionV>
              <wp:extent cx="1171575" cy="190500"/>
              <wp:effectExtent l="0" t="0" r="9525"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FE7" w:rsidRPr="0089358F" w:rsidRDefault="000B6FE7" w:rsidP="00830C9A">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8575F" id="_x0000_t202" coordsize="21600,21600" o:spt="202" path="m,l,21600r21600,l21600,xe">
              <v:stroke joinstyle="miter"/>
              <v:path gradientshapeok="t" o:connecttype="rect"/>
            </v:shapetype>
            <v:shape id="_x0000_s1349" type="#_x0000_t202" style="position:absolute;left:0;text-align:left;margin-left:194.45pt;margin-top:.95pt;width:92.25pt;height:15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" filled="f" stroked="f">
              <v:textbox inset="0,0,0,0">
                <w:txbxContent>
                  <w:p w:rsidR="000B6FE7" w:rsidRPr="0089358F" w:rsidRDefault="000B6FE7" w:rsidP="00830C9A">
                    <w:pPr>
                      <w:pStyle w:val="lonrnrd"/>
                      <w:jc w:val="center"/>
                      <w:rPr>
                        <w:sz w:val="22"/>
                        <w:szCs w:val="22"/>
                      </w:rPr>
                    </w:pPr>
                    <w:r>
                      <w:rPr>
                        <w:sz w:val="22"/>
                        <w:szCs w:val="22"/>
                      </w:rPr>
                      <w:t>CONFIDENTIAL</w:t>
                    </w:r>
                  </w:p>
                </w:txbxContent>
              </v:textbox>
              <w10:wrap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0A3858" w:rsidRDefault="007B716A" w:rsidP="000A3858">
    <w:pPr>
      <w:pStyle w:val="13"/>
    </w:pPr>
    <w:r w:rsidRPr="008017D2">
      <w:rPr>
        <w:noProof/>
        <w:lang w:eastAsia="en-US"/>
      </w:rPr>
      <mc:AlternateContent>
        <mc:Choice Requires="wps">
          <w:drawing>
            <wp:anchor distT="0" distB="0" distL="114300" distR="114300" simplePos="0" relativeHeight="251683328" behindDoc="0" locked="0" layoutInCell="1" allowOverlap="1" wp14:anchorId="64523097" wp14:editId="401F07FE">
              <wp:simplePos x="0" y="0"/>
              <wp:positionH relativeFrom="margin">
                <wp:posOffset>2469515</wp:posOffset>
              </wp:positionH>
              <wp:positionV relativeFrom="paragraph">
                <wp:posOffset>-26035</wp:posOffset>
              </wp:positionV>
              <wp:extent cx="1171575" cy="190500"/>
              <wp:effectExtent l="0" t="0" r="9525"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16A" w:rsidRPr="0089358F" w:rsidRDefault="007B716A" w:rsidP="000A385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23097" id="_x0000_t202" coordsize="21600,21600" o:spt="202" path="m,l,21600r21600,l21600,xe">
              <v:stroke joinstyle="miter"/>
              <v:path gradientshapeok="t" o:connecttype="rect"/>
            </v:shapetype>
            <v:shape id="_x0000_s1350" type="#_x0000_t202" style="position:absolute;margin-left:194.45pt;margin-top:-2.05pt;width:92.25pt;height:15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EoswIAALE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" filled="f" stroked="f">
              <v:textbox inset="0,0,0,0">
                <w:txbxContent>
                  <w:p w:rsidR="007B716A" w:rsidRPr="0089358F" w:rsidRDefault="007B716A" w:rsidP="000A3858">
                    <w:pPr>
                      <w:pStyle w:val="lonrnrd"/>
                      <w:jc w:val="center"/>
                      <w:rPr>
                        <w:sz w:val="22"/>
                        <w:szCs w:val="22"/>
                      </w:rPr>
                    </w:pPr>
                    <w:r>
                      <w:rPr>
                        <w:sz w:val="22"/>
                        <w:szCs w:val="22"/>
                      </w:rPr>
                      <w:t>CONFIDENTIAL</w:t>
                    </w:r>
                  </w:p>
                </w:txbxContent>
              </v:textbox>
              <w10:wrap anchorx="margin"/>
            </v:shape>
          </w:pict>
        </mc:Fallback>
      </mc:AlternateContent>
    </w:r>
    <w:r w:rsidR="00A000CC">
      <w:fldChar w:fldCharType="begin"/>
    </w:r>
    <w:r w:rsidR="00A000CC">
      <w:instrText xml:space="preserve"> TITLE   \* MERGEFORMAT </w:instrText>
    </w:r>
    <w:r w:rsidR="00A000CC">
      <w:fldChar w:fldCharType="separate"/>
    </w:r>
    <w:r>
      <w:t>R-Car Series, 3rd Generation</w:t>
    </w:r>
    <w:r w:rsidR="00A000CC">
      <w:fldChar w:fldCharType="end"/>
    </w:r>
    <w:r w:rsidRPr="000A3858">
      <w:tab/>
    </w:r>
    <w:r w:rsidR="00A000CC">
      <w:fldChar w:fldCharType="begin"/>
    </w:r>
    <w:r w:rsidR="00A000CC">
      <w:instrText xml:space="preserve"> DOCPROPERTY Keywords   \* MERGEFORMAT </w:instrText>
    </w:r>
    <w:r w:rsidR="00A000CC">
      <w:fldChar w:fldCharType="separate"/>
    </w:r>
    <w:r>
      <w:t>Capacity Aware migration Strategy</w:t>
    </w:r>
    <w:r w:rsidR="00A000C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Pr="005F0AA2" w:rsidRDefault="00EF7A1F" w:rsidP="005F0AA2">
    <w:pPr>
      <w:pStyle w:val="a5"/>
    </w:pPr>
    <w:r w:rsidRPr="008017D2">
      <w:rPr>
        <w:noProof/>
        <w:lang w:eastAsia="en-US"/>
      </w:rPr>
      <mc:AlternateContent>
        <mc:Choice Requires="wps">
          <w:drawing>
            <wp:anchor distT="0" distB="0" distL="114300" distR="114300" simplePos="0" relativeHeight="251693568" behindDoc="0" locked="0" layoutInCell="1" allowOverlap="1" wp14:anchorId="49581969" wp14:editId="53D3BA45">
              <wp:simplePos x="0" y="0"/>
              <wp:positionH relativeFrom="margin">
                <wp:posOffset>2469515</wp:posOffset>
              </wp:positionH>
              <wp:positionV relativeFrom="paragraph">
                <wp:posOffset>-26035</wp:posOffset>
              </wp:positionV>
              <wp:extent cx="1171575" cy="1905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A1F" w:rsidRPr="0089358F" w:rsidRDefault="00EF7A1F" w:rsidP="00EF7A1F">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81969" id="_x0000_t202" coordsize="21600,21600" o:spt="202" path="m,l,21600r21600,l21600,xe">
              <v:stroke joinstyle="miter"/>
              <v:path gradientshapeok="t" o:connecttype="rect"/>
            </v:shapetype>
            <v:shape id="_x0000_s1351" type="#_x0000_t202" style="position:absolute;left:0;text-align:left;margin-left:194.45pt;margin-top:-2.05pt;width:92.25pt;height:1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" filled="f" stroked="f">
              <v:textbox inset="0,0,0,0">
                <w:txbxContent>
                  <w:p w:rsidR="00EF7A1F" w:rsidRPr="0089358F" w:rsidRDefault="00EF7A1F" w:rsidP="00EF7A1F">
                    <w:pPr>
                      <w:pStyle w:val="lonrnrd"/>
                      <w:jc w:val="center"/>
                      <w:rPr>
                        <w:sz w:val="22"/>
                        <w:szCs w:val="22"/>
                      </w:rPr>
                    </w:pPr>
                    <w:r>
                      <w:rPr>
                        <w:sz w:val="22"/>
                        <w:szCs w:val="22"/>
                      </w:rPr>
                      <w:t>CONFIDENTIAL</w:t>
                    </w:r>
                  </w:p>
                </w:txbxContent>
              </v:textbox>
              <w10:wrap anchorx="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E02" w:rsidRDefault="00AE0E02">
    <w:pPr>
      <w:pStyle w:val="a5"/>
    </w:pPr>
    <w:r w:rsidRPr="008017D2">
      <w:rPr>
        <w:noProof/>
      </w:rPr>
      <mc:AlternateContent>
        <mc:Choice Requires="wps">
          <w:drawing>
            <wp:anchor distT="0" distB="0" distL="114300" distR="114300" simplePos="0" relativeHeight="251697664" behindDoc="0" locked="0" layoutInCell="1" allowOverlap="1" wp14:anchorId="70FAAEB2" wp14:editId="5C0CDA19">
              <wp:simplePos x="0" y="0"/>
              <wp:positionH relativeFrom="margin">
                <wp:posOffset>2469515</wp:posOffset>
              </wp:positionH>
              <wp:positionV relativeFrom="paragraph">
                <wp:posOffset>12065</wp:posOffset>
              </wp:positionV>
              <wp:extent cx="1171575" cy="190500"/>
              <wp:effectExtent l="0" t="0" r="9525"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E02" w:rsidRPr="0089358F" w:rsidRDefault="00AE0E02" w:rsidP="00830C9A">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AAEB2" id="_x0000_t202" coordsize="21600,21600" o:spt="202" path="m,l,21600r21600,l21600,xe">
              <v:stroke joinstyle="miter"/>
              <v:path gradientshapeok="t" o:connecttype="rect"/>
            </v:shapetype>
            <v:shape id="_x0000_s1352" type="#_x0000_t202" style="position:absolute;left:0;text-align:left;margin-left:194.45pt;margin-top:.95pt;width:92.25pt;height:15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" filled="f" stroked="f">
              <v:textbox inset="0,0,0,0">
                <w:txbxContent>
                  <w:p w:rsidR="00AE0E02" w:rsidRPr="0089358F" w:rsidRDefault="00AE0E02" w:rsidP="00830C9A">
                    <w:pPr>
                      <w:pStyle w:val="lonrnrd"/>
                      <w:jc w:val="center"/>
                      <w:rPr>
                        <w:sz w:val="22"/>
                        <w:szCs w:val="22"/>
                      </w:rPr>
                    </w:pPr>
                    <w:r>
                      <w:rPr>
                        <w:sz w:val="22"/>
                        <w:szCs w:val="22"/>
                      </w:rPr>
                      <w:t>CONFIDENTIAL</w:t>
                    </w:r>
                  </w:p>
                </w:txbxContent>
              </v:textbox>
              <w10:wrap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16A" w:rsidRDefault="00EF7A1F">
    <w:pPr>
      <w:pStyle w:val="a5"/>
    </w:pPr>
    <w:r w:rsidRPr="008017D2">
      <w:rPr>
        <w:noProof/>
        <w:lang w:eastAsia="en-US"/>
      </w:rPr>
      <mc:AlternateContent>
        <mc:Choice Requires="wps">
          <w:drawing>
            <wp:anchor distT="0" distB="0" distL="114300" distR="114300" simplePos="0" relativeHeight="251695616" behindDoc="0" locked="0" layoutInCell="1" allowOverlap="1" wp14:anchorId="49581969" wp14:editId="53D3BA45">
              <wp:simplePos x="0" y="0"/>
              <wp:positionH relativeFrom="margin">
                <wp:posOffset>2469515</wp:posOffset>
              </wp:positionH>
              <wp:positionV relativeFrom="paragraph">
                <wp:posOffset>-26035</wp:posOffset>
              </wp:positionV>
              <wp:extent cx="1171575" cy="1905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A1F" w:rsidRPr="0089358F" w:rsidRDefault="00EF7A1F" w:rsidP="00EF7A1F">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81969" id="_x0000_t202" coordsize="21600,21600" o:spt="202" path="m,l,21600r21600,l21600,xe">
              <v:stroke joinstyle="miter"/>
              <v:path gradientshapeok="t" o:connecttype="rect"/>
            </v:shapetype>
            <v:shape id="_x0000_s1353" type="#_x0000_t202" style="position:absolute;left:0;text-align:left;margin-left:194.45pt;margin-top:-2.05pt;width:92.25pt;height:15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" filled="f" stroked="f">
              <v:textbox inset="0,0,0,0">
                <w:txbxContent>
                  <w:p w:rsidR="00EF7A1F" w:rsidRPr="0089358F" w:rsidRDefault="00EF7A1F" w:rsidP="00EF7A1F">
                    <w:pPr>
                      <w:pStyle w:val="lonrnrd"/>
                      <w:jc w:val="center"/>
                      <w:rPr>
                        <w:sz w:val="22"/>
                        <w:szCs w:val="22"/>
                      </w:rPr>
                    </w:pPr>
                    <w:r>
                      <w:rPr>
                        <w:sz w:val="22"/>
                        <w:szCs w:val="22"/>
                      </w:rPr>
                      <w:t>CONFIDENTIAL</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0C7CC"/>
    <w:lvl w:ilvl="0">
      <w:start w:val="1"/>
      <w:numFmt w:val="decimal"/>
      <w:pStyle w:val="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50"/>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40"/>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30"/>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20"/>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704482A"/>
    <w:multiLevelType w:val="multilevel"/>
    <w:tmpl w:val="2EFABA08"/>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2" w15:restartNumberingAfterBreak="0">
    <w:nsid w:val="282E14FF"/>
    <w:multiLevelType w:val="multilevel"/>
    <w:tmpl w:val="A0F2F8E4"/>
    <w:lvl w:ilvl="0">
      <w:start w:val="1"/>
      <w:numFmt w:val="decimal"/>
      <w:isLgl/>
      <w:lvlText w:val="A%1."/>
      <w:lvlJc w:val="left"/>
      <w:pPr>
        <w:tabs>
          <w:tab w:val="num" w:pos="454"/>
        </w:tabs>
        <w:ind w:left="454" w:hanging="454"/>
      </w:pPr>
      <w:rPr>
        <w:rFonts w:ascii="Arial" w:eastAsia="ＭＳ ゴシック" w:hAnsi="Arial" w:hint="default"/>
        <w:b/>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decimal"/>
      <w:lvlText w:val="(%5)"/>
      <w:lvlJc w:val="left"/>
      <w:pPr>
        <w:tabs>
          <w:tab w:val="num" w:pos="454"/>
        </w:tabs>
        <w:ind w:left="454" w:hanging="454"/>
      </w:pPr>
      <w:rPr>
        <w:rFonts w:hint="eastAsia"/>
        <w:b w:val="0"/>
        <w:i w:val="0"/>
        <w:sz w:val="20"/>
        <w:szCs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3" w15:restartNumberingAfterBreak="0">
    <w:nsid w:val="364F4179"/>
    <w:multiLevelType w:val="singleLevel"/>
    <w:tmpl w:val="21701AD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FA14ECA"/>
    <w:multiLevelType w:val="hybridMultilevel"/>
    <w:tmpl w:val="AD16D1EC"/>
    <w:lvl w:ilvl="0" w:tplc="A71EAC68">
      <w:start w:val="1"/>
      <w:numFmt w:val="bullet"/>
      <w:pStyle w:val="Level2unordered"/>
      <w:lvlText w:val=""/>
      <w:lvlJc w:val="left"/>
      <w:pPr>
        <w:ind w:left="578" w:hanging="420"/>
      </w:pPr>
      <w:rPr>
        <w:rFonts w:ascii="Symbol" w:hAnsi="Symbol" w:hint="default"/>
        <w:b/>
        <w:i w:val="0"/>
        <w:sz w:val="20"/>
      </w:rPr>
    </w:lvl>
    <w:lvl w:ilvl="1" w:tplc="0409000B" w:tentative="1">
      <w:start w:val="1"/>
      <w:numFmt w:val="bullet"/>
      <w:lvlText w:val=""/>
      <w:lvlJc w:val="left"/>
      <w:pPr>
        <w:ind w:left="998" w:hanging="420"/>
      </w:pPr>
      <w:rPr>
        <w:rFonts w:ascii="Wingdings" w:hAnsi="Wingdings" w:hint="default"/>
      </w:rPr>
    </w:lvl>
    <w:lvl w:ilvl="2" w:tplc="0409000D" w:tentative="1">
      <w:start w:val="1"/>
      <w:numFmt w:val="bullet"/>
      <w:lvlText w:val=""/>
      <w:lvlJc w:val="left"/>
      <w:pPr>
        <w:ind w:left="1418" w:hanging="420"/>
      </w:pPr>
      <w:rPr>
        <w:rFonts w:ascii="Wingdings" w:hAnsi="Wingdings" w:hint="default"/>
      </w:rPr>
    </w:lvl>
    <w:lvl w:ilvl="3" w:tplc="04090001" w:tentative="1">
      <w:start w:val="1"/>
      <w:numFmt w:val="bullet"/>
      <w:lvlText w:val=""/>
      <w:lvlJc w:val="left"/>
      <w:pPr>
        <w:ind w:left="1838" w:hanging="420"/>
      </w:pPr>
      <w:rPr>
        <w:rFonts w:ascii="Wingdings" w:hAnsi="Wingdings" w:hint="default"/>
      </w:rPr>
    </w:lvl>
    <w:lvl w:ilvl="4" w:tplc="0409000B" w:tentative="1">
      <w:start w:val="1"/>
      <w:numFmt w:val="bullet"/>
      <w:lvlText w:val=""/>
      <w:lvlJc w:val="left"/>
      <w:pPr>
        <w:ind w:left="2258" w:hanging="420"/>
      </w:pPr>
      <w:rPr>
        <w:rFonts w:ascii="Wingdings" w:hAnsi="Wingdings" w:hint="default"/>
      </w:rPr>
    </w:lvl>
    <w:lvl w:ilvl="5" w:tplc="0409000D" w:tentative="1">
      <w:start w:val="1"/>
      <w:numFmt w:val="bullet"/>
      <w:lvlText w:val=""/>
      <w:lvlJc w:val="left"/>
      <w:pPr>
        <w:ind w:left="2678" w:hanging="420"/>
      </w:pPr>
      <w:rPr>
        <w:rFonts w:ascii="Wingdings" w:hAnsi="Wingdings" w:hint="default"/>
      </w:rPr>
    </w:lvl>
    <w:lvl w:ilvl="6" w:tplc="04090001" w:tentative="1">
      <w:start w:val="1"/>
      <w:numFmt w:val="bullet"/>
      <w:lvlText w:val=""/>
      <w:lvlJc w:val="left"/>
      <w:pPr>
        <w:ind w:left="3098" w:hanging="420"/>
      </w:pPr>
      <w:rPr>
        <w:rFonts w:ascii="Wingdings" w:hAnsi="Wingdings" w:hint="default"/>
      </w:rPr>
    </w:lvl>
    <w:lvl w:ilvl="7" w:tplc="0409000B" w:tentative="1">
      <w:start w:val="1"/>
      <w:numFmt w:val="bullet"/>
      <w:lvlText w:val=""/>
      <w:lvlJc w:val="left"/>
      <w:pPr>
        <w:ind w:left="3518" w:hanging="420"/>
      </w:pPr>
      <w:rPr>
        <w:rFonts w:ascii="Wingdings" w:hAnsi="Wingdings" w:hint="default"/>
      </w:rPr>
    </w:lvl>
    <w:lvl w:ilvl="8" w:tplc="0409000D" w:tentative="1">
      <w:start w:val="1"/>
      <w:numFmt w:val="bullet"/>
      <w:lvlText w:val=""/>
      <w:lvlJc w:val="left"/>
      <w:pPr>
        <w:ind w:left="3938" w:hanging="420"/>
      </w:pPr>
      <w:rPr>
        <w:rFonts w:ascii="Wingdings" w:hAnsi="Wingdings" w:hint="default"/>
      </w:rPr>
    </w:lvl>
  </w:abstractNum>
  <w:abstractNum w:abstractNumId="15" w15:restartNumberingAfterBreak="0">
    <w:nsid w:val="4B6E07F4"/>
    <w:multiLevelType w:val="hybridMultilevel"/>
    <w:tmpl w:val="945E4A9C"/>
    <w:lvl w:ilvl="0" w:tplc="05E4601A">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57EDA"/>
    <w:multiLevelType w:val="hybridMultilevel"/>
    <w:tmpl w:val="7490571C"/>
    <w:lvl w:ilvl="0" w:tplc="B6544C46">
      <w:start w:val="1"/>
      <w:numFmt w:val="decimal"/>
      <w:lvlText w:val="(%1)"/>
      <w:lvlJc w:val="left"/>
      <w:pPr>
        <w:ind w:left="541" w:hanging="360"/>
      </w:pPr>
      <w:rPr>
        <w:rFonts w:hint="eastAsia"/>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17" w15:restartNumberingAfterBreak="0">
    <w:nsid w:val="676F49F0"/>
    <w:multiLevelType w:val="multilevel"/>
    <w:tmpl w:val="378A048E"/>
    <w:lvl w:ilvl="0">
      <w:start w:val="1"/>
      <w:numFmt w:val="decimal"/>
      <w:pStyle w:val="10"/>
      <w:isLgl/>
      <w:lvlText w:val="%1."/>
      <w:lvlJc w:val="left"/>
      <w:pPr>
        <w:tabs>
          <w:tab w:val="num" w:pos="454"/>
        </w:tabs>
        <w:ind w:left="454" w:hanging="454"/>
      </w:pPr>
      <w:rPr>
        <w:rFonts w:ascii="Arial" w:eastAsia="ＭＳ ゴシック" w:hAnsi="Arial" w:hint="default"/>
        <w:b/>
        <w:i w:val="0"/>
        <w:color w:val="auto"/>
        <w:sz w:val="24"/>
        <w:u w:val="none"/>
      </w:rPr>
    </w:lvl>
    <w:lvl w:ilvl="1">
      <w:start w:val="1"/>
      <w:numFmt w:val="decimal"/>
      <w:pStyle w:val="21"/>
      <w:lvlText w:val="%1.%2"/>
      <w:lvlJc w:val="left"/>
      <w:pPr>
        <w:tabs>
          <w:tab w:val="num" w:pos="794"/>
        </w:tabs>
        <w:ind w:left="794" w:hanging="794"/>
      </w:pPr>
      <w:rPr>
        <w:rFonts w:ascii="Arial" w:eastAsia="ＭＳ ゴシック" w:hAnsi="Arial" w:hint="default"/>
        <w:b/>
        <w:i w:val="0"/>
        <w:color w:val="auto"/>
        <w:sz w:val="24"/>
        <w:u w:val="none"/>
      </w:rPr>
    </w:lvl>
    <w:lvl w:ilvl="2">
      <w:start w:val="1"/>
      <w:numFmt w:val="decimal"/>
      <w:pStyle w:val="31"/>
      <w:lvlText w:val="%1.%2.%3"/>
      <w:lvlJc w:val="left"/>
      <w:pPr>
        <w:tabs>
          <w:tab w:val="num" w:pos="1021"/>
        </w:tabs>
        <w:ind w:left="1021" w:hanging="1021"/>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tabs>
          <w:tab w:val="num" w:pos="1021"/>
        </w:tabs>
        <w:ind w:left="1021" w:hanging="1021"/>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1"/>
      <w:lvlText w:val="%1.%2.%3.%4.%5"/>
      <w:lvlJc w:val="left"/>
      <w:pPr>
        <w:tabs>
          <w:tab w:val="num" w:pos="454"/>
        </w:tabs>
        <w:ind w:left="0"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8" w15:restartNumberingAfterBreak="0">
    <w:nsid w:val="74C736DF"/>
    <w:multiLevelType w:val="hybridMultilevel"/>
    <w:tmpl w:val="86E0CB86"/>
    <w:lvl w:ilvl="0" w:tplc="5EE60096">
      <w:start w:val="1"/>
      <w:numFmt w:val="decimal"/>
      <w:lvlText w:val="%1."/>
      <w:lvlJc w:val="left"/>
      <w:pPr>
        <w:ind w:left="541" w:hanging="360"/>
      </w:pPr>
      <w:rPr>
        <w:rFonts w:hint="default"/>
        <w:sz w:val="22"/>
        <w:szCs w:val="22"/>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19" w15:restartNumberingAfterBreak="0">
    <w:nsid w:val="7BC32BC9"/>
    <w:multiLevelType w:val="hybridMultilevel"/>
    <w:tmpl w:val="17F46FEC"/>
    <w:lvl w:ilvl="0" w:tplc="0888A29C">
      <w:start w:val="1"/>
      <w:numFmt w:val="bullet"/>
      <w:pStyle w:val="Level1unordered"/>
      <w:lvlText w:val=""/>
      <w:lvlJc w:val="left"/>
      <w:pPr>
        <w:tabs>
          <w:tab w:val="num" w:pos="420"/>
        </w:tabs>
        <w:ind w:left="420" w:hanging="420"/>
      </w:pPr>
      <w:rPr>
        <w:rFonts w:ascii="Symbol" w:hAnsi="Symbol" w:hint="default"/>
        <w:b/>
        <w:i w:val="0"/>
        <w:sz w:val="20"/>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9"/>
  </w:num>
  <w:num w:numId="2">
    <w:abstractNumId w:val="11"/>
  </w:num>
  <w:num w:numId="3">
    <w:abstractNumId w:val="17"/>
  </w:num>
  <w:num w:numId="4">
    <w:abstractNumId w:val="19"/>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2"/>
  </w:num>
  <w:num w:numId="18">
    <w:abstractNumId w:val="17"/>
  </w:num>
  <w:num w:numId="19">
    <w:abstractNumId w:val="16"/>
  </w:num>
  <w:num w:numId="20">
    <w:abstractNumId w:val="13"/>
  </w:num>
  <w:num w:numId="21">
    <w:abstractNumId w:val="18"/>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DYzNzQwMTA0sTBX0lEKTi0uzszPAykwqgUASWQf2iwAAAA="/>
  </w:docVars>
  <w:rsids>
    <w:rsidRoot w:val="0050287C"/>
    <w:rsid w:val="00004A5E"/>
    <w:rsid w:val="00011837"/>
    <w:rsid w:val="00012CAF"/>
    <w:rsid w:val="000142F4"/>
    <w:rsid w:val="000201BE"/>
    <w:rsid w:val="000204AC"/>
    <w:rsid w:val="00020B76"/>
    <w:rsid w:val="000211CA"/>
    <w:rsid w:val="0002189D"/>
    <w:rsid w:val="00023FD5"/>
    <w:rsid w:val="00025D11"/>
    <w:rsid w:val="0002797E"/>
    <w:rsid w:val="00030267"/>
    <w:rsid w:val="00030DC5"/>
    <w:rsid w:val="00031CFD"/>
    <w:rsid w:val="00033A24"/>
    <w:rsid w:val="00036DAC"/>
    <w:rsid w:val="00037BE8"/>
    <w:rsid w:val="00040D9F"/>
    <w:rsid w:val="00044766"/>
    <w:rsid w:val="00045876"/>
    <w:rsid w:val="0004632C"/>
    <w:rsid w:val="00047700"/>
    <w:rsid w:val="000508CA"/>
    <w:rsid w:val="0005307F"/>
    <w:rsid w:val="00055DB6"/>
    <w:rsid w:val="000567C5"/>
    <w:rsid w:val="00060481"/>
    <w:rsid w:val="00063ABB"/>
    <w:rsid w:val="00063EEE"/>
    <w:rsid w:val="00064491"/>
    <w:rsid w:val="00064757"/>
    <w:rsid w:val="0006648B"/>
    <w:rsid w:val="0006758F"/>
    <w:rsid w:val="00070EE7"/>
    <w:rsid w:val="00072E1A"/>
    <w:rsid w:val="000750F5"/>
    <w:rsid w:val="00077E7A"/>
    <w:rsid w:val="000817AD"/>
    <w:rsid w:val="000845B9"/>
    <w:rsid w:val="000847D6"/>
    <w:rsid w:val="00085923"/>
    <w:rsid w:val="00085CF2"/>
    <w:rsid w:val="00087537"/>
    <w:rsid w:val="00090B70"/>
    <w:rsid w:val="0009598A"/>
    <w:rsid w:val="00095B68"/>
    <w:rsid w:val="00096E89"/>
    <w:rsid w:val="00097C8A"/>
    <w:rsid w:val="000A0CDC"/>
    <w:rsid w:val="000A2FD4"/>
    <w:rsid w:val="000A3756"/>
    <w:rsid w:val="000A3858"/>
    <w:rsid w:val="000A3C19"/>
    <w:rsid w:val="000A3CDE"/>
    <w:rsid w:val="000A4F32"/>
    <w:rsid w:val="000A52D8"/>
    <w:rsid w:val="000A684F"/>
    <w:rsid w:val="000A7A6F"/>
    <w:rsid w:val="000B0BB1"/>
    <w:rsid w:val="000B212F"/>
    <w:rsid w:val="000B4794"/>
    <w:rsid w:val="000B4812"/>
    <w:rsid w:val="000B483E"/>
    <w:rsid w:val="000B56B2"/>
    <w:rsid w:val="000B589C"/>
    <w:rsid w:val="000B5F6C"/>
    <w:rsid w:val="000B6FE7"/>
    <w:rsid w:val="000C19A6"/>
    <w:rsid w:val="000C1A02"/>
    <w:rsid w:val="000C2CEC"/>
    <w:rsid w:val="000C4CA6"/>
    <w:rsid w:val="000C5912"/>
    <w:rsid w:val="000D18AC"/>
    <w:rsid w:val="000D3C93"/>
    <w:rsid w:val="000D40A2"/>
    <w:rsid w:val="000D7446"/>
    <w:rsid w:val="000E064F"/>
    <w:rsid w:val="000E1CD7"/>
    <w:rsid w:val="000E35A4"/>
    <w:rsid w:val="000E67FC"/>
    <w:rsid w:val="000E7A2F"/>
    <w:rsid w:val="000F0D2D"/>
    <w:rsid w:val="000F0F0B"/>
    <w:rsid w:val="000F1744"/>
    <w:rsid w:val="000F1C90"/>
    <w:rsid w:val="000F2B0E"/>
    <w:rsid w:val="000F448D"/>
    <w:rsid w:val="000F50EE"/>
    <w:rsid w:val="000F564E"/>
    <w:rsid w:val="00101B16"/>
    <w:rsid w:val="00101D52"/>
    <w:rsid w:val="00102C7C"/>
    <w:rsid w:val="001041F6"/>
    <w:rsid w:val="001071B5"/>
    <w:rsid w:val="00107576"/>
    <w:rsid w:val="001077AA"/>
    <w:rsid w:val="00114173"/>
    <w:rsid w:val="001148CF"/>
    <w:rsid w:val="001177E6"/>
    <w:rsid w:val="0012277E"/>
    <w:rsid w:val="00122F79"/>
    <w:rsid w:val="00123774"/>
    <w:rsid w:val="001248EB"/>
    <w:rsid w:val="00127A65"/>
    <w:rsid w:val="00131948"/>
    <w:rsid w:val="00135D9B"/>
    <w:rsid w:val="00137B4F"/>
    <w:rsid w:val="001470B6"/>
    <w:rsid w:val="0014782D"/>
    <w:rsid w:val="00150767"/>
    <w:rsid w:val="001513FB"/>
    <w:rsid w:val="00151441"/>
    <w:rsid w:val="00151CFB"/>
    <w:rsid w:val="00152462"/>
    <w:rsid w:val="00153DC0"/>
    <w:rsid w:val="00156EF6"/>
    <w:rsid w:val="00166D44"/>
    <w:rsid w:val="0016702D"/>
    <w:rsid w:val="00171251"/>
    <w:rsid w:val="001745CB"/>
    <w:rsid w:val="001747DE"/>
    <w:rsid w:val="0017496B"/>
    <w:rsid w:val="00176AD3"/>
    <w:rsid w:val="00177622"/>
    <w:rsid w:val="001801C8"/>
    <w:rsid w:val="001808C9"/>
    <w:rsid w:val="0018203E"/>
    <w:rsid w:val="00182A10"/>
    <w:rsid w:val="00182D9A"/>
    <w:rsid w:val="001840E8"/>
    <w:rsid w:val="00184D3F"/>
    <w:rsid w:val="00191493"/>
    <w:rsid w:val="00192308"/>
    <w:rsid w:val="0019355D"/>
    <w:rsid w:val="00193FCB"/>
    <w:rsid w:val="0019410B"/>
    <w:rsid w:val="0019573F"/>
    <w:rsid w:val="00195968"/>
    <w:rsid w:val="001964D2"/>
    <w:rsid w:val="00197774"/>
    <w:rsid w:val="001A24AB"/>
    <w:rsid w:val="001A49EB"/>
    <w:rsid w:val="001A5E5A"/>
    <w:rsid w:val="001A661C"/>
    <w:rsid w:val="001A6F68"/>
    <w:rsid w:val="001A7BE1"/>
    <w:rsid w:val="001A7D5F"/>
    <w:rsid w:val="001B1B82"/>
    <w:rsid w:val="001B448B"/>
    <w:rsid w:val="001B4A02"/>
    <w:rsid w:val="001C00A3"/>
    <w:rsid w:val="001C20BF"/>
    <w:rsid w:val="001C32A6"/>
    <w:rsid w:val="001C3899"/>
    <w:rsid w:val="001C511B"/>
    <w:rsid w:val="001C56B1"/>
    <w:rsid w:val="001D5FE6"/>
    <w:rsid w:val="001D61BE"/>
    <w:rsid w:val="001D7843"/>
    <w:rsid w:val="001D7A1D"/>
    <w:rsid w:val="001E031E"/>
    <w:rsid w:val="001E2665"/>
    <w:rsid w:val="001E37AE"/>
    <w:rsid w:val="001E6A61"/>
    <w:rsid w:val="001F28A9"/>
    <w:rsid w:val="001F29F8"/>
    <w:rsid w:val="001F2E2C"/>
    <w:rsid w:val="001F7AC4"/>
    <w:rsid w:val="002001B2"/>
    <w:rsid w:val="00202350"/>
    <w:rsid w:val="00205B13"/>
    <w:rsid w:val="002116FF"/>
    <w:rsid w:val="00212588"/>
    <w:rsid w:val="00213A90"/>
    <w:rsid w:val="00214CB4"/>
    <w:rsid w:val="002178CC"/>
    <w:rsid w:val="00220B8B"/>
    <w:rsid w:val="00222AB9"/>
    <w:rsid w:val="00222E71"/>
    <w:rsid w:val="0022501E"/>
    <w:rsid w:val="0023184D"/>
    <w:rsid w:val="00231EF5"/>
    <w:rsid w:val="00234205"/>
    <w:rsid w:val="002363F2"/>
    <w:rsid w:val="0024182E"/>
    <w:rsid w:val="00242CDB"/>
    <w:rsid w:val="00243AB7"/>
    <w:rsid w:val="00245B1D"/>
    <w:rsid w:val="00250322"/>
    <w:rsid w:val="0025191F"/>
    <w:rsid w:val="00255CF1"/>
    <w:rsid w:val="0025603F"/>
    <w:rsid w:val="00257CD0"/>
    <w:rsid w:val="0026274A"/>
    <w:rsid w:val="00265908"/>
    <w:rsid w:val="0027029D"/>
    <w:rsid w:val="00271C92"/>
    <w:rsid w:val="00277B58"/>
    <w:rsid w:val="002806F4"/>
    <w:rsid w:val="0028111F"/>
    <w:rsid w:val="002815EF"/>
    <w:rsid w:val="0028161F"/>
    <w:rsid w:val="002819DA"/>
    <w:rsid w:val="00281E39"/>
    <w:rsid w:val="00282594"/>
    <w:rsid w:val="00282E12"/>
    <w:rsid w:val="002835E3"/>
    <w:rsid w:val="00287E52"/>
    <w:rsid w:val="002905CD"/>
    <w:rsid w:val="00290EFA"/>
    <w:rsid w:val="002936F5"/>
    <w:rsid w:val="00294DEF"/>
    <w:rsid w:val="00296AD4"/>
    <w:rsid w:val="00296AE3"/>
    <w:rsid w:val="00297623"/>
    <w:rsid w:val="0029763A"/>
    <w:rsid w:val="002A158F"/>
    <w:rsid w:val="002A1D6A"/>
    <w:rsid w:val="002A20D1"/>
    <w:rsid w:val="002A2456"/>
    <w:rsid w:val="002A24F7"/>
    <w:rsid w:val="002A2850"/>
    <w:rsid w:val="002A29B3"/>
    <w:rsid w:val="002A4EF8"/>
    <w:rsid w:val="002B032B"/>
    <w:rsid w:val="002B2299"/>
    <w:rsid w:val="002B2E12"/>
    <w:rsid w:val="002B7EF3"/>
    <w:rsid w:val="002C3766"/>
    <w:rsid w:val="002C4D3B"/>
    <w:rsid w:val="002C68A2"/>
    <w:rsid w:val="002D5935"/>
    <w:rsid w:val="002E15A8"/>
    <w:rsid w:val="002E69B5"/>
    <w:rsid w:val="002E6CC8"/>
    <w:rsid w:val="002F4F70"/>
    <w:rsid w:val="002F609C"/>
    <w:rsid w:val="00300932"/>
    <w:rsid w:val="003010CE"/>
    <w:rsid w:val="00302356"/>
    <w:rsid w:val="00307F31"/>
    <w:rsid w:val="00311322"/>
    <w:rsid w:val="00312982"/>
    <w:rsid w:val="00314726"/>
    <w:rsid w:val="00320839"/>
    <w:rsid w:val="0032101E"/>
    <w:rsid w:val="00321E3A"/>
    <w:rsid w:val="00324D49"/>
    <w:rsid w:val="00325925"/>
    <w:rsid w:val="00330FB5"/>
    <w:rsid w:val="0033326C"/>
    <w:rsid w:val="0033668B"/>
    <w:rsid w:val="00337218"/>
    <w:rsid w:val="0033788A"/>
    <w:rsid w:val="00341C8F"/>
    <w:rsid w:val="00344FB4"/>
    <w:rsid w:val="00345116"/>
    <w:rsid w:val="00346E83"/>
    <w:rsid w:val="00351489"/>
    <w:rsid w:val="00363595"/>
    <w:rsid w:val="0036375D"/>
    <w:rsid w:val="00363865"/>
    <w:rsid w:val="00370234"/>
    <w:rsid w:val="00372054"/>
    <w:rsid w:val="00372C63"/>
    <w:rsid w:val="00375154"/>
    <w:rsid w:val="00376575"/>
    <w:rsid w:val="0037658A"/>
    <w:rsid w:val="0037796F"/>
    <w:rsid w:val="003869E8"/>
    <w:rsid w:val="0038782E"/>
    <w:rsid w:val="00387BC5"/>
    <w:rsid w:val="00392ABD"/>
    <w:rsid w:val="003967F9"/>
    <w:rsid w:val="003A2D60"/>
    <w:rsid w:val="003A498A"/>
    <w:rsid w:val="003B1A5F"/>
    <w:rsid w:val="003B21AC"/>
    <w:rsid w:val="003B346F"/>
    <w:rsid w:val="003C208D"/>
    <w:rsid w:val="003C23B7"/>
    <w:rsid w:val="003C3A28"/>
    <w:rsid w:val="003C42C6"/>
    <w:rsid w:val="003C4690"/>
    <w:rsid w:val="003C5BCA"/>
    <w:rsid w:val="003C75B3"/>
    <w:rsid w:val="003C7B38"/>
    <w:rsid w:val="003D4C58"/>
    <w:rsid w:val="003D7352"/>
    <w:rsid w:val="003E177D"/>
    <w:rsid w:val="003E2359"/>
    <w:rsid w:val="003E2610"/>
    <w:rsid w:val="003E5281"/>
    <w:rsid w:val="003E52D7"/>
    <w:rsid w:val="003E6552"/>
    <w:rsid w:val="003E78DF"/>
    <w:rsid w:val="003E7B8C"/>
    <w:rsid w:val="003F15E6"/>
    <w:rsid w:val="003F2817"/>
    <w:rsid w:val="003F3EAF"/>
    <w:rsid w:val="003F453E"/>
    <w:rsid w:val="003F5E1D"/>
    <w:rsid w:val="003F6764"/>
    <w:rsid w:val="003F73DC"/>
    <w:rsid w:val="003F7D21"/>
    <w:rsid w:val="00401384"/>
    <w:rsid w:val="0040142D"/>
    <w:rsid w:val="00401796"/>
    <w:rsid w:val="00410EAF"/>
    <w:rsid w:val="0041310F"/>
    <w:rsid w:val="0041758E"/>
    <w:rsid w:val="00417D66"/>
    <w:rsid w:val="00422163"/>
    <w:rsid w:val="00422282"/>
    <w:rsid w:val="004261BA"/>
    <w:rsid w:val="00426CB0"/>
    <w:rsid w:val="00427B2E"/>
    <w:rsid w:val="0043079A"/>
    <w:rsid w:val="00430AA8"/>
    <w:rsid w:val="00431AE0"/>
    <w:rsid w:val="0043235E"/>
    <w:rsid w:val="00434D24"/>
    <w:rsid w:val="0043627C"/>
    <w:rsid w:val="0044050B"/>
    <w:rsid w:val="00440B0A"/>
    <w:rsid w:val="004421B7"/>
    <w:rsid w:val="00442D91"/>
    <w:rsid w:val="00444BCF"/>
    <w:rsid w:val="00446256"/>
    <w:rsid w:val="004509DF"/>
    <w:rsid w:val="00451CA5"/>
    <w:rsid w:val="004544C3"/>
    <w:rsid w:val="00454EA8"/>
    <w:rsid w:val="00461A9E"/>
    <w:rsid w:val="00463303"/>
    <w:rsid w:val="00464968"/>
    <w:rsid w:val="00464BA7"/>
    <w:rsid w:val="00467526"/>
    <w:rsid w:val="004712AE"/>
    <w:rsid w:val="00471801"/>
    <w:rsid w:val="00471D49"/>
    <w:rsid w:val="00472249"/>
    <w:rsid w:val="004724C1"/>
    <w:rsid w:val="00480273"/>
    <w:rsid w:val="0048068D"/>
    <w:rsid w:val="0048080A"/>
    <w:rsid w:val="004816F2"/>
    <w:rsid w:val="00483528"/>
    <w:rsid w:val="00484893"/>
    <w:rsid w:val="00495BF1"/>
    <w:rsid w:val="00495DCC"/>
    <w:rsid w:val="00496145"/>
    <w:rsid w:val="00497C3B"/>
    <w:rsid w:val="004B10EE"/>
    <w:rsid w:val="004B1BC0"/>
    <w:rsid w:val="004B28C6"/>
    <w:rsid w:val="004B2C1C"/>
    <w:rsid w:val="004B38E9"/>
    <w:rsid w:val="004B3A0D"/>
    <w:rsid w:val="004B595A"/>
    <w:rsid w:val="004B659F"/>
    <w:rsid w:val="004B7186"/>
    <w:rsid w:val="004B72A8"/>
    <w:rsid w:val="004B7A53"/>
    <w:rsid w:val="004B7D52"/>
    <w:rsid w:val="004C58B8"/>
    <w:rsid w:val="004C6402"/>
    <w:rsid w:val="004C6885"/>
    <w:rsid w:val="004C6E05"/>
    <w:rsid w:val="004C73EB"/>
    <w:rsid w:val="004D1944"/>
    <w:rsid w:val="004D1D67"/>
    <w:rsid w:val="004D664E"/>
    <w:rsid w:val="004D6E72"/>
    <w:rsid w:val="004D768B"/>
    <w:rsid w:val="004E05C3"/>
    <w:rsid w:val="004E083E"/>
    <w:rsid w:val="004E1C6A"/>
    <w:rsid w:val="004E2511"/>
    <w:rsid w:val="004E6C3E"/>
    <w:rsid w:val="004F1C20"/>
    <w:rsid w:val="004F483B"/>
    <w:rsid w:val="004F7A3B"/>
    <w:rsid w:val="005018F3"/>
    <w:rsid w:val="0050287C"/>
    <w:rsid w:val="00505C11"/>
    <w:rsid w:val="005070A2"/>
    <w:rsid w:val="005101FD"/>
    <w:rsid w:val="00512A7F"/>
    <w:rsid w:val="00515FE7"/>
    <w:rsid w:val="00521D04"/>
    <w:rsid w:val="00523EC9"/>
    <w:rsid w:val="005249CE"/>
    <w:rsid w:val="0052518C"/>
    <w:rsid w:val="0052556F"/>
    <w:rsid w:val="00527943"/>
    <w:rsid w:val="00532D29"/>
    <w:rsid w:val="00536BF7"/>
    <w:rsid w:val="005407EE"/>
    <w:rsid w:val="00540CE1"/>
    <w:rsid w:val="0054166C"/>
    <w:rsid w:val="00541960"/>
    <w:rsid w:val="0054254D"/>
    <w:rsid w:val="005454C8"/>
    <w:rsid w:val="0054722D"/>
    <w:rsid w:val="00547CCE"/>
    <w:rsid w:val="00554D5B"/>
    <w:rsid w:val="00555F13"/>
    <w:rsid w:val="00562488"/>
    <w:rsid w:val="00562E26"/>
    <w:rsid w:val="00563449"/>
    <w:rsid w:val="00564851"/>
    <w:rsid w:val="00564955"/>
    <w:rsid w:val="00574D28"/>
    <w:rsid w:val="005753A9"/>
    <w:rsid w:val="0057699B"/>
    <w:rsid w:val="00581EEE"/>
    <w:rsid w:val="005822CF"/>
    <w:rsid w:val="00582516"/>
    <w:rsid w:val="005834FE"/>
    <w:rsid w:val="00587BE8"/>
    <w:rsid w:val="00587D0D"/>
    <w:rsid w:val="00590769"/>
    <w:rsid w:val="005912BE"/>
    <w:rsid w:val="00591D46"/>
    <w:rsid w:val="00596D66"/>
    <w:rsid w:val="00597E5F"/>
    <w:rsid w:val="005A05FE"/>
    <w:rsid w:val="005A2507"/>
    <w:rsid w:val="005A39A3"/>
    <w:rsid w:val="005A6976"/>
    <w:rsid w:val="005A6BC4"/>
    <w:rsid w:val="005B286F"/>
    <w:rsid w:val="005B2A6F"/>
    <w:rsid w:val="005B2FDC"/>
    <w:rsid w:val="005B556C"/>
    <w:rsid w:val="005B5ADF"/>
    <w:rsid w:val="005B7CAD"/>
    <w:rsid w:val="005C1B76"/>
    <w:rsid w:val="005C23B9"/>
    <w:rsid w:val="005C6699"/>
    <w:rsid w:val="005C7959"/>
    <w:rsid w:val="005C7B22"/>
    <w:rsid w:val="005D08F8"/>
    <w:rsid w:val="005D2BAB"/>
    <w:rsid w:val="005D30C4"/>
    <w:rsid w:val="005D4C35"/>
    <w:rsid w:val="005D4EC2"/>
    <w:rsid w:val="005D7047"/>
    <w:rsid w:val="005D789B"/>
    <w:rsid w:val="005D7945"/>
    <w:rsid w:val="005E357E"/>
    <w:rsid w:val="005E4601"/>
    <w:rsid w:val="005E52D6"/>
    <w:rsid w:val="005E5AAA"/>
    <w:rsid w:val="005E68EB"/>
    <w:rsid w:val="005F0AA2"/>
    <w:rsid w:val="005F12AE"/>
    <w:rsid w:val="005F7A51"/>
    <w:rsid w:val="00601378"/>
    <w:rsid w:val="0060223A"/>
    <w:rsid w:val="00602779"/>
    <w:rsid w:val="006034DA"/>
    <w:rsid w:val="0060536F"/>
    <w:rsid w:val="00606BEA"/>
    <w:rsid w:val="00607584"/>
    <w:rsid w:val="00610714"/>
    <w:rsid w:val="00611564"/>
    <w:rsid w:val="00611FD3"/>
    <w:rsid w:val="00613BCD"/>
    <w:rsid w:val="00615D90"/>
    <w:rsid w:val="0061631B"/>
    <w:rsid w:val="00624422"/>
    <w:rsid w:val="00631599"/>
    <w:rsid w:val="00631B5F"/>
    <w:rsid w:val="00632046"/>
    <w:rsid w:val="006340DC"/>
    <w:rsid w:val="00634E27"/>
    <w:rsid w:val="00641811"/>
    <w:rsid w:val="0064278D"/>
    <w:rsid w:val="0064285D"/>
    <w:rsid w:val="00643C17"/>
    <w:rsid w:val="00645E72"/>
    <w:rsid w:val="006463DB"/>
    <w:rsid w:val="006523AD"/>
    <w:rsid w:val="00653021"/>
    <w:rsid w:val="006546CB"/>
    <w:rsid w:val="006607EA"/>
    <w:rsid w:val="00661DFA"/>
    <w:rsid w:val="006668C1"/>
    <w:rsid w:val="00666FCB"/>
    <w:rsid w:val="00670D0E"/>
    <w:rsid w:val="006736EB"/>
    <w:rsid w:val="00673A06"/>
    <w:rsid w:val="00674D7B"/>
    <w:rsid w:val="0068164F"/>
    <w:rsid w:val="006848CA"/>
    <w:rsid w:val="00685AC6"/>
    <w:rsid w:val="006860F0"/>
    <w:rsid w:val="00692261"/>
    <w:rsid w:val="00692560"/>
    <w:rsid w:val="006926E8"/>
    <w:rsid w:val="00693736"/>
    <w:rsid w:val="00693830"/>
    <w:rsid w:val="006A0A3D"/>
    <w:rsid w:val="006A397B"/>
    <w:rsid w:val="006A4FD0"/>
    <w:rsid w:val="006A602D"/>
    <w:rsid w:val="006B1A01"/>
    <w:rsid w:val="006B4AA7"/>
    <w:rsid w:val="006B7B88"/>
    <w:rsid w:val="006C0218"/>
    <w:rsid w:val="006C0EDE"/>
    <w:rsid w:val="006C1486"/>
    <w:rsid w:val="006C58DE"/>
    <w:rsid w:val="006C5C83"/>
    <w:rsid w:val="006C722B"/>
    <w:rsid w:val="006C7476"/>
    <w:rsid w:val="006D3871"/>
    <w:rsid w:val="006D4213"/>
    <w:rsid w:val="006D5C85"/>
    <w:rsid w:val="006D6FEE"/>
    <w:rsid w:val="006D7504"/>
    <w:rsid w:val="006E3CA3"/>
    <w:rsid w:val="006E46E8"/>
    <w:rsid w:val="006E5D85"/>
    <w:rsid w:val="006F03BD"/>
    <w:rsid w:val="006F17BD"/>
    <w:rsid w:val="006F389F"/>
    <w:rsid w:val="006F5C9B"/>
    <w:rsid w:val="00700577"/>
    <w:rsid w:val="00701A6B"/>
    <w:rsid w:val="00702B4D"/>
    <w:rsid w:val="0070306B"/>
    <w:rsid w:val="00704130"/>
    <w:rsid w:val="00705841"/>
    <w:rsid w:val="00705EE3"/>
    <w:rsid w:val="00712829"/>
    <w:rsid w:val="00712C0D"/>
    <w:rsid w:val="0071326A"/>
    <w:rsid w:val="00716909"/>
    <w:rsid w:val="007218C5"/>
    <w:rsid w:val="00722DD7"/>
    <w:rsid w:val="00723AED"/>
    <w:rsid w:val="00723C2B"/>
    <w:rsid w:val="007326C3"/>
    <w:rsid w:val="00732DAF"/>
    <w:rsid w:val="00736391"/>
    <w:rsid w:val="00740DDC"/>
    <w:rsid w:val="0075000F"/>
    <w:rsid w:val="00757D6C"/>
    <w:rsid w:val="00764538"/>
    <w:rsid w:val="00764B92"/>
    <w:rsid w:val="00770C9D"/>
    <w:rsid w:val="007714E4"/>
    <w:rsid w:val="00771D60"/>
    <w:rsid w:val="00772EF7"/>
    <w:rsid w:val="0077323B"/>
    <w:rsid w:val="007734EB"/>
    <w:rsid w:val="007737F6"/>
    <w:rsid w:val="00780331"/>
    <w:rsid w:val="00780863"/>
    <w:rsid w:val="00781CD6"/>
    <w:rsid w:val="00786891"/>
    <w:rsid w:val="007869D2"/>
    <w:rsid w:val="00787099"/>
    <w:rsid w:val="007909D9"/>
    <w:rsid w:val="00790D2D"/>
    <w:rsid w:val="00791E5A"/>
    <w:rsid w:val="00792729"/>
    <w:rsid w:val="007929F5"/>
    <w:rsid w:val="00793D65"/>
    <w:rsid w:val="00797A71"/>
    <w:rsid w:val="00797F7F"/>
    <w:rsid w:val="007A1FDB"/>
    <w:rsid w:val="007A358A"/>
    <w:rsid w:val="007A3F30"/>
    <w:rsid w:val="007A3F5C"/>
    <w:rsid w:val="007A54BA"/>
    <w:rsid w:val="007A5F55"/>
    <w:rsid w:val="007A75CC"/>
    <w:rsid w:val="007B07B2"/>
    <w:rsid w:val="007B0E23"/>
    <w:rsid w:val="007B1525"/>
    <w:rsid w:val="007B5F6D"/>
    <w:rsid w:val="007B7000"/>
    <w:rsid w:val="007B716A"/>
    <w:rsid w:val="007C1E53"/>
    <w:rsid w:val="007C27D0"/>
    <w:rsid w:val="007C38C9"/>
    <w:rsid w:val="007C671E"/>
    <w:rsid w:val="007C6813"/>
    <w:rsid w:val="007D102F"/>
    <w:rsid w:val="007D3D53"/>
    <w:rsid w:val="007D3DAA"/>
    <w:rsid w:val="007D437C"/>
    <w:rsid w:val="007D71B2"/>
    <w:rsid w:val="007D7428"/>
    <w:rsid w:val="007D7928"/>
    <w:rsid w:val="007D792F"/>
    <w:rsid w:val="007E0564"/>
    <w:rsid w:val="007E150C"/>
    <w:rsid w:val="007E1679"/>
    <w:rsid w:val="007E204D"/>
    <w:rsid w:val="007E2715"/>
    <w:rsid w:val="007E2BB8"/>
    <w:rsid w:val="007E48F8"/>
    <w:rsid w:val="007F0FA9"/>
    <w:rsid w:val="007F6368"/>
    <w:rsid w:val="0080076B"/>
    <w:rsid w:val="00801D37"/>
    <w:rsid w:val="00801DF7"/>
    <w:rsid w:val="0080205B"/>
    <w:rsid w:val="008021B2"/>
    <w:rsid w:val="008024F3"/>
    <w:rsid w:val="00803AAB"/>
    <w:rsid w:val="00803BA1"/>
    <w:rsid w:val="00806622"/>
    <w:rsid w:val="008073EF"/>
    <w:rsid w:val="0080753C"/>
    <w:rsid w:val="008107A5"/>
    <w:rsid w:val="00812647"/>
    <w:rsid w:val="00814415"/>
    <w:rsid w:val="00817D5D"/>
    <w:rsid w:val="00820DA6"/>
    <w:rsid w:val="00822082"/>
    <w:rsid w:val="00822197"/>
    <w:rsid w:val="00825874"/>
    <w:rsid w:val="008274C0"/>
    <w:rsid w:val="00827A3A"/>
    <w:rsid w:val="00832358"/>
    <w:rsid w:val="008325F1"/>
    <w:rsid w:val="00832E47"/>
    <w:rsid w:val="00832E55"/>
    <w:rsid w:val="00832F7B"/>
    <w:rsid w:val="0083468D"/>
    <w:rsid w:val="00836398"/>
    <w:rsid w:val="00836B5E"/>
    <w:rsid w:val="008375F4"/>
    <w:rsid w:val="008400AB"/>
    <w:rsid w:val="00840316"/>
    <w:rsid w:val="00840EA1"/>
    <w:rsid w:val="00841414"/>
    <w:rsid w:val="00841796"/>
    <w:rsid w:val="00841991"/>
    <w:rsid w:val="00843C48"/>
    <w:rsid w:val="008442C3"/>
    <w:rsid w:val="00844E35"/>
    <w:rsid w:val="00845457"/>
    <w:rsid w:val="00845D09"/>
    <w:rsid w:val="0085197B"/>
    <w:rsid w:val="00853394"/>
    <w:rsid w:val="0085610B"/>
    <w:rsid w:val="00856DEA"/>
    <w:rsid w:val="0086092B"/>
    <w:rsid w:val="008646BD"/>
    <w:rsid w:val="00864ADB"/>
    <w:rsid w:val="00866DB1"/>
    <w:rsid w:val="00867477"/>
    <w:rsid w:val="00871411"/>
    <w:rsid w:val="00874E5D"/>
    <w:rsid w:val="00875CC2"/>
    <w:rsid w:val="00875F79"/>
    <w:rsid w:val="00876E9A"/>
    <w:rsid w:val="00890DD4"/>
    <w:rsid w:val="0089463B"/>
    <w:rsid w:val="008958F8"/>
    <w:rsid w:val="00897119"/>
    <w:rsid w:val="008A1064"/>
    <w:rsid w:val="008A1878"/>
    <w:rsid w:val="008A3140"/>
    <w:rsid w:val="008A4C14"/>
    <w:rsid w:val="008A5521"/>
    <w:rsid w:val="008A6521"/>
    <w:rsid w:val="008B05C3"/>
    <w:rsid w:val="008B2CDF"/>
    <w:rsid w:val="008C1614"/>
    <w:rsid w:val="008C2A89"/>
    <w:rsid w:val="008C3D3C"/>
    <w:rsid w:val="008C7524"/>
    <w:rsid w:val="008D0FF7"/>
    <w:rsid w:val="008D33C4"/>
    <w:rsid w:val="008D48A5"/>
    <w:rsid w:val="008D640B"/>
    <w:rsid w:val="008D6B2B"/>
    <w:rsid w:val="008D6F53"/>
    <w:rsid w:val="008D7BB3"/>
    <w:rsid w:val="008E3519"/>
    <w:rsid w:val="008E6051"/>
    <w:rsid w:val="008E6292"/>
    <w:rsid w:val="008E6E0A"/>
    <w:rsid w:val="008F0054"/>
    <w:rsid w:val="008F0490"/>
    <w:rsid w:val="008F056C"/>
    <w:rsid w:val="008F0DEC"/>
    <w:rsid w:val="008F129E"/>
    <w:rsid w:val="008F198F"/>
    <w:rsid w:val="008F3589"/>
    <w:rsid w:val="008F4273"/>
    <w:rsid w:val="008F4597"/>
    <w:rsid w:val="008F5CC4"/>
    <w:rsid w:val="008F7CDF"/>
    <w:rsid w:val="00900E00"/>
    <w:rsid w:val="009010FF"/>
    <w:rsid w:val="00903A6D"/>
    <w:rsid w:val="00903B83"/>
    <w:rsid w:val="00910153"/>
    <w:rsid w:val="009145BF"/>
    <w:rsid w:val="00916E9C"/>
    <w:rsid w:val="00920D96"/>
    <w:rsid w:val="0092172F"/>
    <w:rsid w:val="009218F8"/>
    <w:rsid w:val="00926632"/>
    <w:rsid w:val="009327BC"/>
    <w:rsid w:val="00932CD4"/>
    <w:rsid w:val="00936ACE"/>
    <w:rsid w:val="00936E39"/>
    <w:rsid w:val="00937522"/>
    <w:rsid w:val="00942352"/>
    <w:rsid w:val="009428F3"/>
    <w:rsid w:val="00944143"/>
    <w:rsid w:val="00944EBA"/>
    <w:rsid w:val="00951CBC"/>
    <w:rsid w:val="0095480D"/>
    <w:rsid w:val="00954C6C"/>
    <w:rsid w:val="0096277A"/>
    <w:rsid w:val="0096603B"/>
    <w:rsid w:val="00966728"/>
    <w:rsid w:val="00967992"/>
    <w:rsid w:val="00974A43"/>
    <w:rsid w:val="00975EBD"/>
    <w:rsid w:val="009770AB"/>
    <w:rsid w:val="00981A3B"/>
    <w:rsid w:val="00981D28"/>
    <w:rsid w:val="00983209"/>
    <w:rsid w:val="0099162B"/>
    <w:rsid w:val="0099229E"/>
    <w:rsid w:val="00992CD8"/>
    <w:rsid w:val="00996709"/>
    <w:rsid w:val="00997813"/>
    <w:rsid w:val="009A0594"/>
    <w:rsid w:val="009A25C8"/>
    <w:rsid w:val="009A2F7F"/>
    <w:rsid w:val="009A2F8A"/>
    <w:rsid w:val="009A3502"/>
    <w:rsid w:val="009A36E1"/>
    <w:rsid w:val="009A3C92"/>
    <w:rsid w:val="009A6C58"/>
    <w:rsid w:val="009A7E0B"/>
    <w:rsid w:val="009B199A"/>
    <w:rsid w:val="009B281F"/>
    <w:rsid w:val="009B2A1F"/>
    <w:rsid w:val="009B2E6E"/>
    <w:rsid w:val="009B3594"/>
    <w:rsid w:val="009B51D9"/>
    <w:rsid w:val="009B6C67"/>
    <w:rsid w:val="009C33E7"/>
    <w:rsid w:val="009C4CBA"/>
    <w:rsid w:val="009D2FDC"/>
    <w:rsid w:val="009D5C68"/>
    <w:rsid w:val="009D6DB5"/>
    <w:rsid w:val="009D6E71"/>
    <w:rsid w:val="009E1CFC"/>
    <w:rsid w:val="009E20F5"/>
    <w:rsid w:val="009E27C8"/>
    <w:rsid w:val="009F095C"/>
    <w:rsid w:val="009F0AD1"/>
    <w:rsid w:val="00A000CC"/>
    <w:rsid w:val="00A00C82"/>
    <w:rsid w:val="00A03B91"/>
    <w:rsid w:val="00A06C03"/>
    <w:rsid w:val="00A10352"/>
    <w:rsid w:val="00A15316"/>
    <w:rsid w:val="00A15AC2"/>
    <w:rsid w:val="00A22EF0"/>
    <w:rsid w:val="00A24D3D"/>
    <w:rsid w:val="00A25C73"/>
    <w:rsid w:val="00A30ABF"/>
    <w:rsid w:val="00A351E0"/>
    <w:rsid w:val="00A35B54"/>
    <w:rsid w:val="00A35D6E"/>
    <w:rsid w:val="00A35FEF"/>
    <w:rsid w:val="00A36270"/>
    <w:rsid w:val="00A40686"/>
    <w:rsid w:val="00A413F7"/>
    <w:rsid w:val="00A41FB4"/>
    <w:rsid w:val="00A42AEF"/>
    <w:rsid w:val="00A430D7"/>
    <w:rsid w:val="00A4559F"/>
    <w:rsid w:val="00A4666E"/>
    <w:rsid w:val="00A4697E"/>
    <w:rsid w:val="00A51123"/>
    <w:rsid w:val="00A53509"/>
    <w:rsid w:val="00A54530"/>
    <w:rsid w:val="00A54D67"/>
    <w:rsid w:val="00A65BC7"/>
    <w:rsid w:val="00A65FB3"/>
    <w:rsid w:val="00A67467"/>
    <w:rsid w:val="00A71551"/>
    <w:rsid w:val="00A71FEA"/>
    <w:rsid w:val="00A734F8"/>
    <w:rsid w:val="00A8038F"/>
    <w:rsid w:val="00A81A1A"/>
    <w:rsid w:val="00A82252"/>
    <w:rsid w:val="00A8229C"/>
    <w:rsid w:val="00A824CE"/>
    <w:rsid w:val="00A83C73"/>
    <w:rsid w:val="00A84AAE"/>
    <w:rsid w:val="00A85C90"/>
    <w:rsid w:val="00A87526"/>
    <w:rsid w:val="00A91CC5"/>
    <w:rsid w:val="00A935B8"/>
    <w:rsid w:val="00A94D13"/>
    <w:rsid w:val="00A94DA1"/>
    <w:rsid w:val="00A9631B"/>
    <w:rsid w:val="00A96FA6"/>
    <w:rsid w:val="00AA035A"/>
    <w:rsid w:val="00AA521D"/>
    <w:rsid w:val="00AA66C1"/>
    <w:rsid w:val="00AA7206"/>
    <w:rsid w:val="00AB25F7"/>
    <w:rsid w:val="00AB2DF9"/>
    <w:rsid w:val="00AB32B7"/>
    <w:rsid w:val="00AB6351"/>
    <w:rsid w:val="00AC15D7"/>
    <w:rsid w:val="00AC2B4A"/>
    <w:rsid w:val="00AC5471"/>
    <w:rsid w:val="00AC5CE5"/>
    <w:rsid w:val="00AD5854"/>
    <w:rsid w:val="00AE0E02"/>
    <w:rsid w:val="00AE2D9A"/>
    <w:rsid w:val="00AE2FA0"/>
    <w:rsid w:val="00AE578A"/>
    <w:rsid w:val="00AE5EE6"/>
    <w:rsid w:val="00AE7877"/>
    <w:rsid w:val="00AF4023"/>
    <w:rsid w:val="00AF5D8D"/>
    <w:rsid w:val="00AF6B82"/>
    <w:rsid w:val="00B00CA6"/>
    <w:rsid w:val="00B050B7"/>
    <w:rsid w:val="00B0620E"/>
    <w:rsid w:val="00B06C21"/>
    <w:rsid w:val="00B07C35"/>
    <w:rsid w:val="00B109F8"/>
    <w:rsid w:val="00B116B8"/>
    <w:rsid w:val="00B1386E"/>
    <w:rsid w:val="00B13B07"/>
    <w:rsid w:val="00B14AA8"/>
    <w:rsid w:val="00B15907"/>
    <w:rsid w:val="00B15B50"/>
    <w:rsid w:val="00B15DEC"/>
    <w:rsid w:val="00B16110"/>
    <w:rsid w:val="00B171EF"/>
    <w:rsid w:val="00B20D82"/>
    <w:rsid w:val="00B2196D"/>
    <w:rsid w:val="00B23B44"/>
    <w:rsid w:val="00B2564B"/>
    <w:rsid w:val="00B27C8E"/>
    <w:rsid w:val="00B34C90"/>
    <w:rsid w:val="00B34D29"/>
    <w:rsid w:val="00B37AE5"/>
    <w:rsid w:val="00B37F3E"/>
    <w:rsid w:val="00B37F5E"/>
    <w:rsid w:val="00B407CC"/>
    <w:rsid w:val="00B4104F"/>
    <w:rsid w:val="00B41E68"/>
    <w:rsid w:val="00B42682"/>
    <w:rsid w:val="00B430C7"/>
    <w:rsid w:val="00B43DCA"/>
    <w:rsid w:val="00B47386"/>
    <w:rsid w:val="00B47F8C"/>
    <w:rsid w:val="00B547C7"/>
    <w:rsid w:val="00B601FA"/>
    <w:rsid w:val="00B632BB"/>
    <w:rsid w:val="00B635BA"/>
    <w:rsid w:val="00B67954"/>
    <w:rsid w:val="00B70236"/>
    <w:rsid w:val="00B80524"/>
    <w:rsid w:val="00B8211F"/>
    <w:rsid w:val="00B8296A"/>
    <w:rsid w:val="00B86BAD"/>
    <w:rsid w:val="00B901B7"/>
    <w:rsid w:val="00B9083E"/>
    <w:rsid w:val="00B91E7B"/>
    <w:rsid w:val="00B95219"/>
    <w:rsid w:val="00B9736E"/>
    <w:rsid w:val="00BA0F58"/>
    <w:rsid w:val="00BA1F11"/>
    <w:rsid w:val="00BA2CB6"/>
    <w:rsid w:val="00BA57C1"/>
    <w:rsid w:val="00BB2423"/>
    <w:rsid w:val="00BB47A2"/>
    <w:rsid w:val="00BB5DEF"/>
    <w:rsid w:val="00BC2E69"/>
    <w:rsid w:val="00BC368F"/>
    <w:rsid w:val="00BC58FC"/>
    <w:rsid w:val="00BC5B19"/>
    <w:rsid w:val="00BD03F3"/>
    <w:rsid w:val="00BD6FF2"/>
    <w:rsid w:val="00BD7B13"/>
    <w:rsid w:val="00BE0857"/>
    <w:rsid w:val="00BE1168"/>
    <w:rsid w:val="00BE3566"/>
    <w:rsid w:val="00BE517B"/>
    <w:rsid w:val="00BF1057"/>
    <w:rsid w:val="00BF334B"/>
    <w:rsid w:val="00BF5EA0"/>
    <w:rsid w:val="00BF77D2"/>
    <w:rsid w:val="00C00166"/>
    <w:rsid w:val="00C0398A"/>
    <w:rsid w:val="00C043CA"/>
    <w:rsid w:val="00C04517"/>
    <w:rsid w:val="00C04F36"/>
    <w:rsid w:val="00C076AB"/>
    <w:rsid w:val="00C123F2"/>
    <w:rsid w:val="00C13A0C"/>
    <w:rsid w:val="00C14E61"/>
    <w:rsid w:val="00C23972"/>
    <w:rsid w:val="00C2461E"/>
    <w:rsid w:val="00C2493A"/>
    <w:rsid w:val="00C26CE3"/>
    <w:rsid w:val="00C27559"/>
    <w:rsid w:val="00C3054E"/>
    <w:rsid w:val="00C32297"/>
    <w:rsid w:val="00C340CB"/>
    <w:rsid w:val="00C34817"/>
    <w:rsid w:val="00C35528"/>
    <w:rsid w:val="00C374AA"/>
    <w:rsid w:val="00C4145B"/>
    <w:rsid w:val="00C454AD"/>
    <w:rsid w:val="00C46F04"/>
    <w:rsid w:val="00C47782"/>
    <w:rsid w:val="00C53046"/>
    <w:rsid w:val="00C559E1"/>
    <w:rsid w:val="00C57AC8"/>
    <w:rsid w:val="00C603DF"/>
    <w:rsid w:val="00C61AE3"/>
    <w:rsid w:val="00C629EF"/>
    <w:rsid w:val="00C63171"/>
    <w:rsid w:val="00C66413"/>
    <w:rsid w:val="00C66D3F"/>
    <w:rsid w:val="00C70AEF"/>
    <w:rsid w:val="00C71A96"/>
    <w:rsid w:val="00C71C0D"/>
    <w:rsid w:val="00C7571E"/>
    <w:rsid w:val="00C76CF4"/>
    <w:rsid w:val="00C846AC"/>
    <w:rsid w:val="00C863FF"/>
    <w:rsid w:val="00C91FD8"/>
    <w:rsid w:val="00C9501F"/>
    <w:rsid w:val="00C96A86"/>
    <w:rsid w:val="00C97093"/>
    <w:rsid w:val="00CA2DAB"/>
    <w:rsid w:val="00CB26E2"/>
    <w:rsid w:val="00CB363A"/>
    <w:rsid w:val="00CB5DF0"/>
    <w:rsid w:val="00CB5EA6"/>
    <w:rsid w:val="00CB690D"/>
    <w:rsid w:val="00CB7B7B"/>
    <w:rsid w:val="00CC2646"/>
    <w:rsid w:val="00CC26ED"/>
    <w:rsid w:val="00CC2792"/>
    <w:rsid w:val="00CC5BDC"/>
    <w:rsid w:val="00CC6087"/>
    <w:rsid w:val="00CC7406"/>
    <w:rsid w:val="00CC7857"/>
    <w:rsid w:val="00CD0114"/>
    <w:rsid w:val="00CD0CDC"/>
    <w:rsid w:val="00CD1DF9"/>
    <w:rsid w:val="00CD2784"/>
    <w:rsid w:val="00CE02F4"/>
    <w:rsid w:val="00CE080F"/>
    <w:rsid w:val="00CE1152"/>
    <w:rsid w:val="00CE20BA"/>
    <w:rsid w:val="00CE343D"/>
    <w:rsid w:val="00CE5F18"/>
    <w:rsid w:val="00CE69A8"/>
    <w:rsid w:val="00CE7AD0"/>
    <w:rsid w:val="00CF15EE"/>
    <w:rsid w:val="00CF1AD6"/>
    <w:rsid w:val="00CF1ADD"/>
    <w:rsid w:val="00CF2281"/>
    <w:rsid w:val="00CF380D"/>
    <w:rsid w:val="00CF709C"/>
    <w:rsid w:val="00D008BB"/>
    <w:rsid w:val="00D00A1F"/>
    <w:rsid w:val="00D05A4A"/>
    <w:rsid w:val="00D06184"/>
    <w:rsid w:val="00D11112"/>
    <w:rsid w:val="00D13E06"/>
    <w:rsid w:val="00D151A2"/>
    <w:rsid w:val="00D167D7"/>
    <w:rsid w:val="00D16EA4"/>
    <w:rsid w:val="00D2122B"/>
    <w:rsid w:val="00D2211D"/>
    <w:rsid w:val="00D22CC0"/>
    <w:rsid w:val="00D23228"/>
    <w:rsid w:val="00D23F07"/>
    <w:rsid w:val="00D25501"/>
    <w:rsid w:val="00D2563E"/>
    <w:rsid w:val="00D26977"/>
    <w:rsid w:val="00D276FE"/>
    <w:rsid w:val="00D27A48"/>
    <w:rsid w:val="00D30E80"/>
    <w:rsid w:val="00D34D35"/>
    <w:rsid w:val="00D4056F"/>
    <w:rsid w:val="00D41317"/>
    <w:rsid w:val="00D42013"/>
    <w:rsid w:val="00D420CC"/>
    <w:rsid w:val="00D42F3B"/>
    <w:rsid w:val="00D4391E"/>
    <w:rsid w:val="00D43CFB"/>
    <w:rsid w:val="00D50F43"/>
    <w:rsid w:val="00D51B98"/>
    <w:rsid w:val="00D52745"/>
    <w:rsid w:val="00D5478C"/>
    <w:rsid w:val="00D63301"/>
    <w:rsid w:val="00D63979"/>
    <w:rsid w:val="00D709E4"/>
    <w:rsid w:val="00D71BF8"/>
    <w:rsid w:val="00D729AB"/>
    <w:rsid w:val="00D75EF0"/>
    <w:rsid w:val="00D80A32"/>
    <w:rsid w:val="00D81BD2"/>
    <w:rsid w:val="00D83E33"/>
    <w:rsid w:val="00D84384"/>
    <w:rsid w:val="00D85166"/>
    <w:rsid w:val="00D915F4"/>
    <w:rsid w:val="00D97A80"/>
    <w:rsid w:val="00DA0585"/>
    <w:rsid w:val="00DA08A9"/>
    <w:rsid w:val="00DA251D"/>
    <w:rsid w:val="00DA2BA9"/>
    <w:rsid w:val="00DA439F"/>
    <w:rsid w:val="00DA613F"/>
    <w:rsid w:val="00DA6B2D"/>
    <w:rsid w:val="00DA6D0F"/>
    <w:rsid w:val="00DB011E"/>
    <w:rsid w:val="00DB1A99"/>
    <w:rsid w:val="00DB1F36"/>
    <w:rsid w:val="00DB76E2"/>
    <w:rsid w:val="00DC0CB1"/>
    <w:rsid w:val="00DC55C0"/>
    <w:rsid w:val="00DC609A"/>
    <w:rsid w:val="00DC7526"/>
    <w:rsid w:val="00DC7C23"/>
    <w:rsid w:val="00DC7D59"/>
    <w:rsid w:val="00DD0878"/>
    <w:rsid w:val="00DD26F5"/>
    <w:rsid w:val="00DD3409"/>
    <w:rsid w:val="00DD58DA"/>
    <w:rsid w:val="00DE01D7"/>
    <w:rsid w:val="00DE0455"/>
    <w:rsid w:val="00DE221E"/>
    <w:rsid w:val="00DE2E1D"/>
    <w:rsid w:val="00DE348E"/>
    <w:rsid w:val="00DE5113"/>
    <w:rsid w:val="00DE644D"/>
    <w:rsid w:val="00DE707B"/>
    <w:rsid w:val="00DF2740"/>
    <w:rsid w:val="00DF42A0"/>
    <w:rsid w:val="00DF680F"/>
    <w:rsid w:val="00DF7AC5"/>
    <w:rsid w:val="00E00AEF"/>
    <w:rsid w:val="00E00D89"/>
    <w:rsid w:val="00E0725C"/>
    <w:rsid w:val="00E10D80"/>
    <w:rsid w:val="00E13018"/>
    <w:rsid w:val="00E13B25"/>
    <w:rsid w:val="00E15643"/>
    <w:rsid w:val="00E201DA"/>
    <w:rsid w:val="00E225CC"/>
    <w:rsid w:val="00E2271C"/>
    <w:rsid w:val="00E25911"/>
    <w:rsid w:val="00E305A6"/>
    <w:rsid w:val="00E30F14"/>
    <w:rsid w:val="00E31756"/>
    <w:rsid w:val="00E31B8C"/>
    <w:rsid w:val="00E332BA"/>
    <w:rsid w:val="00E36DE5"/>
    <w:rsid w:val="00E413DE"/>
    <w:rsid w:val="00E43267"/>
    <w:rsid w:val="00E44556"/>
    <w:rsid w:val="00E45199"/>
    <w:rsid w:val="00E455D7"/>
    <w:rsid w:val="00E47096"/>
    <w:rsid w:val="00E57A4E"/>
    <w:rsid w:val="00E634F8"/>
    <w:rsid w:val="00E655E5"/>
    <w:rsid w:val="00E67CBA"/>
    <w:rsid w:val="00E730C7"/>
    <w:rsid w:val="00E74317"/>
    <w:rsid w:val="00E77C09"/>
    <w:rsid w:val="00E81721"/>
    <w:rsid w:val="00E81FBD"/>
    <w:rsid w:val="00E8553C"/>
    <w:rsid w:val="00E8614A"/>
    <w:rsid w:val="00E923D9"/>
    <w:rsid w:val="00E92797"/>
    <w:rsid w:val="00E92B33"/>
    <w:rsid w:val="00E93779"/>
    <w:rsid w:val="00E9580B"/>
    <w:rsid w:val="00E968A0"/>
    <w:rsid w:val="00E9773A"/>
    <w:rsid w:val="00EA06B5"/>
    <w:rsid w:val="00EA079B"/>
    <w:rsid w:val="00EA4116"/>
    <w:rsid w:val="00EB016F"/>
    <w:rsid w:val="00EB1E0C"/>
    <w:rsid w:val="00EB1E2D"/>
    <w:rsid w:val="00EB23BD"/>
    <w:rsid w:val="00EB428D"/>
    <w:rsid w:val="00EB638B"/>
    <w:rsid w:val="00EC00E5"/>
    <w:rsid w:val="00EC0458"/>
    <w:rsid w:val="00EC494A"/>
    <w:rsid w:val="00EC6E47"/>
    <w:rsid w:val="00EC6FC9"/>
    <w:rsid w:val="00EC7C2B"/>
    <w:rsid w:val="00ED02AC"/>
    <w:rsid w:val="00ED0D0D"/>
    <w:rsid w:val="00ED1B93"/>
    <w:rsid w:val="00ED1CDB"/>
    <w:rsid w:val="00ED44D4"/>
    <w:rsid w:val="00ED52FF"/>
    <w:rsid w:val="00EE18D7"/>
    <w:rsid w:val="00EE24E6"/>
    <w:rsid w:val="00EE5D8C"/>
    <w:rsid w:val="00EE76A7"/>
    <w:rsid w:val="00EF0EFF"/>
    <w:rsid w:val="00EF32E1"/>
    <w:rsid w:val="00EF3510"/>
    <w:rsid w:val="00EF6EE0"/>
    <w:rsid w:val="00EF7A1F"/>
    <w:rsid w:val="00F00E7E"/>
    <w:rsid w:val="00F01D40"/>
    <w:rsid w:val="00F01D51"/>
    <w:rsid w:val="00F0237B"/>
    <w:rsid w:val="00F02681"/>
    <w:rsid w:val="00F02899"/>
    <w:rsid w:val="00F064E7"/>
    <w:rsid w:val="00F07A7D"/>
    <w:rsid w:val="00F10479"/>
    <w:rsid w:val="00F11C11"/>
    <w:rsid w:val="00F15902"/>
    <w:rsid w:val="00F16680"/>
    <w:rsid w:val="00F21E0C"/>
    <w:rsid w:val="00F22276"/>
    <w:rsid w:val="00F256AE"/>
    <w:rsid w:val="00F262A5"/>
    <w:rsid w:val="00F26797"/>
    <w:rsid w:val="00F27C19"/>
    <w:rsid w:val="00F326C8"/>
    <w:rsid w:val="00F337AA"/>
    <w:rsid w:val="00F33DF9"/>
    <w:rsid w:val="00F343DF"/>
    <w:rsid w:val="00F345C0"/>
    <w:rsid w:val="00F36E10"/>
    <w:rsid w:val="00F41267"/>
    <w:rsid w:val="00F43A00"/>
    <w:rsid w:val="00F444F5"/>
    <w:rsid w:val="00F44AF7"/>
    <w:rsid w:val="00F4536C"/>
    <w:rsid w:val="00F458CD"/>
    <w:rsid w:val="00F465EB"/>
    <w:rsid w:val="00F46CA9"/>
    <w:rsid w:val="00F51C10"/>
    <w:rsid w:val="00F52000"/>
    <w:rsid w:val="00F5463D"/>
    <w:rsid w:val="00F54A85"/>
    <w:rsid w:val="00F55A31"/>
    <w:rsid w:val="00F56DB8"/>
    <w:rsid w:val="00F572FA"/>
    <w:rsid w:val="00F60499"/>
    <w:rsid w:val="00F65375"/>
    <w:rsid w:val="00F7221F"/>
    <w:rsid w:val="00F80D65"/>
    <w:rsid w:val="00F83E12"/>
    <w:rsid w:val="00F84721"/>
    <w:rsid w:val="00F85107"/>
    <w:rsid w:val="00F90163"/>
    <w:rsid w:val="00F9033C"/>
    <w:rsid w:val="00F90759"/>
    <w:rsid w:val="00F92BF6"/>
    <w:rsid w:val="00F92FF6"/>
    <w:rsid w:val="00F93C83"/>
    <w:rsid w:val="00F95F3B"/>
    <w:rsid w:val="00FA0005"/>
    <w:rsid w:val="00FA3BB5"/>
    <w:rsid w:val="00FA43CA"/>
    <w:rsid w:val="00FA7276"/>
    <w:rsid w:val="00FA729C"/>
    <w:rsid w:val="00FB0172"/>
    <w:rsid w:val="00FB2692"/>
    <w:rsid w:val="00FB6080"/>
    <w:rsid w:val="00FC05A2"/>
    <w:rsid w:val="00FC264C"/>
    <w:rsid w:val="00FC415F"/>
    <w:rsid w:val="00FC5961"/>
    <w:rsid w:val="00FD07D4"/>
    <w:rsid w:val="00FD1890"/>
    <w:rsid w:val="00FD18CA"/>
    <w:rsid w:val="00FD233B"/>
    <w:rsid w:val="00FD4094"/>
    <w:rsid w:val="00FE02F1"/>
    <w:rsid w:val="00FE24FB"/>
    <w:rsid w:val="00FE41C4"/>
    <w:rsid w:val="00FF3155"/>
    <w:rsid w:val="00FF3478"/>
    <w:rsid w:val="00FF4622"/>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97B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aliases w:val="no"/>
    <w:qFormat/>
    <w:rsid w:val="008D640B"/>
    <w:pPr>
      <w:topLinePunct/>
      <w:adjustRightInd w:val="0"/>
      <w:spacing w:after="120"/>
      <w:ind w:firstLine="181"/>
      <w:jc w:val="both"/>
      <w:textAlignment w:val="baseline"/>
    </w:pPr>
    <w:rPr>
      <w:rFonts w:ascii="Times New Roman" w:eastAsia="ＭＳ 明朝" w:hAnsi="Times New Roman"/>
    </w:rPr>
  </w:style>
  <w:style w:type="paragraph" w:styleId="10">
    <w:name w:val="heading 1"/>
    <w:aliases w:val="1"/>
    <w:next w:val="21"/>
    <w:qFormat/>
    <w:pPr>
      <w:keepNext/>
      <w:keepLines/>
      <w:numPr>
        <w:numId w:val="18"/>
      </w:numPr>
      <w:adjustRightInd w:val="0"/>
      <w:spacing w:before="120" w:after="120" w:line="240" w:lineRule="atLeast"/>
      <w:textAlignment w:val="baseline"/>
      <w:outlineLvl w:val="0"/>
    </w:pPr>
    <w:rPr>
      <w:rFonts w:ascii="Arial" w:eastAsia="ＭＳ ゴシック" w:hAnsi="Arial"/>
      <w:sz w:val="24"/>
    </w:rPr>
  </w:style>
  <w:style w:type="paragraph" w:styleId="21">
    <w:name w:val="heading 2"/>
    <w:aliases w:val="2"/>
    <w:next w:val="a1"/>
    <w:qFormat/>
    <w:pPr>
      <w:keepNext/>
      <w:keepLines/>
      <w:numPr>
        <w:ilvl w:val="1"/>
        <w:numId w:val="18"/>
      </w:numPr>
      <w:spacing w:before="80" w:after="80" w:line="240" w:lineRule="atLeast"/>
      <w:jc w:val="both"/>
      <w:outlineLvl w:val="1"/>
    </w:pPr>
    <w:rPr>
      <w:rFonts w:ascii="Arial" w:eastAsia="ＭＳ ゴシック" w:hAnsi="Arial"/>
      <w:sz w:val="24"/>
    </w:rPr>
  </w:style>
  <w:style w:type="paragraph" w:styleId="31">
    <w:name w:val="heading 3"/>
    <w:aliases w:val="3"/>
    <w:next w:val="a1"/>
    <w:qFormat/>
    <w:rsid w:val="009B199A"/>
    <w:pPr>
      <w:numPr>
        <w:ilvl w:val="2"/>
        <w:numId w:val="18"/>
      </w:numPr>
      <w:spacing w:before="40" w:after="40" w:line="240" w:lineRule="atLeast"/>
      <w:jc w:val="both"/>
      <w:outlineLvl w:val="2"/>
    </w:pPr>
    <w:rPr>
      <w:rFonts w:ascii="Arial" w:eastAsia="ＭＳ ゴシック" w:hAnsi="Arial"/>
      <w:sz w:val="22"/>
    </w:rPr>
  </w:style>
  <w:style w:type="paragraph" w:styleId="41">
    <w:name w:val="heading 4"/>
    <w:aliases w:val="4"/>
    <w:next w:val="a1"/>
    <w:qFormat/>
    <w:rsid w:val="00EE24E6"/>
    <w:pPr>
      <w:keepLines/>
      <w:numPr>
        <w:ilvl w:val="3"/>
        <w:numId w:val="18"/>
      </w:numPr>
      <w:adjustRightInd w:val="0"/>
      <w:spacing w:after="240" w:line="240" w:lineRule="exact"/>
      <w:textAlignment w:val="baseline"/>
      <w:outlineLvl w:val="3"/>
    </w:pPr>
    <w:rPr>
      <w:rFonts w:ascii="Arial" w:eastAsia="ＭＳ ゴシック" w:hAnsi="Arial"/>
    </w:rPr>
  </w:style>
  <w:style w:type="paragraph" w:styleId="51">
    <w:name w:val="heading 5"/>
    <w:aliases w:val="5"/>
    <w:next w:val="a1"/>
    <w:qFormat/>
    <w:pPr>
      <w:keepNext/>
      <w:keepLines/>
      <w:numPr>
        <w:ilvl w:val="4"/>
        <w:numId w:val="18"/>
      </w:numPr>
      <w:adjustRightInd w:val="0"/>
      <w:spacing w:after="160" w:line="240" w:lineRule="exact"/>
      <w:textAlignment w:val="baseline"/>
      <w:outlineLvl w:val="4"/>
    </w:pPr>
    <w:rPr>
      <w:rFonts w:ascii="Arial" w:eastAsia="ＭＳ ゴシック" w:hAnsi="Arial"/>
    </w:rPr>
  </w:style>
  <w:style w:type="paragraph" w:styleId="6">
    <w:name w:val="heading 6"/>
    <w:basedOn w:val="a1"/>
    <w:next w:val="a1"/>
    <w:qFormat/>
    <w:pPr>
      <w:keepNext/>
      <w:ind w:firstLine="0"/>
      <w:outlineLvl w:val="5"/>
    </w:pPr>
    <w:rPr>
      <w:b/>
      <w:bCs/>
    </w:rPr>
  </w:style>
  <w:style w:type="paragraph" w:styleId="7">
    <w:name w:val="heading 7"/>
    <w:basedOn w:val="a1"/>
    <w:next w:val="a1"/>
    <w:qFormat/>
    <w:pPr>
      <w:keepNext/>
      <w:ind w:firstLine="0"/>
      <w:outlineLvl w:val="6"/>
    </w:pPr>
  </w:style>
  <w:style w:type="paragraph" w:styleId="8">
    <w:name w:val="heading 8"/>
    <w:basedOn w:val="a1"/>
    <w:next w:val="a1"/>
    <w:qFormat/>
    <w:pPr>
      <w:keepNext/>
      <w:ind w:firstLine="0"/>
      <w:outlineLvl w:val="7"/>
    </w:pPr>
  </w:style>
  <w:style w:type="paragraph" w:styleId="9">
    <w:name w:val="heading 9"/>
    <w:basedOn w:val="a1"/>
    <w:next w:val="a1"/>
    <w:qFormat/>
    <w:pPr>
      <w:keepNext/>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head">
    <w:name w:val="table head"/>
    <w:aliases w:val="th"/>
    <w:basedOn w:val="tablebody"/>
    <w:next w:val="tablebody"/>
    <w:link w:val="tablehead0"/>
    <w:pPr>
      <w:jc w:val="center"/>
    </w:pPr>
  </w:style>
  <w:style w:type="paragraph" w:customStyle="1" w:styleId="tablebody">
    <w:name w:val="table body"/>
    <w:aliases w:val="tb"/>
    <w:link w:val="tablebody0"/>
    <w:pPr>
      <w:spacing w:after="20" w:line="240" w:lineRule="atLeast"/>
    </w:pPr>
    <w:rPr>
      <w:rFonts w:ascii="Arial" w:eastAsia="ＭＳ ゴシック" w:hAnsi="Arial"/>
    </w:rPr>
  </w:style>
  <w:style w:type="paragraph" w:styleId="52">
    <w:name w:val="toc 5"/>
    <w:aliases w:val="t5"/>
    <w:basedOn w:val="42"/>
    <w:semiHidden/>
  </w:style>
  <w:style w:type="paragraph" w:styleId="42">
    <w:name w:val="toc 4"/>
    <w:aliases w:val="t4"/>
    <w:basedOn w:val="11"/>
    <w:semiHidden/>
    <w:pPr>
      <w:tabs>
        <w:tab w:val="left" w:pos="1080"/>
      </w:tabs>
      <w:spacing w:before="0" w:line="240" w:lineRule="exact"/>
    </w:pPr>
  </w:style>
  <w:style w:type="paragraph" w:styleId="11">
    <w:name w:val="toc 1"/>
    <w:aliases w:val="t1"/>
    <w:next w:val="22"/>
    <w:uiPriority w:val="39"/>
    <w:rsid w:val="00781CD6"/>
    <w:pPr>
      <w:widowControl w:val="0"/>
      <w:tabs>
        <w:tab w:val="left" w:pos="907"/>
        <w:tab w:val="right" w:leader="dot" w:pos="9611"/>
      </w:tabs>
      <w:adjustRightInd w:val="0"/>
      <w:spacing w:before="240" w:after="60" w:line="280" w:lineRule="exact"/>
      <w:ind w:left="908" w:hanging="454"/>
      <w:textAlignment w:val="baseline"/>
    </w:pPr>
    <w:rPr>
      <w:rFonts w:ascii="Arial" w:eastAsia="ＭＳ ゴシック" w:hAnsi="Arial"/>
      <w:sz w:val="22"/>
    </w:rPr>
  </w:style>
  <w:style w:type="paragraph" w:styleId="22">
    <w:name w:val="toc 2"/>
    <w:aliases w:val="t2"/>
    <w:basedOn w:val="11"/>
    <w:next w:val="32"/>
    <w:uiPriority w:val="39"/>
    <w:rsid w:val="00781CD6"/>
    <w:pPr>
      <w:tabs>
        <w:tab w:val="clear" w:pos="907"/>
        <w:tab w:val="left" w:pos="1134"/>
      </w:tabs>
      <w:spacing w:before="0" w:line="240" w:lineRule="exact"/>
      <w:ind w:left="1134" w:hanging="510"/>
    </w:pPr>
    <w:rPr>
      <w:sz w:val="20"/>
    </w:rPr>
  </w:style>
  <w:style w:type="paragraph" w:styleId="32">
    <w:name w:val="toc 3"/>
    <w:aliases w:val="t3"/>
    <w:basedOn w:val="11"/>
    <w:uiPriority w:val="39"/>
    <w:rsid w:val="00781CD6"/>
    <w:pPr>
      <w:tabs>
        <w:tab w:val="clear" w:pos="907"/>
        <w:tab w:val="left" w:pos="1474"/>
      </w:tabs>
      <w:spacing w:before="0" w:line="240" w:lineRule="exact"/>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a1"/>
    <w:pPr>
      <w:spacing w:after="120" w:line="240" w:lineRule="atLeast"/>
      <w:jc w:val="center"/>
    </w:pPr>
    <w:rPr>
      <w:rFonts w:ascii="Arial" w:eastAsia="ＭＳ ゴシック" w:hAnsi="Arial"/>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pPr>
      <w:tabs>
        <w:tab w:val="left" w:pos="624"/>
      </w:tabs>
      <w:topLinePunct/>
      <w:spacing w:after="20" w:line="240" w:lineRule="exact"/>
      <w:ind w:left="907" w:hanging="907"/>
    </w:pPr>
    <w:rPr>
      <w:rFonts w:ascii="Arial" w:eastAsia="ＭＳ ゴシック" w:hAnsi="Arial"/>
    </w:rPr>
  </w:style>
  <w:style w:type="paragraph" w:customStyle="1" w:styleId="note">
    <w:name w:val="note"/>
    <w:aliases w:val="nt"/>
    <w:pPr>
      <w:topLinePunct/>
      <w:spacing w:after="20" w:line="240" w:lineRule="exact"/>
      <w:ind w:left="624" w:hanging="624"/>
    </w:pPr>
    <w:rPr>
      <w:rFonts w:ascii="Arial" w:eastAsia="ＭＳ ゴシック" w:hAnsi="Arial"/>
      <w:lang w:eastAsia="zh-TW"/>
    </w:rPr>
  </w:style>
  <w:style w:type="paragraph" w:customStyle="1" w:styleId="renesaslogo">
    <w:name w:val="renesas logo"/>
    <w:aliases w:val="rl"/>
    <w:autoRedefine/>
    <w:rsid w:val="00C32297"/>
    <w:pPr>
      <w:keepLines/>
      <w:pBdr>
        <w:bottom w:val="single" w:sz="18" w:space="1" w:color="2A289D"/>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next w:val="a1"/>
    <w:pPr>
      <w:keepLines/>
      <w:widowControl w:val="0"/>
      <w:spacing w:line="240" w:lineRule="atLeast"/>
    </w:pPr>
    <w:rPr>
      <w:rFonts w:ascii="Arial" w:eastAsia="ＭＳ ゴシック" w:hAnsi="Arial"/>
    </w:rPr>
  </w:style>
  <w:style w:type="paragraph" w:customStyle="1" w:styleId="tablenote">
    <w:name w:val="table note"/>
    <w:aliases w:val="tn"/>
    <w:basedOn w:val="tablebody"/>
    <w:next w:val="tableend"/>
    <w:pPr>
      <w:topLinePunct/>
      <w:ind w:left="601" w:hanging="601"/>
      <w:jc w:val="both"/>
    </w:pPr>
  </w:style>
  <w:style w:type="paragraph" w:customStyle="1" w:styleId="tablenumbernote">
    <w:name w:val="table number note"/>
    <w:aliases w:val="tnn"/>
    <w:basedOn w:val="tablenote"/>
    <w:pPr>
      <w:tabs>
        <w:tab w:val="left" w:pos="601"/>
      </w:tabs>
      <w:ind w:left="885" w:hanging="885"/>
    </w:pPr>
  </w:style>
  <w:style w:type="paragraph" w:customStyle="1" w:styleId="tablecontinued">
    <w:name w:val="table continued"/>
    <w:aliases w:val="tc"/>
    <w:basedOn w:val="51"/>
    <w:next w:val="tablehead"/>
    <w:pPr>
      <w:spacing w:line="240" w:lineRule="atLeast"/>
      <w:outlineLvl w:val="9"/>
    </w:pPr>
  </w:style>
  <w:style w:type="paragraph" w:customStyle="1" w:styleId="space">
    <w:name w:val="space"/>
    <w:aliases w:val="sp"/>
    <w:basedOn w:val="tableend"/>
    <w:next w:val="a1"/>
    <w:pPr>
      <w:spacing w:after="60"/>
      <w:jc w:val="both"/>
    </w:p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122F79"/>
    <w:pPr>
      <w:keepLines w:val="0"/>
      <w:numPr>
        <w:numId w:val="4"/>
      </w:numPr>
      <w:tabs>
        <w:tab w:val="left" w:pos="289"/>
      </w:tabs>
    </w:pPr>
    <w:rPr>
      <w:lang w:eastAsia="zh-TW"/>
    </w:rPr>
  </w:style>
  <w:style w:type="paragraph" w:customStyle="1" w:styleId="Level1ordered">
    <w:name w:val="Level 1 ordered"/>
    <w:aliases w:val="1o"/>
    <w:pPr>
      <w:keepNext/>
      <w:keepLines/>
      <w:spacing w:after="20" w:line="240" w:lineRule="atLeast"/>
      <w:ind w:left="289" w:hanging="289"/>
    </w:pPr>
    <w:rPr>
      <w:rFonts w:ascii="Times New Roman" w:eastAsia="ＭＳ 明朝" w:hAnsi="Times New Roman"/>
    </w:rPr>
  </w:style>
  <w:style w:type="paragraph" w:customStyle="1" w:styleId="12">
    <w:name w:val="フッター1"/>
    <w:aliases w:val="f"/>
    <w:autoRedefine/>
    <w:rsid w:val="00341C8F"/>
    <w:pPr>
      <w:pBdr>
        <w:top w:val="single" w:sz="18" w:space="4" w:color="1E1284"/>
      </w:pBdr>
      <w:tabs>
        <w:tab w:val="center" w:pos="4805"/>
        <w:tab w:val="right" w:pos="9611"/>
      </w:tabs>
      <w:spacing w:before="120" w:line="240" w:lineRule="atLeast"/>
      <w:pPrChange w:id="0" w:author="作成者">
        <w:pPr>
          <w:pBdr>
            <w:top w:val="single" w:sz="18" w:space="4" w:color="1E1284"/>
          </w:pBdr>
          <w:tabs>
            <w:tab w:val="center" w:pos="4805"/>
            <w:tab w:val="right" w:pos="9611"/>
          </w:tabs>
          <w:spacing w:before="120" w:line="240" w:lineRule="atLeast"/>
        </w:pPr>
      </w:pPrChange>
    </w:pPr>
    <w:rPr>
      <w:rFonts w:ascii="Arial" w:eastAsia="ＭＳ ゴシック" w:hAnsi="Arial"/>
      <w:rPrChange w:id="0" w:author="作成者">
        <w:rPr>
          <w:rFonts w:ascii="Arial" w:eastAsia="ＭＳ ゴシック" w:hAnsi="Arial"/>
          <w:lang w:val="en-US" w:eastAsia="ja-JP" w:bidi="ar-SA"/>
        </w:rPr>
      </w:rPrChange>
    </w:rPr>
  </w:style>
  <w:style w:type="paragraph" w:customStyle="1" w:styleId="productname">
    <w:name w:val="product name"/>
    <w:aliases w:val="pn"/>
    <w:pPr>
      <w:spacing w:before="80" w:after="120" w:line="400" w:lineRule="exact"/>
    </w:pPr>
    <w:rPr>
      <w:rFonts w:ascii="Arial" w:eastAsia="ＭＳ ゴシック" w:hAnsi="Arial"/>
      <w:sz w:val="36"/>
    </w:rPr>
  </w:style>
  <w:style w:type="paragraph" w:customStyle="1" w:styleId="litordernum">
    <w:name w:val="lit order num"/>
    <w:aliases w:val="lon"/>
    <w:next w:val="a1"/>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a1"/>
  </w:style>
  <w:style w:type="paragraph" w:styleId="a5">
    <w:name w:val="header"/>
    <w:basedOn w:val="a1"/>
    <w:pPr>
      <w:tabs>
        <w:tab w:val="center" w:pos="4320"/>
        <w:tab w:val="right" w:pos="8640"/>
      </w:tabs>
      <w:spacing w:after="200"/>
    </w:pPr>
  </w:style>
  <w:style w:type="paragraph" w:styleId="a6">
    <w:name w:val="footer"/>
    <w:basedOn w:val="a1"/>
    <w:rsid w:val="00085923"/>
    <w:pPr>
      <w:tabs>
        <w:tab w:val="center" w:pos="4320"/>
        <w:tab w:val="right" w:pos="8640"/>
      </w:tabs>
      <w:spacing w:after="200"/>
    </w:pPr>
    <w:rPr>
      <w:rFonts w:ascii="Arial" w:eastAsia="ＭＳ ゴシック" w:hAnsi="Arial"/>
    </w:rPr>
  </w:style>
  <w:style w:type="paragraph" w:customStyle="1" w:styleId="13">
    <w:name w:val="ヘッダー1"/>
    <w:aliases w:val="h"/>
    <w:autoRedefine/>
    <w:rsid w:val="000A3858"/>
    <w:pPr>
      <w:pBdr>
        <w:bottom w:val="single" w:sz="18" w:space="1" w:color="1E1284"/>
      </w:pBdr>
      <w:tabs>
        <w:tab w:val="right" w:pos="9611"/>
      </w:tabs>
      <w:spacing w:after="120" w:line="240" w:lineRule="atLeast"/>
    </w:pPr>
    <w:rPr>
      <w:rFonts w:ascii="Arial" w:eastAsia="ＭＳ ゴシック" w:hAnsi="Arial"/>
      <w:sz w:val="24"/>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5"/>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keepLines w:val="0"/>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tablenumbernotecont">
    <w:name w:val="table number note cont"/>
    <w:aliases w:val="tnnc"/>
    <w:basedOn w:val="tablenumbernote"/>
    <w:pPr>
      <w:tabs>
        <w:tab w:val="clear" w:pos="601"/>
      </w:tabs>
      <w:ind w:firstLine="0"/>
    </w:p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widowControl/>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2"/>
      </w:numPr>
      <w:tabs>
        <w:tab w:val="clear" w:pos="660"/>
        <w:tab w:val="left" w:pos="868"/>
      </w:tabs>
      <w:ind w:left="867" w:hanging="289"/>
    </w:pPr>
  </w:style>
  <w:style w:type="paragraph" w:customStyle="1" w:styleId="listend">
    <w:name w:val="list end"/>
    <w:aliases w:val="le"/>
    <w:next w:val="a1"/>
    <w:pPr>
      <w:spacing w:line="160" w:lineRule="exact"/>
      <w:jc w:val="both"/>
    </w:pPr>
    <w:rPr>
      <w:rFonts w:ascii="Times New Roman" w:eastAsia="ＭＳ 明朝" w:hAnsi="Times New Roman"/>
      <w:lang w:eastAsia="zh-TW"/>
    </w:rPr>
  </w:style>
  <w:style w:type="paragraph" w:customStyle="1" w:styleId="notecont">
    <w:name w:val="note cont"/>
    <w:aliases w:val="nc"/>
    <w:basedOn w:val="note"/>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31"/>
    <w:next w:val="a1"/>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ie">
    <w:name w:val="table titie"/>
    <w:aliases w:val="tt"/>
    <w:pPr>
      <w:spacing w:after="120" w:line="240" w:lineRule="atLeast"/>
      <w:jc w:val="center"/>
    </w:pPr>
    <w:rPr>
      <w:rFonts w:ascii="Arial" w:eastAsia="ＭＳ ゴシック" w:hAnsi="Arial"/>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autoRedefine/>
    <w:pPr>
      <w:pBdr>
        <w:bottom w:val="single" w:sz="18" w:space="1" w:color="1E1284"/>
      </w:pBdr>
      <w:spacing w:after="120" w:line="320" w:lineRule="exact"/>
      <w:jc w:val="both"/>
    </w:pPr>
    <w:rPr>
      <w:rFonts w:ascii="Arial" w:eastAsia="ＭＳ ゴシック" w:hAnsi="Arial"/>
      <w:sz w:val="28"/>
    </w:rPr>
  </w:style>
  <w:style w:type="paragraph" w:customStyle="1" w:styleId="33">
    <w:name w:val="番号なし見出し3"/>
    <w:basedOn w:val="31"/>
    <w:pPr>
      <w:numPr>
        <w:ilvl w:val="0"/>
        <w:numId w:val="0"/>
      </w:numPr>
    </w:pPr>
  </w:style>
  <w:style w:type="paragraph" w:customStyle="1" w:styleId="14">
    <w:name w:val="番号なし見出し1"/>
    <w:basedOn w:val="10"/>
    <w:pPr>
      <w:numPr>
        <w:numId w:val="0"/>
      </w:numPr>
    </w:pPr>
  </w:style>
  <w:style w:type="paragraph" w:styleId="a7">
    <w:name w:val="Document Map"/>
    <w:basedOn w:val="a1"/>
    <w:semiHidden/>
    <w:pPr>
      <w:shd w:val="clear" w:color="auto" w:fill="000080"/>
    </w:pPr>
    <w:rPr>
      <w:rFonts w:ascii="Arial" w:eastAsia="ＭＳ ゴシック" w:hAnsi="Arial"/>
    </w:rPr>
  </w:style>
  <w:style w:type="paragraph" w:customStyle="1" w:styleId="a8">
    <w:name w:val="図罫無"/>
    <w:basedOn w:val="box"/>
    <w:pPr>
      <w:pBdr>
        <w:top w:val="none" w:sz="0" w:space="0" w:color="auto"/>
        <w:left w:val="none" w:sz="0" w:space="0" w:color="auto"/>
        <w:bottom w:val="none" w:sz="0" w:space="0" w:color="auto"/>
        <w:right w:val="none" w:sz="0" w:space="0" w:color="auto"/>
      </w:pBdr>
    </w:pPr>
  </w:style>
  <w:style w:type="character" w:styleId="a9">
    <w:name w:val="Hyperlink"/>
    <w:uiPriority w:val="99"/>
    <w:rPr>
      <w:color w:val="0000FF"/>
      <w:u w:val="single"/>
    </w:rPr>
  </w:style>
  <w:style w:type="paragraph" w:customStyle="1" w:styleId="introductionheader">
    <w:name w:val="introduction header"/>
    <w:aliases w:val="ih"/>
    <w:pPr>
      <w:spacing w:before="120" w:after="120" w:line="240" w:lineRule="atLeast"/>
    </w:pPr>
    <w:rPr>
      <w:rFonts w:ascii="Arial" w:eastAsia="ＭＳ ゴシック" w:hAnsi="Arial"/>
      <w:sz w:val="24"/>
    </w:rPr>
  </w:style>
  <w:style w:type="paragraph" w:customStyle="1" w:styleId="targetdevice">
    <w:name w:val="target device"/>
    <w:aliases w:val="td"/>
    <w:pPr>
      <w:spacing w:before="120" w:after="120" w:line="240" w:lineRule="atLeast"/>
    </w:pPr>
    <w:rPr>
      <w:rFonts w:ascii="Arial" w:eastAsia="ＭＳ ゴシック" w:hAnsi="Arial"/>
      <w:sz w:val="24"/>
    </w:rPr>
  </w:style>
  <w:style w:type="paragraph" w:customStyle="1" w:styleId="contentsheader">
    <w:name w:val="contents header"/>
    <w:pPr>
      <w:spacing w:before="120" w:after="120" w:line="240" w:lineRule="atLeast"/>
    </w:pPr>
    <w:rPr>
      <w:rFonts w:ascii="Arial" w:eastAsia="ＭＳ ゴシック" w:hAnsi="Arial"/>
      <w:sz w:val="24"/>
    </w:rPr>
  </w:style>
  <w:style w:type="paragraph" w:customStyle="1" w:styleId="revisionhistory">
    <w:name w:val="revision history"/>
    <w:aliases w:val="rh"/>
    <w:pPr>
      <w:spacing w:before="120" w:after="120" w:line="240" w:lineRule="atLeast"/>
    </w:pPr>
    <w:rPr>
      <w:rFonts w:ascii="Arial" w:eastAsia="ＭＳ ゴシック" w:hAnsi="Arial"/>
      <w:sz w:val="24"/>
    </w:rPr>
  </w:style>
  <w:style w:type="paragraph" w:customStyle="1" w:styleId="figurenotecont">
    <w:name w:val="figure note cont"/>
    <w:aliases w:val="fnc"/>
    <w:basedOn w:val="figurenote"/>
  </w:style>
  <w:style w:type="paragraph" w:customStyle="1" w:styleId="23">
    <w:name w:val="番号なし見出し2"/>
    <w:basedOn w:val="21"/>
    <w:pPr>
      <w:numPr>
        <w:ilvl w:val="0"/>
        <w:numId w:val="0"/>
      </w:numPr>
    </w:pPr>
  </w:style>
  <w:style w:type="paragraph" w:customStyle="1" w:styleId="websiteandsupport">
    <w:name w:val="website and support"/>
    <w:aliases w:val="ws"/>
    <w:basedOn w:val="revisionhistory"/>
    <w:next w:val="a1"/>
  </w:style>
  <w:style w:type="character" w:styleId="aa">
    <w:name w:val="FollowedHyperlink"/>
    <w:rPr>
      <w:color w:val="800080"/>
      <w:u w:val="single"/>
    </w:rPr>
  </w:style>
  <w:style w:type="paragraph" w:styleId="ab">
    <w:name w:val="Body Text"/>
    <w:basedOn w:val="a1"/>
    <w:link w:val="ac"/>
    <w:pPr>
      <w:widowControl w:val="0"/>
      <w:topLinePunct w:val="0"/>
      <w:spacing w:after="0"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ad">
    <w:name w:val="List Continue"/>
    <w:basedOn w:val="a1"/>
    <w:next w:val="a1"/>
    <w:pPr>
      <w:widowControl w:val="0"/>
      <w:overflowPunct w:val="0"/>
      <w:topLinePunct w:val="0"/>
      <w:autoSpaceDE w:val="0"/>
      <w:autoSpaceDN w:val="0"/>
      <w:spacing w:after="20" w:line="340" w:lineRule="exact"/>
      <w:ind w:left="403" w:firstLine="0"/>
    </w:pPr>
  </w:style>
  <w:style w:type="character" w:styleId="ae">
    <w:name w:val="Subtle Reference"/>
    <w:qFormat/>
    <w:rPr>
      <w:rFonts w:ascii="Arial" w:eastAsia="ＭＳ ゴシック" w:hAnsi="Arial"/>
      <w:color w:val="000000"/>
      <w:spacing w:val="0"/>
      <w:sz w:val="20"/>
      <w:u w:val="none"/>
    </w:rPr>
  </w:style>
  <w:style w:type="paragraph" w:customStyle="1" w:styleId="af">
    <w:name w:val="番号無見出し"/>
    <w:basedOn w:val="31"/>
    <w:next w:val="ab"/>
    <w:pPr>
      <w:keepNext/>
      <w:numPr>
        <w:ilvl w:val="0"/>
        <w:numId w:val="0"/>
      </w:numPr>
      <w:spacing w:before="120" w:after="60" w:line="300" w:lineRule="exact"/>
      <w:jc w:val="left"/>
      <w:outlineLvl w:val="9"/>
    </w:pPr>
    <w:rPr>
      <w:sz w:val="24"/>
    </w:rPr>
  </w:style>
  <w:style w:type="character" w:styleId="af0">
    <w:name w:val="page number"/>
    <w:basedOn w:val="a2"/>
    <w:rsid w:val="004D768B"/>
  </w:style>
  <w:style w:type="paragraph" w:styleId="af1">
    <w:name w:val="Balloon Text"/>
    <w:basedOn w:val="a1"/>
    <w:link w:val="af2"/>
    <w:rsid w:val="00926632"/>
    <w:pPr>
      <w:spacing w:after="0"/>
    </w:pPr>
    <w:rPr>
      <w:rFonts w:ascii="Arial" w:eastAsia="ＭＳ ゴシック" w:hAnsi="Arial"/>
      <w:sz w:val="18"/>
      <w:szCs w:val="18"/>
    </w:rPr>
  </w:style>
  <w:style w:type="character" w:customStyle="1" w:styleId="af2">
    <w:name w:val="吹き出し (文字)"/>
    <w:link w:val="af1"/>
    <w:rsid w:val="00926632"/>
    <w:rPr>
      <w:rFonts w:ascii="Arial" w:eastAsia="ＭＳ ゴシック" w:hAnsi="Arial" w:cs="Times New Roman"/>
      <w:sz w:val="18"/>
      <w:szCs w:val="18"/>
    </w:rPr>
  </w:style>
  <w:style w:type="paragraph" w:customStyle="1" w:styleId="af3">
    <w:name w:val="本文インデントなし"/>
    <w:basedOn w:val="ab"/>
    <w:rsid w:val="000B483E"/>
    <w:pPr>
      <w:spacing w:line="300" w:lineRule="exact"/>
      <w:ind w:firstLine="199"/>
    </w:pPr>
  </w:style>
  <w:style w:type="paragraph" w:styleId="HTML">
    <w:name w:val="HTML Address"/>
    <w:basedOn w:val="a1"/>
    <w:link w:val="HTML0"/>
    <w:semiHidden/>
    <w:unhideWhenUsed/>
    <w:rsid w:val="00996709"/>
    <w:rPr>
      <w:i/>
      <w:iCs/>
    </w:rPr>
  </w:style>
  <w:style w:type="character" w:customStyle="1" w:styleId="HTML0">
    <w:name w:val="HTML アドレス (文字)"/>
    <w:link w:val="HTML"/>
    <w:semiHidden/>
    <w:rsid w:val="00996709"/>
    <w:rPr>
      <w:rFonts w:ascii="Times New Roman" w:eastAsia="ＭＳ 明朝" w:hAnsi="Times New Roman"/>
      <w:i/>
      <w:iCs/>
    </w:rPr>
  </w:style>
  <w:style w:type="paragraph" w:styleId="HTML1">
    <w:name w:val="HTML Preformatted"/>
    <w:basedOn w:val="a1"/>
    <w:link w:val="HTML2"/>
    <w:semiHidden/>
    <w:unhideWhenUsed/>
    <w:rsid w:val="00996709"/>
    <w:rPr>
      <w:rFonts w:ascii="Courier New" w:hAnsi="Courier New" w:cs="Courier New"/>
    </w:rPr>
  </w:style>
  <w:style w:type="character" w:customStyle="1" w:styleId="HTML2">
    <w:name w:val="HTML 書式付き (文字)"/>
    <w:link w:val="HTML1"/>
    <w:semiHidden/>
    <w:rsid w:val="00996709"/>
    <w:rPr>
      <w:rFonts w:ascii="Courier New" w:eastAsia="ＭＳ 明朝" w:hAnsi="Courier New" w:cs="Courier New"/>
    </w:rPr>
  </w:style>
  <w:style w:type="paragraph" w:styleId="af4">
    <w:name w:val="annotation text"/>
    <w:basedOn w:val="a1"/>
    <w:link w:val="af5"/>
    <w:semiHidden/>
    <w:unhideWhenUsed/>
    <w:rsid w:val="00996709"/>
  </w:style>
  <w:style w:type="character" w:customStyle="1" w:styleId="af5">
    <w:name w:val="コメント文字列 (文字)"/>
    <w:link w:val="af4"/>
    <w:semiHidden/>
    <w:rsid w:val="00996709"/>
    <w:rPr>
      <w:rFonts w:ascii="Times New Roman" w:eastAsia="ＭＳ 明朝" w:hAnsi="Times New Roman"/>
    </w:rPr>
  </w:style>
  <w:style w:type="paragraph" w:styleId="af6">
    <w:name w:val="annotation subject"/>
    <w:basedOn w:val="af4"/>
    <w:next w:val="af4"/>
    <w:link w:val="af7"/>
    <w:semiHidden/>
    <w:unhideWhenUsed/>
    <w:rsid w:val="00996709"/>
    <w:rPr>
      <w:b/>
      <w:bCs/>
    </w:rPr>
  </w:style>
  <w:style w:type="character" w:customStyle="1" w:styleId="af7">
    <w:name w:val="コメント内容 (文字)"/>
    <w:link w:val="af6"/>
    <w:semiHidden/>
    <w:rsid w:val="00996709"/>
    <w:rPr>
      <w:rFonts w:ascii="Times New Roman" w:eastAsia="ＭＳ 明朝" w:hAnsi="Times New Roman"/>
      <w:b/>
      <w:bCs/>
    </w:rPr>
  </w:style>
  <w:style w:type="paragraph" w:styleId="af8">
    <w:name w:val="Block Text"/>
    <w:basedOn w:val="a1"/>
    <w:semiHidden/>
    <w:unhideWhenUsed/>
    <w:rsid w:val="00996709"/>
    <w:pPr>
      <w:ind w:left="1440" w:right="1440"/>
    </w:pPr>
  </w:style>
  <w:style w:type="paragraph" w:styleId="af9">
    <w:name w:val="macro"/>
    <w:link w:val="afa"/>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afa">
    <w:name w:val="マクロ文字列 (文字)"/>
    <w:link w:val="af9"/>
    <w:semiHidden/>
    <w:rsid w:val="00996709"/>
    <w:rPr>
      <w:rFonts w:ascii="Courier New" w:eastAsia="ＭＳ 明朝" w:hAnsi="Courier New" w:cs="Courier New"/>
      <w:sz w:val="18"/>
      <w:szCs w:val="18"/>
    </w:rPr>
  </w:style>
  <w:style w:type="paragraph" w:styleId="afb">
    <w:name w:val="Message Header"/>
    <w:basedOn w:val="a1"/>
    <w:link w:val="afc"/>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afc">
    <w:name w:val="メッセージ見出し (文字)"/>
    <w:link w:val="afb"/>
    <w:semiHidden/>
    <w:rsid w:val="00996709"/>
    <w:rPr>
      <w:rFonts w:ascii="Arial" w:eastAsia="ＭＳ ゴシック" w:hAnsi="Arial" w:cs="Times New Roman"/>
      <w:sz w:val="24"/>
      <w:szCs w:val="24"/>
      <w:shd w:val="pct20" w:color="auto" w:fill="auto"/>
    </w:rPr>
  </w:style>
  <w:style w:type="paragraph" w:styleId="afd">
    <w:name w:val="List Paragraph"/>
    <w:basedOn w:val="a1"/>
    <w:uiPriority w:val="34"/>
    <w:qFormat/>
    <w:rsid w:val="00996709"/>
    <w:pPr>
      <w:ind w:left="840"/>
    </w:pPr>
  </w:style>
  <w:style w:type="paragraph" w:styleId="afe">
    <w:name w:val="Salutation"/>
    <w:basedOn w:val="a1"/>
    <w:next w:val="a1"/>
    <w:link w:val="aff"/>
    <w:rsid w:val="00996709"/>
  </w:style>
  <w:style w:type="character" w:customStyle="1" w:styleId="aff">
    <w:name w:val="挨拶文 (文字)"/>
    <w:link w:val="afe"/>
    <w:rsid w:val="00996709"/>
    <w:rPr>
      <w:rFonts w:ascii="Times New Roman" w:eastAsia="ＭＳ 明朝" w:hAnsi="Times New Roman"/>
    </w:rPr>
  </w:style>
  <w:style w:type="paragraph" w:styleId="aff0">
    <w:name w:val="envelope address"/>
    <w:basedOn w:val="a1"/>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aff1">
    <w:name w:val="List"/>
    <w:basedOn w:val="a1"/>
    <w:semiHidden/>
    <w:unhideWhenUsed/>
    <w:rsid w:val="00996709"/>
    <w:pPr>
      <w:ind w:left="425" w:hanging="425"/>
      <w:contextualSpacing/>
    </w:pPr>
  </w:style>
  <w:style w:type="paragraph" w:styleId="24">
    <w:name w:val="List 2"/>
    <w:basedOn w:val="a1"/>
    <w:semiHidden/>
    <w:unhideWhenUsed/>
    <w:rsid w:val="00996709"/>
    <w:pPr>
      <w:ind w:left="851" w:hanging="425"/>
      <w:contextualSpacing/>
    </w:pPr>
  </w:style>
  <w:style w:type="paragraph" w:styleId="34">
    <w:name w:val="List 3"/>
    <w:basedOn w:val="a1"/>
    <w:semiHidden/>
    <w:unhideWhenUsed/>
    <w:rsid w:val="00996709"/>
    <w:pPr>
      <w:ind w:left="1276" w:hanging="425"/>
      <w:contextualSpacing/>
    </w:pPr>
  </w:style>
  <w:style w:type="paragraph" w:styleId="43">
    <w:name w:val="List 4"/>
    <w:basedOn w:val="a1"/>
    <w:rsid w:val="00996709"/>
    <w:pPr>
      <w:ind w:left="1701" w:hanging="425"/>
      <w:contextualSpacing/>
    </w:pPr>
  </w:style>
  <w:style w:type="paragraph" w:styleId="53">
    <w:name w:val="List 5"/>
    <w:basedOn w:val="a1"/>
    <w:rsid w:val="00996709"/>
    <w:pPr>
      <w:ind w:left="2126" w:hanging="425"/>
      <w:contextualSpacing/>
    </w:pPr>
  </w:style>
  <w:style w:type="paragraph" w:styleId="aff2">
    <w:name w:val="Quote"/>
    <w:basedOn w:val="a1"/>
    <w:next w:val="a1"/>
    <w:link w:val="aff3"/>
    <w:uiPriority w:val="29"/>
    <w:qFormat/>
    <w:rsid w:val="00996709"/>
    <w:pPr>
      <w:spacing w:before="200" w:after="160"/>
      <w:ind w:left="864" w:right="864"/>
      <w:jc w:val="center"/>
    </w:pPr>
    <w:rPr>
      <w:i/>
      <w:iCs/>
      <w:color w:val="404040"/>
    </w:rPr>
  </w:style>
  <w:style w:type="character" w:customStyle="1" w:styleId="aff3">
    <w:name w:val="引用文 (文字)"/>
    <w:link w:val="aff2"/>
    <w:uiPriority w:val="29"/>
    <w:rsid w:val="00996709"/>
    <w:rPr>
      <w:rFonts w:ascii="Times New Roman" w:eastAsia="ＭＳ 明朝" w:hAnsi="Times New Roman"/>
      <w:i/>
      <w:iCs/>
      <w:color w:val="404040"/>
    </w:rPr>
  </w:style>
  <w:style w:type="paragraph" w:styleId="25">
    <w:name w:val="Intense Quote"/>
    <w:basedOn w:val="a1"/>
    <w:next w:val="a1"/>
    <w:link w:val="26"/>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26">
    <w:name w:val="引用文 2 (文字)"/>
    <w:link w:val="25"/>
    <w:uiPriority w:val="30"/>
    <w:rsid w:val="00996709"/>
    <w:rPr>
      <w:rFonts w:ascii="Times New Roman" w:eastAsia="ＭＳ 明朝" w:hAnsi="Times New Roman"/>
      <w:i/>
      <w:iCs/>
      <w:color w:val="4F81BD"/>
    </w:rPr>
  </w:style>
  <w:style w:type="paragraph" w:styleId="aff4">
    <w:name w:val="table of authorities"/>
    <w:basedOn w:val="a1"/>
    <w:next w:val="a1"/>
    <w:semiHidden/>
    <w:unhideWhenUsed/>
    <w:rsid w:val="00996709"/>
    <w:pPr>
      <w:ind w:left="200" w:hanging="200"/>
    </w:pPr>
  </w:style>
  <w:style w:type="paragraph" w:styleId="aff5">
    <w:name w:val="toa heading"/>
    <w:basedOn w:val="a1"/>
    <w:next w:val="a1"/>
    <w:semiHidden/>
    <w:unhideWhenUsed/>
    <w:rsid w:val="00996709"/>
    <w:pPr>
      <w:spacing w:before="180"/>
    </w:pPr>
    <w:rPr>
      <w:rFonts w:ascii="Arial" w:eastAsia="ＭＳ ゴシック" w:hAnsi="Arial"/>
      <w:sz w:val="24"/>
      <w:szCs w:val="24"/>
    </w:rPr>
  </w:style>
  <w:style w:type="paragraph" w:styleId="a0">
    <w:name w:val="List Bullet"/>
    <w:basedOn w:val="a1"/>
    <w:semiHidden/>
    <w:unhideWhenUsed/>
    <w:rsid w:val="00996709"/>
    <w:pPr>
      <w:numPr>
        <w:numId w:val="6"/>
      </w:numPr>
      <w:contextualSpacing/>
    </w:pPr>
  </w:style>
  <w:style w:type="paragraph" w:styleId="20">
    <w:name w:val="List Bullet 2"/>
    <w:basedOn w:val="a1"/>
    <w:semiHidden/>
    <w:unhideWhenUsed/>
    <w:rsid w:val="00996709"/>
    <w:pPr>
      <w:numPr>
        <w:numId w:val="7"/>
      </w:numPr>
      <w:contextualSpacing/>
    </w:pPr>
  </w:style>
  <w:style w:type="paragraph" w:styleId="30">
    <w:name w:val="List Bullet 3"/>
    <w:basedOn w:val="a1"/>
    <w:semiHidden/>
    <w:unhideWhenUsed/>
    <w:rsid w:val="00996709"/>
    <w:pPr>
      <w:numPr>
        <w:numId w:val="8"/>
      </w:numPr>
      <w:contextualSpacing/>
    </w:pPr>
  </w:style>
  <w:style w:type="paragraph" w:styleId="40">
    <w:name w:val="List Bullet 4"/>
    <w:basedOn w:val="a1"/>
    <w:semiHidden/>
    <w:unhideWhenUsed/>
    <w:rsid w:val="00996709"/>
    <w:pPr>
      <w:numPr>
        <w:numId w:val="9"/>
      </w:numPr>
      <w:contextualSpacing/>
    </w:pPr>
  </w:style>
  <w:style w:type="paragraph" w:styleId="50">
    <w:name w:val="List Bullet 5"/>
    <w:basedOn w:val="a1"/>
    <w:semiHidden/>
    <w:unhideWhenUsed/>
    <w:rsid w:val="00996709"/>
    <w:pPr>
      <w:numPr>
        <w:numId w:val="10"/>
      </w:numPr>
      <w:contextualSpacing/>
    </w:pPr>
  </w:style>
  <w:style w:type="paragraph" w:styleId="27">
    <w:name w:val="List Continue 2"/>
    <w:basedOn w:val="a1"/>
    <w:semiHidden/>
    <w:unhideWhenUsed/>
    <w:rsid w:val="00996709"/>
    <w:pPr>
      <w:spacing w:after="180"/>
      <w:ind w:left="850"/>
      <w:contextualSpacing/>
    </w:pPr>
  </w:style>
  <w:style w:type="paragraph" w:styleId="35">
    <w:name w:val="List Continue 3"/>
    <w:basedOn w:val="a1"/>
    <w:semiHidden/>
    <w:unhideWhenUsed/>
    <w:rsid w:val="00996709"/>
    <w:pPr>
      <w:spacing w:after="180"/>
      <w:ind w:left="1275"/>
      <w:contextualSpacing/>
    </w:pPr>
  </w:style>
  <w:style w:type="paragraph" w:styleId="44">
    <w:name w:val="List Continue 4"/>
    <w:basedOn w:val="a1"/>
    <w:semiHidden/>
    <w:unhideWhenUsed/>
    <w:rsid w:val="00996709"/>
    <w:pPr>
      <w:spacing w:after="180"/>
      <w:ind w:left="1700"/>
      <w:contextualSpacing/>
    </w:pPr>
  </w:style>
  <w:style w:type="paragraph" w:styleId="54">
    <w:name w:val="List Continue 5"/>
    <w:basedOn w:val="a1"/>
    <w:semiHidden/>
    <w:unhideWhenUsed/>
    <w:rsid w:val="00996709"/>
    <w:pPr>
      <w:spacing w:after="180"/>
      <w:ind w:left="2125"/>
      <w:contextualSpacing/>
    </w:pPr>
  </w:style>
  <w:style w:type="paragraph" w:styleId="aff6">
    <w:name w:val="Note Heading"/>
    <w:basedOn w:val="a1"/>
    <w:next w:val="a1"/>
    <w:link w:val="aff7"/>
    <w:semiHidden/>
    <w:unhideWhenUsed/>
    <w:rsid w:val="00996709"/>
    <w:pPr>
      <w:jc w:val="center"/>
    </w:pPr>
  </w:style>
  <w:style w:type="character" w:customStyle="1" w:styleId="aff7">
    <w:name w:val="記 (文字)"/>
    <w:link w:val="aff6"/>
    <w:semiHidden/>
    <w:rsid w:val="00996709"/>
    <w:rPr>
      <w:rFonts w:ascii="Times New Roman" w:eastAsia="ＭＳ 明朝" w:hAnsi="Times New Roman"/>
    </w:rPr>
  </w:style>
  <w:style w:type="paragraph" w:styleId="aff8">
    <w:name w:val="footnote text"/>
    <w:basedOn w:val="a1"/>
    <w:link w:val="aff9"/>
    <w:semiHidden/>
    <w:unhideWhenUsed/>
    <w:rsid w:val="00996709"/>
    <w:pPr>
      <w:snapToGrid w:val="0"/>
    </w:pPr>
  </w:style>
  <w:style w:type="character" w:customStyle="1" w:styleId="aff9">
    <w:name w:val="脚注文字列 (文字)"/>
    <w:link w:val="aff8"/>
    <w:semiHidden/>
    <w:rsid w:val="00996709"/>
    <w:rPr>
      <w:rFonts w:ascii="Times New Roman" w:eastAsia="ＭＳ 明朝" w:hAnsi="Times New Roman"/>
    </w:rPr>
  </w:style>
  <w:style w:type="paragraph" w:styleId="affa">
    <w:name w:val="Closing"/>
    <w:basedOn w:val="a1"/>
    <w:link w:val="affb"/>
    <w:semiHidden/>
    <w:unhideWhenUsed/>
    <w:rsid w:val="00996709"/>
    <w:pPr>
      <w:jc w:val="right"/>
    </w:pPr>
  </w:style>
  <w:style w:type="character" w:customStyle="1" w:styleId="affb">
    <w:name w:val="結語 (文字)"/>
    <w:link w:val="affa"/>
    <w:semiHidden/>
    <w:rsid w:val="00996709"/>
    <w:rPr>
      <w:rFonts w:ascii="Times New Roman" w:eastAsia="ＭＳ 明朝" w:hAnsi="Times New Roman"/>
    </w:rPr>
  </w:style>
  <w:style w:type="paragraph" w:styleId="affc">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affd">
    <w:name w:val="envelope return"/>
    <w:basedOn w:val="a1"/>
    <w:semiHidden/>
    <w:unhideWhenUsed/>
    <w:rsid w:val="00996709"/>
    <w:pPr>
      <w:snapToGrid w:val="0"/>
    </w:pPr>
    <w:rPr>
      <w:rFonts w:ascii="Arial" w:eastAsia="ＭＳ ゴシック" w:hAnsi="Arial"/>
    </w:rPr>
  </w:style>
  <w:style w:type="paragraph" w:styleId="15">
    <w:name w:val="index 1"/>
    <w:basedOn w:val="a1"/>
    <w:next w:val="a1"/>
    <w:autoRedefine/>
    <w:semiHidden/>
    <w:unhideWhenUsed/>
    <w:rsid w:val="00996709"/>
    <w:pPr>
      <w:ind w:left="200" w:hanging="200"/>
    </w:pPr>
  </w:style>
  <w:style w:type="paragraph" w:styleId="28">
    <w:name w:val="index 2"/>
    <w:basedOn w:val="a1"/>
    <w:next w:val="a1"/>
    <w:autoRedefine/>
    <w:semiHidden/>
    <w:unhideWhenUsed/>
    <w:rsid w:val="00996709"/>
    <w:pPr>
      <w:ind w:left="400" w:hanging="200"/>
    </w:pPr>
  </w:style>
  <w:style w:type="paragraph" w:styleId="36">
    <w:name w:val="index 3"/>
    <w:basedOn w:val="a1"/>
    <w:next w:val="a1"/>
    <w:autoRedefine/>
    <w:semiHidden/>
    <w:unhideWhenUsed/>
    <w:rsid w:val="00996709"/>
    <w:pPr>
      <w:ind w:left="600" w:hanging="200"/>
    </w:pPr>
  </w:style>
  <w:style w:type="paragraph" w:styleId="45">
    <w:name w:val="index 4"/>
    <w:basedOn w:val="a1"/>
    <w:next w:val="a1"/>
    <w:autoRedefine/>
    <w:semiHidden/>
    <w:unhideWhenUsed/>
    <w:rsid w:val="00996709"/>
    <w:pPr>
      <w:ind w:left="800" w:hanging="200"/>
    </w:pPr>
  </w:style>
  <w:style w:type="paragraph" w:styleId="55">
    <w:name w:val="index 5"/>
    <w:basedOn w:val="a1"/>
    <w:next w:val="a1"/>
    <w:autoRedefine/>
    <w:semiHidden/>
    <w:unhideWhenUsed/>
    <w:rsid w:val="00996709"/>
    <w:pPr>
      <w:ind w:left="1000" w:hanging="200"/>
    </w:pPr>
  </w:style>
  <w:style w:type="paragraph" w:styleId="60">
    <w:name w:val="index 6"/>
    <w:basedOn w:val="a1"/>
    <w:next w:val="a1"/>
    <w:autoRedefine/>
    <w:semiHidden/>
    <w:unhideWhenUsed/>
    <w:rsid w:val="00996709"/>
    <w:pPr>
      <w:ind w:left="1200" w:hanging="200"/>
    </w:pPr>
  </w:style>
  <w:style w:type="paragraph" w:styleId="70">
    <w:name w:val="index 7"/>
    <w:basedOn w:val="a1"/>
    <w:next w:val="a1"/>
    <w:autoRedefine/>
    <w:semiHidden/>
    <w:unhideWhenUsed/>
    <w:rsid w:val="00996709"/>
    <w:pPr>
      <w:ind w:left="1400" w:hanging="200"/>
    </w:pPr>
  </w:style>
  <w:style w:type="paragraph" w:styleId="80">
    <w:name w:val="index 8"/>
    <w:basedOn w:val="a1"/>
    <w:next w:val="a1"/>
    <w:autoRedefine/>
    <w:semiHidden/>
    <w:unhideWhenUsed/>
    <w:rsid w:val="00996709"/>
    <w:pPr>
      <w:ind w:left="1600" w:hanging="200"/>
    </w:pPr>
  </w:style>
  <w:style w:type="paragraph" w:styleId="90">
    <w:name w:val="index 9"/>
    <w:basedOn w:val="a1"/>
    <w:next w:val="a1"/>
    <w:autoRedefine/>
    <w:semiHidden/>
    <w:unhideWhenUsed/>
    <w:rsid w:val="00996709"/>
    <w:pPr>
      <w:ind w:left="1800" w:hanging="200"/>
    </w:pPr>
  </w:style>
  <w:style w:type="paragraph" w:styleId="affe">
    <w:name w:val="index heading"/>
    <w:basedOn w:val="a1"/>
    <w:next w:val="15"/>
    <w:semiHidden/>
    <w:unhideWhenUsed/>
    <w:rsid w:val="00996709"/>
    <w:rPr>
      <w:rFonts w:ascii="Arial" w:eastAsia="ＭＳ ゴシック" w:hAnsi="Arial"/>
      <w:b/>
      <w:bCs/>
    </w:rPr>
  </w:style>
  <w:style w:type="paragraph" w:styleId="afff">
    <w:name w:val="Signature"/>
    <w:basedOn w:val="a1"/>
    <w:link w:val="afff0"/>
    <w:semiHidden/>
    <w:unhideWhenUsed/>
    <w:rsid w:val="00996709"/>
    <w:pPr>
      <w:jc w:val="right"/>
    </w:pPr>
  </w:style>
  <w:style w:type="character" w:customStyle="1" w:styleId="afff0">
    <w:name w:val="署名 (文字)"/>
    <w:link w:val="afff"/>
    <w:semiHidden/>
    <w:rsid w:val="00996709"/>
    <w:rPr>
      <w:rFonts w:ascii="Times New Roman" w:eastAsia="ＭＳ 明朝" w:hAnsi="Times New Roman"/>
    </w:rPr>
  </w:style>
  <w:style w:type="paragraph" w:styleId="afff1">
    <w:name w:val="Plain Text"/>
    <w:basedOn w:val="a1"/>
    <w:link w:val="afff2"/>
    <w:uiPriority w:val="99"/>
    <w:unhideWhenUsed/>
    <w:rsid w:val="00996709"/>
    <w:rPr>
      <w:rFonts w:ascii="ＭＳ 明朝" w:hAnsi="Courier New" w:cs="Courier New"/>
      <w:sz w:val="21"/>
      <w:szCs w:val="21"/>
    </w:rPr>
  </w:style>
  <w:style w:type="character" w:customStyle="1" w:styleId="afff2">
    <w:name w:val="書式なし (文字)"/>
    <w:link w:val="afff1"/>
    <w:uiPriority w:val="99"/>
    <w:rsid w:val="00996709"/>
    <w:rPr>
      <w:rFonts w:ascii="ＭＳ 明朝" w:eastAsia="ＭＳ 明朝" w:hAnsi="Courier New" w:cs="Courier New"/>
      <w:sz w:val="21"/>
      <w:szCs w:val="21"/>
    </w:rPr>
  </w:style>
  <w:style w:type="paragraph" w:styleId="afff3">
    <w:name w:val="caption"/>
    <w:basedOn w:val="a1"/>
    <w:next w:val="a1"/>
    <w:unhideWhenUsed/>
    <w:qFormat/>
    <w:rsid w:val="00996709"/>
    <w:rPr>
      <w:b/>
      <w:bCs/>
      <w:sz w:val="21"/>
      <w:szCs w:val="21"/>
    </w:rPr>
  </w:style>
  <w:style w:type="paragraph" w:styleId="afff4">
    <w:name w:val="table of figures"/>
    <w:basedOn w:val="a1"/>
    <w:next w:val="a1"/>
    <w:semiHidden/>
    <w:unhideWhenUsed/>
    <w:rsid w:val="00996709"/>
  </w:style>
  <w:style w:type="paragraph" w:styleId="a">
    <w:name w:val="List Number"/>
    <w:basedOn w:val="a1"/>
    <w:rsid w:val="00996709"/>
    <w:pPr>
      <w:numPr>
        <w:numId w:val="11"/>
      </w:numPr>
      <w:contextualSpacing/>
    </w:pPr>
  </w:style>
  <w:style w:type="paragraph" w:styleId="2">
    <w:name w:val="List Number 2"/>
    <w:basedOn w:val="a1"/>
    <w:semiHidden/>
    <w:unhideWhenUsed/>
    <w:rsid w:val="00996709"/>
    <w:pPr>
      <w:numPr>
        <w:numId w:val="12"/>
      </w:numPr>
      <w:contextualSpacing/>
    </w:pPr>
  </w:style>
  <w:style w:type="paragraph" w:styleId="3">
    <w:name w:val="List Number 3"/>
    <w:basedOn w:val="a1"/>
    <w:semiHidden/>
    <w:unhideWhenUsed/>
    <w:rsid w:val="00996709"/>
    <w:pPr>
      <w:numPr>
        <w:numId w:val="13"/>
      </w:numPr>
      <w:contextualSpacing/>
    </w:pPr>
  </w:style>
  <w:style w:type="paragraph" w:styleId="4">
    <w:name w:val="List Number 4"/>
    <w:basedOn w:val="a1"/>
    <w:semiHidden/>
    <w:unhideWhenUsed/>
    <w:rsid w:val="00996709"/>
    <w:pPr>
      <w:numPr>
        <w:numId w:val="14"/>
      </w:numPr>
      <w:contextualSpacing/>
    </w:pPr>
  </w:style>
  <w:style w:type="paragraph" w:styleId="5">
    <w:name w:val="List Number 5"/>
    <w:basedOn w:val="a1"/>
    <w:semiHidden/>
    <w:unhideWhenUsed/>
    <w:rsid w:val="00996709"/>
    <w:pPr>
      <w:numPr>
        <w:numId w:val="15"/>
      </w:numPr>
      <w:contextualSpacing/>
    </w:pPr>
  </w:style>
  <w:style w:type="paragraph" w:styleId="afff5">
    <w:name w:val="E-mail Signature"/>
    <w:basedOn w:val="a1"/>
    <w:link w:val="afff6"/>
    <w:semiHidden/>
    <w:unhideWhenUsed/>
    <w:rsid w:val="00996709"/>
  </w:style>
  <w:style w:type="character" w:customStyle="1" w:styleId="afff6">
    <w:name w:val="電子メール署名 (文字)"/>
    <w:link w:val="afff5"/>
    <w:semiHidden/>
    <w:rsid w:val="00996709"/>
    <w:rPr>
      <w:rFonts w:ascii="Times New Roman" w:eastAsia="ＭＳ 明朝" w:hAnsi="Times New Roman"/>
    </w:rPr>
  </w:style>
  <w:style w:type="paragraph" w:styleId="afff7">
    <w:name w:val="Date"/>
    <w:basedOn w:val="a1"/>
    <w:next w:val="a1"/>
    <w:link w:val="afff8"/>
    <w:rsid w:val="00996709"/>
  </w:style>
  <w:style w:type="character" w:customStyle="1" w:styleId="afff8">
    <w:name w:val="日付 (文字)"/>
    <w:link w:val="afff7"/>
    <w:rsid w:val="00996709"/>
    <w:rPr>
      <w:rFonts w:ascii="Times New Roman" w:eastAsia="ＭＳ 明朝" w:hAnsi="Times New Roman"/>
    </w:rPr>
  </w:style>
  <w:style w:type="paragraph" w:styleId="Web">
    <w:name w:val="Normal (Web)"/>
    <w:basedOn w:val="a1"/>
    <w:uiPriority w:val="99"/>
    <w:unhideWhenUsed/>
    <w:rsid w:val="00996709"/>
    <w:rPr>
      <w:sz w:val="24"/>
      <w:szCs w:val="24"/>
    </w:rPr>
  </w:style>
  <w:style w:type="paragraph" w:styleId="afff9">
    <w:name w:val="Normal Indent"/>
    <w:basedOn w:val="a1"/>
    <w:semiHidden/>
    <w:unhideWhenUsed/>
    <w:rsid w:val="00996709"/>
    <w:pPr>
      <w:ind w:left="840"/>
    </w:pPr>
  </w:style>
  <w:style w:type="paragraph" w:styleId="afffa">
    <w:name w:val="Title"/>
    <w:basedOn w:val="a1"/>
    <w:next w:val="a1"/>
    <w:link w:val="afffb"/>
    <w:qFormat/>
    <w:rsid w:val="00996709"/>
    <w:pPr>
      <w:spacing w:before="240"/>
      <w:jc w:val="center"/>
      <w:outlineLvl w:val="0"/>
    </w:pPr>
    <w:rPr>
      <w:rFonts w:ascii="Arial" w:eastAsia="ＭＳ ゴシック" w:hAnsi="Arial"/>
      <w:sz w:val="32"/>
      <w:szCs w:val="32"/>
    </w:rPr>
  </w:style>
  <w:style w:type="character" w:customStyle="1" w:styleId="afffb">
    <w:name w:val="表題 (文字)"/>
    <w:link w:val="afffa"/>
    <w:rsid w:val="00996709"/>
    <w:rPr>
      <w:rFonts w:ascii="Arial" w:eastAsia="ＭＳ ゴシック" w:hAnsi="Arial" w:cs="Times New Roman"/>
      <w:sz w:val="32"/>
      <w:szCs w:val="32"/>
    </w:rPr>
  </w:style>
  <w:style w:type="paragraph" w:styleId="afffc">
    <w:name w:val="Subtitle"/>
    <w:basedOn w:val="a1"/>
    <w:next w:val="a1"/>
    <w:link w:val="afffd"/>
    <w:qFormat/>
    <w:rsid w:val="00996709"/>
    <w:pPr>
      <w:jc w:val="center"/>
      <w:outlineLvl w:val="1"/>
    </w:pPr>
    <w:rPr>
      <w:rFonts w:ascii="Arial" w:eastAsia="ＭＳ ゴシック" w:hAnsi="Arial"/>
      <w:sz w:val="24"/>
      <w:szCs w:val="24"/>
    </w:rPr>
  </w:style>
  <w:style w:type="character" w:customStyle="1" w:styleId="afffd">
    <w:name w:val="副題 (文字)"/>
    <w:link w:val="afffc"/>
    <w:rsid w:val="00996709"/>
    <w:rPr>
      <w:rFonts w:ascii="Arial" w:eastAsia="ＭＳ ゴシック" w:hAnsi="Arial" w:cs="Times New Roman"/>
      <w:sz w:val="24"/>
      <w:szCs w:val="24"/>
    </w:rPr>
  </w:style>
  <w:style w:type="paragraph" w:styleId="afffe">
    <w:name w:val="Bibliography"/>
    <w:basedOn w:val="a1"/>
    <w:next w:val="a1"/>
    <w:uiPriority w:val="37"/>
    <w:semiHidden/>
    <w:unhideWhenUsed/>
    <w:rsid w:val="00996709"/>
  </w:style>
  <w:style w:type="paragraph" w:styleId="affff">
    <w:name w:val="endnote text"/>
    <w:basedOn w:val="a1"/>
    <w:link w:val="affff0"/>
    <w:semiHidden/>
    <w:unhideWhenUsed/>
    <w:rsid w:val="00996709"/>
    <w:pPr>
      <w:snapToGrid w:val="0"/>
    </w:pPr>
  </w:style>
  <w:style w:type="character" w:customStyle="1" w:styleId="affff0">
    <w:name w:val="文末脚注文字列 (文字)"/>
    <w:link w:val="affff"/>
    <w:semiHidden/>
    <w:rsid w:val="00996709"/>
    <w:rPr>
      <w:rFonts w:ascii="Times New Roman" w:eastAsia="ＭＳ 明朝" w:hAnsi="Times New Roman"/>
    </w:rPr>
  </w:style>
  <w:style w:type="paragraph" w:styleId="29">
    <w:name w:val="Body Text 2"/>
    <w:basedOn w:val="a1"/>
    <w:link w:val="2a"/>
    <w:semiHidden/>
    <w:unhideWhenUsed/>
    <w:rsid w:val="00996709"/>
    <w:pPr>
      <w:spacing w:line="480" w:lineRule="auto"/>
    </w:pPr>
  </w:style>
  <w:style w:type="character" w:customStyle="1" w:styleId="2a">
    <w:name w:val="本文 2 (文字)"/>
    <w:link w:val="29"/>
    <w:semiHidden/>
    <w:rsid w:val="00996709"/>
    <w:rPr>
      <w:rFonts w:ascii="Times New Roman" w:eastAsia="ＭＳ 明朝" w:hAnsi="Times New Roman"/>
    </w:rPr>
  </w:style>
  <w:style w:type="paragraph" w:styleId="37">
    <w:name w:val="Body Text 3"/>
    <w:basedOn w:val="a1"/>
    <w:link w:val="38"/>
    <w:semiHidden/>
    <w:unhideWhenUsed/>
    <w:rsid w:val="00996709"/>
    <w:rPr>
      <w:sz w:val="16"/>
      <w:szCs w:val="16"/>
    </w:rPr>
  </w:style>
  <w:style w:type="character" w:customStyle="1" w:styleId="38">
    <w:name w:val="本文 3 (文字)"/>
    <w:link w:val="37"/>
    <w:semiHidden/>
    <w:rsid w:val="00996709"/>
    <w:rPr>
      <w:rFonts w:ascii="Times New Roman" w:eastAsia="ＭＳ 明朝" w:hAnsi="Times New Roman"/>
      <w:sz w:val="16"/>
      <w:szCs w:val="16"/>
    </w:rPr>
  </w:style>
  <w:style w:type="paragraph" w:styleId="affff1">
    <w:name w:val="Body Text Indent"/>
    <w:basedOn w:val="a1"/>
    <w:link w:val="affff2"/>
    <w:semiHidden/>
    <w:unhideWhenUsed/>
    <w:rsid w:val="00996709"/>
    <w:pPr>
      <w:ind w:left="851"/>
    </w:pPr>
  </w:style>
  <w:style w:type="character" w:customStyle="1" w:styleId="affff2">
    <w:name w:val="本文インデント (文字)"/>
    <w:link w:val="affff1"/>
    <w:semiHidden/>
    <w:rsid w:val="00996709"/>
    <w:rPr>
      <w:rFonts w:ascii="Times New Roman" w:eastAsia="ＭＳ 明朝" w:hAnsi="Times New Roman"/>
    </w:rPr>
  </w:style>
  <w:style w:type="paragraph" w:styleId="2b">
    <w:name w:val="Body Text Indent 2"/>
    <w:basedOn w:val="a1"/>
    <w:link w:val="2c"/>
    <w:semiHidden/>
    <w:unhideWhenUsed/>
    <w:rsid w:val="00996709"/>
    <w:pPr>
      <w:spacing w:line="480" w:lineRule="auto"/>
      <w:ind w:left="851"/>
    </w:pPr>
  </w:style>
  <w:style w:type="character" w:customStyle="1" w:styleId="2c">
    <w:name w:val="本文インデント 2 (文字)"/>
    <w:link w:val="2b"/>
    <w:semiHidden/>
    <w:rsid w:val="00996709"/>
    <w:rPr>
      <w:rFonts w:ascii="Times New Roman" w:eastAsia="ＭＳ 明朝" w:hAnsi="Times New Roman"/>
    </w:rPr>
  </w:style>
  <w:style w:type="paragraph" w:styleId="39">
    <w:name w:val="Body Text Indent 3"/>
    <w:basedOn w:val="a1"/>
    <w:link w:val="3a"/>
    <w:semiHidden/>
    <w:unhideWhenUsed/>
    <w:rsid w:val="00996709"/>
    <w:pPr>
      <w:ind w:left="851"/>
    </w:pPr>
    <w:rPr>
      <w:sz w:val="16"/>
      <w:szCs w:val="16"/>
    </w:rPr>
  </w:style>
  <w:style w:type="character" w:customStyle="1" w:styleId="3a">
    <w:name w:val="本文インデント 3 (文字)"/>
    <w:link w:val="39"/>
    <w:semiHidden/>
    <w:rsid w:val="00996709"/>
    <w:rPr>
      <w:rFonts w:ascii="Times New Roman" w:eastAsia="ＭＳ 明朝" w:hAnsi="Times New Roman"/>
      <w:sz w:val="16"/>
      <w:szCs w:val="16"/>
    </w:rPr>
  </w:style>
  <w:style w:type="paragraph" w:styleId="affff3">
    <w:name w:val="Body Text First Indent"/>
    <w:basedOn w:val="ab"/>
    <w:link w:val="affff4"/>
    <w:rsid w:val="00996709"/>
    <w:pPr>
      <w:widowControl/>
      <w:topLinePunct/>
      <w:spacing w:after="120" w:line="240" w:lineRule="auto"/>
      <w:ind w:firstLine="210"/>
    </w:pPr>
  </w:style>
  <w:style w:type="character" w:customStyle="1" w:styleId="ac">
    <w:name w:val="本文 (文字)"/>
    <w:link w:val="ab"/>
    <w:rsid w:val="00996709"/>
    <w:rPr>
      <w:rFonts w:ascii="Times New Roman" w:eastAsia="ＭＳ 明朝" w:hAnsi="Times New Roman"/>
    </w:rPr>
  </w:style>
  <w:style w:type="character" w:customStyle="1" w:styleId="affff4">
    <w:name w:val="本文字下げ (文字)"/>
    <w:link w:val="affff3"/>
    <w:rsid w:val="00996709"/>
    <w:rPr>
      <w:rFonts w:ascii="Times New Roman" w:eastAsia="ＭＳ 明朝" w:hAnsi="Times New Roman"/>
    </w:rPr>
  </w:style>
  <w:style w:type="paragraph" w:styleId="2d">
    <w:name w:val="Body Text First Indent 2"/>
    <w:basedOn w:val="affff1"/>
    <w:link w:val="2e"/>
    <w:semiHidden/>
    <w:unhideWhenUsed/>
    <w:rsid w:val="00996709"/>
    <w:pPr>
      <w:ind w:firstLine="210"/>
    </w:pPr>
  </w:style>
  <w:style w:type="character" w:customStyle="1" w:styleId="2e">
    <w:name w:val="本文字下げ 2 (文字)"/>
    <w:link w:val="2d"/>
    <w:semiHidden/>
    <w:rsid w:val="00996709"/>
    <w:rPr>
      <w:rFonts w:ascii="Times New Roman" w:eastAsia="ＭＳ 明朝" w:hAnsi="Times New Roman"/>
    </w:rPr>
  </w:style>
  <w:style w:type="paragraph" w:styleId="61">
    <w:name w:val="toc 6"/>
    <w:basedOn w:val="a1"/>
    <w:next w:val="a1"/>
    <w:autoRedefine/>
    <w:semiHidden/>
    <w:unhideWhenUsed/>
    <w:rsid w:val="00996709"/>
    <w:pPr>
      <w:ind w:left="1000"/>
    </w:pPr>
  </w:style>
  <w:style w:type="paragraph" w:styleId="71">
    <w:name w:val="toc 7"/>
    <w:basedOn w:val="a1"/>
    <w:next w:val="a1"/>
    <w:autoRedefine/>
    <w:semiHidden/>
    <w:unhideWhenUsed/>
    <w:rsid w:val="00996709"/>
    <w:pPr>
      <w:ind w:left="1200"/>
    </w:pPr>
  </w:style>
  <w:style w:type="paragraph" w:styleId="81">
    <w:name w:val="toc 8"/>
    <w:basedOn w:val="a1"/>
    <w:next w:val="a1"/>
    <w:autoRedefine/>
    <w:semiHidden/>
    <w:unhideWhenUsed/>
    <w:rsid w:val="00996709"/>
    <w:pPr>
      <w:ind w:left="1400"/>
    </w:pPr>
  </w:style>
  <w:style w:type="paragraph" w:styleId="91">
    <w:name w:val="toc 9"/>
    <w:basedOn w:val="a1"/>
    <w:next w:val="a1"/>
    <w:autoRedefine/>
    <w:semiHidden/>
    <w:unhideWhenUsed/>
    <w:rsid w:val="00996709"/>
    <w:pPr>
      <w:ind w:left="1600"/>
    </w:pPr>
  </w:style>
  <w:style w:type="paragraph" w:styleId="affff5">
    <w:name w:val="TOC Heading"/>
    <w:basedOn w:val="10"/>
    <w:next w:val="a1"/>
    <w:uiPriority w:val="39"/>
    <w:semiHidden/>
    <w:unhideWhenUsed/>
    <w:qFormat/>
    <w:rsid w:val="00996709"/>
    <w:pPr>
      <w:keepLines w:val="0"/>
      <w:numPr>
        <w:numId w:val="0"/>
      </w:numPr>
      <w:topLinePunct/>
      <w:spacing w:before="0" w:line="240" w:lineRule="auto"/>
      <w:ind w:firstLine="181"/>
      <w:outlineLvl w:val="9"/>
    </w:pPr>
    <w:rPr>
      <w:szCs w:val="24"/>
    </w:rPr>
  </w:style>
  <w:style w:type="table" w:styleId="affff6">
    <w:name w:val="Table Grid"/>
    <w:basedOn w:val="a3"/>
    <w:rsid w:val="007B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7E48F8"/>
    <w:pPr>
      <w:numPr>
        <w:numId w:val="16"/>
      </w:numPr>
    </w:pPr>
  </w:style>
  <w:style w:type="paragraph" w:styleId="affff7">
    <w:name w:val="Revision"/>
    <w:hidden/>
    <w:uiPriority w:val="99"/>
    <w:semiHidden/>
    <w:rsid w:val="00C32297"/>
    <w:rPr>
      <w:rFonts w:ascii="Times New Roman" w:eastAsia="ＭＳ 明朝" w:hAnsi="Times New Roman"/>
    </w:rPr>
  </w:style>
  <w:style w:type="character" w:customStyle="1" w:styleId="st1">
    <w:name w:val="st1"/>
    <w:basedOn w:val="a2"/>
    <w:rsid w:val="000F564E"/>
  </w:style>
  <w:style w:type="character" w:customStyle="1" w:styleId="16">
    <w:name w:val="未解決のメンション1"/>
    <w:basedOn w:val="a2"/>
    <w:uiPriority w:val="99"/>
    <w:semiHidden/>
    <w:unhideWhenUsed/>
    <w:rsid w:val="00C57AC8"/>
    <w:rPr>
      <w:color w:val="808080"/>
      <w:shd w:val="clear" w:color="auto" w:fill="E6E6E6"/>
    </w:rPr>
  </w:style>
  <w:style w:type="character" w:styleId="affff8">
    <w:name w:val="Emphasis"/>
    <w:basedOn w:val="a2"/>
    <w:qFormat/>
    <w:rsid w:val="0040142D"/>
    <w:rPr>
      <w:i/>
      <w:iCs/>
    </w:rPr>
  </w:style>
  <w:style w:type="character" w:customStyle="1" w:styleId="tablehead0">
    <w:name w:val="table head (文字)"/>
    <w:aliases w:val="th (文字)"/>
    <w:link w:val="tablehead"/>
    <w:rsid w:val="001513FB"/>
    <w:rPr>
      <w:rFonts w:ascii="Arial" w:eastAsia="ＭＳ ゴシック" w:hAnsi="Arial"/>
    </w:rPr>
  </w:style>
  <w:style w:type="character" w:customStyle="1" w:styleId="tablebody0">
    <w:name w:val="table body (文字)"/>
    <w:aliases w:val="tb (文字)"/>
    <w:link w:val="tablebody"/>
    <w:rsid w:val="001513FB"/>
    <w:rPr>
      <w:rFonts w:ascii="Arial" w:eastAsia="ＭＳ ゴシック" w:hAnsi="Arial"/>
    </w:rPr>
  </w:style>
  <w:style w:type="paragraph" w:customStyle="1" w:styleId="headertop">
    <w:name w:val="header top"/>
    <w:aliases w:val="ht"/>
    <w:rsid w:val="000A3858"/>
    <w:pPr>
      <w:keepNext/>
      <w:keepLines/>
      <w:pBdr>
        <w:bottom w:val="single" w:sz="18" w:space="1" w:color="2A289D"/>
      </w:pBdr>
      <w:tabs>
        <w:tab w:val="right" w:pos="9611"/>
      </w:tabs>
      <w:spacing w:before="280" w:after="120" w:line="280" w:lineRule="atLeast"/>
    </w:pPr>
    <w:rPr>
      <w:rFonts w:ascii="Arial" w:eastAsia="ＭＳ ゴシック" w:hAnsi="Arial"/>
      <w:noProof/>
      <w:sz w:val="28"/>
    </w:rPr>
  </w:style>
  <w:style w:type="paragraph" w:customStyle="1" w:styleId="Nonumberheading1">
    <w:name w:val="No number heading 1"/>
    <w:aliases w:val="nnh1"/>
    <w:basedOn w:val="10"/>
    <w:rsid w:val="001041F6"/>
    <w:pPr>
      <w:numPr>
        <w:numId w:val="0"/>
      </w:numPr>
      <w:adjustRightInd/>
      <w:textAlignment w:val="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69">
      <w:bodyDiv w:val="1"/>
      <w:marLeft w:val="0"/>
      <w:marRight w:val="0"/>
      <w:marTop w:val="0"/>
      <w:marBottom w:val="0"/>
      <w:divBdr>
        <w:top w:val="none" w:sz="0" w:space="0" w:color="auto"/>
        <w:left w:val="none" w:sz="0" w:space="0" w:color="auto"/>
        <w:bottom w:val="none" w:sz="0" w:space="0" w:color="auto"/>
        <w:right w:val="none" w:sz="0" w:space="0" w:color="auto"/>
      </w:divBdr>
    </w:div>
    <w:div w:id="159542817">
      <w:bodyDiv w:val="1"/>
      <w:marLeft w:val="0"/>
      <w:marRight w:val="0"/>
      <w:marTop w:val="0"/>
      <w:marBottom w:val="0"/>
      <w:divBdr>
        <w:top w:val="none" w:sz="0" w:space="0" w:color="auto"/>
        <w:left w:val="none" w:sz="0" w:space="0" w:color="auto"/>
        <w:bottom w:val="none" w:sz="0" w:space="0" w:color="auto"/>
        <w:right w:val="none" w:sz="0" w:space="0" w:color="auto"/>
      </w:divBdr>
    </w:div>
    <w:div w:id="572935569">
      <w:bodyDiv w:val="1"/>
      <w:marLeft w:val="0"/>
      <w:marRight w:val="0"/>
      <w:marTop w:val="0"/>
      <w:marBottom w:val="0"/>
      <w:divBdr>
        <w:top w:val="none" w:sz="0" w:space="0" w:color="auto"/>
        <w:left w:val="none" w:sz="0" w:space="0" w:color="auto"/>
        <w:bottom w:val="none" w:sz="0" w:space="0" w:color="auto"/>
        <w:right w:val="none" w:sz="0" w:space="0" w:color="auto"/>
      </w:divBdr>
    </w:div>
    <w:div w:id="586547769">
      <w:bodyDiv w:val="1"/>
      <w:marLeft w:val="0"/>
      <w:marRight w:val="0"/>
      <w:marTop w:val="0"/>
      <w:marBottom w:val="0"/>
      <w:divBdr>
        <w:top w:val="none" w:sz="0" w:space="0" w:color="auto"/>
        <w:left w:val="none" w:sz="0" w:space="0" w:color="auto"/>
        <w:bottom w:val="none" w:sz="0" w:space="0" w:color="auto"/>
        <w:right w:val="none" w:sz="0" w:space="0" w:color="auto"/>
      </w:divBdr>
    </w:div>
    <w:div w:id="619799839">
      <w:bodyDiv w:val="1"/>
      <w:marLeft w:val="0"/>
      <w:marRight w:val="0"/>
      <w:marTop w:val="0"/>
      <w:marBottom w:val="0"/>
      <w:divBdr>
        <w:top w:val="none" w:sz="0" w:space="0" w:color="auto"/>
        <w:left w:val="none" w:sz="0" w:space="0" w:color="auto"/>
        <w:bottom w:val="none" w:sz="0" w:space="0" w:color="auto"/>
        <w:right w:val="none" w:sz="0" w:space="0" w:color="auto"/>
      </w:divBdr>
    </w:div>
    <w:div w:id="692463187">
      <w:bodyDiv w:val="1"/>
      <w:marLeft w:val="0"/>
      <w:marRight w:val="0"/>
      <w:marTop w:val="0"/>
      <w:marBottom w:val="0"/>
      <w:divBdr>
        <w:top w:val="none" w:sz="0" w:space="0" w:color="auto"/>
        <w:left w:val="none" w:sz="0" w:space="0" w:color="auto"/>
        <w:bottom w:val="none" w:sz="0" w:space="0" w:color="auto"/>
        <w:right w:val="none" w:sz="0" w:space="0" w:color="auto"/>
      </w:divBdr>
    </w:div>
    <w:div w:id="882643383">
      <w:bodyDiv w:val="1"/>
      <w:marLeft w:val="0"/>
      <w:marRight w:val="0"/>
      <w:marTop w:val="0"/>
      <w:marBottom w:val="0"/>
      <w:divBdr>
        <w:top w:val="none" w:sz="0" w:space="0" w:color="auto"/>
        <w:left w:val="none" w:sz="0" w:space="0" w:color="auto"/>
        <w:bottom w:val="none" w:sz="0" w:space="0" w:color="auto"/>
        <w:right w:val="none" w:sz="0" w:space="0" w:color="auto"/>
      </w:divBdr>
    </w:div>
    <w:div w:id="1038817825">
      <w:bodyDiv w:val="1"/>
      <w:marLeft w:val="0"/>
      <w:marRight w:val="0"/>
      <w:marTop w:val="0"/>
      <w:marBottom w:val="0"/>
      <w:divBdr>
        <w:top w:val="none" w:sz="0" w:space="0" w:color="auto"/>
        <w:left w:val="none" w:sz="0" w:space="0" w:color="auto"/>
        <w:bottom w:val="none" w:sz="0" w:space="0" w:color="auto"/>
        <w:right w:val="none" w:sz="0" w:space="0" w:color="auto"/>
      </w:divBdr>
    </w:div>
    <w:div w:id="1113206329">
      <w:bodyDiv w:val="1"/>
      <w:marLeft w:val="0"/>
      <w:marRight w:val="0"/>
      <w:marTop w:val="0"/>
      <w:marBottom w:val="0"/>
      <w:divBdr>
        <w:top w:val="none" w:sz="0" w:space="0" w:color="auto"/>
        <w:left w:val="none" w:sz="0" w:space="0" w:color="auto"/>
        <w:bottom w:val="none" w:sz="0" w:space="0" w:color="auto"/>
        <w:right w:val="none" w:sz="0" w:space="0" w:color="auto"/>
      </w:divBdr>
    </w:div>
    <w:div w:id="1425953910">
      <w:bodyDiv w:val="1"/>
      <w:marLeft w:val="0"/>
      <w:marRight w:val="0"/>
      <w:marTop w:val="0"/>
      <w:marBottom w:val="0"/>
      <w:divBdr>
        <w:top w:val="none" w:sz="0" w:space="0" w:color="auto"/>
        <w:left w:val="none" w:sz="0" w:space="0" w:color="auto"/>
        <w:bottom w:val="none" w:sz="0" w:space="0" w:color="auto"/>
        <w:right w:val="none" w:sz="0" w:space="0" w:color="auto"/>
      </w:divBdr>
    </w:div>
    <w:div w:id="1662076685">
      <w:bodyDiv w:val="1"/>
      <w:marLeft w:val="0"/>
      <w:marRight w:val="0"/>
      <w:marTop w:val="0"/>
      <w:marBottom w:val="0"/>
      <w:divBdr>
        <w:top w:val="none" w:sz="0" w:space="0" w:color="auto"/>
        <w:left w:val="none" w:sz="0" w:space="0" w:color="auto"/>
        <w:bottom w:val="none" w:sz="0" w:space="0" w:color="auto"/>
        <w:right w:val="none" w:sz="0" w:space="0" w:color="auto"/>
      </w:divBdr>
    </w:div>
    <w:div w:id="1696955446">
      <w:bodyDiv w:val="1"/>
      <w:marLeft w:val="0"/>
      <w:marRight w:val="0"/>
      <w:marTop w:val="0"/>
      <w:marBottom w:val="0"/>
      <w:divBdr>
        <w:top w:val="none" w:sz="0" w:space="0" w:color="auto"/>
        <w:left w:val="none" w:sz="0" w:space="0" w:color="auto"/>
        <w:bottom w:val="none" w:sz="0" w:space="0" w:color="auto"/>
        <w:right w:val="none" w:sz="0" w:space="0" w:color="auto"/>
      </w:divBdr>
    </w:div>
    <w:div w:id="17949800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323">
          <w:marLeft w:val="0"/>
          <w:marRight w:val="0"/>
          <w:marTop w:val="0"/>
          <w:marBottom w:val="0"/>
          <w:divBdr>
            <w:top w:val="none" w:sz="0" w:space="0" w:color="auto"/>
            <w:left w:val="none" w:sz="0" w:space="0" w:color="auto"/>
            <w:bottom w:val="none" w:sz="0" w:space="0" w:color="auto"/>
            <w:right w:val="none" w:sz="0" w:space="0" w:color="auto"/>
          </w:divBdr>
          <w:divsChild>
            <w:div w:id="1365211580">
              <w:marLeft w:val="0"/>
              <w:marRight w:val="0"/>
              <w:marTop w:val="0"/>
              <w:marBottom w:val="0"/>
              <w:divBdr>
                <w:top w:val="none" w:sz="0" w:space="0" w:color="auto"/>
                <w:left w:val="none" w:sz="0" w:space="0" w:color="auto"/>
                <w:bottom w:val="none" w:sz="0" w:space="0" w:color="auto"/>
                <w:right w:val="none" w:sz="0" w:space="0" w:color="auto"/>
              </w:divBdr>
              <w:divsChild>
                <w:div w:id="992149679">
                  <w:marLeft w:val="0"/>
                  <w:marRight w:val="0"/>
                  <w:marTop w:val="0"/>
                  <w:marBottom w:val="0"/>
                  <w:divBdr>
                    <w:top w:val="none" w:sz="0" w:space="0" w:color="auto"/>
                    <w:left w:val="none" w:sz="0" w:space="0" w:color="auto"/>
                    <w:bottom w:val="none" w:sz="0" w:space="0" w:color="auto"/>
                    <w:right w:val="none" w:sz="0" w:space="0" w:color="auto"/>
                  </w:divBdr>
                  <w:divsChild>
                    <w:div w:id="808207596">
                      <w:marLeft w:val="0"/>
                      <w:marRight w:val="0"/>
                      <w:marTop w:val="45"/>
                      <w:marBottom w:val="0"/>
                      <w:divBdr>
                        <w:top w:val="none" w:sz="0" w:space="0" w:color="auto"/>
                        <w:left w:val="none" w:sz="0" w:space="0" w:color="auto"/>
                        <w:bottom w:val="none" w:sz="0" w:space="0" w:color="auto"/>
                        <w:right w:val="none" w:sz="0" w:space="0" w:color="auto"/>
                      </w:divBdr>
                      <w:divsChild>
                        <w:div w:id="793787758">
                          <w:marLeft w:val="0"/>
                          <w:marRight w:val="0"/>
                          <w:marTop w:val="0"/>
                          <w:marBottom w:val="0"/>
                          <w:divBdr>
                            <w:top w:val="none" w:sz="0" w:space="0" w:color="auto"/>
                            <w:left w:val="none" w:sz="0" w:space="0" w:color="auto"/>
                            <w:bottom w:val="none" w:sz="0" w:space="0" w:color="auto"/>
                            <w:right w:val="none" w:sz="0" w:space="0" w:color="auto"/>
                          </w:divBdr>
                          <w:divsChild>
                            <w:div w:id="561670840">
                              <w:marLeft w:val="2070"/>
                              <w:marRight w:val="3960"/>
                              <w:marTop w:val="0"/>
                              <w:marBottom w:val="0"/>
                              <w:divBdr>
                                <w:top w:val="none" w:sz="0" w:space="0" w:color="auto"/>
                                <w:left w:val="none" w:sz="0" w:space="0" w:color="auto"/>
                                <w:bottom w:val="none" w:sz="0" w:space="0" w:color="auto"/>
                                <w:right w:val="none" w:sz="0" w:space="0" w:color="auto"/>
                              </w:divBdr>
                              <w:divsChild>
                                <w:div w:id="1503550575">
                                  <w:marLeft w:val="0"/>
                                  <w:marRight w:val="0"/>
                                  <w:marTop w:val="0"/>
                                  <w:marBottom w:val="0"/>
                                  <w:divBdr>
                                    <w:top w:val="none" w:sz="0" w:space="0" w:color="auto"/>
                                    <w:left w:val="none" w:sz="0" w:space="0" w:color="auto"/>
                                    <w:bottom w:val="none" w:sz="0" w:space="0" w:color="auto"/>
                                    <w:right w:val="none" w:sz="0" w:space="0" w:color="auto"/>
                                  </w:divBdr>
                                  <w:divsChild>
                                    <w:div w:id="1307586692">
                                      <w:marLeft w:val="0"/>
                                      <w:marRight w:val="0"/>
                                      <w:marTop w:val="0"/>
                                      <w:marBottom w:val="0"/>
                                      <w:divBdr>
                                        <w:top w:val="none" w:sz="0" w:space="0" w:color="auto"/>
                                        <w:left w:val="none" w:sz="0" w:space="0" w:color="auto"/>
                                        <w:bottom w:val="none" w:sz="0" w:space="0" w:color="auto"/>
                                        <w:right w:val="none" w:sz="0" w:space="0" w:color="auto"/>
                                      </w:divBdr>
                                      <w:divsChild>
                                        <w:div w:id="251595922">
                                          <w:marLeft w:val="0"/>
                                          <w:marRight w:val="0"/>
                                          <w:marTop w:val="0"/>
                                          <w:marBottom w:val="0"/>
                                          <w:divBdr>
                                            <w:top w:val="none" w:sz="0" w:space="0" w:color="auto"/>
                                            <w:left w:val="none" w:sz="0" w:space="0" w:color="auto"/>
                                            <w:bottom w:val="none" w:sz="0" w:space="0" w:color="auto"/>
                                            <w:right w:val="none" w:sz="0" w:space="0" w:color="auto"/>
                                          </w:divBdr>
                                          <w:divsChild>
                                            <w:div w:id="1038244213">
                                              <w:marLeft w:val="0"/>
                                              <w:marRight w:val="0"/>
                                              <w:marTop w:val="90"/>
                                              <w:marBottom w:val="0"/>
                                              <w:divBdr>
                                                <w:top w:val="none" w:sz="0" w:space="0" w:color="auto"/>
                                                <w:left w:val="none" w:sz="0" w:space="0" w:color="auto"/>
                                                <w:bottom w:val="none" w:sz="0" w:space="0" w:color="auto"/>
                                                <w:right w:val="none" w:sz="0" w:space="0" w:color="auto"/>
                                              </w:divBdr>
                                              <w:divsChild>
                                                <w:div w:id="639042759">
                                                  <w:marLeft w:val="0"/>
                                                  <w:marRight w:val="0"/>
                                                  <w:marTop w:val="0"/>
                                                  <w:marBottom w:val="0"/>
                                                  <w:divBdr>
                                                    <w:top w:val="none" w:sz="0" w:space="0" w:color="auto"/>
                                                    <w:left w:val="none" w:sz="0" w:space="0" w:color="auto"/>
                                                    <w:bottom w:val="none" w:sz="0" w:space="0" w:color="auto"/>
                                                    <w:right w:val="none" w:sz="0" w:space="0" w:color="auto"/>
                                                  </w:divBdr>
                                                  <w:divsChild>
                                                    <w:div w:id="1227300747">
                                                      <w:marLeft w:val="0"/>
                                                      <w:marRight w:val="0"/>
                                                      <w:marTop w:val="0"/>
                                                      <w:marBottom w:val="0"/>
                                                      <w:divBdr>
                                                        <w:top w:val="none" w:sz="0" w:space="0" w:color="auto"/>
                                                        <w:left w:val="none" w:sz="0" w:space="0" w:color="auto"/>
                                                        <w:bottom w:val="none" w:sz="0" w:space="0" w:color="auto"/>
                                                        <w:right w:val="none" w:sz="0" w:space="0" w:color="auto"/>
                                                      </w:divBdr>
                                                      <w:divsChild>
                                                        <w:div w:id="153254879">
                                                          <w:marLeft w:val="0"/>
                                                          <w:marRight w:val="0"/>
                                                          <w:marTop w:val="0"/>
                                                          <w:marBottom w:val="390"/>
                                                          <w:divBdr>
                                                            <w:top w:val="none" w:sz="0" w:space="0" w:color="auto"/>
                                                            <w:left w:val="none" w:sz="0" w:space="0" w:color="auto"/>
                                                            <w:bottom w:val="none" w:sz="0" w:space="0" w:color="auto"/>
                                                            <w:right w:val="none" w:sz="0" w:space="0" w:color="auto"/>
                                                          </w:divBdr>
                                                          <w:divsChild>
                                                            <w:div w:id="805926190">
                                                              <w:marLeft w:val="0"/>
                                                              <w:marRight w:val="0"/>
                                                              <w:marTop w:val="0"/>
                                                              <w:marBottom w:val="0"/>
                                                              <w:divBdr>
                                                                <w:top w:val="none" w:sz="0" w:space="0" w:color="auto"/>
                                                                <w:left w:val="none" w:sz="0" w:space="0" w:color="auto"/>
                                                                <w:bottom w:val="none" w:sz="0" w:space="0" w:color="auto"/>
                                                                <w:right w:val="none" w:sz="0" w:space="0" w:color="auto"/>
                                                              </w:divBdr>
                                                              <w:divsChild>
                                                                <w:div w:id="1295719177">
                                                                  <w:marLeft w:val="0"/>
                                                                  <w:marRight w:val="0"/>
                                                                  <w:marTop w:val="0"/>
                                                                  <w:marBottom w:val="0"/>
                                                                  <w:divBdr>
                                                                    <w:top w:val="none" w:sz="0" w:space="0" w:color="auto"/>
                                                                    <w:left w:val="none" w:sz="0" w:space="0" w:color="auto"/>
                                                                    <w:bottom w:val="none" w:sz="0" w:space="0" w:color="auto"/>
                                                                    <w:right w:val="none" w:sz="0" w:space="0" w:color="auto"/>
                                                                  </w:divBdr>
                                                                  <w:divsChild>
                                                                    <w:div w:id="5602518">
                                                                      <w:marLeft w:val="0"/>
                                                                      <w:marRight w:val="0"/>
                                                                      <w:marTop w:val="0"/>
                                                                      <w:marBottom w:val="0"/>
                                                                      <w:divBdr>
                                                                        <w:top w:val="none" w:sz="0" w:space="0" w:color="auto"/>
                                                                        <w:left w:val="none" w:sz="0" w:space="0" w:color="auto"/>
                                                                        <w:bottom w:val="none" w:sz="0" w:space="0" w:color="auto"/>
                                                                        <w:right w:val="none" w:sz="0" w:space="0" w:color="auto"/>
                                                                      </w:divBdr>
                                                                      <w:divsChild>
                                                                        <w:div w:id="107966578">
                                                                          <w:marLeft w:val="0"/>
                                                                          <w:marRight w:val="0"/>
                                                                          <w:marTop w:val="0"/>
                                                                          <w:marBottom w:val="0"/>
                                                                          <w:divBdr>
                                                                            <w:top w:val="none" w:sz="0" w:space="0" w:color="auto"/>
                                                                            <w:left w:val="none" w:sz="0" w:space="0" w:color="auto"/>
                                                                            <w:bottom w:val="none" w:sz="0" w:space="0" w:color="auto"/>
                                                                            <w:right w:val="none" w:sz="0" w:space="0" w:color="auto"/>
                                                                          </w:divBdr>
                                                                          <w:divsChild>
                                                                            <w:div w:id="1258249069">
                                                                              <w:marLeft w:val="0"/>
                                                                              <w:marRight w:val="0"/>
                                                                              <w:marTop w:val="0"/>
                                                                              <w:marBottom w:val="0"/>
                                                                              <w:divBdr>
                                                                                <w:top w:val="none" w:sz="0" w:space="0" w:color="auto"/>
                                                                                <w:left w:val="none" w:sz="0" w:space="0" w:color="auto"/>
                                                                                <w:bottom w:val="none" w:sz="0" w:space="0" w:color="auto"/>
                                                                                <w:right w:val="none" w:sz="0" w:space="0" w:color="auto"/>
                                                                              </w:divBdr>
                                                                              <w:divsChild>
                                                                                <w:div w:id="250748718">
                                                                                  <w:marLeft w:val="0"/>
                                                                                  <w:marRight w:val="0"/>
                                                                                  <w:marTop w:val="0"/>
                                                                                  <w:marBottom w:val="0"/>
                                                                                  <w:divBdr>
                                                                                    <w:top w:val="none" w:sz="0" w:space="0" w:color="auto"/>
                                                                                    <w:left w:val="none" w:sz="0" w:space="0" w:color="auto"/>
                                                                                    <w:bottom w:val="none" w:sz="0" w:space="0" w:color="auto"/>
                                                                                    <w:right w:val="none" w:sz="0" w:space="0" w:color="auto"/>
                                                                                  </w:divBdr>
                                                                                  <w:divsChild>
                                                                                    <w:div w:id="667438790">
                                                                                      <w:marLeft w:val="0"/>
                                                                                      <w:marRight w:val="0"/>
                                                                                      <w:marTop w:val="0"/>
                                                                                      <w:marBottom w:val="0"/>
                                                                                      <w:divBdr>
                                                                                        <w:top w:val="none" w:sz="0" w:space="0" w:color="auto"/>
                                                                                        <w:left w:val="none" w:sz="0" w:space="0" w:color="auto"/>
                                                                                        <w:bottom w:val="none" w:sz="0" w:space="0" w:color="auto"/>
                                                                                        <w:right w:val="none" w:sz="0" w:space="0" w:color="auto"/>
                                                                                      </w:divBdr>
                                                                                      <w:divsChild>
                                                                                        <w:div w:id="6891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03640">
      <w:bodyDiv w:val="1"/>
      <w:marLeft w:val="0"/>
      <w:marRight w:val="0"/>
      <w:marTop w:val="0"/>
      <w:marBottom w:val="0"/>
      <w:divBdr>
        <w:top w:val="none" w:sz="0" w:space="0" w:color="auto"/>
        <w:left w:val="none" w:sz="0" w:space="0" w:color="auto"/>
        <w:bottom w:val="none" w:sz="0" w:space="0" w:color="auto"/>
        <w:right w:val="none" w:sz="0" w:space="0" w:color="auto"/>
      </w:divBdr>
    </w:div>
    <w:div w:id="2003001641">
      <w:bodyDiv w:val="1"/>
      <w:marLeft w:val="0"/>
      <w:marRight w:val="0"/>
      <w:marTop w:val="0"/>
      <w:marBottom w:val="0"/>
      <w:divBdr>
        <w:top w:val="none" w:sz="0" w:space="0" w:color="auto"/>
        <w:left w:val="none" w:sz="0" w:space="0" w:color="auto"/>
        <w:bottom w:val="none" w:sz="0" w:space="0" w:color="auto"/>
        <w:right w:val="none" w:sz="0" w:space="0" w:color="auto"/>
      </w:divBdr>
    </w:div>
    <w:div w:id="20596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5.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gif"/><Relationship Id="rId22" Type="http://schemas.openxmlformats.org/officeDocument/2006/relationships/footer" Target="footer4.xml"/><Relationship Id="rId27" Type="http://schemas.openxmlformats.org/officeDocument/2006/relationships/image" Target="media/image8.emf"/><Relationship Id="rId30"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wmf"/></Relationships>
</file>

<file path=word/_rels/footer2.xml.rels><?xml version="1.0" encoding="UTF-8" standalone="yes"?>
<Relationships xmlns="http://schemas.openxmlformats.org/package/2006/relationships"><Relationship Id="rId1" Type="http://schemas.openxmlformats.org/officeDocument/2006/relationships/image" Target="media/image6.wmf"/></Relationships>
</file>

<file path=word/_rels/footer4.xml.rels><?xml version="1.0" encoding="UTF-8" standalone="yes"?>
<Relationships xmlns="http://schemas.openxmlformats.org/package/2006/relationships"><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C4FBAA-485D-4993-A0C6-958F9C0587DA}">
  <ds:schemaRefs>
    <ds:schemaRef ds:uri="http://schemas.openxmlformats.org/officeDocument/2006/bibliography"/>
  </ds:schemaRefs>
</ds:datastoreItem>
</file>

<file path=customXml/itemProps2.xml><?xml version="1.0" encoding="utf-8"?>
<ds:datastoreItem xmlns:ds="http://schemas.openxmlformats.org/officeDocument/2006/customXml" ds:itemID="{24CFFA19-5203-4764-BD9D-A396EC825DD1}"/>
</file>

<file path=customXml/itemProps3.xml><?xml version="1.0" encoding="utf-8"?>
<ds:datastoreItem xmlns:ds="http://schemas.openxmlformats.org/officeDocument/2006/customXml" ds:itemID="{0B9389F5-0AE9-490E-88D1-F866D41C79BA}"/>
</file>

<file path=customXml/itemProps4.xml><?xml version="1.0" encoding="utf-8"?>
<ds:datastoreItem xmlns:ds="http://schemas.openxmlformats.org/officeDocument/2006/customXml" ds:itemID="{E2D84630-D236-4ABB-B147-91008C2B954A}"/>
</file>

<file path=docProps/app.xml><?xml version="1.0" encoding="utf-8"?>
<Properties xmlns="http://schemas.openxmlformats.org/officeDocument/2006/extended-properties" xmlns:vt="http://schemas.openxmlformats.org/officeDocument/2006/docPropsVTypes">
  <Template>Normal.dotm</Template>
  <TotalTime>0</TotalTime>
  <Pages>21</Pages>
  <Words>7114</Words>
  <Characters>40553</Characters>
  <Application>Microsoft Office Word</Application>
  <DocSecurity>0</DocSecurity>
  <Lines>337</Lines>
  <Paragraphs>95</Paragraphs>
  <ScaleCrop>false</ScaleCrop>
  <HeadingPairs>
    <vt:vector size="2" baseType="variant">
      <vt:variant>
        <vt:lpstr>タイトル</vt:lpstr>
      </vt:variant>
      <vt:variant>
        <vt:i4>1</vt:i4>
      </vt:variant>
    </vt:vector>
  </HeadingPairs>
  <TitlesOfParts>
    <vt:vector size="1" baseType="lpstr">
      <vt:lpstr>R-Car Series, 3rd Generation</vt:lpstr>
    </vt:vector>
  </TitlesOfParts>
  <Company/>
  <LinksUpToDate>false</LinksUpToDate>
  <CharactersWithSpaces>47572</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R01AN4421EJ0101</dc:subject>
  <dc:creator/>
  <cp:keywords>Capacity Aware Migration Strategy</cp:keywords>
  <dc:description>March, 2019</dc:description>
  <cp:lastModifiedBy/>
  <cp:revision>1</cp:revision>
  <dcterms:created xsi:type="dcterms:W3CDTF">2018-05-25T00:25:00Z</dcterms:created>
  <dcterms:modified xsi:type="dcterms:W3CDTF">2019-03-07T08:27:00Z</dcterms:modified>
  <cp:category>Rev.1.01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