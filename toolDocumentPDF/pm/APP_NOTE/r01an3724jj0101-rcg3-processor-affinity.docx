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255D9" w14:textId="220D9ED3" w:rsidR="00F56DB8" w:rsidRDefault="005321B7">
      <w:pPr>
        <w:pStyle w:val="productname"/>
      </w:pPr>
      <w:del w:id="1" w:author="HIDEKI HAMADA" w:date="2019-03-07T14:48:00Z">
        <w:r>
          <w:pict w14:anchorId="55A25752">
            <v:shapetype id="_x0000_t202" coordsize="21600,21600" o:spt="202" path="m,l,21600r21600,l21600,xe">
              <v:stroke joinstyle="miter"/>
              <v:path gradientshapeok="t" o:connecttype="rect"/>
            </v:shapetype>
            <v:shape id="_x0000_s1026" type="#_x0000_t202" style="position:absolute;margin-left:418.75pt;margin-top:8.55pt;width:119.25pt;height:37.5pt;z-index:1;mso-position-horizontal-relative:page" filled="f" stroked="f">
              <v:textbox style="mso-next-textbox:#_x0000_s1026" inset="0,0,0,0">
                <w:txbxContent>
                  <w:p w14:paraId="55A25814" w14:textId="58B9A84F" w:rsidR="0097422D" w:rsidRDefault="0097422D">
                    <w:pPr>
                      <w:pStyle w:val="lonrnrd"/>
                    </w:pPr>
                    <w:r>
                      <w:fldChar w:fldCharType="begin"/>
                    </w:r>
                    <w:r>
                      <w:instrText xml:space="preserve"> </w:instrText>
                    </w:r>
                    <w:r w:rsidRPr="00F01D51">
                      <w:instrText>DOCPROPERTY  Subject</w:instrText>
                    </w:r>
                    <w:r>
                      <w:instrText xml:space="preserve">  \* MERGEFORMAT </w:instrText>
                    </w:r>
                    <w:r>
                      <w:fldChar w:fldCharType="separate"/>
                    </w:r>
                    <w:r>
                      <w:t>R01AN3724JJ0100</w:t>
                    </w:r>
                    <w:r>
                      <w:fldChar w:fldCharType="end"/>
                    </w:r>
                  </w:p>
                  <w:p w14:paraId="55A25815" w14:textId="212DEA06" w:rsidR="0097422D" w:rsidRDefault="0097422D">
                    <w:pPr>
                      <w:pStyle w:val="lonrnrd"/>
                    </w:pPr>
                    <w:r>
                      <w:fldChar w:fldCharType="begin"/>
                    </w:r>
                    <w:r>
                      <w:instrText xml:space="preserve"> </w:instrText>
                    </w:r>
                    <w:r w:rsidRPr="00F01D51">
                      <w:instrText>DOCPROPERTY  Category</w:instrText>
                    </w:r>
                    <w:r>
                      <w:instrText xml:space="preserve">  \* MERGEFORMAT </w:instrText>
                    </w:r>
                    <w:r>
                      <w:fldChar w:fldCharType="separate"/>
                    </w:r>
                    <w:r>
                      <w:t>Rev.1.00</w:t>
                    </w:r>
                    <w:ins w:id="2" w:author="Nam Dang" w:date="2019-02-27T11:13:00Z">
                      <w:r>
                        <w:t>1</w:t>
                      </w:r>
                    </w:ins>
                    <w:r>
                      <w:fldChar w:fldCharType="end"/>
                    </w:r>
                  </w:p>
                  <w:p w14:paraId="55A25816" w14:textId="54530689" w:rsidR="0097422D" w:rsidRDefault="0097422D">
                    <w:pPr>
                      <w:pStyle w:val="lonrnrd"/>
                    </w:pPr>
                    <w:r>
                      <w:fldChar w:fldCharType="begin"/>
                    </w:r>
                    <w:r>
                      <w:instrText xml:space="preserve"> </w:instrText>
                    </w:r>
                    <w:r w:rsidRPr="00F01D51">
                      <w:instrText>DOCPROPERTY  Comments</w:instrText>
                    </w:r>
                    <w:r>
                      <w:instrText xml:space="preserve">  \* MERGEFORMAT </w:instrText>
                    </w:r>
                    <w:r>
                      <w:fldChar w:fldCharType="separate"/>
                    </w:r>
                    <w:r>
                      <w:t>2017.03</w:t>
                    </w:r>
                    <w:r>
                      <w:fldChar w:fldCharType="end"/>
                    </w:r>
                  </w:p>
                </w:txbxContent>
              </v:textbox>
              <w10:wrap anchorx="page"/>
            </v:shape>
          </w:pict>
        </w:r>
      </w:del>
      <w:r w:rsidR="00CE080F">
        <w:fldChar w:fldCharType="begin"/>
      </w:r>
      <w:r w:rsidR="00CE080F">
        <w:instrText xml:space="preserve"> </w:instrText>
      </w:r>
      <w:r w:rsidR="00F01D51" w:rsidRPr="00F01D51">
        <w:instrText>TITLE</w:instrText>
      </w:r>
      <w:r w:rsidR="00CE080F">
        <w:rPr>
          <w:rFonts w:hint="eastAsia"/>
        </w:rPr>
        <w:instrText xml:space="preserve">   \* MERGEFORMAT</w:instrText>
      </w:r>
      <w:r w:rsidR="00CE080F">
        <w:instrText xml:space="preserve"> </w:instrText>
      </w:r>
      <w:r w:rsidR="00CE080F">
        <w:fldChar w:fldCharType="separate"/>
      </w:r>
      <w:ins w:id="3" w:author="HIDEKI HAMADA" w:date="2019-03-07T14:48:00Z">
        <w:r w:rsidR="000D29BE">
          <w:t>R-Car Series, 3rd Generation</w:t>
        </w:r>
      </w:ins>
      <w:del w:id="4" w:author="HIDEKI HAMADA" w:date="2019-03-07T14:48:00Z">
        <w:r w:rsidR="003926D2" w:rsidDel="000D29BE">
          <w:delText>R-Car Gen3</w:delText>
        </w:r>
      </w:del>
      <w:r w:rsidR="00CE080F">
        <w:fldChar w:fldCharType="end"/>
      </w:r>
    </w:p>
    <w:p w14:paraId="55A255DA" w14:textId="3D18613F" w:rsidR="00F56DB8" w:rsidRDefault="008C2A89" w:rsidP="002C3766">
      <w:pPr>
        <w:pStyle w:val="documentname"/>
        <w:pBdr>
          <w:bottom w:val="single" w:sz="18" w:space="1" w:color="2A289D"/>
        </w:pBdr>
      </w:pPr>
      <w:r w:rsidRPr="00483528">
        <w:fldChar w:fldCharType="begin"/>
      </w:r>
      <w:r w:rsidRPr="00483528">
        <w:instrText xml:space="preserve"> </w:instrText>
      </w:r>
      <w:r w:rsidR="00F01D51" w:rsidRPr="00F01D51">
        <w:instrText>DOCPROPERTY  Keywords</w:instrText>
      </w:r>
      <w:r w:rsidRPr="00483528">
        <w:rPr>
          <w:rFonts w:hint="eastAsia"/>
        </w:rPr>
        <w:instrText xml:space="preserve">  \* MERGEFORMAT</w:instrText>
      </w:r>
      <w:r w:rsidRPr="00483528">
        <w:instrText xml:space="preserve"> </w:instrText>
      </w:r>
      <w:r w:rsidRPr="00483528">
        <w:fldChar w:fldCharType="separate"/>
      </w:r>
      <w:r w:rsidR="006038BE" w:rsidRPr="006038BE">
        <w:rPr>
          <w:bCs/>
        </w:rPr>
        <w:t>Processor</w:t>
      </w:r>
      <w:r w:rsidR="006038BE">
        <w:t xml:space="preserve"> Affinity</w:t>
      </w:r>
      <w:r w:rsidRPr="00483528">
        <w:fldChar w:fldCharType="end"/>
      </w:r>
    </w:p>
    <w:p w14:paraId="55A255DB" w14:textId="77777777" w:rsidR="00F56DB8" w:rsidRDefault="003926D2">
      <w:pPr>
        <w:pStyle w:val="introductionheader"/>
      </w:pPr>
      <w:r>
        <w:rPr>
          <w:rFonts w:hint="eastAsia"/>
        </w:rPr>
        <w:t>要旨</w:t>
      </w:r>
    </w:p>
    <w:p w14:paraId="55A255DC" w14:textId="77777777" w:rsidR="00325EA5" w:rsidRDefault="00325EA5" w:rsidP="00325EA5">
      <w:r>
        <w:t>[Background]</w:t>
      </w:r>
    </w:p>
    <w:p w14:paraId="55A255DD" w14:textId="49F46CE1" w:rsidR="00325EA5" w:rsidRDefault="008E39C8" w:rsidP="00325EA5">
      <w:ins w:id="5" w:author="HIDEKI HAMADA" w:date="2019-03-07T15:01:00Z">
        <w:r w:rsidRPr="008E39C8">
          <w:t>R-Car Series, 3rd Generation</w:t>
        </w:r>
      </w:ins>
      <w:del w:id="6" w:author="HIDEKI HAMADA" w:date="2019-03-07T15:01:00Z">
        <w:r w:rsidR="00325EA5" w:rsidDel="008E39C8">
          <w:rPr>
            <w:rFonts w:hint="eastAsia"/>
          </w:rPr>
          <w:delText>R-Car Gen3</w:delText>
        </w:r>
      </w:del>
      <w:r w:rsidR="00325EA5">
        <w:rPr>
          <w:rFonts w:hint="eastAsia"/>
        </w:rPr>
        <w:t>では処理性能が高い</w:t>
      </w:r>
      <w:r w:rsidR="00325EA5">
        <w:rPr>
          <w:rFonts w:hint="eastAsia"/>
        </w:rPr>
        <w:t>Cortex-A57(CA57)</w:t>
      </w:r>
      <w:r w:rsidR="00325EA5">
        <w:rPr>
          <w:rFonts w:hint="eastAsia"/>
        </w:rPr>
        <w:t>と処理性能は低いが低消費電力動作可能な</w:t>
      </w:r>
      <w:r w:rsidR="00325EA5">
        <w:rPr>
          <w:rFonts w:hint="eastAsia"/>
        </w:rPr>
        <w:t>Cortex-A53(CA53)</w:t>
      </w:r>
      <w:r w:rsidR="00325EA5">
        <w:rPr>
          <w:rFonts w:hint="eastAsia"/>
        </w:rPr>
        <w:t>の</w:t>
      </w:r>
      <w:r w:rsidR="00325EA5">
        <w:rPr>
          <w:rFonts w:hint="eastAsia"/>
        </w:rPr>
        <w:t>2</w:t>
      </w:r>
      <w:r w:rsidR="00325EA5">
        <w:rPr>
          <w:rFonts w:hint="eastAsia"/>
        </w:rPr>
        <w:t>種類の</w:t>
      </w:r>
      <w:r w:rsidR="00325EA5">
        <w:rPr>
          <w:rFonts w:hint="eastAsia"/>
        </w:rPr>
        <w:t>CPU</w:t>
      </w:r>
      <w:r w:rsidR="00325EA5">
        <w:rPr>
          <w:rFonts w:hint="eastAsia"/>
        </w:rPr>
        <w:t>を搭載しております。車載システムのような、ナビゲーション、音楽再生、動画再生、メーター表示等、複数のアプリケーションを同時に動作させる場合には、</w:t>
      </w:r>
      <w:r w:rsidR="00325EA5">
        <w:rPr>
          <w:rFonts w:hint="eastAsia"/>
        </w:rPr>
        <w:t>CPU</w:t>
      </w:r>
      <w:r w:rsidR="00325EA5">
        <w:rPr>
          <w:rFonts w:hint="eastAsia"/>
        </w:rPr>
        <w:t>の個数が多いマルチコア環境の方が快適に動作することが一般的であり、本利用シーンには</w:t>
      </w:r>
      <w:ins w:id="7" w:author="HIDEKI HAMADA" w:date="2019-03-07T15:02:00Z">
        <w:r w:rsidRPr="008E39C8">
          <w:t>R-Car Series, 3rd Generation</w:t>
        </w:r>
      </w:ins>
      <w:del w:id="8" w:author="HIDEKI HAMADA" w:date="2019-03-07T15:02:00Z">
        <w:r w:rsidR="00325EA5" w:rsidDel="008E39C8">
          <w:rPr>
            <w:rFonts w:hint="eastAsia"/>
          </w:rPr>
          <w:delText>R-Car Gen3</w:delText>
        </w:r>
      </w:del>
      <w:r w:rsidR="00325EA5">
        <w:rPr>
          <w:rFonts w:hint="eastAsia"/>
        </w:rPr>
        <w:t>の活用が適しています。</w:t>
      </w:r>
    </w:p>
    <w:p w14:paraId="55A255DE" w14:textId="77777777" w:rsidR="00325EA5" w:rsidRDefault="00325EA5" w:rsidP="00325EA5"/>
    <w:p w14:paraId="55A255DF" w14:textId="77777777" w:rsidR="00325EA5" w:rsidRDefault="00325EA5" w:rsidP="00325EA5">
      <w:r>
        <w:rPr>
          <w:rFonts w:hint="eastAsia"/>
        </w:rPr>
        <w:t>一方で、処理性能が異なる</w:t>
      </w:r>
      <w:r>
        <w:rPr>
          <w:rFonts w:hint="eastAsia"/>
        </w:rPr>
        <w:t>CA57</w:t>
      </w:r>
      <w:r>
        <w:rPr>
          <w:rFonts w:hint="eastAsia"/>
        </w:rPr>
        <w:t>と</w:t>
      </w:r>
      <w:r>
        <w:rPr>
          <w:rFonts w:hint="eastAsia"/>
        </w:rPr>
        <w:t>CA53</w:t>
      </w:r>
      <w:r>
        <w:rPr>
          <w:rFonts w:hint="eastAsia"/>
        </w:rPr>
        <w:t>を同時起動する場合は考慮すべき弊害が生じます。</w:t>
      </w:r>
      <w:r>
        <w:rPr>
          <w:rFonts w:hint="eastAsia"/>
        </w:rPr>
        <w:t>Linux</w:t>
      </w:r>
      <w:r>
        <w:rPr>
          <w:rFonts w:hint="eastAsia"/>
        </w:rPr>
        <w:t>のスケジューラーは各</w:t>
      </w:r>
      <w:r>
        <w:rPr>
          <w:rFonts w:hint="eastAsia"/>
        </w:rPr>
        <w:t>CPU</w:t>
      </w:r>
      <w:r>
        <w:rPr>
          <w:rFonts w:hint="eastAsia"/>
        </w:rPr>
        <w:t>に対して処理負荷が均等になるようにプロセスを割り付けるため、本環境下で動作するプロセスは</w:t>
      </w:r>
      <w:r>
        <w:rPr>
          <w:rFonts w:hint="eastAsia"/>
        </w:rPr>
        <w:t>CA57</w:t>
      </w:r>
      <w:r>
        <w:rPr>
          <w:rFonts w:hint="eastAsia"/>
        </w:rPr>
        <w:t>と</w:t>
      </w:r>
      <w:r>
        <w:rPr>
          <w:rFonts w:hint="eastAsia"/>
        </w:rPr>
        <w:t>CA53</w:t>
      </w:r>
      <w:r>
        <w:rPr>
          <w:rFonts w:hint="eastAsia"/>
        </w:rPr>
        <w:t>の間を切り替わりながら動作する場合があります。ユーザ視点では、アプリケーションの挙動が急に早くなったり遅くなったり不安定になるため、アプリケーションが正常に動作しないなどの課題があります。本課題へのソリューションの１つとして、</w:t>
      </w:r>
      <w:r>
        <w:rPr>
          <w:rFonts w:hint="eastAsia"/>
        </w:rPr>
        <w:t>Processor affinity</w:t>
      </w:r>
      <w:r>
        <w:rPr>
          <w:rFonts w:hint="eastAsia"/>
        </w:rPr>
        <w:t>を使う方法があります。</w:t>
      </w:r>
      <w:r>
        <w:rPr>
          <w:rFonts w:hint="eastAsia"/>
        </w:rPr>
        <w:t xml:space="preserve"> Processor affinity</w:t>
      </w:r>
      <w:r>
        <w:rPr>
          <w:rFonts w:hint="eastAsia"/>
        </w:rPr>
        <w:t>はプロセスが特定の</w:t>
      </w:r>
      <w:r>
        <w:rPr>
          <w:rFonts w:hint="eastAsia"/>
        </w:rPr>
        <w:t>CPU</w:t>
      </w:r>
      <w:r>
        <w:rPr>
          <w:rFonts w:hint="eastAsia"/>
        </w:rPr>
        <w:t>と関連付けられた制御を行うもので、プロセスが</w:t>
      </w:r>
      <w:r>
        <w:rPr>
          <w:rFonts w:hint="eastAsia"/>
        </w:rPr>
        <w:t>CA57</w:t>
      </w:r>
      <w:r>
        <w:rPr>
          <w:rFonts w:hint="eastAsia"/>
        </w:rPr>
        <w:t>と</w:t>
      </w:r>
      <w:r>
        <w:rPr>
          <w:rFonts w:hint="eastAsia"/>
        </w:rPr>
        <w:t>CA53</w:t>
      </w:r>
      <w:r>
        <w:rPr>
          <w:rFonts w:hint="eastAsia"/>
        </w:rPr>
        <w:t>の間を切り替わらないように制御することが可能です。</w:t>
      </w:r>
    </w:p>
    <w:p w14:paraId="55A255E0" w14:textId="77777777" w:rsidR="00325EA5" w:rsidRDefault="00325EA5" w:rsidP="00325EA5"/>
    <w:p w14:paraId="55A255E1" w14:textId="77777777" w:rsidR="00F56DB8" w:rsidRDefault="00325EA5" w:rsidP="00325EA5">
      <w:r>
        <w:rPr>
          <w:rFonts w:hint="eastAsia"/>
        </w:rPr>
        <w:t>従って、</w:t>
      </w:r>
      <w:r>
        <w:rPr>
          <w:rFonts w:hint="eastAsia"/>
        </w:rPr>
        <w:t xml:space="preserve"> CA57/CA53</w:t>
      </w:r>
      <w:r>
        <w:rPr>
          <w:rFonts w:hint="eastAsia"/>
        </w:rPr>
        <w:t>同時起動環境において、安定した最大パフォーマンスを得るためには</w:t>
      </w:r>
      <w:r>
        <w:rPr>
          <w:rFonts w:hint="eastAsia"/>
        </w:rPr>
        <w:t xml:space="preserve"> Processor affinity</w:t>
      </w:r>
      <w:r>
        <w:rPr>
          <w:rFonts w:hint="eastAsia"/>
        </w:rPr>
        <w:t>も合わせて使用することが必要不可欠となります。</w:t>
      </w:r>
    </w:p>
    <w:p w14:paraId="55A255E2" w14:textId="77777777" w:rsidR="00A50543" w:rsidRDefault="00A50543" w:rsidP="00325EA5"/>
    <w:p w14:paraId="55A255E3" w14:textId="77777777" w:rsidR="00325EA5" w:rsidRDefault="00325EA5" w:rsidP="00325EA5">
      <w:r>
        <w:t>[Purpose]</w:t>
      </w:r>
    </w:p>
    <w:p w14:paraId="55A255E4" w14:textId="77777777" w:rsidR="00325EA5" w:rsidRDefault="00325EA5" w:rsidP="00325EA5">
      <w:r>
        <w:rPr>
          <w:rFonts w:hint="eastAsia"/>
        </w:rPr>
        <w:t>複数アプリケーションを同時に動作する車載情報システムで快適な操作性をユーザーへ提供することを目的として、弊社では全</w:t>
      </w:r>
      <w:r>
        <w:rPr>
          <w:rFonts w:hint="eastAsia"/>
        </w:rPr>
        <w:t>CPU</w:t>
      </w:r>
      <w:r>
        <w:rPr>
          <w:rFonts w:hint="eastAsia"/>
        </w:rPr>
        <w:t>を活用したマルチコアソリューションを提案致します。本ドキュメントでは</w:t>
      </w:r>
      <w:r>
        <w:rPr>
          <w:rFonts w:hint="eastAsia"/>
        </w:rPr>
        <w:t>CA57/CA53</w:t>
      </w:r>
      <w:r>
        <w:rPr>
          <w:rFonts w:hint="eastAsia"/>
        </w:rPr>
        <w:t>同時起動環境下における</w:t>
      </w:r>
      <w:r>
        <w:rPr>
          <w:rFonts w:hint="eastAsia"/>
        </w:rPr>
        <w:t>Processor affinity</w:t>
      </w:r>
      <w:r>
        <w:rPr>
          <w:rFonts w:hint="eastAsia"/>
        </w:rPr>
        <w:t>の設定方法を説明します。</w:t>
      </w:r>
    </w:p>
    <w:p w14:paraId="55A255E5" w14:textId="77777777" w:rsidR="00325EA5" w:rsidRDefault="00325EA5" w:rsidP="00325EA5"/>
    <w:p w14:paraId="55A255E6" w14:textId="77777777" w:rsidR="00325EA5" w:rsidRDefault="00325EA5" w:rsidP="00325EA5">
      <w:r>
        <w:t>[Readers]</w:t>
      </w:r>
    </w:p>
    <w:p w14:paraId="55A255E7" w14:textId="77777777" w:rsidR="00325EA5" w:rsidRDefault="00325EA5" w:rsidP="00325EA5">
      <w:r>
        <w:rPr>
          <w:rFonts w:hint="eastAsia"/>
        </w:rPr>
        <w:t>本ドキュメント読者は、下記の一般的な知識を持っていることを想定しています。</w:t>
      </w:r>
    </w:p>
    <w:p w14:paraId="55A255E8" w14:textId="77777777" w:rsidR="00325EA5" w:rsidRDefault="00325EA5" w:rsidP="00C01D27">
      <w:pPr>
        <w:pStyle w:val="Level1unordered"/>
      </w:pPr>
      <w:r>
        <w:t xml:space="preserve">Engineering, logic circuits, microcontrollers, and Linux. </w:t>
      </w:r>
    </w:p>
    <w:p w14:paraId="55A255E9" w14:textId="58EBA4D3" w:rsidR="00325EA5" w:rsidRDefault="00BF3A58" w:rsidP="00F50625">
      <w:pPr>
        <w:pStyle w:val="Level1unordered"/>
      </w:pPr>
      <w:r w:rsidRPr="00BF3A58">
        <w:t>The functionality of the multiple processor cores of R-Car H3</w:t>
      </w:r>
      <w:ins w:id="9" w:author="Nam Dang" w:date="2019-02-20T09:09:00Z">
        <w:r w:rsidR="00F50625">
          <w:t xml:space="preserve">, </w:t>
        </w:r>
        <w:r w:rsidR="00F50625" w:rsidRPr="00F50625">
          <w:t>R-Car M3-W</w:t>
        </w:r>
      </w:ins>
      <w:r w:rsidRPr="00BF3A58">
        <w:t xml:space="preserve"> and R-Car M3-W</w:t>
      </w:r>
      <w:ins w:id="10" w:author="Nam Dang" w:date="2019-02-20T09:09:00Z">
        <w:r w:rsidR="00F50625">
          <w:t>+</w:t>
        </w:r>
      </w:ins>
      <w:r w:rsidRPr="00BF3A58">
        <w:t xml:space="preserve"> products.</w:t>
      </w:r>
    </w:p>
    <w:p w14:paraId="72C9F52B" w14:textId="14E0C1BF" w:rsidR="00BF3A58" w:rsidRPr="00BF3A58" w:rsidRDefault="00BF3A58" w:rsidP="00F50625">
      <w:pPr>
        <w:pStyle w:val="Level1unordered"/>
      </w:pPr>
      <w:r w:rsidRPr="00BF3A58">
        <w:t>The electrical specifications of the multiple processor cores of R-Car H3</w:t>
      </w:r>
      <w:ins w:id="11" w:author="Nam Dang" w:date="2019-02-20T09:09:00Z">
        <w:r w:rsidR="00F50625">
          <w:t xml:space="preserve">, </w:t>
        </w:r>
        <w:r w:rsidR="00F50625" w:rsidRPr="00F50625">
          <w:t>R-Car M3-W</w:t>
        </w:r>
      </w:ins>
      <w:r w:rsidRPr="00BF3A58">
        <w:t xml:space="preserve"> and R-Car M3-W</w:t>
      </w:r>
      <w:ins w:id="12" w:author="Nam Dang" w:date="2019-02-20T09:09:00Z">
        <w:r w:rsidR="00F50625">
          <w:t>+</w:t>
        </w:r>
      </w:ins>
      <w:r w:rsidRPr="00BF3A58">
        <w:t xml:space="preserve"> products.</w:t>
      </w:r>
    </w:p>
    <w:p w14:paraId="071B26A3" w14:textId="14D2C18C" w:rsidR="00BF3A58" w:rsidRPr="00BF3A58" w:rsidRDefault="00BF3A58" w:rsidP="00F50625">
      <w:pPr>
        <w:pStyle w:val="Level1unordered"/>
      </w:pPr>
      <w:r w:rsidRPr="00BF3A58">
        <w:t>The functions of the BSP drivers for R-Car H3</w:t>
      </w:r>
      <w:ins w:id="13" w:author="Nam Dang" w:date="2019-02-20T09:09:00Z">
        <w:r w:rsidR="00F50625">
          <w:t xml:space="preserve">, </w:t>
        </w:r>
        <w:r w:rsidR="00F50625" w:rsidRPr="00F50625">
          <w:t>R-Car M3-W</w:t>
        </w:r>
      </w:ins>
      <w:r w:rsidRPr="00BF3A58">
        <w:t xml:space="preserve"> and R-Car M3-W</w:t>
      </w:r>
      <w:ins w:id="14" w:author="Nam Dang" w:date="2019-02-20T09:09:00Z">
        <w:r w:rsidR="00F50625">
          <w:t>+</w:t>
        </w:r>
      </w:ins>
      <w:r w:rsidRPr="00BF3A58">
        <w:t xml:space="preserve"> products.</w:t>
      </w:r>
    </w:p>
    <w:p w14:paraId="55A255EC" w14:textId="77777777" w:rsidR="00325EA5" w:rsidRDefault="00325EA5" w:rsidP="00320B71">
      <w:pPr>
        <w:pStyle w:val="listend"/>
      </w:pPr>
    </w:p>
    <w:p w14:paraId="55A255ED" w14:textId="77777777" w:rsidR="00320B71" w:rsidRDefault="00320B71" w:rsidP="00325EA5"/>
    <w:p w14:paraId="55A255EE" w14:textId="77777777" w:rsidR="00325EA5" w:rsidRDefault="00325EA5" w:rsidP="00325EA5">
      <w:r>
        <w:t>[Note]</w:t>
      </w:r>
    </w:p>
    <w:p w14:paraId="55A255EF" w14:textId="77777777" w:rsidR="00325EA5" w:rsidRDefault="00383508" w:rsidP="00325EA5">
      <w:pPr>
        <w:pStyle w:val="Level1unordered"/>
      </w:pPr>
      <w:r>
        <w:rPr>
          <w:lang w:eastAsia="ja-JP"/>
        </w:rPr>
        <w:t xml:space="preserve"> </w:t>
      </w:r>
      <w:r w:rsidR="00325EA5">
        <w:rPr>
          <w:rFonts w:hint="eastAsia"/>
        </w:rPr>
        <w:t>Processor affinity</w:t>
      </w:r>
      <w:r w:rsidR="00325EA5">
        <w:rPr>
          <w:rFonts w:hint="eastAsia"/>
        </w:rPr>
        <w:t>はお客様のシステム環境に合わせて設定が必要なため、本ドキュメントを参考にお客様毎に適用をお願いします。</w:t>
      </w:r>
    </w:p>
    <w:p w14:paraId="55A255F0" w14:textId="2B2363FF" w:rsidR="00325EA5" w:rsidRPr="00320B71" w:rsidRDefault="00383508" w:rsidP="008B3BB0">
      <w:pPr>
        <w:pStyle w:val="Level1unordered"/>
      </w:pPr>
      <w:r>
        <w:rPr>
          <w:rFonts w:hint="eastAsia"/>
          <w:lang w:eastAsia="ja-JP"/>
        </w:rPr>
        <w:t xml:space="preserve"> </w:t>
      </w:r>
      <w:r w:rsidR="00325EA5">
        <w:rPr>
          <w:rFonts w:hint="eastAsia"/>
        </w:rPr>
        <w:t>本ドキュメントは弊社が提供する</w:t>
      </w:r>
      <w:proofErr w:type="spellStart"/>
      <w:r w:rsidR="00325EA5">
        <w:rPr>
          <w:rFonts w:hint="eastAsia"/>
        </w:rPr>
        <w:t>Yocto</w:t>
      </w:r>
      <w:proofErr w:type="spellEnd"/>
      <w:r w:rsidR="00325EA5">
        <w:rPr>
          <w:rFonts w:hint="eastAsia"/>
        </w:rPr>
        <w:t xml:space="preserve"> v2.12.0(R-Car H3/M3</w:t>
      </w:r>
      <w:r w:rsidR="008B3BB0" w:rsidRPr="008B3BB0">
        <w:t>-W</w:t>
      </w:r>
      <w:ins w:id="15" w:author="Nam Dang" w:date="2019-02-20T09:10:00Z">
        <w:del w:id="16" w:author="Kazuya Mizuguchi [2]" w:date="2019-03-08T09:43:00Z">
          <w:r w:rsidR="00F50625" w:rsidDel="000B3B4F">
            <w:delText>/M3-W+</w:delText>
          </w:r>
        </w:del>
      </w:ins>
      <w:r w:rsidR="00325EA5">
        <w:rPr>
          <w:rFonts w:hint="eastAsia"/>
        </w:rPr>
        <w:t>)</w:t>
      </w:r>
      <w:r w:rsidR="00325EA5">
        <w:rPr>
          <w:rFonts w:hint="eastAsia"/>
        </w:rPr>
        <w:t>を対象に作成しております。今後のリリースバージョンに応じて環境構築手順等に変更が発生する場合があります。</w:t>
      </w:r>
    </w:p>
    <w:p w14:paraId="55A255F1" w14:textId="77777777" w:rsidR="00320B71" w:rsidRPr="007B08C7" w:rsidRDefault="00320B71" w:rsidP="00320B71">
      <w:pPr>
        <w:pStyle w:val="listend"/>
      </w:pPr>
    </w:p>
    <w:p w14:paraId="55A255F2" w14:textId="25935239" w:rsidR="007B08C7" w:rsidDel="008E39C8" w:rsidRDefault="007B08C7" w:rsidP="007B08C7">
      <w:pPr>
        <w:pStyle w:val="space"/>
        <w:rPr>
          <w:del w:id="17" w:author="HIDEKI HAMADA" w:date="2019-03-07T15:02:00Z"/>
        </w:rPr>
      </w:pPr>
    </w:p>
    <w:p w14:paraId="55A255F3" w14:textId="562D9C9A" w:rsidR="00F56DB8" w:rsidRDefault="009C73F6">
      <w:pPr>
        <w:pStyle w:val="targetdevice"/>
      </w:pPr>
      <w:r>
        <w:rPr>
          <w:rFonts w:hint="eastAsia"/>
        </w:rPr>
        <w:t>ターゲット</w:t>
      </w:r>
      <w:r w:rsidR="00F56DB8">
        <w:rPr>
          <w:rFonts w:hint="eastAsia"/>
        </w:rPr>
        <w:t>デバイス</w:t>
      </w:r>
    </w:p>
    <w:p w14:paraId="2211B6D4" w14:textId="77777777" w:rsidR="00BF3A58" w:rsidRDefault="00BF3A58">
      <w:r>
        <w:rPr>
          <w:rFonts w:hint="eastAsia"/>
        </w:rPr>
        <w:t>・</w:t>
      </w:r>
      <w:r>
        <w:rPr>
          <w:rFonts w:hint="eastAsia"/>
        </w:rPr>
        <w:t>R-Car H3</w:t>
      </w:r>
    </w:p>
    <w:p w14:paraId="55A255F5" w14:textId="4BA81D00" w:rsidR="003C5BCA" w:rsidRDefault="00BF3A58">
      <w:r>
        <w:rPr>
          <w:rFonts w:hint="eastAsia"/>
        </w:rPr>
        <w:t>・</w:t>
      </w:r>
      <w:r>
        <w:rPr>
          <w:rFonts w:hint="eastAsia"/>
        </w:rPr>
        <w:t>R-Car M3-W</w:t>
      </w:r>
      <w:ins w:id="18" w:author="Nam Dang" w:date="2019-02-20T09:10:00Z">
        <w:r w:rsidR="00F50625">
          <w:t>/</w:t>
        </w:r>
        <w:r w:rsidR="00F50625" w:rsidRPr="00F50625">
          <w:t>R-Car M3-W</w:t>
        </w:r>
        <w:r w:rsidR="00F50625">
          <w:t>+</w:t>
        </w:r>
      </w:ins>
    </w:p>
    <w:p w14:paraId="55A255F6" w14:textId="77777777" w:rsidR="00F56DB8" w:rsidRDefault="007B08C7">
      <w:pPr>
        <w:pStyle w:val="contentsheader"/>
      </w:pPr>
      <w:r w:rsidRPr="007B08C7">
        <w:br w:type="page"/>
      </w:r>
      <w:r w:rsidR="003926D2">
        <w:rPr>
          <w:rFonts w:hint="eastAsia"/>
        </w:rPr>
        <w:lastRenderedPageBreak/>
        <w:t>目次</w:t>
      </w:r>
    </w:p>
    <w:p w14:paraId="6932FB4F" w14:textId="637B531D" w:rsidR="00F730EF" w:rsidRPr="001C1FF9" w:rsidRDefault="008A1064">
      <w:pPr>
        <w:pStyle w:val="TOC1"/>
        <w:rPr>
          <w:rFonts w:ascii="Century" w:eastAsia="ＭＳ 明朝" w:hAnsi="Century"/>
          <w:noProof/>
          <w:kern w:val="2"/>
          <w:sz w:val="21"/>
          <w:szCs w:val="22"/>
        </w:rPr>
      </w:pPr>
      <w:r>
        <w:fldChar w:fldCharType="begin"/>
      </w:r>
      <w:r>
        <w:instrText xml:space="preserve"> TOC \h \z \t "</w:instrText>
      </w:r>
      <w:r>
        <w:instrText>見出し</w:instrText>
      </w:r>
      <w:r>
        <w:instrText xml:space="preserve"> 1,1,</w:instrText>
      </w:r>
      <w:r>
        <w:instrText>見出し</w:instrText>
      </w:r>
      <w:r>
        <w:instrText xml:space="preserve"> 2,2,</w:instrText>
      </w:r>
      <w:r>
        <w:instrText>見出し</w:instrText>
      </w:r>
      <w:r>
        <w:instrText xml:space="preserve"> 3,3" </w:instrText>
      </w:r>
      <w:r>
        <w:fldChar w:fldCharType="separate"/>
      </w:r>
      <w:hyperlink w:anchor="_Toc478135476" w:history="1">
        <w:r w:rsidR="00F730EF" w:rsidRPr="00C11DB2">
          <w:rPr>
            <w:rStyle w:val="Hyperlink"/>
            <w:noProof/>
          </w:rPr>
          <w:t>1.</w:t>
        </w:r>
        <w:r w:rsidR="00F730EF" w:rsidRPr="001C1FF9">
          <w:rPr>
            <w:rFonts w:ascii="Century" w:eastAsia="ＭＳ 明朝" w:hAnsi="Century"/>
            <w:noProof/>
            <w:kern w:val="2"/>
            <w:sz w:val="21"/>
            <w:szCs w:val="22"/>
          </w:rPr>
          <w:tab/>
        </w:r>
        <w:r w:rsidR="00F730EF" w:rsidRPr="00C11DB2">
          <w:rPr>
            <w:rStyle w:val="Hyperlink"/>
            <w:noProof/>
          </w:rPr>
          <w:t>Processor Affinity</w:t>
        </w:r>
        <w:r w:rsidR="00F730EF" w:rsidRPr="00C11DB2">
          <w:rPr>
            <w:rStyle w:val="Hyperlink"/>
            <w:noProof/>
          </w:rPr>
          <w:t>の実現</w:t>
        </w:r>
        <w:r w:rsidR="00F730EF">
          <w:rPr>
            <w:noProof/>
            <w:webHidden/>
          </w:rPr>
          <w:tab/>
        </w:r>
        <w:r w:rsidR="00F730EF">
          <w:rPr>
            <w:noProof/>
            <w:webHidden/>
          </w:rPr>
          <w:fldChar w:fldCharType="begin"/>
        </w:r>
        <w:r w:rsidR="00F730EF">
          <w:rPr>
            <w:noProof/>
            <w:webHidden/>
          </w:rPr>
          <w:instrText xml:space="preserve"> PAGEREF _Toc478135476 \h </w:instrText>
        </w:r>
        <w:r w:rsidR="00F730EF">
          <w:rPr>
            <w:noProof/>
            <w:webHidden/>
          </w:rPr>
        </w:r>
        <w:r w:rsidR="00F730EF">
          <w:rPr>
            <w:noProof/>
            <w:webHidden/>
          </w:rPr>
          <w:fldChar w:fldCharType="separate"/>
        </w:r>
        <w:r w:rsidR="00F730EF">
          <w:rPr>
            <w:noProof/>
            <w:webHidden/>
          </w:rPr>
          <w:t>3</w:t>
        </w:r>
        <w:r w:rsidR="00F730EF">
          <w:rPr>
            <w:noProof/>
            <w:webHidden/>
          </w:rPr>
          <w:fldChar w:fldCharType="end"/>
        </w:r>
      </w:hyperlink>
    </w:p>
    <w:p w14:paraId="63DFFE42" w14:textId="5949811C" w:rsidR="00F730EF" w:rsidRPr="001C1FF9" w:rsidRDefault="005321B7">
      <w:pPr>
        <w:pStyle w:val="TOC2"/>
        <w:rPr>
          <w:rFonts w:ascii="Century" w:eastAsia="ＭＳ 明朝" w:hAnsi="Century"/>
          <w:noProof/>
          <w:kern w:val="2"/>
          <w:sz w:val="21"/>
          <w:szCs w:val="22"/>
        </w:rPr>
      </w:pPr>
      <w:hyperlink w:anchor="_Toc478135477" w:history="1">
        <w:r w:rsidR="00F730EF" w:rsidRPr="00C11DB2">
          <w:rPr>
            <w:rStyle w:val="Hyperlink"/>
            <w:noProof/>
          </w:rPr>
          <w:t>1.1</w:t>
        </w:r>
        <w:r w:rsidR="00F730EF" w:rsidRPr="001C1FF9">
          <w:rPr>
            <w:rFonts w:ascii="Century" w:eastAsia="ＭＳ 明朝" w:hAnsi="Century"/>
            <w:noProof/>
            <w:kern w:val="2"/>
            <w:sz w:val="21"/>
            <w:szCs w:val="22"/>
          </w:rPr>
          <w:tab/>
        </w:r>
        <w:r w:rsidR="00F730EF" w:rsidRPr="00C11DB2">
          <w:rPr>
            <w:rStyle w:val="Hyperlink"/>
            <w:noProof/>
          </w:rPr>
          <w:t>CA57/CA53</w:t>
        </w:r>
        <w:r w:rsidR="00F730EF" w:rsidRPr="00C11DB2">
          <w:rPr>
            <w:rStyle w:val="Hyperlink"/>
            <w:noProof/>
          </w:rPr>
          <w:t>同時起動環境の課題と解決策</w:t>
        </w:r>
        <w:r w:rsidR="00F730EF">
          <w:rPr>
            <w:noProof/>
            <w:webHidden/>
          </w:rPr>
          <w:tab/>
        </w:r>
        <w:r w:rsidR="00F730EF">
          <w:rPr>
            <w:noProof/>
            <w:webHidden/>
          </w:rPr>
          <w:fldChar w:fldCharType="begin"/>
        </w:r>
        <w:r w:rsidR="00F730EF">
          <w:rPr>
            <w:noProof/>
            <w:webHidden/>
          </w:rPr>
          <w:instrText xml:space="preserve"> PAGEREF _Toc478135477 \h </w:instrText>
        </w:r>
        <w:r w:rsidR="00F730EF">
          <w:rPr>
            <w:noProof/>
            <w:webHidden/>
          </w:rPr>
        </w:r>
        <w:r w:rsidR="00F730EF">
          <w:rPr>
            <w:noProof/>
            <w:webHidden/>
          </w:rPr>
          <w:fldChar w:fldCharType="separate"/>
        </w:r>
        <w:r w:rsidR="00F730EF">
          <w:rPr>
            <w:noProof/>
            <w:webHidden/>
          </w:rPr>
          <w:t>3</w:t>
        </w:r>
        <w:r w:rsidR="00F730EF">
          <w:rPr>
            <w:noProof/>
            <w:webHidden/>
          </w:rPr>
          <w:fldChar w:fldCharType="end"/>
        </w:r>
      </w:hyperlink>
    </w:p>
    <w:p w14:paraId="232A0DC8" w14:textId="6A912E81" w:rsidR="00F730EF" w:rsidRPr="001C1FF9" w:rsidRDefault="005321B7">
      <w:pPr>
        <w:pStyle w:val="TOC3"/>
        <w:rPr>
          <w:rFonts w:ascii="Century" w:eastAsia="ＭＳ 明朝" w:hAnsi="Century"/>
          <w:noProof/>
          <w:kern w:val="2"/>
          <w:sz w:val="21"/>
          <w:szCs w:val="22"/>
        </w:rPr>
      </w:pPr>
      <w:hyperlink w:anchor="_Toc478135478" w:history="1">
        <w:r w:rsidR="00F730EF" w:rsidRPr="00C11DB2">
          <w:rPr>
            <w:rStyle w:val="Hyperlink"/>
            <w:noProof/>
          </w:rPr>
          <w:t>1.1.1</w:t>
        </w:r>
        <w:r w:rsidR="00F730EF" w:rsidRPr="001C1FF9">
          <w:rPr>
            <w:rFonts w:ascii="Century" w:eastAsia="ＭＳ 明朝" w:hAnsi="Century"/>
            <w:noProof/>
            <w:kern w:val="2"/>
            <w:sz w:val="21"/>
            <w:szCs w:val="22"/>
          </w:rPr>
          <w:tab/>
        </w:r>
        <w:r w:rsidR="00F730EF" w:rsidRPr="00C11DB2">
          <w:rPr>
            <w:rStyle w:val="Hyperlink"/>
            <w:noProof/>
          </w:rPr>
          <w:t>課題</w:t>
        </w:r>
        <w:r w:rsidR="00F730EF">
          <w:rPr>
            <w:noProof/>
            <w:webHidden/>
          </w:rPr>
          <w:tab/>
        </w:r>
        <w:r w:rsidR="00F730EF">
          <w:rPr>
            <w:noProof/>
            <w:webHidden/>
          </w:rPr>
          <w:fldChar w:fldCharType="begin"/>
        </w:r>
        <w:r w:rsidR="00F730EF">
          <w:rPr>
            <w:noProof/>
            <w:webHidden/>
          </w:rPr>
          <w:instrText xml:space="preserve"> PAGEREF _Toc478135478 \h </w:instrText>
        </w:r>
        <w:r w:rsidR="00F730EF">
          <w:rPr>
            <w:noProof/>
            <w:webHidden/>
          </w:rPr>
        </w:r>
        <w:r w:rsidR="00F730EF">
          <w:rPr>
            <w:noProof/>
            <w:webHidden/>
          </w:rPr>
          <w:fldChar w:fldCharType="separate"/>
        </w:r>
        <w:r w:rsidR="00F730EF">
          <w:rPr>
            <w:noProof/>
            <w:webHidden/>
          </w:rPr>
          <w:t>3</w:t>
        </w:r>
        <w:r w:rsidR="00F730EF">
          <w:rPr>
            <w:noProof/>
            <w:webHidden/>
          </w:rPr>
          <w:fldChar w:fldCharType="end"/>
        </w:r>
      </w:hyperlink>
    </w:p>
    <w:p w14:paraId="1F5F8966" w14:textId="4D7C05FA" w:rsidR="00F730EF" w:rsidRPr="001C1FF9" w:rsidRDefault="005321B7">
      <w:pPr>
        <w:pStyle w:val="TOC3"/>
        <w:rPr>
          <w:rFonts w:ascii="Century" w:eastAsia="ＭＳ 明朝" w:hAnsi="Century"/>
          <w:noProof/>
          <w:kern w:val="2"/>
          <w:sz w:val="21"/>
          <w:szCs w:val="22"/>
        </w:rPr>
      </w:pPr>
      <w:hyperlink w:anchor="_Toc478135479" w:history="1">
        <w:r w:rsidR="00F730EF" w:rsidRPr="00C11DB2">
          <w:rPr>
            <w:rStyle w:val="Hyperlink"/>
            <w:noProof/>
          </w:rPr>
          <w:t>1.1.2</w:t>
        </w:r>
        <w:r w:rsidR="00F730EF" w:rsidRPr="001C1FF9">
          <w:rPr>
            <w:rFonts w:ascii="Century" w:eastAsia="ＭＳ 明朝" w:hAnsi="Century"/>
            <w:noProof/>
            <w:kern w:val="2"/>
            <w:sz w:val="21"/>
            <w:szCs w:val="22"/>
          </w:rPr>
          <w:tab/>
        </w:r>
        <w:r w:rsidR="00F730EF" w:rsidRPr="00C11DB2">
          <w:rPr>
            <w:rStyle w:val="Hyperlink"/>
            <w:noProof/>
          </w:rPr>
          <w:t>解決策</w:t>
        </w:r>
        <w:r w:rsidR="00F730EF">
          <w:rPr>
            <w:noProof/>
            <w:webHidden/>
          </w:rPr>
          <w:tab/>
        </w:r>
        <w:r w:rsidR="00F730EF">
          <w:rPr>
            <w:noProof/>
            <w:webHidden/>
          </w:rPr>
          <w:fldChar w:fldCharType="begin"/>
        </w:r>
        <w:r w:rsidR="00F730EF">
          <w:rPr>
            <w:noProof/>
            <w:webHidden/>
          </w:rPr>
          <w:instrText xml:space="preserve"> PAGEREF _Toc478135479 \h </w:instrText>
        </w:r>
        <w:r w:rsidR="00F730EF">
          <w:rPr>
            <w:noProof/>
            <w:webHidden/>
          </w:rPr>
        </w:r>
        <w:r w:rsidR="00F730EF">
          <w:rPr>
            <w:noProof/>
            <w:webHidden/>
          </w:rPr>
          <w:fldChar w:fldCharType="separate"/>
        </w:r>
        <w:r w:rsidR="00F730EF">
          <w:rPr>
            <w:noProof/>
            <w:webHidden/>
          </w:rPr>
          <w:t>4</w:t>
        </w:r>
        <w:r w:rsidR="00F730EF">
          <w:rPr>
            <w:noProof/>
            <w:webHidden/>
          </w:rPr>
          <w:fldChar w:fldCharType="end"/>
        </w:r>
      </w:hyperlink>
    </w:p>
    <w:p w14:paraId="2F26DC6E" w14:textId="58A14A4B" w:rsidR="00F730EF" w:rsidRPr="001C1FF9" w:rsidRDefault="005321B7">
      <w:pPr>
        <w:pStyle w:val="TOC2"/>
        <w:rPr>
          <w:rFonts w:ascii="Century" w:eastAsia="ＭＳ 明朝" w:hAnsi="Century"/>
          <w:noProof/>
          <w:kern w:val="2"/>
          <w:sz w:val="21"/>
          <w:szCs w:val="22"/>
        </w:rPr>
      </w:pPr>
      <w:hyperlink w:anchor="_Toc478135480" w:history="1">
        <w:r w:rsidR="00F730EF" w:rsidRPr="00C11DB2">
          <w:rPr>
            <w:rStyle w:val="Hyperlink"/>
            <w:noProof/>
          </w:rPr>
          <w:t>1.2</w:t>
        </w:r>
        <w:r w:rsidR="00F730EF" w:rsidRPr="001C1FF9">
          <w:rPr>
            <w:rFonts w:ascii="Century" w:eastAsia="ＭＳ 明朝" w:hAnsi="Century"/>
            <w:noProof/>
            <w:kern w:val="2"/>
            <w:sz w:val="21"/>
            <w:szCs w:val="22"/>
          </w:rPr>
          <w:tab/>
        </w:r>
        <w:r w:rsidR="00F730EF" w:rsidRPr="00C11DB2">
          <w:rPr>
            <w:rStyle w:val="Hyperlink"/>
            <w:noProof/>
          </w:rPr>
          <w:t>Processor Affinity</w:t>
        </w:r>
        <w:r w:rsidR="00F730EF" w:rsidRPr="00C11DB2">
          <w:rPr>
            <w:rStyle w:val="Hyperlink"/>
            <w:noProof/>
          </w:rPr>
          <w:t>の概要</w:t>
        </w:r>
        <w:r w:rsidR="00F730EF">
          <w:rPr>
            <w:noProof/>
            <w:webHidden/>
          </w:rPr>
          <w:tab/>
        </w:r>
        <w:r w:rsidR="00F730EF">
          <w:rPr>
            <w:noProof/>
            <w:webHidden/>
          </w:rPr>
          <w:fldChar w:fldCharType="begin"/>
        </w:r>
        <w:r w:rsidR="00F730EF">
          <w:rPr>
            <w:noProof/>
            <w:webHidden/>
          </w:rPr>
          <w:instrText xml:space="preserve"> PAGEREF _Toc478135480 \h </w:instrText>
        </w:r>
        <w:r w:rsidR="00F730EF">
          <w:rPr>
            <w:noProof/>
            <w:webHidden/>
          </w:rPr>
        </w:r>
        <w:r w:rsidR="00F730EF">
          <w:rPr>
            <w:noProof/>
            <w:webHidden/>
          </w:rPr>
          <w:fldChar w:fldCharType="separate"/>
        </w:r>
        <w:r w:rsidR="00F730EF">
          <w:rPr>
            <w:noProof/>
            <w:webHidden/>
          </w:rPr>
          <w:t>5</w:t>
        </w:r>
        <w:r w:rsidR="00F730EF">
          <w:rPr>
            <w:noProof/>
            <w:webHidden/>
          </w:rPr>
          <w:fldChar w:fldCharType="end"/>
        </w:r>
      </w:hyperlink>
    </w:p>
    <w:p w14:paraId="00E341A7" w14:textId="53E90AC0" w:rsidR="00F730EF" w:rsidRPr="001C1FF9" w:rsidRDefault="005321B7">
      <w:pPr>
        <w:pStyle w:val="TOC3"/>
        <w:rPr>
          <w:rFonts w:ascii="Century" w:eastAsia="ＭＳ 明朝" w:hAnsi="Century"/>
          <w:noProof/>
          <w:kern w:val="2"/>
          <w:sz w:val="21"/>
          <w:szCs w:val="22"/>
        </w:rPr>
      </w:pPr>
      <w:hyperlink w:anchor="_Toc478135481" w:history="1">
        <w:r w:rsidR="00F730EF" w:rsidRPr="00C11DB2">
          <w:rPr>
            <w:rStyle w:val="Hyperlink"/>
            <w:noProof/>
          </w:rPr>
          <w:t>1.2.1</w:t>
        </w:r>
        <w:r w:rsidR="00F730EF" w:rsidRPr="001C1FF9">
          <w:rPr>
            <w:rFonts w:ascii="Century" w:eastAsia="ＭＳ 明朝" w:hAnsi="Century"/>
            <w:noProof/>
            <w:kern w:val="2"/>
            <w:sz w:val="21"/>
            <w:szCs w:val="22"/>
          </w:rPr>
          <w:tab/>
        </w:r>
        <w:r w:rsidR="00F730EF" w:rsidRPr="00C11DB2">
          <w:rPr>
            <w:rStyle w:val="Hyperlink"/>
            <w:noProof/>
          </w:rPr>
          <w:t>Processor Affinity</w:t>
        </w:r>
        <w:r w:rsidR="00F730EF">
          <w:rPr>
            <w:noProof/>
            <w:webHidden/>
          </w:rPr>
          <w:tab/>
        </w:r>
        <w:r w:rsidR="00F730EF">
          <w:rPr>
            <w:noProof/>
            <w:webHidden/>
          </w:rPr>
          <w:fldChar w:fldCharType="begin"/>
        </w:r>
        <w:r w:rsidR="00F730EF">
          <w:rPr>
            <w:noProof/>
            <w:webHidden/>
          </w:rPr>
          <w:instrText xml:space="preserve"> PAGEREF _Toc478135481 \h </w:instrText>
        </w:r>
        <w:r w:rsidR="00F730EF">
          <w:rPr>
            <w:noProof/>
            <w:webHidden/>
          </w:rPr>
        </w:r>
        <w:r w:rsidR="00F730EF">
          <w:rPr>
            <w:noProof/>
            <w:webHidden/>
          </w:rPr>
          <w:fldChar w:fldCharType="separate"/>
        </w:r>
        <w:r w:rsidR="00F730EF">
          <w:rPr>
            <w:noProof/>
            <w:webHidden/>
          </w:rPr>
          <w:t>5</w:t>
        </w:r>
        <w:r w:rsidR="00F730EF">
          <w:rPr>
            <w:noProof/>
            <w:webHidden/>
          </w:rPr>
          <w:fldChar w:fldCharType="end"/>
        </w:r>
      </w:hyperlink>
    </w:p>
    <w:p w14:paraId="295A6768" w14:textId="065EB1A7" w:rsidR="00F730EF" w:rsidRPr="001C1FF9" w:rsidRDefault="005321B7">
      <w:pPr>
        <w:pStyle w:val="TOC2"/>
        <w:rPr>
          <w:rFonts w:ascii="Century" w:eastAsia="ＭＳ 明朝" w:hAnsi="Century"/>
          <w:noProof/>
          <w:kern w:val="2"/>
          <w:sz w:val="21"/>
          <w:szCs w:val="22"/>
        </w:rPr>
      </w:pPr>
      <w:hyperlink w:anchor="_Toc478135482" w:history="1">
        <w:r w:rsidR="00F730EF" w:rsidRPr="00C11DB2">
          <w:rPr>
            <w:rStyle w:val="Hyperlink"/>
            <w:noProof/>
          </w:rPr>
          <w:t>1.3</w:t>
        </w:r>
        <w:r w:rsidR="00F730EF" w:rsidRPr="001C1FF9">
          <w:rPr>
            <w:rFonts w:ascii="Century" w:eastAsia="ＭＳ 明朝" w:hAnsi="Century"/>
            <w:noProof/>
            <w:kern w:val="2"/>
            <w:sz w:val="21"/>
            <w:szCs w:val="22"/>
          </w:rPr>
          <w:tab/>
        </w:r>
        <w:r w:rsidR="00F730EF" w:rsidRPr="00C11DB2">
          <w:rPr>
            <w:rStyle w:val="Hyperlink"/>
            <w:noProof/>
          </w:rPr>
          <w:t>Cgroup</w:t>
        </w:r>
        <w:r w:rsidR="00F730EF" w:rsidRPr="00C11DB2">
          <w:rPr>
            <w:rStyle w:val="Hyperlink"/>
            <w:noProof/>
          </w:rPr>
          <w:t>の概要</w:t>
        </w:r>
        <w:r w:rsidR="00F730EF">
          <w:rPr>
            <w:noProof/>
            <w:webHidden/>
          </w:rPr>
          <w:tab/>
        </w:r>
        <w:r w:rsidR="00F730EF">
          <w:rPr>
            <w:noProof/>
            <w:webHidden/>
          </w:rPr>
          <w:fldChar w:fldCharType="begin"/>
        </w:r>
        <w:r w:rsidR="00F730EF">
          <w:rPr>
            <w:noProof/>
            <w:webHidden/>
          </w:rPr>
          <w:instrText xml:space="preserve"> PAGEREF _Toc478135482 \h </w:instrText>
        </w:r>
        <w:r w:rsidR="00F730EF">
          <w:rPr>
            <w:noProof/>
            <w:webHidden/>
          </w:rPr>
        </w:r>
        <w:r w:rsidR="00F730EF">
          <w:rPr>
            <w:noProof/>
            <w:webHidden/>
          </w:rPr>
          <w:fldChar w:fldCharType="separate"/>
        </w:r>
        <w:r w:rsidR="00F730EF">
          <w:rPr>
            <w:noProof/>
            <w:webHidden/>
          </w:rPr>
          <w:t>6</w:t>
        </w:r>
        <w:r w:rsidR="00F730EF">
          <w:rPr>
            <w:noProof/>
            <w:webHidden/>
          </w:rPr>
          <w:fldChar w:fldCharType="end"/>
        </w:r>
      </w:hyperlink>
    </w:p>
    <w:p w14:paraId="0C3DBC0E" w14:textId="60B63744" w:rsidR="00F730EF" w:rsidRPr="001C1FF9" w:rsidRDefault="005321B7">
      <w:pPr>
        <w:pStyle w:val="TOC3"/>
        <w:rPr>
          <w:rFonts w:ascii="Century" w:eastAsia="ＭＳ 明朝" w:hAnsi="Century"/>
          <w:noProof/>
          <w:kern w:val="2"/>
          <w:sz w:val="21"/>
          <w:szCs w:val="22"/>
        </w:rPr>
      </w:pPr>
      <w:hyperlink w:anchor="_Toc478135483" w:history="1">
        <w:r w:rsidR="00F730EF" w:rsidRPr="00C11DB2">
          <w:rPr>
            <w:rStyle w:val="Hyperlink"/>
            <w:noProof/>
          </w:rPr>
          <w:t>1.3.1</w:t>
        </w:r>
        <w:r w:rsidR="00F730EF" w:rsidRPr="001C1FF9">
          <w:rPr>
            <w:rFonts w:ascii="Century" w:eastAsia="ＭＳ 明朝" w:hAnsi="Century"/>
            <w:noProof/>
            <w:kern w:val="2"/>
            <w:sz w:val="21"/>
            <w:szCs w:val="22"/>
          </w:rPr>
          <w:tab/>
        </w:r>
        <w:r w:rsidR="00F730EF" w:rsidRPr="00C11DB2">
          <w:rPr>
            <w:rStyle w:val="Hyperlink"/>
            <w:noProof/>
          </w:rPr>
          <w:t>Cgroup</w:t>
        </w:r>
        <w:r w:rsidR="00F730EF">
          <w:rPr>
            <w:noProof/>
            <w:webHidden/>
          </w:rPr>
          <w:tab/>
        </w:r>
        <w:r w:rsidR="00F730EF">
          <w:rPr>
            <w:noProof/>
            <w:webHidden/>
          </w:rPr>
          <w:fldChar w:fldCharType="begin"/>
        </w:r>
        <w:r w:rsidR="00F730EF">
          <w:rPr>
            <w:noProof/>
            <w:webHidden/>
          </w:rPr>
          <w:instrText xml:space="preserve"> PAGEREF _Toc478135483 \h </w:instrText>
        </w:r>
        <w:r w:rsidR="00F730EF">
          <w:rPr>
            <w:noProof/>
            <w:webHidden/>
          </w:rPr>
        </w:r>
        <w:r w:rsidR="00F730EF">
          <w:rPr>
            <w:noProof/>
            <w:webHidden/>
          </w:rPr>
          <w:fldChar w:fldCharType="separate"/>
        </w:r>
        <w:r w:rsidR="00F730EF">
          <w:rPr>
            <w:noProof/>
            <w:webHidden/>
          </w:rPr>
          <w:t>6</w:t>
        </w:r>
        <w:r w:rsidR="00F730EF">
          <w:rPr>
            <w:noProof/>
            <w:webHidden/>
          </w:rPr>
          <w:fldChar w:fldCharType="end"/>
        </w:r>
      </w:hyperlink>
    </w:p>
    <w:p w14:paraId="376417B3" w14:textId="7BAD513F" w:rsidR="00F730EF" w:rsidRPr="001C1FF9" w:rsidRDefault="005321B7">
      <w:pPr>
        <w:pStyle w:val="TOC1"/>
        <w:rPr>
          <w:rFonts w:ascii="Century" w:eastAsia="ＭＳ 明朝" w:hAnsi="Century"/>
          <w:noProof/>
          <w:kern w:val="2"/>
          <w:sz w:val="21"/>
          <w:szCs w:val="22"/>
        </w:rPr>
      </w:pPr>
      <w:hyperlink w:anchor="_Toc478135484" w:history="1">
        <w:r w:rsidR="00F730EF" w:rsidRPr="00C11DB2">
          <w:rPr>
            <w:rStyle w:val="Hyperlink"/>
            <w:noProof/>
          </w:rPr>
          <w:t>2.</w:t>
        </w:r>
        <w:r w:rsidR="00F730EF" w:rsidRPr="001C1FF9">
          <w:rPr>
            <w:rFonts w:ascii="Century" w:eastAsia="ＭＳ 明朝" w:hAnsi="Century"/>
            <w:noProof/>
            <w:kern w:val="2"/>
            <w:sz w:val="21"/>
            <w:szCs w:val="22"/>
          </w:rPr>
          <w:tab/>
        </w:r>
        <w:r w:rsidR="00F730EF" w:rsidRPr="00C11DB2">
          <w:rPr>
            <w:rStyle w:val="Hyperlink"/>
            <w:noProof/>
          </w:rPr>
          <w:t>アプリケーションのグループ化</w:t>
        </w:r>
        <w:r w:rsidR="00F730EF">
          <w:rPr>
            <w:noProof/>
            <w:webHidden/>
          </w:rPr>
          <w:tab/>
        </w:r>
        <w:r w:rsidR="00F730EF">
          <w:rPr>
            <w:noProof/>
            <w:webHidden/>
          </w:rPr>
          <w:fldChar w:fldCharType="begin"/>
        </w:r>
        <w:r w:rsidR="00F730EF">
          <w:rPr>
            <w:noProof/>
            <w:webHidden/>
          </w:rPr>
          <w:instrText xml:space="preserve"> PAGEREF _Toc478135484 \h </w:instrText>
        </w:r>
        <w:r w:rsidR="00F730EF">
          <w:rPr>
            <w:noProof/>
            <w:webHidden/>
          </w:rPr>
        </w:r>
        <w:r w:rsidR="00F730EF">
          <w:rPr>
            <w:noProof/>
            <w:webHidden/>
          </w:rPr>
          <w:fldChar w:fldCharType="separate"/>
        </w:r>
        <w:r w:rsidR="00F730EF">
          <w:rPr>
            <w:noProof/>
            <w:webHidden/>
          </w:rPr>
          <w:t>7</w:t>
        </w:r>
        <w:r w:rsidR="00F730EF">
          <w:rPr>
            <w:noProof/>
            <w:webHidden/>
          </w:rPr>
          <w:fldChar w:fldCharType="end"/>
        </w:r>
      </w:hyperlink>
    </w:p>
    <w:p w14:paraId="15EE0F79" w14:textId="08A012F7" w:rsidR="00F730EF" w:rsidRPr="001C1FF9" w:rsidRDefault="005321B7">
      <w:pPr>
        <w:pStyle w:val="TOC2"/>
        <w:rPr>
          <w:rFonts w:ascii="Century" w:eastAsia="ＭＳ 明朝" w:hAnsi="Century"/>
          <w:noProof/>
          <w:kern w:val="2"/>
          <w:sz w:val="21"/>
          <w:szCs w:val="22"/>
        </w:rPr>
      </w:pPr>
      <w:hyperlink w:anchor="_Toc478135485" w:history="1">
        <w:r w:rsidR="00F730EF" w:rsidRPr="00C11DB2">
          <w:rPr>
            <w:rStyle w:val="Hyperlink"/>
            <w:noProof/>
          </w:rPr>
          <w:t>2.1</w:t>
        </w:r>
        <w:r w:rsidR="00F730EF" w:rsidRPr="001C1FF9">
          <w:rPr>
            <w:rFonts w:ascii="Century" w:eastAsia="ＭＳ 明朝" w:hAnsi="Century"/>
            <w:noProof/>
            <w:kern w:val="2"/>
            <w:sz w:val="21"/>
            <w:szCs w:val="22"/>
          </w:rPr>
          <w:tab/>
        </w:r>
        <w:r w:rsidR="00F730EF" w:rsidRPr="00C11DB2">
          <w:rPr>
            <w:rStyle w:val="Hyperlink"/>
            <w:noProof/>
          </w:rPr>
          <w:t>アプリケーションの分類事例</w:t>
        </w:r>
        <w:r w:rsidR="00F730EF">
          <w:rPr>
            <w:noProof/>
            <w:webHidden/>
          </w:rPr>
          <w:tab/>
        </w:r>
        <w:r w:rsidR="00F730EF">
          <w:rPr>
            <w:noProof/>
            <w:webHidden/>
          </w:rPr>
          <w:fldChar w:fldCharType="begin"/>
        </w:r>
        <w:r w:rsidR="00F730EF">
          <w:rPr>
            <w:noProof/>
            <w:webHidden/>
          </w:rPr>
          <w:instrText xml:space="preserve"> PAGEREF _Toc478135485 \h </w:instrText>
        </w:r>
        <w:r w:rsidR="00F730EF">
          <w:rPr>
            <w:noProof/>
            <w:webHidden/>
          </w:rPr>
        </w:r>
        <w:r w:rsidR="00F730EF">
          <w:rPr>
            <w:noProof/>
            <w:webHidden/>
          </w:rPr>
          <w:fldChar w:fldCharType="separate"/>
        </w:r>
        <w:r w:rsidR="00F730EF">
          <w:rPr>
            <w:noProof/>
            <w:webHidden/>
          </w:rPr>
          <w:t>7</w:t>
        </w:r>
        <w:r w:rsidR="00F730EF">
          <w:rPr>
            <w:noProof/>
            <w:webHidden/>
          </w:rPr>
          <w:fldChar w:fldCharType="end"/>
        </w:r>
      </w:hyperlink>
    </w:p>
    <w:p w14:paraId="68D4643B" w14:textId="40B1EED5" w:rsidR="00F730EF" w:rsidRPr="001C1FF9" w:rsidRDefault="005321B7">
      <w:pPr>
        <w:pStyle w:val="TOC2"/>
        <w:rPr>
          <w:rFonts w:ascii="Century" w:eastAsia="ＭＳ 明朝" w:hAnsi="Century"/>
          <w:noProof/>
          <w:kern w:val="2"/>
          <w:sz w:val="21"/>
          <w:szCs w:val="22"/>
        </w:rPr>
      </w:pPr>
      <w:hyperlink w:anchor="_Toc478135486" w:history="1">
        <w:r w:rsidR="00F730EF" w:rsidRPr="00C11DB2">
          <w:rPr>
            <w:rStyle w:val="Hyperlink"/>
            <w:noProof/>
          </w:rPr>
          <w:t>2.2</w:t>
        </w:r>
        <w:r w:rsidR="00F730EF" w:rsidRPr="001C1FF9">
          <w:rPr>
            <w:rFonts w:ascii="Century" w:eastAsia="ＭＳ 明朝" w:hAnsi="Century"/>
            <w:noProof/>
            <w:kern w:val="2"/>
            <w:sz w:val="21"/>
            <w:szCs w:val="22"/>
          </w:rPr>
          <w:tab/>
        </w:r>
        <w:r w:rsidR="00F730EF" w:rsidRPr="00C11DB2">
          <w:rPr>
            <w:rStyle w:val="Hyperlink"/>
            <w:noProof/>
          </w:rPr>
          <w:t>Cgroup</w:t>
        </w:r>
        <w:r w:rsidR="00F730EF" w:rsidRPr="00C11DB2">
          <w:rPr>
            <w:rStyle w:val="Hyperlink"/>
            <w:noProof/>
          </w:rPr>
          <w:t>によるグループ管理</w:t>
        </w:r>
        <w:r w:rsidR="00F730EF">
          <w:rPr>
            <w:noProof/>
            <w:webHidden/>
          </w:rPr>
          <w:tab/>
        </w:r>
        <w:r w:rsidR="00F730EF">
          <w:rPr>
            <w:noProof/>
            <w:webHidden/>
          </w:rPr>
          <w:fldChar w:fldCharType="begin"/>
        </w:r>
        <w:r w:rsidR="00F730EF">
          <w:rPr>
            <w:noProof/>
            <w:webHidden/>
          </w:rPr>
          <w:instrText xml:space="preserve"> PAGEREF _Toc478135486 \h </w:instrText>
        </w:r>
        <w:r w:rsidR="00F730EF">
          <w:rPr>
            <w:noProof/>
            <w:webHidden/>
          </w:rPr>
        </w:r>
        <w:r w:rsidR="00F730EF">
          <w:rPr>
            <w:noProof/>
            <w:webHidden/>
          </w:rPr>
          <w:fldChar w:fldCharType="separate"/>
        </w:r>
        <w:r w:rsidR="00F730EF">
          <w:rPr>
            <w:noProof/>
            <w:webHidden/>
          </w:rPr>
          <w:t>8</w:t>
        </w:r>
        <w:r w:rsidR="00F730EF">
          <w:rPr>
            <w:noProof/>
            <w:webHidden/>
          </w:rPr>
          <w:fldChar w:fldCharType="end"/>
        </w:r>
      </w:hyperlink>
    </w:p>
    <w:p w14:paraId="37160C04" w14:textId="0FA99D58" w:rsidR="00F730EF" w:rsidRPr="001C1FF9" w:rsidRDefault="005321B7">
      <w:pPr>
        <w:pStyle w:val="TOC1"/>
        <w:rPr>
          <w:rFonts w:ascii="Century" w:eastAsia="ＭＳ 明朝" w:hAnsi="Century"/>
          <w:noProof/>
          <w:kern w:val="2"/>
          <w:sz w:val="21"/>
          <w:szCs w:val="22"/>
        </w:rPr>
      </w:pPr>
      <w:hyperlink w:anchor="_Toc478135487" w:history="1">
        <w:r w:rsidR="00F730EF" w:rsidRPr="00C11DB2">
          <w:rPr>
            <w:rStyle w:val="Hyperlink"/>
            <w:noProof/>
          </w:rPr>
          <w:t>3.</w:t>
        </w:r>
        <w:r w:rsidR="00F730EF" w:rsidRPr="001C1FF9">
          <w:rPr>
            <w:rFonts w:ascii="Century" w:eastAsia="ＭＳ 明朝" w:hAnsi="Century"/>
            <w:noProof/>
            <w:kern w:val="2"/>
            <w:sz w:val="21"/>
            <w:szCs w:val="22"/>
          </w:rPr>
          <w:tab/>
        </w:r>
        <w:r w:rsidR="00F730EF" w:rsidRPr="00C11DB2">
          <w:rPr>
            <w:rStyle w:val="Hyperlink"/>
            <w:noProof/>
          </w:rPr>
          <w:t>Cgroup</w:t>
        </w:r>
        <w:r w:rsidR="00F730EF" w:rsidRPr="00C11DB2">
          <w:rPr>
            <w:rStyle w:val="Hyperlink"/>
            <w:noProof/>
          </w:rPr>
          <w:t>の設定手順</w:t>
        </w:r>
        <w:r w:rsidR="00F730EF">
          <w:rPr>
            <w:noProof/>
            <w:webHidden/>
          </w:rPr>
          <w:tab/>
        </w:r>
        <w:r w:rsidR="00F730EF">
          <w:rPr>
            <w:noProof/>
            <w:webHidden/>
          </w:rPr>
          <w:fldChar w:fldCharType="begin"/>
        </w:r>
        <w:r w:rsidR="00F730EF">
          <w:rPr>
            <w:noProof/>
            <w:webHidden/>
          </w:rPr>
          <w:instrText xml:space="preserve"> PAGEREF _Toc478135487 \h </w:instrText>
        </w:r>
        <w:r w:rsidR="00F730EF">
          <w:rPr>
            <w:noProof/>
            <w:webHidden/>
          </w:rPr>
        </w:r>
        <w:r w:rsidR="00F730EF">
          <w:rPr>
            <w:noProof/>
            <w:webHidden/>
          </w:rPr>
          <w:fldChar w:fldCharType="separate"/>
        </w:r>
        <w:r w:rsidR="00F730EF">
          <w:rPr>
            <w:noProof/>
            <w:webHidden/>
          </w:rPr>
          <w:t>9</w:t>
        </w:r>
        <w:r w:rsidR="00F730EF">
          <w:rPr>
            <w:noProof/>
            <w:webHidden/>
          </w:rPr>
          <w:fldChar w:fldCharType="end"/>
        </w:r>
      </w:hyperlink>
    </w:p>
    <w:p w14:paraId="63D7D476" w14:textId="2006EA75" w:rsidR="00F730EF" w:rsidRPr="001C1FF9" w:rsidRDefault="005321B7">
      <w:pPr>
        <w:pStyle w:val="TOC2"/>
        <w:rPr>
          <w:rFonts w:ascii="Century" w:eastAsia="ＭＳ 明朝" w:hAnsi="Century"/>
          <w:noProof/>
          <w:kern w:val="2"/>
          <w:sz w:val="21"/>
          <w:szCs w:val="22"/>
        </w:rPr>
      </w:pPr>
      <w:hyperlink w:anchor="_Toc478135488" w:history="1">
        <w:r w:rsidR="00F730EF" w:rsidRPr="00C11DB2">
          <w:rPr>
            <w:rStyle w:val="Hyperlink"/>
            <w:noProof/>
          </w:rPr>
          <w:t>3.1</w:t>
        </w:r>
        <w:r w:rsidR="00F730EF" w:rsidRPr="001C1FF9">
          <w:rPr>
            <w:rFonts w:ascii="Century" w:eastAsia="ＭＳ 明朝" w:hAnsi="Century"/>
            <w:noProof/>
            <w:kern w:val="2"/>
            <w:sz w:val="21"/>
            <w:szCs w:val="22"/>
          </w:rPr>
          <w:tab/>
        </w:r>
        <w:r w:rsidR="00F730EF" w:rsidRPr="00C11DB2">
          <w:rPr>
            <w:rStyle w:val="Hyperlink"/>
            <w:noProof/>
          </w:rPr>
          <w:t>Cgroup</w:t>
        </w:r>
        <w:r w:rsidR="00F730EF" w:rsidRPr="00C11DB2">
          <w:rPr>
            <w:rStyle w:val="Hyperlink"/>
            <w:noProof/>
          </w:rPr>
          <w:t>の設計手順概要</w:t>
        </w:r>
        <w:r w:rsidR="00F730EF">
          <w:rPr>
            <w:noProof/>
            <w:webHidden/>
          </w:rPr>
          <w:tab/>
        </w:r>
        <w:r w:rsidR="00F730EF">
          <w:rPr>
            <w:noProof/>
            <w:webHidden/>
          </w:rPr>
          <w:fldChar w:fldCharType="begin"/>
        </w:r>
        <w:r w:rsidR="00F730EF">
          <w:rPr>
            <w:noProof/>
            <w:webHidden/>
          </w:rPr>
          <w:instrText xml:space="preserve"> PAGEREF _Toc478135488 \h </w:instrText>
        </w:r>
        <w:r w:rsidR="00F730EF">
          <w:rPr>
            <w:noProof/>
            <w:webHidden/>
          </w:rPr>
        </w:r>
        <w:r w:rsidR="00F730EF">
          <w:rPr>
            <w:noProof/>
            <w:webHidden/>
          </w:rPr>
          <w:fldChar w:fldCharType="separate"/>
        </w:r>
        <w:r w:rsidR="00F730EF">
          <w:rPr>
            <w:noProof/>
            <w:webHidden/>
          </w:rPr>
          <w:t>9</w:t>
        </w:r>
        <w:r w:rsidR="00F730EF">
          <w:rPr>
            <w:noProof/>
            <w:webHidden/>
          </w:rPr>
          <w:fldChar w:fldCharType="end"/>
        </w:r>
      </w:hyperlink>
    </w:p>
    <w:p w14:paraId="69FE98FE" w14:textId="76FB7BEC" w:rsidR="00F730EF" w:rsidRPr="001C1FF9" w:rsidRDefault="005321B7">
      <w:pPr>
        <w:pStyle w:val="TOC2"/>
        <w:rPr>
          <w:rFonts w:ascii="Century" w:eastAsia="ＭＳ 明朝" w:hAnsi="Century"/>
          <w:noProof/>
          <w:kern w:val="2"/>
          <w:sz w:val="21"/>
          <w:szCs w:val="22"/>
        </w:rPr>
      </w:pPr>
      <w:hyperlink w:anchor="_Toc478135489" w:history="1">
        <w:r w:rsidR="00F730EF" w:rsidRPr="00C11DB2">
          <w:rPr>
            <w:rStyle w:val="Hyperlink"/>
            <w:noProof/>
          </w:rPr>
          <w:t>3.2</w:t>
        </w:r>
        <w:r w:rsidR="00F730EF" w:rsidRPr="001C1FF9">
          <w:rPr>
            <w:rFonts w:ascii="Century" w:eastAsia="ＭＳ 明朝" w:hAnsi="Century"/>
            <w:noProof/>
            <w:kern w:val="2"/>
            <w:sz w:val="21"/>
            <w:szCs w:val="22"/>
          </w:rPr>
          <w:tab/>
        </w:r>
        <w:r w:rsidR="00F730EF" w:rsidRPr="00C11DB2">
          <w:rPr>
            <w:rStyle w:val="Hyperlink"/>
            <w:noProof/>
          </w:rPr>
          <w:t>Cgroup</w:t>
        </w:r>
        <w:r w:rsidR="00F730EF" w:rsidRPr="00C11DB2">
          <w:rPr>
            <w:rStyle w:val="Hyperlink"/>
            <w:noProof/>
          </w:rPr>
          <w:t>の事前準備</w:t>
        </w:r>
        <w:r w:rsidR="00F730EF">
          <w:rPr>
            <w:noProof/>
            <w:webHidden/>
          </w:rPr>
          <w:tab/>
        </w:r>
        <w:r w:rsidR="00F730EF">
          <w:rPr>
            <w:noProof/>
            <w:webHidden/>
          </w:rPr>
          <w:fldChar w:fldCharType="begin"/>
        </w:r>
        <w:r w:rsidR="00F730EF">
          <w:rPr>
            <w:noProof/>
            <w:webHidden/>
          </w:rPr>
          <w:instrText xml:space="preserve"> PAGEREF _Toc478135489 \h </w:instrText>
        </w:r>
        <w:r w:rsidR="00F730EF">
          <w:rPr>
            <w:noProof/>
            <w:webHidden/>
          </w:rPr>
        </w:r>
        <w:r w:rsidR="00F730EF">
          <w:rPr>
            <w:noProof/>
            <w:webHidden/>
          </w:rPr>
          <w:fldChar w:fldCharType="separate"/>
        </w:r>
        <w:r w:rsidR="00F730EF">
          <w:rPr>
            <w:noProof/>
            <w:webHidden/>
          </w:rPr>
          <w:t>10</w:t>
        </w:r>
        <w:r w:rsidR="00F730EF">
          <w:rPr>
            <w:noProof/>
            <w:webHidden/>
          </w:rPr>
          <w:fldChar w:fldCharType="end"/>
        </w:r>
      </w:hyperlink>
    </w:p>
    <w:p w14:paraId="67403837" w14:textId="0EE5A38F" w:rsidR="00F730EF" w:rsidRPr="001C1FF9" w:rsidRDefault="005321B7">
      <w:pPr>
        <w:pStyle w:val="TOC2"/>
        <w:rPr>
          <w:rFonts w:ascii="Century" w:eastAsia="ＭＳ 明朝" w:hAnsi="Century"/>
          <w:noProof/>
          <w:kern w:val="2"/>
          <w:sz w:val="21"/>
          <w:szCs w:val="22"/>
        </w:rPr>
      </w:pPr>
      <w:hyperlink w:anchor="_Toc478135490" w:history="1">
        <w:r w:rsidR="00F730EF" w:rsidRPr="00C11DB2">
          <w:rPr>
            <w:rStyle w:val="Hyperlink"/>
            <w:noProof/>
          </w:rPr>
          <w:t>3.3</w:t>
        </w:r>
        <w:r w:rsidR="00F730EF" w:rsidRPr="001C1FF9">
          <w:rPr>
            <w:rFonts w:ascii="Century" w:eastAsia="ＭＳ 明朝" w:hAnsi="Century"/>
            <w:noProof/>
            <w:kern w:val="2"/>
            <w:sz w:val="21"/>
            <w:szCs w:val="22"/>
          </w:rPr>
          <w:tab/>
        </w:r>
        <w:r w:rsidR="00F730EF" w:rsidRPr="00C11DB2">
          <w:rPr>
            <w:rStyle w:val="Hyperlink"/>
            <w:noProof/>
          </w:rPr>
          <w:t>グループの作成</w:t>
        </w:r>
        <w:r w:rsidR="00F730EF">
          <w:rPr>
            <w:noProof/>
            <w:webHidden/>
          </w:rPr>
          <w:tab/>
        </w:r>
        <w:r w:rsidR="00F730EF">
          <w:rPr>
            <w:noProof/>
            <w:webHidden/>
          </w:rPr>
          <w:fldChar w:fldCharType="begin"/>
        </w:r>
        <w:r w:rsidR="00F730EF">
          <w:rPr>
            <w:noProof/>
            <w:webHidden/>
          </w:rPr>
          <w:instrText xml:space="preserve"> PAGEREF _Toc478135490 \h </w:instrText>
        </w:r>
        <w:r w:rsidR="00F730EF">
          <w:rPr>
            <w:noProof/>
            <w:webHidden/>
          </w:rPr>
        </w:r>
        <w:r w:rsidR="00F730EF">
          <w:rPr>
            <w:noProof/>
            <w:webHidden/>
          </w:rPr>
          <w:fldChar w:fldCharType="separate"/>
        </w:r>
        <w:r w:rsidR="00F730EF">
          <w:rPr>
            <w:noProof/>
            <w:webHidden/>
          </w:rPr>
          <w:t>11</w:t>
        </w:r>
        <w:r w:rsidR="00F730EF">
          <w:rPr>
            <w:noProof/>
            <w:webHidden/>
          </w:rPr>
          <w:fldChar w:fldCharType="end"/>
        </w:r>
      </w:hyperlink>
    </w:p>
    <w:p w14:paraId="25B97E0F" w14:textId="206A6726" w:rsidR="00F730EF" w:rsidRPr="001C1FF9" w:rsidRDefault="005321B7">
      <w:pPr>
        <w:pStyle w:val="TOC2"/>
        <w:rPr>
          <w:rFonts w:ascii="Century" w:eastAsia="ＭＳ 明朝" w:hAnsi="Century"/>
          <w:noProof/>
          <w:kern w:val="2"/>
          <w:sz w:val="21"/>
          <w:szCs w:val="22"/>
        </w:rPr>
      </w:pPr>
      <w:hyperlink w:anchor="_Toc478135491" w:history="1">
        <w:r w:rsidR="00F730EF" w:rsidRPr="00C11DB2">
          <w:rPr>
            <w:rStyle w:val="Hyperlink"/>
            <w:noProof/>
          </w:rPr>
          <w:t>3.4</w:t>
        </w:r>
        <w:r w:rsidR="00F730EF" w:rsidRPr="001C1FF9">
          <w:rPr>
            <w:rFonts w:ascii="Century" w:eastAsia="ＭＳ 明朝" w:hAnsi="Century"/>
            <w:noProof/>
            <w:kern w:val="2"/>
            <w:sz w:val="21"/>
            <w:szCs w:val="22"/>
          </w:rPr>
          <w:tab/>
        </w:r>
        <w:r w:rsidR="00F730EF" w:rsidRPr="00C11DB2">
          <w:rPr>
            <w:rStyle w:val="Hyperlink"/>
            <w:noProof/>
          </w:rPr>
          <w:t>アプリケーションの割り付け</w:t>
        </w:r>
        <w:r w:rsidR="00F730EF">
          <w:rPr>
            <w:noProof/>
            <w:webHidden/>
          </w:rPr>
          <w:tab/>
        </w:r>
        <w:r w:rsidR="00F730EF">
          <w:rPr>
            <w:noProof/>
            <w:webHidden/>
          </w:rPr>
          <w:fldChar w:fldCharType="begin"/>
        </w:r>
        <w:r w:rsidR="00F730EF">
          <w:rPr>
            <w:noProof/>
            <w:webHidden/>
          </w:rPr>
          <w:instrText xml:space="preserve"> PAGEREF _Toc478135491 \h </w:instrText>
        </w:r>
        <w:r w:rsidR="00F730EF">
          <w:rPr>
            <w:noProof/>
            <w:webHidden/>
          </w:rPr>
        </w:r>
        <w:r w:rsidR="00F730EF">
          <w:rPr>
            <w:noProof/>
            <w:webHidden/>
          </w:rPr>
          <w:fldChar w:fldCharType="separate"/>
        </w:r>
        <w:r w:rsidR="00F730EF">
          <w:rPr>
            <w:noProof/>
            <w:webHidden/>
          </w:rPr>
          <w:t>12</w:t>
        </w:r>
        <w:r w:rsidR="00F730EF">
          <w:rPr>
            <w:noProof/>
            <w:webHidden/>
          </w:rPr>
          <w:fldChar w:fldCharType="end"/>
        </w:r>
      </w:hyperlink>
    </w:p>
    <w:p w14:paraId="5825C463" w14:textId="74BB84F3" w:rsidR="00F730EF" w:rsidRPr="001C1FF9" w:rsidRDefault="005321B7">
      <w:pPr>
        <w:pStyle w:val="TOC1"/>
        <w:rPr>
          <w:rFonts w:ascii="Century" w:eastAsia="ＭＳ 明朝" w:hAnsi="Century"/>
          <w:noProof/>
          <w:kern w:val="2"/>
          <w:sz w:val="21"/>
          <w:szCs w:val="22"/>
        </w:rPr>
      </w:pPr>
      <w:hyperlink w:anchor="_Toc478135492" w:history="1">
        <w:r w:rsidR="00F730EF" w:rsidRPr="00C11DB2">
          <w:rPr>
            <w:rStyle w:val="Hyperlink"/>
            <w:noProof/>
          </w:rPr>
          <w:t>Appendix</w:t>
        </w:r>
        <w:r w:rsidR="00F730EF">
          <w:rPr>
            <w:noProof/>
            <w:webHidden/>
          </w:rPr>
          <w:tab/>
        </w:r>
        <w:r w:rsidR="00F730EF">
          <w:rPr>
            <w:noProof/>
            <w:webHidden/>
          </w:rPr>
          <w:fldChar w:fldCharType="begin"/>
        </w:r>
        <w:r w:rsidR="00F730EF">
          <w:rPr>
            <w:noProof/>
            <w:webHidden/>
          </w:rPr>
          <w:instrText xml:space="preserve"> PAGEREF _Toc478135492 \h </w:instrText>
        </w:r>
        <w:r w:rsidR="00F730EF">
          <w:rPr>
            <w:noProof/>
            <w:webHidden/>
          </w:rPr>
        </w:r>
        <w:r w:rsidR="00F730EF">
          <w:rPr>
            <w:noProof/>
            <w:webHidden/>
          </w:rPr>
          <w:fldChar w:fldCharType="separate"/>
        </w:r>
        <w:r w:rsidR="00F730EF">
          <w:rPr>
            <w:noProof/>
            <w:webHidden/>
          </w:rPr>
          <w:t>13</w:t>
        </w:r>
        <w:r w:rsidR="00F730EF">
          <w:rPr>
            <w:noProof/>
            <w:webHidden/>
          </w:rPr>
          <w:fldChar w:fldCharType="end"/>
        </w:r>
      </w:hyperlink>
    </w:p>
    <w:p w14:paraId="3BEBF9FC" w14:textId="4E9618B0" w:rsidR="00F730EF" w:rsidRPr="001C1FF9" w:rsidRDefault="005321B7">
      <w:pPr>
        <w:pStyle w:val="TOC1"/>
        <w:rPr>
          <w:rFonts w:ascii="Century" w:eastAsia="ＭＳ 明朝" w:hAnsi="Century"/>
          <w:noProof/>
          <w:kern w:val="2"/>
          <w:sz w:val="21"/>
          <w:szCs w:val="22"/>
        </w:rPr>
      </w:pPr>
      <w:hyperlink w:anchor="_Toc478135493" w:history="1">
        <w:r w:rsidR="00F730EF" w:rsidRPr="00C11DB2">
          <w:rPr>
            <w:rStyle w:val="Hyperlink"/>
            <w:noProof/>
          </w:rPr>
          <w:t>A1.</w:t>
        </w:r>
        <w:r w:rsidR="00F730EF" w:rsidRPr="001C1FF9">
          <w:rPr>
            <w:rFonts w:ascii="Century" w:eastAsia="ＭＳ 明朝" w:hAnsi="Century"/>
            <w:noProof/>
            <w:kern w:val="2"/>
            <w:sz w:val="21"/>
            <w:szCs w:val="22"/>
          </w:rPr>
          <w:tab/>
        </w:r>
        <w:r w:rsidR="00F730EF" w:rsidRPr="00C11DB2">
          <w:rPr>
            <w:rStyle w:val="Hyperlink"/>
            <w:noProof/>
          </w:rPr>
          <w:t>CA57/CA53</w:t>
        </w:r>
        <w:r w:rsidR="00F730EF" w:rsidRPr="00C11DB2">
          <w:rPr>
            <w:rStyle w:val="Hyperlink"/>
            <w:noProof/>
          </w:rPr>
          <w:t>同時起動方法</w:t>
        </w:r>
        <w:r w:rsidR="00F730EF">
          <w:rPr>
            <w:noProof/>
            <w:webHidden/>
          </w:rPr>
          <w:tab/>
        </w:r>
        <w:r w:rsidR="00F730EF">
          <w:rPr>
            <w:noProof/>
            <w:webHidden/>
          </w:rPr>
          <w:fldChar w:fldCharType="begin"/>
        </w:r>
        <w:r w:rsidR="00F730EF">
          <w:rPr>
            <w:noProof/>
            <w:webHidden/>
          </w:rPr>
          <w:instrText xml:space="preserve"> PAGEREF _Toc478135493 \h </w:instrText>
        </w:r>
        <w:r w:rsidR="00F730EF">
          <w:rPr>
            <w:noProof/>
            <w:webHidden/>
          </w:rPr>
        </w:r>
        <w:r w:rsidR="00F730EF">
          <w:rPr>
            <w:noProof/>
            <w:webHidden/>
          </w:rPr>
          <w:fldChar w:fldCharType="separate"/>
        </w:r>
        <w:r w:rsidR="00F730EF">
          <w:rPr>
            <w:noProof/>
            <w:webHidden/>
          </w:rPr>
          <w:t>13</w:t>
        </w:r>
        <w:r w:rsidR="00F730EF">
          <w:rPr>
            <w:noProof/>
            <w:webHidden/>
          </w:rPr>
          <w:fldChar w:fldCharType="end"/>
        </w:r>
      </w:hyperlink>
    </w:p>
    <w:p w14:paraId="66E2013A" w14:textId="24C1BC2C" w:rsidR="00F730EF" w:rsidRPr="001C1FF9" w:rsidRDefault="005321B7">
      <w:pPr>
        <w:pStyle w:val="TOC1"/>
        <w:rPr>
          <w:rFonts w:ascii="Century" w:eastAsia="ＭＳ 明朝" w:hAnsi="Century"/>
          <w:noProof/>
          <w:kern w:val="2"/>
          <w:sz w:val="21"/>
          <w:szCs w:val="22"/>
        </w:rPr>
      </w:pPr>
      <w:hyperlink w:anchor="_Toc478135494" w:history="1">
        <w:r w:rsidR="00F730EF" w:rsidRPr="00C11DB2">
          <w:rPr>
            <w:rStyle w:val="Hyperlink"/>
            <w:noProof/>
          </w:rPr>
          <w:t>A2.</w:t>
        </w:r>
        <w:r w:rsidR="00F730EF" w:rsidRPr="001C1FF9">
          <w:rPr>
            <w:rFonts w:ascii="Century" w:eastAsia="ＭＳ 明朝" w:hAnsi="Century"/>
            <w:noProof/>
            <w:kern w:val="2"/>
            <w:sz w:val="21"/>
            <w:szCs w:val="22"/>
          </w:rPr>
          <w:tab/>
        </w:r>
        <w:r w:rsidR="00F730EF" w:rsidRPr="00C11DB2">
          <w:rPr>
            <w:rStyle w:val="Hyperlink"/>
            <w:noProof/>
          </w:rPr>
          <w:t>Master boot CPU</w:t>
        </w:r>
        <w:r w:rsidR="00F730EF">
          <w:rPr>
            <w:noProof/>
            <w:webHidden/>
          </w:rPr>
          <w:tab/>
        </w:r>
        <w:r w:rsidR="00F730EF">
          <w:rPr>
            <w:noProof/>
            <w:webHidden/>
          </w:rPr>
          <w:fldChar w:fldCharType="begin"/>
        </w:r>
        <w:r w:rsidR="00F730EF">
          <w:rPr>
            <w:noProof/>
            <w:webHidden/>
          </w:rPr>
          <w:instrText xml:space="preserve"> PAGEREF _Toc478135494 \h </w:instrText>
        </w:r>
        <w:r w:rsidR="00F730EF">
          <w:rPr>
            <w:noProof/>
            <w:webHidden/>
          </w:rPr>
        </w:r>
        <w:r w:rsidR="00F730EF">
          <w:rPr>
            <w:noProof/>
            <w:webHidden/>
          </w:rPr>
          <w:fldChar w:fldCharType="separate"/>
        </w:r>
        <w:r w:rsidR="00F730EF">
          <w:rPr>
            <w:noProof/>
            <w:webHidden/>
          </w:rPr>
          <w:t>14</w:t>
        </w:r>
        <w:r w:rsidR="00F730EF">
          <w:rPr>
            <w:noProof/>
            <w:webHidden/>
          </w:rPr>
          <w:fldChar w:fldCharType="end"/>
        </w:r>
      </w:hyperlink>
    </w:p>
    <w:p w14:paraId="0755EF42" w14:textId="6DBBEC74" w:rsidR="00F730EF" w:rsidRPr="001C1FF9" w:rsidRDefault="005321B7">
      <w:pPr>
        <w:pStyle w:val="TOC3"/>
        <w:rPr>
          <w:rFonts w:ascii="Century" w:eastAsia="ＭＳ 明朝" w:hAnsi="Century"/>
          <w:noProof/>
          <w:kern w:val="2"/>
          <w:sz w:val="21"/>
          <w:szCs w:val="22"/>
        </w:rPr>
      </w:pPr>
      <w:hyperlink w:anchor="_Toc478135495" w:history="1">
        <w:r w:rsidR="00F730EF" w:rsidRPr="00C11DB2">
          <w:rPr>
            <w:rStyle w:val="Hyperlink"/>
            <w:noProof/>
          </w:rPr>
          <w:t>A2.1</w:t>
        </w:r>
        <w:r w:rsidR="00F730EF" w:rsidRPr="001C1FF9">
          <w:rPr>
            <w:rFonts w:ascii="Century" w:eastAsia="ＭＳ 明朝" w:hAnsi="Century"/>
            <w:noProof/>
            <w:kern w:val="2"/>
            <w:sz w:val="21"/>
            <w:szCs w:val="22"/>
          </w:rPr>
          <w:tab/>
        </w:r>
        <w:r w:rsidR="00F730EF" w:rsidRPr="00C11DB2">
          <w:rPr>
            <w:rStyle w:val="Hyperlink"/>
            <w:noProof/>
          </w:rPr>
          <w:t>Master boot CPU</w:t>
        </w:r>
        <w:r w:rsidR="00F730EF" w:rsidRPr="00C11DB2">
          <w:rPr>
            <w:rStyle w:val="Hyperlink"/>
            <w:noProof/>
          </w:rPr>
          <w:t>の設定方法</w:t>
        </w:r>
        <w:r w:rsidR="00F730EF">
          <w:rPr>
            <w:noProof/>
            <w:webHidden/>
          </w:rPr>
          <w:tab/>
        </w:r>
        <w:r w:rsidR="00F730EF">
          <w:rPr>
            <w:noProof/>
            <w:webHidden/>
          </w:rPr>
          <w:fldChar w:fldCharType="begin"/>
        </w:r>
        <w:r w:rsidR="00F730EF">
          <w:rPr>
            <w:noProof/>
            <w:webHidden/>
          </w:rPr>
          <w:instrText xml:space="preserve"> PAGEREF _Toc478135495 \h </w:instrText>
        </w:r>
        <w:r w:rsidR="00F730EF">
          <w:rPr>
            <w:noProof/>
            <w:webHidden/>
          </w:rPr>
        </w:r>
        <w:r w:rsidR="00F730EF">
          <w:rPr>
            <w:noProof/>
            <w:webHidden/>
          </w:rPr>
          <w:fldChar w:fldCharType="separate"/>
        </w:r>
        <w:r w:rsidR="00F730EF">
          <w:rPr>
            <w:noProof/>
            <w:webHidden/>
          </w:rPr>
          <w:t>14</w:t>
        </w:r>
        <w:r w:rsidR="00F730EF">
          <w:rPr>
            <w:noProof/>
            <w:webHidden/>
          </w:rPr>
          <w:fldChar w:fldCharType="end"/>
        </w:r>
      </w:hyperlink>
    </w:p>
    <w:p w14:paraId="55A2560B" w14:textId="77777777" w:rsidR="00F56DB8" w:rsidRDefault="008A1064" w:rsidP="000D40A2">
      <w:pPr>
        <w:pStyle w:val="listend"/>
      </w:pPr>
      <w:r>
        <w:rPr>
          <w:rFonts w:ascii="Arial" w:eastAsia="ＭＳ ゴシック" w:hAnsi="Arial"/>
          <w:sz w:val="22"/>
          <w:lang w:eastAsia="ja-JP"/>
        </w:rPr>
        <w:fldChar w:fldCharType="end"/>
      </w:r>
    </w:p>
    <w:p w14:paraId="55A2560C" w14:textId="77777777" w:rsidR="001D3BE1" w:rsidRDefault="001D3BE1" w:rsidP="006C16EB">
      <w:pPr>
        <w:pStyle w:val="Heading1"/>
        <w:sectPr w:rsidR="001D3BE1" w:rsidSect="006C16EB">
          <w:headerReference w:type="default" r:id="rId8"/>
          <w:footerReference w:type="default" r:id="rId9"/>
          <w:headerReference w:type="first" r:id="rId10"/>
          <w:footerReference w:type="first" r:id="rId11"/>
          <w:pgSz w:w="11907" w:h="16840" w:code="9"/>
          <w:pgMar w:top="567" w:right="1134" w:bottom="567" w:left="1134" w:header="851" w:footer="567" w:gutter="0"/>
          <w:cols w:space="360"/>
          <w:titlePg/>
          <w:docGrid w:linePitch="272"/>
        </w:sectPr>
      </w:pPr>
    </w:p>
    <w:p w14:paraId="55A2560D" w14:textId="512AE1DB" w:rsidR="00F56DB8" w:rsidRDefault="006C16EB" w:rsidP="006C16EB">
      <w:pPr>
        <w:pStyle w:val="Heading1"/>
      </w:pPr>
      <w:bookmarkStart w:id="57" w:name="_Toc478135476"/>
      <w:r w:rsidRPr="006C16EB">
        <w:rPr>
          <w:rFonts w:hint="eastAsia"/>
        </w:rPr>
        <w:lastRenderedPageBreak/>
        <w:t xml:space="preserve">Processor </w:t>
      </w:r>
      <w:r w:rsidR="00E92643">
        <w:rPr>
          <w:rFonts w:hint="eastAsia"/>
        </w:rPr>
        <w:t>A</w:t>
      </w:r>
      <w:r w:rsidRPr="006C16EB">
        <w:rPr>
          <w:rFonts w:hint="eastAsia"/>
        </w:rPr>
        <w:t>ffinity</w:t>
      </w:r>
      <w:r w:rsidRPr="006C16EB">
        <w:rPr>
          <w:rFonts w:hint="eastAsia"/>
        </w:rPr>
        <w:t>の実現</w:t>
      </w:r>
      <w:bookmarkEnd w:id="57"/>
    </w:p>
    <w:p w14:paraId="55A2560E" w14:textId="77777777" w:rsidR="00BC2E69" w:rsidRDefault="006C16EB" w:rsidP="006C16EB">
      <w:pPr>
        <w:pStyle w:val="Heading2"/>
      </w:pPr>
      <w:bookmarkStart w:id="58" w:name="_Toc478135477"/>
      <w:r w:rsidRPr="006C16EB">
        <w:rPr>
          <w:rFonts w:hint="eastAsia"/>
        </w:rPr>
        <w:t>CA57/CA53</w:t>
      </w:r>
      <w:r w:rsidRPr="006C16EB">
        <w:rPr>
          <w:rFonts w:hint="eastAsia"/>
        </w:rPr>
        <w:t>同時起動環境の課題と解決策</w:t>
      </w:r>
      <w:bookmarkEnd w:id="58"/>
    </w:p>
    <w:p w14:paraId="55A2560F" w14:textId="77777777" w:rsidR="006C16EB" w:rsidRPr="006C16EB" w:rsidRDefault="006C16EB" w:rsidP="00001F65">
      <w:pPr>
        <w:pStyle w:val="Heading3"/>
      </w:pPr>
      <w:bookmarkStart w:id="59" w:name="_Toc478135478"/>
      <w:r w:rsidRPr="006C16EB">
        <w:rPr>
          <w:rFonts w:hint="eastAsia"/>
        </w:rPr>
        <w:t>課題</w:t>
      </w:r>
      <w:bookmarkEnd w:id="59"/>
    </w:p>
    <w:p w14:paraId="55A25610" w14:textId="47D1E099" w:rsidR="00F804D2" w:rsidRDefault="006C16EB" w:rsidP="00001F65">
      <w:r w:rsidRPr="006C16EB">
        <w:rPr>
          <w:rFonts w:hint="eastAsia"/>
        </w:rPr>
        <w:t>車載情報システムでは、ナビゲーション、音楽再生、動画再生、メーター表示等、複数のアプリケーションを同時に動作させる場合には、マルチコア環境でアプリケーションを並列に処理させた方が快適に動作します。</w:t>
      </w:r>
      <w:ins w:id="60" w:author="HIDEKI HAMADA" w:date="2019-03-07T15:02:00Z">
        <w:r w:rsidR="008E39C8" w:rsidRPr="00777B46">
          <w:t>R-Car Series, 3rd Generation</w:t>
        </w:r>
      </w:ins>
      <w:del w:id="61" w:author="HIDEKI HAMADA" w:date="2019-03-07T15:02:00Z">
        <w:r w:rsidRPr="006C16EB" w:rsidDel="008E39C8">
          <w:rPr>
            <w:rFonts w:hint="eastAsia"/>
          </w:rPr>
          <w:delText>R-Car Gen3</w:delText>
        </w:r>
      </w:del>
      <w:r w:rsidRPr="006C16EB">
        <w:rPr>
          <w:rFonts w:hint="eastAsia"/>
        </w:rPr>
        <w:t>では</w:t>
      </w:r>
      <w:r w:rsidRPr="006C16EB">
        <w:rPr>
          <w:rFonts w:hint="eastAsia"/>
        </w:rPr>
        <w:t>CA57</w:t>
      </w:r>
      <w:r w:rsidRPr="006C16EB">
        <w:rPr>
          <w:rFonts w:hint="eastAsia"/>
        </w:rPr>
        <w:t>と</w:t>
      </w:r>
      <w:r w:rsidRPr="006C16EB">
        <w:rPr>
          <w:rFonts w:hint="eastAsia"/>
        </w:rPr>
        <w:t>CA53</w:t>
      </w:r>
      <w:r w:rsidRPr="006C16EB">
        <w:rPr>
          <w:rFonts w:hint="eastAsia"/>
        </w:rPr>
        <w:t>の</w:t>
      </w:r>
      <w:r w:rsidRPr="006C16EB">
        <w:rPr>
          <w:rFonts w:hint="eastAsia"/>
        </w:rPr>
        <w:t>2</w:t>
      </w:r>
      <w:r w:rsidRPr="006C16EB">
        <w:rPr>
          <w:rFonts w:hint="eastAsia"/>
        </w:rPr>
        <w:t>種類の</w:t>
      </w:r>
      <w:r w:rsidRPr="006C16EB">
        <w:rPr>
          <w:rFonts w:hint="eastAsia"/>
        </w:rPr>
        <w:t>CPU</w:t>
      </w:r>
      <w:r w:rsidRPr="006C16EB">
        <w:rPr>
          <w:rFonts w:hint="eastAsia"/>
        </w:rPr>
        <w:t>が搭載されており、全てのコアを使用し車載情報システムに適した環境を提供する必要があります。</w:t>
      </w:r>
    </w:p>
    <w:p w14:paraId="55A25611" w14:textId="0B4CFC26" w:rsidR="00E3558C" w:rsidRDefault="006C16EB" w:rsidP="00001F65">
      <w:r w:rsidRPr="006C16EB">
        <w:rPr>
          <w:rFonts w:hint="eastAsia"/>
        </w:rPr>
        <w:t>しかし、処理性能が異なる</w:t>
      </w:r>
      <w:r w:rsidRPr="006C16EB">
        <w:rPr>
          <w:rFonts w:hint="eastAsia"/>
        </w:rPr>
        <w:t>CA57</w:t>
      </w:r>
      <w:r w:rsidRPr="006C16EB">
        <w:rPr>
          <w:rFonts w:hint="eastAsia"/>
        </w:rPr>
        <w:t>と</w:t>
      </w:r>
      <w:r w:rsidRPr="006C16EB">
        <w:rPr>
          <w:rFonts w:hint="eastAsia"/>
        </w:rPr>
        <w:t>CA53</w:t>
      </w:r>
      <w:r w:rsidRPr="006C16EB">
        <w:rPr>
          <w:rFonts w:hint="eastAsia"/>
        </w:rPr>
        <w:t>を同時起動した場合、</w:t>
      </w:r>
      <w:r w:rsidRPr="006C16EB">
        <w:rPr>
          <w:rFonts w:hint="eastAsia"/>
        </w:rPr>
        <w:t>Linux</w:t>
      </w:r>
      <w:r w:rsidRPr="006C16EB">
        <w:rPr>
          <w:rFonts w:hint="eastAsia"/>
        </w:rPr>
        <w:t>のスケジューラーは各</w:t>
      </w:r>
      <w:r w:rsidRPr="006C16EB">
        <w:rPr>
          <w:rFonts w:hint="eastAsia"/>
        </w:rPr>
        <w:t>CPU</w:t>
      </w:r>
      <w:r w:rsidRPr="006C16EB">
        <w:rPr>
          <w:rFonts w:hint="eastAsia"/>
        </w:rPr>
        <w:t>に対して処理負荷が均等になるようにプロセス</w:t>
      </w:r>
      <w:r w:rsidRPr="006C16EB">
        <w:rPr>
          <w:rFonts w:hint="eastAsia"/>
        </w:rPr>
        <w:t>(</w:t>
      </w:r>
      <w:r w:rsidRPr="006C16EB">
        <w:rPr>
          <w:rFonts w:hint="eastAsia"/>
        </w:rPr>
        <w:t>アプリケーション</w:t>
      </w:r>
      <w:r w:rsidRPr="006C16EB">
        <w:rPr>
          <w:rFonts w:hint="eastAsia"/>
        </w:rPr>
        <w:t>)</w:t>
      </w:r>
      <w:r w:rsidRPr="006C16EB">
        <w:rPr>
          <w:rFonts w:hint="eastAsia"/>
        </w:rPr>
        <w:t>を割り付けるため、動作する</w:t>
      </w:r>
      <w:r w:rsidRPr="006C16EB">
        <w:rPr>
          <w:rFonts w:hint="eastAsia"/>
        </w:rPr>
        <w:t>CPU</w:t>
      </w:r>
      <w:r w:rsidRPr="006C16EB">
        <w:rPr>
          <w:rFonts w:hint="eastAsia"/>
        </w:rPr>
        <w:t>が</w:t>
      </w:r>
      <w:r w:rsidRPr="006C16EB">
        <w:rPr>
          <w:rFonts w:hint="eastAsia"/>
        </w:rPr>
        <w:t>CA57</w:t>
      </w:r>
      <w:r w:rsidRPr="006C16EB">
        <w:rPr>
          <w:rFonts w:hint="eastAsia"/>
        </w:rPr>
        <w:t>となるか</w:t>
      </w:r>
      <w:r w:rsidRPr="006C16EB">
        <w:rPr>
          <w:rFonts w:hint="eastAsia"/>
        </w:rPr>
        <w:t>CA53</w:t>
      </w:r>
      <w:r w:rsidRPr="006C16EB">
        <w:rPr>
          <w:rFonts w:hint="eastAsia"/>
        </w:rPr>
        <w:t>となるか確定しません。そのため、動作する</w:t>
      </w:r>
      <w:r w:rsidRPr="006C16EB">
        <w:rPr>
          <w:rFonts w:hint="eastAsia"/>
        </w:rPr>
        <w:t>CPU</w:t>
      </w:r>
      <w:r w:rsidRPr="006C16EB">
        <w:rPr>
          <w:rFonts w:hint="eastAsia"/>
        </w:rPr>
        <w:t>によっては、</w:t>
      </w:r>
      <w:r w:rsidRPr="006C16EB">
        <w:rPr>
          <w:rFonts w:hint="eastAsia"/>
        </w:rPr>
        <w:t>CA53</w:t>
      </w:r>
      <w:r w:rsidRPr="006C16EB">
        <w:rPr>
          <w:rFonts w:hint="eastAsia"/>
        </w:rPr>
        <w:t>の処理性能を超えた高負荷アプリケーションが</w:t>
      </w:r>
      <w:r w:rsidRPr="006C16EB">
        <w:rPr>
          <w:rFonts w:hint="eastAsia"/>
        </w:rPr>
        <w:t>CA53</w:t>
      </w:r>
      <w:r w:rsidRPr="006C16EB">
        <w:rPr>
          <w:rFonts w:hint="eastAsia"/>
        </w:rPr>
        <w:t>に割り付けられて、アプリケーションが要求する性能が出ないなどの課題があります。</w:t>
      </w:r>
      <w:r w:rsidRPr="006C16EB">
        <w:rPr>
          <w:rFonts w:hint="eastAsia"/>
        </w:rPr>
        <w:t>(</w:t>
      </w:r>
      <w:r w:rsidRPr="006C16EB">
        <w:rPr>
          <w:rFonts w:hint="eastAsia"/>
        </w:rPr>
        <w:t>図</w:t>
      </w:r>
      <w:r>
        <w:t>1</w:t>
      </w:r>
      <w:r w:rsidR="00264A11" w:rsidRPr="001435DB">
        <w:t>-1</w:t>
      </w:r>
      <w:r w:rsidR="00264A11" w:rsidRPr="001435DB">
        <w:rPr>
          <w:rFonts w:hint="eastAsia"/>
        </w:rPr>
        <w:t>左側</w:t>
      </w:r>
      <w:r w:rsidRPr="006C16EB">
        <w:rPr>
          <w:rFonts w:hint="eastAsia"/>
        </w:rPr>
        <w:t>)</w:t>
      </w:r>
    </w:p>
    <w:p w14:paraId="55A25612" w14:textId="77777777" w:rsidR="00001F65" w:rsidRDefault="00001F65" w:rsidP="00001F65">
      <w:pPr>
        <w:pStyle w:val="space"/>
      </w:pPr>
    </w:p>
    <w:p w14:paraId="55A25613" w14:textId="77777777" w:rsidR="00001F65" w:rsidRDefault="00001F65" w:rsidP="00001F65"/>
    <w:p w14:paraId="55A25614" w14:textId="77777777" w:rsidR="00001F65" w:rsidRPr="00001F65" w:rsidRDefault="00001F65" w:rsidP="00001F65">
      <w:pPr>
        <w:sectPr w:rsidR="00001F65" w:rsidRPr="00001F65" w:rsidSect="00001F65">
          <w:pgSz w:w="11907" w:h="16840" w:code="9"/>
          <w:pgMar w:top="567" w:right="1134" w:bottom="567" w:left="1134" w:header="851" w:footer="567" w:gutter="0"/>
          <w:cols w:space="360"/>
          <w:docGrid w:linePitch="272"/>
        </w:sectPr>
      </w:pPr>
    </w:p>
    <w:p w14:paraId="55A25615" w14:textId="77777777" w:rsidR="006C16EB" w:rsidRPr="006C16EB" w:rsidRDefault="006C16EB" w:rsidP="00001F65">
      <w:pPr>
        <w:pStyle w:val="Heading3"/>
      </w:pPr>
      <w:bookmarkStart w:id="62" w:name="_Toc478135479"/>
      <w:r w:rsidRPr="006C16EB">
        <w:rPr>
          <w:rFonts w:hint="eastAsia"/>
        </w:rPr>
        <w:lastRenderedPageBreak/>
        <w:t>解決策</w:t>
      </w:r>
      <w:bookmarkEnd w:id="62"/>
    </w:p>
    <w:p w14:paraId="55A25616" w14:textId="75D2D28D" w:rsidR="006C16EB" w:rsidRDefault="006C16EB" w:rsidP="00001F65">
      <w:r w:rsidRPr="006C16EB">
        <w:rPr>
          <w:rFonts w:hint="eastAsia"/>
        </w:rPr>
        <w:t>上記課題を解決するためには、高負荷アプリケーションを</w:t>
      </w:r>
      <w:r w:rsidRPr="006C16EB">
        <w:rPr>
          <w:rFonts w:hint="eastAsia"/>
        </w:rPr>
        <w:t>CA57</w:t>
      </w:r>
      <w:r w:rsidRPr="006C16EB">
        <w:rPr>
          <w:rFonts w:hint="eastAsia"/>
        </w:rPr>
        <w:t>固定で動作させる必要があります。本ドキュメントでは、ユーザがアプリケーションを指定した</w:t>
      </w:r>
      <w:r w:rsidRPr="006C16EB">
        <w:rPr>
          <w:rFonts w:hint="eastAsia"/>
        </w:rPr>
        <w:t>CPU</w:t>
      </w:r>
      <w:r w:rsidRPr="006C16EB">
        <w:rPr>
          <w:rFonts w:hint="eastAsia"/>
        </w:rPr>
        <w:t>又は</w:t>
      </w:r>
      <w:r w:rsidRPr="006C16EB">
        <w:rPr>
          <w:rFonts w:hint="eastAsia"/>
        </w:rPr>
        <w:t>CPU</w:t>
      </w:r>
      <w:r w:rsidRPr="006C16EB">
        <w:rPr>
          <w:rFonts w:hint="eastAsia"/>
        </w:rPr>
        <w:t>グループに固定で割り付け動作させる</w:t>
      </w:r>
      <w:r w:rsidRPr="006C16EB">
        <w:rPr>
          <w:rFonts w:hint="eastAsia"/>
        </w:rPr>
        <w:t>Processor affinity</w:t>
      </w:r>
      <w:r w:rsidRPr="006C16EB">
        <w:rPr>
          <w:rFonts w:hint="eastAsia"/>
        </w:rPr>
        <w:t>を使用した解決策について説明します</w:t>
      </w:r>
      <w:r w:rsidRPr="006C16EB">
        <w:rPr>
          <w:rFonts w:hint="eastAsia"/>
        </w:rPr>
        <w:t>(</w:t>
      </w:r>
      <w:r w:rsidRPr="006C16EB">
        <w:rPr>
          <w:rFonts w:hint="eastAsia"/>
        </w:rPr>
        <w:t>図</w:t>
      </w:r>
      <w:r w:rsidR="00264A11" w:rsidRPr="001435DB">
        <w:t>1-1</w:t>
      </w:r>
      <w:r w:rsidR="00264A11" w:rsidRPr="001435DB">
        <w:rPr>
          <w:rFonts w:hint="eastAsia"/>
        </w:rPr>
        <w:t>右側</w:t>
      </w:r>
      <w:r w:rsidRPr="006C16EB">
        <w:rPr>
          <w:rFonts w:hint="eastAsia"/>
        </w:rPr>
        <w:t>)</w:t>
      </w:r>
      <w:r w:rsidRPr="006C16EB">
        <w:rPr>
          <w:rFonts w:hint="eastAsia"/>
        </w:rPr>
        <w:t>。</w:t>
      </w:r>
    </w:p>
    <w:p w14:paraId="55A25617" w14:textId="77777777" w:rsidR="009E7356" w:rsidRPr="009E7356" w:rsidRDefault="009E7356" w:rsidP="009E7356">
      <w:pPr>
        <w:pStyle w:val="space"/>
        <w:rPr>
          <w:lang w:eastAsia="zh-TW"/>
        </w:rPr>
      </w:pPr>
    </w:p>
    <w:p w14:paraId="55A25618" w14:textId="3ACBFF0E" w:rsidR="006C16EB" w:rsidRPr="006C16EB" w:rsidRDefault="005321B7" w:rsidP="006C16EB">
      <w:pPr>
        <w:pStyle w:val="box"/>
      </w:pPr>
      <w:r>
        <w:rPr>
          <w:noProof/>
        </w:rPr>
        <w:pict w14:anchorId="55A25756">
          <v:shape id="_x0000_s1775" type="#_x0000_t202" style="position:absolute;left:0;text-align:left;margin-left:675.4pt;margin-top:106.65pt;width:34.3pt;height:12pt;z-index:56;visibility:visible;v-text-anchor:top" filled="f" stroked="f">
            <v:path arrowok="t"/>
            <v:textbox style="mso-next-textbox:#_x0000_s1775;mso-fit-shape-to-text:t" inset="0,0,0,0">
              <w:txbxContent>
                <w:p w14:paraId="55A25818" w14:textId="5CDE6103" w:rsidR="0097422D" w:rsidRPr="001435DB" w:rsidRDefault="0097422D" w:rsidP="0068148F">
                  <w:pPr>
                    <w:pStyle w:val="NormalWeb"/>
                    <w:spacing w:after="0" w:line="240" w:lineRule="exact"/>
                    <w:ind w:firstLine="0"/>
                    <w:rPr>
                      <w:rFonts w:ascii="メイリオ" w:eastAsia="メイリオ" w:hAnsi="メイリオ" w:cs="メイリオ"/>
                      <w:sz w:val="21"/>
                    </w:rPr>
                  </w:pPr>
                  <w:r w:rsidRPr="001435DB">
                    <w:rPr>
                      <w:rFonts w:ascii="メイリオ" w:eastAsia="メイリオ" w:hAnsi="メイリオ" w:cs="メイリオ"/>
                      <w:color w:val="000000"/>
                      <w:kern w:val="24"/>
                      <w:sz w:val="21"/>
                    </w:rPr>
                    <w:t>App.</w:t>
                  </w:r>
                  <w:r>
                    <w:rPr>
                      <w:rFonts w:ascii="メイリオ" w:eastAsia="メイリオ" w:hAnsi="メイリオ" w:cs="メイリオ"/>
                      <w:color w:val="000000"/>
                      <w:kern w:val="24"/>
                      <w:sz w:val="21"/>
                    </w:rPr>
                    <w:t xml:space="preserve"> </w:t>
                  </w:r>
                  <w:r w:rsidRPr="001435DB">
                    <w:rPr>
                      <w:rFonts w:ascii="メイリオ" w:eastAsia="メイリオ" w:hAnsi="メイリオ" w:cs="メイリオ"/>
                      <w:color w:val="000000"/>
                      <w:kern w:val="24"/>
                      <w:sz w:val="21"/>
                    </w:rPr>
                    <w:t>3</w:t>
                  </w:r>
                </w:p>
              </w:txbxContent>
            </v:textbox>
          </v:shape>
        </w:pict>
      </w:r>
      <w:r>
        <w:rPr>
          <w:noProof/>
        </w:rPr>
        <w:pict w14:anchorId="55A25757">
          <v:shape id="_x0000_s1774" type="#_x0000_t202" style="position:absolute;left:0;text-align:left;margin-left:623.35pt;margin-top:106.75pt;width:37pt;height:12pt;z-index:55;visibility:visible;v-text-anchor:top" filled="f" stroked="f">
            <v:path arrowok="t"/>
            <v:textbox style="mso-next-textbox:#_x0000_s1774;mso-fit-shape-to-text:t" inset="0,0,0,0">
              <w:txbxContent>
                <w:p w14:paraId="55A25819" w14:textId="2283FFD7" w:rsidR="0097422D" w:rsidRPr="001435DB" w:rsidRDefault="0097422D" w:rsidP="0068148F">
                  <w:pPr>
                    <w:pStyle w:val="NormalWeb"/>
                    <w:spacing w:after="0" w:line="240" w:lineRule="exact"/>
                    <w:ind w:firstLine="0"/>
                    <w:rPr>
                      <w:rFonts w:ascii="メイリオ" w:eastAsia="メイリオ" w:hAnsi="メイリオ" w:cs="メイリオ"/>
                      <w:sz w:val="21"/>
                    </w:rPr>
                  </w:pPr>
                  <w:r w:rsidRPr="001435DB">
                    <w:rPr>
                      <w:rFonts w:ascii="メイリオ" w:eastAsia="メイリオ" w:hAnsi="メイリオ" w:cs="メイリオ"/>
                      <w:color w:val="000000"/>
                      <w:kern w:val="24"/>
                      <w:sz w:val="21"/>
                    </w:rPr>
                    <w:t>App.</w:t>
                  </w:r>
                  <w:r>
                    <w:rPr>
                      <w:rFonts w:ascii="メイリオ" w:eastAsia="メイリオ" w:hAnsi="メイリオ" w:cs="メイリオ"/>
                      <w:color w:val="000000"/>
                      <w:kern w:val="24"/>
                      <w:sz w:val="21"/>
                    </w:rPr>
                    <w:t xml:space="preserve"> </w:t>
                  </w:r>
                  <w:r w:rsidRPr="001435DB">
                    <w:rPr>
                      <w:rFonts w:ascii="メイリオ" w:eastAsia="メイリオ" w:hAnsi="メイリオ" w:cs="メイリオ"/>
                      <w:color w:val="000000"/>
                      <w:kern w:val="24"/>
                      <w:sz w:val="21"/>
                    </w:rPr>
                    <w:t>2</w:t>
                  </w:r>
                </w:p>
              </w:txbxContent>
            </v:textbox>
          </v:shape>
        </w:pict>
      </w:r>
      <w:r>
        <w:rPr>
          <w:noProof/>
        </w:rPr>
        <w:pict w14:anchorId="55A25758">
          <v:shape id="_x0000_s1773" type="#_x0000_t202" style="position:absolute;left:0;text-align:left;margin-left:463.5pt;margin-top:59.2pt;width:38.85pt;height:12pt;z-index:54;visibility:visible;v-text-anchor:top" filled="f" stroked="f">
            <v:path arrowok="t"/>
            <v:textbox style="mso-next-textbox:#_x0000_s1773;mso-fit-shape-to-text:t" inset="0,0,0,0">
              <w:txbxContent>
                <w:p w14:paraId="55A2581A" w14:textId="0D596E15" w:rsidR="0097422D" w:rsidRPr="001435DB" w:rsidRDefault="0097422D" w:rsidP="0068148F">
                  <w:pPr>
                    <w:pStyle w:val="NormalWeb"/>
                    <w:spacing w:after="0" w:line="240" w:lineRule="exact"/>
                    <w:ind w:firstLine="0"/>
                    <w:rPr>
                      <w:rFonts w:ascii="メイリオ" w:eastAsia="メイリオ" w:hAnsi="メイリオ" w:cs="メイリオ"/>
                      <w:sz w:val="21"/>
                    </w:rPr>
                  </w:pPr>
                  <w:r w:rsidRPr="001435DB">
                    <w:rPr>
                      <w:rFonts w:ascii="メイリオ" w:eastAsia="メイリオ" w:hAnsi="メイリオ" w:cs="メイリオ"/>
                      <w:color w:val="000000"/>
                      <w:kern w:val="24"/>
                      <w:sz w:val="21"/>
                    </w:rPr>
                    <w:t>App.</w:t>
                  </w:r>
                  <w:r>
                    <w:rPr>
                      <w:rFonts w:ascii="メイリオ" w:eastAsia="メイリオ" w:hAnsi="メイリオ" w:cs="メイリオ"/>
                      <w:color w:val="000000"/>
                      <w:kern w:val="24"/>
                      <w:sz w:val="21"/>
                    </w:rPr>
                    <w:t xml:space="preserve"> </w:t>
                  </w:r>
                  <w:r w:rsidRPr="001435DB">
                    <w:rPr>
                      <w:rFonts w:ascii="メイリオ" w:eastAsia="メイリオ" w:hAnsi="メイリオ" w:cs="メイリオ"/>
                      <w:color w:val="000000"/>
                      <w:kern w:val="24"/>
                      <w:sz w:val="21"/>
                    </w:rPr>
                    <w:t>1</w:t>
                  </w:r>
                </w:p>
              </w:txbxContent>
            </v:textbox>
          </v:shape>
        </w:pict>
      </w:r>
      <w:r>
        <w:rPr>
          <w:noProof/>
        </w:rPr>
        <w:pict w14:anchorId="55A25759">
          <v:shape id="_x0000_s1772" type="#_x0000_t202" style="position:absolute;left:0;text-align:left;margin-left:268.95pt;margin-top:107.25pt;width:35.25pt;height:12pt;z-index:53;visibility:visible;v-text-anchor:top" filled="f" stroked="f">
            <v:path arrowok="t"/>
            <v:textbox style="mso-next-textbox:#_x0000_s1772;mso-fit-shape-to-text:t" inset="0,0,0,0">
              <w:txbxContent>
                <w:p w14:paraId="55A2581B" w14:textId="4FE3DDEE" w:rsidR="0097422D" w:rsidRPr="001435DB" w:rsidRDefault="0097422D" w:rsidP="0068148F">
                  <w:pPr>
                    <w:pStyle w:val="NormalWeb"/>
                    <w:spacing w:after="0" w:line="240" w:lineRule="exact"/>
                    <w:ind w:firstLine="0"/>
                    <w:rPr>
                      <w:rFonts w:ascii="メイリオ" w:eastAsia="メイリオ" w:hAnsi="メイリオ" w:cs="メイリオ"/>
                      <w:sz w:val="21"/>
                    </w:rPr>
                  </w:pPr>
                  <w:r w:rsidRPr="001435DB">
                    <w:rPr>
                      <w:rFonts w:ascii="メイリオ" w:eastAsia="メイリオ" w:hAnsi="メイリオ" w:cs="メイリオ"/>
                      <w:color w:val="000000"/>
                      <w:kern w:val="24"/>
                      <w:sz w:val="21"/>
                    </w:rPr>
                    <w:t>App.</w:t>
                  </w:r>
                  <w:r>
                    <w:rPr>
                      <w:rFonts w:ascii="メイリオ" w:eastAsia="メイリオ" w:hAnsi="メイリオ" w:cs="メイリオ"/>
                      <w:color w:val="000000"/>
                      <w:kern w:val="24"/>
                      <w:sz w:val="21"/>
                    </w:rPr>
                    <w:t xml:space="preserve"> </w:t>
                  </w:r>
                  <w:r w:rsidRPr="001435DB">
                    <w:rPr>
                      <w:rFonts w:ascii="メイリオ" w:eastAsia="メイリオ" w:hAnsi="メイリオ" w:cs="メイリオ"/>
                      <w:color w:val="000000"/>
                      <w:kern w:val="24"/>
                      <w:sz w:val="21"/>
                    </w:rPr>
                    <w:t>3</w:t>
                  </w:r>
                </w:p>
              </w:txbxContent>
            </v:textbox>
          </v:shape>
        </w:pict>
      </w:r>
      <w:r>
        <w:rPr>
          <w:noProof/>
        </w:rPr>
        <w:pict w14:anchorId="55A2575B">
          <v:shape id="_x0000_s1770" type="#_x0000_t202" style="position:absolute;left:0;text-align:left;margin-left:215.45pt;margin-top:59.7pt;width:42.2pt;height:12pt;z-index:51;visibility:visible;v-text-anchor:top" filled="f" stroked="f">
            <v:path arrowok="t"/>
            <v:textbox style="mso-next-textbox:#_x0000_s1770;mso-fit-shape-to-text:t" inset="0,0,0,0">
              <w:txbxContent>
                <w:p w14:paraId="55A2581D" w14:textId="7051F624" w:rsidR="0097422D" w:rsidRPr="001435DB" w:rsidRDefault="0097422D" w:rsidP="0068148F">
                  <w:pPr>
                    <w:pStyle w:val="NormalWeb"/>
                    <w:spacing w:after="0" w:line="240" w:lineRule="exact"/>
                    <w:ind w:firstLine="0"/>
                    <w:rPr>
                      <w:rFonts w:ascii="メイリオ" w:eastAsia="メイリオ" w:hAnsi="メイリオ" w:cs="メイリオ"/>
                      <w:sz w:val="21"/>
                    </w:rPr>
                  </w:pPr>
                  <w:r w:rsidRPr="001435DB">
                    <w:rPr>
                      <w:rFonts w:ascii="メイリオ" w:eastAsia="メイリオ" w:hAnsi="メイリオ" w:cs="メイリオ"/>
                      <w:color w:val="000000"/>
                      <w:kern w:val="24"/>
                      <w:sz w:val="21"/>
                    </w:rPr>
                    <w:t>App.</w:t>
                  </w:r>
                  <w:r>
                    <w:rPr>
                      <w:rFonts w:ascii="メイリオ" w:eastAsia="メイリオ" w:hAnsi="メイリオ" w:cs="メイリオ"/>
                      <w:color w:val="000000"/>
                      <w:kern w:val="24"/>
                      <w:sz w:val="21"/>
                    </w:rPr>
                    <w:t xml:space="preserve"> </w:t>
                  </w:r>
                  <w:r w:rsidRPr="001435DB">
                    <w:rPr>
                      <w:rFonts w:ascii="メイリオ" w:eastAsia="メイリオ" w:hAnsi="メイリオ" w:cs="メイリオ"/>
                      <w:color w:val="000000"/>
                      <w:kern w:val="24"/>
                      <w:sz w:val="21"/>
                    </w:rPr>
                    <w:t>1</w:t>
                  </w:r>
                </w:p>
              </w:txbxContent>
            </v:textbox>
          </v:shape>
        </w:pict>
      </w:r>
      <w:r>
        <w:rPr>
          <w:noProof/>
        </w:rPr>
        <w:pict w14:anchorId="55A2575A">
          <v:shape id="_x0000_s1771" type="#_x0000_t202" style="position:absolute;left:0;text-align:left;margin-left:164.4pt;margin-top:106.75pt;width:34.05pt;height:12pt;z-index:52;visibility:visible;v-text-anchor:top" filled="f" stroked="f">
            <v:path arrowok="t"/>
            <v:textbox style="mso-next-textbox:#_x0000_s1771;mso-fit-shape-to-text:t" inset="0,0,0,0">
              <w:txbxContent>
                <w:p w14:paraId="55A2581C" w14:textId="552DE74E" w:rsidR="0097422D" w:rsidRPr="001435DB" w:rsidRDefault="0097422D" w:rsidP="0068148F">
                  <w:pPr>
                    <w:pStyle w:val="NormalWeb"/>
                    <w:spacing w:after="0" w:line="240" w:lineRule="exact"/>
                    <w:ind w:firstLine="0"/>
                    <w:rPr>
                      <w:rFonts w:ascii="メイリオ" w:eastAsia="メイリオ" w:hAnsi="メイリオ" w:cs="メイリオ"/>
                      <w:sz w:val="21"/>
                    </w:rPr>
                  </w:pPr>
                  <w:r w:rsidRPr="001435DB">
                    <w:rPr>
                      <w:rFonts w:ascii="メイリオ" w:eastAsia="メイリオ" w:hAnsi="メイリオ" w:cs="メイリオ"/>
                      <w:color w:val="000000"/>
                      <w:kern w:val="24"/>
                      <w:sz w:val="21"/>
                    </w:rPr>
                    <w:t>App.</w:t>
                  </w:r>
                  <w:r>
                    <w:rPr>
                      <w:rFonts w:ascii="メイリオ" w:eastAsia="メイリオ" w:hAnsi="メイリオ" w:cs="メイリオ"/>
                      <w:color w:val="000000"/>
                      <w:kern w:val="24"/>
                      <w:sz w:val="21"/>
                    </w:rPr>
                    <w:t xml:space="preserve"> </w:t>
                  </w:r>
                  <w:r w:rsidRPr="001435DB">
                    <w:rPr>
                      <w:rFonts w:ascii="メイリオ" w:eastAsia="メイリオ" w:hAnsi="メイリオ" w:cs="メイリオ"/>
                      <w:color w:val="000000"/>
                      <w:kern w:val="24"/>
                      <w:sz w:val="21"/>
                    </w:rPr>
                    <w:t>2</w:t>
                  </w:r>
                </w:p>
              </w:txbxContent>
            </v:textbox>
          </v:shape>
        </w:pict>
      </w:r>
      <w:r>
        <w:rPr>
          <w:noProof/>
        </w:rPr>
        <w:pict w14:anchorId="55A25753">
          <v:shapetype id="_x0000_t32" coordsize="21600,21600" o:spt="32" o:oned="t" path="m,l21600,21600e" filled="f">
            <v:path arrowok="t" fillok="f" o:connecttype="none"/>
            <o:lock v:ext="edit" shapetype="t"/>
          </v:shapetype>
          <v:shape id="直線矢印コネクタ 10" o:spid="_x0000_s1737" type="#_x0000_t32" style="position:absolute;left:0;text-align:left;margin-left:89.1pt;margin-top:38.45pt;width:0;height:95.6pt;flip:y;z-index:18;visibility:visible;mso-wrap-style:square" o:connectortype="straight" strokecolor="#3c3c3b" strokeweight="2pt">
            <v:stroke endarrow="block"/>
            <v:shadow on="t" color="black" opacity="24903f" origin=",.5" offset="0,.55556mm"/>
          </v:shape>
        </w:pict>
      </w:r>
      <w:r>
        <w:rPr>
          <w:noProof/>
        </w:rPr>
        <w:pict w14:anchorId="55A25754">
          <v:shape id="直線矢印コネクタ 9" o:spid="_x0000_s1736" type="#_x0000_t32" style="position:absolute;left:0;text-align:left;margin-left:89.15pt;margin-top:134.05pt;width:228.3pt;height:.35pt;z-index:17;visibility:visible;mso-wrap-style:square" o:connectortype="straight" strokecolor="#3c3c3b" strokeweight="2pt"/>
        </w:pict>
      </w:r>
      <w:r>
        <w:rPr>
          <w:noProof/>
        </w:rPr>
        <w:pict w14:anchorId="55A25755">
          <v:shape id="_x0000_s1768" type="#_x0000_t202" style="position:absolute;left:0;text-align:left;margin-left:102.45pt;margin-top:29.5pt;width:134.05pt;height:23.4pt;z-index:49;visibility:visible;mso-wrap-style:square;v-text-anchor:top" filled="f" stroked="f">
            <v:path arrowok="t"/>
            <v:textbox style="mso-next-textbox:#_x0000_s1768;mso-fit-shape-to-text:t" inset="0,0,0,0">
              <w:txbxContent>
                <w:p w14:paraId="55A25817" w14:textId="15A56CE2" w:rsidR="0097422D" w:rsidRPr="0068148F" w:rsidRDefault="0097422D" w:rsidP="00B86338">
                  <w:pPr>
                    <w:pStyle w:val="NormalWeb"/>
                    <w:spacing w:after="0"/>
                    <w:jc w:val="center"/>
                    <w:rPr>
                      <w:rFonts w:ascii="メイリオ" w:eastAsia="メイリオ" w:hAnsi="メイリオ" w:cs="メイリオ"/>
                    </w:rPr>
                  </w:pPr>
                  <w:r w:rsidRPr="0068148F">
                    <w:rPr>
                      <w:rFonts w:ascii="メイリオ" w:eastAsia="メイリオ" w:hAnsi="メイリオ" w:cs="メイリオ"/>
                      <w:color w:val="000000"/>
                      <w:kern w:val="24"/>
                    </w:rPr>
                    <w:t>Linux OS</w:t>
                  </w:r>
                  <w:r w:rsidRPr="0068148F">
                    <w:rPr>
                      <w:rFonts w:ascii="メイリオ" w:eastAsia="メイリオ" w:hAnsi="メイリオ" w:cs="メイリオ" w:hint="eastAsia"/>
                      <w:color w:val="000000"/>
                      <w:kern w:val="24"/>
                    </w:rPr>
                    <w:t>環境</w:t>
                  </w:r>
                </w:p>
              </w:txbxContent>
            </v:textbox>
          </v:shape>
        </w:pict>
      </w:r>
      <w:r>
        <w:rPr>
          <w:noProof/>
        </w:rPr>
        <w:pict w14:anchorId="55A2575C">
          <v:shape id="_x0000_s1769" type="#_x0000_t202" style="position:absolute;left:0;text-align:left;margin-left:443.1pt;margin-top:31.5pt;width:179.65pt;height:15.6pt;z-index:50;visibility:visible;mso-wrap-style:square;v-text-anchor:top" filled="f" stroked="f">
            <v:path arrowok="t"/>
            <v:textbox style="mso-next-textbox:#_x0000_s1769;mso-fit-shape-to-text:t" inset="0,0,0,0">
              <w:txbxContent>
                <w:p w14:paraId="55A2581E" w14:textId="17AD3E64" w:rsidR="0097422D" w:rsidRPr="0068148F" w:rsidRDefault="0097422D" w:rsidP="0068148F">
                  <w:pPr>
                    <w:pStyle w:val="NormalWeb"/>
                    <w:spacing w:after="0" w:line="240" w:lineRule="exact"/>
                    <w:ind w:firstLine="0"/>
                    <w:rPr>
                      <w:rFonts w:ascii="メイリオ" w:eastAsia="メイリオ" w:hAnsi="メイリオ" w:cs="メイリオ"/>
                    </w:rPr>
                  </w:pPr>
                  <w:r w:rsidRPr="0068148F">
                    <w:rPr>
                      <w:rFonts w:ascii="メイリオ" w:eastAsia="メイリオ" w:hAnsi="メイリオ" w:cs="メイリオ"/>
                      <w:color w:val="000000"/>
                      <w:kern w:val="24"/>
                    </w:rPr>
                    <w:t xml:space="preserve"> </w:t>
                  </w:r>
                  <w:r w:rsidRPr="0068148F">
                    <w:rPr>
                      <w:rFonts w:ascii="メイリオ" w:eastAsia="メイリオ" w:hAnsi="メイリオ" w:cs="メイリオ"/>
                      <w:color w:val="000000"/>
                      <w:kern w:val="24"/>
                    </w:rPr>
                    <w:t>Processor affinity</w:t>
                  </w:r>
                  <w:r w:rsidRPr="0068148F">
                    <w:rPr>
                      <w:rFonts w:ascii="メイリオ" w:eastAsia="メイリオ" w:hAnsi="メイリオ" w:cs="メイリオ" w:hint="eastAsia"/>
                      <w:color w:val="000000"/>
                      <w:kern w:val="24"/>
                    </w:rPr>
                    <w:t>適用環境</w:t>
                  </w:r>
                </w:p>
              </w:txbxContent>
            </v:textbox>
          </v:shape>
        </w:pict>
      </w:r>
      <w:r>
        <w:rPr>
          <w:noProof/>
        </w:rPr>
        <w:pict w14:anchorId="55A2575D">
          <v:shape id="_x0000_s1767" type="#_x0000_t202" style="position:absolute;left:0;text-align:left;margin-left:325.45pt;margin-top:85.3pt;width:99.25pt;height:19.95pt;z-index:48;visibility:visible;v-text-anchor:top" filled="f" stroked="f">
            <v:path arrowok="t"/>
            <v:textbox style="mso-next-textbox:#_x0000_s1767" inset="0,0,0,0">
              <w:txbxContent>
                <w:p w14:paraId="55A2581F" w14:textId="77777777" w:rsidR="0097422D" w:rsidRPr="0068148F" w:rsidRDefault="0097422D" w:rsidP="00B86338">
                  <w:pPr>
                    <w:pStyle w:val="NormalWeb"/>
                    <w:spacing w:after="0"/>
                    <w:ind w:firstLine="0"/>
                    <w:rPr>
                      <w:rFonts w:ascii="メイリオ" w:eastAsia="メイリオ" w:hAnsi="メイリオ" w:cs="メイリオ"/>
                    </w:rPr>
                  </w:pPr>
                  <w:r w:rsidRPr="0068148F">
                    <w:rPr>
                      <w:rFonts w:ascii="メイリオ" w:eastAsia="メイリオ" w:hAnsi="メイリオ" w:cs="メイリオ" w:hint="eastAsia"/>
                      <w:color w:val="000000"/>
                      <w:kern w:val="24"/>
                    </w:rPr>
                    <w:t>アプリケーション</w:t>
                  </w:r>
                </w:p>
              </w:txbxContent>
            </v:textbox>
          </v:shape>
        </w:pict>
      </w:r>
      <w:r>
        <w:rPr>
          <w:noProof/>
        </w:rPr>
        <w:pict w14:anchorId="55A2575E">
          <v:line id="直線コネクタ 39" o:spid="_x0000_s1766" style="position:absolute;left:0;text-align:left;flip:x;z-index:47;visibility:visible;mso-wrap-style:square" from="302.75pt,103.15pt" to="370.1pt,127.7pt" o:connectortype="straight"/>
        </w:pict>
      </w:r>
      <w:r>
        <w:rPr>
          <w:noProof/>
        </w:rPr>
        <w:pict w14:anchorId="55A2575F">
          <v:line id="直線コネクタ 38" o:spid="_x0000_s1765" style="position:absolute;left:0;text-align:left;flip:x y;z-index:46;visibility:visible;mso-wrap-style:square" from="369.6pt,103.15pt" to="464.1pt,123.95pt" o:connectortype="straight"/>
        </w:pict>
      </w:r>
      <w:r>
        <w:rPr>
          <w:noProof/>
        </w:rPr>
        <w:pict w14:anchorId="55A2576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64" o:spid="_x0000_s1764" type="#_x0000_t61" style="position:absolute;left:0;text-align:left;margin-left:628pt;margin-top:16.95pt;width:116.6pt;height:46.15pt;z-index:45;visibility:visible;mso-wrap-style:square;v-text-anchor:middle" adj="-4541,28421" fillcolor="none">
            <v:fill recolor="t" rotate="t" focus="100%" type="gradient"/>
            <v:shadow on="t" color="black" opacity="24903f" origin=",.5" offset="0,.55556mm"/>
            <v:textbox style="mso-next-textbox:#吹き出し: 四角形 64" inset="0,1.6mm,0,1.6mm">
              <w:txbxContent>
                <w:p w14:paraId="55A25820" w14:textId="77777777" w:rsidR="0097422D" w:rsidRPr="0068148F" w:rsidRDefault="0097422D" w:rsidP="008C1C68">
                  <w:pPr>
                    <w:pStyle w:val="NormalWeb"/>
                    <w:spacing w:after="0" w:line="220" w:lineRule="exact"/>
                    <w:ind w:firstLine="0"/>
                    <w:jc w:val="center"/>
                    <w:rPr>
                      <w:rFonts w:ascii="メイリオ" w:eastAsia="メイリオ" w:hAnsi="メイリオ" w:cs="メイリオ"/>
                      <w:sz w:val="18"/>
                      <w:szCs w:val="18"/>
                    </w:rPr>
                  </w:pPr>
                  <w:r w:rsidRPr="0068148F">
                    <w:rPr>
                      <w:rFonts w:ascii="メイリオ" w:eastAsia="メイリオ" w:hAnsi="メイリオ" w:cs="メイリオ" w:hint="eastAsia"/>
                      <w:color w:val="000000"/>
                      <w:kern w:val="24"/>
                      <w:sz w:val="18"/>
                      <w:szCs w:val="18"/>
                    </w:rPr>
                    <w:t>高負荷アプリケーションを</w:t>
                  </w:r>
                  <w:r w:rsidRPr="0068148F">
                    <w:rPr>
                      <w:rFonts w:ascii="メイリオ" w:eastAsia="メイリオ" w:hAnsi="メイリオ" w:cs="メイリオ"/>
                      <w:color w:val="000000"/>
                      <w:kern w:val="24"/>
                      <w:sz w:val="18"/>
                      <w:szCs w:val="18"/>
                    </w:rPr>
                    <w:t>Processor affinity</w:t>
                  </w:r>
                  <w:r w:rsidRPr="0068148F">
                    <w:rPr>
                      <w:rFonts w:ascii="メイリオ" w:eastAsia="メイリオ" w:hAnsi="メイリオ" w:cs="メイリオ" w:hint="eastAsia"/>
                      <w:color w:val="000000"/>
                      <w:kern w:val="24"/>
                      <w:sz w:val="18"/>
                      <w:szCs w:val="18"/>
                    </w:rPr>
                    <w:t>で</w:t>
                  </w:r>
                  <w:r w:rsidRPr="0068148F">
                    <w:rPr>
                      <w:rFonts w:ascii="メイリオ" w:eastAsia="メイリオ" w:hAnsi="メイリオ" w:cs="メイリオ"/>
                      <w:color w:val="000000"/>
                      <w:kern w:val="24"/>
                      <w:sz w:val="18"/>
                      <w:szCs w:val="18"/>
                    </w:rPr>
                    <w:t>CA57</w:t>
                  </w:r>
                  <w:r w:rsidRPr="0068148F">
                    <w:rPr>
                      <w:rFonts w:ascii="メイリオ" w:eastAsia="メイリオ" w:hAnsi="メイリオ" w:cs="メイリオ" w:hint="eastAsia"/>
                      <w:color w:val="000000"/>
                      <w:kern w:val="24"/>
                      <w:sz w:val="18"/>
                      <w:szCs w:val="18"/>
                    </w:rPr>
                    <w:t>に固定で割り付ける</w:t>
                  </w:r>
                </w:p>
              </w:txbxContent>
            </v:textbox>
          </v:shape>
        </w:pict>
      </w:r>
      <w:r>
        <w:rPr>
          <w:noProof/>
        </w:rPr>
        <w:pict w14:anchorId="55A25761">
          <v:shape id="直線矢印コネクタ 36" o:spid="_x0000_s1763" type="#_x0000_t32" style="position:absolute;left:0;text-align:left;margin-left:495.5pt;margin-top:85.3pt;width:36.25pt;height:.65pt;flip:x;z-index:44;visibility:visible;mso-wrap-style:square" o:connectortype="straight" strokeweight="3pt">
            <v:stroke endarrow="block"/>
            <v:shadow on="t" color="black" opacity="22937f" origin=",.5" offset="0,.63889mm"/>
          </v:shape>
        </w:pict>
      </w:r>
      <w:r>
        <w:rPr>
          <w:noProof/>
        </w:rPr>
        <w:pict w14:anchorId="55A25762">
          <v:shape id="乗算記号 12" o:spid="_x0000_s1762" style="position:absolute;left:0;text-align:left;margin-left:575.4pt;margin-top:71.55pt;width:26.9pt;height:27.55pt;z-index:43;visibility:visible;mso-wrap-style:square;v-text-anchor:middle" coordsize="427448,437623" path="m66702,140230l138623,69982r75101,76889l288825,69982r71921,70248l283992,218812r76754,78581l288825,367641,213724,290752r-75101,76889l66702,297393r76754,-78581l66702,140230xe" fillcolor="black">
            <v:fill recolor="t" rotate="t" focus="100%" type="gradient"/>
            <v:shadow on="t" color="black" opacity="24903f" origin=",.5" offset="0,.55556mm"/>
            <v:path arrowok="t" o:connecttype="custom" o:connectlocs="66702,140230;138623,69982;213724,146871;288825,69982;360746,140230;283992,218812;360746,297393;288825,367641;213724,290752;138623,367641;66702,297393;143456,218812;66702,140230" o:connectangles="0,0,0,0,0,0,0,0,0,0,0,0,0"/>
          </v:shape>
        </w:pict>
      </w:r>
      <w:r>
        <w:rPr>
          <w:noProof/>
        </w:rPr>
        <w:pict w14:anchorId="55A25763">
          <v:shape id="直線矢印コネクタ 34" o:spid="_x0000_s1761" type="#_x0000_t32" style="position:absolute;left:0;text-align:left;margin-left:564.4pt;margin-top:85.95pt;width:46.55pt;height:0;z-index:42;visibility:visible;mso-wrap-style:square" o:connectortype="straight" strokeweight="3pt">
            <v:stroke endarrow="block"/>
            <v:shadow on="t" color="black" opacity="22937f" origin=",.5" offset="0,.63889mm"/>
          </v:shape>
        </w:pict>
      </w:r>
      <w:r>
        <w:rPr>
          <w:noProof/>
        </w:rPr>
        <w:pict w14:anchorId="55A25764">
          <v:rect id="正方形/長方形 33" o:spid="_x0000_s1760" style="position:absolute;left:0;text-align:left;margin-left:533.25pt;margin-top:73.5pt;width:30.7pt;height:57.8pt;z-index:41;visibility:visible;mso-wrap-style:square;v-text-anchor:middle" fillcolor="window" strokeweight="2pt"/>
        </w:pict>
      </w:r>
      <w:r>
        <w:rPr>
          <w:noProof/>
        </w:rPr>
        <w:pict w14:anchorId="55A25765">
          <v:rect id="正方形/長方形 32" o:spid="_x0000_s1759" style="position:absolute;left:0;text-align:left;margin-left:112.3pt;margin-top:57.2pt;width:33.8pt;height:77.2pt;z-index:40;visibility:visible;mso-wrap-style:square;v-text-anchor:middle" filled="f" strokecolor="#3c3c3b" strokeweight="2pt"/>
        </w:pict>
      </w:r>
      <w:r>
        <w:rPr>
          <w:noProof/>
        </w:rPr>
        <w:pict w14:anchorId="55A25766">
          <v:rect id="正方形/長方形 31" o:spid="_x0000_s1758" style="position:absolute;left:0;text-align:left;margin-left:464.1pt;margin-top:73.4pt;width:33pt;height:59.05pt;z-index:39;visibility:visible;mso-wrap-style:square;v-text-anchor:middle" fillcolor="black">
            <v:fill r:id="rId12" o:title="縦線 (太)" recolor="t" type="pattern"/>
            <v:shadow on="t" color="black" opacity="24903f" origin=",.5" offset="0,.55556mm"/>
          </v:rect>
        </w:pict>
      </w:r>
      <w:r>
        <w:rPr>
          <w:noProof/>
        </w:rPr>
        <w:pict w14:anchorId="55A25767">
          <v:rect id="正方形/長方形 30" o:spid="_x0000_s1757" style="position:absolute;left:0;text-align:left;margin-left:675pt;margin-top:121.15pt;width:33.8pt;height:12.4pt;z-index:38;visibility:visible;mso-wrap-style:square;v-text-anchor:middle" fillcolor="black">
            <v:fill r:id="rId13" o:title="20%" recolor="t" type="pattern"/>
            <v:shadow on="t" color="black" opacity="24903f" origin=",.5" offset="0,.55556mm"/>
          </v:rect>
        </w:pict>
      </w:r>
      <w:r>
        <w:rPr>
          <w:noProof/>
        </w:rPr>
        <w:pict w14:anchorId="55A25768">
          <v:rect id="正方形/長方形 29" o:spid="_x0000_s1756" style="position:absolute;left:0;text-align:left;margin-left:623.3pt;margin-top:121.3pt;width:33.8pt;height:12.45pt;z-index:37;visibility:visible;mso-wrap-style:square;v-text-anchor:middle" fillcolor="black">
            <v:fill r:id="rId14" o:title="横線" recolor="t" type="pattern"/>
            <v:shadow on="t" color="black" opacity="24903f" origin=",.5" offset="0,.55556mm"/>
          </v:rect>
        </w:pict>
      </w:r>
      <w:r>
        <w:rPr>
          <w:noProof/>
        </w:rPr>
        <w:pict w14:anchorId="55A25769">
          <v:shape id="直線矢印コネクタ 28" o:spid="_x0000_s1755" type="#_x0000_t32" style="position:absolute;left:0;text-align:left;margin-left:146.1pt;margin-top:87.1pt;width:71pt;height:0;flip:y;z-index:36;visibility:visible;mso-wrap-style:square" o:connectortype="straight" strokeweight="3pt">
            <v:stroke endarrow="block"/>
            <v:shadow on="t" color="black" opacity="22937f" origin=",.5" offset="0,.63889mm"/>
          </v:shape>
        </w:pict>
      </w:r>
      <w:r>
        <w:rPr>
          <w:noProof/>
        </w:rPr>
        <w:pict w14:anchorId="55A2576A">
          <v:shape id="吹き出し: 四角形 9" o:spid="_x0000_s1754" type="#_x0000_t61" style="position:absolute;left:0;text-align:left;margin-left:254.95pt;margin-top:26.7pt;width:116.6pt;height:46.15pt;z-index:35;visibility:visible;mso-wrap-style:square;v-text-anchor:middle" adj="-410,30596" fillcolor="none">
            <v:fill recolor="t" rotate="t" focus="100%" type="gradient"/>
            <v:shadow on="t" color="black" opacity="24903f" origin=",.5" offset="0,.55556mm"/>
            <v:textbox style="mso-next-textbox:#吹き出し: 四角形 9" inset=".5mm,1.6mm,.5mm,1.6mm">
              <w:txbxContent>
                <w:p w14:paraId="55A25821" w14:textId="77777777" w:rsidR="0097422D" w:rsidRPr="0068148F" w:rsidRDefault="0097422D" w:rsidP="0068148F">
                  <w:pPr>
                    <w:pStyle w:val="NormalWeb"/>
                    <w:spacing w:after="0" w:line="220" w:lineRule="exact"/>
                    <w:ind w:firstLine="0"/>
                    <w:rPr>
                      <w:rFonts w:ascii="メイリオ" w:eastAsia="メイリオ" w:hAnsi="メイリオ" w:cs="メイリオ"/>
                      <w:sz w:val="18"/>
                      <w:szCs w:val="18"/>
                    </w:rPr>
                  </w:pPr>
                  <w:r w:rsidRPr="0068148F">
                    <w:rPr>
                      <w:rFonts w:ascii="メイリオ" w:eastAsia="メイリオ" w:hAnsi="メイリオ" w:cs="メイリオ" w:hint="eastAsia"/>
                      <w:color w:val="000000"/>
                      <w:kern w:val="24"/>
                      <w:sz w:val="18"/>
                      <w:szCs w:val="18"/>
                    </w:rPr>
                    <w:t>高負荷アプリケーションが</w:t>
                  </w:r>
                </w:p>
                <w:p w14:paraId="55A25822" w14:textId="77777777" w:rsidR="0097422D" w:rsidRPr="0068148F" w:rsidRDefault="0097422D" w:rsidP="0068148F">
                  <w:pPr>
                    <w:pStyle w:val="NormalWeb"/>
                    <w:spacing w:after="0" w:line="220" w:lineRule="exact"/>
                    <w:jc w:val="center"/>
                    <w:rPr>
                      <w:rFonts w:ascii="メイリオ" w:eastAsia="メイリオ" w:hAnsi="メイリオ" w:cs="メイリオ"/>
                      <w:sz w:val="18"/>
                      <w:szCs w:val="18"/>
                    </w:rPr>
                  </w:pPr>
                  <w:r w:rsidRPr="0068148F">
                    <w:rPr>
                      <w:rFonts w:ascii="メイリオ" w:eastAsia="メイリオ" w:hAnsi="メイリオ" w:cs="メイリオ"/>
                      <w:color w:val="000000"/>
                      <w:kern w:val="24"/>
                      <w:sz w:val="18"/>
                      <w:szCs w:val="18"/>
                    </w:rPr>
                    <w:t>CA53</w:t>
                  </w:r>
                  <w:r w:rsidRPr="0068148F">
                    <w:rPr>
                      <w:rFonts w:ascii="メイリオ" w:eastAsia="メイリオ" w:hAnsi="メイリオ" w:cs="メイリオ" w:hint="eastAsia"/>
                      <w:color w:val="000000"/>
                      <w:kern w:val="24"/>
                      <w:sz w:val="18"/>
                      <w:szCs w:val="18"/>
                    </w:rPr>
                    <w:t>に割り当たり処理時間が長期化する</w:t>
                  </w:r>
                </w:p>
              </w:txbxContent>
            </v:textbox>
          </v:shape>
        </w:pict>
      </w:r>
      <w:r>
        <w:rPr>
          <w:noProof/>
        </w:rPr>
        <w:pict w14:anchorId="55A2576B">
          <v:shape id="_x0000_s1753" type="#_x0000_t202" style="position:absolute;left:0;text-align:left;margin-left:375.4pt;margin-top:38.8pt;width:49.85pt;height:15.6pt;z-index:34;visibility:visible;mso-wrap-style:square;v-text-anchor:top" filled="f" stroked="f">
            <v:path arrowok="t"/>
            <v:textbox style="mso-next-textbox:#_x0000_s1753;mso-fit-shape-to-text:t" inset="0,0,0,0">
              <w:txbxContent>
                <w:p w14:paraId="55A25823" w14:textId="77777777" w:rsidR="0097422D" w:rsidRPr="0068148F" w:rsidRDefault="0097422D" w:rsidP="00B86338">
                  <w:pPr>
                    <w:pStyle w:val="NormalWeb"/>
                    <w:spacing w:after="0"/>
                    <w:ind w:firstLine="0"/>
                    <w:rPr>
                      <w:rFonts w:ascii="メイリオ" w:eastAsia="メイリオ" w:hAnsi="メイリオ" w:cs="メイリオ"/>
                    </w:rPr>
                  </w:pPr>
                  <w:r w:rsidRPr="0068148F">
                    <w:rPr>
                      <w:rFonts w:ascii="メイリオ" w:eastAsia="メイリオ" w:hAnsi="メイリオ" w:cs="メイリオ" w:hint="eastAsia"/>
                      <w:color w:val="000000"/>
                      <w:kern w:val="24"/>
                    </w:rPr>
                    <w:t>処理性能</w:t>
                  </w:r>
                </w:p>
              </w:txbxContent>
            </v:textbox>
          </v:shape>
        </w:pict>
      </w:r>
      <w:r>
        <w:rPr>
          <w:noProof/>
        </w:rPr>
        <w:pict w14:anchorId="55A2576C">
          <v:roundrect id="四角形: 角を丸くする 104" o:spid="_x0000_s1752" style="position:absolute;left:0;text-align:left;margin-left:609.65pt;margin-top:84.55pt;width:117.05pt;height:54.55pt;z-index:33;visibility:visible;mso-wrap-style:square;v-text-anchor:middle" arcsize="10923f" filled="f" strokeweight="2pt">
            <v:stroke dashstyle="1 1"/>
          </v:roundrect>
        </w:pict>
      </w:r>
      <w:r>
        <w:rPr>
          <w:noProof/>
        </w:rPr>
        <w:pict w14:anchorId="55A2576D">
          <v:roundrect id="四角形: 角を丸くする 98" o:spid="_x0000_s1751" style="position:absolute;left:0;text-align:left;margin-left:448.15pt;margin-top:48.9pt;width:127.25pt;height:90.2pt;z-index:32;visibility:visible;mso-wrap-style:square;v-text-anchor:middle" arcsize="10923f" filled="f" strokeweight="2pt"/>
        </w:pict>
      </w:r>
      <w:r>
        <w:rPr>
          <w:noProof/>
        </w:rPr>
        <w:pict w14:anchorId="55A2576E">
          <v:shape id="直線矢印コネクタ 23" o:spid="_x0000_s1750" type="#_x0000_t32" style="position:absolute;left:0;text-align:left;margin-left:427.45pt;margin-top:38.8pt;width:0;height:95.25pt;flip:y;z-index:31;visibility:visible;mso-wrap-style:square" o:connectortype="straight" strokecolor="#3c3c3b" strokeweight="2pt">
            <v:stroke endarrow="block"/>
            <v:shadow on="t" color="black" opacity="24903f" origin=",.5" offset="0,.55556mm"/>
          </v:shape>
        </w:pict>
      </w:r>
      <w:r>
        <w:rPr>
          <w:noProof/>
        </w:rPr>
        <w:pict w14:anchorId="55A2576F">
          <v:shape id="直線矢印コネクタ 22" o:spid="_x0000_s1749" type="#_x0000_t32" style="position:absolute;left:0;text-align:left;margin-left:427.45pt;margin-top:134.05pt;width:299.25pt;height:0;z-index:30;visibility:visible;mso-wrap-style:square" o:connectortype="straight" strokecolor="#3c3c3b" strokeweight="2pt"/>
        </w:pict>
      </w:r>
      <w:r>
        <w:rPr>
          <w:noProof/>
        </w:rPr>
        <w:pict w14:anchorId="55A25770">
          <v:rect id="正方形/長方形 21" o:spid="_x0000_s1748" style="position:absolute;left:0;text-align:left;margin-left:531.75pt;margin-top:55.9pt;width:33.8pt;height:77.25pt;z-index:29;visibility:visible;mso-wrap-style:square;v-text-anchor:middle" filled="f" strokecolor="#3c3c3b" strokeweight="2pt"/>
        </w:pict>
      </w:r>
      <w:r>
        <w:rPr>
          <w:noProof/>
        </w:rPr>
        <w:pict w14:anchorId="55A25771">
          <v:rect id="正方形/長方形 20" o:spid="_x0000_s1747" style="position:absolute;left:0;text-align:left;margin-left:463.75pt;margin-top:55.9pt;width:33.75pt;height:77.25pt;z-index:28;visibility:visible;mso-wrap-style:square;v-text-anchor:middle" filled="f" strokecolor="#3c3c3b" strokeweight="2pt"/>
        </w:pict>
      </w:r>
      <w:r>
        <w:rPr>
          <w:noProof/>
        </w:rPr>
        <w:pict w14:anchorId="55A25772">
          <v:shape id="テキスト ボックス 93" o:spid="_x0000_s1746" type="#_x0000_t202" style="position:absolute;left:0;text-align:left;margin-left:640.65pt;margin-top:139.15pt;width:53.75pt;height:24.05pt;z-index:27;visibility:visible;mso-wrap-style:square;v-text-anchor:top" filled="f" stroked="f">
            <v:textbox style="mso-next-textbox:#テキスト ボックス 93;mso-fit-shape-to-text:t" inset="0,,0">
              <w:txbxContent>
                <w:p w14:paraId="55A25824" w14:textId="77777777" w:rsidR="0097422D" w:rsidRPr="0068148F" w:rsidRDefault="0097422D" w:rsidP="00B86338">
                  <w:pPr>
                    <w:pStyle w:val="NormalWeb"/>
                    <w:spacing w:after="0"/>
                    <w:ind w:firstLine="0"/>
                    <w:rPr>
                      <w:rFonts w:ascii="メイリオ" w:eastAsia="メイリオ" w:hAnsi="メイリオ" w:cs="メイリオ"/>
                    </w:rPr>
                  </w:pPr>
                  <w:r w:rsidRPr="0068148F">
                    <w:rPr>
                      <w:rFonts w:ascii="メイリオ" w:eastAsia="メイリオ" w:hAnsi="メイリオ" w:cs="メイリオ"/>
                      <w:color w:val="000000"/>
                      <w:kern w:val="24"/>
                      <w:sz w:val="28"/>
                      <w:szCs w:val="28"/>
                    </w:rPr>
                    <w:t>CA53</w:t>
                  </w:r>
                </w:p>
              </w:txbxContent>
            </v:textbox>
          </v:shape>
        </w:pict>
      </w:r>
      <w:r>
        <w:rPr>
          <w:noProof/>
        </w:rPr>
        <w:pict w14:anchorId="55A25773">
          <v:shape id="テキスト ボックス 92" o:spid="_x0000_s1745" type="#_x0000_t202" style="position:absolute;left:0;text-align:left;margin-left:500pt;margin-top:140.2pt;width:46.9pt;height:24.05pt;z-index:26;visibility:visible;mso-wrap-style:square;mso-position-vertical:absolute;v-text-anchor:top" filled="f" stroked="f">
            <v:textbox style="mso-next-textbox:#テキスト ボックス 92;mso-fit-shape-to-text:t" inset="0,,0">
              <w:txbxContent>
                <w:p w14:paraId="55A25825" w14:textId="77777777" w:rsidR="0097422D" w:rsidRPr="0068148F" w:rsidRDefault="0097422D" w:rsidP="00B86338">
                  <w:pPr>
                    <w:pStyle w:val="NormalWeb"/>
                    <w:spacing w:after="0"/>
                    <w:ind w:firstLine="0"/>
                    <w:rPr>
                      <w:rFonts w:ascii="メイリオ" w:eastAsia="メイリオ" w:hAnsi="メイリオ" w:cs="メイリオ"/>
                    </w:rPr>
                  </w:pPr>
                  <w:r w:rsidRPr="0068148F">
                    <w:rPr>
                      <w:rFonts w:ascii="メイリオ" w:eastAsia="メイリオ" w:hAnsi="メイリオ" w:cs="メイリオ"/>
                      <w:color w:val="000000"/>
                      <w:kern w:val="24"/>
                      <w:sz w:val="28"/>
                      <w:szCs w:val="28"/>
                    </w:rPr>
                    <w:t>CA57</w:t>
                  </w:r>
                </w:p>
              </w:txbxContent>
            </v:textbox>
          </v:shape>
        </w:pict>
      </w:r>
      <w:r>
        <w:rPr>
          <w:noProof/>
        </w:rPr>
        <w:pict w14:anchorId="55A25774">
          <v:rect id="正方形/長方形 17" o:spid="_x0000_s1744" style="position:absolute;left:0;text-align:left;margin-left:674.9pt;margin-top:95.85pt;width:33.75pt;height:38.2pt;z-index:25;visibility:visible;mso-wrap-style:square;v-text-anchor:middle" filled="f" strokecolor="#3c3c3b" strokeweight="2pt"/>
        </w:pict>
      </w:r>
      <w:r>
        <w:rPr>
          <w:noProof/>
        </w:rPr>
        <w:pict w14:anchorId="55A25775">
          <v:rect id="正方形/長方形 16" o:spid="_x0000_s1743" style="position:absolute;left:0;text-align:left;margin-left:623.05pt;margin-top:94.95pt;width:33.8pt;height:38.2pt;z-index:24;visibility:visible;mso-wrap-style:square;v-text-anchor:middle" filled="f" strokecolor="#3c3c3b" strokeweight="2pt"/>
        </w:pict>
      </w:r>
      <w:r>
        <w:rPr>
          <w:noProof/>
        </w:rPr>
        <w:pict w14:anchorId="55A25776">
          <v:rect id="正方形/長方形 15" o:spid="_x0000_s1742" style="position:absolute;left:0;text-align:left;margin-left:268.95pt;margin-top:121.5pt;width:33.8pt;height:12.4pt;z-index:23;visibility:visible;mso-wrap-style:square;v-text-anchor:middle" fillcolor="black">
            <v:fill r:id="rId15" o:title="10%" recolor="t" type="pattern"/>
            <v:shadow on="t" color="black" opacity="24903f" origin=",.5" offset="0,.55556mm"/>
          </v:rect>
        </w:pict>
      </w:r>
      <w:r>
        <w:rPr>
          <w:noProof/>
        </w:rPr>
        <w:pict w14:anchorId="55A25777">
          <v:rect id="正方形/長方形 14" o:spid="_x0000_s1741" style="position:absolute;left:0;text-align:left;margin-left:114.3pt;margin-top:74.45pt;width:29.7pt;height:57.75pt;z-index:22;visibility:visible;mso-wrap-style:square;v-text-anchor:middle" fillcolor="window" strokeweight="2pt"/>
        </w:pict>
      </w:r>
      <w:r>
        <w:rPr>
          <w:noProof/>
        </w:rPr>
        <w:pict w14:anchorId="55A25778">
          <v:rect id="正方形/長方形 13" o:spid="_x0000_s1740" style="position:absolute;left:0;text-align:left;margin-left:164.6pt;margin-top:121.8pt;width:33.8pt;height:12.4pt;z-index:21;visibility:visible;mso-wrap-style:square;mso-position-vertical:absolute;v-text-anchor:middle" fillcolor="black">
            <v:fill r:id="rId14" o:title="横線" recolor="t" type="pattern"/>
            <v:shadow on="t" color="black" opacity="24903f" origin=",.5" offset="0,.55556mm"/>
          </v:rect>
        </w:pict>
      </w:r>
      <w:r>
        <w:rPr>
          <w:noProof/>
        </w:rPr>
        <w:pict w14:anchorId="55A25779">
          <v:roundrect id="四角形: 角を丸くする 17" o:spid="_x0000_s1739" style="position:absolute;left:0;text-align:left;margin-left:105.4pt;margin-top:49.8pt;width:204.1pt;height:89.45pt;z-index:20;visibility:visible;mso-wrap-style:square;mso-position-vertical:absolute;v-text-anchor:middle" arcsize="10923f" filled="f" strokeweight="2pt"/>
        </w:pict>
      </w:r>
      <w:r>
        <w:rPr>
          <w:noProof/>
        </w:rPr>
        <w:pict w14:anchorId="55A2577A">
          <v:shape id="テキスト プレースホルダー 3" o:spid="_x0000_s1738" type="#_x0000_t202" style="position:absolute;left:0;text-align:left;margin-left:36.25pt;margin-top:40.25pt;width:49.9pt;height:23.4pt;z-index:19;visibility:visible;mso-wrap-style:square;v-text-anchor:top" filled="f" stroked="f">
            <v:path arrowok="t"/>
            <v:textbox style="mso-next-textbox:#テキスト プレースホルダー 3;mso-fit-shape-to-text:t" inset="0,0,0,0">
              <w:txbxContent>
                <w:p w14:paraId="55A25826" w14:textId="77777777" w:rsidR="0097422D" w:rsidRPr="0068148F" w:rsidRDefault="0097422D" w:rsidP="00B86338">
                  <w:pPr>
                    <w:pStyle w:val="NormalWeb"/>
                    <w:spacing w:after="0"/>
                    <w:ind w:firstLine="0"/>
                    <w:rPr>
                      <w:rFonts w:ascii="メイリオ" w:eastAsia="メイリオ" w:hAnsi="メイリオ" w:cs="メイリオ"/>
                    </w:rPr>
                  </w:pPr>
                  <w:r w:rsidRPr="0068148F">
                    <w:rPr>
                      <w:rFonts w:ascii="メイリオ" w:eastAsia="メイリオ" w:hAnsi="メイリオ" w:cs="メイリオ" w:hint="eastAsia"/>
                      <w:color w:val="000000"/>
                      <w:kern w:val="24"/>
                    </w:rPr>
                    <w:t>処理性能</w:t>
                  </w:r>
                </w:p>
              </w:txbxContent>
            </v:textbox>
          </v:shape>
        </w:pict>
      </w:r>
      <w:r>
        <w:rPr>
          <w:noProof/>
        </w:rPr>
        <w:pict w14:anchorId="55A2577B">
          <v:rect id="正方形/長方形 8" o:spid="_x0000_s1735" style="position:absolute;left:0;text-align:left;margin-left:164.15pt;margin-top:57.2pt;width:33.8pt;height:77.2pt;z-index:16;visibility:visible;mso-wrap-style:square;v-text-anchor:middle" filled="f" strokecolor="#3c3c3b" strokeweight="2pt"/>
        </w:pict>
      </w:r>
      <w:r>
        <w:rPr>
          <w:noProof/>
        </w:rPr>
        <w:pict w14:anchorId="55A2577C">
          <v:shape id="テキスト ボックス 37" o:spid="_x0000_s1734" type="#_x0000_t202" style="position:absolute;left:0;text-align:left;margin-left:237.6pt;margin-top:139.15pt;width:53.8pt;height:24.05pt;z-index:15;visibility:visible;mso-wrap-style:square;v-text-anchor:top" filled="f" stroked="f">
            <v:textbox style="mso-next-textbox:#テキスト ボックス 37;mso-fit-shape-to-text:t" inset="0,,0">
              <w:txbxContent>
                <w:p w14:paraId="55A25827" w14:textId="77777777" w:rsidR="0097422D" w:rsidRPr="0068148F" w:rsidRDefault="0097422D" w:rsidP="00B86338">
                  <w:pPr>
                    <w:pStyle w:val="NormalWeb"/>
                    <w:spacing w:after="0"/>
                    <w:ind w:firstLine="0"/>
                    <w:rPr>
                      <w:rFonts w:ascii="メイリオ" w:eastAsia="メイリオ" w:hAnsi="メイリオ" w:cs="メイリオ"/>
                    </w:rPr>
                  </w:pPr>
                  <w:r w:rsidRPr="0068148F">
                    <w:rPr>
                      <w:rFonts w:ascii="メイリオ" w:eastAsia="メイリオ" w:hAnsi="メイリオ" w:cs="メイリオ"/>
                      <w:color w:val="000000"/>
                      <w:kern w:val="24"/>
                      <w:sz w:val="28"/>
                      <w:szCs w:val="28"/>
                    </w:rPr>
                    <w:t>CA53</w:t>
                  </w:r>
                </w:p>
              </w:txbxContent>
            </v:textbox>
          </v:shape>
        </w:pict>
      </w:r>
      <w:r>
        <w:rPr>
          <w:noProof/>
        </w:rPr>
        <w:pict w14:anchorId="55A2577D">
          <v:shape id="テキスト ボックス 36" o:spid="_x0000_s1733" type="#_x0000_t202" style="position:absolute;left:0;text-align:left;margin-left:134.2pt;margin-top:139.15pt;width:46.85pt;height:24.05pt;z-index:14;visibility:visible;mso-wrap-style:square;v-text-anchor:top" filled="f" stroked="f">
            <v:textbox style="mso-next-textbox:#テキスト ボックス 36;mso-fit-shape-to-text:t" inset="0,,0">
              <w:txbxContent>
                <w:p w14:paraId="55A25828" w14:textId="77777777" w:rsidR="0097422D" w:rsidRPr="0068148F" w:rsidRDefault="0097422D" w:rsidP="00B86338">
                  <w:pPr>
                    <w:pStyle w:val="NormalWeb"/>
                    <w:spacing w:after="0"/>
                    <w:ind w:firstLine="0"/>
                    <w:rPr>
                      <w:rFonts w:ascii="メイリオ" w:eastAsia="メイリオ" w:hAnsi="メイリオ" w:cs="メイリオ"/>
                    </w:rPr>
                  </w:pPr>
                  <w:r w:rsidRPr="0068148F">
                    <w:rPr>
                      <w:rFonts w:ascii="メイリオ" w:eastAsia="メイリオ" w:hAnsi="メイリオ" w:cs="メイリオ"/>
                      <w:color w:val="000000"/>
                      <w:kern w:val="24"/>
                      <w:sz w:val="28"/>
                      <w:szCs w:val="28"/>
                    </w:rPr>
                    <w:t>CA57</w:t>
                  </w:r>
                </w:p>
              </w:txbxContent>
            </v:textbox>
          </v:shape>
        </w:pict>
      </w:r>
      <w:r>
        <w:rPr>
          <w:noProof/>
        </w:rPr>
        <w:pict w14:anchorId="55A2577E">
          <v:rect id="正方形/長方形 4" o:spid="_x0000_s1732" style="position:absolute;left:0;text-align:left;margin-left:268.95pt;margin-top:96.2pt;width:33.8pt;height:38.2pt;z-index:13;visibility:visible;mso-wrap-style:square;v-text-anchor:middle" filled="f" strokecolor="#3c3c3b" strokeweight="2pt"/>
        </w:pict>
      </w:r>
      <w:r>
        <w:rPr>
          <w:noProof/>
        </w:rPr>
        <w:pict w14:anchorId="55A2577F">
          <v:rect id="正方形/長方形 3" o:spid="_x0000_s1731" style="position:absolute;left:0;text-align:left;margin-left:217.1pt;margin-top:96.2pt;width:33.8pt;height:38.2pt;z-index:12;visibility:visible;mso-wrap-style:square;v-text-anchor:middle" filled="f" strokecolor="#3c3c3b" strokeweight="2pt"/>
        </w:pict>
      </w:r>
      <w:r>
        <w:rPr>
          <w:noProof/>
        </w:rPr>
        <w:pict w14:anchorId="55A25780">
          <v:rect id="正方形/長方形 2" o:spid="_x0000_s1730" style="position:absolute;left:0;text-align:left;margin-left:217.55pt;margin-top:74.45pt;width:33pt;height:59.05pt;z-index:11;visibility:visible;mso-wrap-style:square;v-text-anchor:middle" fillcolor="black">
            <v:fill r:id="rId12" o:title="縦線 (太)" recolor="t" type="pattern"/>
            <v:shadow on="t" color="black" opacity="24903f" origin=",.5" offset="0,.55556mm"/>
          </v:rect>
        </w:pict>
      </w:r>
      <w:r w:rsidR="006C16EB">
        <w:br/>
      </w:r>
      <w:r w:rsidR="00575D1C">
        <w:br/>
      </w:r>
      <w:r w:rsidR="00575D1C">
        <w:br/>
      </w:r>
      <w:r w:rsidR="00575D1C">
        <w:br/>
      </w:r>
      <w:r w:rsidR="00575D1C">
        <w:br/>
      </w:r>
      <w:r w:rsidR="00575D1C">
        <w:br/>
      </w:r>
      <w:r w:rsidR="00575D1C">
        <w:br/>
      </w:r>
      <w:r w:rsidR="00575D1C">
        <w:br/>
      </w:r>
      <w:r w:rsidR="00575D1C">
        <w:br/>
      </w:r>
      <w:r w:rsidR="00575D1C">
        <w:br/>
      </w:r>
      <w:r w:rsidR="00575D1C">
        <w:br/>
      </w:r>
      <w:r w:rsidR="006C16EB">
        <w:br/>
      </w:r>
    </w:p>
    <w:p w14:paraId="55A25619" w14:textId="5EA56653" w:rsidR="00BF44F4" w:rsidRDefault="00BF44F4" w:rsidP="00D717E5">
      <w:pPr>
        <w:pStyle w:val="figuretitle"/>
      </w:pPr>
      <w:r>
        <w:rPr>
          <w:rFonts w:hint="eastAsia"/>
        </w:rPr>
        <w:t>図</w:t>
      </w:r>
      <w:r>
        <w:rPr>
          <w:rFonts w:hint="eastAsia"/>
        </w:rPr>
        <w:t xml:space="preserve"> </w:t>
      </w:r>
      <w:r w:rsidR="00464C30">
        <w:fldChar w:fldCharType="begin"/>
      </w:r>
      <w:r w:rsidR="00464C30">
        <w:instrText xml:space="preserve"> </w:instrText>
      </w:r>
      <w:r w:rsidR="00464C30">
        <w:rPr>
          <w:rFonts w:hint="eastAsia"/>
        </w:rPr>
        <w:instrText>STYLEREF 1 \s</w:instrText>
      </w:r>
      <w:r w:rsidR="00464C30">
        <w:instrText xml:space="preserve"> </w:instrText>
      </w:r>
      <w:r w:rsidR="00464C30">
        <w:fldChar w:fldCharType="separate"/>
      </w:r>
      <w:r w:rsidR="002F77E1">
        <w:rPr>
          <w:noProof/>
        </w:rPr>
        <w:t>1</w:t>
      </w:r>
      <w:r w:rsidR="00464C30">
        <w:fldChar w:fldCharType="end"/>
      </w:r>
      <w:r w:rsidR="00464C30">
        <w:noBreakHyphen/>
      </w:r>
      <w:r w:rsidR="00464C30">
        <w:fldChar w:fldCharType="begin"/>
      </w:r>
      <w:r w:rsidR="00464C30">
        <w:instrText xml:space="preserve"> </w:instrText>
      </w:r>
      <w:r w:rsidR="00464C30">
        <w:rPr>
          <w:rFonts w:hint="eastAsia"/>
        </w:rPr>
        <w:instrText xml:space="preserve">SEQ </w:instrText>
      </w:r>
      <w:r w:rsidR="00464C30">
        <w:rPr>
          <w:rFonts w:hint="eastAsia"/>
        </w:rPr>
        <w:instrText>図</w:instrText>
      </w:r>
      <w:r w:rsidR="00464C30">
        <w:rPr>
          <w:rFonts w:hint="eastAsia"/>
        </w:rPr>
        <w:instrText xml:space="preserve"> \* ARABIC \s 1</w:instrText>
      </w:r>
      <w:r w:rsidR="00464C30">
        <w:instrText xml:space="preserve"> </w:instrText>
      </w:r>
      <w:r w:rsidR="00464C30">
        <w:fldChar w:fldCharType="separate"/>
      </w:r>
      <w:r w:rsidR="002F77E1">
        <w:rPr>
          <w:noProof/>
        </w:rPr>
        <w:t>1</w:t>
      </w:r>
      <w:r w:rsidR="00464C30">
        <w:fldChar w:fldCharType="end"/>
      </w:r>
      <w:r w:rsidR="00264A11">
        <w:rPr>
          <w:rFonts w:hint="eastAsia"/>
        </w:rPr>
        <w:t xml:space="preserve">　</w:t>
      </w:r>
      <w:r w:rsidR="00264A11" w:rsidRPr="001435DB">
        <w:rPr>
          <w:rFonts w:hint="eastAsia"/>
        </w:rPr>
        <w:t>アプリケーションの割り付け概要</w:t>
      </w:r>
    </w:p>
    <w:p w14:paraId="55A2561A" w14:textId="77777777" w:rsidR="00896069" w:rsidRPr="00896069" w:rsidRDefault="00896069" w:rsidP="00896069">
      <w:pPr>
        <w:pStyle w:val="space"/>
      </w:pPr>
    </w:p>
    <w:p w14:paraId="55A2561B" w14:textId="77777777" w:rsidR="00BF44F4" w:rsidRDefault="00BF44F4" w:rsidP="00001F65"/>
    <w:p w14:paraId="55A2561C" w14:textId="77777777" w:rsidR="00001F65" w:rsidRPr="00BF44F4" w:rsidRDefault="00001F65" w:rsidP="00001F65">
      <w:pPr>
        <w:sectPr w:rsidR="00001F65" w:rsidRPr="00BF44F4" w:rsidSect="00C65628">
          <w:headerReference w:type="default" r:id="rId16"/>
          <w:footerReference w:type="default" r:id="rId17"/>
          <w:pgSz w:w="16840" w:h="11907" w:orient="landscape" w:code="9"/>
          <w:pgMar w:top="1134" w:right="567" w:bottom="1134" w:left="567" w:header="851" w:footer="567" w:gutter="0"/>
          <w:cols w:space="360"/>
          <w:docGrid w:linePitch="272"/>
        </w:sectPr>
      </w:pPr>
    </w:p>
    <w:p w14:paraId="55A2561D" w14:textId="7495DA25" w:rsidR="00BC2E69" w:rsidRDefault="0023519C" w:rsidP="0023519C">
      <w:pPr>
        <w:pStyle w:val="Heading2"/>
      </w:pPr>
      <w:bookmarkStart w:id="81" w:name="_Toc478135480"/>
      <w:r w:rsidRPr="0023519C">
        <w:rPr>
          <w:rFonts w:hint="eastAsia"/>
        </w:rPr>
        <w:lastRenderedPageBreak/>
        <w:t xml:space="preserve">Processor </w:t>
      </w:r>
      <w:r w:rsidR="00A06B1B">
        <w:t>A</w:t>
      </w:r>
      <w:r w:rsidRPr="0023519C">
        <w:rPr>
          <w:rFonts w:hint="eastAsia"/>
        </w:rPr>
        <w:t>ffinity</w:t>
      </w:r>
      <w:r w:rsidRPr="0023519C">
        <w:rPr>
          <w:rFonts w:hint="eastAsia"/>
        </w:rPr>
        <w:t>の概要</w:t>
      </w:r>
      <w:bookmarkEnd w:id="81"/>
    </w:p>
    <w:p w14:paraId="55A2561E" w14:textId="7E488B99" w:rsidR="0023519C" w:rsidRDefault="0023519C" w:rsidP="001A372C">
      <w:pPr>
        <w:pStyle w:val="Heading3"/>
      </w:pPr>
      <w:bookmarkStart w:id="82" w:name="_Toc478135481"/>
      <w:r w:rsidRPr="0023519C">
        <w:t xml:space="preserve">Processor </w:t>
      </w:r>
      <w:r w:rsidR="00A06B1B">
        <w:t>A</w:t>
      </w:r>
      <w:r w:rsidRPr="0023519C">
        <w:t>ffinity</w:t>
      </w:r>
      <w:bookmarkEnd w:id="82"/>
    </w:p>
    <w:p w14:paraId="55A2561F" w14:textId="77777777" w:rsidR="000255A0" w:rsidRDefault="0023519C" w:rsidP="001A372C">
      <w:r w:rsidRPr="0023519C">
        <w:rPr>
          <w:rFonts w:hint="eastAsia"/>
        </w:rPr>
        <w:t>Processor affinity</w:t>
      </w:r>
      <w:r w:rsidRPr="0023519C">
        <w:rPr>
          <w:rFonts w:hint="eastAsia"/>
        </w:rPr>
        <w:t>は、ユーザが指定したアプリケーションを</w:t>
      </w:r>
      <w:r w:rsidRPr="0023519C">
        <w:rPr>
          <w:rFonts w:hint="eastAsia"/>
        </w:rPr>
        <w:t>CPU</w:t>
      </w:r>
      <w:r w:rsidRPr="0023519C">
        <w:rPr>
          <w:rFonts w:hint="eastAsia"/>
        </w:rPr>
        <w:t>又は</w:t>
      </w:r>
      <w:r w:rsidRPr="0023519C">
        <w:rPr>
          <w:rFonts w:hint="eastAsia"/>
        </w:rPr>
        <w:t>CPU</w:t>
      </w:r>
      <w:r w:rsidRPr="0023519C">
        <w:rPr>
          <w:rFonts w:hint="eastAsia"/>
        </w:rPr>
        <w:t>グループに固定で割り付け動作させる手法です。</w:t>
      </w:r>
      <w:r w:rsidRPr="0023519C">
        <w:rPr>
          <w:rFonts w:hint="eastAsia"/>
        </w:rPr>
        <w:t>CA57</w:t>
      </w:r>
      <w:r w:rsidRPr="0023519C">
        <w:rPr>
          <w:rFonts w:hint="eastAsia"/>
        </w:rPr>
        <w:t>と</w:t>
      </w:r>
      <w:r w:rsidRPr="0023519C">
        <w:rPr>
          <w:rFonts w:hint="eastAsia"/>
        </w:rPr>
        <w:t>CA53</w:t>
      </w:r>
      <w:r w:rsidRPr="0023519C">
        <w:rPr>
          <w:rFonts w:hint="eastAsia"/>
        </w:rPr>
        <w:t>が同時起動した環境では、ユーザがアプリケーションを</w:t>
      </w:r>
      <w:r w:rsidRPr="0023519C">
        <w:rPr>
          <w:rFonts w:hint="eastAsia"/>
        </w:rPr>
        <w:t>CA57</w:t>
      </w:r>
      <w:r w:rsidRPr="0023519C">
        <w:rPr>
          <w:rFonts w:hint="eastAsia"/>
        </w:rPr>
        <w:t>又は</w:t>
      </w:r>
      <w:r w:rsidRPr="0023519C">
        <w:rPr>
          <w:rFonts w:hint="eastAsia"/>
        </w:rPr>
        <w:t>CA53</w:t>
      </w:r>
      <w:r w:rsidRPr="0023519C">
        <w:rPr>
          <w:rFonts w:hint="eastAsia"/>
        </w:rPr>
        <w:t>に固定的に割り付けることで、高負荷プロセスが不用意に</w:t>
      </w:r>
      <w:r w:rsidRPr="0023519C">
        <w:rPr>
          <w:rFonts w:hint="eastAsia"/>
        </w:rPr>
        <w:t>CA53</w:t>
      </w:r>
      <w:r w:rsidRPr="0023519C">
        <w:rPr>
          <w:rFonts w:hint="eastAsia"/>
        </w:rPr>
        <w:t>で動作することがなくなります。</w:t>
      </w:r>
    </w:p>
    <w:p w14:paraId="55A25620" w14:textId="77777777" w:rsidR="0023519C" w:rsidRDefault="0023519C" w:rsidP="001A372C">
      <w:r w:rsidRPr="0023519C">
        <w:rPr>
          <w:rFonts w:hint="eastAsia"/>
        </w:rPr>
        <w:t>Processor affinity</w:t>
      </w:r>
      <w:r w:rsidRPr="0023519C">
        <w:rPr>
          <w:rFonts w:hint="eastAsia"/>
        </w:rPr>
        <w:t>を実現するための手法は表</w:t>
      </w:r>
      <w:r w:rsidR="000255A0">
        <w:rPr>
          <w:rFonts w:hint="eastAsia"/>
        </w:rPr>
        <w:t>1-1</w:t>
      </w:r>
      <w:r w:rsidRPr="0023519C">
        <w:rPr>
          <w:rFonts w:hint="eastAsia"/>
        </w:rPr>
        <w:t>に示したようにいくつかありますが、プロセスをグループで管理できる観点から、</w:t>
      </w:r>
      <w:proofErr w:type="spellStart"/>
      <w:r w:rsidRPr="0023519C">
        <w:rPr>
          <w:rFonts w:hint="eastAsia"/>
        </w:rPr>
        <w:t>Cgroup</w:t>
      </w:r>
      <w:proofErr w:type="spellEnd"/>
      <w:r w:rsidRPr="0023519C">
        <w:rPr>
          <w:rFonts w:hint="eastAsia"/>
        </w:rPr>
        <w:t>を推奨します。そのため、本ドキュメントでは</w:t>
      </w:r>
      <w:proofErr w:type="spellStart"/>
      <w:r w:rsidRPr="0023519C">
        <w:rPr>
          <w:rFonts w:hint="eastAsia"/>
        </w:rPr>
        <w:t>Cgroup</w:t>
      </w:r>
      <w:proofErr w:type="spellEnd"/>
      <w:r w:rsidRPr="0023519C">
        <w:rPr>
          <w:rFonts w:hint="eastAsia"/>
        </w:rPr>
        <w:t>を使用した方法について説明します。</w:t>
      </w:r>
    </w:p>
    <w:p w14:paraId="55A25621" w14:textId="77777777" w:rsidR="009E7356" w:rsidRPr="009E7356" w:rsidRDefault="009E7356" w:rsidP="009E7356">
      <w:pPr>
        <w:pStyle w:val="space"/>
        <w:rPr>
          <w:lang w:eastAsia="zh-TW"/>
        </w:rPr>
      </w:pPr>
    </w:p>
    <w:p w14:paraId="55A25622" w14:textId="343AA434" w:rsidR="0023519C" w:rsidRPr="0023519C" w:rsidRDefault="00464C30" w:rsidP="0023519C">
      <w:pPr>
        <w:pStyle w:val="tabletitie"/>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F77E1">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_A \* ARABIC \s 1</w:instrText>
      </w:r>
      <w:r>
        <w:instrText xml:space="preserve"> </w:instrText>
      </w:r>
      <w:r>
        <w:fldChar w:fldCharType="separate"/>
      </w:r>
      <w:r w:rsidR="002F77E1">
        <w:rPr>
          <w:noProof/>
        </w:rPr>
        <w:t>1</w:t>
      </w:r>
      <w:r>
        <w:fldChar w:fldCharType="end"/>
      </w:r>
      <w:r w:rsidR="00B97D74" w:rsidRPr="00A06B1B">
        <w:rPr>
          <w:rFonts w:hint="eastAsia"/>
        </w:rPr>
        <w:t xml:space="preserve">　</w:t>
      </w:r>
      <w:r w:rsidR="00697969" w:rsidRPr="001435DB">
        <w:t xml:space="preserve">Processor </w:t>
      </w:r>
      <w:r w:rsidR="00A06B1B">
        <w:t>A</w:t>
      </w:r>
      <w:r w:rsidR="00697969" w:rsidRPr="001435DB">
        <w:t>ffinity</w:t>
      </w:r>
      <w:r w:rsidR="00697969" w:rsidRPr="001435DB">
        <w:rPr>
          <w:rFonts w:hint="eastAsia"/>
        </w:rPr>
        <w:t>の</w:t>
      </w:r>
      <w:r w:rsidR="004F628A" w:rsidRPr="001435DB">
        <w:rPr>
          <w:rFonts w:hint="eastAsia"/>
        </w:rPr>
        <w:t>実現手法</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7581"/>
      </w:tblGrid>
      <w:tr w:rsidR="0023519C" w:rsidRPr="0020795F" w14:paraId="55A25625" w14:textId="77777777" w:rsidTr="00116934">
        <w:trPr>
          <w:trHeight w:val="275"/>
        </w:trPr>
        <w:tc>
          <w:tcPr>
            <w:tcW w:w="2235" w:type="dxa"/>
            <w:shd w:val="clear" w:color="auto" w:fill="auto"/>
            <w:hideMark/>
          </w:tcPr>
          <w:p w14:paraId="55A25623" w14:textId="77777777" w:rsidR="0023519C" w:rsidRPr="0020795F" w:rsidRDefault="0023519C" w:rsidP="002737A6">
            <w:pPr>
              <w:pStyle w:val="tablehead"/>
            </w:pPr>
            <w:r w:rsidRPr="0023519C">
              <w:t>Processor affinity</w:t>
            </w:r>
          </w:p>
        </w:tc>
        <w:tc>
          <w:tcPr>
            <w:tcW w:w="7654" w:type="dxa"/>
            <w:shd w:val="clear" w:color="auto" w:fill="auto"/>
            <w:hideMark/>
          </w:tcPr>
          <w:p w14:paraId="55A25624" w14:textId="77777777" w:rsidR="0023519C" w:rsidRPr="0020795F" w:rsidRDefault="0023519C" w:rsidP="002737A6">
            <w:pPr>
              <w:pStyle w:val="tablehead"/>
            </w:pPr>
            <w:r w:rsidRPr="0023519C">
              <w:rPr>
                <w:rFonts w:hint="eastAsia"/>
              </w:rPr>
              <w:t>概要</w:t>
            </w:r>
          </w:p>
        </w:tc>
      </w:tr>
      <w:tr w:rsidR="0023519C" w:rsidRPr="0020795F" w14:paraId="55A25628" w14:textId="77777777" w:rsidTr="00116934">
        <w:trPr>
          <w:trHeight w:val="275"/>
        </w:trPr>
        <w:tc>
          <w:tcPr>
            <w:tcW w:w="2235" w:type="dxa"/>
            <w:shd w:val="clear" w:color="auto" w:fill="auto"/>
            <w:hideMark/>
          </w:tcPr>
          <w:p w14:paraId="55A25626" w14:textId="77777777" w:rsidR="0023519C" w:rsidRPr="0020795F" w:rsidRDefault="0023519C" w:rsidP="002737A6">
            <w:pPr>
              <w:pStyle w:val="tablebody"/>
            </w:pPr>
            <w:proofErr w:type="spellStart"/>
            <w:r w:rsidRPr="0023519C">
              <w:t>Cgroup</w:t>
            </w:r>
            <w:proofErr w:type="spellEnd"/>
          </w:p>
        </w:tc>
        <w:tc>
          <w:tcPr>
            <w:tcW w:w="7654" w:type="dxa"/>
            <w:shd w:val="clear" w:color="auto" w:fill="auto"/>
            <w:hideMark/>
          </w:tcPr>
          <w:p w14:paraId="55A25627" w14:textId="77777777" w:rsidR="0023519C" w:rsidRPr="0020795F" w:rsidRDefault="0023519C" w:rsidP="002737A6">
            <w:pPr>
              <w:pStyle w:val="tablebody"/>
            </w:pPr>
            <w:proofErr w:type="spellStart"/>
            <w:r w:rsidRPr="0023519C">
              <w:rPr>
                <w:rFonts w:hint="eastAsia"/>
              </w:rPr>
              <w:t>Cgroup</w:t>
            </w:r>
            <w:proofErr w:type="spellEnd"/>
            <w:r w:rsidRPr="0023519C">
              <w:rPr>
                <w:rFonts w:hint="eastAsia"/>
              </w:rPr>
              <w:t>は</w:t>
            </w:r>
            <w:r w:rsidRPr="0023519C">
              <w:rPr>
                <w:rFonts w:hint="eastAsia"/>
              </w:rPr>
              <w:t>Linux</w:t>
            </w:r>
            <w:r w:rsidRPr="0023519C">
              <w:rPr>
                <w:rFonts w:hint="eastAsia"/>
              </w:rPr>
              <w:t>の標準機能で、プロセスをグループ化して、</w:t>
            </w:r>
            <w:r w:rsidRPr="0023519C">
              <w:rPr>
                <w:rFonts w:hint="eastAsia"/>
              </w:rPr>
              <w:t>CPU</w:t>
            </w:r>
            <w:r w:rsidRPr="0023519C">
              <w:rPr>
                <w:rFonts w:hint="eastAsia"/>
              </w:rPr>
              <w:t>やメモリなどのリソースをグループ単位に割り当て管理することができます。</w:t>
            </w:r>
            <w:proofErr w:type="spellStart"/>
            <w:r w:rsidRPr="0023519C">
              <w:rPr>
                <w:rFonts w:hint="eastAsia"/>
              </w:rPr>
              <w:t>Cgroup</w:t>
            </w:r>
            <w:proofErr w:type="spellEnd"/>
            <w:r w:rsidRPr="0023519C">
              <w:rPr>
                <w:rFonts w:hint="eastAsia"/>
              </w:rPr>
              <w:t>は</w:t>
            </w:r>
            <w:proofErr w:type="spellStart"/>
            <w:r w:rsidRPr="0023519C">
              <w:rPr>
                <w:rFonts w:hint="eastAsia"/>
              </w:rPr>
              <w:t>sysfs</w:t>
            </w:r>
            <w:proofErr w:type="spellEnd"/>
            <w:r w:rsidRPr="0023519C">
              <w:rPr>
                <w:rFonts w:hint="eastAsia"/>
              </w:rPr>
              <w:t>からコントロールすることができます。</w:t>
            </w:r>
          </w:p>
        </w:tc>
      </w:tr>
      <w:tr w:rsidR="0023519C" w:rsidRPr="0020795F" w14:paraId="55A2562B" w14:textId="77777777" w:rsidTr="00116934">
        <w:trPr>
          <w:trHeight w:val="275"/>
        </w:trPr>
        <w:tc>
          <w:tcPr>
            <w:tcW w:w="2235" w:type="dxa"/>
            <w:shd w:val="clear" w:color="auto" w:fill="auto"/>
            <w:hideMark/>
          </w:tcPr>
          <w:p w14:paraId="55A25629" w14:textId="77777777" w:rsidR="0023519C" w:rsidRPr="0020795F" w:rsidRDefault="0023519C" w:rsidP="002737A6">
            <w:pPr>
              <w:pStyle w:val="tablebody"/>
            </w:pPr>
            <w:r w:rsidRPr="0023519C">
              <w:t>taskset</w:t>
            </w:r>
          </w:p>
        </w:tc>
        <w:tc>
          <w:tcPr>
            <w:tcW w:w="7654" w:type="dxa"/>
            <w:shd w:val="clear" w:color="auto" w:fill="auto"/>
            <w:hideMark/>
          </w:tcPr>
          <w:p w14:paraId="55A2562A" w14:textId="77777777" w:rsidR="0023519C" w:rsidRPr="0020795F" w:rsidRDefault="0023519C" w:rsidP="002737A6">
            <w:pPr>
              <w:pStyle w:val="tablebody"/>
            </w:pPr>
            <w:r w:rsidRPr="0023519C">
              <w:rPr>
                <w:rFonts w:hint="eastAsia"/>
              </w:rPr>
              <w:t>taskset</w:t>
            </w:r>
            <w:r w:rsidRPr="0023519C">
              <w:rPr>
                <w:rFonts w:hint="eastAsia"/>
              </w:rPr>
              <w:t>は、コマンドラインからプロセス</w:t>
            </w:r>
            <w:r w:rsidRPr="0023519C">
              <w:rPr>
                <w:rFonts w:hint="eastAsia"/>
              </w:rPr>
              <w:t>ID(PID)</w:t>
            </w:r>
            <w:r w:rsidRPr="0023519C">
              <w:rPr>
                <w:rFonts w:hint="eastAsia"/>
              </w:rPr>
              <w:t>と動作させる</w:t>
            </w:r>
            <w:r w:rsidRPr="0023519C">
              <w:rPr>
                <w:rFonts w:hint="eastAsia"/>
              </w:rPr>
              <w:t>CPU</w:t>
            </w:r>
            <w:r w:rsidRPr="0023519C">
              <w:rPr>
                <w:rFonts w:hint="eastAsia"/>
              </w:rPr>
              <w:t>を指定し実行することで、</w:t>
            </w:r>
            <w:r w:rsidRPr="0023519C">
              <w:rPr>
                <w:rFonts w:hint="eastAsia"/>
              </w:rPr>
              <w:t>Processor affinity</w:t>
            </w:r>
            <w:r w:rsidRPr="0023519C">
              <w:rPr>
                <w:rFonts w:hint="eastAsia"/>
              </w:rPr>
              <w:t>を実現することができます。</w:t>
            </w:r>
            <w:r w:rsidRPr="0023519C">
              <w:rPr>
                <w:rFonts w:hint="eastAsia"/>
              </w:rPr>
              <w:t>taskset</w:t>
            </w:r>
            <w:r w:rsidRPr="0023519C">
              <w:rPr>
                <w:rFonts w:hint="eastAsia"/>
              </w:rPr>
              <w:t>ではプロセス単位で</w:t>
            </w:r>
            <w:r w:rsidRPr="0023519C">
              <w:rPr>
                <w:rFonts w:hint="eastAsia"/>
              </w:rPr>
              <w:t>CPU</w:t>
            </w:r>
            <w:r w:rsidRPr="0023519C">
              <w:rPr>
                <w:rFonts w:hint="eastAsia"/>
              </w:rPr>
              <w:t>を割り当てる必要があります。</w:t>
            </w:r>
          </w:p>
        </w:tc>
      </w:tr>
      <w:tr w:rsidR="0023519C" w:rsidRPr="0020795F" w14:paraId="55A2562E" w14:textId="77777777" w:rsidTr="00116934">
        <w:trPr>
          <w:trHeight w:val="275"/>
        </w:trPr>
        <w:tc>
          <w:tcPr>
            <w:tcW w:w="2235" w:type="dxa"/>
            <w:shd w:val="clear" w:color="auto" w:fill="auto"/>
            <w:hideMark/>
          </w:tcPr>
          <w:p w14:paraId="55A2562C" w14:textId="77777777" w:rsidR="0023519C" w:rsidRPr="0020795F" w:rsidRDefault="0023519C" w:rsidP="002737A6">
            <w:pPr>
              <w:pStyle w:val="tablebody"/>
            </w:pPr>
            <w:proofErr w:type="spellStart"/>
            <w:r w:rsidRPr="0023519C">
              <w:t>sched_setaffinity</w:t>
            </w:r>
            <w:proofErr w:type="spellEnd"/>
          </w:p>
        </w:tc>
        <w:tc>
          <w:tcPr>
            <w:tcW w:w="7654" w:type="dxa"/>
            <w:shd w:val="clear" w:color="auto" w:fill="auto"/>
            <w:hideMark/>
          </w:tcPr>
          <w:p w14:paraId="55A2562D" w14:textId="49A6DDBD" w:rsidR="0023519C" w:rsidRPr="0020795F" w:rsidRDefault="0023519C" w:rsidP="002737A6">
            <w:pPr>
              <w:pStyle w:val="tablebody"/>
            </w:pPr>
            <w:proofErr w:type="spellStart"/>
            <w:r w:rsidRPr="0023519C">
              <w:rPr>
                <w:rFonts w:hint="eastAsia"/>
              </w:rPr>
              <w:t>sched_setaffinity</w:t>
            </w:r>
            <w:proofErr w:type="spellEnd"/>
            <w:r w:rsidRPr="0023519C">
              <w:rPr>
                <w:rFonts w:hint="eastAsia"/>
              </w:rPr>
              <w:t>はプログラム内でコールすることで、プロセスを特定の</w:t>
            </w:r>
            <w:r w:rsidRPr="0023519C">
              <w:rPr>
                <w:rFonts w:hint="eastAsia"/>
              </w:rPr>
              <w:t>CPU</w:t>
            </w:r>
            <w:r w:rsidRPr="0023519C">
              <w:rPr>
                <w:rFonts w:hint="eastAsia"/>
              </w:rPr>
              <w:t>で実行させることが可能です。</w:t>
            </w:r>
            <w:proofErr w:type="spellStart"/>
            <w:r w:rsidRPr="0023519C">
              <w:rPr>
                <w:rFonts w:hint="eastAsia"/>
              </w:rPr>
              <w:t>sched_setaffinity</w:t>
            </w:r>
            <w:proofErr w:type="spellEnd"/>
            <w:r w:rsidRPr="0023519C">
              <w:rPr>
                <w:rFonts w:hint="eastAsia"/>
              </w:rPr>
              <w:t>ではプロセス単位で</w:t>
            </w:r>
            <w:r w:rsidRPr="0023519C">
              <w:rPr>
                <w:rFonts w:hint="eastAsia"/>
              </w:rPr>
              <w:t>CPU</w:t>
            </w:r>
            <w:r w:rsidRPr="0023519C">
              <w:rPr>
                <w:rFonts w:hint="eastAsia"/>
              </w:rPr>
              <w:t>を割り当てる必要があります。</w:t>
            </w:r>
          </w:p>
        </w:tc>
      </w:tr>
    </w:tbl>
    <w:p w14:paraId="55A2562F" w14:textId="77777777" w:rsidR="0023519C" w:rsidRDefault="0023519C" w:rsidP="0007298A">
      <w:pPr>
        <w:pStyle w:val="tableend"/>
      </w:pPr>
    </w:p>
    <w:p w14:paraId="55A25630" w14:textId="77777777" w:rsidR="0023519C" w:rsidRDefault="0023519C" w:rsidP="0007298A">
      <w:pPr>
        <w:pStyle w:val="space"/>
      </w:pPr>
    </w:p>
    <w:p w14:paraId="55A25631" w14:textId="77777777" w:rsidR="0007298A" w:rsidRDefault="0007298A" w:rsidP="00391C67"/>
    <w:p w14:paraId="55A25632" w14:textId="77777777" w:rsidR="001A372C" w:rsidRDefault="001A372C" w:rsidP="00391C67">
      <w:pPr>
        <w:sectPr w:rsidR="001A372C" w:rsidSect="00C65628">
          <w:headerReference w:type="default" r:id="rId18"/>
          <w:footerReference w:type="default" r:id="rId19"/>
          <w:pgSz w:w="11907" w:h="16840" w:code="9"/>
          <w:pgMar w:top="567" w:right="1134" w:bottom="567" w:left="1134" w:header="851" w:footer="567" w:gutter="0"/>
          <w:cols w:space="360"/>
          <w:docGrid w:linePitch="272"/>
        </w:sectPr>
      </w:pPr>
    </w:p>
    <w:p w14:paraId="55A25633" w14:textId="77777777" w:rsidR="0023519C" w:rsidRDefault="0023519C" w:rsidP="0023519C">
      <w:pPr>
        <w:pStyle w:val="Heading2"/>
      </w:pPr>
      <w:bookmarkStart w:id="103" w:name="_Toc478135482"/>
      <w:proofErr w:type="spellStart"/>
      <w:r w:rsidRPr="0023519C">
        <w:rPr>
          <w:rFonts w:hint="eastAsia"/>
        </w:rPr>
        <w:lastRenderedPageBreak/>
        <w:t>Cgroup</w:t>
      </w:r>
      <w:proofErr w:type="spellEnd"/>
      <w:r w:rsidRPr="0023519C">
        <w:rPr>
          <w:rFonts w:hint="eastAsia"/>
        </w:rPr>
        <w:t>の概要</w:t>
      </w:r>
      <w:bookmarkEnd w:id="103"/>
    </w:p>
    <w:p w14:paraId="55A25634" w14:textId="77777777" w:rsidR="0023519C" w:rsidRDefault="0023519C" w:rsidP="001A372C">
      <w:pPr>
        <w:pStyle w:val="Heading3"/>
      </w:pPr>
      <w:bookmarkStart w:id="104" w:name="_Toc478135483"/>
      <w:proofErr w:type="spellStart"/>
      <w:r w:rsidRPr="0023519C">
        <w:t>Cgroup</w:t>
      </w:r>
      <w:bookmarkEnd w:id="104"/>
      <w:proofErr w:type="spellEnd"/>
    </w:p>
    <w:p w14:paraId="55A25635" w14:textId="77777777" w:rsidR="002737A6" w:rsidRDefault="0023519C" w:rsidP="001A372C">
      <w:proofErr w:type="spellStart"/>
      <w:r w:rsidRPr="0023519C">
        <w:rPr>
          <w:rFonts w:hint="eastAsia"/>
        </w:rPr>
        <w:t>Cgroup</w:t>
      </w:r>
      <w:proofErr w:type="spellEnd"/>
      <w:r w:rsidRPr="0023519C">
        <w:t>は</w:t>
      </w:r>
      <w:r w:rsidRPr="0023519C">
        <w:rPr>
          <w:rFonts w:hint="eastAsia"/>
        </w:rPr>
        <w:t>Linux</w:t>
      </w:r>
      <w:r w:rsidRPr="0023519C">
        <w:t>の標準機能で、プロセスのグループを作成して、</w:t>
      </w:r>
      <w:r w:rsidRPr="0023519C">
        <w:rPr>
          <w:rFonts w:hint="eastAsia"/>
        </w:rPr>
        <w:t>CPU</w:t>
      </w:r>
      <w:r w:rsidRPr="0023519C">
        <w:t>やメモリなどのリソースをグループ単位に割り当て管理することができる機能です。グループは複数作成することができ、グループに属するプロセスは割り当てられたリソース内で動作します。</w:t>
      </w:r>
      <w:r w:rsidRPr="0023519C">
        <w:rPr>
          <w:rFonts w:hint="eastAsia"/>
        </w:rPr>
        <w:t>CA57</w:t>
      </w:r>
      <w:r w:rsidRPr="0023519C">
        <w:t>と</w:t>
      </w:r>
      <w:r w:rsidRPr="0023519C">
        <w:rPr>
          <w:rFonts w:hint="eastAsia"/>
        </w:rPr>
        <w:t>CA53</w:t>
      </w:r>
      <w:r w:rsidRPr="0023519C">
        <w:t>を同時起動させた環境の場合は、図</w:t>
      </w:r>
      <w:r w:rsidR="00EC30ED">
        <w:t>1-2</w:t>
      </w:r>
      <w:r w:rsidRPr="0023519C">
        <w:t>に示したように、</w:t>
      </w:r>
      <w:r w:rsidRPr="0023519C">
        <w:rPr>
          <w:rFonts w:hint="eastAsia"/>
        </w:rPr>
        <w:t>CA57</w:t>
      </w:r>
      <w:r w:rsidRPr="0023519C">
        <w:t>又は</w:t>
      </w:r>
      <w:r w:rsidRPr="0023519C">
        <w:rPr>
          <w:rFonts w:hint="eastAsia"/>
        </w:rPr>
        <w:t>CA53</w:t>
      </w:r>
      <w:r w:rsidRPr="0023519C">
        <w:t>のみで動作させるアプリケーションごとにグループ化し、各</w:t>
      </w:r>
      <w:r w:rsidRPr="0023519C">
        <w:rPr>
          <w:rFonts w:hint="eastAsia"/>
        </w:rPr>
        <w:t>CPU</w:t>
      </w:r>
      <w:r w:rsidRPr="0023519C">
        <w:t>リソースを割り当てることで、アプリケーションを</w:t>
      </w:r>
      <w:r w:rsidRPr="0023519C">
        <w:rPr>
          <w:rFonts w:hint="eastAsia"/>
        </w:rPr>
        <w:t>CA57</w:t>
      </w:r>
      <w:r w:rsidRPr="0023519C">
        <w:t>又は</w:t>
      </w:r>
      <w:r w:rsidRPr="0023519C">
        <w:rPr>
          <w:rFonts w:hint="eastAsia"/>
        </w:rPr>
        <w:t>CA53</w:t>
      </w:r>
      <w:r w:rsidRPr="0023519C">
        <w:t>に固定で割り付けることができます。</w:t>
      </w:r>
    </w:p>
    <w:p w14:paraId="55A25636" w14:textId="77777777" w:rsidR="009E7356" w:rsidRPr="009E7356" w:rsidRDefault="009E7356" w:rsidP="009E7356">
      <w:pPr>
        <w:pStyle w:val="space"/>
        <w:rPr>
          <w:lang w:eastAsia="zh-TW"/>
        </w:rPr>
      </w:pPr>
    </w:p>
    <w:p w14:paraId="55A25637" w14:textId="37F7C589" w:rsidR="0023519C" w:rsidRDefault="005321B7" w:rsidP="00745054">
      <w:pPr>
        <w:pStyle w:val="box"/>
      </w:pPr>
      <w:r>
        <w:rPr>
          <w:noProof/>
        </w:rPr>
        <w:pict w14:anchorId="55A25783">
          <v:shape id="_x0000_s1683" type="#_x0000_t202" style="position:absolute;left:0;text-align:left;margin-left:715.55pt;margin-top:168.75pt;width:37pt;height:16.15pt;z-index:118;visibility:visible;v-text-anchor:top" filled="f" stroked="f">
            <v:path arrowok="t"/>
            <v:textbox style="mso-next-textbox:#_x0000_s1683" inset="0,0,0,0">
              <w:txbxContent>
                <w:p w14:paraId="55A2582B" w14:textId="55518268" w:rsidR="0097422D" w:rsidRPr="001435DB" w:rsidRDefault="0097422D" w:rsidP="001A372C">
                  <w:pPr>
                    <w:pStyle w:val="NormalWeb"/>
                    <w:spacing w:after="0" w:line="240" w:lineRule="exact"/>
                    <w:ind w:firstLine="0"/>
                    <w:rPr>
                      <w:rFonts w:ascii="メイリオ" w:eastAsia="メイリオ" w:hAnsi="メイリオ" w:cs="メイリオ"/>
                      <w:sz w:val="20"/>
                    </w:rPr>
                  </w:pPr>
                  <w:r w:rsidRPr="001435DB">
                    <w:rPr>
                      <w:rFonts w:ascii="メイリオ" w:eastAsia="メイリオ" w:hAnsi="メイリオ" w:cs="メイリオ"/>
                      <w:color w:val="000000"/>
                      <w:kern w:val="24"/>
                      <w:sz w:val="20"/>
                    </w:rPr>
                    <w:t>App.</w:t>
                  </w:r>
                  <w:r>
                    <w:rPr>
                      <w:rFonts w:ascii="メイリオ" w:eastAsia="メイリオ" w:hAnsi="メイリオ" w:cs="メイリオ"/>
                      <w:color w:val="000000"/>
                      <w:kern w:val="24"/>
                      <w:sz w:val="20"/>
                    </w:rPr>
                    <w:t xml:space="preserve"> </w:t>
                  </w:r>
                  <w:r w:rsidRPr="001435DB">
                    <w:rPr>
                      <w:rFonts w:ascii="メイリオ" w:eastAsia="メイリオ" w:hAnsi="メイリオ" w:cs="メイリオ"/>
                      <w:color w:val="000000"/>
                      <w:kern w:val="24"/>
                      <w:sz w:val="20"/>
                    </w:rPr>
                    <w:t>3</w:t>
                  </w:r>
                </w:p>
              </w:txbxContent>
            </v:textbox>
          </v:shape>
        </w:pict>
      </w:r>
      <w:r>
        <w:rPr>
          <w:noProof/>
        </w:rPr>
        <w:pict w14:anchorId="55A25784">
          <v:shape id="_x0000_s1682" type="#_x0000_t202" style="position:absolute;left:0;text-align:left;margin-left:663.75pt;margin-top:167.9pt;width:37.25pt;height:17.1pt;z-index:117;visibility:visible;v-text-anchor:top" filled="f" stroked="f">
            <v:path arrowok="t"/>
            <v:textbox style="mso-next-textbox:#_x0000_s1682" inset="0,0,0,0">
              <w:txbxContent>
                <w:p w14:paraId="55A2582C" w14:textId="6D55F5E9" w:rsidR="0097422D" w:rsidRPr="001435DB" w:rsidRDefault="0097422D" w:rsidP="001A372C">
                  <w:pPr>
                    <w:pStyle w:val="NormalWeb"/>
                    <w:spacing w:after="0" w:line="240" w:lineRule="exact"/>
                    <w:ind w:firstLine="0"/>
                    <w:rPr>
                      <w:rFonts w:ascii="メイリオ" w:eastAsia="メイリオ" w:hAnsi="メイリオ" w:cs="メイリオ"/>
                      <w:sz w:val="20"/>
                    </w:rPr>
                  </w:pPr>
                  <w:r w:rsidRPr="001435DB">
                    <w:rPr>
                      <w:rFonts w:ascii="メイリオ" w:eastAsia="メイリオ" w:hAnsi="メイリオ" w:cs="メイリオ"/>
                      <w:color w:val="000000"/>
                      <w:kern w:val="24"/>
                      <w:sz w:val="20"/>
                    </w:rPr>
                    <w:t>App.</w:t>
                  </w:r>
                  <w:r>
                    <w:rPr>
                      <w:rFonts w:ascii="メイリオ" w:eastAsia="メイリオ" w:hAnsi="メイリオ" w:cs="メイリオ"/>
                      <w:color w:val="000000"/>
                      <w:kern w:val="24"/>
                      <w:sz w:val="20"/>
                    </w:rPr>
                    <w:t xml:space="preserve"> </w:t>
                  </w:r>
                  <w:r w:rsidRPr="001435DB">
                    <w:rPr>
                      <w:rFonts w:ascii="メイリオ" w:eastAsia="メイリオ" w:hAnsi="メイリオ" w:cs="メイリオ"/>
                      <w:color w:val="000000"/>
                      <w:kern w:val="24"/>
                      <w:sz w:val="20"/>
                    </w:rPr>
                    <w:t>2</w:t>
                  </w:r>
                </w:p>
              </w:txbxContent>
            </v:textbox>
          </v:shape>
        </w:pict>
      </w:r>
      <w:r>
        <w:rPr>
          <w:noProof/>
        </w:rPr>
        <w:pict w14:anchorId="55A25785">
          <v:shape id="_x0000_s1681" type="#_x0000_t202" style="position:absolute;left:0;text-align:left;margin-left:504.75pt;margin-top:121.15pt;width:49.9pt;height:12pt;z-index:116;visibility:visible;mso-wrap-style:square;v-text-anchor:top" filled="f" stroked="f">
            <v:path arrowok="t"/>
            <v:textbox style="mso-next-textbox:#_x0000_s1681;mso-fit-shape-to-text:t" inset="0,0,0,0">
              <w:txbxContent>
                <w:p w14:paraId="55A2582D" w14:textId="798FA77E" w:rsidR="0097422D" w:rsidRPr="001435DB" w:rsidRDefault="0097422D" w:rsidP="001A372C">
                  <w:pPr>
                    <w:pStyle w:val="NormalWeb"/>
                    <w:spacing w:after="0" w:line="240" w:lineRule="exact"/>
                    <w:ind w:firstLine="0"/>
                    <w:rPr>
                      <w:rFonts w:ascii="メイリオ" w:eastAsia="メイリオ" w:hAnsi="メイリオ" w:cs="メイリオ"/>
                      <w:sz w:val="20"/>
                    </w:rPr>
                  </w:pPr>
                  <w:r w:rsidRPr="001435DB">
                    <w:rPr>
                      <w:rFonts w:ascii="メイリオ" w:eastAsia="メイリオ" w:hAnsi="メイリオ" w:cs="メイリオ"/>
                      <w:color w:val="000000"/>
                      <w:kern w:val="24"/>
                      <w:sz w:val="20"/>
                    </w:rPr>
                    <w:t>App.</w:t>
                  </w:r>
                  <w:r>
                    <w:rPr>
                      <w:rFonts w:ascii="メイリオ" w:eastAsia="メイリオ" w:hAnsi="メイリオ" w:cs="メイリオ"/>
                      <w:color w:val="000000"/>
                      <w:kern w:val="24"/>
                      <w:sz w:val="20"/>
                    </w:rPr>
                    <w:t xml:space="preserve"> </w:t>
                  </w:r>
                  <w:r w:rsidRPr="001435DB">
                    <w:rPr>
                      <w:rFonts w:ascii="メイリオ" w:eastAsia="メイリオ" w:hAnsi="メイリオ" w:cs="メイリオ"/>
                      <w:color w:val="000000"/>
                      <w:kern w:val="24"/>
                      <w:sz w:val="20"/>
                    </w:rPr>
                    <w:t>1</w:t>
                  </w:r>
                </w:p>
              </w:txbxContent>
            </v:textbox>
          </v:shape>
        </w:pict>
      </w:r>
      <w:r>
        <w:rPr>
          <w:noProof/>
        </w:rPr>
        <w:pict w14:anchorId="55A257BA">
          <v:shape id="_x0000_s1626" type="#_x0000_t202" style="position:absolute;left:0;text-align:left;margin-left:214.65pt;margin-top:43.7pt;width:38.25pt;height:18.05pt;z-index:61;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1626" inset="0,0,0,0">
              <w:txbxContent>
                <w:p w14:paraId="55A25847" w14:textId="38B07927" w:rsidR="0097422D" w:rsidRPr="001435DB" w:rsidRDefault="0097422D" w:rsidP="001A372C">
                  <w:pPr>
                    <w:spacing w:beforeLines="30" w:before="72" w:after="0" w:line="240" w:lineRule="exact"/>
                    <w:ind w:firstLine="0"/>
                    <w:jc w:val="center"/>
                    <w:rPr>
                      <w:rFonts w:ascii="メイリオ" w:eastAsia="メイリオ" w:hAnsi="メイリオ" w:cs="メイリオ"/>
                      <w:sz w:val="22"/>
                      <w:szCs w:val="24"/>
                    </w:rPr>
                  </w:pPr>
                  <w:r w:rsidRPr="001435DB">
                    <w:rPr>
                      <w:rFonts w:ascii="メイリオ" w:eastAsia="メイリオ" w:hAnsi="メイリオ" w:cs="メイリオ"/>
                      <w:sz w:val="22"/>
                      <w:szCs w:val="24"/>
                    </w:rPr>
                    <w:t>App.</w:t>
                  </w:r>
                  <w:r>
                    <w:rPr>
                      <w:rFonts w:ascii="メイリオ" w:eastAsia="メイリオ" w:hAnsi="メイリオ" w:cs="メイリオ"/>
                      <w:sz w:val="22"/>
                      <w:szCs w:val="24"/>
                    </w:rPr>
                    <w:t xml:space="preserve"> </w:t>
                  </w:r>
                  <w:r w:rsidRPr="001435DB">
                    <w:rPr>
                      <w:rFonts w:ascii="メイリオ" w:eastAsia="メイリオ" w:hAnsi="メイリオ" w:cs="メイリオ"/>
                      <w:sz w:val="22"/>
                      <w:szCs w:val="24"/>
                    </w:rPr>
                    <w:t>2</w:t>
                  </w:r>
                </w:p>
              </w:txbxContent>
            </v:textbox>
          </v:shape>
        </w:pict>
      </w:r>
      <w:r>
        <w:rPr>
          <w:noProof/>
        </w:rPr>
        <w:pict w14:anchorId="55A257BD">
          <v:rect id="正方形/長方形 9" o:spid="_x0000_s1623" style="position:absolute;left:0;text-align:left;margin-left:211.15pt;margin-top:36.75pt;width:44.9pt;height:32.3pt;z-index:58;visibility:visible;v-text-anchor:middle" fillcolor="black">
            <v:fill r:id="rId14" o:title="横線" recolor="t" type="pattern"/>
            <v:shadow on="t" color="black" opacity="24903f" origin=",.5" offset="0,.55556mm"/>
            <v:textbox style="mso-next-textbox:#正方形/長方形 9" inset="0,.5mm,0,.5mm">
              <w:txbxContent>
                <w:p w14:paraId="55A2584A" w14:textId="77777777" w:rsidR="0097422D" w:rsidRPr="006D60B0" w:rsidRDefault="0097422D" w:rsidP="00896069">
                  <w:pPr>
                    <w:pStyle w:val="NormalWeb"/>
                    <w:spacing w:after="0"/>
                    <w:ind w:firstLine="0"/>
                    <w:jc w:val="center"/>
                  </w:pPr>
                </w:p>
              </w:txbxContent>
            </v:textbox>
          </v:rect>
        </w:pict>
      </w:r>
      <w:r>
        <w:rPr>
          <w:noProof/>
        </w:rPr>
        <w:pict w14:anchorId="55A257B9">
          <v:shape id="_x0000_s1627" type="#_x0000_t202" style="position:absolute;left:0;text-align:left;margin-left:264.35pt;margin-top:42.65pt;width:40.3pt;height:18.05pt;z-index:62;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1627" inset="0,0,0,0">
              <w:txbxContent>
                <w:p w14:paraId="55A25846" w14:textId="10DF2FE2" w:rsidR="0097422D" w:rsidRPr="001435DB" w:rsidRDefault="0097422D" w:rsidP="001A372C">
                  <w:pPr>
                    <w:spacing w:beforeLines="30" w:before="72" w:after="0" w:line="240" w:lineRule="exact"/>
                    <w:ind w:firstLine="0"/>
                    <w:jc w:val="center"/>
                    <w:rPr>
                      <w:rFonts w:ascii="メイリオ" w:eastAsia="メイリオ" w:hAnsi="メイリオ" w:cs="メイリオ"/>
                      <w:sz w:val="22"/>
                      <w:szCs w:val="24"/>
                    </w:rPr>
                  </w:pPr>
                  <w:r w:rsidRPr="001435DB">
                    <w:rPr>
                      <w:rFonts w:ascii="メイリオ" w:eastAsia="メイリオ" w:hAnsi="メイリオ" w:cs="メイリオ"/>
                      <w:sz w:val="22"/>
                      <w:szCs w:val="24"/>
                    </w:rPr>
                    <w:t>App.</w:t>
                  </w:r>
                  <w:r>
                    <w:rPr>
                      <w:rFonts w:ascii="メイリオ" w:eastAsia="メイリオ" w:hAnsi="メイリオ" w:cs="メイリオ"/>
                      <w:sz w:val="22"/>
                      <w:szCs w:val="24"/>
                    </w:rPr>
                    <w:t xml:space="preserve"> </w:t>
                  </w:r>
                  <w:r w:rsidRPr="001435DB">
                    <w:rPr>
                      <w:rFonts w:ascii="メイリオ" w:eastAsia="メイリオ" w:hAnsi="メイリオ" w:cs="メイリオ"/>
                      <w:sz w:val="22"/>
                      <w:szCs w:val="24"/>
                    </w:rPr>
                    <w:t>3</w:t>
                  </w:r>
                </w:p>
              </w:txbxContent>
            </v:textbox>
          </v:shape>
        </w:pict>
      </w:r>
      <w:r>
        <w:rPr>
          <w:noProof/>
        </w:rPr>
        <w:pict w14:anchorId="55A2579F">
          <v:shape id="直線矢印コネクタ 31" o:spid="_x0000_s1653" type="#_x0000_t32" style="position:absolute;left:0;text-align:left;margin-left:282.05pt;margin-top:69.05pt;width:1.75pt;height:26.15pt;flip:x;z-index:88;visibility:visible;mso-wrap-style:square" o:connectortype="straight" strokeweight="3pt">
            <v:stroke dashstyle="1 1" endarrow="block"/>
            <v:shadow on="t" color="black" opacity="22937f" origin=",.5" offset="0,.63889mm"/>
          </v:shape>
        </w:pict>
      </w:r>
      <w:r>
        <w:rPr>
          <w:noProof/>
        </w:rPr>
        <w:pict w14:anchorId="55A257BE">
          <v:rect id="_x0000_s1622" style="position:absolute;left:0;text-align:left;margin-left:261.05pt;margin-top:36.75pt;width:45.5pt;height:32.3pt;z-index:57;visibility:visible;v-text-anchor:middle" fillcolor="black">
            <v:fill r:id="rId13" o:title="20%" recolor="t" type="pattern"/>
            <v:shadow on="t" color="black" opacity="24903f" origin=",.5" offset="0,.55556mm"/>
            <v:textbox style="mso-next-textbox:#_x0000_s1622" inset="0,.5mm,0,.5mm">
              <w:txbxContent>
                <w:p w14:paraId="55A2584B" w14:textId="77777777" w:rsidR="0097422D" w:rsidRDefault="0097422D" w:rsidP="00896069">
                  <w:pPr>
                    <w:pStyle w:val="NormalWeb"/>
                    <w:spacing w:after="0"/>
                    <w:ind w:firstLine="0"/>
                    <w:jc w:val="center"/>
                  </w:pPr>
                </w:p>
              </w:txbxContent>
            </v:textbox>
          </v:rect>
        </w:pict>
      </w:r>
      <w:r>
        <w:rPr>
          <w:noProof/>
        </w:rPr>
        <w:pict w14:anchorId="55A257BB">
          <v:shape id="_x0000_s1625" type="#_x0000_t202" style="position:absolute;left:0;text-align:left;margin-left:73.45pt;margin-top:34.45pt;width:43.3pt;height:20.15pt;z-index:60;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1625" inset="0,0,0,0">
              <w:txbxContent>
                <w:p w14:paraId="55A25848" w14:textId="397E5F04" w:rsidR="0097422D" w:rsidRPr="001435DB" w:rsidRDefault="0097422D" w:rsidP="001A372C">
                  <w:pPr>
                    <w:spacing w:beforeLines="30" w:before="72" w:after="0" w:line="240" w:lineRule="exact"/>
                    <w:ind w:firstLine="0"/>
                    <w:jc w:val="center"/>
                    <w:rPr>
                      <w:rFonts w:ascii="メイリオ" w:eastAsia="メイリオ" w:hAnsi="メイリオ" w:cs="メイリオ"/>
                      <w:sz w:val="22"/>
                      <w:szCs w:val="24"/>
                    </w:rPr>
                  </w:pPr>
                  <w:r w:rsidRPr="001435DB">
                    <w:rPr>
                      <w:rFonts w:ascii="メイリオ" w:eastAsia="メイリオ" w:hAnsi="メイリオ" w:cs="メイリオ"/>
                      <w:sz w:val="22"/>
                      <w:szCs w:val="24"/>
                    </w:rPr>
                    <w:t>App.</w:t>
                  </w:r>
                  <w:r>
                    <w:rPr>
                      <w:rFonts w:ascii="メイリオ" w:eastAsia="メイリオ" w:hAnsi="メイリオ" w:cs="メイリオ"/>
                      <w:sz w:val="22"/>
                      <w:szCs w:val="24"/>
                    </w:rPr>
                    <w:t xml:space="preserve"> </w:t>
                  </w:r>
                  <w:r w:rsidRPr="001435DB">
                    <w:rPr>
                      <w:rFonts w:ascii="メイリオ" w:eastAsia="メイリオ" w:hAnsi="メイリオ" w:cs="メイリオ"/>
                      <w:sz w:val="22"/>
                      <w:szCs w:val="24"/>
                    </w:rPr>
                    <w:t>1</w:t>
                  </w:r>
                </w:p>
              </w:txbxContent>
            </v:textbox>
          </v:shape>
        </w:pict>
      </w:r>
      <w:r>
        <w:rPr>
          <w:noProof/>
        </w:rPr>
        <w:pict w14:anchorId="55A25781">
          <v:shape id="テキスト ボックス 113" o:spid="_x0000_s1680" type="#_x0000_t202" style="position:absolute;left:0;text-align:left;margin-left:668.45pt;margin-top:113.3pt;width:86.35pt;height:28.2pt;z-index:115;visibility:visible;v-text-anchor:top" filled="f" stroked="f">
            <v:textbox style="mso-next-textbox:#テキスト ボックス 113" inset="0,,0">
              <w:txbxContent>
                <w:p w14:paraId="55A25829" w14:textId="77777777" w:rsidR="0097422D" w:rsidRPr="001A372C" w:rsidRDefault="0097422D" w:rsidP="001A372C">
                  <w:pPr>
                    <w:pStyle w:val="NormalWeb"/>
                    <w:spacing w:after="0" w:line="280" w:lineRule="exact"/>
                    <w:ind w:firstLine="0"/>
                    <w:rPr>
                      <w:rFonts w:ascii="メイリオ" w:eastAsia="メイリオ" w:hAnsi="メイリオ" w:cs="メイリオ"/>
                    </w:rPr>
                  </w:pPr>
                  <w:r w:rsidRPr="001A372C">
                    <w:rPr>
                      <w:rFonts w:ascii="メイリオ" w:eastAsia="メイリオ" w:hAnsi="メイリオ" w:cs="メイリオ"/>
                      <w:kern w:val="24"/>
                      <w:sz w:val="28"/>
                      <w:szCs w:val="28"/>
                    </w:rPr>
                    <w:t>CA53 group</w:t>
                  </w:r>
                </w:p>
              </w:txbxContent>
            </v:textbox>
          </v:shape>
        </w:pict>
      </w:r>
      <w:r>
        <w:rPr>
          <w:noProof/>
        </w:rPr>
        <w:pict w14:anchorId="55A25782">
          <v:shape id="テキスト ボックス 111" o:spid="_x0000_s1679" type="#_x0000_t202" style="position:absolute;left:0;text-align:left;margin-left:513.95pt;margin-top:84.4pt;width:83.35pt;height:26.1pt;z-index:114;visibility:visible;mso-wrap-style:square;v-text-anchor:top" filled="f" stroked="f">
            <v:textbox style="mso-next-textbox:#テキスト ボックス 111" inset="0,,0">
              <w:txbxContent>
                <w:p w14:paraId="55A2582A" w14:textId="77777777" w:rsidR="0097422D" w:rsidRPr="001A372C" w:rsidRDefault="0097422D" w:rsidP="001A372C">
                  <w:pPr>
                    <w:pStyle w:val="NormalWeb"/>
                    <w:spacing w:beforeLines="20" w:before="48" w:after="0" w:line="280" w:lineRule="exact"/>
                    <w:ind w:firstLine="0"/>
                    <w:rPr>
                      <w:rFonts w:ascii="メイリオ" w:eastAsia="メイリオ" w:hAnsi="メイリオ" w:cs="メイリオ"/>
                    </w:rPr>
                  </w:pPr>
                  <w:r w:rsidRPr="001A372C">
                    <w:rPr>
                      <w:rFonts w:ascii="メイリオ" w:eastAsia="メイリオ" w:hAnsi="メイリオ" w:cs="メイリオ"/>
                      <w:kern w:val="24"/>
                      <w:sz w:val="28"/>
                      <w:szCs w:val="28"/>
                    </w:rPr>
                    <w:t>CA57 group</w:t>
                  </w:r>
                </w:p>
              </w:txbxContent>
            </v:textbox>
          </v:shape>
        </w:pict>
      </w:r>
      <w:r>
        <w:rPr>
          <w:noProof/>
        </w:rPr>
        <w:pict w14:anchorId="55A25786">
          <v:shape id="直線矢印コネクタ 57" o:spid="_x0000_s1678" type="#_x0000_t32" style="position:absolute;left:0;text-align:left;margin-left:535.45pt;margin-top:148.45pt;width:36.3pt;height:.2pt;flip:x;z-index:113;visibility:visible;mso-wrap-style:square" o:connectortype="straight" strokeweight="3pt">
            <v:stroke endarrow="block"/>
            <v:shadow on="t" color="black" opacity="22937f" origin=",.5" offset="0,.63889mm"/>
          </v:shape>
        </w:pict>
      </w:r>
      <w:r>
        <w:rPr>
          <w:noProof/>
        </w:rPr>
        <w:pict w14:anchorId="55A25787">
          <v:shape id="乗算記号 107" o:spid="_x0000_s1677" style="position:absolute;left:0;text-align:left;margin-left:615.35pt;margin-top:134.25pt;width:26.95pt;height:27.6pt;z-index:112;visibility:visible;mso-wrap-style:square;v-text-anchor:middle" coordsize="427448,437623" path="m66702,140230l138623,69982r75101,76889l288825,69982r71921,70248l283992,218812r76754,78581l288825,367641,213724,290752r-75101,76889l66702,297393r76754,-78581l66702,140230xe" fillcolor="black">
            <v:fill recolor="t" rotate="t" focus="100%" type="gradient"/>
            <v:shadow on="t" color="black" opacity="24903f" origin=",.5" offset="0,.55556mm"/>
            <v:path arrowok="t" o:connecttype="custom" o:connectlocs="66702,140230;138623,69982;213724,146871;288825,69982;360746,140230;283992,218812;360746,297393;288825,367641;213724,290752;138623,367641;66702,297393;143456,218812;66702,140230" o:connectangles="0,0,0,0,0,0,0,0,0,0,0,0,0"/>
          </v:shape>
        </w:pict>
      </w:r>
      <w:r>
        <w:rPr>
          <w:noProof/>
        </w:rPr>
        <w:pict w14:anchorId="55A25788">
          <v:shape id="直線矢印コネクタ 55" o:spid="_x0000_s1676" type="#_x0000_t32" style="position:absolute;left:0;text-align:left;margin-left:604.4pt;margin-top:148.65pt;width:46.55pt;height:0;z-index:111;visibility:visible;mso-wrap-style:square" o:connectortype="straight" strokeweight="3pt">
            <v:stroke endarrow="block"/>
            <v:shadow on="t" color="black" opacity="22937f" origin=",.5" offset="0,.63889mm"/>
          </v:shape>
        </w:pict>
      </w:r>
      <w:r>
        <w:rPr>
          <w:noProof/>
        </w:rPr>
        <w:pict w14:anchorId="55A25789">
          <v:rect id="正方形/長方形 54" o:spid="_x0000_s1675" style="position:absolute;left:0;text-align:left;margin-left:573.25pt;margin-top:136.25pt;width:30.65pt;height:57.75pt;z-index:110;visibility:visible;mso-wrap-style:square;v-text-anchor:middle" fillcolor="window" strokeweight="2pt"/>
        </w:pict>
      </w:r>
      <w:r>
        <w:rPr>
          <w:noProof/>
        </w:rPr>
        <w:pict w14:anchorId="55A2578A">
          <v:rect id="正方形/長方形 53" o:spid="_x0000_s1674" style="position:absolute;left:0;text-align:left;margin-left:504.05pt;margin-top:136.1pt;width:33pt;height:59.1pt;z-index:109;visibility:visible;mso-wrap-style:square;v-text-anchor:middle" fillcolor="black">
            <v:fill r:id="rId12" o:title="縦線 (太)" recolor="t" type="pattern"/>
            <v:shadow on="t" color="black" opacity="24903f" origin=",.5" offset="0,.55556mm"/>
          </v:rect>
        </w:pict>
      </w:r>
      <w:r>
        <w:rPr>
          <w:noProof/>
        </w:rPr>
        <w:pict w14:anchorId="55A2578B">
          <v:rect id="正方形/長方形 52" o:spid="_x0000_s1673" style="position:absolute;left:0;text-align:left;margin-left:714.45pt;margin-top:183.55pt;width:33.8pt;height:12.4pt;z-index:108;visibility:visible;mso-wrap-style:square;mso-position-vertical:absolute;v-text-anchor:middle" fillcolor="black">
            <v:fill r:id="rId13" o:title="20%" recolor="t" type="pattern"/>
            <v:shadow on="t" color="black" opacity="24903f" origin=",.5" offset="0,.55556mm"/>
          </v:rect>
        </w:pict>
      </w:r>
      <w:r>
        <w:rPr>
          <w:noProof/>
        </w:rPr>
        <w:pict w14:anchorId="55A2578C">
          <v:rect id="正方形/長方形 51" o:spid="_x0000_s1672" style="position:absolute;left:0;text-align:left;margin-left:662.75pt;margin-top:182.95pt;width:33.8pt;height:12.4pt;z-index:107;visibility:visible;mso-wrap-style:square;v-text-anchor:middle" fillcolor="black">
            <v:fill r:id="rId14" o:title="横線" recolor="t" type="pattern"/>
            <v:shadow on="t" color="black" opacity="24903f" origin=",.5" offset="0,.55556mm"/>
          </v:rect>
        </w:pict>
      </w:r>
      <w:r>
        <w:rPr>
          <w:noProof/>
        </w:rPr>
        <w:pict w14:anchorId="55A2578D">
          <v:shape id="_x0000_s1671" type="#_x0000_t202" style="position:absolute;left:0;text-align:left;margin-left:440.2pt;margin-top:86.3pt;width:49.9pt;height:15.6pt;z-index:106;visibility:visible;mso-wrap-style:square;v-text-anchor:top" filled="f" stroked="f">
            <v:path arrowok="t"/>
            <v:textbox style="mso-next-textbox:#_x0000_s1671;mso-fit-shape-to-text:t" inset="0,0,0,0">
              <w:txbxContent>
                <w:p w14:paraId="55A2582E" w14:textId="77777777" w:rsidR="0097422D" w:rsidRPr="001A372C" w:rsidRDefault="0097422D" w:rsidP="001A372C">
                  <w:pPr>
                    <w:pStyle w:val="NormalWeb"/>
                    <w:spacing w:after="0" w:line="240" w:lineRule="exact"/>
                    <w:ind w:firstLine="0"/>
                    <w:rPr>
                      <w:rFonts w:ascii="メイリオ" w:eastAsia="メイリオ" w:hAnsi="メイリオ" w:cs="メイリオ"/>
                    </w:rPr>
                  </w:pPr>
                  <w:r w:rsidRPr="001A372C">
                    <w:rPr>
                      <w:rFonts w:ascii="メイリオ" w:eastAsia="メイリオ" w:hAnsi="メイリオ" w:cs="メイリオ" w:hint="eastAsia"/>
                      <w:color w:val="000000"/>
                      <w:kern w:val="24"/>
                    </w:rPr>
                    <w:t>処理性能</w:t>
                  </w:r>
                </w:p>
              </w:txbxContent>
            </v:textbox>
          </v:shape>
        </w:pict>
      </w:r>
      <w:r>
        <w:rPr>
          <w:noProof/>
        </w:rPr>
        <w:pict w14:anchorId="55A2578E">
          <v:roundrect id="四角形: 角を丸くする 100" o:spid="_x0000_s1670" style="position:absolute;left:0;text-align:left;margin-left:649.6pt;margin-top:147.25pt;width:117.1pt;height:54.55pt;z-index:105;visibility:visible;mso-wrap-style:square;v-text-anchor:middle" arcsize="10923f" filled="f" strokeweight="2pt">
            <v:stroke dashstyle="1 1" endcap="round"/>
          </v:roundrect>
        </w:pict>
      </w:r>
      <w:r>
        <w:rPr>
          <w:noProof/>
        </w:rPr>
        <w:pict w14:anchorId="55A2578F">
          <v:roundrect id="四角形: 角を丸くする 99" o:spid="_x0000_s1669" style="position:absolute;left:0;text-align:left;margin-left:488.25pt;margin-top:111.65pt;width:127.25pt;height:90.15pt;z-index:104;visibility:visible;mso-wrap-style:square;mso-position-horizontal:absolute;v-text-anchor:middle" arcsize="10923f" filled="f" strokeweight="2pt">
            <v:stroke dashstyle="dash"/>
          </v:roundrect>
        </w:pict>
      </w:r>
      <w:r>
        <w:rPr>
          <w:noProof/>
        </w:rPr>
        <w:pict w14:anchorId="55A25790">
          <v:shape id="直線矢印コネクタ 47" o:spid="_x0000_s1668" type="#_x0000_t32" style="position:absolute;left:0;text-align:left;margin-left:467.4pt;margin-top:101.55pt;width:0;height:95.25pt;flip:y;z-index:103;visibility:visible;mso-wrap-style:square" o:connectortype="straight" strokecolor="#3c3c3b" strokeweight="2pt">
            <v:stroke endarrow="block"/>
            <v:shadow on="t" color="black" opacity="24903f" origin=",.5" offset="0,.55556mm"/>
          </v:shape>
        </w:pict>
      </w:r>
      <w:r>
        <w:rPr>
          <w:noProof/>
        </w:rPr>
        <w:pict w14:anchorId="55A25791">
          <v:shape id="直線矢印コネクタ 46" o:spid="_x0000_s1667" type="#_x0000_t32" style="position:absolute;left:0;text-align:left;margin-left:467.4pt;margin-top:196.8pt;width:299.3pt;height:0;z-index:102;visibility:visible;mso-wrap-style:square" o:connectortype="straight" strokecolor="#3c3c3b" strokeweight="2pt"/>
        </w:pict>
      </w:r>
      <w:r>
        <w:rPr>
          <w:noProof/>
        </w:rPr>
        <w:pict w14:anchorId="55A25792">
          <v:rect id="正方形/長方形 45" o:spid="_x0000_s1666" style="position:absolute;left:0;text-align:left;margin-left:571.75pt;margin-top:118.65pt;width:33.8pt;height:77.2pt;z-index:101;visibility:visible;mso-wrap-style:square;v-text-anchor:middle" filled="f" strokecolor="#3c3c3b" strokeweight="2pt"/>
        </w:pict>
      </w:r>
      <w:r>
        <w:rPr>
          <w:noProof/>
        </w:rPr>
        <w:pict w14:anchorId="55A25793">
          <v:rect id="正方形/長方形 44" o:spid="_x0000_s1665" style="position:absolute;left:0;text-align:left;margin-left:503.7pt;margin-top:118.65pt;width:33.8pt;height:77.2pt;z-index:100;visibility:visible;mso-wrap-style:square;v-text-anchor:middle" filled="f" strokecolor="#3c3c3b" strokeweight="2pt"/>
        </w:pict>
      </w:r>
      <w:r>
        <w:rPr>
          <w:noProof/>
        </w:rPr>
        <w:pict w14:anchorId="55A25794">
          <v:shape id="テキスト ボックス 94" o:spid="_x0000_s1664" type="#_x0000_t202" style="position:absolute;left:0;text-align:left;margin-left:680.6pt;margin-top:201.85pt;width:53.75pt;height:24.05pt;z-index:99;visibility:visible;mso-wrap-style:square;v-text-anchor:top" filled="f" stroked="f">
            <v:textbox style="mso-next-textbox:#テキスト ボックス 94;mso-fit-shape-to-text:t">
              <w:txbxContent>
                <w:p w14:paraId="55A2582F" w14:textId="77777777" w:rsidR="0097422D" w:rsidRPr="001A372C" w:rsidRDefault="0097422D" w:rsidP="001A372C">
                  <w:pPr>
                    <w:pStyle w:val="NormalWeb"/>
                    <w:spacing w:after="0" w:line="280" w:lineRule="exact"/>
                    <w:ind w:firstLine="0"/>
                    <w:rPr>
                      <w:rFonts w:ascii="メイリオ" w:eastAsia="メイリオ" w:hAnsi="メイリオ" w:cs="メイリオ"/>
                    </w:rPr>
                  </w:pPr>
                  <w:r w:rsidRPr="001A372C">
                    <w:rPr>
                      <w:rFonts w:ascii="メイリオ" w:eastAsia="メイリオ" w:hAnsi="メイリオ" w:cs="メイリオ"/>
                      <w:color w:val="000000"/>
                      <w:kern w:val="24"/>
                      <w:sz w:val="28"/>
                      <w:szCs w:val="28"/>
                    </w:rPr>
                    <w:t>CA53</w:t>
                  </w:r>
                </w:p>
              </w:txbxContent>
            </v:textbox>
          </v:shape>
        </w:pict>
      </w:r>
      <w:r>
        <w:rPr>
          <w:noProof/>
        </w:rPr>
        <w:pict w14:anchorId="55A25795">
          <v:shape id="_x0000_s1663" type="#_x0000_t202" style="position:absolute;left:0;text-align:left;margin-left:539.8pt;margin-top:203.05pt;width:46.9pt;height:24.05pt;z-index:98;visibility:visible;mso-wrap-style:square;mso-position-horizontal:absolute;v-text-anchor:top" filled="f" stroked="f">
            <v:textbox style="mso-next-textbox:#_x0000_s1663;mso-fit-shape-to-text:t" inset="0,,0">
              <w:txbxContent>
                <w:p w14:paraId="55A25830" w14:textId="77777777" w:rsidR="0097422D" w:rsidRPr="001A372C" w:rsidRDefault="0097422D" w:rsidP="001A372C">
                  <w:pPr>
                    <w:pStyle w:val="NormalWeb"/>
                    <w:spacing w:after="0" w:line="280" w:lineRule="exact"/>
                    <w:ind w:firstLine="0"/>
                    <w:rPr>
                      <w:rFonts w:ascii="メイリオ" w:eastAsia="メイリオ" w:hAnsi="メイリオ" w:cs="メイリオ"/>
                    </w:rPr>
                  </w:pPr>
                  <w:r w:rsidRPr="001A372C">
                    <w:rPr>
                      <w:rFonts w:ascii="メイリオ" w:eastAsia="メイリオ" w:hAnsi="メイリオ" w:cs="メイリオ"/>
                      <w:color w:val="000000"/>
                      <w:kern w:val="24"/>
                      <w:sz w:val="28"/>
                      <w:szCs w:val="28"/>
                    </w:rPr>
                    <w:t>CA57</w:t>
                  </w:r>
                </w:p>
              </w:txbxContent>
            </v:textbox>
          </v:shape>
        </w:pict>
      </w:r>
      <w:r>
        <w:rPr>
          <w:noProof/>
        </w:rPr>
        <w:pict w14:anchorId="55A25796">
          <v:rect id="正方形/長方形 41" o:spid="_x0000_s1662" style="position:absolute;left:0;text-align:left;margin-left:714.85pt;margin-top:158.6pt;width:33.8pt;height:38.2pt;z-index:97;visibility:visible;mso-wrap-style:square;v-text-anchor:middle" filled="f" strokecolor="#3c3c3b" strokeweight="2pt"/>
        </w:pict>
      </w:r>
      <w:r>
        <w:rPr>
          <w:noProof/>
        </w:rPr>
        <w:pict w14:anchorId="55A25797">
          <v:rect id="_x0000_s1661" style="position:absolute;left:0;text-align:left;margin-left:663pt;margin-top:157.65pt;width:33.8pt;height:38.2pt;z-index:96;visibility:visible;mso-wrap-style:square;v-text-anchor:middle" filled="f" strokecolor="#3c3c3b" strokeweight="2pt"/>
        </w:pict>
      </w:r>
      <w:r>
        <w:rPr>
          <w:noProof/>
        </w:rPr>
        <w:pict w14:anchorId="55A25798">
          <v:shape id="吹き出し: 四角形 8" o:spid="_x0000_s1660" type="#_x0000_t61" style="position:absolute;left:0;text-align:left;margin-left:128.2pt;margin-top:28.4pt;width:75.8pt;height:30.4pt;z-index:95;visibility:visible;mso-wrap-style:square;v-text-anchor:middle" adj="-1624,16804" filled="f" strokeweight="2pt">
            <v:textbox style="mso-next-textbox:#吹き出し: 四角形 8" inset="0,1mm,0,1mm">
              <w:txbxContent>
                <w:p w14:paraId="55A25831" w14:textId="77777777" w:rsidR="0097422D" w:rsidRPr="001A372C" w:rsidRDefault="0097422D" w:rsidP="001A372C">
                  <w:pPr>
                    <w:pStyle w:val="NormalWeb"/>
                    <w:spacing w:after="0" w:line="220" w:lineRule="exact"/>
                    <w:ind w:firstLine="0"/>
                    <w:jc w:val="center"/>
                    <w:rPr>
                      <w:rFonts w:ascii="メイリオ" w:eastAsia="メイリオ" w:hAnsi="メイリオ" w:cs="メイリオ"/>
                      <w:sz w:val="18"/>
                      <w:szCs w:val="18"/>
                    </w:rPr>
                  </w:pPr>
                  <w:r w:rsidRPr="001A372C">
                    <w:rPr>
                      <w:rFonts w:ascii="メイリオ" w:eastAsia="メイリオ" w:hAnsi="メイリオ" w:cs="メイリオ" w:hint="eastAsia"/>
                      <w:kern w:val="24"/>
                      <w:sz w:val="18"/>
                      <w:szCs w:val="18"/>
                    </w:rPr>
                    <w:t>高負荷</w:t>
                  </w:r>
                </w:p>
                <w:p w14:paraId="55A25832" w14:textId="77777777" w:rsidR="0097422D" w:rsidRPr="001A372C" w:rsidRDefault="0097422D" w:rsidP="001A372C">
                  <w:pPr>
                    <w:pStyle w:val="NormalWeb"/>
                    <w:spacing w:after="0" w:line="220" w:lineRule="exact"/>
                    <w:ind w:firstLine="0"/>
                    <w:jc w:val="center"/>
                    <w:rPr>
                      <w:rFonts w:ascii="メイリオ" w:eastAsia="メイリオ" w:hAnsi="メイリオ" w:cs="メイリオ"/>
                      <w:sz w:val="18"/>
                      <w:szCs w:val="18"/>
                    </w:rPr>
                  </w:pPr>
                  <w:r w:rsidRPr="001A372C">
                    <w:rPr>
                      <w:rFonts w:ascii="メイリオ" w:eastAsia="メイリオ" w:hAnsi="メイリオ" w:cs="メイリオ" w:hint="eastAsia"/>
                      <w:kern w:val="24"/>
                      <w:sz w:val="18"/>
                      <w:szCs w:val="18"/>
                    </w:rPr>
                    <w:t>アプリケーション</w:t>
                  </w:r>
                </w:p>
              </w:txbxContent>
            </v:textbox>
          </v:shape>
        </w:pict>
      </w:r>
      <w:r>
        <w:rPr>
          <w:noProof/>
        </w:rPr>
        <w:pict w14:anchorId="55A25799">
          <v:shape id="テキスト ボックス 6" o:spid="_x0000_s1659" type="#_x0000_t202" style="position:absolute;left:0;text-align:left;margin-left:325.65pt;margin-top:147.25pt;width:105.25pt;height:26.25pt;z-index:94;visibility:visible;v-text-anchor:top" filled="f" stroked="f">
            <v:textbox style="mso-next-textbox:#テキスト ボックス 6;mso-fit-shape-to-text:t" inset="0,0,0,0">
              <w:txbxContent>
                <w:p w14:paraId="55A25833" w14:textId="77777777" w:rsidR="0097422D" w:rsidRPr="001A372C" w:rsidRDefault="0097422D" w:rsidP="001A372C">
                  <w:pPr>
                    <w:pStyle w:val="NormalWeb"/>
                    <w:spacing w:beforeLines="20" w:before="48" w:after="0" w:line="240" w:lineRule="exact"/>
                    <w:jc w:val="center"/>
                    <w:rPr>
                      <w:rFonts w:ascii="メイリオ" w:eastAsia="メイリオ" w:hAnsi="メイリオ" w:cs="メイリオ"/>
                      <w:kern w:val="24"/>
                      <w:sz w:val="21"/>
                      <w:szCs w:val="21"/>
                    </w:rPr>
                  </w:pPr>
                  <w:proofErr w:type="spellStart"/>
                  <w:r w:rsidRPr="001A372C">
                    <w:rPr>
                      <w:rFonts w:ascii="メイリオ" w:eastAsia="メイリオ" w:hAnsi="メイリオ" w:cs="メイリオ"/>
                      <w:kern w:val="24"/>
                      <w:sz w:val="21"/>
                      <w:szCs w:val="21"/>
                    </w:rPr>
                    <w:t>Cgroup</w:t>
                  </w:r>
                  <w:proofErr w:type="spellEnd"/>
                  <w:r w:rsidRPr="001A372C">
                    <w:rPr>
                      <w:rFonts w:ascii="メイリオ" w:eastAsia="メイリオ" w:hAnsi="メイリオ" w:cs="メイリオ" w:hint="eastAsia"/>
                      <w:kern w:val="24"/>
                      <w:sz w:val="21"/>
                      <w:szCs w:val="21"/>
                    </w:rPr>
                    <w:t>による</w:t>
                  </w:r>
                </w:p>
                <w:p w14:paraId="55A25834" w14:textId="77777777" w:rsidR="0097422D" w:rsidRPr="001A372C" w:rsidRDefault="0097422D" w:rsidP="001A372C">
                  <w:pPr>
                    <w:pStyle w:val="NormalWeb"/>
                    <w:spacing w:beforeLines="20" w:before="48" w:after="0" w:line="240" w:lineRule="exact"/>
                    <w:jc w:val="center"/>
                    <w:rPr>
                      <w:rFonts w:ascii="メイリオ" w:eastAsia="メイリオ" w:hAnsi="メイリオ" w:cs="メイリオ"/>
                      <w:sz w:val="21"/>
                      <w:szCs w:val="21"/>
                    </w:rPr>
                  </w:pPr>
                  <w:r w:rsidRPr="001A372C">
                    <w:rPr>
                      <w:rFonts w:ascii="メイリオ" w:eastAsia="メイリオ" w:hAnsi="メイリオ" w:cs="メイリオ"/>
                      <w:kern w:val="24"/>
                      <w:sz w:val="21"/>
                      <w:szCs w:val="21"/>
                    </w:rPr>
                    <w:t>Processor affinity</w:t>
                  </w:r>
                </w:p>
              </w:txbxContent>
            </v:textbox>
          </v:shape>
        </w:pict>
      </w:r>
      <w:r>
        <w:rPr>
          <w:noProof/>
        </w:rPr>
        <w:pict w14:anchorId="55A2579A">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4" o:spid="_x0000_s1658" type="#_x0000_t13" style="position:absolute;left:0;text-align:left;margin-left:337.6pt;margin-top:117.95pt;width:100.65pt;height:89.2pt;z-index:93;visibility:visible;mso-wrap-style:square;v-text-anchor:middle" adj="12035" filled="f" fillcolor="black" strokeweight="2pt"/>
        </w:pict>
      </w:r>
      <w:r>
        <w:rPr>
          <w:noProof/>
        </w:rPr>
        <w:pict w14:anchorId="55A2579B">
          <v:shape id="テキスト ボックス 89" o:spid="_x0000_s1657" type="#_x0000_t202" style="position:absolute;left:0;text-align:left;margin-left:290.95pt;margin-top:64.75pt;width:78.4pt;height:25.55pt;z-index:92;visibility:visible;mso-wrap-style:square;v-text-anchor:top" filled="f" stroked="f">
            <v:textbox style="mso-next-textbox:#テキスト ボックス 89" inset="0,,0">
              <w:txbxContent>
                <w:p w14:paraId="55A25835" w14:textId="77777777" w:rsidR="0097422D" w:rsidRPr="001A372C" w:rsidRDefault="0097422D" w:rsidP="001A372C">
                  <w:pPr>
                    <w:pStyle w:val="NormalWeb"/>
                    <w:spacing w:beforeLines="20" w:before="48" w:after="0" w:line="240" w:lineRule="exact"/>
                    <w:ind w:firstLine="0"/>
                    <w:rPr>
                      <w:rFonts w:ascii="メイリオ" w:eastAsia="メイリオ" w:hAnsi="メイリオ" w:cs="メイリオ"/>
                    </w:rPr>
                  </w:pPr>
                  <w:r w:rsidRPr="001A372C">
                    <w:rPr>
                      <w:rFonts w:ascii="メイリオ" w:eastAsia="メイリオ" w:hAnsi="メイリオ" w:cs="メイリオ"/>
                      <w:kern w:val="24"/>
                    </w:rPr>
                    <w:t>CA53 group</w:t>
                  </w:r>
                </w:p>
              </w:txbxContent>
            </v:textbox>
          </v:shape>
        </w:pict>
      </w:r>
      <w:r>
        <w:rPr>
          <w:noProof/>
        </w:rPr>
        <w:pict w14:anchorId="55A2579C">
          <v:shape id="テキスト ボックス 88" o:spid="_x0000_s1656" type="#_x0000_t202" style="position:absolute;left:0;text-align:left;margin-left:18.5pt;margin-top:64.15pt;width:83.35pt;height:24.05pt;z-index:91;visibility:visible;mso-wrap-style:square;v-text-anchor:top" filled="f" stroked="f">
            <v:textbox style="mso-next-textbox:#テキスト ボックス 88;mso-fit-shape-to-text:t" inset="0,,0">
              <w:txbxContent>
                <w:p w14:paraId="55A25836" w14:textId="77777777" w:rsidR="0097422D" w:rsidRPr="001A372C" w:rsidRDefault="0097422D" w:rsidP="00896069">
                  <w:pPr>
                    <w:pStyle w:val="NormalWeb"/>
                    <w:spacing w:after="0"/>
                    <w:ind w:firstLine="0"/>
                    <w:rPr>
                      <w:rFonts w:ascii="メイリオ" w:eastAsia="メイリオ" w:hAnsi="メイリオ" w:cs="メイリオ"/>
                    </w:rPr>
                  </w:pPr>
                  <w:r w:rsidRPr="001A372C">
                    <w:rPr>
                      <w:rFonts w:ascii="メイリオ" w:eastAsia="メイリオ" w:hAnsi="メイリオ" w:cs="メイリオ"/>
                      <w:kern w:val="24"/>
                    </w:rPr>
                    <w:t>CA57 group</w:t>
                  </w:r>
                </w:p>
              </w:txbxContent>
            </v:textbox>
          </v:shape>
        </w:pict>
      </w:r>
      <w:r>
        <w:rPr>
          <w:noProof/>
        </w:rPr>
        <w:pict w14:anchorId="55A2579D">
          <v:shape id="_x0000_s1655" type="#_x0000_t32" style="position:absolute;left:0;text-align:left;margin-left:100.5pt;margin-top:71.85pt;width:.65pt;height:23.5pt;z-index:90;visibility:visible;mso-wrap-style:square" o:connectortype="straight" strokeweight="3pt">
            <v:stroke endarrow="block"/>
            <v:shadow on="t" color="black" opacity="22937f" origin=",.5" offset="0,.63889mm"/>
          </v:shape>
        </w:pict>
      </w:r>
      <w:r>
        <w:rPr>
          <w:noProof/>
        </w:rPr>
        <w:pict w14:anchorId="55A2579E">
          <v:shape id="_x0000_s1654" type="#_x0000_t32" style="position:absolute;left:0;text-align:left;margin-left:230.55pt;margin-top:69.05pt;width:1.15pt;height:27.3pt;flip:x;z-index:89;visibility:visible;mso-wrap-style:square" o:connectortype="straight" strokeweight="3pt">
            <v:stroke dashstyle="1 1" endarrow="block"/>
            <v:shadow on="t" color="black" opacity="22937f" origin=",.5" offset="0,.63889mm"/>
          </v:shape>
        </w:pict>
      </w:r>
      <w:r>
        <w:rPr>
          <w:noProof/>
        </w:rPr>
        <w:pict w14:anchorId="55A257A0">
          <v:shape id="直線矢印コネクタ 30" o:spid="_x0000_s1652" type="#_x0000_t32" style="position:absolute;left:0;text-align:left;margin-left:254.4pt;margin-top:186pt;width:25.1pt;height:19.15pt;flip:y;z-index:87;visibility:visible;mso-wrap-style:square" o:connectortype="straight" strokeweight="3pt">
            <v:stroke dashstyle="1 1" endarrow="block" endcap="round"/>
            <v:shadow on="t" color="black" opacity="22937f" origin=",.5" offset="0,.63889mm"/>
          </v:shape>
        </w:pict>
      </w:r>
      <w:r>
        <w:rPr>
          <w:noProof/>
        </w:rPr>
        <w:pict w14:anchorId="55A257A1">
          <v:shape id="直線矢印コネクタ 29" o:spid="_x0000_s1651" type="#_x0000_t32" style="position:absolute;left:0;text-align:left;margin-left:203.2pt;margin-top:186pt;width:25.15pt;height:19.15pt;flip:y;z-index:86;visibility:visible;mso-wrap-style:square" o:connectortype="straight" strokeweight="3pt">
            <v:stroke dashstyle="1 1" endarrow="block" endcap="round"/>
            <v:shadow on="t" color="black" opacity="22937f" origin=",.5" offset="0,.63889mm"/>
          </v:shape>
        </w:pict>
      </w:r>
      <w:r>
        <w:rPr>
          <w:noProof/>
        </w:rPr>
        <w:pict w14:anchorId="55A257A2">
          <v:shape id="_x0000_s1650" type="#_x0000_t32" style="position:absolute;left:0;text-align:left;margin-left:131.5pt;margin-top:186.05pt;width:20.55pt;height:19.1pt;flip:x y;z-index:85;visibility:visible;mso-wrap-style:square" o:connectortype="straight" strokeweight="3pt">
            <v:stroke dashstyle="dash" endarrow="block"/>
            <v:shadow on="t" color="black" opacity="22937f" origin=",.5" offset="0,.63889mm"/>
          </v:shape>
        </w:pict>
      </w:r>
      <w:r>
        <w:rPr>
          <w:noProof/>
        </w:rPr>
        <w:pict w14:anchorId="55A257A3">
          <v:shape id="直線矢印コネクタ 27" o:spid="_x0000_s1649" type="#_x0000_t32" style="position:absolute;left:0;text-align:left;margin-left:80.35pt;margin-top:186.55pt;width:20.55pt;height:17.6pt;flip:x y;z-index:84;visibility:visible;mso-wrap-style:square" o:connectortype="straight" strokeweight="3pt">
            <v:stroke dashstyle="dash" endarrow="block"/>
            <v:shadow on="t" color="black" opacity="22937f" origin=",.5" offset="0,.63889mm"/>
          </v:shape>
        </w:pict>
      </w:r>
      <w:r>
        <w:rPr>
          <w:noProof/>
        </w:rPr>
        <w:pict w14:anchorId="55A257A4">
          <v:rect id="_x0000_s1648" style="position:absolute;left:0;text-align:left;margin-left:261.45pt;margin-top:96.2pt;width:41.15pt;height:21.7pt;z-index:83;visibility:visible;mso-wrap-style:square;mso-position-vertical:absolute;v-text-anchor:middle" fillcolor="window" strokeweight="2pt">
            <v:textbox style="mso-next-textbox:#_x0000_s1648" inset="0,.5mm,0,.5mm">
              <w:txbxContent>
                <w:p w14:paraId="55A25837" w14:textId="22E61851" w:rsidR="0097422D" w:rsidRPr="001435DB" w:rsidRDefault="0097422D" w:rsidP="001A372C">
                  <w:pPr>
                    <w:pStyle w:val="NormalWeb"/>
                    <w:spacing w:beforeLines="20" w:before="48" w:after="0" w:line="240" w:lineRule="exact"/>
                    <w:ind w:firstLine="0"/>
                    <w:jc w:val="center"/>
                    <w:rPr>
                      <w:rFonts w:ascii="メイリオ" w:eastAsia="メイリオ" w:hAnsi="メイリオ" w:cs="メイリオ"/>
                      <w:sz w:val="22"/>
                    </w:rPr>
                  </w:pPr>
                  <w:r w:rsidRPr="001435DB">
                    <w:rPr>
                      <w:rFonts w:ascii="メイリオ" w:eastAsia="メイリオ" w:hAnsi="メイリオ" w:cs="メイリオ"/>
                      <w:kern w:val="24"/>
                      <w:sz w:val="22"/>
                    </w:rPr>
                    <w:t>App.</w:t>
                  </w:r>
                  <w:r>
                    <w:rPr>
                      <w:rFonts w:ascii="メイリオ" w:eastAsia="メイリオ" w:hAnsi="メイリオ" w:cs="メイリオ"/>
                      <w:kern w:val="24"/>
                      <w:sz w:val="22"/>
                    </w:rPr>
                    <w:t xml:space="preserve"> </w:t>
                  </w:r>
                  <w:r w:rsidRPr="001435DB">
                    <w:rPr>
                      <w:rFonts w:ascii="メイリオ" w:eastAsia="メイリオ" w:hAnsi="メイリオ" w:cs="メイリオ"/>
                      <w:kern w:val="24"/>
                      <w:sz w:val="22"/>
                    </w:rPr>
                    <w:t>3</w:t>
                  </w:r>
                </w:p>
              </w:txbxContent>
            </v:textbox>
          </v:rect>
        </w:pict>
      </w:r>
      <w:r>
        <w:rPr>
          <w:noProof/>
        </w:rPr>
        <w:pict w14:anchorId="55A257A5">
          <v:shape id="_x0000_s1647" type="#_x0000_t202" style="position:absolute;left:0;text-align:left;margin-left:207.45pt;margin-top:116.85pt;width:110.25pt;height:13.85pt;z-index:82;visibility:visible;v-text-anchor:top" filled="f" stroked="f">
            <v:path arrowok="t"/>
            <v:textbox style="mso-next-textbox:#_x0000_s1647" inset="0,0,0,0">
              <w:txbxContent>
                <w:p w14:paraId="55A25838" w14:textId="77777777" w:rsidR="0097422D" w:rsidRPr="001A372C" w:rsidRDefault="0097422D" w:rsidP="001A372C">
                  <w:pPr>
                    <w:pStyle w:val="NormalWeb"/>
                    <w:spacing w:beforeLines="20" w:before="48" w:after="0" w:line="240" w:lineRule="exact"/>
                    <w:ind w:firstLine="0"/>
                    <w:rPr>
                      <w:rFonts w:ascii="メイリオ" w:eastAsia="メイリオ" w:hAnsi="メイリオ" w:cs="メイリオ"/>
                      <w:sz w:val="22"/>
                    </w:rPr>
                  </w:pPr>
                  <w:r w:rsidRPr="001A372C">
                    <w:rPr>
                      <w:rFonts w:ascii="メイリオ" w:eastAsia="メイリオ" w:hAnsi="メイリオ" w:cs="メイリオ" w:hint="eastAsia"/>
                      <w:kern w:val="24"/>
                      <w:sz w:val="22"/>
                    </w:rPr>
                    <w:t>アプリケーション</w:t>
                  </w:r>
                </w:p>
              </w:txbxContent>
            </v:textbox>
          </v:shape>
        </w:pict>
      </w:r>
      <w:r>
        <w:rPr>
          <w:noProof/>
        </w:rPr>
        <w:pict w14:anchorId="55A257A6">
          <v:rect id="_x0000_s1646" style="position:absolute;left:0;text-align:left;margin-left:207pt;margin-top:96.2pt;width:47.05pt;height:21.7pt;z-index:81;visibility:visible;mso-wrap-style:square;mso-position-vertical:absolute;v-text-anchor:middle" fillcolor="window" strokeweight="2pt">
            <v:textbox style="mso-next-textbox:#_x0000_s1646" inset="0,.5mm,0,.5mm">
              <w:txbxContent>
                <w:p w14:paraId="55A25839" w14:textId="6052B80F" w:rsidR="0097422D" w:rsidRPr="001435DB" w:rsidRDefault="0097422D" w:rsidP="001A372C">
                  <w:pPr>
                    <w:pStyle w:val="NormalWeb"/>
                    <w:spacing w:beforeLines="20" w:before="48" w:after="0" w:line="240" w:lineRule="exact"/>
                    <w:ind w:firstLine="0"/>
                    <w:jc w:val="center"/>
                    <w:rPr>
                      <w:rFonts w:ascii="メイリオ" w:eastAsia="メイリオ" w:hAnsi="メイリオ" w:cs="メイリオ"/>
                      <w:sz w:val="22"/>
                    </w:rPr>
                  </w:pPr>
                  <w:r w:rsidRPr="001435DB">
                    <w:rPr>
                      <w:rFonts w:ascii="メイリオ" w:eastAsia="メイリオ" w:hAnsi="メイリオ" w:cs="メイリオ"/>
                      <w:kern w:val="24"/>
                      <w:sz w:val="22"/>
                    </w:rPr>
                    <w:t>App. 2</w:t>
                  </w:r>
                </w:p>
              </w:txbxContent>
            </v:textbox>
          </v:rect>
        </w:pict>
      </w:r>
      <w:r>
        <w:rPr>
          <w:noProof/>
        </w:rPr>
        <w:pict w14:anchorId="55A257A7">
          <v:roundrect id="四角形: 角を丸くする 63" o:spid="_x0000_s1645" style="position:absolute;left:0;text-align:left;margin-left:198.95pt;margin-top:91.8pt;width:111.05pt;height:39.7pt;z-index:80;visibility:visible;mso-wrap-style:square;v-text-anchor:middle" arcsize="10923f" filled="f" strokeweight="2pt"/>
        </w:pict>
      </w:r>
      <w:r>
        <w:rPr>
          <w:noProof/>
        </w:rPr>
        <w:pict w14:anchorId="55A257A8">
          <v:shape id="_x0000_s1644" type="#_x0000_t202" style="position:absolute;left:0;text-align:left;margin-left:3in;margin-top:137.5pt;width:94pt;height:15.8pt;z-index:79;visibility:visible;v-text-anchor:top" filled="f" stroked="f">
            <v:path arrowok="t"/>
            <v:textbox style="mso-next-textbox:#_x0000_s1644" inset="0,0,0,0">
              <w:txbxContent>
                <w:p w14:paraId="55A2583A" w14:textId="77777777" w:rsidR="0097422D" w:rsidRPr="001A372C" w:rsidRDefault="0097422D" w:rsidP="001A372C">
                  <w:pPr>
                    <w:pStyle w:val="NormalWeb"/>
                    <w:spacing w:beforeLines="20" w:before="48" w:after="0" w:line="240" w:lineRule="exact"/>
                    <w:ind w:firstLine="0"/>
                    <w:rPr>
                      <w:rFonts w:ascii="メイリオ" w:eastAsia="メイリオ" w:hAnsi="メイリオ" w:cs="メイリオ"/>
                      <w:sz w:val="22"/>
                    </w:rPr>
                  </w:pPr>
                  <w:r w:rsidRPr="001A372C">
                    <w:rPr>
                      <w:rFonts w:ascii="メイリオ" w:eastAsia="メイリオ" w:hAnsi="メイリオ" w:cs="メイリオ"/>
                      <w:kern w:val="24"/>
                      <w:sz w:val="22"/>
                    </w:rPr>
                    <w:t>CPU</w:t>
                  </w:r>
                  <w:r w:rsidRPr="001A372C">
                    <w:rPr>
                      <w:rFonts w:ascii="メイリオ" w:eastAsia="メイリオ" w:hAnsi="メイリオ" w:cs="メイリオ" w:hint="eastAsia"/>
                      <w:kern w:val="24"/>
                      <w:sz w:val="22"/>
                    </w:rPr>
                    <w:t>リソース</w:t>
                  </w:r>
                </w:p>
              </w:txbxContent>
            </v:textbox>
          </v:shape>
        </w:pict>
      </w:r>
      <w:r>
        <w:rPr>
          <w:noProof/>
        </w:rPr>
        <w:pict w14:anchorId="55A257A9">
          <v:rect id="_x0000_s1643" style="position:absolute;left:0;text-align:left;margin-left:257.65pt;margin-top:152.9pt;width:43.7pt;height:32.6pt;z-index:78;visibility:visible;mso-wrap-style:square;v-text-anchor:middle" fillcolor="window" strokeweight="2pt">
            <v:textbox style="mso-next-textbox:#_x0000_s1643" inset="0,3mm,0,3mm">
              <w:txbxContent>
                <w:p w14:paraId="55A2583B" w14:textId="77777777" w:rsidR="0097422D" w:rsidRPr="001A372C" w:rsidRDefault="0097422D" w:rsidP="001A372C">
                  <w:pPr>
                    <w:pStyle w:val="NormalWeb"/>
                    <w:spacing w:beforeLines="20" w:before="48" w:after="0" w:line="240" w:lineRule="exact"/>
                    <w:ind w:firstLine="0"/>
                    <w:jc w:val="center"/>
                    <w:rPr>
                      <w:rFonts w:ascii="メイリオ" w:eastAsia="メイリオ" w:hAnsi="メイリオ" w:cs="メイリオ"/>
                    </w:rPr>
                  </w:pPr>
                  <w:r w:rsidRPr="001A372C">
                    <w:rPr>
                      <w:rFonts w:ascii="メイリオ" w:eastAsia="メイリオ" w:hAnsi="メイリオ" w:cs="メイリオ"/>
                      <w:kern w:val="24"/>
                    </w:rPr>
                    <w:t>CA53</w:t>
                  </w:r>
                </w:p>
              </w:txbxContent>
            </v:textbox>
          </v:rect>
        </w:pict>
      </w:r>
      <w:r>
        <w:rPr>
          <w:noProof/>
        </w:rPr>
        <w:pict w14:anchorId="55A257AA">
          <v:rect id="_x0000_s1642" style="position:absolute;left:0;text-align:left;margin-left:207.75pt;margin-top:152.9pt;width:41.15pt;height:32.6pt;z-index:77;visibility:visible;mso-wrap-style:square;v-text-anchor:middle" fillcolor="window" strokeweight="2pt">
            <v:textbox style="mso-next-textbox:#_x0000_s1642" inset="0,3mm,0,3mm">
              <w:txbxContent>
                <w:p w14:paraId="55A2583C" w14:textId="77777777" w:rsidR="0097422D" w:rsidRPr="001A372C" w:rsidRDefault="0097422D" w:rsidP="001A372C">
                  <w:pPr>
                    <w:pStyle w:val="NormalWeb"/>
                    <w:spacing w:beforeLines="20" w:before="48" w:after="0" w:line="240" w:lineRule="exact"/>
                    <w:ind w:firstLine="0"/>
                    <w:jc w:val="center"/>
                    <w:rPr>
                      <w:rFonts w:ascii="メイリオ" w:eastAsia="メイリオ" w:hAnsi="メイリオ" w:cs="メイリオ"/>
                    </w:rPr>
                  </w:pPr>
                  <w:r w:rsidRPr="001A372C">
                    <w:rPr>
                      <w:rFonts w:ascii="メイリオ" w:eastAsia="メイリオ" w:hAnsi="メイリオ" w:cs="メイリオ"/>
                      <w:kern w:val="24"/>
                    </w:rPr>
                    <w:t>CA53</w:t>
                  </w:r>
                </w:p>
              </w:txbxContent>
            </v:textbox>
          </v:rect>
        </w:pict>
      </w:r>
      <w:r>
        <w:rPr>
          <w:noProof/>
        </w:rPr>
        <w:pict w14:anchorId="55A257AB">
          <v:roundrect id="四角形: 角を丸くする 59" o:spid="_x0000_s1641" style="position:absolute;left:0;text-align:left;margin-left:198.95pt;margin-top:136.55pt;width:111.05pt;height:53.85pt;z-index:76;visibility:visible;mso-wrap-style:square;v-text-anchor:middle" arcsize="10923f" filled="f" strokeweight="2pt"/>
        </w:pict>
      </w:r>
      <w:r>
        <w:rPr>
          <w:noProof/>
        </w:rPr>
        <w:pict w14:anchorId="55A257AC">
          <v:roundrect id="四角形: 角を丸くする 58" o:spid="_x0000_s1640" style="position:absolute;left:0;text-align:left;margin-left:192.05pt;margin-top:86.3pt;width:124.15pt;height:108.8pt;z-index:75;visibility:visible;mso-wrap-style:square;v-text-anchor:middle" arcsize="10923f" filled="f" strokeweight="2pt">
            <v:stroke dashstyle="1 1" endcap="round"/>
          </v:roundrect>
        </w:pict>
      </w:r>
      <w:r>
        <w:rPr>
          <w:noProof/>
        </w:rPr>
        <w:pict w14:anchorId="55A257AD">
          <v:shape id="_x0000_s1639" type="#_x0000_t202" style="position:absolute;left:0;text-align:left;margin-left:58.85pt;margin-top:116.4pt;width:104pt;height:16.45pt;z-index:74;visibility:visible;v-text-anchor:top" filled="f" stroked="f">
            <v:path arrowok="t"/>
            <v:textbox style="mso-next-textbox:#_x0000_s1639" inset="0,0,0,0">
              <w:txbxContent>
                <w:p w14:paraId="55A2583D" w14:textId="77777777" w:rsidR="0097422D" w:rsidRPr="001A372C" w:rsidRDefault="0097422D" w:rsidP="001A372C">
                  <w:pPr>
                    <w:pStyle w:val="NormalWeb"/>
                    <w:spacing w:beforeLines="20" w:before="48" w:after="0" w:line="240" w:lineRule="exact"/>
                    <w:ind w:firstLine="0"/>
                    <w:rPr>
                      <w:rFonts w:ascii="メイリオ" w:eastAsia="メイリオ" w:hAnsi="メイリオ" w:cs="メイリオ"/>
                      <w:sz w:val="22"/>
                      <w:szCs w:val="22"/>
                    </w:rPr>
                  </w:pPr>
                  <w:r w:rsidRPr="001A372C">
                    <w:rPr>
                      <w:rFonts w:ascii="メイリオ" w:eastAsia="メイリオ" w:hAnsi="メイリオ" w:cs="メイリオ" w:hint="eastAsia"/>
                      <w:kern w:val="24"/>
                      <w:sz w:val="22"/>
                      <w:szCs w:val="22"/>
                    </w:rPr>
                    <w:t>アプリケーション</w:t>
                  </w:r>
                </w:p>
              </w:txbxContent>
            </v:textbox>
          </v:shape>
        </w:pict>
      </w:r>
      <w:r>
        <w:rPr>
          <w:noProof/>
        </w:rPr>
        <w:pict w14:anchorId="55A257AE">
          <v:rect id="_x0000_s1638" style="position:absolute;left:0;text-align:left;margin-left:80.6pt;margin-top:95.35pt;width:41.15pt;height:21.7pt;z-index:73;visibility:visible;mso-wrap-style:square;v-text-anchor:middle" fillcolor="window" strokeweight="2pt">
            <v:textbox style="mso-next-textbox:#_x0000_s1638" inset="0,.5mm,0,.5mm">
              <w:txbxContent>
                <w:p w14:paraId="55A2583E" w14:textId="16257CCE" w:rsidR="0097422D" w:rsidRPr="001435DB" w:rsidRDefault="0097422D" w:rsidP="001A372C">
                  <w:pPr>
                    <w:pStyle w:val="NormalWeb"/>
                    <w:spacing w:beforeLines="20" w:before="48" w:after="0" w:line="240" w:lineRule="exact"/>
                    <w:ind w:firstLine="0"/>
                    <w:jc w:val="center"/>
                    <w:rPr>
                      <w:rFonts w:ascii="メイリオ" w:eastAsia="メイリオ" w:hAnsi="メイリオ" w:cs="メイリオ"/>
                      <w:sz w:val="22"/>
                    </w:rPr>
                  </w:pPr>
                  <w:r w:rsidRPr="001435DB">
                    <w:rPr>
                      <w:rFonts w:ascii="メイリオ" w:eastAsia="メイリオ" w:hAnsi="メイリオ" w:cs="メイリオ"/>
                      <w:kern w:val="24"/>
                      <w:sz w:val="22"/>
                    </w:rPr>
                    <w:t>App.</w:t>
                  </w:r>
                  <w:r>
                    <w:rPr>
                      <w:rFonts w:ascii="メイリオ" w:eastAsia="メイリオ" w:hAnsi="メイリオ" w:cs="メイリオ"/>
                      <w:kern w:val="24"/>
                      <w:sz w:val="22"/>
                    </w:rPr>
                    <w:t xml:space="preserve"> </w:t>
                  </w:r>
                  <w:r w:rsidRPr="001435DB">
                    <w:rPr>
                      <w:rFonts w:ascii="メイリオ" w:eastAsia="メイリオ" w:hAnsi="メイリオ" w:cs="メイリオ"/>
                      <w:kern w:val="24"/>
                      <w:sz w:val="22"/>
                    </w:rPr>
                    <w:t>1</w:t>
                  </w:r>
                </w:p>
              </w:txbxContent>
            </v:textbox>
          </v:rect>
        </w:pict>
      </w:r>
      <w:r>
        <w:rPr>
          <w:noProof/>
        </w:rPr>
        <w:pict w14:anchorId="55A257AF">
          <v:roundrect id="四角形: 角を丸くする 55" o:spid="_x0000_s1637" style="position:absolute;left:0;text-align:left;margin-left:50.95pt;margin-top:91.85pt;width:111pt;height:39.7pt;z-index:72;visibility:visible;mso-wrap-style:square;v-text-anchor:middle" arcsize="10923f" filled="f" strokeweight="2pt"/>
        </w:pict>
      </w:r>
      <w:r>
        <w:rPr>
          <w:noProof/>
        </w:rPr>
        <w:pict w14:anchorId="55A257B0">
          <v:shape id="_x0000_s1636" type="#_x0000_t202" style="position:absolute;left:0;text-align:left;margin-left:65.3pt;margin-top:137.5pt;width:90.35pt;height:13.9pt;z-index:71;visibility:visible;v-text-anchor:top" filled="f" stroked="f">
            <v:path arrowok="t"/>
            <v:textbox style="mso-next-textbox:#_x0000_s1636" inset="0,0,0,0">
              <w:txbxContent>
                <w:p w14:paraId="55A2583F" w14:textId="77777777" w:rsidR="0097422D" w:rsidRPr="001A372C" w:rsidRDefault="0097422D" w:rsidP="001A372C">
                  <w:pPr>
                    <w:pStyle w:val="NormalWeb"/>
                    <w:spacing w:beforeLines="20" w:before="48" w:after="0" w:line="240" w:lineRule="exact"/>
                    <w:ind w:firstLine="0"/>
                    <w:rPr>
                      <w:rFonts w:ascii="メイリオ" w:eastAsia="メイリオ" w:hAnsi="メイリオ" w:cs="メイリオ"/>
                      <w:sz w:val="22"/>
                    </w:rPr>
                  </w:pPr>
                  <w:r w:rsidRPr="001A372C">
                    <w:rPr>
                      <w:rFonts w:ascii="メイリオ" w:eastAsia="メイリオ" w:hAnsi="メイリオ" w:cs="メイリオ"/>
                      <w:kern w:val="24"/>
                      <w:sz w:val="22"/>
                    </w:rPr>
                    <w:t>CPU</w:t>
                  </w:r>
                  <w:r w:rsidRPr="001A372C">
                    <w:rPr>
                      <w:rFonts w:ascii="メイリオ" w:eastAsia="メイリオ" w:hAnsi="メイリオ" w:cs="メイリオ" w:hint="eastAsia"/>
                      <w:kern w:val="24"/>
                      <w:sz w:val="22"/>
                    </w:rPr>
                    <w:t>リソース</w:t>
                  </w:r>
                </w:p>
              </w:txbxContent>
            </v:textbox>
          </v:shape>
        </w:pict>
      </w:r>
      <w:r>
        <w:rPr>
          <w:noProof/>
        </w:rPr>
        <w:pict w14:anchorId="55A257B1">
          <v:rect id="_x0000_s1635" style="position:absolute;left:0;text-align:left;margin-left:109.65pt;margin-top:153.7pt;width:43.7pt;height:32.6pt;z-index:70;visibility:visible;mso-wrap-style:square;v-text-anchor:middle" fillcolor="window" strokeweight="2pt">
            <v:textbox style="mso-next-textbox:#_x0000_s1635" inset="0,3mm,0,3mm">
              <w:txbxContent>
                <w:p w14:paraId="55A25840" w14:textId="77777777" w:rsidR="0097422D" w:rsidRPr="001A372C" w:rsidRDefault="0097422D" w:rsidP="001A372C">
                  <w:pPr>
                    <w:pStyle w:val="NormalWeb"/>
                    <w:spacing w:after="0" w:line="240" w:lineRule="exact"/>
                    <w:ind w:firstLine="0"/>
                    <w:jc w:val="center"/>
                    <w:rPr>
                      <w:rFonts w:ascii="メイリオ" w:eastAsia="メイリオ" w:hAnsi="メイリオ" w:cs="メイリオ"/>
                    </w:rPr>
                  </w:pPr>
                  <w:r w:rsidRPr="001A372C">
                    <w:rPr>
                      <w:rFonts w:ascii="メイリオ" w:eastAsia="メイリオ" w:hAnsi="メイリオ" w:cs="メイリオ"/>
                      <w:kern w:val="24"/>
                    </w:rPr>
                    <w:t>CA57</w:t>
                  </w:r>
                </w:p>
              </w:txbxContent>
            </v:textbox>
          </v:rect>
        </w:pict>
      </w:r>
      <w:r>
        <w:rPr>
          <w:noProof/>
        </w:rPr>
        <w:pict w14:anchorId="55A257B2">
          <v:rect id="正方形/長方形 12" o:spid="_x0000_s1634" style="position:absolute;left:0;text-align:left;margin-left:59.75pt;margin-top:152.95pt;width:41.15pt;height:32.6pt;z-index:69;visibility:visible;mso-wrap-style:square;v-text-anchor:middle" fillcolor="window" strokeweight="2pt">
            <v:textbox style="mso-next-textbox:#正方形/長方形 12" inset="0,3mm,0,3mm">
              <w:txbxContent>
                <w:p w14:paraId="55A25841" w14:textId="77777777" w:rsidR="0097422D" w:rsidRPr="001A372C" w:rsidRDefault="0097422D" w:rsidP="001A372C">
                  <w:pPr>
                    <w:pStyle w:val="NormalWeb"/>
                    <w:spacing w:after="0" w:line="240" w:lineRule="exact"/>
                    <w:ind w:firstLine="0"/>
                    <w:jc w:val="center"/>
                    <w:rPr>
                      <w:rFonts w:ascii="メイリオ" w:eastAsia="メイリオ" w:hAnsi="メイリオ" w:cs="メイリオ"/>
                    </w:rPr>
                  </w:pPr>
                  <w:r w:rsidRPr="001A372C">
                    <w:rPr>
                      <w:rFonts w:ascii="メイリオ" w:eastAsia="メイリオ" w:hAnsi="メイリオ" w:cs="メイリオ"/>
                      <w:kern w:val="24"/>
                    </w:rPr>
                    <w:t>CA57</w:t>
                  </w:r>
                </w:p>
              </w:txbxContent>
            </v:textbox>
          </v:rect>
        </w:pict>
      </w:r>
      <w:r>
        <w:rPr>
          <w:noProof/>
        </w:rPr>
        <w:pict w14:anchorId="55A257B3">
          <v:roundrect id="四角形: 角を丸くする 51" o:spid="_x0000_s1633" style="position:absolute;left:0;text-align:left;margin-left:50.95pt;margin-top:136.75pt;width:111pt;height:53.85pt;z-index:68;visibility:visible;mso-wrap-style:square;v-text-anchor:middle" arcsize="10923f" filled="f" strokeweight="2pt"/>
        </w:pict>
      </w:r>
      <w:r>
        <w:rPr>
          <w:noProof/>
        </w:rPr>
        <w:pict w14:anchorId="55A257B4">
          <v:roundrect id="四角形: 角を丸くする 46" o:spid="_x0000_s1632" style="position:absolute;left:0;text-align:left;margin-left:44.05pt;margin-top:86.35pt;width:124.15pt;height:108.8pt;z-index:67;visibility:visible;mso-wrap-style:square;v-text-anchor:middle" arcsize="10923f" filled="f" strokeweight="2pt">
            <v:stroke dashstyle="dash"/>
          </v:roundrect>
        </w:pict>
      </w:r>
      <w:r>
        <w:rPr>
          <w:noProof/>
        </w:rPr>
        <w:pict w14:anchorId="55A257B5">
          <v:rect id="正方形/長方形 6" o:spid="_x0000_s1631" style="position:absolute;left:0;text-align:left;margin-left:130.2pt;margin-top:205.15pt;width:43.7pt;height:35.35pt;z-index:66;visibility:visible;mso-wrap-style:square;v-text-anchor:middle" filled="f" strokecolor="#3c3c3b" strokeweight="2pt">
            <v:textbox style="mso-next-textbox:#正方形/長方形 6" inset="0,3mm,0,3mm">
              <w:txbxContent>
                <w:p w14:paraId="55A25842" w14:textId="77777777" w:rsidR="0097422D" w:rsidRPr="001A372C" w:rsidRDefault="0097422D" w:rsidP="00A66F3F">
                  <w:pPr>
                    <w:pStyle w:val="NormalWeb"/>
                    <w:spacing w:beforeLines="20" w:before="48" w:after="0" w:line="240" w:lineRule="exact"/>
                    <w:ind w:firstLine="0"/>
                    <w:jc w:val="center"/>
                    <w:rPr>
                      <w:rFonts w:ascii="メイリオ" w:eastAsia="メイリオ" w:hAnsi="メイリオ" w:cs="メイリオ"/>
                    </w:rPr>
                  </w:pPr>
                  <w:r w:rsidRPr="001A372C">
                    <w:rPr>
                      <w:rFonts w:ascii="メイリオ" w:eastAsia="メイリオ" w:hAnsi="メイリオ" w:cs="メイリオ"/>
                      <w:color w:val="000000"/>
                      <w:kern w:val="24"/>
                    </w:rPr>
                    <w:t>CA57</w:t>
                  </w:r>
                </w:p>
              </w:txbxContent>
            </v:textbox>
          </v:rect>
        </w:pict>
      </w:r>
      <w:r>
        <w:rPr>
          <w:noProof/>
        </w:rPr>
        <w:pict w14:anchorId="55A257B6">
          <v:rect id="正方形/長方形 5" o:spid="_x0000_s1630" style="position:absolute;left:0;text-align:left;margin-left:80.3pt;margin-top:205.15pt;width:41.15pt;height:35.35pt;z-index:65;visibility:visible;mso-wrap-style:square;v-text-anchor:middle" filled="f" strokecolor="#3c3c3b" strokeweight="2pt">
            <v:textbox style="mso-next-textbox:#正方形/長方形 5" inset="0,3mm,0,3mm">
              <w:txbxContent>
                <w:p w14:paraId="55A25843" w14:textId="77777777" w:rsidR="0097422D" w:rsidRPr="001A372C" w:rsidRDefault="0097422D" w:rsidP="00A66F3F">
                  <w:pPr>
                    <w:pStyle w:val="NormalWeb"/>
                    <w:spacing w:beforeLines="20" w:before="48" w:after="0" w:line="240" w:lineRule="exact"/>
                    <w:ind w:firstLine="0"/>
                    <w:jc w:val="center"/>
                    <w:rPr>
                      <w:rFonts w:ascii="メイリオ" w:eastAsia="メイリオ" w:hAnsi="メイリオ" w:cs="メイリオ"/>
                    </w:rPr>
                  </w:pPr>
                  <w:r w:rsidRPr="001A372C">
                    <w:rPr>
                      <w:rFonts w:ascii="メイリオ" w:eastAsia="メイリオ" w:hAnsi="メイリオ" w:cs="メイリオ"/>
                      <w:color w:val="000000"/>
                      <w:kern w:val="24"/>
                    </w:rPr>
                    <w:t>CA57</w:t>
                  </w:r>
                </w:p>
              </w:txbxContent>
            </v:textbox>
          </v:rect>
        </w:pict>
      </w:r>
      <w:r>
        <w:rPr>
          <w:noProof/>
        </w:rPr>
        <w:pict w14:anchorId="55A257B7">
          <v:rect id="_x0000_s1629" style="position:absolute;left:0;text-align:left;margin-left:232.55pt;margin-top:205.15pt;width:43.7pt;height:35.35pt;z-index:64;visibility:visible;mso-wrap-style:square;v-text-anchor:middle" filled="f" strokecolor="#3c3c3b" strokeweight="2pt">
            <v:textbox style="mso-next-textbox:#_x0000_s1629" inset="0,3mm,0,3mm">
              <w:txbxContent>
                <w:p w14:paraId="55A25844" w14:textId="77777777" w:rsidR="0097422D" w:rsidRPr="001A372C" w:rsidRDefault="0097422D" w:rsidP="00A66F3F">
                  <w:pPr>
                    <w:pStyle w:val="NormalWeb"/>
                    <w:spacing w:beforeLines="20" w:before="48" w:after="0" w:line="240" w:lineRule="exact"/>
                    <w:ind w:firstLine="0"/>
                    <w:jc w:val="center"/>
                    <w:rPr>
                      <w:rFonts w:ascii="メイリオ" w:eastAsia="メイリオ" w:hAnsi="メイリオ" w:cs="メイリオ"/>
                    </w:rPr>
                  </w:pPr>
                  <w:r w:rsidRPr="001A372C">
                    <w:rPr>
                      <w:rFonts w:ascii="メイリオ" w:eastAsia="メイリオ" w:hAnsi="メイリオ" w:cs="メイリオ"/>
                      <w:color w:val="000000"/>
                      <w:kern w:val="24"/>
                    </w:rPr>
                    <w:t>CA53</w:t>
                  </w:r>
                </w:p>
              </w:txbxContent>
            </v:textbox>
          </v:rect>
        </w:pict>
      </w:r>
      <w:r>
        <w:rPr>
          <w:noProof/>
        </w:rPr>
        <w:pict w14:anchorId="55A257B8">
          <v:rect id="_x0000_s1628" style="position:absolute;left:0;text-align:left;margin-left:182.65pt;margin-top:205.15pt;width:41.15pt;height:35.35pt;z-index:63;visibility:visible;mso-wrap-style:square;v-text-anchor:middle" filled="f" strokecolor="#3c3c3b" strokeweight="2pt">
            <v:textbox style="mso-next-textbox:#_x0000_s1628" inset="0,3mm,0,3mm">
              <w:txbxContent>
                <w:p w14:paraId="55A25845" w14:textId="77777777" w:rsidR="0097422D" w:rsidRPr="001A372C" w:rsidRDefault="0097422D" w:rsidP="00A66F3F">
                  <w:pPr>
                    <w:pStyle w:val="NormalWeb"/>
                    <w:spacing w:beforeLines="20" w:before="48" w:after="0" w:line="240" w:lineRule="exact"/>
                    <w:ind w:firstLine="0"/>
                    <w:jc w:val="center"/>
                    <w:rPr>
                      <w:rFonts w:ascii="メイリオ" w:eastAsia="メイリオ" w:hAnsi="メイリオ" w:cs="メイリオ"/>
                    </w:rPr>
                  </w:pPr>
                  <w:r w:rsidRPr="001A372C">
                    <w:rPr>
                      <w:rFonts w:ascii="メイリオ" w:eastAsia="メイリオ" w:hAnsi="メイリオ" w:cs="メイリオ"/>
                      <w:color w:val="000000"/>
                      <w:kern w:val="24"/>
                    </w:rPr>
                    <w:t>CA53</w:t>
                  </w:r>
                </w:p>
              </w:txbxContent>
            </v:textbox>
          </v:rect>
        </w:pict>
      </w:r>
      <w:r>
        <w:rPr>
          <w:noProof/>
        </w:rPr>
        <w:pict w14:anchorId="55A257BC">
          <v:rect id="_x0000_s1624" style="position:absolute;left:0;text-align:left;margin-left:69.7pt;margin-top:19.5pt;width:51.35pt;height:52.35pt;z-index:59;visibility:visible;v-text-anchor:middle" fillcolor="black">
            <v:fill r:id="rId12" o:title="縦線 (太)" recolor="t" type="pattern"/>
            <v:shadow on="t" color="black" opacity="24903f" origin=",.5" offset="0,.55556mm"/>
            <v:textbox style="mso-next-textbox:#_x0000_s1624" inset="0,4mm,0,4mm">
              <w:txbxContent>
                <w:p w14:paraId="55A25849" w14:textId="77777777" w:rsidR="0097422D" w:rsidRDefault="0097422D" w:rsidP="00896069">
                  <w:pPr>
                    <w:pStyle w:val="NormalWeb"/>
                    <w:spacing w:after="0"/>
                    <w:ind w:firstLine="0"/>
                    <w:jc w:val="center"/>
                  </w:pPr>
                </w:p>
              </w:txbxContent>
            </v:textbox>
          </v:rect>
        </w:pict>
      </w:r>
      <w:r w:rsidR="00745054">
        <w:br/>
      </w:r>
      <w:r w:rsidR="00745054">
        <w:br/>
      </w:r>
      <w:r w:rsidR="00745054">
        <w:br/>
      </w:r>
      <w:r w:rsidR="00745054">
        <w:br/>
      </w:r>
      <w:r w:rsidR="00745054">
        <w:br/>
      </w:r>
      <w:r w:rsidR="00745054">
        <w:br/>
      </w:r>
      <w:r w:rsidR="00745054">
        <w:br/>
      </w:r>
      <w:r w:rsidR="00745054">
        <w:br/>
      </w:r>
      <w:r w:rsidR="00745054">
        <w:br/>
      </w:r>
      <w:r w:rsidR="00745054">
        <w:br/>
      </w:r>
      <w:r w:rsidR="00745054">
        <w:br/>
      </w:r>
      <w:r w:rsidR="00745054">
        <w:br/>
      </w:r>
      <w:r w:rsidR="00745054">
        <w:br/>
      </w:r>
      <w:r w:rsidR="00745054">
        <w:br/>
      </w:r>
      <w:r w:rsidR="00745054">
        <w:br/>
      </w:r>
      <w:r w:rsidR="00745054">
        <w:br/>
      </w:r>
      <w:r w:rsidR="00745054">
        <w:br/>
      </w:r>
      <w:r w:rsidR="00745054">
        <w:br/>
      </w:r>
      <w:r w:rsidR="00745054">
        <w:br/>
      </w:r>
    </w:p>
    <w:p w14:paraId="55A25638" w14:textId="3B2703F4" w:rsidR="00AF136D" w:rsidRDefault="0084747E" w:rsidP="00D717E5">
      <w:pPr>
        <w:pStyle w:val="figuretitle"/>
      </w:pPr>
      <w:r>
        <w:rPr>
          <w:rFonts w:hint="eastAsia"/>
        </w:rPr>
        <w:t>図</w:t>
      </w:r>
      <w:r>
        <w:rPr>
          <w:rFonts w:hint="eastAsia"/>
        </w:rPr>
        <w:t xml:space="preserve"> </w:t>
      </w:r>
      <w:r w:rsidR="00464C30">
        <w:fldChar w:fldCharType="begin"/>
      </w:r>
      <w:r w:rsidR="00464C30">
        <w:instrText xml:space="preserve"> </w:instrText>
      </w:r>
      <w:r w:rsidR="00464C30">
        <w:rPr>
          <w:rFonts w:hint="eastAsia"/>
        </w:rPr>
        <w:instrText>STYLEREF 1 \s</w:instrText>
      </w:r>
      <w:r w:rsidR="00464C30">
        <w:instrText xml:space="preserve"> </w:instrText>
      </w:r>
      <w:r w:rsidR="00464C30">
        <w:fldChar w:fldCharType="separate"/>
      </w:r>
      <w:r w:rsidR="002F77E1">
        <w:rPr>
          <w:noProof/>
        </w:rPr>
        <w:t>1</w:t>
      </w:r>
      <w:r w:rsidR="00464C30">
        <w:fldChar w:fldCharType="end"/>
      </w:r>
      <w:r w:rsidR="00464C30">
        <w:noBreakHyphen/>
      </w:r>
      <w:r w:rsidR="00464C30">
        <w:fldChar w:fldCharType="begin"/>
      </w:r>
      <w:r w:rsidR="00464C30">
        <w:instrText xml:space="preserve"> </w:instrText>
      </w:r>
      <w:r w:rsidR="00464C30">
        <w:rPr>
          <w:rFonts w:hint="eastAsia"/>
        </w:rPr>
        <w:instrText xml:space="preserve">SEQ </w:instrText>
      </w:r>
      <w:r w:rsidR="00464C30">
        <w:rPr>
          <w:rFonts w:hint="eastAsia"/>
        </w:rPr>
        <w:instrText>図</w:instrText>
      </w:r>
      <w:r w:rsidR="00464C30">
        <w:rPr>
          <w:rFonts w:hint="eastAsia"/>
        </w:rPr>
        <w:instrText xml:space="preserve"> \* ARABIC \s 1</w:instrText>
      </w:r>
      <w:r w:rsidR="00464C30">
        <w:instrText xml:space="preserve"> </w:instrText>
      </w:r>
      <w:r w:rsidR="00464C30">
        <w:fldChar w:fldCharType="separate"/>
      </w:r>
      <w:r w:rsidR="002F77E1">
        <w:rPr>
          <w:noProof/>
        </w:rPr>
        <w:t>2</w:t>
      </w:r>
      <w:r w:rsidR="00464C30">
        <w:fldChar w:fldCharType="end"/>
      </w:r>
      <w:r w:rsidR="00812DD1">
        <w:rPr>
          <w:rFonts w:hint="eastAsia"/>
        </w:rPr>
        <w:t xml:space="preserve">　</w:t>
      </w:r>
      <w:proofErr w:type="spellStart"/>
      <w:r w:rsidR="00812DD1" w:rsidRPr="001435DB">
        <w:t>Cgroup</w:t>
      </w:r>
      <w:proofErr w:type="spellEnd"/>
      <w:r w:rsidR="00812DD1" w:rsidRPr="001435DB">
        <w:rPr>
          <w:rFonts w:hint="eastAsia"/>
        </w:rPr>
        <w:t>を用いたアプリケーションの割り付け例</w:t>
      </w:r>
    </w:p>
    <w:p w14:paraId="55A25639" w14:textId="77777777" w:rsidR="00896069" w:rsidRPr="00896069" w:rsidRDefault="00896069" w:rsidP="00896069">
      <w:pPr>
        <w:pStyle w:val="space"/>
      </w:pPr>
    </w:p>
    <w:p w14:paraId="55A2563A" w14:textId="77777777" w:rsidR="0084747E" w:rsidRDefault="0084747E" w:rsidP="0084747E"/>
    <w:p w14:paraId="55A2563B" w14:textId="77777777" w:rsidR="00974800" w:rsidRPr="0084747E" w:rsidRDefault="00974800" w:rsidP="0084747E">
      <w:pPr>
        <w:sectPr w:rsidR="00974800" w:rsidRPr="0084747E" w:rsidSect="00C65628">
          <w:headerReference w:type="default" r:id="rId20"/>
          <w:footerReference w:type="default" r:id="rId21"/>
          <w:pgSz w:w="16840" w:h="11907" w:orient="landscape" w:code="9"/>
          <w:pgMar w:top="1134" w:right="567" w:bottom="1134" w:left="567" w:header="851" w:footer="567" w:gutter="0"/>
          <w:cols w:space="360"/>
          <w:docGrid w:linePitch="272"/>
        </w:sectPr>
      </w:pPr>
    </w:p>
    <w:p w14:paraId="55A2563C" w14:textId="77777777" w:rsidR="00F56DB8" w:rsidRDefault="002737A6" w:rsidP="002737A6">
      <w:pPr>
        <w:pStyle w:val="Heading1"/>
      </w:pPr>
      <w:bookmarkStart w:id="123" w:name="_Toc478135484"/>
      <w:r w:rsidRPr="002737A6">
        <w:rPr>
          <w:rFonts w:hint="eastAsia"/>
        </w:rPr>
        <w:lastRenderedPageBreak/>
        <w:t>アプリケーションのグループ化</w:t>
      </w:r>
      <w:bookmarkEnd w:id="123"/>
    </w:p>
    <w:p w14:paraId="55A2563D" w14:textId="77777777" w:rsidR="00781CD6" w:rsidRDefault="002737A6" w:rsidP="002737A6">
      <w:pPr>
        <w:pStyle w:val="Heading2"/>
      </w:pPr>
      <w:bookmarkStart w:id="124" w:name="_Toc478135485"/>
      <w:r w:rsidRPr="002737A6">
        <w:rPr>
          <w:rFonts w:hint="eastAsia"/>
        </w:rPr>
        <w:t>アプリケーションの分類事例</w:t>
      </w:r>
      <w:bookmarkEnd w:id="124"/>
    </w:p>
    <w:p w14:paraId="55A2563E" w14:textId="77777777" w:rsidR="002737A6" w:rsidRDefault="002737A6" w:rsidP="002737A6">
      <w:r>
        <w:rPr>
          <w:rFonts w:hint="eastAsia"/>
        </w:rPr>
        <w:t>本章では、</w:t>
      </w:r>
      <w:r>
        <w:rPr>
          <w:rFonts w:hint="eastAsia"/>
        </w:rPr>
        <w:t>CA57</w:t>
      </w:r>
      <w:r>
        <w:rPr>
          <w:rFonts w:hint="eastAsia"/>
        </w:rPr>
        <w:t>と</w:t>
      </w:r>
      <w:r>
        <w:rPr>
          <w:rFonts w:hint="eastAsia"/>
        </w:rPr>
        <w:t>CA53</w:t>
      </w:r>
      <w:r>
        <w:rPr>
          <w:rFonts w:hint="eastAsia"/>
        </w:rPr>
        <w:t>を同時起動させた環境下でのアプリケーションの分類方法について説明します。</w:t>
      </w:r>
    </w:p>
    <w:p w14:paraId="55A2563F" w14:textId="77777777" w:rsidR="002737A6" w:rsidRDefault="002737A6" w:rsidP="002737A6">
      <w:proofErr w:type="spellStart"/>
      <w:r>
        <w:rPr>
          <w:rFonts w:hint="eastAsia"/>
        </w:rPr>
        <w:t>Cgroup</w:t>
      </w:r>
      <w:proofErr w:type="spellEnd"/>
      <w:r>
        <w:rPr>
          <w:rFonts w:hint="eastAsia"/>
        </w:rPr>
        <w:t>は</w:t>
      </w:r>
      <w:r>
        <w:rPr>
          <w:rFonts w:hint="eastAsia"/>
        </w:rPr>
        <w:t>CPU</w:t>
      </w:r>
      <w:r>
        <w:rPr>
          <w:rFonts w:hint="eastAsia"/>
        </w:rPr>
        <w:t>やメモリなどのリソースをグループ単位に割り当て管理するため、まずはじめに</w:t>
      </w:r>
      <w:r>
        <w:rPr>
          <w:rFonts w:hint="eastAsia"/>
        </w:rPr>
        <w:t>CPU</w:t>
      </w:r>
      <w:r>
        <w:rPr>
          <w:rFonts w:hint="eastAsia"/>
        </w:rPr>
        <w:t>リソースの使い方の観点からアプリケーションを分類しました。その事例を</w:t>
      </w:r>
      <w:r w:rsidR="003058B2">
        <w:rPr>
          <w:rFonts w:hint="eastAsia"/>
        </w:rPr>
        <w:t>表</w:t>
      </w:r>
      <w:r w:rsidR="003058B2">
        <w:rPr>
          <w:rFonts w:hint="eastAsia"/>
        </w:rPr>
        <w:t>2-1</w:t>
      </w:r>
      <w:r>
        <w:rPr>
          <w:rFonts w:hint="eastAsia"/>
        </w:rPr>
        <w:t>に示します。</w:t>
      </w:r>
    </w:p>
    <w:p w14:paraId="55A25640" w14:textId="77777777" w:rsidR="009913F8" w:rsidRDefault="009913F8" w:rsidP="009913F8">
      <w:pPr>
        <w:pStyle w:val="space"/>
      </w:pPr>
    </w:p>
    <w:p w14:paraId="55A25641" w14:textId="0964EB37" w:rsidR="002737A6" w:rsidRDefault="00464C30" w:rsidP="002737A6">
      <w:pPr>
        <w:pStyle w:val="tabletitie"/>
      </w:pPr>
      <w:r>
        <w:rPr>
          <w:rFonts w:hint="eastAsia"/>
        </w:rPr>
        <w:t>表</w:t>
      </w:r>
      <w:r w:rsidR="0084747E">
        <w:rPr>
          <w:rFonts w:hint="eastAsia"/>
        </w:rPr>
        <w:t xml:space="preserve"> </w:t>
      </w:r>
      <w:r w:rsidR="00F50625">
        <w:rPr>
          <w:noProof/>
        </w:rPr>
        <w:fldChar w:fldCharType="begin"/>
      </w:r>
      <w:r w:rsidR="00F50625">
        <w:rPr>
          <w:noProof/>
        </w:rPr>
        <w:instrText xml:space="preserve"> STYLEREF 1 \s </w:instrText>
      </w:r>
      <w:r w:rsidR="00F50625">
        <w:rPr>
          <w:noProof/>
        </w:rPr>
        <w:fldChar w:fldCharType="separate"/>
      </w:r>
      <w:r w:rsidR="002F77E1" w:rsidRPr="00A06B1B">
        <w:rPr>
          <w:noProof/>
        </w:rPr>
        <w:t>2</w:t>
      </w:r>
      <w:r w:rsidR="00F50625">
        <w:rPr>
          <w:noProof/>
        </w:rPr>
        <w:fldChar w:fldCharType="end"/>
      </w:r>
      <w:r w:rsidRPr="00A06B1B">
        <w:noBreakHyphen/>
      </w:r>
      <w:r w:rsidRPr="00A06B1B">
        <w:fldChar w:fldCharType="begin"/>
      </w:r>
      <w:r w:rsidRPr="00A06B1B">
        <w:instrText xml:space="preserve"> SEQ </w:instrText>
      </w:r>
      <w:r w:rsidRPr="00A06B1B">
        <w:rPr>
          <w:rFonts w:hint="eastAsia"/>
        </w:rPr>
        <w:instrText>表</w:instrText>
      </w:r>
      <w:r w:rsidRPr="00A06B1B">
        <w:instrText xml:space="preserve">_A \* ARABIC \s 1 </w:instrText>
      </w:r>
      <w:r w:rsidRPr="00A06B1B">
        <w:fldChar w:fldCharType="separate"/>
      </w:r>
      <w:r w:rsidR="002F77E1" w:rsidRPr="00A06B1B">
        <w:rPr>
          <w:noProof/>
        </w:rPr>
        <w:t>1</w:t>
      </w:r>
      <w:r w:rsidRPr="00A06B1B">
        <w:fldChar w:fldCharType="end"/>
      </w:r>
      <w:r w:rsidR="00B97D74" w:rsidRPr="00A06B1B">
        <w:rPr>
          <w:rFonts w:hint="eastAsia"/>
        </w:rPr>
        <w:t xml:space="preserve">　</w:t>
      </w:r>
      <w:r w:rsidR="00F15891" w:rsidRPr="001435DB">
        <w:rPr>
          <w:rFonts w:hint="eastAsia"/>
        </w:rPr>
        <w:t>アプリケーションの分類例</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5343"/>
        <w:gridCol w:w="1588"/>
        <w:gridCol w:w="1035"/>
      </w:tblGrid>
      <w:tr w:rsidR="00A245A3" w:rsidRPr="0020795F" w14:paraId="55A25647" w14:textId="77777777" w:rsidTr="00116934">
        <w:trPr>
          <w:trHeight w:val="275"/>
        </w:trPr>
        <w:tc>
          <w:tcPr>
            <w:tcW w:w="1809" w:type="dxa"/>
            <w:shd w:val="clear" w:color="auto" w:fill="auto"/>
          </w:tcPr>
          <w:p w14:paraId="55A25642" w14:textId="77777777" w:rsidR="002737A6" w:rsidRPr="0020795F" w:rsidRDefault="002737A6" w:rsidP="002737A6">
            <w:pPr>
              <w:pStyle w:val="tablehead"/>
            </w:pPr>
            <w:r w:rsidRPr="002737A6">
              <w:rPr>
                <w:rFonts w:hint="eastAsia"/>
              </w:rPr>
              <w:t>アプリケーションの分類</w:t>
            </w:r>
          </w:p>
        </w:tc>
        <w:tc>
          <w:tcPr>
            <w:tcW w:w="5245" w:type="dxa"/>
            <w:shd w:val="clear" w:color="auto" w:fill="auto"/>
          </w:tcPr>
          <w:p w14:paraId="55A25643" w14:textId="77777777" w:rsidR="002737A6" w:rsidRPr="0020795F" w:rsidRDefault="002737A6" w:rsidP="002737A6">
            <w:pPr>
              <w:pStyle w:val="tablehead"/>
            </w:pPr>
            <w:r w:rsidRPr="002737A6">
              <w:rPr>
                <w:rFonts w:hint="eastAsia"/>
              </w:rPr>
              <w:t>アプリケーションの例</w:t>
            </w:r>
          </w:p>
        </w:tc>
        <w:tc>
          <w:tcPr>
            <w:tcW w:w="1559" w:type="dxa"/>
            <w:shd w:val="clear" w:color="auto" w:fill="auto"/>
          </w:tcPr>
          <w:p w14:paraId="55A25644" w14:textId="77777777" w:rsidR="002737A6" w:rsidRDefault="002737A6" w:rsidP="002737A6">
            <w:pPr>
              <w:pStyle w:val="tablehead"/>
            </w:pPr>
            <w:r>
              <w:rPr>
                <w:rFonts w:hint="eastAsia"/>
              </w:rPr>
              <w:t>必要とする</w:t>
            </w:r>
          </w:p>
          <w:p w14:paraId="55A25645" w14:textId="77777777" w:rsidR="002737A6" w:rsidRPr="0020795F" w:rsidRDefault="002737A6" w:rsidP="002737A6">
            <w:pPr>
              <w:pStyle w:val="tablehead"/>
            </w:pPr>
            <w:r>
              <w:rPr>
                <w:rFonts w:hint="eastAsia"/>
              </w:rPr>
              <w:t>CPU</w:t>
            </w:r>
            <w:r>
              <w:rPr>
                <w:rFonts w:hint="eastAsia"/>
              </w:rPr>
              <w:t>リソース</w:t>
            </w:r>
          </w:p>
        </w:tc>
        <w:tc>
          <w:tcPr>
            <w:tcW w:w="1016" w:type="dxa"/>
            <w:shd w:val="clear" w:color="auto" w:fill="auto"/>
          </w:tcPr>
          <w:p w14:paraId="55A25646" w14:textId="77777777" w:rsidR="002737A6" w:rsidRPr="0020795F" w:rsidRDefault="002737A6" w:rsidP="002737A6">
            <w:pPr>
              <w:pStyle w:val="tablehead"/>
            </w:pPr>
            <w:r w:rsidRPr="002737A6">
              <w:rPr>
                <w:rFonts w:hint="eastAsia"/>
              </w:rPr>
              <w:t>グループ</w:t>
            </w:r>
          </w:p>
        </w:tc>
      </w:tr>
      <w:tr w:rsidR="00A245A3" w:rsidRPr="0020795F" w14:paraId="55A2564D" w14:textId="77777777" w:rsidTr="00116934">
        <w:trPr>
          <w:trHeight w:val="275"/>
        </w:trPr>
        <w:tc>
          <w:tcPr>
            <w:tcW w:w="1809" w:type="dxa"/>
            <w:shd w:val="clear" w:color="auto" w:fill="auto"/>
          </w:tcPr>
          <w:p w14:paraId="55A25648" w14:textId="77777777" w:rsidR="002737A6" w:rsidRPr="0020795F" w:rsidRDefault="002737A6" w:rsidP="008D7B7F">
            <w:pPr>
              <w:pStyle w:val="tablebody"/>
              <w:jc w:val="both"/>
            </w:pPr>
            <w:r w:rsidRPr="002737A6">
              <w:rPr>
                <w:rFonts w:hint="eastAsia"/>
              </w:rPr>
              <w:t>CPU</w:t>
            </w:r>
            <w:r w:rsidRPr="002737A6">
              <w:rPr>
                <w:rFonts w:hint="eastAsia"/>
              </w:rPr>
              <w:t>性能を要求するアプリケーション</w:t>
            </w:r>
          </w:p>
        </w:tc>
        <w:tc>
          <w:tcPr>
            <w:tcW w:w="5245" w:type="dxa"/>
            <w:shd w:val="clear" w:color="auto" w:fill="auto"/>
          </w:tcPr>
          <w:p w14:paraId="55A25649" w14:textId="77777777" w:rsidR="002737A6" w:rsidRDefault="002737A6" w:rsidP="008D7B7F">
            <w:pPr>
              <w:pStyle w:val="tablebody"/>
              <w:jc w:val="both"/>
            </w:pPr>
            <w:r>
              <w:rPr>
                <w:rFonts w:hint="eastAsia"/>
              </w:rPr>
              <w:t>CA53</w:t>
            </w:r>
            <w:r>
              <w:rPr>
                <w:rFonts w:hint="eastAsia"/>
              </w:rPr>
              <w:t>で動作した場合に要求性能</w:t>
            </w:r>
            <w:r>
              <w:rPr>
                <w:rFonts w:hint="eastAsia"/>
              </w:rPr>
              <w:t>(</w:t>
            </w:r>
            <w:r>
              <w:rPr>
                <w:rFonts w:hint="eastAsia"/>
              </w:rPr>
              <w:t>例：フレームレート等</w:t>
            </w:r>
            <w:r>
              <w:rPr>
                <w:rFonts w:hint="eastAsia"/>
              </w:rPr>
              <w:t>)</w:t>
            </w:r>
            <w:r>
              <w:rPr>
                <w:rFonts w:hint="eastAsia"/>
              </w:rPr>
              <w:t>を満たすことができない可能性があるアプリケーション</w:t>
            </w:r>
          </w:p>
          <w:p w14:paraId="55A2564A" w14:textId="77777777" w:rsidR="002737A6" w:rsidRPr="0020795F" w:rsidRDefault="002737A6" w:rsidP="008D7B7F">
            <w:pPr>
              <w:pStyle w:val="tablebody"/>
              <w:jc w:val="both"/>
            </w:pPr>
            <w:r>
              <w:rPr>
                <w:rFonts w:hint="eastAsia"/>
              </w:rPr>
              <w:t>例：ナビゲーション</w:t>
            </w:r>
          </w:p>
        </w:tc>
        <w:tc>
          <w:tcPr>
            <w:tcW w:w="1559" w:type="dxa"/>
            <w:shd w:val="clear" w:color="auto" w:fill="auto"/>
          </w:tcPr>
          <w:p w14:paraId="55A2564B" w14:textId="77777777" w:rsidR="002737A6" w:rsidRPr="0020795F" w:rsidRDefault="002737A6" w:rsidP="002737A6">
            <w:pPr>
              <w:pStyle w:val="tablebody"/>
            </w:pPr>
            <w:r w:rsidRPr="002737A6">
              <w:t>CA57</w:t>
            </w:r>
          </w:p>
        </w:tc>
        <w:tc>
          <w:tcPr>
            <w:tcW w:w="1016" w:type="dxa"/>
            <w:shd w:val="clear" w:color="auto" w:fill="auto"/>
          </w:tcPr>
          <w:p w14:paraId="55A2564C" w14:textId="48BA2CE4" w:rsidR="002737A6" w:rsidRPr="0020795F" w:rsidRDefault="00A06B1B" w:rsidP="002737A6">
            <w:pPr>
              <w:pStyle w:val="tablebody"/>
            </w:pPr>
            <w:r>
              <w:t>B</w:t>
            </w:r>
            <w:r w:rsidR="002737A6" w:rsidRPr="002737A6">
              <w:t>ig group</w:t>
            </w:r>
          </w:p>
        </w:tc>
      </w:tr>
      <w:tr w:rsidR="00A245A3" w:rsidRPr="0020795F" w14:paraId="55A25653" w14:textId="77777777" w:rsidTr="00116934">
        <w:trPr>
          <w:trHeight w:val="275"/>
        </w:trPr>
        <w:tc>
          <w:tcPr>
            <w:tcW w:w="1809" w:type="dxa"/>
            <w:shd w:val="clear" w:color="auto" w:fill="auto"/>
          </w:tcPr>
          <w:p w14:paraId="55A2564E" w14:textId="77777777" w:rsidR="002737A6" w:rsidRPr="0020795F" w:rsidRDefault="002737A6" w:rsidP="008D7B7F">
            <w:pPr>
              <w:pStyle w:val="tablebody"/>
              <w:jc w:val="both"/>
            </w:pPr>
            <w:r w:rsidRPr="002737A6">
              <w:rPr>
                <w:rFonts w:hint="eastAsia"/>
              </w:rPr>
              <w:t>リアルタイム性が必要なアプリケーション</w:t>
            </w:r>
          </w:p>
        </w:tc>
        <w:tc>
          <w:tcPr>
            <w:tcW w:w="5245" w:type="dxa"/>
            <w:shd w:val="clear" w:color="auto" w:fill="auto"/>
          </w:tcPr>
          <w:p w14:paraId="55A2564F" w14:textId="77777777" w:rsidR="002737A6" w:rsidRDefault="002737A6" w:rsidP="008D7B7F">
            <w:pPr>
              <w:pStyle w:val="tablebody"/>
              <w:jc w:val="both"/>
            </w:pPr>
            <w:r>
              <w:rPr>
                <w:rFonts w:hint="eastAsia"/>
              </w:rPr>
              <w:t>可能な限り早いレスポンスが求められ処理性能が高い</w:t>
            </w:r>
            <w:r>
              <w:rPr>
                <w:rFonts w:hint="eastAsia"/>
              </w:rPr>
              <w:t>CA57</w:t>
            </w:r>
            <w:r>
              <w:rPr>
                <w:rFonts w:hint="eastAsia"/>
              </w:rPr>
              <w:t>で動作させることが望ましいアプリケーション</w:t>
            </w:r>
          </w:p>
          <w:p w14:paraId="55A25650" w14:textId="77777777" w:rsidR="002737A6" w:rsidRPr="0020795F" w:rsidRDefault="002737A6" w:rsidP="008D7B7F">
            <w:pPr>
              <w:pStyle w:val="tablebody"/>
              <w:jc w:val="both"/>
            </w:pPr>
            <w:r>
              <w:rPr>
                <w:rFonts w:hint="eastAsia"/>
              </w:rPr>
              <w:t>例：メータークラスター</w:t>
            </w:r>
          </w:p>
        </w:tc>
        <w:tc>
          <w:tcPr>
            <w:tcW w:w="1559" w:type="dxa"/>
            <w:shd w:val="clear" w:color="auto" w:fill="auto"/>
          </w:tcPr>
          <w:p w14:paraId="55A25651" w14:textId="77777777" w:rsidR="002737A6" w:rsidRPr="0020795F" w:rsidRDefault="002737A6" w:rsidP="002737A6">
            <w:pPr>
              <w:pStyle w:val="tablebody"/>
            </w:pPr>
            <w:r w:rsidRPr="002737A6">
              <w:t>CA57</w:t>
            </w:r>
          </w:p>
        </w:tc>
        <w:tc>
          <w:tcPr>
            <w:tcW w:w="1016" w:type="dxa"/>
            <w:shd w:val="clear" w:color="auto" w:fill="auto"/>
          </w:tcPr>
          <w:p w14:paraId="55A25652" w14:textId="2959040A" w:rsidR="002737A6" w:rsidRPr="0020795F" w:rsidRDefault="00A06B1B" w:rsidP="002737A6">
            <w:pPr>
              <w:pStyle w:val="tablebody"/>
            </w:pPr>
            <w:r>
              <w:t>B</w:t>
            </w:r>
            <w:r w:rsidR="002737A6" w:rsidRPr="002737A6">
              <w:t>ig group</w:t>
            </w:r>
          </w:p>
        </w:tc>
      </w:tr>
      <w:tr w:rsidR="00A245A3" w:rsidRPr="0020795F" w14:paraId="55A25659" w14:textId="77777777" w:rsidTr="00116934">
        <w:trPr>
          <w:trHeight w:val="275"/>
        </w:trPr>
        <w:tc>
          <w:tcPr>
            <w:tcW w:w="1809" w:type="dxa"/>
            <w:shd w:val="clear" w:color="auto" w:fill="auto"/>
          </w:tcPr>
          <w:p w14:paraId="55A25654" w14:textId="77777777" w:rsidR="002737A6" w:rsidRPr="0020795F" w:rsidRDefault="002737A6" w:rsidP="008D7B7F">
            <w:pPr>
              <w:pStyle w:val="tablebody"/>
              <w:jc w:val="both"/>
            </w:pPr>
            <w:r w:rsidRPr="002737A6">
              <w:rPr>
                <w:rFonts w:hint="eastAsia"/>
              </w:rPr>
              <w:t>CPU</w:t>
            </w:r>
            <w:r w:rsidRPr="002737A6">
              <w:rPr>
                <w:rFonts w:hint="eastAsia"/>
              </w:rPr>
              <w:t>性能を必要としないアプリケーション</w:t>
            </w:r>
          </w:p>
        </w:tc>
        <w:tc>
          <w:tcPr>
            <w:tcW w:w="5245" w:type="dxa"/>
            <w:shd w:val="clear" w:color="auto" w:fill="auto"/>
          </w:tcPr>
          <w:p w14:paraId="55A25655" w14:textId="77777777" w:rsidR="002737A6" w:rsidRDefault="002737A6" w:rsidP="008D7B7F">
            <w:pPr>
              <w:pStyle w:val="tablebody"/>
              <w:jc w:val="both"/>
            </w:pPr>
            <w:r>
              <w:rPr>
                <w:rFonts w:hint="eastAsia"/>
              </w:rPr>
              <w:t>常時</w:t>
            </w:r>
            <w:r>
              <w:rPr>
                <w:rFonts w:hint="eastAsia"/>
              </w:rPr>
              <w:t>CPU</w:t>
            </w:r>
            <w:r>
              <w:rPr>
                <w:rFonts w:hint="eastAsia"/>
              </w:rPr>
              <w:t>性能を必要とせず、低消費電力で動作させるアプリケーション</w:t>
            </w:r>
          </w:p>
          <w:p w14:paraId="55A25656" w14:textId="77777777" w:rsidR="002737A6" w:rsidRPr="0020795F" w:rsidRDefault="002737A6" w:rsidP="008D7B7F">
            <w:pPr>
              <w:pStyle w:val="tablebody"/>
              <w:jc w:val="both"/>
            </w:pPr>
            <w:r>
              <w:rPr>
                <w:rFonts w:hint="eastAsia"/>
              </w:rPr>
              <w:t>例：音楽再生、ラジオ、</w:t>
            </w:r>
            <w:proofErr w:type="spellStart"/>
            <w:r>
              <w:rPr>
                <w:rFonts w:hint="eastAsia"/>
              </w:rPr>
              <w:t>etc</w:t>
            </w:r>
            <w:proofErr w:type="spellEnd"/>
          </w:p>
        </w:tc>
        <w:tc>
          <w:tcPr>
            <w:tcW w:w="1559" w:type="dxa"/>
            <w:shd w:val="clear" w:color="auto" w:fill="auto"/>
          </w:tcPr>
          <w:p w14:paraId="55A25657" w14:textId="77777777" w:rsidR="002737A6" w:rsidRPr="0020795F" w:rsidRDefault="002737A6" w:rsidP="002737A6">
            <w:pPr>
              <w:pStyle w:val="tablebody"/>
            </w:pPr>
            <w:r w:rsidRPr="002737A6">
              <w:t>CA53</w:t>
            </w:r>
          </w:p>
        </w:tc>
        <w:tc>
          <w:tcPr>
            <w:tcW w:w="1016" w:type="dxa"/>
            <w:shd w:val="clear" w:color="auto" w:fill="auto"/>
          </w:tcPr>
          <w:p w14:paraId="55A25658" w14:textId="56FCCBF9" w:rsidR="002737A6" w:rsidRPr="0020795F" w:rsidRDefault="00A06B1B" w:rsidP="002737A6">
            <w:pPr>
              <w:pStyle w:val="tablebody"/>
            </w:pPr>
            <w:r>
              <w:t>L</w:t>
            </w:r>
            <w:r w:rsidR="002737A6" w:rsidRPr="002737A6">
              <w:t>ittle group</w:t>
            </w:r>
          </w:p>
        </w:tc>
      </w:tr>
      <w:tr w:rsidR="00A245A3" w:rsidRPr="0020795F" w14:paraId="55A2565F" w14:textId="77777777" w:rsidTr="00116934">
        <w:trPr>
          <w:trHeight w:val="275"/>
        </w:trPr>
        <w:tc>
          <w:tcPr>
            <w:tcW w:w="1809" w:type="dxa"/>
            <w:shd w:val="clear" w:color="auto" w:fill="auto"/>
          </w:tcPr>
          <w:p w14:paraId="55A2565A" w14:textId="77777777" w:rsidR="002737A6" w:rsidRPr="0020795F" w:rsidRDefault="002737A6" w:rsidP="008D7B7F">
            <w:pPr>
              <w:pStyle w:val="tablebody"/>
              <w:jc w:val="both"/>
            </w:pPr>
            <w:r w:rsidRPr="002737A6">
              <w:rPr>
                <w:rFonts w:hint="eastAsia"/>
              </w:rPr>
              <w:t>上記以外のアプリケーション</w:t>
            </w:r>
          </w:p>
        </w:tc>
        <w:tc>
          <w:tcPr>
            <w:tcW w:w="5245" w:type="dxa"/>
            <w:shd w:val="clear" w:color="auto" w:fill="auto"/>
          </w:tcPr>
          <w:p w14:paraId="55A2565B" w14:textId="77777777" w:rsidR="002737A6" w:rsidRDefault="002737A6" w:rsidP="008D7B7F">
            <w:pPr>
              <w:pStyle w:val="tablebody"/>
              <w:jc w:val="both"/>
            </w:pPr>
            <w:r>
              <w:rPr>
                <w:rFonts w:hint="eastAsia"/>
              </w:rPr>
              <w:t>動作</w:t>
            </w:r>
            <w:r>
              <w:rPr>
                <w:rFonts w:hint="eastAsia"/>
              </w:rPr>
              <w:t>CPU</w:t>
            </w:r>
            <w:r>
              <w:rPr>
                <w:rFonts w:hint="eastAsia"/>
              </w:rPr>
              <w:t>が</w:t>
            </w:r>
            <w:r>
              <w:rPr>
                <w:rFonts w:hint="eastAsia"/>
              </w:rPr>
              <w:t>CA57</w:t>
            </w:r>
            <w:r>
              <w:rPr>
                <w:rFonts w:hint="eastAsia"/>
              </w:rPr>
              <w:t>と</w:t>
            </w:r>
            <w:r>
              <w:rPr>
                <w:rFonts w:hint="eastAsia"/>
              </w:rPr>
              <w:t>CA53</w:t>
            </w:r>
            <w:r>
              <w:rPr>
                <w:rFonts w:hint="eastAsia"/>
              </w:rPr>
              <w:t>間で切り替わっても動作に影響がないアプリケーション</w:t>
            </w:r>
          </w:p>
          <w:p w14:paraId="55A2565C" w14:textId="77777777" w:rsidR="002737A6" w:rsidRPr="0020795F" w:rsidRDefault="002737A6" w:rsidP="008D7B7F">
            <w:pPr>
              <w:pStyle w:val="tablebody"/>
              <w:jc w:val="both"/>
            </w:pPr>
            <w:r>
              <w:rPr>
                <w:rFonts w:hint="eastAsia"/>
              </w:rPr>
              <w:t>例：バックグラウンドプロセス、</w:t>
            </w:r>
            <w:r>
              <w:rPr>
                <w:rFonts w:hint="eastAsia"/>
              </w:rPr>
              <w:t>kernel</w:t>
            </w:r>
            <w:r>
              <w:rPr>
                <w:rFonts w:hint="eastAsia"/>
              </w:rPr>
              <w:t>スレッド、</w:t>
            </w:r>
            <w:proofErr w:type="spellStart"/>
            <w:r>
              <w:rPr>
                <w:rFonts w:hint="eastAsia"/>
              </w:rPr>
              <w:t>etc</w:t>
            </w:r>
            <w:proofErr w:type="spellEnd"/>
          </w:p>
        </w:tc>
        <w:tc>
          <w:tcPr>
            <w:tcW w:w="1559" w:type="dxa"/>
            <w:shd w:val="clear" w:color="auto" w:fill="auto"/>
          </w:tcPr>
          <w:p w14:paraId="55A2565D" w14:textId="77777777" w:rsidR="002737A6" w:rsidRPr="0020795F" w:rsidRDefault="002737A6" w:rsidP="002737A6">
            <w:pPr>
              <w:pStyle w:val="tablebody"/>
            </w:pPr>
            <w:r w:rsidRPr="002737A6">
              <w:t>CA57 or CA53</w:t>
            </w:r>
          </w:p>
        </w:tc>
        <w:tc>
          <w:tcPr>
            <w:tcW w:w="1016" w:type="dxa"/>
            <w:shd w:val="clear" w:color="auto" w:fill="auto"/>
          </w:tcPr>
          <w:p w14:paraId="55A2565E" w14:textId="3B29EF37" w:rsidR="002737A6" w:rsidRPr="0020795F" w:rsidRDefault="00A06B1B" w:rsidP="002737A6">
            <w:pPr>
              <w:pStyle w:val="tablebody"/>
            </w:pPr>
            <w:r>
              <w:t>R</w:t>
            </w:r>
            <w:r w:rsidR="002737A6" w:rsidRPr="002737A6">
              <w:t>oot group</w:t>
            </w:r>
          </w:p>
        </w:tc>
      </w:tr>
    </w:tbl>
    <w:p w14:paraId="55A25660" w14:textId="77777777" w:rsidR="002737A6" w:rsidRDefault="002737A6" w:rsidP="0007298A">
      <w:pPr>
        <w:pStyle w:val="tableend"/>
      </w:pPr>
    </w:p>
    <w:p w14:paraId="55A25661" w14:textId="77777777" w:rsidR="0007298A" w:rsidRDefault="0007298A" w:rsidP="0007298A">
      <w:pPr>
        <w:pStyle w:val="space"/>
      </w:pPr>
    </w:p>
    <w:p w14:paraId="55A25662" w14:textId="77777777" w:rsidR="002737A6" w:rsidRDefault="00CC3D07" w:rsidP="00CC3D07">
      <w:pPr>
        <w:pStyle w:val="Heading2"/>
      </w:pPr>
      <w:r w:rsidRPr="00A52841">
        <w:br w:type="page"/>
      </w:r>
      <w:bookmarkStart w:id="125" w:name="_Toc478135486"/>
      <w:proofErr w:type="spellStart"/>
      <w:r w:rsidR="002737A6" w:rsidRPr="002737A6">
        <w:rPr>
          <w:rFonts w:hint="eastAsia"/>
        </w:rPr>
        <w:lastRenderedPageBreak/>
        <w:t>Cgroup</w:t>
      </w:r>
      <w:proofErr w:type="spellEnd"/>
      <w:r w:rsidR="002737A6" w:rsidRPr="002737A6">
        <w:rPr>
          <w:rFonts w:hint="eastAsia"/>
        </w:rPr>
        <w:t>によるグループ管理</w:t>
      </w:r>
      <w:bookmarkEnd w:id="125"/>
    </w:p>
    <w:p w14:paraId="55A25663" w14:textId="77777777" w:rsidR="002737A6" w:rsidRDefault="002737A6" w:rsidP="002737A6">
      <w:r w:rsidRPr="002737A6">
        <w:rPr>
          <w:rFonts w:hint="eastAsia"/>
        </w:rPr>
        <w:t>2.1</w:t>
      </w:r>
      <w:r w:rsidR="003058B2">
        <w:rPr>
          <w:rFonts w:hint="eastAsia"/>
        </w:rPr>
        <w:t>章</w:t>
      </w:r>
      <w:r w:rsidRPr="002737A6">
        <w:rPr>
          <w:rFonts w:hint="eastAsia"/>
        </w:rPr>
        <w:t>で分類したアプリケーショングループを</w:t>
      </w:r>
      <w:proofErr w:type="spellStart"/>
      <w:r w:rsidRPr="002737A6">
        <w:rPr>
          <w:rFonts w:hint="eastAsia"/>
        </w:rPr>
        <w:t>Cgroup</w:t>
      </w:r>
      <w:proofErr w:type="spellEnd"/>
      <w:r w:rsidRPr="002737A6">
        <w:rPr>
          <w:rFonts w:hint="eastAsia"/>
        </w:rPr>
        <w:t>で管理する方法について説明します。</w:t>
      </w:r>
      <w:proofErr w:type="spellStart"/>
      <w:r w:rsidRPr="002737A6">
        <w:rPr>
          <w:rFonts w:hint="eastAsia"/>
        </w:rPr>
        <w:t>Cgroup</w:t>
      </w:r>
      <w:proofErr w:type="spellEnd"/>
      <w:r w:rsidRPr="002737A6">
        <w:rPr>
          <w:rFonts w:hint="eastAsia"/>
        </w:rPr>
        <w:t>は全てのアプリケーション</w:t>
      </w:r>
      <w:r w:rsidRPr="002737A6">
        <w:rPr>
          <w:rFonts w:hint="eastAsia"/>
        </w:rPr>
        <w:t>(</w:t>
      </w:r>
      <w:r w:rsidRPr="002737A6">
        <w:rPr>
          <w:rFonts w:hint="eastAsia"/>
        </w:rPr>
        <w:t>プロセス</w:t>
      </w:r>
      <w:r w:rsidRPr="002737A6">
        <w:rPr>
          <w:rFonts w:hint="eastAsia"/>
        </w:rPr>
        <w:t>)</w:t>
      </w:r>
      <w:r w:rsidRPr="002737A6">
        <w:rPr>
          <w:rFonts w:hint="eastAsia"/>
        </w:rPr>
        <w:t>をグループ化し、全</w:t>
      </w:r>
      <w:r w:rsidRPr="002737A6">
        <w:rPr>
          <w:rFonts w:hint="eastAsia"/>
        </w:rPr>
        <w:t>CPU</w:t>
      </w:r>
      <w:r w:rsidRPr="002737A6">
        <w:rPr>
          <w:rFonts w:hint="eastAsia"/>
        </w:rPr>
        <w:t>リソースが割り当たっているグループがデフォルトで作成されます。本ドキュメントでは、デフォルトで作成されるグループを</w:t>
      </w:r>
      <w:r w:rsidRPr="002737A6">
        <w:rPr>
          <w:rFonts w:hint="eastAsia"/>
        </w:rPr>
        <w:t>root group</w:t>
      </w:r>
      <w:r w:rsidRPr="002737A6">
        <w:rPr>
          <w:rFonts w:hint="eastAsia"/>
        </w:rPr>
        <w:t>とします。</w:t>
      </w:r>
      <w:r w:rsidRPr="002737A6">
        <w:rPr>
          <w:rFonts w:hint="eastAsia"/>
        </w:rPr>
        <w:t>big group</w:t>
      </w:r>
      <w:r w:rsidRPr="002737A6">
        <w:rPr>
          <w:rFonts w:hint="eastAsia"/>
        </w:rPr>
        <w:t>と</w:t>
      </w:r>
      <w:r w:rsidRPr="002737A6">
        <w:rPr>
          <w:rFonts w:hint="eastAsia"/>
        </w:rPr>
        <w:t>little group</w:t>
      </w:r>
      <w:r w:rsidRPr="002737A6">
        <w:rPr>
          <w:rFonts w:hint="eastAsia"/>
        </w:rPr>
        <w:t>に関しては新規で作成し、</w:t>
      </w:r>
      <w:r w:rsidRPr="002737A6">
        <w:rPr>
          <w:rFonts w:hint="eastAsia"/>
        </w:rPr>
        <w:t>CA57</w:t>
      </w:r>
      <w:r w:rsidRPr="002737A6">
        <w:rPr>
          <w:rFonts w:hint="eastAsia"/>
        </w:rPr>
        <w:t>と</w:t>
      </w:r>
      <w:r w:rsidRPr="002737A6">
        <w:rPr>
          <w:rFonts w:hint="eastAsia"/>
        </w:rPr>
        <w:t>CA53</w:t>
      </w:r>
      <w:r w:rsidRPr="002737A6">
        <w:rPr>
          <w:rFonts w:hint="eastAsia"/>
        </w:rPr>
        <w:t>の</w:t>
      </w:r>
      <w:r w:rsidRPr="002737A6">
        <w:rPr>
          <w:rFonts w:hint="eastAsia"/>
        </w:rPr>
        <w:t>CPU</w:t>
      </w:r>
      <w:r w:rsidRPr="002737A6">
        <w:rPr>
          <w:rFonts w:hint="eastAsia"/>
        </w:rPr>
        <w:t>リソースをそれぞれ割り当てます。ユーザは</w:t>
      </w:r>
      <w:r w:rsidRPr="002737A6">
        <w:rPr>
          <w:rFonts w:hint="eastAsia"/>
        </w:rPr>
        <w:t>root group</w:t>
      </w:r>
      <w:r w:rsidRPr="002737A6">
        <w:rPr>
          <w:rFonts w:hint="eastAsia"/>
        </w:rPr>
        <w:t>に属しているアプリケーションの内、</w:t>
      </w:r>
      <w:r w:rsidRPr="002737A6">
        <w:rPr>
          <w:rFonts w:hint="eastAsia"/>
        </w:rPr>
        <w:t>CA57</w:t>
      </w:r>
      <w:r w:rsidRPr="002737A6">
        <w:rPr>
          <w:rFonts w:hint="eastAsia"/>
        </w:rPr>
        <w:t>で固定して動作させたいものを</w:t>
      </w:r>
      <w:r w:rsidRPr="002737A6">
        <w:rPr>
          <w:rFonts w:hint="eastAsia"/>
        </w:rPr>
        <w:t>big group</w:t>
      </w:r>
      <w:r w:rsidRPr="002737A6">
        <w:rPr>
          <w:rFonts w:hint="eastAsia"/>
        </w:rPr>
        <w:t>に、</w:t>
      </w:r>
      <w:r w:rsidRPr="002737A6">
        <w:rPr>
          <w:rFonts w:hint="eastAsia"/>
        </w:rPr>
        <w:t>CA53</w:t>
      </w:r>
      <w:r w:rsidRPr="002737A6">
        <w:rPr>
          <w:rFonts w:hint="eastAsia"/>
        </w:rPr>
        <w:t>で固定して動作させたいものを</w:t>
      </w:r>
      <w:r w:rsidRPr="002737A6">
        <w:rPr>
          <w:rFonts w:hint="eastAsia"/>
        </w:rPr>
        <w:t>little group</w:t>
      </w:r>
      <w:r w:rsidRPr="002737A6">
        <w:rPr>
          <w:rFonts w:hint="eastAsia"/>
        </w:rPr>
        <w:t>にセットすることでアプリケーションを各グループに分類します。</w:t>
      </w:r>
    </w:p>
    <w:p w14:paraId="55A25664" w14:textId="77777777" w:rsidR="009E7356" w:rsidRDefault="009E7356" w:rsidP="009E7356">
      <w:pPr>
        <w:pStyle w:val="space"/>
      </w:pPr>
    </w:p>
    <w:p w14:paraId="55A25665" w14:textId="56244DAB" w:rsidR="00AC64F0" w:rsidRDefault="005321B7" w:rsidP="002737A6">
      <w:pPr>
        <w:pStyle w:val="box"/>
      </w:pPr>
      <w:r>
        <w:rPr>
          <w:noProof/>
        </w:rPr>
        <w:pict w14:anchorId="55A257C2">
          <v:shape id="_x0000_s1728" type="#_x0000_t202" style="position:absolute;left:0;text-align:left;margin-left:370.6pt;margin-top:66.3pt;width:92pt;height:16.15pt;z-index:162;visibility:visible;v-text-anchor:top" filled="f" stroked="f">
            <v:path arrowok="t"/>
            <v:textbox style="mso-next-textbox:#_x0000_s1728" inset="0,0,0,0">
              <w:txbxContent>
                <w:p w14:paraId="55A2584D" w14:textId="4F98762A" w:rsidR="0097422D" w:rsidRPr="00974800" w:rsidRDefault="0097422D" w:rsidP="00974800">
                  <w:pPr>
                    <w:pStyle w:val="NormalWeb"/>
                    <w:spacing w:beforeLines="10" w:before="24" w:after="0" w:line="240" w:lineRule="exact"/>
                    <w:ind w:firstLine="0"/>
                    <w:rPr>
                      <w:rFonts w:ascii="メイリオ" w:eastAsia="メイリオ" w:hAnsi="メイリオ" w:cs="メイリオ"/>
                      <w:sz w:val="21"/>
                    </w:rPr>
                  </w:pPr>
                  <w:r>
                    <w:rPr>
                      <w:rFonts w:ascii="メイリオ" w:eastAsia="メイリオ" w:hAnsi="メイリオ" w:cs="メイリオ"/>
                      <w:kern w:val="24"/>
                      <w:sz w:val="21"/>
                    </w:rPr>
                    <w:t>L</w:t>
                  </w:r>
                  <w:r w:rsidRPr="00974800">
                    <w:rPr>
                      <w:rFonts w:ascii="メイリオ" w:eastAsia="メイリオ" w:hAnsi="メイリオ" w:cs="メイリオ"/>
                      <w:kern w:val="24"/>
                      <w:sz w:val="21"/>
                    </w:rPr>
                    <w:t>ittle</w:t>
                  </w:r>
                  <w:r>
                    <w:rPr>
                      <w:rFonts w:ascii="メイリオ" w:eastAsia="メイリオ" w:hAnsi="メイリオ" w:cs="メイリオ"/>
                      <w:kern w:val="24"/>
                      <w:sz w:val="21"/>
                    </w:rPr>
                    <w:t>-</w:t>
                  </w:r>
                  <w:r w:rsidRPr="00974800">
                    <w:rPr>
                      <w:rFonts w:ascii="メイリオ" w:eastAsia="メイリオ" w:hAnsi="メイリオ" w:cs="メイリオ"/>
                      <w:kern w:val="24"/>
                      <w:sz w:val="21"/>
                    </w:rPr>
                    <w:t>group task</w:t>
                  </w:r>
                  <w:r>
                    <w:rPr>
                      <w:rFonts w:ascii="メイリオ" w:eastAsia="メイリオ" w:hAnsi="メイリオ" w:cs="メイリオ"/>
                      <w:kern w:val="24"/>
                      <w:sz w:val="21"/>
                    </w:rPr>
                    <w:t>s</w:t>
                  </w:r>
                </w:p>
              </w:txbxContent>
            </v:textbox>
          </v:shape>
        </w:pict>
      </w:r>
      <w:r>
        <w:rPr>
          <w:noProof/>
        </w:rPr>
        <w:pict w14:anchorId="55A257C3">
          <v:shape id="_x0000_s1726" type="#_x0000_t202" style="position:absolute;left:0;text-align:left;margin-left:31.45pt;margin-top:65.25pt;width:87.35pt;height:24pt;z-index:160;visibility:visible;v-text-anchor:top" filled="f" stroked="f">
            <v:path arrowok="t"/>
            <v:textbox style="mso-next-textbox:#_x0000_s1726;mso-fit-shape-to-text:t" inset="0,0,0,0">
              <w:txbxContent>
                <w:p w14:paraId="55A2584E" w14:textId="26F9FDB4" w:rsidR="0097422D" w:rsidRPr="00974800" w:rsidRDefault="0097422D" w:rsidP="00974800">
                  <w:pPr>
                    <w:pStyle w:val="NormalWeb"/>
                    <w:spacing w:after="0" w:line="240" w:lineRule="exact"/>
                    <w:ind w:firstLine="0"/>
                    <w:rPr>
                      <w:rFonts w:ascii="メイリオ" w:eastAsia="メイリオ" w:hAnsi="メイリオ" w:cs="メイリオ"/>
                      <w:sz w:val="21"/>
                    </w:rPr>
                  </w:pPr>
                  <w:r>
                    <w:rPr>
                      <w:rFonts w:ascii="メイリオ" w:eastAsia="メイリオ" w:hAnsi="メイリオ" w:cs="メイリオ"/>
                      <w:kern w:val="24"/>
                      <w:sz w:val="21"/>
                    </w:rPr>
                    <w:t xml:space="preserve">A </w:t>
                  </w:r>
                  <w:r w:rsidRPr="00974800">
                    <w:rPr>
                      <w:rFonts w:ascii="メイリオ" w:eastAsia="メイリオ" w:hAnsi="メイリオ" w:cs="メイリオ"/>
                      <w:kern w:val="24"/>
                      <w:sz w:val="21"/>
                    </w:rPr>
                    <w:t>big</w:t>
                  </w:r>
                  <w:r>
                    <w:rPr>
                      <w:rFonts w:ascii="メイリオ" w:eastAsia="メイリオ" w:hAnsi="メイリオ" w:cs="メイリオ"/>
                      <w:kern w:val="24"/>
                      <w:sz w:val="21"/>
                    </w:rPr>
                    <w:t>-</w:t>
                  </w:r>
                  <w:r w:rsidRPr="00974800">
                    <w:rPr>
                      <w:rFonts w:ascii="メイリオ" w:eastAsia="メイリオ" w:hAnsi="メイリオ" w:cs="メイリオ"/>
                      <w:kern w:val="24"/>
                      <w:sz w:val="21"/>
                    </w:rPr>
                    <w:t>group task</w:t>
                  </w:r>
                </w:p>
              </w:txbxContent>
            </v:textbox>
          </v:shape>
        </w:pict>
      </w:r>
      <w:r>
        <w:rPr>
          <w:noProof/>
        </w:rPr>
        <w:pict w14:anchorId="55A257BF">
          <v:roundrect id="四角形: 角を丸くする 128" o:spid="_x0000_s1719" style="position:absolute;left:0;text-align:left;margin-left:148.65pt;margin-top:42.45pt;width:190.95pt;height:38.25pt;z-index:153;visibility:visible;mso-wrap-style:square;v-text-anchor:middle" arcsize="10923f" fillcolor="window" strokeweight="2pt"/>
        </w:pict>
      </w:r>
      <w:r>
        <w:rPr>
          <w:noProof/>
        </w:rPr>
        <w:pict w14:anchorId="55A257C0">
          <v:shape id="_x0000_s1727" type="#_x0000_t202" style="position:absolute;left:0;text-align:left;margin-left:207.55pt;margin-top:66.75pt;width:91.25pt;height:14.5pt;z-index:161;visibility:visible;v-text-anchor:top" filled="f" stroked="f">
            <v:path arrowok="t"/>
            <v:textbox style="mso-next-textbox:#_x0000_s1727" inset="0,0,0,0">
              <w:txbxContent>
                <w:p w14:paraId="55A2584C" w14:textId="4D43A860" w:rsidR="0097422D" w:rsidRPr="00974800" w:rsidRDefault="0097422D" w:rsidP="00974800">
                  <w:pPr>
                    <w:pStyle w:val="NormalWeb"/>
                    <w:spacing w:beforeLines="5" w:before="12" w:after="0" w:line="240" w:lineRule="exact"/>
                    <w:ind w:firstLine="0"/>
                    <w:rPr>
                      <w:rFonts w:ascii="メイリオ" w:eastAsia="メイリオ" w:hAnsi="メイリオ" w:cs="メイリオ"/>
                      <w:sz w:val="21"/>
                    </w:rPr>
                  </w:pPr>
                  <w:r>
                    <w:rPr>
                      <w:rFonts w:ascii="メイリオ" w:eastAsia="メイリオ" w:hAnsi="メイリオ" w:cs="メイリオ"/>
                      <w:kern w:val="24"/>
                      <w:sz w:val="21"/>
                    </w:rPr>
                    <w:t>R</w:t>
                  </w:r>
                  <w:r w:rsidRPr="00974800">
                    <w:rPr>
                      <w:rFonts w:ascii="メイリオ" w:eastAsia="メイリオ" w:hAnsi="メイリオ" w:cs="メイリオ"/>
                      <w:kern w:val="24"/>
                      <w:sz w:val="21"/>
                    </w:rPr>
                    <w:t>oot</w:t>
                  </w:r>
                  <w:r>
                    <w:rPr>
                      <w:rFonts w:ascii="メイリオ" w:eastAsia="メイリオ" w:hAnsi="メイリオ" w:cs="メイリオ"/>
                      <w:kern w:val="24"/>
                      <w:sz w:val="21"/>
                    </w:rPr>
                    <w:t>-</w:t>
                  </w:r>
                  <w:r w:rsidRPr="00974800">
                    <w:rPr>
                      <w:rFonts w:ascii="メイリオ" w:eastAsia="メイリオ" w:hAnsi="メイリオ" w:cs="メイリオ"/>
                      <w:kern w:val="24"/>
                      <w:sz w:val="21"/>
                    </w:rPr>
                    <w:t>group task</w:t>
                  </w:r>
                  <w:r>
                    <w:rPr>
                      <w:rFonts w:ascii="メイリオ" w:eastAsia="メイリオ" w:hAnsi="メイリオ" w:cs="メイリオ"/>
                      <w:kern w:val="24"/>
                      <w:sz w:val="21"/>
                    </w:rPr>
                    <w:t>s</w:t>
                  </w:r>
                </w:p>
              </w:txbxContent>
            </v:textbox>
          </v:shape>
        </w:pict>
      </w:r>
      <w:r>
        <w:rPr>
          <w:noProof/>
        </w:rPr>
        <w:pict w14:anchorId="55A257C1">
          <v:roundrect id="四角形: 角を丸くする 42" o:spid="_x0000_s1696" style="position:absolute;left:0;text-align:left;margin-left:361.95pt;margin-top:41.35pt;width:104.35pt;height:39.15pt;z-index:130;visibility:visible;mso-wrap-style:square;v-text-anchor:middle" arcsize="10923f" filled="f" strokeweight="2pt"/>
        </w:pict>
      </w:r>
      <w:r>
        <w:rPr>
          <w:noProof/>
        </w:rPr>
        <w:pict w14:anchorId="55A257C4">
          <v:shape id="テキスト ボックス 139" o:spid="_x0000_s1723" type="#_x0000_t202" style="position:absolute;left:0;text-align:left;margin-left:209.65pt;margin-top:16.1pt;width:82pt;height:20.8pt;z-index:157;visibility:visible;v-text-anchor:top" filled="f" stroked="f">
            <v:textbox style="mso-next-textbox:#テキスト ボックス 139" inset="0,0,0,0">
              <w:txbxContent>
                <w:p w14:paraId="55A2584F" w14:textId="379F447D" w:rsidR="0097422D" w:rsidRPr="00974800" w:rsidRDefault="0097422D" w:rsidP="00974800">
                  <w:pPr>
                    <w:pStyle w:val="NormalWeb"/>
                    <w:spacing w:after="0" w:line="280" w:lineRule="exact"/>
                    <w:ind w:firstLine="0"/>
                    <w:rPr>
                      <w:rFonts w:ascii="メイリオ" w:eastAsia="メイリオ" w:hAnsi="メイリオ" w:cs="メイリオ"/>
                    </w:rPr>
                  </w:pPr>
                  <w:r>
                    <w:rPr>
                      <w:rFonts w:ascii="メイリオ" w:eastAsia="メイリオ" w:hAnsi="メイリオ" w:cs="メイリオ"/>
                      <w:kern w:val="24"/>
                      <w:sz w:val="28"/>
                      <w:szCs w:val="28"/>
                    </w:rPr>
                    <w:t>R</w:t>
                  </w:r>
                  <w:r w:rsidRPr="00974800">
                    <w:rPr>
                      <w:rFonts w:ascii="メイリオ" w:eastAsia="メイリオ" w:hAnsi="メイリオ" w:cs="メイリオ"/>
                      <w:kern w:val="24"/>
                      <w:sz w:val="28"/>
                      <w:szCs w:val="28"/>
                    </w:rPr>
                    <w:t>oot group</w:t>
                  </w:r>
                </w:p>
              </w:txbxContent>
            </v:textbox>
          </v:shape>
        </w:pict>
      </w:r>
      <w:r>
        <w:rPr>
          <w:noProof/>
        </w:rPr>
        <w:pict w14:anchorId="55A257C5">
          <v:rect id="正方形/長方形 40" o:spid="_x0000_s1722" style="position:absolute;left:0;text-align:left;margin-left:276.45pt;margin-top:46.6pt;width:38.7pt;height:20.4pt;z-index:156;visibility:visible;mso-wrap-style:square;v-text-anchor:middle" fillcolor="window" strokeweight="2pt">
            <v:textbox inset="0,0,0,0">
              <w:txbxContent>
                <w:p w14:paraId="55A25850" w14:textId="71609249" w:rsidR="0097422D" w:rsidRPr="001435DB" w:rsidRDefault="0097422D" w:rsidP="00974800">
                  <w:pPr>
                    <w:pStyle w:val="NormalWeb"/>
                    <w:spacing w:beforeLines="30" w:before="72" w:after="0" w:line="240" w:lineRule="exact"/>
                    <w:ind w:firstLine="0"/>
                    <w:jc w:val="center"/>
                    <w:rPr>
                      <w:rFonts w:ascii="メイリオ" w:eastAsia="メイリオ" w:hAnsi="メイリオ" w:cs="メイリオ"/>
                      <w:sz w:val="22"/>
                    </w:rPr>
                  </w:pPr>
                  <w:r w:rsidRPr="001435DB">
                    <w:rPr>
                      <w:rFonts w:ascii="メイリオ" w:eastAsia="メイリオ" w:hAnsi="メイリオ" w:cs="メイリオ"/>
                      <w:kern w:val="24"/>
                      <w:sz w:val="22"/>
                    </w:rPr>
                    <w:t>App.</w:t>
                  </w:r>
                  <w:r>
                    <w:rPr>
                      <w:rFonts w:ascii="メイリオ" w:eastAsia="メイリオ" w:hAnsi="メイリオ" w:cs="メイリオ"/>
                      <w:kern w:val="24"/>
                      <w:sz w:val="22"/>
                    </w:rPr>
                    <w:t xml:space="preserve"> </w:t>
                  </w:r>
                  <w:r w:rsidRPr="001435DB">
                    <w:rPr>
                      <w:rFonts w:ascii="メイリオ" w:eastAsia="メイリオ" w:hAnsi="メイリオ" w:cs="メイリオ"/>
                      <w:kern w:val="24"/>
                      <w:sz w:val="22"/>
                    </w:rPr>
                    <w:t>4</w:t>
                  </w:r>
                </w:p>
              </w:txbxContent>
            </v:textbox>
          </v:rect>
        </w:pict>
      </w:r>
      <w:r>
        <w:rPr>
          <w:noProof/>
        </w:rPr>
        <w:pict w14:anchorId="55A257C6">
          <v:rect id="正方形/長方形 39" o:spid="_x0000_s1721" style="position:absolute;left:0;text-align:left;margin-left:225.45pt;margin-top:46.15pt;width:38.65pt;height:20.4pt;z-index:155;visibility:visible;mso-wrap-style:square;mso-position-horizontal:absolute;v-text-anchor:middle" fillcolor="window" strokeweight="2pt">
            <v:textbox style="mso-next-textbox:#正方形/長方形 39" inset="0,0,0,0">
              <w:txbxContent>
                <w:p w14:paraId="55A25851" w14:textId="197B1D87" w:rsidR="0097422D" w:rsidRPr="001435DB" w:rsidRDefault="0097422D" w:rsidP="00974800">
                  <w:pPr>
                    <w:pStyle w:val="NormalWeb"/>
                    <w:spacing w:beforeLines="30" w:before="72" w:after="0" w:line="240" w:lineRule="exact"/>
                    <w:ind w:firstLine="0"/>
                    <w:jc w:val="center"/>
                    <w:rPr>
                      <w:rFonts w:ascii="メイリオ" w:eastAsia="メイリオ" w:hAnsi="メイリオ" w:cs="メイリオ"/>
                      <w:sz w:val="22"/>
                    </w:rPr>
                  </w:pPr>
                  <w:r w:rsidRPr="001435DB">
                    <w:rPr>
                      <w:rFonts w:ascii="メイリオ" w:eastAsia="メイリオ" w:hAnsi="メイリオ" w:cs="メイリオ"/>
                      <w:kern w:val="24"/>
                      <w:sz w:val="22"/>
                    </w:rPr>
                    <w:t>App.</w:t>
                  </w:r>
                  <w:r>
                    <w:rPr>
                      <w:rFonts w:ascii="メイリオ" w:eastAsia="メイリオ" w:hAnsi="メイリオ" w:cs="メイリオ"/>
                      <w:kern w:val="24"/>
                      <w:sz w:val="22"/>
                    </w:rPr>
                    <w:t xml:space="preserve"> </w:t>
                  </w:r>
                  <w:r w:rsidRPr="001435DB">
                    <w:rPr>
                      <w:rFonts w:ascii="メイリオ" w:eastAsia="メイリオ" w:hAnsi="メイリオ" w:cs="メイリオ"/>
                      <w:kern w:val="24"/>
                      <w:sz w:val="22"/>
                    </w:rPr>
                    <w:t>3</w:t>
                  </w:r>
                </w:p>
              </w:txbxContent>
            </v:textbox>
          </v:rect>
        </w:pict>
      </w:r>
      <w:r>
        <w:rPr>
          <w:noProof/>
        </w:rPr>
        <w:pict w14:anchorId="55A257C7">
          <v:rect id="正方形/長方形 38" o:spid="_x0000_s1720" style="position:absolute;left:0;text-align:left;margin-left:174pt;margin-top:46.75pt;width:38.7pt;height:20.4pt;z-index:154;visibility:visible;mso-wrap-style:square;v-text-anchor:middle" fillcolor="window" strokeweight="2pt">
            <v:textbox style="mso-next-textbox:#正方形/長方形 38" inset="0,0,0,0">
              <w:txbxContent>
                <w:p w14:paraId="55A25852" w14:textId="77EDD9A2" w:rsidR="0097422D" w:rsidRPr="001435DB" w:rsidRDefault="0097422D" w:rsidP="00974800">
                  <w:pPr>
                    <w:pStyle w:val="NormalWeb"/>
                    <w:spacing w:beforeLines="30" w:before="72" w:after="0" w:line="240" w:lineRule="exact"/>
                    <w:ind w:firstLine="0"/>
                    <w:jc w:val="center"/>
                    <w:rPr>
                      <w:rFonts w:ascii="メイリオ" w:eastAsia="メイリオ" w:hAnsi="メイリオ" w:cs="メイリオ"/>
                      <w:sz w:val="22"/>
                    </w:rPr>
                  </w:pPr>
                  <w:r w:rsidRPr="001435DB">
                    <w:rPr>
                      <w:rFonts w:ascii="メイリオ" w:eastAsia="メイリオ" w:hAnsi="メイリオ" w:cs="メイリオ"/>
                      <w:kern w:val="24"/>
                      <w:sz w:val="22"/>
                    </w:rPr>
                    <w:t>App.</w:t>
                  </w:r>
                  <w:r>
                    <w:rPr>
                      <w:rFonts w:ascii="メイリオ" w:eastAsia="メイリオ" w:hAnsi="メイリオ" w:cs="メイリオ"/>
                      <w:kern w:val="24"/>
                      <w:sz w:val="22"/>
                    </w:rPr>
                    <w:t xml:space="preserve"> </w:t>
                  </w:r>
                  <w:r w:rsidRPr="001435DB">
                    <w:rPr>
                      <w:rFonts w:ascii="メイリオ" w:eastAsia="メイリオ" w:hAnsi="メイリオ" w:cs="メイリオ"/>
                      <w:kern w:val="24"/>
                      <w:sz w:val="22"/>
                    </w:rPr>
                    <w:t>2</w:t>
                  </w:r>
                </w:p>
              </w:txbxContent>
            </v:textbox>
          </v:rect>
        </w:pict>
      </w:r>
      <w:r>
        <w:rPr>
          <w:noProof/>
        </w:rPr>
        <w:pict w14:anchorId="55A257C8">
          <v:roundrect id="四角形: 角を丸くする 64" o:spid="_x0000_s1713" style="position:absolute;left:0;text-align:left;margin-left:140.75pt;margin-top:36.05pt;width:208.15pt;height:107.05pt;z-index:147;visibility:visible;mso-wrap-style:square;v-text-anchor:middle" arcsize="10923f" filled="f" strokeweight="2pt"/>
        </w:pict>
      </w:r>
      <w:r>
        <w:rPr>
          <w:noProof/>
        </w:rPr>
        <w:pict w14:anchorId="55A257C9">
          <v:shape id="テキスト ボックス 54" o:spid="_x0000_s1703" type="#_x0000_t202" style="position:absolute;left:0;text-align:left;margin-left:379.1pt;margin-top:16.2pt;width:93.55pt;height:23pt;z-index:137;visibility:visible;v-text-anchor:top" filled="f" stroked="f">
            <v:textbox style="mso-next-textbox:#テキスト ボックス 54" inset="0,0,0,0">
              <w:txbxContent>
                <w:p w14:paraId="55A25853" w14:textId="7413528A" w:rsidR="0097422D" w:rsidRPr="00974800" w:rsidRDefault="0097422D" w:rsidP="00974800">
                  <w:pPr>
                    <w:pStyle w:val="NormalWeb"/>
                    <w:spacing w:after="0" w:line="280" w:lineRule="exact"/>
                    <w:ind w:firstLine="0"/>
                    <w:rPr>
                      <w:rFonts w:ascii="メイリオ" w:eastAsia="メイリオ" w:hAnsi="メイリオ" w:cs="メイリオ"/>
                    </w:rPr>
                  </w:pPr>
                  <w:r>
                    <w:rPr>
                      <w:rFonts w:ascii="メイリオ" w:eastAsia="メイリオ" w:hAnsi="メイリオ" w:cs="メイリオ"/>
                      <w:kern w:val="24"/>
                      <w:sz w:val="28"/>
                      <w:szCs w:val="28"/>
                    </w:rPr>
                    <w:t>L</w:t>
                  </w:r>
                  <w:r w:rsidRPr="00974800">
                    <w:rPr>
                      <w:rFonts w:ascii="メイリオ" w:eastAsia="メイリオ" w:hAnsi="メイリオ" w:cs="メイリオ"/>
                      <w:kern w:val="24"/>
                      <w:sz w:val="28"/>
                      <w:szCs w:val="28"/>
                    </w:rPr>
                    <w:t>ittle</w:t>
                  </w:r>
                  <w:r w:rsidRPr="00974800">
                    <w:rPr>
                      <w:rFonts w:ascii="メイリオ" w:eastAsia="メイリオ" w:hAnsi="メイリオ" w:cs="メイリオ" w:hint="eastAsia"/>
                      <w:kern w:val="24"/>
                      <w:sz w:val="28"/>
                      <w:szCs w:val="28"/>
                    </w:rPr>
                    <w:t xml:space="preserve"> </w:t>
                  </w:r>
                  <w:r w:rsidRPr="00974800">
                    <w:rPr>
                      <w:rFonts w:ascii="メイリオ" w:eastAsia="メイリオ" w:hAnsi="メイリオ" w:cs="メイリオ"/>
                      <w:kern w:val="24"/>
                      <w:sz w:val="28"/>
                      <w:szCs w:val="28"/>
                    </w:rPr>
                    <w:t>group</w:t>
                  </w:r>
                </w:p>
              </w:txbxContent>
            </v:textbox>
          </v:shape>
        </w:pict>
      </w:r>
      <w:r>
        <w:rPr>
          <w:noProof/>
        </w:rPr>
        <w:pict w14:anchorId="55A257CA">
          <v:shape id="テキスト ボックス 53" o:spid="_x0000_s1702" type="#_x0000_t202" style="position:absolute;left:0;text-align:left;margin-left:45.25pt;margin-top:14.65pt;width:78.35pt;height:21.25pt;z-index:136;visibility:visible;mso-wrap-style:square;v-text-anchor:top" filled="f" stroked="f">
            <v:textbox style="mso-next-textbox:#テキスト ボックス 53" inset="0,0,0,0">
              <w:txbxContent>
                <w:p w14:paraId="55A25854" w14:textId="24525DE3" w:rsidR="0097422D" w:rsidRPr="00974800" w:rsidRDefault="0097422D" w:rsidP="00974800">
                  <w:pPr>
                    <w:pStyle w:val="NormalWeb"/>
                    <w:spacing w:after="0" w:line="280" w:lineRule="exact"/>
                    <w:ind w:firstLine="0"/>
                    <w:rPr>
                      <w:rFonts w:ascii="メイリオ" w:eastAsia="メイリオ" w:hAnsi="メイリオ" w:cs="メイリオ"/>
                    </w:rPr>
                  </w:pPr>
                  <w:r>
                    <w:rPr>
                      <w:rFonts w:ascii="メイリオ" w:eastAsia="メイリオ" w:hAnsi="メイリオ" w:cs="メイリオ"/>
                      <w:kern w:val="24"/>
                      <w:sz w:val="28"/>
                      <w:szCs w:val="28"/>
                    </w:rPr>
                    <w:t>B</w:t>
                  </w:r>
                  <w:r w:rsidRPr="00974800">
                    <w:rPr>
                      <w:rFonts w:ascii="メイリオ" w:eastAsia="メイリオ" w:hAnsi="メイリオ" w:cs="メイリオ"/>
                      <w:kern w:val="24"/>
                      <w:sz w:val="28"/>
                      <w:szCs w:val="28"/>
                    </w:rPr>
                    <w:t>ig group</w:t>
                  </w:r>
                </w:p>
              </w:txbxContent>
            </v:textbox>
          </v:shape>
        </w:pict>
      </w:r>
      <w:r>
        <w:rPr>
          <w:noProof/>
        </w:rPr>
        <w:pict w14:anchorId="55A257CB">
          <v:rect id="_x0000_s1698" style="position:absolute;left:0;text-align:left;margin-left:420.85pt;margin-top:45.7pt;width:38.7pt;height:20.35pt;z-index:132;visibility:visible;mso-wrap-style:square;v-text-anchor:middle" fillcolor="window" strokeweight="2pt">
            <v:textbox style="mso-next-textbox:#_x0000_s1698" inset="0,0,0,0">
              <w:txbxContent>
                <w:p w14:paraId="55A25855" w14:textId="7540AC40" w:rsidR="0097422D" w:rsidRPr="001435DB" w:rsidRDefault="0097422D" w:rsidP="00974800">
                  <w:pPr>
                    <w:pStyle w:val="NormalWeb"/>
                    <w:spacing w:beforeLines="30" w:before="72" w:after="0" w:line="240" w:lineRule="exact"/>
                    <w:ind w:firstLine="0"/>
                    <w:jc w:val="center"/>
                    <w:rPr>
                      <w:rFonts w:ascii="メイリオ" w:eastAsia="メイリオ" w:hAnsi="メイリオ" w:cs="メイリオ"/>
                      <w:sz w:val="22"/>
                    </w:rPr>
                  </w:pPr>
                  <w:r w:rsidRPr="001435DB">
                    <w:rPr>
                      <w:rFonts w:ascii="メイリオ" w:eastAsia="メイリオ" w:hAnsi="メイリオ" w:cs="メイリオ"/>
                      <w:kern w:val="24"/>
                      <w:sz w:val="22"/>
                    </w:rPr>
                    <w:t>App.</w:t>
                  </w:r>
                  <w:r>
                    <w:rPr>
                      <w:rFonts w:ascii="メイリオ" w:eastAsia="メイリオ" w:hAnsi="メイリオ" w:cs="メイリオ"/>
                      <w:kern w:val="24"/>
                      <w:sz w:val="22"/>
                    </w:rPr>
                    <w:t xml:space="preserve"> </w:t>
                  </w:r>
                  <w:r w:rsidRPr="001435DB">
                    <w:rPr>
                      <w:rFonts w:ascii="メイリオ" w:eastAsia="メイリオ" w:hAnsi="メイリオ" w:cs="メイリオ"/>
                      <w:kern w:val="24"/>
                      <w:sz w:val="22"/>
                    </w:rPr>
                    <w:t>6</w:t>
                  </w:r>
                </w:p>
              </w:txbxContent>
            </v:textbox>
          </v:rect>
        </w:pict>
      </w:r>
      <w:r>
        <w:rPr>
          <w:noProof/>
        </w:rPr>
        <w:pict w14:anchorId="55A257CC">
          <v:rect id="_x0000_s1697" style="position:absolute;left:0;text-align:left;margin-left:369.65pt;margin-top:45.7pt;width:44.2pt;height:20.35pt;z-index:131;visibility:visible;mso-wrap-style:square;v-text-anchor:middle" fillcolor="window" strokeweight="2pt">
            <v:textbox style="mso-next-textbox:#_x0000_s1697" inset="0,0,0,0">
              <w:txbxContent>
                <w:p w14:paraId="55A25856" w14:textId="5A01AB5D" w:rsidR="0097422D" w:rsidRPr="001435DB" w:rsidRDefault="0097422D" w:rsidP="00974800">
                  <w:pPr>
                    <w:pStyle w:val="NormalWeb"/>
                    <w:spacing w:beforeLines="30" w:before="72" w:after="0" w:line="240" w:lineRule="exact"/>
                    <w:ind w:firstLine="0"/>
                    <w:jc w:val="center"/>
                    <w:rPr>
                      <w:rFonts w:ascii="メイリオ" w:eastAsia="メイリオ" w:hAnsi="メイリオ" w:cs="メイリオ"/>
                      <w:sz w:val="22"/>
                    </w:rPr>
                  </w:pPr>
                  <w:r w:rsidRPr="001435DB">
                    <w:rPr>
                      <w:rFonts w:ascii="メイリオ" w:eastAsia="メイリオ" w:hAnsi="メイリオ" w:cs="メイリオ"/>
                      <w:kern w:val="24"/>
                      <w:sz w:val="22"/>
                    </w:rPr>
                    <w:t>App.</w:t>
                  </w:r>
                  <w:r>
                    <w:rPr>
                      <w:rFonts w:ascii="メイリオ" w:eastAsia="メイリオ" w:hAnsi="メイリオ" w:cs="メイリオ"/>
                      <w:kern w:val="24"/>
                      <w:sz w:val="22"/>
                    </w:rPr>
                    <w:t xml:space="preserve"> </w:t>
                  </w:r>
                  <w:r w:rsidRPr="001435DB">
                    <w:rPr>
                      <w:rFonts w:ascii="メイリオ" w:eastAsia="メイリオ" w:hAnsi="メイリオ" w:cs="メイリオ"/>
                      <w:kern w:val="24"/>
                      <w:sz w:val="22"/>
                    </w:rPr>
                    <w:t>5</w:t>
                  </w:r>
                </w:p>
              </w:txbxContent>
            </v:textbox>
          </v:rect>
        </w:pict>
      </w:r>
      <w:r>
        <w:rPr>
          <w:noProof/>
        </w:rPr>
        <w:pict w14:anchorId="55A257CD">
          <v:roundrect id="四角形: 角を丸くする 37" o:spid="_x0000_s1694" style="position:absolute;left:0;text-align:left;margin-left:355.9pt;margin-top:36.05pt;width:116.75pt;height:107.05pt;z-index:128;visibility:visible;mso-wrap-style:square;v-text-anchor:middle" arcsize="10923f" filled="f" strokeweight="2pt">
            <v:stroke dashstyle="1 1" endcap="round"/>
          </v:roundrect>
        </w:pict>
      </w:r>
      <w:r>
        <w:rPr>
          <w:noProof/>
        </w:rPr>
        <w:pict w14:anchorId="55A257CE">
          <v:rect id="正方形/長方形 10" o:spid="_x0000_s1693" style="position:absolute;left:0;text-align:left;margin-left:54.55pt;margin-top:45.8pt;width:38.7pt;height:20.4pt;z-index:127;visibility:visible;mso-wrap-style:square;v-text-anchor:middle" fillcolor="window" strokeweight="2pt">
            <v:textbox inset="0,0,0,0">
              <w:txbxContent>
                <w:p w14:paraId="55A25857" w14:textId="010562AA" w:rsidR="0097422D" w:rsidRPr="001435DB" w:rsidRDefault="0097422D" w:rsidP="00974800">
                  <w:pPr>
                    <w:pStyle w:val="NormalWeb"/>
                    <w:spacing w:beforeLines="30" w:before="72" w:after="0" w:line="240" w:lineRule="exact"/>
                    <w:ind w:firstLine="0"/>
                    <w:jc w:val="center"/>
                    <w:rPr>
                      <w:rFonts w:ascii="メイリオ" w:eastAsia="メイリオ" w:hAnsi="メイリオ" w:cs="メイリオ"/>
                      <w:sz w:val="22"/>
                    </w:rPr>
                  </w:pPr>
                  <w:r w:rsidRPr="001435DB">
                    <w:rPr>
                      <w:rFonts w:ascii="メイリオ" w:eastAsia="メイリオ" w:hAnsi="メイリオ" w:cs="メイリオ"/>
                      <w:kern w:val="24"/>
                      <w:sz w:val="22"/>
                    </w:rPr>
                    <w:t>App.</w:t>
                  </w:r>
                  <w:r>
                    <w:rPr>
                      <w:rFonts w:ascii="メイリオ" w:eastAsia="メイリオ" w:hAnsi="メイリオ" w:cs="メイリオ"/>
                      <w:kern w:val="24"/>
                      <w:sz w:val="22"/>
                    </w:rPr>
                    <w:t xml:space="preserve"> </w:t>
                  </w:r>
                  <w:r w:rsidRPr="001435DB">
                    <w:rPr>
                      <w:rFonts w:ascii="メイリオ" w:eastAsia="メイリオ" w:hAnsi="メイリオ" w:cs="メイリオ"/>
                      <w:kern w:val="24"/>
                      <w:sz w:val="22"/>
                    </w:rPr>
                    <w:t>1</w:t>
                  </w:r>
                </w:p>
              </w:txbxContent>
            </v:textbox>
          </v:rect>
        </w:pict>
      </w:r>
      <w:r>
        <w:rPr>
          <w:noProof/>
        </w:rPr>
        <w:pict w14:anchorId="55A257CF">
          <v:roundrect id="四角形: 角を丸くする 34" o:spid="_x0000_s1692" style="position:absolute;left:0;text-align:left;margin-left:29.5pt;margin-top:41.5pt;width:97pt;height:38.25pt;z-index:126;visibility:visible;mso-wrap-style:square;mso-position-vertical:absolute;v-text-anchor:middle" arcsize="10923f" filled="f" strokeweight="2pt"/>
        </w:pict>
      </w:r>
      <w:r>
        <w:rPr>
          <w:noProof/>
        </w:rPr>
        <w:pict w14:anchorId="55A257D0">
          <v:roundrect id="四角形: 角を丸くする 26" o:spid="_x0000_s1688" style="position:absolute;left:0;text-align:left;margin-left:19.6pt;margin-top:36.05pt;width:115pt;height:107.05pt;z-index:122;visibility:visible;mso-wrap-style:square;v-text-anchor:middle" arcsize="10923f" filled="f" strokeweight="2pt">
            <v:stroke dashstyle="dash"/>
          </v:roundrect>
        </w:pict>
      </w:r>
      <w:r w:rsidR="002737A6">
        <w:br/>
      </w:r>
      <w:r w:rsidR="002737A6">
        <w:br/>
      </w:r>
      <w:r w:rsidR="002737A6">
        <w:br/>
      </w:r>
      <w:r w:rsidR="002737A6">
        <w:br/>
      </w:r>
    </w:p>
    <w:p w14:paraId="55A25666" w14:textId="1CF12F72" w:rsidR="002737A6" w:rsidRDefault="005321B7" w:rsidP="002737A6">
      <w:pPr>
        <w:pStyle w:val="box"/>
      </w:pPr>
      <w:r>
        <w:rPr>
          <w:noProof/>
        </w:rPr>
        <w:pict w14:anchorId="55A257D2">
          <v:shape id="_x0000_s1725" type="#_x0000_t202" style="position:absolute;left:0;text-align:left;margin-left:371.45pt;margin-top:11.8pt;width:93.7pt;height:14.85pt;z-index:159;visibility:visible;v-text-anchor:top" filled="f" stroked="f">
            <v:path arrowok="t"/>
            <v:textbox style="mso-next-textbox:#_x0000_s1725" inset="0,0,0,0">
              <w:txbxContent>
                <w:p w14:paraId="55A25858" w14:textId="248442BD" w:rsidR="0097422D" w:rsidRPr="00974800" w:rsidRDefault="0097422D" w:rsidP="00974800">
                  <w:pPr>
                    <w:pStyle w:val="NormalWeb"/>
                    <w:spacing w:beforeLines="5" w:before="12" w:after="0" w:line="240" w:lineRule="exact"/>
                    <w:ind w:firstLine="0"/>
                    <w:rPr>
                      <w:rFonts w:ascii="メイリオ" w:eastAsia="メイリオ" w:hAnsi="メイリオ" w:cs="メイリオ"/>
                      <w:sz w:val="21"/>
                    </w:rPr>
                  </w:pPr>
                  <w:r>
                    <w:rPr>
                      <w:rFonts w:ascii="メイリオ" w:eastAsia="メイリオ" w:hAnsi="メイリオ" w:cs="メイリオ"/>
                      <w:kern w:val="24"/>
                      <w:sz w:val="21"/>
                    </w:rPr>
                    <w:t>L</w:t>
                  </w:r>
                  <w:r w:rsidRPr="00974800">
                    <w:rPr>
                      <w:rFonts w:ascii="メイリオ" w:eastAsia="メイリオ" w:hAnsi="メイリオ" w:cs="メイリオ"/>
                      <w:kern w:val="24"/>
                      <w:sz w:val="21"/>
                    </w:rPr>
                    <w:t>ittle</w:t>
                  </w:r>
                  <w:r>
                    <w:rPr>
                      <w:rFonts w:ascii="メイリオ" w:eastAsia="メイリオ" w:hAnsi="メイリオ" w:cs="メイリオ"/>
                      <w:kern w:val="24"/>
                      <w:sz w:val="21"/>
                    </w:rPr>
                    <w:t>-</w:t>
                  </w:r>
                  <w:r w:rsidRPr="00974800">
                    <w:rPr>
                      <w:rFonts w:ascii="メイリオ" w:eastAsia="メイリオ" w:hAnsi="メイリオ" w:cs="メイリオ"/>
                      <w:kern w:val="24"/>
                      <w:sz w:val="21"/>
                    </w:rPr>
                    <w:t>group CPU</w:t>
                  </w:r>
                  <w:r>
                    <w:rPr>
                      <w:rFonts w:ascii="メイリオ" w:eastAsia="メイリオ" w:hAnsi="メイリオ" w:cs="メイリオ"/>
                      <w:kern w:val="24"/>
                      <w:sz w:val="21"/>
                    </w:rPr>
                    <w:t>s</w:t>
                  </w:r>
                </w:p>
              </w:txbxContent>
            </v:textbox>
          </v:shape>
        </w:pict>
      </w:r>
      <w:r>
        <w:rPr>
          <w:noProof/>
        </w:rPr>
        <w:pict w14:anchorId="55A257D3">
          <v:shape id="_x0000_s1724" type="#_x0000_t202" style="position:absolute;left:0;text-align:left;margin-left:207.85pt;margin-top:11.3pt;width:96.95pt;height:15.5pt;z-index:158;visibility:visible;v-text-anchor:top" filled="f" stroked="f">
            <v:path arrowok="t"/>
            <v:textbox style="mso-next-textbox:#_x0000_s1724" inset="0,0,0,0">
              <w:txbxContent>
                <w:p w14:paraId="55A25859" w14:textId="1EA2CE10" w:rsidR="0097422D" w:rsidRPr="00974800" w:rsidRDefault="0097422D" w:rsidP="00974800">
                  <w:pPr>
                    <w:pStyle w:val="NormalWeb"/>
                    <w:spacing w:beforeLines="5" w:before="12" w:after="0" w:line="240" w:lineRule="exact"/>
                    <w:ind w:firstLine="0"/>
                    <w:rPr>
                      <w:rFonts w:ascii="メイリオ" w:eastAsia="メイリオ" w:hAnsi="メイリオ" w:cs="メイリオ"/>
                      <w:sz w:val="21"/>
                    </w:rPr>
                  </w:pPr>
                  <w:r>
                    <w:rPr>
                      <w:rFonts w:ascii="メイリオ" w:eastAsia="メイリオ" w:hAnsi="メイリオ" w:cs="メイリオ"/>
                      <w:kern w:val="24"/>
                      <w:sz w:val="21"/>
                    </w:rPr>
                    <w:t>R</w:t>
                  </w:r>
                  <w:r w:rsidRPr="00974800">
                    <w:rPr>
                      <w:rFonts w:ascii="メイリオ" w:eastAsia="メイリオ" w:hAnsi="メイリオ" w:cs="メイリオ"/>
                      <w:kern w:val="24"/>
                      <w:sz w:val="21"/>
                    </w:rPr>
                    <w:t>oot</w:t>
                  </w:r>
                  <w:r>
                    <w:rPr>
                      <w:rFonts w:ascii="メイリオ" w:eastAsia="メイリオ" w:hAnsi="メイリオ" w:cs="メイリオ"/>
                      <w:kern w:val="24"/>
                      <w:sz w:val="21"/>
                    </w:rPr>
                    <w:t>-</w:t>
                  </w:r>
                  <w:r w:rsidRPr="00974800">
                    <w:rPr>
                      <w:rFonts w:ascii="メイリオ" w:eastAsia="メイリオ" w:hAnsi="メイリオ" w:cs="メイリオ"/>
                      <w:kern w:val="24"/>
                      <w:sz w:val="21"/>
                    </w:rPr>
                    <w:t>group CPU</w:t>
                  </w:r>
                  <w:r>
                    <w:rPr>
                      <w:rFonts w:ascii="メイリオ" w:eastAsia="メイリオ" w:hAnsi="メイリオ" w:cs="メイリオ"/>
                      <w:kern w:val="24"/>
                      <w:sz w:val="21"/>
                    </w:rPr>
                    <w:t>s</w:t>
                  </w:r>
                </w:p>
              </w:txbxContent>
            </v:textbox>
          </v:shape>
        </w:pict>
      </w:r>
      <w:r>
        <w:rPr>
          <w:noProof/>
        </w:rPr>
        <w:pict w14:anchorId="55A257E6">
          <v:shape id="_x0000_s1691" type="#_x0000_t202" style="position:absolute;left:0;text-align:left;margin-left:37.85pt;margin-top:11.4pt;width:81.45pt;height:15.8pt;z-index:125;visibility:visible;v-text-anchor:top" filled="f" stroked="f">
            <v:path arrowok="t"/>
            <v:textbox style="mso-next-textbox:#_x0000_s1691" inset="0,0,0,0">
              <w:txbxContent>
                <w:p w14:paraId="55A25863" w14:textId="1F844370" w:rsidR="0097422D" w:rsidRPr="00974800" w:rsidRDefault="0097422D" w:rsidP="00974800">
                  <w:pPr>
                    <w:pStyle w:val="NormalWeb"/>
                    <w:spacing w:beforeLines="10" w:before="24" w:after="0" w:line="240" w:lineRule="exact"/>
                    <w:ind w:firstLine="0"/>
                    <w:rPr>
                      <w:rFonts w:ascii="メイリオ" w:eastAsia="メイリオ" w:hAnsi="メイリオ" w:cs="メイリオ"/>
                      <w:sz w:val="21"/>
                    </w:rPr>
                  </w:pPr>
                  <w:r>
                    <w:rPr>
                      <w:rFonts w:ascii="メイリオ" w:eastAsia="メイリオ" w:hAnsi="メイリオ" w:cs="メイリオ"/>
                      <w:kern w:val="24"/>
                      <w:sz w:val="21"/>
                    </w:rPr>
                    <w:t>B</w:t>
                  </w:r>
                  <w:r w:rsidRPr="00974800">
                    <w:rPr>
                      <w:rFonts w:ascii="メイリオ" w:eastAsia="メイリオ" w:hAnsi="メイリオ" w:cs="メイリオ"/>
                      <w:kern w:val="24"/>
                      <w:sz w:val="21"/>
                    </w:rPr>
                    <w:t>ig</w:t>
                  </w:r>
                  <w:r>
                    <w:rPr>
                      <w:rFonts w:ascii="メイリオ" w:eastAsia="メイリオ" w:hAnsi="メイリオ" w:cs="メイリオ"/>
                      <w:kern w:val="24"/>
                      <w:sz w:val="21"/>
                    </w:rPr>
                    <w:t>-</w:t>
                  </w:r>
                  <w:r w:rsidRPr="00974800">
                    <w:rPr>
                      <w:rFonts w:ascii="メイリオ" w:eastAsia="メイリオ" w:hAnsi="メイリオ" w:cs="メイリオ"/>
                      <w:kern w:val="24"/>
                      <w:sz w:val="21"/>
                    </w:rPr>
                    <w:t>group CPU</w:t>
                  </w:r>
                  <w:r>
                    <w:rPr>
                      <w:rFonts w:ascii="メイリオ" w:eastAsia="メイリオ" w:hAnsi="メイリオ" w:cs="メイリオ"/>
                      <w:kern w:val="24"/>
                      <w:sz w:val="21"/>
                    </w:rPr>
                    <w:t>s</w:t>
                  </w:r>
                </w:p>
              </w:txbxContent>
            </v:textbox>
          </v:shape>
        </w:pict>
      </w:r>
      <w:r>
        <w:rPr>
          <w:noProof/>
        </w:rPr>
        <w:pict w14:anchorId="55A257D1">
          <v:shape id="直線矢印コネクタ 19" o:spid="_x0000_s1685" type="#_x0000_t32" style="position:absolute;left:0;text-align:left;margin-left:297.1pt;margin-top:60.85pt;width:117.05pt;height:45.4pt;flip:y;z-index:119;visibility:visible;mso-wrap-style:square" o:connectortype="straight" strokeweight="3pt">
            <v:stroke dashstyle="1 1" endarrow="block" endcap="round"/>
            <v:shadow on="t" color="black" opacity="22937f" origin=",.5" offset="0,.63889mm"/>
          </v:shape>
        </w:pict>
      </w:r>
      <w:r>
        <w:rPr>
          <w:noProof/>
        </w:rPr>
        <w:pict w14:anchorId="55A257D4">
          <v:roundrect id="四角形: 角を丸くする 95" o:spid="_x0000_s1718" style="position:absolute;left:0;text-align:left;margin-left:146.5pt;margin-top:11.45pt;width:193.25pt;height:48.6pt;z-index:152;visibility:visible;mso-wrap-style:square;v-text-anchor:middle" arcsize="10923f" filled="f" strokeweight="2pt"/>
        </w:pict>
      </w:r>
      <w:r>
        <w:rPr>
          <w:noProof/>
        </w:rPr>
        <w:pict w14:anchorId="55A257D5">
          <v:shape id="直線矢印コネクタ 35" o:spid="_x0000_s1717" type="#_x0000_t32" style="position:absolute;left:0;text-align:left;margin-left:243.15pt;margin-top:61.05pt;width:92.65pt;height:25.3pt;flip:x y;z-index:151;visibility:visible;mso-wrap-style:square" o:connectortype="straight" strokeweight="3pt">
            <v:stroke endarrow="block"/>
            <v:shadow on="t" color="black" opacity="22937f" origin=",.5" offset="0,.63889mm"/>
          </v:shape>
        </w:pict>
      </w:r>
      <w:r>
        <w:rPr>
          <w:noProof/>
        </w:rPr>
        <w:pict w14:anchorId="55A257D6">
          <v:shape id="_x0000_s1716" type="#_x0000_t32" style="position:absolute;left:0;text-align:left;margin-left:243.1pt;margin-top:60.05pt;width:30.75pt;height:27.15pt;flip:x y;z-index:150;visibility:visible;mso-wrap-style:square" o:connectortype="straight" strokeweight="3pt">
            <v:stroke endarrow="block"/>
            <v:shadow on="t" color="black" opacity="22937f" origin=",.5" offset="0,.63889mm"/>
          </v:shape>
        </w:pict>
      </w:r>
      <w:r>
        <w:rPr>
          <w:noProof/>
        </w:rPr>
        <w:pict w14:anchorId="55A257D7">
          <v:shape id="直線矢印コネクタ 33" o:spid="_x0000_s1715" type="#_x0000_t32" style="position:absolute;left:0;text-align:left;margin-left:209.95pt;margin-top:60.05pt;width:33pt;height:25.5pt;flip:y;z-index:149;visibility:visible;mso-wrap-style:square;mso-position-horizontal:absolute" o:connectortype="straight" strokeweight="3pt">
            <v:stroke endarrow="block"/>
            <v:shadow on="t" color="black" opacity="22937f" origin=",.5" offset="0,.63889mm"/>
          </v:shape>
        </w:pict>
      </w:r>
      <w:r>
        <w:rPr>
          <w:noProof/>
        </w:rPr>
        <w:pict w14:anchorId="55A257D8">
          <v:shape id="直線矢印コネクタ 32" o:spid="_x0000_s1714" type="#_x0000_t32" style="position:absolute;left:0;text-align:left;margin-left:144.45pt;margin-top:60.05pt;width:98.65pt;height:25.5pt;flip:y;z-index:148;visibility:visible;mso-wrap-style:square" o:connectortype="straight" strokeweight="3pt">
            <v:stroke endarrow="block"/>
            <v:shadow on="t" color="black" opacity="22937f" origin=",.5" offset="0,.63889mm"/>
          </v:shape>
        </w:pict>
      </w:r>
      <w:r>
        <w:rPr>
          <w:noProof/>
        </w:rPr>
        <w:pict w14:anchorId="55A257D9">
          <v:rect id="_x0000_s1712" style="position:absolute;left:0;text-align:left;margin-left:292.15pt;margin-top:26.4pt;width:39.6pt;height:28.35pt;z-index:146;visibility:visible;mso-wrap-style:square;v-text-anchor:middle" fillcolor="window" strokeweight="2pt">
            <v:textbox style="mso-next-textbox:#_x0000_s1712" inset="0,2mm,0,2mm">
              <w:txbxContent>
                <w:p w14:paraId="55A2585A"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kern w:val="24"/>
                    </w:rPr>
                    <w:t>CA53</w:t>
                  </w:r>
                </w:p>
              </w:txbxContent>
            </v:textbox>
          </v:rect>
        </w:pict>
      </w:r>
      <w:r>
        <w:rPr>
          <w:noProof/>
        </w:rPr>
        <w:pict w14:anchorId="55A257DA">
          <v:rect id="_x0000_s1711" style="position:absolute;left:0;text-align:left;margin-left:246.9pt;margin-top:26.4pt;width:39.55pt;height:28.35pt;z-index:145;visibility:visible;mso-wrap-style:square;v-text-anchor:middle" fillcolor="window" strokeweight="2pt">
            <v:textbox style="mso-next-textbox:#_x0000_s1711" inset="0,2mm,0,2mm">
              <w:txbxContent>
                <w:p w14:paraId="55A2585B"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kern w:val="24"/>
                    </w:rPr>
                    <w:t>CA53</w:t>
                  </w:r>
                </w:p>
              </w:txbxContent>
            </v:textbox>
          </v:rect>
        </w:pict>
      </w:r>
      <w:r>
        <w:rPr>
          <w:noProof/>
        </w:rPr>
        <w:pict w14:anchorId="55A257DB">
          <v:rect id="正方形/長方形 28" o:spid="_x0000_s1710" style="position:absolute;left:0;text-align:left;margin-left:201.2pt;margin-top:26.4pt;width:39.6pt;height:28.35pt;z-index:144;visibility:visible;mso-wrap-style:square;v-text-anchor:middle" fillcolor="window" strokeweight="2pt">
            <v:textbox style="mso-next-textbox:#正方形/長方形 28" inset="0,2mm,0,2mm">
              <w:txbxContent>
                <w:p w14:paraId="55A2585C"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kern w:val="24"/>
                    </w:rPr>
                    <w:t>CA57</w:t>
                  </w:r>
                </w:p>
              </w:txbxContent>
            </v:textbox>
          </v:rect>
        </w:pict>
      </w:r>
      <w:r>
        <w:rPr>
          <w:noProof/>
        </w:rPr>
        <w:pict w14:anchorId="55A257DC">
          <v:rect id="正方形/長方形 27" o:spid="_x0000_s1709" style="position:absolute;left:0;text-align:left;margin-left:155.2pt;margin-top:26.4pt;width:39.65pt;height:28.35pt;z-index:143;visibility:visible;mso-wrap-style:square;v-text-anchor:middle" fillcolor="window" strokeweight="2pt">
            <v:textbox style="mso-next-textbox:#正方形/長方形 27" inset="0,2mm,0,2mm">
              <w:txbxContent>
                <w:p w14:paraId="55A2585D"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kern w:val="24"/>
                    </w:rPr>
                    <w:t>CA57</w:t>
                  </w:r>
                </w:p>
              </w:txbxContent>
            </v:textbox>
          </v:rect>
        </w:pict>
      </w:r>
      <w:r>
        <w:rPr>
          <w:noProof/>
        </w:rPr>
        <w:pict w14:anchorId="55A257DD">
          <v:rect id="正方形/長方形 26" o:spid="_x0000_s1708" style="position:absolute;left:0;text-align:left;margin-left:416.9pt;margin-top:26.4pt;width:39.55pt;height:28.35pt;z-index:142;visibility:visible;mso-wrap-style:square;v-text-anchor:middle" fillcolor="window" strokeweight="2pt">
            <v:textbox inset="0,2mm,0,2mm">
              <w:txbxContent>
                <w:p w14:paraId="55A2585E"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kern w:val="24"/>
                    </w:rPr>
                    <w:t>CA53</w:t>
                  </w:r>
                </w:p>
              </w:txbxContent>
            </v:textbox>
          </v:rect>
        </w:pict>
      </w:r>
      <w:r>
        <w:rPr>
          <w:noProof/>
        </w:rPr>
        <w:pict w14:anchorId="55A257DE">
          <v:rect id="正方形/長方形 25" o:spid="_x0000_s1707" style="position:absolute;left:0;text-align:left;margin-left:370.6pt;margin-top:26.4pt;width:39.65pt;height:28.35pt;z-index:141;visibility:visible;mso-wrap-style:square;v-text-anchor:middle" fillcolor="window" strokeweight="2pt">
            <v:textbox style="mso-next-textbox:#正方形/長方形 25" inset="0,2mm,0,2mm">
              <w:txbxContent>
                <w:p w14:paraId="55A2585F"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kern w:val="24"/>
                    </w:rPr>
                    <w:t>CA53</w:t>
                  </w:r>
                </w:p>
              </w:txbxContent>
            </v:textbox>
          </v:rect>
        </w:pict>
      </w:r>
      <w:r>
        <w:rPr>
          <w:noProof/>
        </w:rPr>
        <w:pict w14:anchorId="55A257DF">
          <v:rect id="正方形/長方形 24" o:spid="_x0000_s1706" style="position:absolute;left:0;text-align:left;margin-left:82.2pt;margin-top:26.4pt;width:39.6pt;height:28.35pt;z-index:140;visibility:visible;mso-wrap-style:square;v-text-anchor:middle" fillcolor="window" strokeweight="2pt">
            <v:textbox inset="1mm,2mm,1mm,2mm">
              <w:txbxContent>
                <w:p w14:paraId="55A25860"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kern w:val="24"/>
                    </w:rPr>
                    <w:t>CA57</w:t>
                  </w:r>
                </w:p>
              </w:txbxContent>
            </v:textbox>
          </v:rect>
        </w:pict>
      </w:r>
      <w:r>
        <w:rPr>
          <w:noProof/>
        </w:rPr>
        <w:pict w14:anchorId="55A257E0">
          <v:rect id="正方形/長方形 23" o:spid="_x0000_s1705" style="position:absolute;left:0;text-align:left;margin-left:313.65pt;margin-top:87.35pt;width:44.3pt;height:38.7pt;z-index:139;visibility:visible;mso-wrap-style:square;mso-position-horizontal:absolute;mso-position-vertical:absolute;v-text-anchor:middle" filled="f" strokecolor="#3c3c3b" strokeweight="2pt">
            <v:textbox style="mso-next-textbox:#正方形/長方形 23" inset="0,4.2mm,0,4.2mm">
              <w:txbxContent>
                <w:p w14:paraId="55A25861"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color w:val="000000"/>
                      <w:kern w:val="24"/>
                    </w:rPr>
                    <w:t>CA53</w:t>
                  </w:r>
                </w:p>
              </w:txbxContent>
            </v:textbox>
          </v:rect>
        </w:pict>
      </w:r>
      <w:r>
        <w:rPr>
          <w:noProof/>
        </w:rPr>
        <w:pict w14:anchorId="55A257E1">
          <v:rect id="正方形/長方形 22" o:spid="_x0000_s1704" style="position:absolute;left:0;text-align:left;margin-left:186.05pt;margin-top:85.55pt;width:48.15pt;height:42.05pt;z-index:138;visibility:visible;mso-wrap-style:square;v-text-anchor:middle" filled="f" strokecolor="#3c3c3b" strokeweight="2pt">
            <v:textbox style="mso-next-textbox:#正方形/長方形 22" inset="0,4.5mm,0,4.5mm">
              <w:txbxContent>
                <w:p w14:paraId="55A25862"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color w:val="000000"/>
                      <w:kern w:val="24"/>
                    </w:rPr>
                    <w:t>CA57</w:t>
                  </w:r>
                </w:p>
              </w:txbxContent>
            </v:textbox>
          </v:rect>
        </w:pict>
      </w:r>
      <w:r>
        <w:rPr>
          <w:noProof/>
        </w:rPr>
        <w:pict w14:anchorId="55A257E2">
          <v:shape id="直線矢印コネクタ 18" o:spid="_x0000_s1701" type="#_x0000_t32" style="position:absolute;left:0;text-align:left;margin-left:358.95pt;margin-top:60.85pt;width:55.2pt;height:45.85pt;flip:y;z-index:135;visibility:visible;mso-wrap-style:square" o:connectortype="straight" strokeweight="3pt">
            <v:stroke dashstyle="1 1" endarrow="block" endcap="round"/>
            <v:shadow on="t" color="black" opacity="22937f" origin=",.5" offset="0,.63889mm"/>
          </v:shape>
        </w:pict>
      </w:r>
      <w:r>
        <w:rPr>
          <w:noProof/>
        </w:rPr>
        <w:pict w14:anchorId="55A257E3">
          <v:shape id="直線矢印コネクタ 17" o:spid="_x0000_s1700" type="#_x0000_t32" style="position:absolute;left:0;text-align:left;margin-left:78pt;margin-top:61.05pt;width:107.05pt;height:45.55pt;flip:x y;z-index:134;visibility:visible;mso-wrap-style:square;mso-position-horizontal:absolute;mso-position-vertical:absolute" o:connectortype="straight" strokeweight="3pt">
            <v:stroke dashstyle="dash" endarrow="block"/>
            <v:shadow on="t" color="black" opacity="22937f" origin=",.5" offset="0,.63889mm"/>
          </v:shape>
        </w:pict>
      </w:r>
      <w:r>
        <w:rPr>
          <w:noProof/>
        </w:rPr>
        <w:pict w14:anchorId="55A257E4">
          <v:shape id="直線矢印コネクタ 16" o:spid="_x0000_s1699" type="#_x0000_t32" style="position:absolute;left:0;text-align:left;margin-left:78pt;margin-top:61.05pt;width:42.5pt;height:30pt;flip:x y;z-index:133;visibility:visible;mso-wrap-style:square" o:connectortype="straight" strokeweight="3pt">
            <v:stroke dashstyle="dash" endarrow="block"/>
            <v:shadow on="t" color="black" opacity="22937f" origin=",.5" offset="0,.63889mm"/>
          </v:shape>
        </w:pict>
      </w:r>
      <w:r>
        <w:rPr>
          <w:noProof/>
        </w:rPr>
        <w:pict w14:anchorId="55A257E5">
          <v:roundrect id="四角形: 角を丸くする 38" o:spid="_x0000_s1695" style="position:absolute;left:0;text-align:left;margin-left:361.95pt;margin-top:11.25pt;width:104.35pt;height:48.6pt;z-index:129;visibility:visible;mso-wrap-style:square;mso-position-horizontal:absolute;v-text-anchor:middle" arcsize="10923f" filled="f" strokeweight="2pt"/>
        </w:pict>
      </w:r>
      <w:r>
        <w:rPr>
          <w:noProof/>
        </w:rPr>
        <w:pict w14:anchorId="55A257E7">
          <v:rect id="正方形/長方形 7" o:spid="_x0000_s1690" style="position:absolute;left:0;text-align:left;margin-left:36.2pt;margin-top:26.4pt;width:39.65pt;height:28.35pt;z-index:124;visibility:visible;mso-wrap-style:square;v-text-anchor:middle" fillcolor="window" strokeweight="2pt">
            <v:textbox style="mso-next-textbox:#正方形/長方形 7" inset="1mm,2mm,1mm,2mm">
              <w:txbxContent>
                <w:p w14:paraId="55A25864"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kern w:val="24"/>
                    </w:rPr>
                    <w:t>CA57</w:t>
                  </w:r>
                </w:p>
              </w:txbxContent>
            </v:textbox>
          </v:rect>
        </w:pict>
      </w:r>
      <w:r>
        <w:rPr>
          <w:noProof/>
        </w:rPr>
        <w:pict w14:anchorId="55A257E8">
          <v:roundrect id="四角形: 角を丸くする 30" o:spid="_x0000_s1689" style="position:absolute;left:0;text-align:left;margin-left:29.5pt;margin-top:11.45pt;width:97pt;height:48.6pt;z-index:123;visibility:visible;mso-wrap-style:square;mso-position-horizontal:absolute;v-text-anchor:middle" arcsize="10923f" filled="f" strokeweight="2pt"/>
        </w:pict>
      </w:r>
      <w:r>
        <w:rPr>
          <w:noProof/>
        </w:rPr>
        <w:pict w14:anchorId="55A257E9">
          <v:rect id="_x0000_s1687" style="position:absolute;left:0;text-align:left;margin-left:120.4pt;margin-top:85.55pt;width:48.15pt;height:42.05pt;z-index:121;visibility:visible;mso-wrap-style:square;v-text-anchor:middle" filled="f" strokecolor="#3c3c3b" strokeweight="2pt">
            <v:textbox style="mso-next-textbox:#_x0000_s1687" inset="0,4.5mm,0,4.5mm">
              <w:txbxContent>
                <w:p w14:paraId="55A25865"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color w:val="000000"/>
                      <w:kern w:val="24"/>
                    </w:rPr>
                    <w:t>CA57</w:t>
                  </w:r>
                </w:p>
              </w:txbxContent>
            </v:textbox>
          </v:rect>
        </w:pict>
      </w:r>
      <w:r>
        <w:rPr>
          <w:noProof/>
        </w:rPr>
        <w:pict w14:anchorId="55A257EA">
          <v:rect id="_x0000_s1686" style="position:absolute;left:0;text-align:left;margin-left:251.85pt;margin-top:87.35pt;width:44.25pt;height:38.7pt;z-index:120;visibility:visible;mso-wrap-style:square;mso-position-horizontal:absolute;mso-position-vertical:absolute;v-text-anchor:middle" filled="f" strokecolor="#3c3c3b" strokeweight="2pt">
            <v:textbox style="mso-next-textbox:#_x0000_s1686" inset="0,4.2mm,0,4.2mm">
              <w:txbxContent>
                <w:p w14:paraId="55A25866" w14:textId="77777777" w:rsidR="0097422D" w:rsidRPr="00974800" w:rsidRDefault="0097422D" w:rsidP="00974800">
                  <w:pPr>
                    <w:pStyle w:val="NormalWeb"/>
                    <w:spacing w:beforeLines="20" w:before="48" w:after="0" w:line="240" w:lineRule="exact"/>
                    <w:ind w:firstLine="0"/>
                    <w:jc w:val="center"/>
                    <w:rPr>
                      <w:rFonts w:ascii="メイリオ" w:eastAsia="メイリオ" w:hAnsi="メイリオ" w:cs="メイリオ"/>
                    </w:rPr>
                  </w:pPr>
                  <w:r w:rsidRPr="00974800">
                    <w:rPr>
                      <w:rFonts w:ascii="メイリオ" w:eastAsia="メイリオ" w:hAnsi="メイリオ" w:cs="メイリオ"/>
                      <w:color w:val="000000"/>
                      <w:kern w:val="24"/>
                    </w:rPr>
                    <w:t>CA53</w:t>
                  </w:r>
                </w:p>
              </w:txbxContent>
            </v:textbox>
          </v:rect>
        </w:pict>
      </w:r>
      <w:r w:rsidR="002737A6">
        <w:br/>
      </w:r>
      <w:r w:rsidR="002737A6">
        <w:br/>
      </w:r>
      <w:r w:rsidR="002737A6">
        <w:br/>
      </w:r>
      <w:r w:rsidR="002737A6">
        <w:br/>
      </w:r>
      <w:r w:rsidR="002737A6">
        <w:br/>
      </w:r>
      <w:r w:rsidR="002737A6">
        <w:br/>
      </w:r>
      <w:r w:rsidR="002737A6">
        <w:br/>
      </w:r>
      <w:r w:rsidR="002737A6">
        <w:br/>
      </w:r>
      <w:r w:rsidR="002737A6">
        <w:br/>
      </w:r>
      <w:r w:rsidR="002737A6">
        <w:br/>
      </w:r>
    </w:p>
    <w:p w14:paraId="55A25667" w14:textId="0D5E189B" w:rsidR="009A0D5E" w:rsidRDefault="0084747E" w:rsidP="00D717E5">
      <w:pPr>
        <w:pStyle w:val="figuretitle"/>
      </w:pPr>
      <w:r>
        <w:rPr>
          <w:rFonts w:hint="eastAsia"/>
        </w:rPr>
        <w:t>図</w:t>
      </w:r>
      <w:r>
        <w:rPr>
          <w:rFonts w:hint="eastAsia"/>
        </w:rPr>
        <w:t xml:space="preserve"> </w:t>
      </w:r>
      <w:r w:rsidR="00464C30">
        <w:fldChar w:fldCharType="begin"/>
      </w:r>
      <w:r w:rsidR="00464C30">
        <w:instrText xml:space="preserve"> </w:instrText>
      </w:r>
      <w:r w:rsidR="00464C30">
        <w:rPr>
          <w:rFonts w:hint="eastAsia"/>
        </w:rPr>
        <w:instrText>STYLEREF 1 \s</w:instrText>
      </w:r>
      <w:r w:rsidR="00464C30">
        <w:instrText xml:space="preserve"> </w:instrText>
      </w:r>
      <w:r w:rsidR="00464C30">
        <w:fldChar w:fldCharType="separate"/>
      </w:r>
      <w:r w:rsidR="002F77E1">
        <w:rPr>
          <w:noProof/>
        </w:rPr>
        <w:t>2</w:t>
      </w:r>
      <w:r w:rsidR="00464C30">
        <w:fldChar w:fldCharType="end"/>
      </w:r>
      <w:r w:rsidR="00464C30">
        <w:noBreakHyphen/>
      </w:r>
      <w:r w:rsidR="00464C30">
        <w:fldChar w:fldCharType="begin"/>
      </w:r>
      <w:r w:rsidR="00464C30">
        <w:instrText xml:space="preserve"> </w:instrText>
      </w:r>
      <w:r w:rsidR="00464C30">
        <w:rPr>
          <w:rFonts w:hint="eastAsia"/>
        </w:rPr>
        <w:instrText xml:space="preserve">SEQ </w:instrText>
      </w:r>
      <w:r w:rsidR="00464C30">
        <w:rPr>
          <w:rFonts w:hint="eastAsia"/>
        </w:rPr>
        <w:instrText>図</w:instrText>
      </w:r>
      <w:r w:rsidR="00464C30">
        <w:rPr>
          <w:rFonts w:hint="eastAsia"/>
        </w:rPr>
        <w:instrText xml:space="preserve"> \* ARABIC \s 1</w:instrText>
      </w:r>
      <w:r w:rsidR="00464C30">
        <w:instrText xml:space="preserve"> </w:instrText>
      </w:r>
      <w:r w:rsidR="00464C30">
        <w:fldChar w:fldCharType="separate"/>
      </w:r>
      <w:r w:rsidR="002F77E1">
        <w:rPr>
          <w:noProof/>
        </w:rPr>
        <w:t>1</w:t>
      </w:r>
      <w:r w:rsidR="00464C30">
        <w:fldChar w:fldCharType="end"/>
      </w:r>
      <w:r w:rsidR="00143B2C">
        <w:rPr>
          <w:rFonts w:hint="eastAsia"/>
        </w:rPr>
        <w:t xml:space="preserve">　</w:t>
      </w:r>
      <w:proofErr w:type="spellStart"/>
      <w:r w:rsidR="00143B2C" w:rsidRPr="001435DB">
        <w:t>Cgroup</w:t>
      </w:r>
      <w:proofErr w:type="spellEnd"/>
      <w:r w:rsidR="00143B2C" w:rsidRPr="001435DB">
        <w:rPr>
          <w:rFonts w:hint="eastAsia"/>
        </w:rPr>
        <w:t>のグループ分類</w:t>
      </w:r>
    </w:p>
    <w:p w14:paraId="55A25668" w14:textId="77777777" w:rsidR="00AC64F0" w:rsidRPr="00AC64F0" w:rsidRDefault="00AC64F0" w:rsidP="00AC64F0">
      <w:pPr>
        <w:pStyle w:val="space"/>
      </w:pPr>
    </w:p>
    <w:p w14:paraId="55A25669" w14:textId="77777777" w:rsidR="00F56DB8" w:rsidRDefault="009A0D5E" w:rsidP="002737A6">
      <w:pPr>
        <w:pStyle w:val="Heading1"/>
      </w:pPr>
      <w:r w:rsidRPr="00391C67">
        <w:br w:type="page"/>
      </w:r>
      <w:bookmarkStart w:id="126" w:name="_Toc478135487"/>
      <w:proofErr w:type="spellStart"/>
      <w:r w:rsidR="002737A6" w:rsidRPr="002737A6">
        <w:rPr>
          <w:rFonts w:hint="eastAsia"/>
        </w:rPr>
        <w:lastRenderedPageBreak/>
        <w:t>Cgroup</w:t>
      </w:r>
      <w:proofErr w:type="spellEnd"/>
      <w:r w:rsidR="002737A6" w:rsidRPr="002737A6">
        <w:rPr>
          <w:rFonts w:hint="eastAsia"/>
        </w:rPr>
        <w:t>の設定手順</w:t>
      </w:r>
      <w:bookmarkEnd w:id="126"/>
    </w:p>
    <w:p w14:paraId="55A2566A" w14:textId="77777777" w:rsidR="00781CD6" w:rsidRDefault="002737A6" w:rsidP="002737A6">
      <w:pPr>
        <w:pStyle w:val="Heading2"/>
      </w:pPr>
      <w:bookmarkStart w:id="127" w:name="_Toc478135488"/>
      <w:proofErr w:type="spellStart"/>
      <w:r w:rsidRPr="002737A6">
        <w:rPr>
          <w:rFonts w:hint="eastAsia"/>
        </w:rPr>
        <w:t>Cgroup</w:t>
      </w:r>
      <w:proofErr w:type="spellEnd"/>
      <w:r w:rsidRPr="002737A6">
        <w:rPr>
          <w:rFonts w:hint="eastAsia"/>
        </w:rPr>
        <w:t>の設計手順概要</w:t>
      </w:r>
      <w:bookmarkEnd w:id="127"/>
    </w:p>
    <w:p w14:paraId="55A2566B" w14:textId="77777777" w:rsidR="002737A6" w:rsidRDefault="002737A6" w:rsidP="002737A6">
      <w:r w:rsidRPr="002737A6">
        <w:rPr>
          <w:rFonts w:hint="eastAsia"/>
        </w:rPr>
        <w:t>本章では、</w:t>
      </w:r>
      <w:r w:rsidRPr="002737A6">
        <w:rPr>
          <w:rFonts w:hint="eastAsia"/>
        </w:rPr>
        <w:t>2</w:t>
      </w:r>
      <w:r w:rsidRPr="002737A6">
        <w:rPr>
          <w:rFonts w:hint="eastAsia"/>
        </w:rPr>
        <w:t>章で説明したシステムを弊社の</w:t>
      </w:r>
      <w:proofErr w:type="spellStart"/>
      <w:r w:rsidRPr="002737A6">
        <w:rPr>
          <w:rFonts w:hint="eastAsia"/>
        </w:rPr>
        <w:t>Yocto</w:t>
      </w:r>
      <w:proofErr w:type="spellEnd"/>
      <w:r w:rsidRPr="002737A6">
        <w:rPr>
          <w:rFonts w:hint="eastAsia"/>
        </w:rPr>
        <w:t>環境で構築する方法について説明します。</w:t>
      </w:r>
    </w:p>
    <w:p w14:paraId="55A2566C" w14:textId="77777777" w:rsidR="002737A6" w:rsidRPr="002737A6" w:rsidRDefault="002737A6" w:rsidP="002737A6">
      <w:pPr>
        <w:pStyle w:val="Level1ordered"/>
      </w:pPr>
      <w:r>
        <w:rPr>
          <w:rFonts w:hint="eastAsia"/>
        </w:rPr>
        <w:t>1.</w:t>
      </w:r>
      <w:r>
        <w:tab/>
      </w:r>
      <w:proofErr w:type="spellStart"/>
      <w:r w:rsidRPr="002737A6">
        <w:rPr>
          <w:rFonts w:hint="eastAsia"/>
        </w:rPr>
        <w:t>Cgroup</w:t>
      </w:r>
      <w:proofErr w:type="spellEnd"/>
      <w:r w:rsidRPr="002737A6">
        <w:rPr>
          <w:rFonts w:hint="eastAsia"/>
        </w:rPr>
        <w:t>の事前準備</w:t>
      </w:r>
    </w:p>
    <w:p w14:paraId="55A2566D" w14:textId="77777777" w:rsidR="00E3558C" w:rsidRPr="00E3558C" w:rsidRDefault="002737A6" w:rsidP="00E3558C">
      <w:pPr>
        <w:pStyle w:val="Level1cont"/>
      </w:pPr>
      <w:r w:rsidRPr="002737A6">
        <w:rPr>
          <w:rFonts w:hint="eastAsia"/>
        </w:rPr>
        <w:t>弊社の</w:t>
      </w:r>
      <w:proofErr w:type="spellStart"/>
      <w:r w:rsidRPr="002737A6">
        <w:rPr>
          <w:rFonts w:hint="eastAsia"/>
        </w:rPr>
        <w:t>Yocto</w:t>
      </w:r>
      <w:proofErr w:type="spellEnd"/>
      <w:r w:rsidRPr="002737A6">
        <w:rPr>
          <w:rFonts w:hint="eastAsia"/>
        </w:rPr>
        <w:t>環境ではデフォルト</w:t>
      </w:r>
      <w:proofErr w:type="spellStart"/>
      <w:r w:rsidRPr="002737A6">
        <w:rPr>
          <w:rFonts w:hint="eastAsia"/>
        </w:rPr>
        <w:t>cpuset</w:t>
      </w:r>
      <w:proofErr w:type="spellEnd"/>
      <w:r w:rsidRPr="002737A6">
        <w:rPr>
          <w:rFonts w:hint="eastAsia"/>
        </w:rPr>
        <w:t>が使用できません。そのため</w:t>
      </w:r>
      <w:proofErr w:type="spellStart"/>
      <w:r w:rsidRPr="002737A6">
        <w:rPr>
          <w:rFonts w:hint="eastAsia"/>
        </w:rPr>
        <w:t>cpuset</w:t>
      </w:r>
      <w:proofErr w:type="spellEnd"/>
      <w:r w:rsidRPr="002737A6">
        <w:rPr>
          <w:rFonts w:hint="eastAsia"/>
        </w:rPr>
        <w:t>を使用する方法について説明します。</w:t>
      </w:r>
    </w:p>
    <w:p w14:paraId="55A2566E" w14:textId="77777777" w:rsidR="002737A6" w:rsidRDefault="002737A6" w:rsidP="002737A6">
      <w:pPr>
        <w:pStyle w:val="Level1ordered"/>
      </w:pPr>
      <w:r>
        <w:t>2.</w:t>
      </w:r>
      <w:r>
        <w:tab/>
      </w:r>
      <w:r w:rsidRPr="002737A6">
        <w:rPr>
          <w:rFonts w:hint="eastAsia"/>
        </w:rPr>
        <w:t>グループの作成</w:t>
      </w:r>
    </w:p>
    <w:p w14:paraId="55A2566F" w14:textId="77777777" w:rsidR="00E3558C" w:rsidRPr="00E3558C" w:rsidRDefault="002737A6" w:rsidP="00B1187C">
      <w:pPr>
        <w:pStyle w:val="Level1cont"/>
        <w:spacing w:line="240" w:lineRule="auto"/>
      </w:pPr>
      <w:proofErr w:type="spellStart"/>
      <w:r w:rsidRPr="002737A6">
        <w:rPr>
          <w:rFonts w:hint="eastAsia"/>
        </w:rPr>
        <w:t>Cgroup</w:t>
      </w:r>
      <w:proofErr w:type="spellEnd"/>
      <w:r w:rsidRPr="002737A6">
        <w:rPr>
          <w:rFonts w:hint="eastAsia"/>
        </w:rPr>
        <w:t>のグループ作成方法について説明します。</w:t>
      </w:r>
      <w:proofErr w:type="spellStart"/>
      <w:r w:rsidRPr="002737A6">
        <w:rPr>
          <w:rFonts w:hint="eastAsia"/>
        </w:rPr>
        <w:t>cpuset</w:t>
      </w:r>
      <w:proofErr w:type="spellEnd"/>
      <w:r w:rsidRPr="002737A6">
        <w:rPr>
          <w:rFonts w:hint="eastAsia"/>
        </w:rPr>
        <w:t xml:space="preserve"> group</w:t>
      </w:r>
      <w:r w:rsidR="00593CA3">
        <w:rPr>
          <w:vertAlign w:val="superscript"/>
        </w:rPr>
        <w:t>(*)</w:t>
      </w:r>
      <w:r w:rsidR="00593CA3">
        <w:rPr>
          <w:rFonts w:hint="eastAsia"/>
        </w:rPr>
        <w:t>は</w:t>
      </w:r>
      <w:r w:rsidRPr="002737A6">
        <w:rPr>
          <w:rFonts w:hint="eastAsia"/>
        </w:rPr>
        <w:t>起動時に自動で作成されるため、ここでは</w:t>
      </w:r>
      <w:r w:rsidRPr="002737A6">
        <w:rPr>
          <w:rFonts w:hint="eastAsia"/>
        </w:rPr>
        <w:t>big group</w:t>
      </w:r>
      <w:r w:rsidRPr="002737A6">
        <w:rPr>
          <w:rFonts w:hint="eastAsia"/>
        </w:rPr>
        <w:t>と</w:t>
      </w:r>
      <w:r w:rsidRPr="002737A6">
        <w:rPr>
          <w:rFonts w:hint="eastAsia"/>
        </w:rPr>
        <w:t>little group</w:t>
      </w:r>
      <w:r w:rsidRPr="002737A6">
        <w:rPr>
          <w:rFonts w:hint="eastAsia"/>
        </w:rPr>
        <w:t>の作成方法について説明します。</w:t>
      </w:r>
    </w:p>
    <w:p w14:paraId="55A25670" w14:textId="77777777" w:rsidR="002737A6" w:rsidRDefault="002737A6" w:rsidP="002737A6">
      <w:pPr>
        <w:pStyle w:val="Level1ordered"/>
      </w:pPr>
      <w:r>
        <w:rPr>
          <w:rFonts w:hint="eastAsia"/>
        </w:rPr>
        <w:t>3.</w:t>
      </w:r>
      <w:r>
        <w:rPr>
          <w:rFonts w:hint="eastAsia"/>
        </w:rPr>
        <w:tab/>
      </w:r>
      <w:r w:rsidRPr="002737A6">
        <w:rPr>
          <w:rFonts w:hint="eastAsia"/>
        </w:rPr>
        <w:t>アプリケーションの割り付け</w:t>
      </w:r>
    </w:p>
    <w:p w14:paraId="55A25671" w14:textId="77777777" w:rsidR="002737A6" w:rsidRDefault="002737A6" w:rsidP="0007298A">
      <w:pPr>
        <w:pStyle w:val="Level1cont"/>
      </w:pPr>
      <w:r w:rsidRPr="002737A6">
        <w:rPr>
          <w:rFonts w:hint="eastAsia"/>
        </w:rPr>
        <w:t>アプリケーションを作成した</w:t>
      </w:r>
      <w:r w:rsidRPr="002737A6">
        <w:rPr>
          <w:rFonts w:hint="eastAsia"/>
        </w:rPr>
        <w:t>group</w:t>
      </w:r>
      <w:r w:rsidRPr="002737A6">
        <w:rPr>
          <w:rFonts w:hint="eastAsia"/>
        </w:rPr>
        <w:t>に割り付ける方法について説明します。</w:t>
      </w:r>
    </w:p>
    <w:p w14:paraId="55A25672" w14:textId="77777777" w:rsidR="008C4420" w:rsidRPr="00AF136D" w:rsidRDefault="008C4420" w:rsidP="008C4420">
      <w:pPr>
        <w:pStyle w:val="listend"/>
      </w:pPr>
    </w:p>
    <w:p w14:paraId="55A25673" w14:textId="77777777" w:rsidR="008C4420" w:rsidRDefault="008C4420" w:rsidP="008C4420">
      <w:pPr>
        <w:pStyle w:val="space"/>
      </w:pPr>
    </w:p>
    <w:p w14:paraId="55A25674" w14:textId="77777777" w:rsidR="002737A6" w:rsidRDefault="00593CA3" w:rsidP="003926D2">
      <w:pPr>
        <w:pStyle w:val="note"/>
        <w:rPr>
          <w:rFonts w:eastAsia="PMingLiU"/>
        </w:rPr>
      </w:pPr>
      <w:r>
        <w:rPr>
          <w:rFonts w:hint="eastAsia"/>
          <w:lang w:eastAsia="ja-JP"/>
        </w:rPr>
        <w:t>(</w:t>
      </w:r>
      <w:r w:rsidRPr="00593CA3">
        <w:t>*</w:t>
      </w:r>
      <w:r>
        <w:t>)</w:t>
      </w:r>
      <w:r w:rsidR="002737A6" w:rsidRPr="002737A6">
        <w:rPr>
          <w:rFonts w:hint="eastAsia"/>
        </w:rPr>
        <w:t>：本章では</w:t>
      </w:r>
      <w:proofErr w:type="spellStart"/>
      <w:r w:rsidR="002737A6" w:rsidRPr="002737A6">
        <w:rPr>
          <w:rFonts w:hint="eastAsia"/>
        </w:rPr>
        <w:t>cpuset</w:t>
      </w:r>
      <w:proofErr w:type="spellEnd"/>
      <w:r w:rsidR="002737A6" w:rsidRPr="002737A6">
        <w:rPr>
          <w:rFonts w:hint="eastAsia"/>
        </w:rPr>
        <w:t>を</w:t>
      </w:r>
      <w:r w:rsidR="002737A6" w:rsidRPr="002737A6">
        <w:rPr>
          <w:rFonts w:hint="eastAsia"/>
        </w:rPr>
        <w:t>root group</w:t>
      </w:r>
      <w:r w:rsidR="002737A6" w:rsidRPr="002737A6">
        <w:rPr>
          <w:rFonts w:hint="eastAsia"/>
        </w:rPr>
        <w:t>として説明します。</w:t>
      </w:r>
    </w:p>
    <w:p w14:paraId="55A25675" w14:textId="77777777" w:rsidR="0007298A" w:rsidRDefault="0007298A" w:rsidP="0007298A">
      <w:pPr>
        <w:pStyle w:val="space"/>
      </w:pPr>
    </w:p>
    <w:p w14:paraId="55A25676" w14:textId="77777777" w:rsidR="0007298A" w:rsidRDefault="00F24E1C" w:rsidP="00F24E1C">
      <w:pPr>
        <w:pStyle w:val="Heading2"/>
      </w:pPr>
      <w:r>
        <w:br w:type="page"/>
      </w:r>
      <w:bookmarkStart w:id="128" w:name="_Toc478135489"/>
      <w:proofErr w:type="spellStart"/>
      <w:r w:rsidR="0007298A" w:rsidRPr="0007298A">
        <w:rPr>
          <w:rFonts w:hint="eastAsia"/>
        </w:rPr>
        <w:lastRenderedPageBreak/>
        <w:t>Cgroup</w:t>
      </w:r>
      <w:proofErr w:type="spellEnd"/>
      <w:r w:rsidR="0007298A" w:rsidRPr="0007298A">
        <w:rPr>
          <w:rFonts w:hint="eastAsia"/>
        </w:rPr>
        <w:t>の事前準備</w:t>
      </w:r>
      <w:bookmarkEnd w:id="128"/>
    </w:p>
    <w:p w14:paraId="55A25677" w14:textId="52CAF010" w:rsidR="0007298A" w:rsidRDefault="0007298A" w:rsidP="007B08C7">
      <w:pPr>
        <w:pStyle w:val="Level1ordered"/>
      </w:pPr>
      <w:r w:rsidRPr="0007298A">
        <w:rPr>
          <w:rFonts w:hint="eastAsia"/>
        </w:rPr>
        <w:t>S</w:t>
      </w:r>
      <w:r w:rsidR="00A72632">
        <w:t xml:space="preserve">tep </w:t>
      </w:r>
      <w:r w:rsidRPr="0007298A">
        <w:rPr>
          <w:rFonts w:hint="eastAsia"/>
        </w:rPr>
        <w:t>1</w:t>
      </w:r>
      <w:r w:rsidRPr="0007298A">
        <w:rPr>
          <w:rFonts w:hint="eastAsia"/>
        </w:rPr>
        <w:t>：</w:t>
      </w:r>
      <w:r w:rsidRPr="0007298A">
        <w:rPr>
          <w:rFonts w:hint="eastAsia"/>
        </w:rPr>
        <w:t>CA57/CA53</w:t>
      </w:r>
      <w:r w:rsidRPr="0007298A">
        <w:rPr>
          <w:rFonts w:hint="eastAsia"/>
        </w:rPr>
        <w:t>同時起動</w:t>
      </w:r>
    </w:p>
    <w:p w14:paraId="55A25678" w14:textId="77777777" w:rsidR="0007298A" w:rsidRDefault="0007298A" w:rsidP="00DA480F">
      <w:pPr>
        <w:pStyle w:val="Level1cont"/>
        <w:ind w:firstLine="431"/>
      </w:pPr>
      <w:r w:rsidRPr="0007298A">
        <w:rPr>
          <w:rFonts w:hint="eastAsia"/>
        </w:rPr>
        <w:t>Appendix</w:t>
      </w:r>
      <w:r w:rsidRPr="0007298A">
        <w:rPr>
          <w:rFonts w:hint="eastAsia"/>
        </w:rPr>
        <w:t>の</w:t>
      </w:r>
      <w:r w:rsidRPr="0007298A">
        <w:rPr>
          <w:rFonts w:hint="eastAsia"/>
        </w:rPr>
        <w:t>CA57/CA53</w:t>
      </w:r>
      <w:r w:rsidRPr="0007298A">
        <w:rPr>
          <w:rFonts w:hint="eastAsia"/>
        </w:rPr>
        <w:t>同時起動の手順に従いビルドしてください。</w:t>
      </w:r>
    </w:p>
    <w:p w14:paraId="55A25679" w14:textId="4E6882E8" w:rsidR="0007298A" w:rsidRDefault="0007298A" w:rsidP="007B08C7">
      <w:pPr>
        <w:pStyle w:val="Level1ordered"/>
      </w:pPr>
      <w:r w:rsidRPr="0007298A">
        <w:rPr>
          <w:rFonts w:hint="eastAsia"/>
        </w:rPr>
        <w:t>S</w:t>
      </w:r>
      <w:r w:rsidR="00A72632">
        <w:t xml:space="preserve">tep </w:t>
      </w:r>
      <w:r w:rsidRPr="0007298A">
        <w:rPr>
          <w:rFonts w:hint="eastAsia"/>
        </w:rPr>
        <w:t>2</w:t>
      </w:r>
      <w:r w:rsidRPr="0007298A">
        <w:rPr>
          <w:rFonts w:hint="eastAsia"/>
        </w:rPr>
        <w:t>：</w:t>
      </w:r>
      <w:proofErr w:type="spellStart"/>
      <w:r w:rsidRPr="0007298A">
        <w:rPr>
          <w:rFonts w:hint="eastAsia"/>
        </w:rPr>
        <w:t>cpuset</w:t>
      </w:r>
      <w:proofErr w:type="spellEnd"/>
      <w:r w:rsidRPr="0007298A">
        <w:rPr>
          <w:rFonts w:hint="eastAsia"/>
        </w:rPr>
        <w:t>の有効</w:t>
      </w:r>
    </w:p>
    <w:p w14:paraId="55A2567A" w14:textId="77777777" w:rsidR="0007298A" w:rsidRDefault="0007298A" w:rsidP="00DA480F">
      <w:pPr>
        <w:pStyle w:val="Level1cont"/>
        <w:ind w:left="720"/>
      </w:pPr>
      <w:proofErr w:type="spellStart"/>
      <w:r>
        <w:rPr>
          <w:rFonts w:hint="eastAsia"/>
        </w:rPr>
        <w:t>cpuset</w:t>
      </w:r>
      <w:proofErr w:type="spellEnd"/>
      <w:r>
        <w:rPr>
          <w:rFonts w:hint="eastAsia"/>
        </w:rPr>
        <w:t>を利用するために</w:t>
      </w:r>
      <w:r>
        <w:rPr>
          <w:rFonts w:hint="eastAsia"/>
        </w:rPr>
        <w:t>Linux</w:t>
      </w:r>
      <w:r>
        <w:rPr>
          <w:rFonts w:hint="eastAsia"/>
        </w:rPr>
        <w:t>の</w:t>
      </w:r>
      <w:r>
        <w:rPr>
          <w:rFonts w:hint="eastAsia"/>
        </w:rPr>
        <w:t>CONFIG_CPUSET(</w:t>
      </w:r>
      <w:r>
        <w:rPr>
          <w:rFonts w:hint="eastAsia"/>
        </w:rPr>
        <w:t>デフォルト無効</w:t>
      </w:r>
      <w:r>
        <w:rPr>
          <w:rFonts w:hint="eastAsia"/>
        </w:rPr>
        <w:t>)</w:t>
      </w:r>
      <w:r>
        <w:rPr>
          <w:rFonts w:hint="eastAsia"/>
        </w:rPr>
        <w:t>を有効にしてビルドしてください。</w:t>
      </w:r>
      <w:r w:rsidR="00FF5EB6">
        <w:rPr>
          <w:rFonts w:hint="eastAsia"/>
        </w:rPr>
        <w:br/>
      </w:r>
      <w:r>
        <w:rPr>
          <w:rFonts w:hint="eastAsia"/>
        </w:rPr>
        <w:t>build</w:t>
      </w:r>
      <w:r>
        <w:rPr>
          <w:rFonts w:hint="eastAsia"/>
        </w:rPr>
        <w:t>方法に関しては</w:t>
      </w:r>
      <w:proofErr w:type="spellStart"/>
      <w:r>
        <w:rPr>
          <w:rFonts w:hint="eastAsia"/>
        </w:rPr>
        <w:t>Yocto</w:t>
      </w:r>
      <w:proofErr w:type="spellEnd"/>
      <w:r>
        <w:rPr>
          <w:rFonts w:hint="eastAsia"/>
        </w:rPr>
        <w:t>の公式</w:t>
      </w:r>
      <w:r>
        <w:rPr>
          <w:rFonts w:hint="eastAsia"/>
        </w:rPr>
        <w:t>HP</w:t>
      </w:r>
      <w:r>
        <w:rPr>
          <w:rFonts w:hint="eastAsia"/>
        </w:rPr>
        <w:t>を参照してください。</w:t>
      </w:r>
      <w:r>
        <w:rPr>
          <w:rFonts w:hint="eastAsia"/>
        </w:rPr>
        <w:br/>
        <w:t>http://www.yoctoproject.org/docs/2.0.2/dev-manual/dev-manual.html#using-menuconfig</w:t>
      </w:r>
    </w:p>
    <w:p w14:paraId="55A2567B" w14:textId="77777777" w:rsidR="0007298A" w:rsidRDefault="0007298A" w:rsidP="007B08C7">
      <w:pPr>
        <w:pStyle w:val="Level1cont"/>
      </w:pPr>
      <w:r>
        <w:rPr>
          <w:rFonts w:hint="eastAsia"/>
        </w:rPr>
        <w:tab/>
      </w:r>
      <w:r>
        <w:rPr>
          <w:rFonts w:hint="eastAsia"/>
        </w:rPr>
        <w:tab/>
      </w:r>
      <w:r>
        <w:rPr>
          <w:rFonts w:hint="eastAsia"/>
        </w:rPr>
        <w:t>→</w:t>
      </w:r>
      <w:r>
        <w:rPr>
          <w:rFonts w:hint="eastAsia"/>
        </w:rPr>
        <w:t xml:space="preserve"> General setup</w:t>
      </w:r>
    </w:p>
    <w:p w14:paraId="55A2567C" w14:textId="77777777" w:rsidR="0007298A" w:rsidRDefault="0007298A" w:rsidP="007B08C7">
      <w:pPr>
        <w:pStyle w:val="Level1cont"/>
      </w:pPr>
      <w:r>
        <w:rPr>
          <w:rFonts w:hint="eastAsia"/>
        </w:rPr>
        <w:tab/>
      </w:r>
      <w:r>
        <w:rPr>
          <w:rFonts w:hint="eastAsia"/>
        </w:rPr>
        <w:tab/>
      </w:r>
      <w:r>
        <w:rPr>
          <w:rFonts w:hint="eastAsia"/>
        </w:rPr>
        <w:tab/>
      </w:r>
      <w:r>
        <w:rPr>
          <w:rFonts w:hint="eastAsia"/>
        </w:rPr>
        <w:t>→</w:t>
      </w:r>
      <w:r>
        <w:rPr>
          <w:rFonts w:hint="eastAsia"/>
        </w:rPr>
        <w:t xml:space="preserve"> [*] Control Group support</w:t>
      </w:r>
    </w:p>
    <w:p w14:paraId="55A2567D" w14:textId="77777777" w:rsidR="0007298A" w:rsidRDefault="0007298A" w:rsidP="00DA480F">
      <w:pPr>
        <w:pStyle w:val="Level1cont"/>
        <w:ind w:left="720" w:firstLine="2164"/>
      </w:pPr>
      <w:r>
        <w:rPr>
          <w:rFonts w:hint="eastAsia"/>
        </w:rPr>
        <w:t>→</w:t>
      </w:r>
      <w:r>
        <w:rPr>
          <w:rFonts w:hint="eastAsia"/>
        </w:rPr>
        <w:t xml:space="preserve"> [*] </w:t>
      </w:r>
      <w:proofErr w:type="spellStart"/>
      <w:r>
        <w:rPr>
          <w:rFonts w:hint="eastAsia"/>
        </w:rPr>
        <w:t>Cpuset</w:t>
      </w:r>
      <w:proofErr w:type="spellEnd"/>
      <w:r>
        <w:rPr>
          <w:rFonts w:hint="eastAsia"/>
        </w:rPr>
        <w:t xml:space="preserve"> controller</w:t>
      </w:r>
      <w:r>
        <w:rPr>
          <w:rFonts w:hint="eastAsia"/>
        </w:rPr>
        <w:br/>
      </w:r>
      <w:r>
        <w:rPr>
          <w:rFonts w:hint="eastAsia"/>
        </w:rPr>
        <w:t>ボード起動後、</w:t>
      </w:r>
      <w:r>
        <w:rPr>
          <w:rFonts w:hint="eastAsia"/>
        </w:rPr>
        <w:t>/sys/fs/</w:t>
      </w:r>
      <w:proofErr w:type="spellStart"/>
      <w:r>
        <w:rPr>
          <w:rFonts w:hint="eastAsia"/>
        </w:rPr>
        <w:t>cgroup</w:t>
      </w:r>
      <w:proofErr w:type="spellEnd"/>
      <w:r>
        <w:rPr>
          <w:rFonts w:hint="eastAsia"/>
        </w:rPr>
        <w:t>/</w:t>
      </w:r>
      <w:proofErr w:type="spellStart"/>
      <w:r>
        <w:rPr>
          <w:rFonts w:hint="eastAsia"/>
        </w:rPr>
        <w:t>cpuset</w:t>
      </w:r>
      <w:proofErr w:type="spellEnd"/>
      <w:r>
        <w:rPr>
          <w:rFonts w:hint="eastAsia"/>
        </w:rPr>
        <w:t xml:space="preserve"> </w:t>
      </w:r>
      <w:r>
        <w:rPr>
          <w:rFonts w:hint="eastAsia"/>
        </w:rPr>
        <w:t>が作成されていることを確認してください。</w:t>
      </w:r>
    </w:p>
    <w:p w14:paraId="55A2567E" w14:textId="77777777" w:rsidR="00AF136D" w:rsidRDefault="00AF136D" w:rsidP="00AF136D">
      <w:pPr>
        <w:pStyle w:val="listend"/>
      </w:pPr>
    </w:p>
    <w:p w14:paraId="55A2567F" w14:textId="77777777" w:rsidR="0007298A" w:rsidRDefault="0007298A" w:rsidP="0007298A">
      <w:pPr>
        <w:pStyle w:val="space"/>
      </w:pPr>
    </w:p>
    <w:p w14:paraId="55A25680" w14:textId="77777777" w:rsidR="0007298A" w:rsidRDefault="00F24E1C" w:rsidP="00F24E1C">
      <w:pPr>
        <w:pStyle w:val="Heading2"/>
      </w:pPr>
      <w:r>
        <w:br w:type="page"/>
      </w:r>
      <w:bookmarkStart w:id="129" w:name="_Toc478135490"/>
      <w:r w:rsidR="0007298A" w:rsidRPr="0007298A">
        <w:rPr>
          <w:rFonts w:hint="eastAsia"/>
        </w:rPr>
        <w:lastRenderedPageBreak/>
        <w:t>グループの作成</w:t>
      </w:r>
      <w:bookmarkEnd w:id="129"/>
    </w:p>
    <w:p w14:paraId="55A25681" w14:textId="1A72EA1B" w:rsidR="0007298A" w:rsidRDefault="0007298A" w:rsidP="007B08C7">
      <w:pPr>
        <w:pStyle w:val="Level1ordered"/>
      </w:pPr>
      <w:r w:rsidRPr="0007298A">
        <w:rPr>
          <w:rFonts w:hint="eastAsia"/>
        </w:rPr>
        <w:t>S</w:t>
      </w:r>
      <w:r w:rsidR="00A72632">
        <w:t xml:space="preserve">tep </w:t>
      </w:r>
      <w:r w:rsidR="008D7B7F">
        <w:t>1</w:t>
      </w:r>
      <w:r w:rsidRPr="0007298A">
        <w:rPr>
          <w:rFonts w:hint="eastAsia"/>
        </w:rPr>
        <w:t>：起動</w:t>
      </w:r>
      <w:r w:rsidRPr="0007298A">
        <w:rPr>
          <w:rFonts w:hint="eastAsia"/>
        </w:rPr>
        <w:t>CPU</w:t>
      </w:r>
      <w:r w:rsidRPr="0007298A">
        <w:rPr>
          <w:rFonts w:hint="eastAsia"/>
        </w:rPr>
        <w:t>の確認</w:t>
      </w:r>
    </w:p>
    <w:p w14:paraId="55A25682" w14:textId="77777777" w:rsidR="0007298A" w:rsidRDefault="005321B7" w:rsidP="007A0FE0">
      <w:pPr>
        <w:pStyle w:val="Level1cont"/>
        <w:ind w:left="720"/>
      </w:pPr>
      <w:r>
        <w:rPr>
          <w:noProof/>
        </w:rPr>
        <w:pict w14:anchorId="55A257EB">
          <v:shape id="テキスト ボックス 2" o:spid="_x0000_s1592" type="#_x0000_t202" style="position:absolute;left:0;text-align:left;margin-left:1.65pt;margin-top:19.7pt;width:480pt;height:44.3pt;z-index:2;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" fillcolor="#d9d9d9" stroked="f">
            <v:textbox style="mso-next-textbox:#テキスト ボックス 2;mso-fit-shape-to-text:t">
              <w:txbxContent>
                <w:p w14:paraId="55A25867" w14:textId="77777777" w:rsidR="0097422D" w:rsidRDefault="0097422D" w:rsidP="0007298A">
                  <w:pPr>
                    <w:pStyle w:val="code"/>
                  </w:pPr>
                  <w:r>
                    <w:t xml:space="preserve"># </w:t>
                  </w:r>
                  <w:proofErr w:type="gramStart"/>
                  <w:r>
                    <w:t>cat</w:t>
                  </w:r>
                  <w:proofErr w:type="gramEnd"/>
                  <w:r>
                    <w:t xml:space="preserve"> /</w:t>
                  </w:r>
                  <w:proofErr w:type="spellStart"/>
                  <w:r>
                    <w:t>proc</w:t>
                  </w:r>
                  <w:proofErr w:type="spellEnd"/>
                  <w:r>
                    <w:t>/</w:t>
                  </w:r>
                  <w:proofErr w:type="spellStart"/>
                  <w:r>
                    <w:t>cpuinfo</w:t>
                  </w:r>
                  <w:proofErr w:type="spellEnd"/>
                </w:p>
                <w:p w14:paraId="55A25868" w14:textId="77777777" w:rsidR="0097422D" w:rsidRPr="003524ED" w:rsidRDefault="0097422D" w:rsidP="0007298A">
                  <w:pPr>
                    <w:pStyle w:val="code"/>
                  </w:pPr>
                  <w:r w:rsidRPr="0007298A">
                    <w:rPr>
                      <w:rFonts w:hint="eastAsia"/>
                    </w:rPr>
                    <w:t>/* CPU</w:t>
                  </w:r>
                  <w:r w:rsidRPr="0007298A">
                    <w:rPr>
                      <w:rFonts w:hint="eastAsia"/>
                    </w:rPr>
                    <w:t>の種類は、実行結果の</w:t>
                  </w:r>
                  <w:r w:rsidRPr="0007298A">
                    <w:rPr>
                      <w:rFonts w:hint="eastAsia"/>
                    </w:rPr>
                    <w:t>CPU part</w:t>
                  </w:r>
                  <w:r w:rsidRPr="0007298A">
                    <w:rPr>
                      <w:rFonts w:hint="eastAsia"/>
                    </w:rPr>
                    <w:t xml:space="preserve">で確認できます。　</w:t>
                  </w:r>
                  <w:r w:rsidRPr="0007298A">
                    <w:rPr>
                      <w:rFonts w:hint="eastAsia"/>
                    </w:rPr>
                    <w:t>CA57</w:t>
                  </w:r>
                  <w:r w:rsidRPr="0007298A">
                    <w:rPr>
                      <w:rFonts w:hint="eastAsia"/>
                    </w:rPr>
                    <w:t>→</w:t>
                  </w:r>
                  <w:r w:rsidRPr="0007298A">
                    <w:rPr>
                      <w:rFonts w:hint="eastAsia"/>
                    </w:rPr>
                    <w:t>0xd07</w:t>
                  </w:r>
                  <w:r w:rsidRPr="0007298A">
                    <w:rPr>
                      <w:rFonts w:hint="eastAsia"/>
                    </w:rPr>
                    <w:t>、</w:t>
                  </w:r>
                  <w:r w:rsidRPr="0007298A">
                    <w:rPr>
                      <w:rFonts w:hint="eastAsia"/>
                    </w:rPr>
                    <w:t>CA53</w:t>
                  </w:r>
                  <w:r w:rsidRPr="0007298A">
                    <w:rPr>
                      <w:rFonts w:hint="eastAsia"/>
                    </w:rPr>
                    <w:t>→</w:t>
                  </w:r>
                  <w:r w:rsidRPr="0007298A">
                    <w:rPr>
                      <w:rFonts w:hint="eastAsia"/>
                    </w:rPr>
                    <w:t>0xd03 */</w:t>
                  </w:r>
                </w:p>
                <w:p w14:paraId="55A25869" w14:textId="77777777" w:rsidR="0097422D" w:rsidRPr="003524ED" w:rsidRDefault="0097422D" w:rsidP="0007298A">
                  <w:pPr>
                    <w:pStyle w:val="codeend"/>
                  </w:pPr>
                </w:p>
              </w:txbxContent>
            </v:textbox>
            <w10:wrap type="square" anchorx="margin"/>
          </v:shape>
        </w:pict>
      </w:r>
      <w:r w:rsidR="0007298A" w:rsidRPr="0007298A">
        <w:rPr>
          <w:rFonts w:hint="eastAsia"/>
        </w:rPr>
        <w:t>下記のコマンドを実行し、</w:t>
      </w:r>
      <w:r w:rsidR="0007298A" w:rsidRPr="0007298A">
        <w:rPr>
          <w:rFonts w:hint="eastAsia"/>
        </w:rPr>
        <w:t>CPU</w:t>
      </w:r>
      <w:r w:rsidR="0007298A" w:rsidRPr="0007298A">
        <w:rPr>
          <w:rFonts w:hint="eastAsia"/>
        </w:rPr>
        <w:t>番号と</w:t>
      </w:r>
      <w:r w:rsidR="0007298A" w:rsidRPr="0007298A">
        <w:rPr>
          <w:rFonts w:hint="eastAsia"/>
        </w:rPr>
        <w:t>CPU</w:t>
      </w:r>
      <w:r w:rsidR="0007298A" w:rsidRPr="0007298A">
        <w:rPr>
          <w:rFonts w:hint="eastAsia"/>
        </w:rPr>
        <w:t>の種類</w:t>
      </w:r>
      <w:r w:rsidR="0007298A" w:rsidRPr="0007298A">
        <w:rPr>
          <w:rFonts w:hint="eastAsia"/>
        </w:rPr>
        <w:t>(CA57 or CA53)</w:t>
      </w:r>
      <w:r w:rsidR="0007298A" w:rsidRPr="0007298A">
        <w:rPr>
          <w:rFonts w:hint="eastAsia"/>
        </w:rPr>
        <w:t>を確認してください。</w:t>
      </w:r>
    </w:p>
    <w:p w14:paraId="55A25683" w14:textId="77777777" w:rsidR="0007298A" w:rsidRDefault="0007298A" w:rsidP="00320B71">
      <w:pPr>
        <w:pStyle w:val="listend"/>
      </w:pPr>
    </w:p>
    <w:p w14:paraId="55A25684" w14:textId="458BCFE5" w:rsidR="0007298A" w:rsidRDefault="005321B7" w:rsidP="007B08C7">
      <w:pPr>
        <w:pStyle w:val="Level1ordered"/>
      </w:pPr>
      <w:r>
        <w:rPr>
          <w:noProof/>
        </w:rPr>
        <w:pict w14:anchorId="55A257EC">
          <v:shape id="_x0000_s1593" type="#_x0000_t202" style="position:absolute;left:0;text-align:left;margin-left:1.65pt;margin-top:45.25pt;width:480pt;height:43.2pt;z-index:3;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" fillcolor="#d9d9d9" stroked="f">
            <v:textbox style="mso-next-textbox:#_x0000_s1593;mso-fit-shape-to-text:t">
              <w:txbxContent>
                <w:p w14:paraId="55A2586A" w14:textId="77777777" w:rsidR="0097422D" w:rsidRDefault="0097422D" w:rsidP="0007298A">
                  <w:pPr>
                    <w:pStyle w:val="code"/>
                  </w:pPr>
                  <w:r w:rsidRPr="0007298A">
                    <w:t xml:space="preserve"># </w:t>
                  </w:r>
                  <w:proofErr w:type="spellStart"/>
                  <w:proofErr w:type="gramStart"/>
                  <w:r w:rsidRPr="0007298A">
                    <w:t>mkdir</w:t>
                  </w:r>
                  <w:proofErr w:type="spellEnd"/>
                  <w:proofErr w:type="gramEnd"/>
                  <w:r w:rsidRPr="0007298A">
                    <w:t xml:space="preserve"> /sys/fs/</w:t>
                  </w:r>
                  <w:proofErr w:type="spellStart"/>
                  <w:r w:rsidRPr="0007298A">
                    <w:t>cgroup</w:t>
                  </w:r>
                  <w:proofErr w:type="spellEnd"/>
                  <w:r w:rsidRPr="0007298A">
                    <w:t>/</w:t>
                  </w:r>
                  <w:proofErr w:type="spellStart"/>
                  <w:r w:rsidRPr="0007298A">
                    <w:t>cpuset</w:t>
                  </w:r>
                  <w:proofErr w:type="spellEnd"/>
                  <w:r w:rsidRPr="0007298A">
                    <w:t>/big</w:t>
                  </w:r>
                </w:p>
                <w:p w14:paraId="55A2586B" w14:textId="77777777" w:rsidR="0097422D" w:rsidRPr="003524ED" w:rsidRDefault="0097422D" w:rsidP="0007298A">
                  <w:pPr>
                    <w:pStyle w:val="code"/>
                  </w:pPr>
                  <w:r w:rsidRPr="0007298A">
                    <w:t xml:space="preserve"># </w:t>
                  </w:r>
                  <w:proofErr w:type="spellStart"/>
                  <w:proofErr w:type="gramStart"/>
                  <w:r w:rsidRPr="0007298A">
                    <w:t>mkdir</w:t>
                  </w:r>
                  <w:proofErr w:type="spellEnd"/>
                  <w:proofErr w:type="gramEnd"/>
                  <w:r w:rsidRPr="0007298A">
                    <w:t xml:space="preserve"> /sys/fs/</w:t>
                  </w:r>
                  <w:proofErr w:type="spellStart"/>
                  <w:r w:rsidRPr="0007298A">
                    <w:t>cgroup</w:t>
                  </w:r>
                  <w:proofErr w:type="spellEnd"/>
                  <w:r w:rsidRPr="0007298A">
                    <w:t>/</w:t>
                  </w:r>
                  <w:proofErr w:type="spellStart"/>
                  <w:r w:rsidRPr="0007298A">
                    <w:t>cpuset</w:t>
                  </w:r>
                  <w:proofErr w:type="spellEnd"/>
                  <w:r w:rsidRPr="0007298A">
                    <w:t>/little</w:t>
                  </w:r>
                </w:p>
                <w:p w14:paraId="55A2586C" w14:textId="77777777" w:rsidR="0097422D" w:rsidRPr="003524ED" w:rsidRDefault="0097422D" w:rsidP="0007298A">
                  <w:pPr>
                    <w:pStyle w:val="codeend"/>
                  </w:pPr>
                </w:p>
              </w:txbxContent>
            </v:textbox>
            <w10:wrap type="square" anchorx="margin"/>
          </v:shape>
        </w:pict>
      </w:r>
      <w:r w:rsidR="0007298A" w:rsidRPr="0007298A">
        <w:rPr>
          <w:rFonts w:hint="eastAsia"/>
        </w:rPr>
        <w:t>S</w:t>
      </w:r>
      <w:r w:rsidR="00A72632">
        <w:t xml:space="preserve">tep </w:t>
      </w:r>
      <w:r w:rsidR="0007298A" w:rsidRPr="0007298A">
        <w:rPr>
          <w:rFonts w:hint="eastAsia"/>
        </w:rPr>
        <w:t>2</w:t>
      </w:r>
      <w:r w:rsidR="0007298A" w:rsidRPr="0007298A">
        <w:rPr>
          <w:rFonts w:hint="eastAsia"/>
        </w:rPr>
        <w:t>：</w:t>
      </w:r>
      <w:r w:rsidR="0007298A" w:rsidRPr="0007298A">
        <w:rPr>
          <w:rFonts w:hint="eastAsia"/>
        </w:rPr>
        <w:t>big group</w:t>
      </w:r>
      <w:r w:rsidR="0007298A" w:rsidRPr="0007298A">
        <w:rPr>
          <w:rFonts w:hint="eastAsia"/>
        </w:rPr>
        <w:t>と</w:t>
      </w:r>
      <w:r w:rsidR="0007298A" w:rsidRPr="0007298A">
        <w:rPr>
          <w:rFonts w:hint="eastAsia"/>
        </w:rPr>
        <w:t>little group</w:t>
      </w:r>
      <w:r w:rsidR="0007298A" w:rsidRPr="0007298A">
        <w:rPr>
          <w:rFonts w:hint="eastAsia"/>
        </w:rPr>
        <w:t>の作成</w:t>
      </w:r>
    </w:p>
    <w:p w14:paraId="55A25685" w14:textId="77777777" w:rsidR="0007298A" w:rsidRDefault="0007298A" w:rsidP="00DA480F">
      <w:pPr>
        <w:pStyle w:val="Level1cont"/>
        <w:ind w:left="720"/>
      </w:pPr>
      <w:r w:rsidRPr="0007298A">
        <w:rPr>
          <w:rFonts w:hint="eastAsia"/>
        </w:rPr>
        <w:t>下記のコマンドで</w:t>
      </w:r>
      <w:r w:rsidRPr="0007298A">
        <w:rPr>
          <w:rFonts w:hint="eastAsia"/>
        </w:rPr>
        <w:t>big/little group</w:t>
      </w:r>
      <w:r w:rsidRPr="0007298A">
        <w:rPr>
          <w:rFonts w:hint="eastAsia"/>
        </w:rPr>
        <w:t>を作成します。</w:t>
      </w:r>
      <w:proofErr w:type="spellStart"/>
      <w:r w:rsidRPr="0007298A">
        <w:rPr>
          <w:rFonts w:hint="eastAsia"/>
        </w:rPr>
        <w:t>cpuset</w:t>
      </w:r>
      <w:proofErr w:type="spellEnd"/>
      <w:r w:rsidRPr="0007298A">
        <w:rPr>
          <w:rFonts w:hint="eastAsia"/>
        </w:rPr>
        <w:t xml:space="preserve"> group</w:t>
      </w:r>
      <w:r w:rsidRPr="0007298A">
        <w:rPr>
          <w:rFonts w:hint="eastAsia"/>
        </w:rPr>
        <w:t>は自動で作成されているので新たに作成する必要はありません。</w:t>
      </w:r>
    </w:p>
    <w:p w14:paraId="55A25686" w14:textId="77777777" w:rsidR="0007298A" w:rsidRDefault="0007298A" w:rsidP="00320B71">
      <w:pPr>
        <w:pStyle w:val="listend"/>
      </w:pPr>
    </w:p>
    <w:p w14:paraId="55A25687" w14:textId="1FB365FA" w:rsidR="0007298A" w:rsidRDefault="005321B7" w:rsidP="007B08C7">
      <w:pPr>
        <w:pStyle w:val="Level1ordered"/>
      </w:pPr>
      <w:r>
        <w:rPr>
          <w:noProof/>
        </w:rPr>
        <w:pict w14:anchorId="55A257ED">
          <v:shape id="_x0000_s1594" type="#_x0000_t202" style="position:absolute;left:0;text-align:left;margin-left:1.65pt;margin-top:44.9pt;width:480pt;height:43.2pt;z-index: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" fillcolor="#d9d9d9" stroked="f">
            <v:textbox style="mso-next-textbox:#_x0000_s1594;mso-fit-shape-to-text:t">
              <w:txbxContent>
                <w:p w14:paraId="55A2586D" w14:textId="77777777" w:rsidR="0097422D" w:rsidRDefault="0097422D" w:rsidP="0007298A">
                  <w:pPr>
                    <w:pStyle w:val="code"/>
                  </w:pPr>
                  <w:r w:rsidRPr="0007298A">
                    <w:t xml:space="preserve"># </w:t>
                  </w:r>
                  <w:proofErr w:type="gramStart"/>
                  <w:r w:rsidRPr="0007298A">
                    <w:t>echo</w:t>
                  </w:r>
                  <w:proofErr w:type="gramEnd"/>
                  <w:r w:rsidRPr="0007298A">
                    <w:t xml:space="preserve"> 0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cpuset.mems</w:t>
                  </w:r>
                  <w:proofErr w:type="spellEnd"/>
                </w:p>
                <w:p w14:paraId="55A2586E" w14:textId="77777777" w:rsidR="0097422D" w:rsidRPr="003524ED" w:rsidRDefault="0097422D" w:rsidP="0007298A">
                  <w:pPr>
                    <w:pStyle w:val="code"/>
                  </w:pPr>
                  <w:r w:rsidRPr="0007298A">
                    <w:t xml:space="preserve"># </w:t>
                  </w:r>
                  <w:proofErr w:type="gramStart"/>
                  <w:r w:rsidRPr="0007298A">
                    <w:t>echo</w:t>
                  </w:r>
                  <w:proofErr w:type="gramEnd"/>
                  <w:r w:rsidRPr="0007298A">
                    <w:t xml:space="preserve"> 0 &gt; /sys/fs/</w:t>
                  </w:r>
                  <w:proofErr w:type="spellStart"/>
                  <w:r w:rsidRPr="0007298A">
                    <w:t>cgroup</w:t>
                  </w:r>
                  <w:proofErr w:type="spellEnd"/>
                  <w:r w:rsidRPr="0007298A">
                    <w:t>/</w:t>
                  </w:r>
                  <w:proofErr w:type="spellStart"/>
                  <w:r w:rsidRPr="0007298A">
                    <w:t>cpuset</w:t>
                  </w:r>
                  <w:proofErr w:type="spellEnd"/>
                  <w:r w:rsidRPr="0007298A">
                    <w:t>/little/</w:t>
                  </w:r>
                  <w:proofErr w:type="spellStart"/>
                  <w:r w:rsidRPr="0007298A">
                    <w:t>cpuset.mems</w:t>
                  </w:r>
                  <w:proofErr w:type="spellEnd"/>
                </w:p>
                <w:p w14:paraId="55A2586F" w14:textId="77777777" w:rsidR="0097422D" w:rsidRPr="003524ED" w:rsidRDefault="0097422D" w:rsidP="0007298A">
                  <w:pPr>
                    <w:pStyle w:val="codeend"/>
                  </w:pPr>
                </w:p>
              </w:txbxContent>
            </v:textbox>
            <w10:wrap type="square" anchorx="margin"/>
          </v:shape>
        </w:pict>
      </w:r>
      <w:r w:rsidR="0007298A" w:rsidRPr="0007298A">
        <w:rPr>
          <w:rFonts w:hint="eastAsia"/>
        </w:rPr>
        <w:t>S</w:t>
      </w:r>
      <w:r w:rsidR="00A72632">
        <w:t xml:space="preserve">tep </w:t>
      </w:r>
      <w:r w:rsidR="0007298A" w:rsidRPr="0007298A">
        <w:rPr>
          <w:rFonts w:hint="eastAsia"/>
        </w:rPr>
        <w:t>3</w:t>
      </w:r>
      <w:r w:rsidR="0007298A" w:rsidRPr="0007298A">
        <w:rPr>
          <w:rFonts w:hint="eastAsia"/>
        </w:rPr>
        <w:t>：</w:t>
      </w:r>
      <w:r w:rsidR="0007298A" w:rsidRPr="0007298A">
        <w:rPr>
          <w:rFonts w:hint="eastAsia"/>
        </w:rPr>
        <w:t>memory node</w:t>
      </w:r>
      <w:r w:rsidR="0007298A" w:rsidRPr="0007298A">
        <w:rPr>
          <w:rFonts w:hint="eastAsia"/>
        </w:rPr>
        <w:t>の設定</w:t>
      </w:r>
    </w:p>
    <w:p w14:paraId="55A25688" w14:textId="77777777" w:rsidR="0007298A" w:rsidRDefault="0007298A" w:rsidP="00DA480F">
      <w:pPr>
        <w:pStyle w:val="Level1cont"/>
        <w:ind w:left="720"/>
      </w:pPr>
      <w:r w:rsidRPr="0007298A">
        <w:rPr>
          <w:rFonts w:hint="eastAsia"/>
        </w:rPr>
        <w:t>memory node</w:t>
      </w:r>
      <w:r w:rsidRPr="0007298A">
        <w:rPr>
          <w:rFonts w:hint="eastAsia"/>
        </w:rPr>
        <w:t>は、</w:t>
      </w:r>
      <w:proofErr w:type="spellStart"/>
      <w:r w:rsidRPr="0007298A">
        <w:rPr>
          <w:rFonts w:hint="eastAsia"/>
        </w:rPr>
        <w:t>Cgroup</w:t>
      </w:r>
      <w:proofErr w:type="spellEnd"/>
      <w:r w:rsidRPr="0007298A">
        <w:rPr>
          <w:rFonts w:hint="eastAsia"/>
        </w:rPr>
        <w:t>のメモリの割り当てを設定するパラメータです。メモリの割り当てを指定しない場合は</w:t>
      </w:r>
      <w:r w:rsidRPr="0007298A">
        <w:rPr>
          <w:rFonts w:hint="eastAsia"/>
        </w:rPr>
        <w:t>"0"</w:t>
      </w:r>
      <w:r w:rsidRPr="0007298A">
        <w:rPr>
          <w:rFonts w:hint="eastAsia"/>
        </w:rPr>
        <w:t>を設定してください。</w:t>
      </w:r>
    </w:p>
    <w:p w14:paraId="55A25689" w14:textId="77777777" w:rsidR="0007298A" w:rsidRDefault="0007298A" w:rsidP="00320B71">
      <w:pPr>
        <w:pStyle w:val="listend"/>
      </w:pPr>
    </w:p>
    <w:p w14:paraId="55A2568A" w14:textId="405BDCDF" w:rsidR="0007298A" w:rsidRDefault="005321B7" w:rsidP="007B08C7">
      <w:pPr>
        <w:pStyle w:val="Level1ordered"/>
      </w:pPr>
      <w:r>
        <w:rPr>
          <w:noProof/>
        </w:rPr>
        <w:pict w14:anchorId="55A257EE">
          <v:shape id="_x0000_s1595" type="#_x0000_t202" style="position:absolute;left:0;text-align:left;margin-left:1.65pt;margin-top:44.65pt;width:480pt;height:43.2pt;z-index:5;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" fillcolor="#d9d9d9" stroked="f">
            <v:textbox style="mso-next-textbox:#_x0000_s1595;mso-fit-shape-to-text:t">
              <w:txbxContent>
                <w:p w14:paraId="55A25870" w14:textId="77777777" w:rsidR="0097422D" w:rsidRDefault="0097422D" w:rsidP="0007298A">
                  <w:pPr>
                    <w:pStyle w:val="code"/>
                  </w:pPr>
                  <w:r w:rsidRPr="0007298A">
                    <w:t xml:space="preserve"># </w:t>
                  </w:r>
                  <w:proofErr w:type="gramStart"/>
                  <w:r w:rsidRPr="0007298A">
                    <w:t>echo</w:t>
                  </w:r>
                  <w:proofErr w:type="gramEnd"/>
                  <w:r w:rsidRPr="0007298A">
                    <w:t xml:space="preserve"> 0-3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14:paraId="55A25871" w14:textId="77777777" w:rsidR="0097422D" w:rsidRPr="003524ED" w:rsidRDefault="0097422D" w:rsidP="0007298A">
                  <w:pPr>
                    <w:pStyle w:val="code"/>
                  </w:pPr>
                  <w:r w:rsidRPr="0007298A">
                    <w:t xml:space="preserve"># </w:t>
                  </w:r>
                  <w:proofErr w:type="gramStart"/>
                  <w:r w:rsidRPr="0007298A">
                    <w:t>echo</w:t>
                  </w:r>
                  <w:proofErr w:type="gramEnd"/>
                  <w:r w:rsidRPr="0007298A">
                    <w:t xml:space="preserve"> 4-7 &gt; /sys/fs/</w:t>
                  </w:r>
                  <w:proofErr w:type="spellStart"/>
                  <w:r w:rsidRPr="0007298A">
                    <w:t>cgroup</w:t>
                  </w:r>
                  <w:proofErr w:type="spellEnd"/>
                  <w:r w:rsidRPr="0007298A">
                    <w:t>/</w:t>
                  </w:r>
                  <w:proofErr w:type="spellStart"/>
                  <w:r w:rsidRPr="0007298A">
                    <w:t>cpuset</w:t>
                  </w:r>
                  <w:proofErr w:type="spellEnd"/>
                  <w:r w:rsidRPr="0007298A">
                    <w:t>/little/</w:t>
                  </w:r>
                  <w:proofErr w:type="spellStart"/>
                  <w:r w:rsidRPr="0007298A">
                    <w:t>cpuset.cpus</w:t>
                  </w:r>
                  <w:proofErr w:type="spellEnd"/>
                </w:p>
                <w:p w14:paraId="55A25872" w14:textId="77777777" w:rsidR="0097422D" w:rsidRPr="003524ED" w:rsidRDefault="0097422D" w:rsidP="0007298A">
                  <w:pPr>
                    <w:pStyle w:val="codeend"/>
                  </w:pPr>
                </w:p>
              </w:txbxContent>
            </v:textbox>
            <w10:wrap type="square" anchorx="margin"/>
          </v:shape>
        </w:pict>
      </w:r>
      <w:r w:rsidR="0007298A" w:rsidRPr="0007298A">
        <w:rPr>
          <w:rFonts w:hint="eastAsia"/>
        </w:rPr>
        <w:t>S</w:t>
      </w:r>
      <w:r w:rsidR="00A72632">
        <w:t xml:space="preserve">tep </w:t>
      </w:r>
      <w:r w:rsidR="0007298A" w:rsidRPr="0007298A">
        <w:rPr>
          <w:rFonts w:hint="eastAsia"/>
        </w:rPr>
        <w:t>4</w:t>
      </w:r>
      <w:r w:rsidR="0007298A" w:rsidRPr="0007298A">
        <w:rPr>
          <w:rFonts w:hint="eastAsia"/>
        </w:rPr>
        <w:t>：各グループへの</w:t>
      </w:r>
      <w:r w:rsidR="0007298A" w:rsidRPr="0007298A">
        <w:rPr>
          <w:rFonts w:hint="eastAsia"/>
        </w:rPr>
        <w:t>CPU</w:t>
      </w:r>
      <w:r w:rsidR="0007298A" w:rsidRPr="0007298A">
        <w:rPr>
          <w:rFonts w:hint="eastAsia"/>
        </w:rPr>
        <w:t>リソースの割り当て</w:t>
      </w:r>
    </w:p>
    <w:p w14:paraId="55A2568B" w14:textId="77777777" w:rsidR="0007298A" w:rsidRPr="0007298A" w:rsidRDefault="0007298A" w:rsidP="00DA480F">
      <w:pPr>
        <w:pStyle w:val="Level1cont"/>
        <w:ind w:firstLine="431"/>
      </w:pPr>
      <w:r w:rsidRPr="0007298A">
        <w:rPr>
          <w:rFonts w:hint="eastAsia"/>
        </w:rPr>
        <w:t>STEP1</w:t>
      </w:r>
      <w:r w:rsidRPr="0007298A">
        <w:rPr>
          <w:rFonts w:hint="eastAsia"/>
        </w:rPr>
        <w:t>で確認した</w:t>
      </w:r>
      <w:r w:rsidRPr="0007298A">
        <w:rPr>
          <w:rFonts w:hint="eastAsia"/>
        </w:rPr>
        <w:t>CA57</w:t>
      </w:r>
      <w:r w:rsidRPr="0007298A">
        <w:rPr>
          <w:rFonts w:hint="eastAsia"/>
        </w:rPr>
        <w:t>の</w:t>
      </w:r>
      <w:r w:rsidRPr="0007298A">
        <w:rPr>
          <w:rFonts w:hint="eastAsia"/>
        </w:rPr>
        <w:t>CPU</w:t>
      </w:r>
      <w:r w:rsidRPr="0007298A">
        <w:rPr>
          <w:rFonts w:hint="eastAsia"/>
        </w:rPr>
        <w:t>番号を</w:t>
      </w:r>
      <w:r w:rsidRPr="0007298A">
        <w:rPr>
          <w:rFonts w:hint="eastAsia"/>
        </w:rPr>
        <w:t>big group</w:t>
      </w:r>
      <w:r w:rsidRPr="0007298A">
        <w:rPr>
          <w:rFonts w:hint="eastAsia"/>
        </w:rPr>
        <w:t>、</w:t>
      </w:r>
      <w:r w:rsidRPr="0007298A">
        <w:rPr>
          <w:rFonts w:hint="eastAsia"/>
        </w:rPr>
        <w:t>CA53</w:t>
      </w:r>
      <w:r w:rsidRPr="0007298A">
        <w:rPr>
          <w:rFonts w:hint="eastAsia"/>
        </w:rPr>
        <w:t>の</w:t>
      </w:r>
      <w:r w:rsidRPr="0007298A">
        <w:rPr>
          <w:rFonts w:hint="eastAsia"/>
        </w:rPr>
        <w:t>CPU</w:t>
      </w:r>
      <w:r w:rsidRPr="0007298A">
        <w:rPr>
          <w:rFonts w:hint="eastAsia"/>
        </w:rPr>
        <w:t>番号を</w:t>
      </w:r>
      <w:r w:rsidRPr="0007298A">
        <w:rPr>
          <w:rFonts w:hint="eastAsia"/>
        </w:rPr>
        <w:t>little group</w:t>
      </w:r>
      <w:r w:rsidRPr="0007298A">
        <w:rPr>
          <w:rFonts w:hint="eastAsia"/>
        </w:rPr>
        <w:t>に登録します。</w:t>
      </w:r>
      <w:r w:rsidRPr="0007298A">
        <w:rPr>
          <w:rFonts w:hint="eastAsia"/>
        </w:rPr>
        <w:tab/>
      </w:r>
      <w:r w:rsidRPr="0007298A">
        <w:rPr>
          <w:rFonts w:hint="eastAsia"/>
        </w:rPr>
        <w:t>ここでは</w:t>
      </w:r>
      <w:r w:rsidRPr="0007298A">
        <w:rPr>
          <w:rFonts w:hint="eastAsia"/>
        </w:rPr>
        <w:t>CA57</w:t>
      </w:r>
      <w:r w:rsidRPr="0007298A">
        <w:rPr>
          <w:rFonts w:hint="eastAsia"/>
        </w:rPr>
        <w:t>の</w:t>
      </w:r>
      <w:r w:rsidRPr="0007298A">
        <w:rPr>
          <w:rFonts w:hint="eastAsia"/>
        </w:rPr>
        <w:t>CPU</w:t>
      </w:r>
      <w:r w:rsidRPr="0007298A">
        <w:rPr>
          <w:rFonts w:hint="eastAsia"/>
        </w:rPr>
        <w:t>番号は</w:t>
      </w:r>
      <w:r w:rsidRPr="0007298A">
        <w:rPr>
          <w:rFonts w:hint="eastAsia"/>
        </w:rPr>
        <w:t>0</w:t>
      </w:r>
      <w:r w:rsidRPr="0007298A">
        <w:rPr>
          <w:rFonts w:hint="eastAsia"/>
        </w:rPr>
        <w:t>～</w:t>
      </w:r>
      <w:r w:rsidRPr="0007298A">
        <w:rPr>
          <w:rFonts w:hint="eastAsia"/>
        </w:rPr>
        <w:t>3</w:t>
      </w:r>
      <w:r w:rsidRPr="0007298A">
        <w:rPr>
          <w:rFonts w:hint="eastAsia"/>
        </w:rPr>
        <w:t>、</w:t>
      </w:r>
      <w:r w:rsidRPr="0007298A">
        <w:rPr>
          <w:rFonts w:hint="eastAsia"/>
        </w:rPr>
        <w:t>CA53</w:t>
      </w:r>
      <w:r w:rsidRPr="0007298A">
        <w:rPr>
          <w:rFonts w:hint="eastAsia"/>
        </w:rPr>
        <w:t>の</w:t>
      </w:r>
      <w:r w:rsidRPr="0007298A">
        <w:rPr>
          <w:rFonts w:hint="eastAsia"/>
        </w:rPr>
        <w:t>CPU</w:t>
      </w:r>
      <w:r w:rsidRPr="0007298A">
        <w:rPr>
          <w:rFonts w:hint="eastAsia"/>
        </w:rPr>
        <w:t>番号は</w:t>
      </w:r>
      <w:r w:rsidRPr="0007298A">
        <w:rPr>
          <w:rFonts w:hint="eastAsia"/>
        </w:rPr>
        <w:t>4</w:t>
      </w:r>
      <w:r w:rsidRPr="0007298A">
        <w:rPr>
          <w:rFonts w:hint="eastAsia"/>
        </w:rPr>
        <w:t>～</w:t>
      </w:r>
      <w:r w:rsidRPr="0007298A">
        <w:rPr>
          <w:rFonts w:hint="eastAsia"/>
        </w:rPr>
        <w:t>7</w:t>
      </w:r>
      <w:r w:rsidRPr="0007298A">
        <w:rPr>
          <w:rFonts w:hint="eastAsia"/>
        </w:rPr>
        <w:t>として説明します。</w:t>
      </w:r>
    </w:p>
    <w:p w14:paraId="55A2568C" w14:textId="77777777" w:rsidR="0007298A" w:rsidRDefault="0007298A" w:rsidP="00AF136D">
      <w:pPr>
        <w:pStyle w:val="listend"/>
      </w:pPr>
    </w:p>
    <w:p w14:paraId="55A2568D" w14:textId="77777777" w:rsidR="00AF136D" w:rsidRDefault="00AF136D" w:rsidP="00AF136D">
      <w:pPr>
        <w:pStyle w:val="space"/>
      </w:pPr>
    </w:p>
    <w:p w14:paraId="55A2568E" w14:textId="77777777" w:rsidR="0007298A" w:rsidRDefault="00F24E1C" w:rsidP="00F24E1C">
      <w:pPr>
        <w:pStyle w:val="Heading2"/>
      </w:pPr>
      <w:r>
        <w:br w:type="page"/>
      </w:r>
      <w:bookmarkStart w:id="130" w:name="_Toc478135491"/>
      <w:r w:rsidR="0007298A" w:rsidRPr="0007298A">
        <w:rPr>
          <w:rFonts w:hint="eastAsia"/>
        </w:rPr>
        <w:lastRenderedPageBreak/>
        <w:t>アプリケーションの割り付け</w:t>
      </w:r>
      <w:bookmarkEnd w:id="130"/>
    </w:p>
    <w:p w14:paraId="55A2568F" w14:textId="1F352191" w:rsidR="0007298A" w:rsidRDefault="005321B7" w:rsidP="007B08C7">
      <w:pPr>
        <w:pStyle w:val="Level1ordered"/>
      </w:pPr>
      <w:r>
        <w:rPr>
          <w:noProof/>
        </w:rPr>
        <w:pict w14:anchorId="55A257EF">
          <v:shape id="_x0000_s1596" type="#_x0000_t202" style="position:absolute;left:0;text-align:left;margin-left:1.65pt;margin-top:31.85pt;width:480pt;height:44.3pt;z-index:6;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" fillcolor="#d9d9d9" stroked="f">
            <v:textbox style="mso-next-textbox:#_x0000_s1596;mso-fit-shape-to-text:t">
              <w:txbxContent>
                <w:p w14:paraId="55A25873" w14:textId="77777777" w:rsidR="0097422D" w:rsidRDefault="0097422D" w:rsidP="0007298A">
                  <w:pPr>
                    <w:pStyle w:val="code"/>
                  </w:pPr>
                  <w:r w:rsidRPr="0007298A">
                    <w:t xml:space="preserve"># </w:t>
                  </w:r>
                  <w:proofErr w:type="spellStart"/>
                  <w:proofErr w:type="gramStart"/>
                  <w:r w:rsidRPr="0007298A">
                    <w:t>ps</w:t>
                  </w:r>
                  <w:proofErr w:type="spellEnd"/>
                  <w:proofErr w:type="gramEnd"/>
                </w:p>
                <w:p w14:paraId="55A25874" w14:textId="77777777" w:rsidR="0097422D" w:rsidRPr="003524ED" w:rsidRDefault="0097422D" w:rsidP="0007298A">
                  <w:pPr>
                    <w:pStyle w:val="code"/>
                  </w:pPr>
                  <w:r w:rsidRPr="0007298A">
                    <w:rPr>
                      <w:rFonts w:hint="eastAsia"/>
                    </w:rPr>
                    <w:t xml:space="preserve">/* </w:t>
                  </w:r>
                  <w:r w:rsidRPr="0007298A">
                    <w:rPr>
                      <w:rFonts w:hint="eastAsia"/>
                    </w:rPr>
                    <w:t>実行結果の</w:t>
                  </w:r>
                  <w:r w:rsidRPr="0007298A">
                    <w:rPr>
                      <w:rFonts w:hint="eastAsia"/>
                    </w:rPr>
                    <w:t>PID</w:t>
                  </w:r>
                  <w:r w:rsidRPr="0007298A">
                    <w:rPr>
                      <w:rFonts w:hint="eastAsia"/>
                    </w:rPr>
                    <w:t>列を確認してください</w:t>
                  </w:r>
                  <w:r w:rsidRPr="0007298A">
                    <w:rPr>
                      <w:rFonts w:hint="eastAsia"/>
                    </w:rPr>
                    <w:t xml:space="preserve"> */</w:t>
                  </w:r>
                </w:p>
                <w:p w14:paraId="55A25875" w14:textId="77777777" w:rsidR="0097422D" w:rsidRPr="003524ED" w:rsidRDefault="0097422D" w:rsidP="0007298A">
                  <w:pPr>
                    <w:pStyle w:val="codeend"/>
                  </w:pPr>
                </w:p>
              </w:txbxContent>
            </v:textbox>
            <w10:wrap type="square" anchorx="margin"/>
          </v:shape>
        </w:pict>
      </w:r>
      <w:r w:rsidR="0007298A" w:rsidRPr="0007298A">
        <w:rPr>
          <w:rFonts w:hint="eastAsia"/>
        </w:rPr>
        <w:t>S</w:t>
      </w:r>
      <w:r w:rsidR="00A72632">
        <w:t xml:space="preserve">tep </w:t>
      </w:r>
      <w:r w:rsidR="008D7B7F">
        <w:t>1</w:t>
      </w:r>
      <w:r w:rsidR="0007298A" w:rsidRPr="0007298A">
        <w:rPr>
          <w:rFonts w:hint="eastAsia"/>
        </w:rPr>
        <w:t>：アプリケーションの</w:t>
      </w:r>
      <w:r w:rsidR="0007298A" w:rsidRPr="0007298A">
        <w:rPr>
          <w:rFonts w:hint="eastAsia"/>
        </w:rPr>
        <w:t>PID</w:t>
      </w:r>
      <w:r w:rsidR="0007298A" w:rsidRPr="0007298A">
        <w:rPr>
          <w:rFonts w:hint="eastAsia"/>
        </w:rPr>
        <w:t>の確認</w:t>
      </w:r>
    </w:p>
    <w:p w14:paraId="55A25690" w14:textId="77777777" w:rsidR="0007298A" w:rsidRDefault="0007298A" w:rsidP="007A0FE0">
      <w:pPr>
        <w:pStyle w:val="Level1cont"/>
        <w:ind w:left="720"/>
      </w:pPr>
      <w:r w:rsidRPr="0007298A">
        <w:rPr>
          <w:rFonts w:hint="eastAsia"/>
        </w:rPr>
        <w:t>下記のコマンドで</w:t>
      </w:r>
      <w:proofErr w:type="spellStart"/>
      <w:r w:rsidRPr="0007298A">
        <w:rPr>
          <w:rFonts w:hint="eastAsia"/>
        </w:rPr>
        <w:t>Cgroup</w:t>
      </w:r>
      <w:proofErr w:type="spellEnd"/>
      <w:r w:rsidRPr="0007298A">
        <w:rPr>
          <w:rFonts w:hint="eastAsia"/>
        </w:rPr>
        <w:t>で割り付けるアプリケーションの</w:t>
      </w:r>
      <w:r w:rsidRPr="0007298A">
        <w:rPr>
          <w:rFonts w:hint="eastAsia"/>
        </w:rPr>
        <w:t>PID</w:t>
      </w:r>
      <w:r w:rsidRPr="0007298A">
        <w:rPr>
          <w:rFonts w:hint="eastAsia"/>
        </w:rPr>
        <w:t>を確認してください。</w:t>
      </w:r>
    </w:p>
    <w:p w14:paraId="55A25691" w14:textId="77777777" w:rsidR="0007298A" w:rsidRDefault="0007298A" w:rsidP="00320B71">
      <w:pPr>
        <w:pStyle w:val="listend"/>
      </w:pPr>
    </w:p>
    <w:p w14:paraId="55A25692" w14:textId="54558740" w:rsidR="0007298A" w:rsidRDefault="008B5B69" w:rsidP="007B08C7">
      <w:pPr>
        <w:pStyle w:val="Level1ordered"/>
      </w:pPr>
      <w:r w:rsidRPr="008B5B69">
        <w:rPr>
          <w:rFonts w:hint="eastAsia"/>
        </w:rPr>
        <w:t>S</w:t>
      </w:r>
      <w:r w:rsidR="00A72632">
        <w:t xml:space="preserve">tep </w:t>
      </w:r>
      <w:r w:rsidRPr="008B5B69">
        <w:rPr>
          <w:rFonts w:hint="eastAsia"/>
        </w:rPr>
        <w:t>2</w:t>
      </w:r>
      <w:r w:rsidRPr="008B5B69">
        <w:rPr>
          <w:rFonts w:hint="eastAsia"/>
        </w:rPr>
        <w:t>：アプリケーションの割り付け</w:t>
      </w:r>
    </w:p>
    <w:p w14:paraId="55A25693" w14:textId="77777777" w:rsidR="0007298A" w:rsidRDefault="005321B7" w:rsidP="007A0FE0">
      <w:pPr>
        <w:pStyle w:val="Level1cont"/>
        <w:ind w:left="720"/>
      </w:pPr>
      <w:r>
        <w:rPr>
          <w:noProof/>
        </w:rPr>
        <w:pict w14:anchorId="55A257F0">
          <v:shape id="_x0000_s1597" type="#_x0000_t202" style="position:absolute;left:0;text-align:left;margin-left:1.65pt;margin-top:45.35pt;width:480pt;height:44.3pt;z-index:7;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" fillcolor="#d9d9d9" stroked="f">
            <v:textbox style="mso-next-textbox:#_x0000_s1597;mso-fit-shape-to-text:t">
              <w:txbxContent>
                <w:p w14:paraId="55A25876" w14:textId="77777777" w:rsidR="0097422D" w:rsidRPr="003524ED" w:rsidRDefault="0097422D" w:rsidP="0007298A">
                  <w:pPr>
                    <w:pStyle w:val="code"/>
                  </w:pPr>
                  <w:r w:rsidRPr="008B5B69">
                    <w:t xml:space="preserve"># </w:t>
                  </w:r>
                  <w:proofErr w:type="gramStart"/>
                  <w:r w:rsidRPr="008B5B69">
                    <w:t>echo</w:t>
                  </w:r>
                  <w:proofErr w:type="gramEnd"/>
                  <w:r w:rsidRPr="008B5B69">
                    <w:t xml:space="preserve"> [PID] &gt; /sys/fs/</w:t>
                  </w:r>
                  <w:proofErr w:type="spellStart"/>
                  <w:r w:rsidRPr="008B5B69">
                    <w:t>cgroup</w:t>
                  </w:r>
                  <w:proofErr w:type="spellEnd"/>
                  <w:r w:rsidRPr="008B5B69">
                    <w:t>/</w:t>
                  </w:r>
                  <w:proofErr w:type="spellStart"/>
                  <w:r w:rsidRPr="008B5B69">
                    <w:t>cpuset</w:t>
                  </w:r>
                  <w:proofErr w:type="spellEnd"/>
                  <w:r w:rsidRPr="008B5B69">
                    <w:t>/big/tasks</w:t>
                  </w:r>
                </w:p>
                <w:p w14:paraId="55A25877" w14:textId="77777777" w:rsidR="0097422D" w:rsidRPr="003524ED" w:rsidRDefault="0097422D" w:rsidP="0007298A">
                  <w:pPr>
                    <w:pStyle w:val="codeend"/>
                  </w:pPr>
                </w:p>
              </w:txbxContent>
            </v:textbox>
            <w10:wrap type="square" anchorx="margin"/>
          </v:shape>
        </w:pict>
      </w:r>
      <w:r w:rsidR="008B5B69" w:rsidRPr="008B5B69">
        <w:rPr>
          <w:rFonts w:hint="eastAsia"/>
        </w:rPr>
        <w:t>下記のコマンドでアプリケーションを</w:t>
      </w:r>
      <w:r w:rsidR="008B5B69" w:rsidRPr="008B5B69">
        <w:rPr>
          <w:rFonts w:hint="eastAsia"/>
        </w:rPr>
        <w:t>big/little group</w:t>
      </w:r>
      <w:r w:rsidR="008B5B69" w:rsidRPr="008B5B69">
        <w:rPr>
          <w:rFonts w:hint="eastAsia"/>
        </w:rPr>
        <w:t>に割り付けます。コマンドの</w:t>
      </w:r>
      <w:r w:rsidR="008B5B69" w:rsidRPr="008B5B69">
        <w:rPr>
          <w:rFonts w:hint="eastAsia"/>
        </w:rPr>
        <w:t xml:space="preserve"> [PID] </w:t>
      </w:r>
      <w:r w:rsidR="008B5B69" w:rsidRPr="008B5B69">
        <w:rPr>
          <w:rFonts w:hint="eastAsia"/>
        </w:rPr>
        <w:t>は割り付けるアプリケーションの</w:t>
      </w:r>
      <w:r w:rsidR="008B5B69" w:rsidRPr="008B5B69">
        <w:rPr>
          <w:rFonts w:hint="eastAsia"/>
        </w:rPr>
        <w:t>PID</w:t>
      </w:r>
      <w:r w:rsidR="008B5B69" w:rsidRPr="008B5B69">
        <w:rPr>
          <w:rFonts w:hint="eastAsia"/>
        </w:rPr>
        <w:t>に置き換えて実行してください。</w:t>
      </w:r>
    </w:p>
    <w:p w14:paraId="55A25694" w14:textId="77777777" w:rsidR="0007298A" w:rsidRDefault="008B5B69" w:rsidP="00CB6828">
      <w:pPr>
        <w:pStyle w:val="Level3unordered"/>
      </w:pPr>
      <w:r w:rsidRPr="008B5B69">
        <w:rPr>
          <w:rFonts w:hint="eastAsia"/>
        </w:rPr>
        <w:t>big group</w:t>
      </w:r>
      <w:r w:rsidRPr="008B5B69">
        <w:rPr>
          <w:rFonts w:hint="eastAsia"/>
        </w:rPr>
        <w:t>に割り付け</w:t>
      </w:r>
    </w:p>
    <w:p w14:paraId="55A25695" w14:textId="77777777" w:rsidR="0007298A" w:rsidRDefault="0007298A" w:rsidP="00320B71">
      <w:pPr>
        <w:pStyle w:val="listend"/>
      </w:pPr>
    </w:p>
    <w:p w14:paraId="55A25696" w14:textId="77777777" w:rsidR="008B5B69" w:rsidRDefault="005321B7" w:rsidP="00CB6828">
      <w:pPr>
        <w:pStyle w:val="Level3unordered"/>
      </w:pPr>
      <w:r>
        <w:rPr>
          <w:noProof/>
        </w:rPr>
        <w:pict w14:anchorId="55A257F1">
          <v:shape id="_x0000_s1598" type="#_x0000_t202" style="position:absolute;left:0;text-align:left;margin-left:1.65pt;margin-top:18.1pt;width:480pt;height:31.2pt;z-index: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" fillcolor="#d9d9d9" stroked="f">
            <v:textbox style="mso-next-textbox:#_x0000_s1598;mso-fit-shape-to-text:t">
              <w:txbxContent>
                <w:p w14:paraId="55A25878" w14:textId="77777777" w:rsidR="0097422D" w:rsidRPr="003524ED" w:rsidRDefault="0097422D" w:rsidP="0007298A">
                  <w:pPr>
                    <w:pStyle w:val="code"/>
                  </w:pPr>
                  <w:r w:rsidRPr="008B5B69">
                    <w:t xml:space="preserve"># </w:t>
                  </w:r>
                  <w:proofErr w:type="gramStart"/>
                  <w:r w:rsidRPr="008B5B69">
                    <w:t>echo</w:t>
                  </w:r>
                  <w:proofErr w:type="gramEnd"/>
                  <w:r w:rsidRPr="008B5B69">
                    <w:t xml:space="preserve"> [PID] &gt; /sys/fs/</w:t>
                  </w:r>
                  <w:proofErr w:type="spellStart"/>
                  <w:r w:rsidRPr="008B5B69">
                    <w:t>cgroup</w:t>
                  </w:r>
                  <w:proofErr w:type="spellEnd"/>
                  <w:r w:rsidRPr="008B5B69">
                    <w:t>/</w:t>
                  </w:r>
                  <w:proofErr w:type="spellStart"/>
                  <w:r w:rsidRPr="008B5B69">
                    <w:t>cpuset</w:t>
                  </w:r>
                  <w:proofErr w:type="spellEnd"/>
                  <w:r w:rsidRPr="008B5B69">
                    <w:t>/little/tasks</w:t>
                  </w:r>
                </w:p>
                <w:p w14:paraId="55A25879" w14:textId="77777777" w:rsidR="0097422D" w:rsidRPr="003524ED" w:rsidRDefault="0097422D" w:rsidP="0007298A">
                  <w:pPr>
                    <w:pStyle w:val="codeend"/>
                  </w:pPr>
                </w:p>
              </w:txbxContent>
            </v:textbox>
            <w10:wrap type="square" anchorx="margin"/>
          </v:shape>
        </w:pict>
      </w:r>
      <w:r w:rsidR="008B5B69" w:rsidRPr="008B5B69">
        <w:rPr>
          <w:rFonts w:hint="eastAsia"/>
        </w:rPr>
        <w:t>little group</w:t>
      </w:r>
      <w:r w:rsidR="008B5B69" w:rsidRPr="008B5B69">
        <w:rPr>
          <w:rFonts w:hint="eastAsia"/>
        </w:rPr>
        <w:t>に割り付け</w:t>
      </w:r>
    </w:p>
    <w:p w14:paraId="55A25697" w14:textId="77777777" w:rsidR="008B5B69" w:rsidRDefault="008B5B69" w:rsidP="00320B71">
      <w:pPr>
        <w:pStyle w:val="listend"/>
      </w:pPr>
    </w:p>
    <w:p w14:paraId="55A25698" w14:textId="77777777" w:rsidR="008B5B69" w:rsidRDefault="005321B7" w:rsidP="007A0FE0">
      <w:pPr>
        <w:pStyle w:val="Level1cont"/>
        <w:ind w:left="720"/>
      </w:pPr>
      <w:r>
        <w:rPr>
          <w:noProof/>
        </w:rPr>
        <w:pict w14:anchorId="55A257F2">
          <v:shape id="_x0000_s1599" type="#_x0000_t202" style="position:absolute;left:0;text-align:left;margin-left:1.65pt;margin-top:44.7pt;width:480pt;height:31.2pt;z-index:9;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" fillcolor="#d9d9d9" stroked="f">
            <v:textbox style="mso-next-textbox:#_x0000_s1599;mso-fit-shape-to-text:t">
              <w:txbxContent>
                <w:p w14:paraId="55A2587A" w14:textId="77777777" w:rsidR="0097422D" w:rsidRPr="003524ED" w:rsidRDefault="0097422D" w:rsidP="0007298A">
                  <w:pPr>
                    <w:pStyle w:val="code"/>
                  </w:pPr>
                  <w:r w:rsidRPr="008B5B69">
                    <w:t xml:space="preserve"># </w:t>
                  </w:r>
                  <w:proofErr w:type="gramStart"/>
                  <w:r w:rsidRPr="008B5B69">
                    <w:t>echo</w:t>
                  </w:r>
                  <w:proofErr w:type="gramEnd"/>
                  <w:r w:rsidRPr="008B5B69">
                    <w:t xml:space="preserve"> [PID] &gt; /sys/fs/</w:t>
                  </w:r>
                  <w:proofErr w:type="spellStart"/>
                  <w:r w:rsidRPr="008B5B69">
                    <w:t>cgroup</w:t>
                  </w:r>
                  <w:proofErr w:type="spellEnd"/>
                  <w:r w:rsidRPr="008B5B69">
                    <w:t>/</w:t>
                  </w:r>
                  <w:proofErr w:type="spellStart"/>
                  <w:r w:rsidRPr="008B5B69">
                    <w:t>cpuset</w:t>
                  </w:r>
                  <w:proofErr w:type="spellEnd"/>
                  <w:r w:rsidRPr="008B5B69">
                    <w:t>/tasks</w:t>
                  </w:r>
                </w:p>
                <w:p w14:paraId="55A2587B" w14:textId="77777777" w:rsidR="0097422D" w:rsidRPr="003524ED" w:rsidRDefault="0097422D" w:rsidP="0007298A">
                  <w:pPr>
                    <w:pStyle w:val="codeend"/>
                  </w:pPr>
                </w:p>
              </w:txbxContent>
            </v:textbox>
            <w10:wrap type="square" anchorx="margin"/>
          </v:shape>
        </w:pict>
      </w:r>
      <w:r w:rsidR="008B5B69" w:rsidRPr="008B5B69">
        <w:rPr>
          <w:rFonts w:hint="eastAsia"/>
        </w:rPr>
        <w:t>また、</w:t>
      </w:r>
      <w:proofErr w:type="spellStart"/>
      <w:r w:rsidR="008B5B69" w:rsidRPr="008B5B69">
        <w:rPr>
          <w:rFonts w:hint="eastAsia"/>
        </w:rPr>
        <w:t>cpuset</w:t>
      </w:r>
      <w:proofErr w:type="spellEnd"/>
      <w:r w:rsidR="008B5B69" w:rsidRPr="008B5B69">
        <w:rPr>
          <w:rFonts w:hint="eastAsia"/>
        </w:rPr>
        <w:t xml:space="preserve"> group</w:t>
      </w:r>
      <w:r w:rsidR="008B5B69" w:rsidRPr="008B5B69">
        <w:rPr>
          <w:rFonts w:hint="eastAsia"/>
        </w:rPr>
        <w:t>にアプリケーションを割り付けることで、</w:t>
      </w:r>
      <w:r w:rsidR="008B5B69" w:rsidRPr="008B5B69">
        <w:rPr>
          <w:rFonts w:hint="eastAsia"/>
        </w:rPr>
        <w:t>big/little group</w:t>
      </w:r>
      <w:r w:rsidR="008B5B69" w:rsidRPr="008B5B69">
        <w:rPr>
          <w:rFonts w:hint="eastAsia"/>
        </w:rPr>
        <w:t>の割り付けを解除することができます。</w:t>
      </w:r>
    </w:p>
    <w:p w14:paraId="55A25699" w14:textId="77777777" w:rsidR="008B5B69" w:rsidRDefault="008B5B69" w:rsidP="00CB6828">
      <w:pPr>
        <w:pStyle w:val="Level3unordered"/>
      </w:pPr>
      <w:r w:rsidRPr="008B5B69">
        <w:rPr>
          <w:rFonts w:hint="eastAsia"/>
        </w:rPr>
        <w:t>big/little group</w:t>
      </w:r>
      <w:r w:rsidRPr="008B5B69">
        <w:rPr>
          <w:rFonts w:hint="eastAsia"/>
        </w:rPr>
        <w:t>割り付けの解除</w:t>
      </w:r>
    </w:p>
    <w:p w14:paraId="55A2569A" w14:textId="77777777" w:rsidR="008B5B69" w:rsidRDefault="008B5B69" w:rsidP="00AF136D">
      <w:pPr>
        <w:pStyle w:val="listend"/>
      </w:pPr>
    </w:p>
    <w:p w14:paraId="55A2569B" w14:textId="77777777" w:rsidR="00AF136D" w:rsidRDefault="00AF136D" w:rsidP="00AF136D">
      <w:pPr>
        <w:pStyle w:val="space"/>
      </w:pPr>
    </w:p>
    <w:p w14:paraId="55A2569C" w14:textId="77777777" w:rsidR="00876E9A" w:rsidRDefault="00F503E6" w:rsidP="00556251">
      <w:pPr>
        <w:pStyle w:val="Heading1"/>
        <w:numPr>
          <w:ilvl w:val="0"/>
          <w:numId w:val="0"/>
        </w:numPr>
      </w:pPr>
      <w:r w:rsidRPr="00391C67">
        <w:br w:type="page"/>
      </w:r>
      <w:bookmarkStart w:id="131" w:name="_Toc478135492"/>
      <w:r w:rsidR="00876E9A">
        <w:rPr>
          <w:rFonts w:hint="eastAsia"/>
        </w:rPr>
        <w:lastRenderedPageBreak/>
        <w:t>Appendix</w:t>
      </w:r>
      <w:bookmarkEnd w:id="131"/>
    </w:p>
    <w:p w14:paraId="55A2569D" w14:textId="77777777" w:rsidR="00876E9A" w:rsidRDefault="00AF136D" w:rsidP="003018DB">
      <w:pPr>
        <w:pStyle w:val="Heading1"/>
        <w:numPr>
          <w:ilvl w:val="0"/>
          <w:numId w:val="21"/>
        </w:numPr>
      </w:pPr>
      <w:bookmarkStart w:id="132" w:name="_Toc478135493"/>
      <w:r w:rsidRPr="00AF136D">
        <w:rPr>
          <w:rFonts w:hint="eastAsia"/>
        </w:rPr>
        <w:t>CA57/CA53</w:t>
      </w:r>
      <w:r w:rsidRPr="00AF136D">
        <w:rPr>
          <w:rFonts w:hint="eastAsia"/>
        </w:rPr>
        <w:t>同時起動方法</w:t>
      </w:r>
      <w:bookmarkEnd w:id="132"/>
    </w:p>
    <w:p w14:paraId="55A2569E" w14:textId="77777777" w:rsidR="007401BF" w:rsidRDefault="00AF136D" w:rsidP="00AF136D">
      <w:r>
        <w:rPr>
          <w:rFonts w:hint="eastAsia"/>
        </w:rPr>
        <w:t>弊社</w:t>
      </w:r>
      <w:proofErr w:type="spellStart"/>
      <w:r>
        <w:rPr>
          <w:rFonts w:hint="eastAsia"/>
        </w:rPr>
        <w:t>Yocto</w:t>
      </w:r>
      <w:proofErr w:type="spellEnd"/>
      <w:r>
        <w:rPr>
          <w:rFonts w:hint="eastAsia"/>
        </w:rPr>
        <w:t>環境では、デフォルトで</w:t>
      </w:r>
      <w:r>
        <w:rPr>
          <w:rFonts w:hint="eastAsia"/>
        </w:rPr>
        <w:t>CA57</w:t>
      </w:r>
      <w:r>
        <w:rPr>
          <w:rFonts w:hint="eastAsia"/>
        </w:rPr>
        <w:t>のみ起動します。</w:t>
      </w:r>
      <w:r>
        <w:rPr>
          <w:rFonts w:hint="eastAsia"/>
        </w:rPr>
        <w:t>CA57</w:t>
      </w:r>
      <w:r>
        <w:rPr>
          <w:rFonts w:hint="eastAsia"/>
        </w:rPr>
        <w:t>と</w:t>
      </w:r>
      <w:r>
        <w:rPr>
          <w:rFonts w:hint="eastAsia"/>
        </w:rPr>
        <w:t>CA53</w:t>
      </w:r>
      <w:r>
        <w:rPr>
          <w:rFonts w:hint="eastAsia"/>
        </w:rPr>
        <w:t>を同時に起動させるには、</w:t>
      </w:r>
      <w:r>
        <w:rPr>
          <w:rFonts w:hint="eastAsia"/>
        </w:rPr>
        <w:t>ARM Trusted Firmware(ATF)</w:t>
      </w:r>
      <w:r>
        <w:rPr>
          <w:rFonts w:hint="eastAsia"/>
        </w:rPr>
        <w:t>の</w:t>
      </w:r>
      <w:r>
        <w:rPr>
          <w:rFonts w:hint="eastAsia"/>
        </w:rPr>
        <w:t>PSCI_DISABLE_BIGLITTLE_IN_CA57BOOT</w:t>
      </w:r>
      <w:r>
        <w:rPr>
          <w:rFonts w:hint="eastAsia"/>
        </w:rPr>
        <w:t>フラグの値を変更し、</w:t>
      </w:r>
      <w:r>
        <w:rPr>
          <w:rFonts w:hint="eastAsia"/>
        </w:rPr>
        <w:t>ATF</w:t>
      </w:r>
      <w:r>
        <w:rPr>
          <w:rFonts w:hint="eastAsia"/>
        </w:rPr>
        <w:t>を再度</w:t>
      </w:r>
      <w:r>
        <w:rPr>
          <w:rFonts w:hint="eastAsia"/>
        </w:rPr>
        <w:t>build</w:t>
      </w:r>
      <w:r>
        <w:rPr>
          <w:rFonts w:hint="eastAsia"/>
        </w:rPr>
        <w:t>する必要があります。</w:t>
      </w:r>
    </w:p>
    <w:p w14:paraId="55A2569F" w14:textId="77777777" w:rsidR="00FF5EB6" w:rsidRDefault="00AF136D" w:rsidP="00AF136D">
      <w:r>
        <w:rPr>
          <w:rFonts w:hint="eastAsia"/>
        </w:rPr>
        <w:t>CA57</w:t>
      </w:r>
      <w:r>
        <w:rPr>
          <w:rFonts w:hint="eastAsia"/>
        </w:rPr>
        <w:t>と</w:t>
      </w:r>
      <w:r>
        <w:rPr>
          <w:rFonts w:hint="eastAsia"/>
        </w:rPr>
        <w:t>CA53</w:t>
      </w:r>
      <w:r>
        <w:rPr>
          <w:rFonts w:hint="eastAsia"/>
        </w:rPr>
        <w:t>を同時に起動させる場合は、</w:t>
      </w:r>
      <w:r>
        <w:rPr>
          <w:rFonts w:hint="eastAsia"/>
        </w:rPr>
        <w:t>PSCI_DISABLE_BIGLITTLE_IN_CA57BOOT</w:t>
      </w:r>
      <w:r>
        <w:rPr>
          <w:rFonts w:hint="eastAsia"/>
        </w:rPr>
        <w:t>に</w:t>
      </w:r>
      <w:r>
        <w:rPr>
          <w:rFonts w:hint="eastAsia"/>
        </w:rPr>
        <w:t>0</w:t>
      </w:r>
      <w:r>
        <w:rPr>
          <w:rFonts w:hint="eastAsia"/>
        </w:rPr>
        <w:t>をセットし、</w:t>
      </w:r>
      <w:r>
        <w:rPr>
          <w:rFonts w:hint="eastAsia"/>
        </w:rPr>
        <w:t>ATF</w:t>
      </w:r>
      <w:r>
        <w:rPr>
          <w:rFonts w:hint="eastAsia"/>
        </w:rPr>
        <w:t>を再度</w:t>
      </w:r>
      <w:r>
        <w:rPr>
          <w:rFonts w:hint="eastAsia"/>
        </w:rPr>
        <w:t>build</w:t>
      </w:r>
      <w:r>
        <w:rPr>
          <w:rFonts w:hint="eastAsia"/>
        </w:rPr>
        <w:t>してください。</w:t>
      </w:r>
      <w:r>
        <w:rPr>
          <w:rFonts w:hint="eastAsia"/>
        </w:rPr>
        <w:t>PSCI_DISABLE_BIGLITTLE_IN_CA57BOOT</w:t>
      </w:r>
      <w:r>
        <w:rPr>
          <w:rFonts w:hint="eastAsia"/>
        </w:rPr>
        <w:t>のフラグで起動する</w:t>
      </w:r>
      <w:r>
        <w:rPr>
          <w:rFonts w:hint="eastAsia"/>
        </w:rPr>
        <w:t>CPU</w:t>
      </w:r>
      <w:r w:rsidR="009823EE">
        <w:rPr>
          <w:rFonts w:hint="eastAsia"/>
        </w:rPr>
        <w:t>を</w:t>
      </w:r>
      <w:r>
        <w:rPr>
          <w:rFonts w:hint="eastAsia"/>
        </w:rPr>
        <w:t>表</w:t>
      </w:r>
      <w:r w:rsidR="009823EE">
        <w:t>A1-1</w:t>
      </w:r>
      <w:r>
        <w:rPr>
          <w:rFonts w:hint="eastAsia"/>
        </w:rPr>
        <w:t>に示します。表は</w:t>
      </w:r>
      <w:r>
        <w:rPr>
          <w:rFonts w:hint="eastAsia"/>
        </w:rPr>
        <w:t>R-Car H3</w:t>
      </w:r>
      <w:r>
        <w:rPr>
          <w:rFonts w:hint="eastAsia"/>
        </w:rPr>
        <w:t>の場合を示しています。</w:t>
      </w:r>
    </w:p>
    <w:p w14:paraId="55A256A0" w14:textId="77777777" w:rsidR="001C0425" w:rsidRDefault="001C0425" w:rsidP="001C0425">
      <w:pPr>
        <w:pStyle w:val="space"/>
      </w:pPr>
    </w:p>
    <w:p w14:paraId="55A256A1" w14:textId="55ADBBB1" w:rsidR="00AF136D" w:rsidRDefault="00CB6828" w:rsidP="009229CE">
      <w:pPr>
        <w:pStyle w:val="note"/>
        <w:rPr>
          <w:rFonts w:eastAsia="PMingLiU"/>
        </w:rPr>
      </w:pPr>
      <w:r>
        <w:rPr>
          <w:rFonts w:hint="eastAsia"/>
          <w:lang w:eastAsia="ja-JP"/>
        </w:rPr>
        <w:t>(</w:t>
      </w:r>
      <w:r>
        <w:rPr>
          <w:lang w:eastAsia="ja-JP"/>
        </w:rPr>
        <w:t>*</w:t>
      </w:r>
      <w:r>
        <w:rPr>
          <w:rFonts w:hint="eastAsia"/>
          <w:lang w:eastAsia="ja-JP"/>
        </w:rPr>
        <w:t>)</w:t>
      </w:r>
      <w:r w:rsidR="009E7356">
        <w:rPr>
          <w:rFonts w:hint="eastAsia"/>
          <w:lang w:eastAsia="ja-JP"/>
        </w:rPr>
        <w:t xml:space="preserve">    </w:t>
      </w:r>
      <w:r w:rsidR="00AF136D">
        <w:rPr>
          <w:rFonts w:hint="eastAsia"/>
        </w:rPr>
        <w:t>build</w:t>
      </w:r>
      <w:r w:rsidR="00AF136D">
        <w:rPr>
          <w:rFonts w:hint="eastAsia"/>
        </w:rPr>
        <w:t>の詳細は</w:t>
      </w:r>
      <w:r w:rsidR="00A72632">
        <w:rPr>
          <w:rFonts w:hint="eastAsia"/>
          <w:lang w:eastAsia="ja-JP"/>
        </w:rPr>
        <w:t>「</w:t>
      </w:r>
      <w:r w:rsidR="00AF136D">
        <w:rPr>
          <w:rFonts w:hint="eastAsia"/>
        </w:rPr>
        <w:t>RENESAS_RCH3M3_SecurityBSP_UME_v1.0.3.pdf</w:t>
      </w:r>
      <w:r w:rsidR="00A72632">
        <w:rPr>
          <w:rFonts w:hint="eastAsia"/>
          <w:lang w:eastAsia="ja-JP"/>
        </w:rPr>
        <w:t>」</w:t>
      </w:r>
      <w:r w:rsidR="00A72632">
        <w:rPr>
          <w:rFonts w:hint="eastAsia"/>
          <w:lang w:eastAsia="ja-JP"/>
        </w:rPr>
        <w:t xml:space="preserve"> </w:t>
      </w:r>
      <w:r w:rsidR="00AF136D">
        <w:rPr>
          <w:rFonts w:hint="eastAsia"/>
        </w:rPr>
        <w:t>の</w:t>
      </w:r>
      <w:r w:rsidR="00AF136D">
        <w:rPr>
          <w:rFonts w:hint="eastAsia"/>
        </w:rPr>
        <w:t>4.3 Option Setting</w:t>
      </w:r>
      <w:r w:rsidR="00AF136D">
        <w:rPr>
          <w:rFonts w:hint="eastAsia"/>
        </w:rPr>
        <w:t>と</w:t>
      </w:r>
      <w:r w:rsidR="00AF136D">
        <w:rPr>
          <w:rFonts w:hint="eastAsia"/>
        </w:rPr>
        <w:t>4.4 How to</w:t>
      </w:r>
      <w:r w:rsidR="00AF136D">
        <w:rPr>
          <w:rFonts w:hint="eastAsia"/>
        </w:rPr>
        <w:t>を参照してください。</w:t>
      </w:r>
    </w:p>
    <w:p w14:paraId="55A256A2" w14:textId="77777777" w:rsidR="00464C30" w:rsidRPr="00464C30" w:rsidRDefault="00464C30" w:rsidP="001C0425"/>
    <w:p w14:paraId="55A256A3" w14:textId="77777777" w:rsidR="00AF136D" w:rsidRDefault="005321B7" w:rsidP="00AF136D">
      <w:r>
        <w:rPr>
          <w:noProof/>
        </w:rPr>
        <w:pict w14:anchorId="55A257F3">
          <v:shape id="_x0000_s1600" type="#_x0000_t202" style="position:absolute;left:0;text-align:left;margin-left:1.65pt;margin-top:35.95pt;width:480pt;height:43.2pt;z-index:10;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" fillcolor="#d9d9d9" stroked="f">
            <v:textbox style="mso-next-textbox:#_x0000_s1600;mso-fit-shape-to-text:t">
              <w:txbxContent>
                <w:p w14:paraId="55A2587C" w14:textId="77777777" w:rsidR="0097422D" w:rsidRDefault="0097422D" w:rsidP="0007298A">
                  <w:pPr>
                    <w:pStyle w:val="code"/>
                  </w:pPr>
                  <w:r w:rsidRPr="00AF136D">
                    <w:t xml:space="preserve"># </w:t>
                  </w:r>
                  <w:proofErr w:type="gramStart"/>
                  <w:r w:rsidRPr="00AF136D">
                    <w:t>cat</w:t>
                  </w:r>
                  <w:proofErr w:type="gramEnd"/>
                  <w:r w:rsidRPr="00AF136D">
                    <w:t xml:space="preserve"> /</w:t>
                  </w:r>
                  <w:proofErr w:type="spellStart"/>
                  <w:r w:rsidRPr="00AF136D">
                    <w:t>proc</w:t>
                  </w:r>
                  <w:proofErr w:type="spellEnd"/>
                  <w:r w:rsidRPr="00AF136D">
                    <w:t>/</w:t>
                  </w:r>
                  <w:proofErr w:type="spellStart"/>
                  <w:r w:rsidRPr="00AF136D">
                    <w:t>cpuinfo</w:t>
                  </w:r>
                  <w:proofErr w:type="spellEnd"/>
                </w:p>
                <w:p w14:paraId="55A2587D" w14:textId="77777777" w:rsidR="0097422D" w:rsidRPr="003524ED" w:rsidRDefault="0097422D" w:rsidP="0007298A">
                  <w:pPr>
                    <w:pStyle w:val="code"/>
                  </w:pPr>
                  <w:r w:rsidRPr="00AF136D">
                    <w:rPr>
                      <w:rFonts w:hint="eastAsia"/>
                    </w:rPr>
                    <w:t>/* CPU</w:t>
                  </w:r>
                  <w:r w:rsidRPr="00AF136D">
                    <w:rPr>
                      <w:rFonts w:hint="eastAsia"/>
                    </w:rPr>
                    <w:t>の種類は、実行結果の</w:t>
                  </w:r>
                  <w:r w:rsidRPr="00AF136D">
                    <w:rPr>
                      <w:rFonts w:hint="eastAsia"/>
                    </w:rPr>
                    <w:t>CPU part</w:t>
                  </w:r>
                  <w:r w:rsidRPr="00AF136D">
                    <w:rPr>
                      <w:rFonts w:hint="eastAsia"/>
                    </w:rPr>
                    <w:t xml:space="preserve">で確認できます。　</w:t>
                  </w:r>
                  <w:r w:rsidRPr="00AF136D">
                    <w:rPr>
                      <w:rFonts w:hint="eastAsia"/>
                    </w:rPr>
                    <w:t>CA57</w:t>
                  </w:r>
                  <w:r w:rsidRPr="00AF136D">
                    <w:rPr>
                      <w:rFonts w:hint="eastAsia"/>
                    </w:rPr>
                    <w:t>→</w:t>
                  </w:r>
                  <w:r w:rsidRPr="00AF136D">
                    <w:rPr>
                      <w:rFonts w:hint="eastAsia"/>
                    </w:rPr>
                    <w:t>0xd07</w:t>
                  </w:r>
                  <w:r w:rsidRPr="00AF136D">
                    <w:rPr>
                      <w:rFonts w:hint="eastAsia"/>
                    </w:rPr>
                    <w:t>、</w:t>
                  </w:r>
                  <w:r w:rsidRPr="00AF136D">
                    <w:rPr>
                      <w:rFonts w:hint="eastAsia"/>
                    </w:rPr>
                    <w:t>CA53</w:t>
                  </w:r>
                  <w:r w:rsidRPr="00AF136D">
                    <w:rPr>
                      <w:rFonts w:hint="eastAsia"/>
                    </w:rPr>
                    <w:t>→</w:t>
                  </w:r>
                  <w:r w:rsidRPr="00AF136D">
                    <w:rPr>
                      <w:rFonts w:hint="eastAsia"/>
                    </w:rPr>
                    <w:t>0xd03 */</w:t>
                  </w:r>
                </w:p>
                <w:p w14:paraId="55A2587E" w14:textId="77777777" w:rsidR="0097422D" w:rsidRPr="003524ED" w:rsidRDefault="0097422D" w:rsidP="0007298A">
                  <w:pPr>
                    <w:pStyle w:val="codeend"/>
                  </w:pPr>
                </w:p>
              </w:txbxContent>
            </v:textbox>
            <w10:wrap type="square" anchorx="margin"/>
          </v:shape>
        </w:pict>
      </w:r>
      <w:r w:rsidR="00AF136D">
        <w:rPr>
          <w:rFonts w:hint="eastAsia"/>
        </w:rPr>
        <w:t>CA57</w:t>
      </w:r>
      <w:r w:rsidR="00AF136D">
        <w:rPr>
          <w:rFonts w:hint="eastAsia"/>
        </w:rPr>
        <w:t>と</w:t>
      </w:r>
      <w:r w:rsidR="00AF136D">
        <w:rPr>
          <w:rFonts w:hint="eastAsia"/>
        </w:rPr>
        <w:t>CA53</w:t>
      </w:r>
      <w:r w:rsidR="00AF136D">
        <w:rPr>
          <w:rFonts w:hint="eastAsia"/>
        </w:rPr>
        <w:t>を同時に起動させた場合、</w:t>
      </w:r>
      <w:r w:rsidR="00AF136D">
        <w:rPr>
          <w:rFonts w:hint="eastAsia"/>
        </w:rPr>
        <w:t>Linux</w:t>
      </w:r>
      <w:r w:rsidR="00AF136D">
        <w:rPr>
          <w:rFonts w:hint="eastAsia"/>
        </w:rPr>
        <w:t>で管理される</w:t>
      </w:r>
      <w:r w:rsidR="00AF136D">
        <w:rPr>
          <w:rFonts w:hint="eastAsia"/>
        </w:rPr>
        <w:t>CPU</w:t>
      </w:r>
      <w:r w:rsidR="00AF136D">
        <w:rPr>
          <w:rFonts w:hint="eastAsia"/>
        </w:rPr>
        <w:t>番号は</w:t>
      </w:r>
      <w:r w:rsidR="00AF136D">
        <w:rPr>
          <w:rFonts w:hint="eastAsia"/>
        </w:rPr>
        <w:t xml:space="preserve"> /</w:t>
      </w:r>
      <w:proofErr w:type="spellStart"/>
      <w:r w:rsidR="00AF136D">
        <w:rPr>
          <w:rFonts w:hint="eastAsia"/>
        </w:rPr>
        <w:t>proc</w:t>
      </w:r>
      <w:proofErr w:type="spellEnd"/>
      <w:r w:rsidR="00AF136D">
        <w:rPr>
          <w:rFonts w:hint="eastAsia"/>
        </w:rPr>
        <w:t>/</w:t>
      </w:r>
      <w:proofErr w:type="spellStart"/>
      <w:r w:rsidR="00AF136D">
        <w:rPr>
          <w:rFonts w:hint="eastAsia"/>
        </w:rPr>
        <w:t>cpuinfo</w:t>
      </w:r>
      <w:proofErr w:type="spellEnd"/>
      <w:r w:rsidR="00AF136D">
        <w:rPr>
          <w:rFonts w:hint="eastAsia"/>
        </w:rPr>
        <w:t xml:space="preserve"> </w:t>
      </w:r>
      <w:r w:rsidR="00AF136D">
        <w:rPr>
          <w:rFonts w:hint="eastAsia"/>
        </w:rPr>
        <w:t>で確認することができます。</w:t>
      </w:r>
    </w:p>
    <w:p w14:paraId="55A256A4" w14:textId="77777777" w:rsidR="00320B71" w:rsidRPr="00320B71" w:rsidRDefault="00320B71" w:rsidP="00320B71">
      <w:pPr>
        <w:pStyle w:val="space"/>
      </w:pPr>
    </w:p>
    <w:p w14:paraId="55A256A5" w14:textId="1EA9899E" w:rsidR="00AF136D" w:rsidRDefault="00464C30" w:rsidP="00464C30">
      <w:pPr>
        <w:pStyle w:val="tabletitie"/>
      </w:pPr>
      <w:r>
        <w:rPr>
          <w:rFonts w:hint="eastAsia"/>
        </w:rPr>
        <w:t>表</w:t>
      </w:r>
      <w:r>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2F77E1">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_A \* ARABIC \s 1</w:instrText>
      </w:r>
      <w:r>
        <w:instrText xml:space="preserve"> </w:instrText>
      </w:r>
      <w:r>
        <w:fldChar w:fldCharType="separate"/>
      </w:r>
      <w:r w:rsidR="002F77E1">
        <w:rPr>
          <w:noProof/>
        </w:rPr>
        <w:t>1</w:t>
      </w:r>
      <w:r>
        <w:fldChar w:fldCharType="end"/>
      </w:r>
      <w:r w:rsidR="001C0425" w:rsidRPr="00E112EC">
        <w:rPr>
          <w:rFonts w:hint="eastAsia"/>
        </w:rPr>
        <w:t xml:space="preserve">　</w:t>
      </w:r>
      <w:r w:rsidR="00972CCE" w:rsidRPr="001435DB">
        <w:rPr>
          <w:rFonts w:hint="eastAsia"/>
        </w:rPr>
        <w:t>起動</w:t>
      </w:r>
      <w:r w:rsidR="00972CCE" w:rsidRPr="001435DB">
        <w:t>CPU</w:t>
      </w:r>
      <w:r w:rsidR="00972CCE" w:rsidRPr="001435DB">
        <w:rPr>
          <w:rFonts w:hint="eastAsia"/>
        </w:rPr>
        <w:t>一覧</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5"/>
        <w:gridCol w:w="1360"/>
        <w:gridCol w:w="884"/>
        <w:gridCol w:w="884"/>
        <w:gridCol w:w="885"/>
        <w:gridCol w:w="1002"/>
        <w:gridCol w:w="1003"/>
        <w:gridCol w:w="1003"/>
        <w:gridCol w:w="1003"/>
      </w:tblGrid>
      <w:tr w:rsidR="00A245A3" w:rsidRPr="0020795F" w14:paraId="55A256A9" w14:textId="77777777" w:rsidTr="00116934">
        <w:trPr>
          <w:trHeight w:val="275"/>
        </w:trPr>
        <w:tc>
          <w:tcPr>
            <w:tcW w:w="1751" w:type="dxa"/>
            <w:vMerge w:val="restart"/>
            <w:shd w:val="clear" w:color="auto" w:fill="auto"/>
          </w:tcPr>
          <w:p w14:paraId="55A256A6" w14:textId="77777777" w:rsidR="00AF136D" w:rsidRPr="0020795F" w:rsidRDefault="00AF136D" w:rsidP="00FA05E0">
            <w:pPr>
              <w:pStyle w:val="tablehead"/>
            </w:pPr>
            <w:r w:rsidRPr="00AF136D">
              <w:t>PSCI_DISABLE_</w:t>
            </w:r>
            <w:r w:rsidRPr="00AF136D">
              <w:br/>
              <w:t>BIGLITTLE_IN_</w:t>
            </w:r>
            <w:r w:rsidRPr="00AF136D">
              <w:br/>
              <w:t>CA57BOOT</w:t>
            </w:r>
          </w:p>
        </w:tc>
        <w:tc>
          <w:tcPr>
            <w:tcW w:w="3939" w:type="dxa"/>
            <w:gridSpan w:val="4"/>
            <w:shd w:val="clear" w:color="auto" w:fill="auto"/>
          </w:tcPr>
          <w:p w14:paraId="55A256A7" w14:textId="77777777" w:rsidR="00AF136D" w:rsidRPr="0020795F" w:rsidRDefault="00AF136D" w:rsidP="007B2BF2">
            <w:pPr>
              <w:pStyle w:val="tablehead"/>
            </w:pPr>
            <w:r w:rsidRPr="00AF136D">
              <w:t>CA57</w:t>
            </w:r>
          </w:p>
        </w:tc>
        <w:tc>
          <w:tcPr>
            <w:tcW w:w="3939" w:type="dxa"/>
            <w:gridSpan w:val="4"/>
            <w:shd w:val="clear" w:color="auto" w:fill="auto"/>
          </w:tcPr>
          <w:p w14:paraId="55A256A8" w14:textId="77777777" w:rsidR="00AF136D" w:rsidRPr="0020795F" w:rsidRDefault="00AF136D" w:rsidP="007B2BF2">
            <w:pPr>
              <w:pStyle w:val="tablehead"/>
            </w:pPr>
            <w:r w:rsidRPr="00AF136D">
              <w:t>CA53</w:t>
            </w:r>
          </w:p>
        </w:tc>
      </w:tr>
      <w:tr w:rsidR="00A245A3" w:rsidRPr="0020795F" w14:paraId="55A256B4" w14:textId="77777777" w:rsidTr="00116934">
        <w:trPr>
          <w:trHeight w:val="275"/>
        </w:trPr>
        <w:tc>
          <w:tcPr>
            <w:tcW w:w="1751" w:type="dxa"/>
            <w:vMerge/>
            <w:shd w:val="clear" w:color="auto" w:fill="auto"/>
          </w:tcPr>
          <w:p w14:paraId="55A256AA" w14:textId="77777777" w:rsidR="00FA05E0" w:rsidRPr="0020795F" w:rsidRDefault="00FA05E0" w:rsidP="00A245A3">
            <w:pPr>
              <w:pStyle w:val="tablebody"/>
              <w:spacing w:line="240" w:lineRule="auto"/>
            </w:pPr>
          </w:p>
        </w:tc>
        <w:tc>
          <w:tcPr>
            <w:tcW w:w="1334" w:type="dxa"/>
            <w:shd w:val="clear" w:color="auto" w:fill="auto"/>
          </w:tcPr>
          <w:p w14:paraId="55A256AB" w14:textId="77777777" w:rsidR="00FA05E0" w:rsidRDefault="00FA05E0" w:rsidP="00A245A3">
            <w:pPr>
              <w:pStyle w:val="tablehead"/>
            </w:pPr>
            <w:r>
              <w:t>CPU0</w:t>
            </w:r>
          </w:p>
          <w:p w14:paraId="43D77CA2" w14:textId="77777777" w:rsidR="00A72632" w:rsidRDefault="00FA05E0" w:rsidP="00A245A3">
            <w:pPr>
              <w:pStyle w:val="tablehead"/>
            </w:pPr>
            <w:r>
              <w:t>Master</w:t>
            </w:r>
          </w:p>
          <w:p w14:paraId="0C7ADCA2" w14:textId="26E801A6" w:rsidR="00A72632" w:rsidRDefault="00A72632" w:rsidP="00A245A3">
            <w:pPr>
              <w:pStyle w:val="tablehead"/>
            </w:pPr>
            <w:r>
              <w:t>B</w:t>
            </w:r>
            <w:r w:rsidR="00FA05E0">
              <w:t>oot</w:t>
            </w:r>
          </w:p>
          <w:p w14:paraId="55A256AC" w14:textId="70327857" w:rsidR="00FA05E0" w:rsidRPr="0020795F" w:rsidRDefault="00FA05E0" w:rsidP="00A245A3">
            <w:pPr>
              <w:pStyle w:val="tablehead"/>
            </w:pPr>
            <w:r>
              <w:t>CPU</w:t>
            </w:r>
          </w:p>
        </w:tc>
        <w:tc>
          <w:tcPr>
            <w:tcW w:w="868" w:type="dxa"/>
            <w:shd w:val="clear" w:color="auto" w:fill="auto"/>
          </w:tcPr>
          <w:p w14:paraId="55A256AD" w14:textId="77777777" w:rsidR="00FA05E0" w:rsidRPr="0020795F" w:rsidRDefault="00FA05E0" w:rsidP="00A245A3">
            <w:pPr>
              <w:pStyle w:val="tablehead"/>
            </w:pPr>
            <w:r w:rsidRPr="00FA05E0">
              <w:t>CPU1</w:t>
            </w:r>
          </w:p>
        </w:tc>
        <w:tc>
          <w:tcPr>
            <w:tcW w:w="868" w:type="dxa"/>
            <w:shd w:val="clear" w:color="auto" w:fill="auto"/>
          </w:tcPr>
          <w:p w14:paraId="55A256AE" w14:textId="77777777" w:rsidR="00FA05E0" w:rsidRPr="0020795F" w:rsidRDefault="00FA05E0" w:rsidP="00A245A3">
            <w:pPr>
              <w:pStyle w:val="tablehead"/>
            </w:pPr>
            <w:r w:rsidRPr="00FA05E0">
              <w:t>CPU</w:t>
            </w:r>
            <w:r>
              <w:t>2</w:t>
            </w:r>
          </w:p>
        </w:tc>
        <w:tc>
          <w:tcPr>
            <w:tcW w:w="869" w:type="dxa"/>
            <w:shd w:val="clear" w:color="auto" w:fill="auto"/>
          </w:tcPr>
          <w:p w14:paraId="55A256AF" w14:textId="77777777" w:rsidR="00FA05E0" w:rsidRPr="0020795F" w:rsidRDefault="00FA05E0" w:rsidP="00A245A3">
            <w:pPr>
              <w:pStyle w:val="tablehead"/>
            </w:pPr>
            <w:r w:rsidRPr="00FA05E0">
              <w:t>CPU</w:t>
            </w:r>
            <w:r>
              <w:t>3</w:t>
            </w:r>
          </w:p>
        </w:tc>
        <w:tc>
          <w:tcPr>
            <w:tcW w:w="984" w:type="dxa"/>
            <w:shd w:val="clear" w:color="auto" w:fill="auto"/>
          </w:tcPr>
          <w:p w14:paraId="55A256B0" w14:textId="77777777" w:rsidR="00FA05E0" w:rsidRPr="0020795F" w:rsidRDefault="00FA05E0" w:rsidP="00A245A3">
            <w:pPr>
              <w:pStyle w:val="tablehead"/>
            </w:pPr>
            <w:r w:rsidRPr="00FA05E0">
              <w:t>CPU</w:t>
            </w:r>
            <w:r>
              <w:t>4</w:t>
            </w:r>
          </w:p>
        </w:tc>
        <w:tc>
          <w:tcPr>
            <w:tcW w:w="985" w:type="dxa"/>
            <w:shd w:val="clear" w:color="auto" w:fill="auto"/>
          </w:tcPr>
          <w:p w14:paraId="55A256B1" w14:textId="77777777" w:rsidR="00FA05E0" w:rsidRPr="0020795F" w:rsidRDefault="00FA05E0" w:rsidP="00A245A3">
            <w:pPr>
              <w:pStyle w:val="tablehead"/>
            </w:pPr>
            <w:r w:rsidRPr="00FA05E0">
              <w:t>CPU</w:t>
            </w:r>
            <w:r>
              <w:t>5</w:t>
            </w:r>
          </w:p>
        </w:tc>
        <w:tc>
          <w:tcPr>
            <w:tcW w:w="985" w:type="dxa"/>
            <w:shd w:val="clear" w:color="auto" w:fill="auto"/>
          </w:tcPr>
          <w:p w14:paraId="55A256B2" w14:textId="77777777" w:rsidR="00FA05E0" w:rsidRPr="0020795F" w:rsidRDefault="00FA05E0" w:rsidP="00A245A3">
            <w:pPr>
              <w:pStyle w:val="tablehead"/>
            </w:pPr>
            <w:r w:rsidRPr="00FA05E0">
              <w:t>CPU</w:t>
            </w:r>
            <w:r>
              <w:t>6</w:t>
            </w:r>
          </w:p>
        </w:tc>
        <w:tc>
          <w:tcPr>
            <w:tcW w:w="985" w:type="dxa"/>
            <w:shd w:val="clear" w:color="auto" w:fill="auto"/>
          </w:tcPr>
          <w:p w14:paraId="55A256B3" w14:textId="77777777" w:rsidR="00FA05E0" w:rsidRPr="0020795F" w:rsidRDefault="00FA05E0" w:rsidP="00A245A3">
            <w:pPr>
              <w:pStyle w:val="tablehead"/>
            </w:pPr>
            <w:r w:rsidRPr="00FA05E0">
              <w:t>CPU</w:t>
            </w:r>
            <w:r>
              <w:t>7</w:t>
            </w:r>
          </w:p>
        </w:tc>
      </w:tr>
      <w:tr w:rsidR="00A245A3" w:rsidRPr="0020795F" w14:paraId="55A256BE" w14:textId="77777777" w:rsidTr="00116934">
        <w:trPr>
          <w:trHeight w:val="275"/>
        </w:trPr>
        <w:tc>
          <w:tcPr>
            <w:tcW w:w="1751" w:type="dxa"/>
            <w:shd w:val="clear" w:color="auto" w:fill="auto"/>
          </w:tcPr>
          <w:p w14:paraId="55A256B5" w14:textId="77777777" w:rsidR="00FA05E0" w:rsidRPr="0020795F" w:rsidRDefault="00FA05E0" w:rsidP="007B2BF2">
            <w:pPr>
              <w:pStyle w:val="tablebody"/>
            </w:pPr>
            <w:r w:rsidRPr="00AF136D">
              <w:rPr>
                <w:rFonts w:hint="eastAsia"/>
              </w:rPr>
              <w:t>1(</w:t>
            </w:r>
            <w:r w:rsidRPr="00AF136D">
              <w:rPr>
                <w:rFonts w:hint="eastAsia"/>
              </w:rPr>
              <w:t>デフォルト値</w:t>
            </w:r>
            <w:r w:rsidRPr="00AF136D">
              <w:rPr>
                <w:rFonts w:hint="eastAsia"/>
              </w:rPr>
              <w:t>)</w:t>
            </w:r>
          </w:p>
        </w:tc>
        <w:tc>
          <w:tcPr>
            <w:tcW w:w="1334" w:type="dxa"/>
            <w:shd w:val="clear" w:color="auto" w:fill="auto"/>
          </w:tcPr>
          <w:p w14:paraId="55A256B6" w14:textId="77777777" w:rsidR="00FA05E0" w:rsidRPr="0020795F" w:rsidRDefault="00FA05E0" w:rsidP="007B2BF2">
            <w:pPr>
              <w:pStyle w:val="tablebody"/>
            </w:pPr>
            <w:r w:rsidRPr="00FA05E0">
              <w:t>ON</w:t>
            </w:r>
          </w:p>
        </w:tc>
        <w:tc>
          <w:tcPr>
            <w:tcW w:w="868" w:type="dxa"/>
            <w:shd w:val="clear" w:color="auto" w:fill="auto"/>
          </w:tcPr>
          <w:p w14:paraId="55A256B7" w14:textId="77777777" w:rsidR="00FA05E0" w:rsidRPr="0020795F" w:rsidRDefault="00FA05E0" w:rsidP="007B2BF2">
            <w:pPr>
              <w:pStyle w:val="tablebody"/>
            </w:pPr>
            <w:r w:rsidRPr="00FA05E0">
              <w:t>ON</w:t>
            </w:r>
          </w:p>
        </w:tc>
        <w:tc>
          <w:tcPr>
            <w:tcW w:w="868" w:type="dxa"/>
            <w:shd w:val="clear" w:color="auto" w:fill="auto"/>
          </w:tcPr>
          <w:p w14:paraId="55A256B8" w14:textId="77777777" w:rsidR="00FA05E0" w:rsidRPr="0020795F" w:rsidRDefault="00FA05E0" w:rsidP="007B2BF2">
            <w:pPr>
              <w:pStyle w:val="tablebody"/>
            </w:pPr>
            <w:r w:rsidRPr="00FA05E0">
              <w:t>ON</w:t>
            </w:r>
          </w:p>
        </w:tc>
        <w:tc>
          <w:tcPr>
            <w:tcW w:w="869" w:type="dxa"/>
            <w:shd w:val="clear" w:color="auto" w:fill="auto"/>
          </w:tcPr>
          <w:p w14:paraId="55A256B9" w14:textId="77777777" w:rsidR="00FA05E0" w:rsidRPr="0020795F" w:rsidRDefault="00FA05E0" w:rsidP="007B2BF2">
            <w:pPr>
              <w:pStyle w:val="tablebody"/>
            </w:pPr>
            <w:r w:rsidRPr="00FA05E0">
              <w:t>ON</w:t>
            </w:r>
          </w:p>
        </w:tc>
        <w:tc>
          <w:tcPr>
            <w:tcW w:w="984" w:type="dxa"/>
            <w:shd w:val="clear" w:color="auto" w:fill="auto"/>
          </w:tcPr>
          <w:p w14:paraId="55A256BA" w14:textId="77777777" w:rsidR="00FA05E0" w:rsidRPr="00C8644B" w:rsidRDefault="00FA05E0" w:rsidP="007B2BF2">
            <w:pPr>
              <w:pStyle w:val="tablebody"/>
              <w:rPr>
                <w:b/>
              </w:rPr>
            </w:pPr>
            <w:r w:rsidRPr="00C8644B">
              <w:rPr>
                <w:b/>
              </w:rPr>
              <w:t>OFF</w:t>
            </w:r>
          </w:p>
        </w:tc>
        <w:tc>
          <w:tcPr>
            <w:tcW w:w="985" w:type="dxa"/>
            <w:shd w:val="clear" w:color="auto" w:fill="auto"/>
          </w:tcPr>
          <w:p w14:paraId="55A256BB" w14:textId="77777777" w:rsidR="00FA05E0" w:rsidRPr="00C8644B" w:rsidRDefault="00FA05E0" w:rsidP="007B2BF2">
            <w:pPr>
              <w:pStyle w:val="tablebody"/>
              <w:rPr>
                <w:b/>
              </w:rPr>
            </w:pPr>
            <w:r w:rsidRPr="00C8644B">
              <w:rPr>
                <w:b/>
              </w:rPr>
              <w:t>OFF</w:t>
            </w:r>
          </w:p>
        </w:tc>
        <w:tc>
          <w:tcPr>
            <w:tcW w:w="985" w:type="dxa"/>
            <w:shd w:val="clear" w:color="auto" w:fill="auto"/>
          </w:tcPr>
          <w:p w14:paraId="55A256BC" w14:textId="77777777" w:rsidR="00FA05E0" w:rsidRPr="00C8644B" w:rsidRDefault="00FA05E0" w:rsidP="007B2BF2">
            <w:pPr>
              <w:pStyle w:val="tablebody"/>
              <w:rPr>
                <w:b/>
              </w:rPr>
            </w:pPr>
            <w:r w:rsidRPr="00C8644B">
              <w:rPr>
                <w:b/>
              </w:rPr>
              <w:t>OFF</w:t>
            </w:r>
          </w:p>
        </w:tc>
        <w:tc>
          <w:tcPr>
            <w:tcW w:w="985" w:type="dxa"/>
            <w:shd w:val="clear" w:color="auto" w:fill="auto"/>
          </w:tcPr>
          <w:p w14:paraId="55A256BD" w14:textId="77777777" w:rsidR="00FA05E0" w:rsidRPr="00C8644B" w:rsidRDefault="00FA05E0" w:rsidP="007B2BF2">
            <w:pPr>
              <w:pStyle w:val="tablebody"/>
              <w:rPr>
                <w:b/>
              </w:rPr>
            </w:pPr>
            <w:r w:rsidRPr="00C8644B">
              <w:rPr>
                <w:b/>
              </w:rPr>
              <w:t>OFF</w:t>
            </w:r>
          </w:p>
        </w:tc>
      </w:tr>
      <w:tr w:rsidR="00A245A3" w:rsidRPr="0020795F" w14:paraId="55A256C8" w14:textId="77777777" w:rsidTr="00116934">
        <w:trPr>
          <w:trHeight w:val="275"/>
        </w:trPr>
        <w:tc>
          <w:tcPr>
            <w:tcW w:w="1751" w:type="dxa"/>
            <w:shd w:val="clear" w:color="auto" w:fill="auto"/>
          </w:tcPr>
          <w:p w14:paraId="55A256BF" w14:textId="77777777" w:rsidR="00FA05E0" w:rsidRPr="0020795F" w:rsidRDefault="00FA05E0" w:rsidP="007B2BF2">
            <w:pPr>
              <w:pStyle w:val="tablebody"/>
            </w:pPr>
            <w:r w:rsidRPr="00AF136D">
              <w:rPr>
                <w:rFonts w:hint="eastAsia"/>
              </w:rPr>
              <w:t>0(CA57</w:t>
            </w:r>
            <w:r w:rsidRPr="00AF136D">
              <w:rPr>
                <w:rFonts w:hint="eastAsia"/>
              </w:rPr>
              <w:t>と</w:t>
            </w:r>
            <w:r w:rsidRPr="00AF136D">
              <w:rPr>
                <w:rFonts w:hint="eastAsia"/>
              </w:rPr>
              <w:t>CA53</w:t>
            </w:r>
            <w:r w:rsidRPr="00AF136D">
              <w:rPr>
                <w:rFonts w:hint="eastAsia"/>
              </w:rPr>
              <w:t>同時起動</w:t>
            </w:r>
            <w:r w:rsidRPr="00AF136D">
              <w:rPr>
                <w:rFonts w:hint="eastAsia"/>
              </w:rPr>
              <w:t>)</w:t>
            </w:r>
          </w:p>
        </w:tc>
        <w:tc>
          <w:tcPr>
            <w:tcW w:w="1334" w:type="dxa"/>
            <w:shd w:val="clear" w:color="auto" w:fill="auto"/>
          </w:tcPr>
          <w:p w14:paraId="55A256C0" w14:textId="77777777" w:rsidR="00FA05E0" w:rsidRPr="0020795F" w:rsidRDefault="00FA05E0" w:rsidP="007B2BF2">
            <w:pPr>
              <w:pStyle w:val="tablebody"/>
            </w:pPr>
            <w:r w:rsidRPr="00FA05E0">
              <w:t>ON</w:t>
            </w:r>
          </w:p>
        </w:tc>
        <w:tc>
          <w:tcPr>
            <w:tcW w:w="868" w:type="dxa"/>
            <w:shd w:val="clear" w:color="auto" w:fill="auto"/>
          </w:tcPr>
          <w:p w14:paraId="55A256C1" w14:textId="77777777" w:rsidR="00FA05E0" w:rsidRPr="0020795F" w:rsidRDefault="00FA05E0" w:rsidP="007B2BF2">
            <w:pPr>
              <w:pStyle w:val="tablebody"/>
            </w:pPr>
            <w:r w:rsidRPr="00FA05E0">
              <w:t>ON</w:t>
            </w:r>
          </w:p>
        </w:tc>
        <w:tc>
          <w:tcPr>
            <w:tcW w:w="868" w:type="dxa"/>
            <w:shd w:val="clear" w:color="auto" w:fill="auto"/>
          </w:tcPr>
          <w:p w14:paraId="55A256C2" w14:textId="77777777" w:rsidR="00FA05E0" w:rsidRPr="0020795F" w:rsidRDefault="00FA05E0" w:rsidP="007B2BF2">
            <w:pPr>
              <w:pStyle w:val="tablebody"/>
            </w:pPr>
            <w:r w:rsidRPr="00FA05E0">
              <w:t>ON</w:t>
            </w:r>
          </w:p>
        </w:tc>
        <w:tc>
          <w:tcPr>
            <w:tcW w:w="869" w:type="dxa"/>
            <w:shd w:val="clear" w:color="auto" w:fill="auto"/>
          </w:tcPr>
          <w:p w14:paraId="55A256C3" w14:textId="77777777" w:rsidR="00FA05E0" w:rsidRPr="0020795F" w:rsidRDefault="00FA05E0" w:rsidP="007B2BF2">
            <w:pPr>
              <w:pStyle w:val="tablebody"/>
            </w:pPr>
            <w:r w:rsidRPr="00FA05E0">
              <w:t>ON</w:t>
            </w:r>
          </w:p>
        </w:tc>
        <w:tc>
          <w:tcPr>
            <w:tcW w:w="984" w:type="dxa"/>
            <w:shd w:val="clear" w:color="auto" w:fill="auto"/>
          </w:tcPr>
          <w:p w14:paraId="55A256C4" w14:textId="77777777" w:rsidR="00FA05E0" w:rsidRPr="00C8644B" w:rsidRDefault="00FA05E0" w:rsidP="007B2BF2">
            <w:pPr>
              <w:pStyle w:val="tablebody"/>
              <w:rPr>
                <w:b/>
              </w:rPr>
            </w:pPr>
            <w:r w:rsidRPr="00C8644B">
              <w:rPr>
                <w:b/>
              </w:rPr>
              <w:t>ON</w:t>
            </w:r>
          </w:p>
        </w:tc>
        <w:tc>
          <w:tcPr>
            <w:tcW w:w="985" w:type="dxa"/>
            <w:shd w:val="clear" w:color="auto" w:fill="auto"/>
          </w:tcPr>
          <w:p w14:paraId="55A256C5" w14:textId="77777777" w:rsidR="00FA05E0" w:rsidRPr="00C8644B" w:rsidRDefault="00FA05E0" w:rsidP="007B2BF2">
            <w:pPr>
              <w:pStyle w:val="tablebody"/>
              <w:rPr>
                <w:b/>
              </w:rPr>
            </w:pPr>
            <w:r w:rsidRPr="00C8644B">
              <w:rPr>
                <w:b/>
              </w:rPr>
              <w:t>ON</w:t>
            </w:r>
          </w:p>
        </w:tc>
        <w:tc>
          <w:tcPr>
            <w:tcW w:w="985" w:type="dxa"/>
            <w:shd w:val="clear" w:color="auto" w:fill="auto"/>
          </w:tcPr>
          <w:p w14:paraId="55A256C6" w14:textId="77777777" w:rsidR="00FA05E0" w:rsidRPr="00C8644B" w:rsidRDefault="00FA05E0" w:rsidP="007B2BF2">
            <w:pPr>
              <w:pStyle w:val="tablebody"/>
              <w:rPr>
                <w:b/>
              </w:rPr>
            </w:pPr>
            <w:r w:rsidRPr="00C8644B">
              <w:rPr>
                <w:b/>
              </w:rPr>
              <w:t>ON</w:t>
            </w:r>
          </w:p>
        </w:tc>
        <w:tc>
          <w:tcPr>
            <w:tcW w:w="985" w:type="dxa"/>
            <w:shd w:val="clear" w:color="auto" w:fill="auto"/>
          </w:tcPr>
          <w:p w14:paraId="55A256C7" w14:textId="77777777" w:rsidR="00FA05E0" w:rsidRPr="00C8644B" w:rsidRDefault="00FA05E0" w:rsidP="007B2BF2">
            <w:pPr>
              <w:pStyle w:val="tablebody"/>
              <w:rPr>
                <w:b/>
              </w:rPr>
            </w:pPr>
            <w:r w:rsidRPr="00C8644B">
              <w:rPr>
                <w:b/>
              </w:rPr>
              <w:t>ON</w:t>
            </w:r>
          </w:p>
        </w:tc>
      </w:tr>
    </w:tbl>
    <w:p w14:paraId="55A256C9" w14:textId="77777777" w:rsidR="00AF136D" w:rsidRDefault="00AF136D" w:rsidP="00AF136D">
      <w:pPr>
        <w:pStyle w:val="tableend"/>
      </w:pPr>
    </w:p>
    <w:p w14:paraId="55A256CA" w14:textId="77777777" w:rsidR="00AF136D" w:rsidRDefault="00AF136D" w:rsidP="00AF136D">
      <w:pPr>
        <w:pStyle w:val="space"/>
      </w:pPr>
    </w:p>
    <w:p w14:paraId="55A256CB" w14:textId="77777777" w:rsidR="00AF136D" w:rsidRDefault="00F5487B" w:rsidP="003018DB">
      <w:pPr>
        <w:pStyle w:val="Heading1"/>
        <w:numPr>
          <w:ilvl w:val="0"/>
          <w:numId w:val="21"/>
        </w:numPr>
      </w:pPr>
      <w:r w:rsidRPr="00F43ECC">
        <w:br w:type="page"/>
      </w:r>
      <w:bookmarkStart w:id="133" w:name="_Toc478135494"/>
      <w:r w:rsidR="00F379AC" w:rsidRPr="00F379AC">
        <w:lastRenderedPageBreak/>
        <w:t>Master boot CPU</w:t>
      </w:r>
      <w:bookmarkEnd w:id="133"/>
    </w:p>
    <w:p w14:paraId="55A256CC" w14:textId="77777777" w:rsidR="00F56DB8" w:rsidRDefault="00F379AC" w:rsidP="00EA31BB">
      <w:pPr>
        <w:pStyle w:val="Heading3"/>
        <w:numPr>
          <w:ilvl w:val="1"/>
          <w:numId w:val="21"/>
        </w:numPr>
      </w:pPr>
      <w:bookmarkStart w:id="134" w:name="_Toc478135495"/>
      <w:r w:rsidRPr="00F379AC">
        <w:rPr>
          <w:rFonts w:hint="eastAsia"/>
        </w:rPr>
        <w:t>Master boot CPU</w:t>
      </w:r>
      <w:r w:rsidRPr="00F379AC">
        <w:rPr>
          <w:rFonts w:hint="eastAsia"/>
        </w:rPr>
        <w:t>の設定方法</w:t>
      </w:r>
      <w:bookmarkEnd w:id="134"/>
    </w:p>
    <w:p w14:paraId="55A256CD" w14:textId="77777777" w:rsidR="00AF136D" w:rsidRDefault="00F379AC" w:rsidP="00A66F3F">
      <w:r w:rsidRPr="00F379AC">
        <w:rPr>
          <w:rFonts w:hint="eastAsia"/>
        </w:rPr>
        <w:t>CA57</w:t>
      </w:r>
      <w:r w:rsidRPr="00F379AC">
        <w:rPr>
          <w:rFonts w:hint="eastAsia"/>
        </w:rPr>
        <w:t>と</w:t>
      </w:r>
      <w:r w:rsidRPr="00F379AC">
        <w:rPr>
          <w:rFonts w:hint="eastAsia"/>
        </w:rPr>
        <w:t>CA53</w:t>
      </w:r>
      <w:r w:rsidRPr="00F379AC">
        <w:rPr>
          <w:rFonts w:hint="eastAsia"/>
        </w:rPr>
        <w:t>を同時に起動させた場合、</w:t>
      </w:r>
      <w:r w:rsidRPr="00F379AC">
        <w:rPr>
          <w:rFonts w:hint="eastAsia"/>
        </w:rPr>
        <w:t>Master boot CPU</w:t>
      </w:r>
      <w:r w:rsidRPr="00F379AC">
        <w:rPr>
          <w:rFonts w:hint="eastAsia"/>
        </w:rPr>
        <w:t>を</w:t>
      </w:r>
      <w:r w:rsidRPr="00F379AC">
        <w:rPr>
          <w:rFonts w:hint="eastAsia"/>
        </w:rPr>
        <w:t>CA57</w:t>
      </w:r>
      <w:r w:rsidRPr="00F379AC">
        <w:rPr>
          <w:rFonts w:hint="eastAsia"/>
        </w:rPr>
        <w:t>と</w:t>
      </w:r>
      <w:r w:rsidRPr="00F379AC">
        <w:rPr>
          <w:rFonts w:hint="eastAsia"/>
        </w:rPr>
        <w:t>CA53</w:t>
      </w:r>
      <w:r w:rsidRPr="00F379AC">
        <w:rPr>
          <w:rFonts w:hint="eastAsia"/>
        </w:rPr>
        <w:t>から選択することができます。</w:t>
      </w:r>
      <w:proofErr w:type="spellStart"/>
      <w:r w:rsidRPr="00F379AC">
        <w:rPr>
          <w:rFonts w:hint="eastAsia"/>
        </w:rPr>
        <w:t>Salvator</w:t>
      </w:r>
      <w:proofErr w:type="spellEnd"/>
      <w:r w:rsidRPr="00F379AC">
        <w:rPr>
          <w:rFonts w:hint="eastAsia"/>
        </w:rPr>
        <w:t>-X</w:t>
      </w:r>
      <w:r w:rsidRPr="00F379AC">
        <w:rPr>
          <w:rFonts w:hint="eastAsia"/>
        </w:rPr>
        <w:t>では表</w:t>
      </w:r>
      <w:r w:rsidR="007F3F73">
        <w:rPr>
          <w:rFonts w:hint="eastAsia"/>
        </w:rPr>
        <w:t>A2-1</w:t>
      </w:r>
      <w:r w:rsidRPr="00F379AC">
        <w:rPr>
          <w:rFonts w:hint="eastAsia"/>
        </w:rPr>
        <w:t>に示す</w:t>
      </w:r>
      <w:r w:rsidRPr="00F379AC">
        <w:rPr>
          <w:rFonts w:hint="eastAsia"/>
        </w:rPr>
        <w:t>Dip switch(SW10)</w:t>
      </w:r>
      <w:r w:rsidRPr="00F379AC">
        <w:rPr>
          <w:rFonts w:hint="eastAsia"/>
        </w:rPr>
        <w:t>の設定で</w:t>
      </w:r>
      <w:r w:rsidRPr="00F379AC">
        <w:rPr>
          <w:rFonts w:hint="eastAsia"/>
        </w:rPr>
        <w:t>Master boot CPU</w:t>
      </w:r>
      <w:r w:rsidRPr="00F379AC">
        <w:rPr>
          <w:rFonts w:hint="eastAsia"/>
        </w:rPr>
        <w:t>を切り替えることができます。例として、</w:t>
      </w:r>
      <w:r w:rsidRPr="00F379AC">
        <w:rPr>
          <w:rFonts w:hint="eastAsia"/>
        </w:rPr>
        <w:t>Master boot CPU</w:t>
      </w:r>
      <w:r w:rsidRPr="00F379AC">
        <w:rPr>
          <w:rFonts w:hint="eastAsia"/>
        </w:rPr>
        <w:t>を変更した場合の</w:t>
      </w:r>
      <w:r w:rsidRPr="00F379AC">
        <w:rPr>
          <w:rFonts w:hint="eastAsia"/>
        </w:rPr>
        <w:t>CPU</w:t>
      </w:r>
      <w:r w:rsidRPr="00F379AC">
        <w:rPr>
          <w:rFonts w:hint="eastAsia"/>
        </w:rPr>
        <w:t>構成</w:t>
      </w:r>
      <w:r w:rsidRPr="00F379AC">
        <w:rPr>
          <w:rFonts w:hint="eastAsia"/>
        </w:rPr>
        <w:t>(R-Car H3)</w:t>
      </w:r>
      <w:r w:rsidRPr="00F379AC">
        <w:rPr>
          <w:rFonts w:hint="eastAsia"/>
        </w:rPr>
        <w:t>を表</w:t>
      </w:r>
      <w:r w:rsidR="007F3F73">
        <w:rPr>
          <w:rFonts w:hint="eastAsia"/>
        </w:rPr>
        <w:t>A2-</w:t>
      </w:r>
      <w:r w:rsidR="007F3F73">
        <w:t>2</w:t>
      </w:r>
      <w:r w:rsidRPr="00F379AC">
        <w:rPr>
          <w:rFonts w:hint="eastAsia"/>
        </w:rPr>
        <w:t>に示します。なお、</w:t>
      </w:r>
      <w:r w:rsidRPr="00F379AC">
        <w:rPr>
          <w:rFonts w:hint="eastAsia"/>
        </w:rPr>
        <w:t>Master boot CPU</w:t>
      </w:r>
      <w:r w:rsidRPr="00F379AC">
        <w:rPr>
          <w:rFonts w:hint="eastAsia"/>
        </w:rPr>
        <w:t>の切り替えには、ソフトウェア</w:t>
      </w:r>
      <w:r w:rsidRPr="00F379AC">
        <w:rPr>
          <w:rFonts w:hint="eastAsia"/>
        </w:rPr>
        <w:t>(IPL/u-boot/Kernel</w:t>
      </w:r>
      <w:r w:rsidRPr="00F379AC">
        <w:rPr>
          <w:rFonts w:hint="eastAsia"/>
        </w:rPr>
        <w:t>等</w:t>
      </w:r>
      <w:r w:rsidRPr="00F379AC">
        <w:rPr>
          <w:rFonts w:hint="eastAsia"/>
        </w:rPr>
        <w:t>)</w:t>
      </w:r>
      <w:r w:rsidRPr="00F379AC">
        <w:rPr>
          <w:rFonts w:hint="eastAsia"/>
        </w:rPr>
        <w:t>の変更は不要です。</w:t>
      </w:r>
    </w:p>
    <w:p w14:paraId="55A256CE" w14:textId="77777777" w:rsidR="00B572C0" w:rsidRDefault="00B572C0" w:rsidP="00B572C0">
      <w:pPr>
        <w:pStyle w:val="space"/>
      </w:pPr>
    </w:p>
    <w:p w14:paraId="55A256CF" w14:textId="52E5C308" w:rsidR="00F379AC" w:rsidRDefault="00464C30" w:rsidP="00464C30">
      <w:pPr>
        <w:pStyle w:val="tabletitie"/>
      </w:pPr>
      <w:r>
        <w:rPr>
          <w:rFonts w:hint="eastAsia"/>
        </w:rPr>
        <w:t>表</w:t>
      </w:r>
      <w:r>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2F77E1">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_A \* ARABIC \s 1</w:instrText>
      </w:r>
      <w:r>
        <w:instrText xml:space="preserve"> </w:instrText>
      </w:r>
      <w:r>
        <w:fldChar w:fldCharType="separate"/>
      </w:r>
      <w:r w:rsidR="002F77E1">
        <w:rPr>
          <w:noProof/>
        </w:rPr>
        <w:t>1</w:t>
      </w:r>
      <w:r>
        <w:fldChar w:fldCharType="end"/>
      </w:r>
      <w:r>
        <w:rPr>
          <w:rFonts w:hint="eastAsia"/>
        </w:rPr>
        <w:t xml:space="preserve">　</w:t>
      </w:r>
      <w:r w:rsidR="005A4B03" w:rsidRPr="001435DB">
        <w:t>Dip switch</w:t>
      </w:r>
      <w:r w:rsidR="005A4B03" w:rsidRPr="001435DB">
        <w:rPr>
          <w:rFonts w:hint="eastAsia"/>
        </w:rPr>
        <w:t>設定</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9"/>
        <w:gridCol w:w="3270"/>
        <w:gridCol w:w="3270"/>
      </w:tblGrid>
      <w:tr w:rsidR="001374E0" w:rsidRPr="0020795F" w14:paraId="55A256D3" w14:textId="77777777" w:rsidTr="00116934">
        <w:trPr>
          <w:trHeight w:val="275"/>
        </w:trPr>
        <w:tc>
          <w:tcPr>
            <w:tcW w:w="3209" w:type="dxa"/>
            <w:shd w:val="clear" w:color="auto" w:fill="auto"/>
          </w:tcPr>
          <w:p w14:paraId="55A256D0" w14:textId="77777777" w:rsidR="00F379AC" w:rsidRPr="0020795F" w:rsidRDefault="001374E0" w:rsidP="007B2BF2">
            <w:pPr>
              <w:pStyle w:val="tablehead"/>
            </w:pPr>
            <w:r w:rsidRPr="001374E0">
              <w:t>MD7(SW10-1)</w:t>
            </w:r>
          </w:p>
        </w:tc>
        <w:tc>
          <w:tcPr>
            <w:tcW w:w="3210" w:type="dxa"/>
            <w:shd w:val="clear" w:color="auto" w:fill="auto"/>
          </w:tcPr>
          <w:p w14:paraId="55A256D1" w14:textId="77777777" w:rsidR="00F379AC" w:rsidRPr="0020795F" w:rsidRDefault="001374E0" w:rsidP="007B2BF2">
            <w:pPr>
              <w:pStyle w:val="tablehead"/>
            </w:pPr>
            <w:r w:rsidRPr="001374E0">
              <w:t>MD6(SW10-2)</w:t>
            </w:r>
          </w:p>
        </w:tc>
        <w:tc>
          <w:tcPr>
            <w:tcW w:w="3210" w:type="dxa"/>
            <w:shd w:val="clear" w:color="auto" w:fill="auto"/>
          </w:tcPr>
          <w:p w14:paraId="55A256D2" w14:textId="77777777" w:rsidR="00F379AC" w:rsidRPr="0020795F" w:rsidRDefault="001374E0" w:rsidP="007B2BF2">
            <w:pPr>
              <w:pStyle w:val="tablehead"/>
            </w:pPr>
            <w:r w:rsidRPr="001374E0">
              <w:t>Description</w:t>
            </w:r>
          </w:p>
        </w:tc>
      </w:tr>
      <w:tr w:rsidR="00F379AC" w:rsidRPr="0020795F" w14:paraId="55A256D7" w14:textId="77777777" w:rsidTr="00116934">
        <w:trPr>
          <w:trHeight w:val="275"/>
        </w:trPr>
        <w:tc>
          <w:tcPr>
            <w:tcW w:w="3209" w:type="dxa"/>
            <w:shd w:val="clear" w:color="auto" w:fill="auto"/>
          </w:tcPr>
          <w:p w14:paraId="55A256D4" w14:textId="77777777" w:rsidR="00F379AC" w:rsidRPr="0020795F" w:rsidRDefault="001374E0" w:rsidP="007B2BF2">
            <w:pPr>
              <w:pStyle w:val="tablebody"/>
            </w:pPr>
            <w:r w:rsidRPr="001374E0">
              <w:t>0</w:t>
            </w:r>
          </w:p>
        </w:tc>
        <w:tc>
          <w:tcPr>
            <w:tcW w:w="3210" w:type="dxa"/>
            <w:shd w:val="clear" w:color="auto" w:fill="auto"/>
          </w:tcPr>
          <w:p w14:paraId="55A256D5" w14:textId="77777777" w:rsidR="00F379AC" w:rsidRPr="0020795F" w:rsidRDefault="001374E0" w:rsidP="007B2BF2">
            <w:pPr>
              <w:pStyle w:val="tablebody"/>
            </w:pPr>
            <w:r w:rsidRPr="001374E0">
              <w:t>0</w:t>
            </w:r>
          </w:p>
        </w:tc>
        <w:tc>
          <w:tcPr>
            <w:tcW w:w="3210" w:type="dxa"/>
            <w:shd w:val="clear" w:color="auto" w:fill="auto"/>
          </w:tcPr>
          <w:p w14:paraId="55A256D6" w14:textId="77777777" w:rsidR="00F379AC" w:rsidRPr="0020795F" w:rsidRDefault="001374E0" w:rsidP="007B2BF2">
            <w:pPr>
              <w:pStyle w:val="tablebody"/>
            </w:pPr>
            <w:r w:rsidRPr="001374E0">
              <w:t>Master boot CA57</w:t>
            </w:r>
          </w:p>
        </w:tc>
      </w:tr>
      <w:tr w:rsidR="00F379AC" w:rsidRPr="0020795F" w14:paraId="55A256DB" w14:textId="77777777" w:rsidTr="00116934">
        <w:trPr>
          <w:trHeight w:val="275"/>
        </w:trPr>
        <w:tc>
          <w:tcPr>
            <w:tcW w:w="3209" w:type="dxa"/>
            <w:shd w:val="clear" w:color="auto" w:fill="auto"/>
          </w:tcPr>
          <w:p w14:paraId="55A256D8" w14:textId="77777777" w:rsidR="00F379AC" w:rsidRPr="0020795F" w:rsidRDefault="001374E0" w:rsidP="007B2BF2">
            <w:pPr>
              <w:pStyle w:val="tablebody"/>
            </w:pPr>
            <w:r w:rsidRPr="001374E0">
              <w:t>0</w:t>
            </w:r>
          </w:p>
        </w:tc>
        <w:tc>
          <w:tcPr>
            <w:tcW w:w="3210" w:type="dxa"/>
            <w:shd w:val="clear" w:color="auto" w:fill="auto"/>
          </w:tcPr>
          <w:p w14:paraId="55A256D9" w14:textId="77777777" w:rsidR="00F379AC" w:rsidRPr="0020795F" w:rsidRDefault="001374E0" w:rsidP="007B2BF2">
            <w:pPr>
              <w:pStyle w:val="tablebody"/>
            </w:pPr>
            <w:r w:rsidRPr="001374E0">
              <w:t>1</w:t>
            </w:r>
          </w:p>
        </w:tc>
        <w:tc>
          <w:tcPr>
            <w:tcW w:w="3210" w:type="dxa"/>
            <w:shd w:val="clear" w:color="auto" w:fill="auto"/>
          </w:tcPr>
          <w:p w14:paraId="55A256DA" w14:textId="77777777" w:rsidR="00F379AC" w:rsidRPr="0020795F" w:rsidRDefault="001374E0" w:rsidP="007B2BF2">
            <w:pPr>
              <w:pStyle w:val="tablebody"/>
            </w:pPr>
            <w:r w:rsidRPr="001374E0">
              <w:t>Master boot CA53</w:t>
            </w:r>
          </w:p>
        </w:tc>
      </w:tr>
    </w:tbl>
    <w:p w14:paraId="55A256DC" w14:textId="77777777" w:rsidR="00F379AC" w:rsidRDefault="00F379AC" w:rsidP="00F379AC">
      <w:pPr>
        <w:pStyle w:val="tableend"/>
      </w:pPr>
    </w:p>
    <w:p w14:paraId="55A256DD" w14:textId="77777777" w:rsidR="00F379AC" w:rsidRDefault="00F379AC" w:rsidP="00F379AC">
      <w:pPr>
        <w:pStyle w:val="space"/>
      </w:pPr>
    </w:p>
    <w:p w14:paraId="55A256DE" w14:textId="6B6A5D56" w:rsidR="001374E0" w:rsidRDefault="00464C30" w:rsidP="00BD3612">
      <w:pPr>
        <w:pStyle w:val="tablehead"/>
      </w:pPr>
      <w:r>
        <w:rPr>
          <w:rFonts w:hint="eastAsia"/>
        </w:rPr>
        <w:t>表</w:t>
      </w:r>
      <w:r>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2F77E1">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_A \* ARABIC \s 1</w:instrText>
      </w:r>
      <w:r>
        <w:instrText xml:space="preserve"> </w:instrText>
      </w:r>
      <w:r>
        <w:fldChar w:fldCharType="separate"/>
      </w:r>
      <w:r w:rsidR="002F77E1">
        <w:rPr>
          <w:noProof/>
        </w:rPr>
        <w:t>2</w:t>
      </w:r>
      <w:r>
        <w:fldChar w:fldCharType="end"/>
      </w:r>
      <w:r w:rsidR="00B97D74">
        <w:rPr>
          <w:rFonts w:hint="eastAsia"/>
        </w:rPr>
        <w:t xml:space="preserve">　</w:t>
      </w:r>
      <w:r w:rsidR="005A4B03" w:rsidRPr="001435DB">
        <w:t>CPU</w:t>
      </w:r>
      <w:r w:rsidR="005A4B03" w:rsidRPr="001435DB">
        <w:rPr>
          <w:rFonts w:hint="eastAsia"/>
        </w:rPr>
        <w:t>構成</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4"/>
        <w:gridCol w:w="1361"/>
        <w:gridCol w:w="952"/>
        <w:gridCol w:w="952"/>
        <w:gridCol w:w="952"/>
        <w:gridCol w:w="952"/>
        <w:gridCol w:w="952"/>
        <w:gridCol w:w="952"/>
        <w:gridCol w:w="952"/>
      </w:tblGrid>
      <w:tr w:rsidR="00A245A3" w:rsidRPr="0020795F" w14:paraId="55A256E9" w14:textId="77777777" w:rsidTr="00116934">
        <w:trPr>
          <w:trHeight w:val="275"/>
        </w:trPr>
        <w:tc>
          <w:tcPr>
            <w:tcW w:w="1750" w:type="dxa"/>
            <w:shd w:val="clear" w:color="auto" w:fill="auto"/>
          </w:tcPr>
          <w:p w14:paraId="55A256DF" w14:textId="77777777" w:rsidR="001374E0" w:rsidRPr="0020795F" w:rsidRDefault="001374E0" w:rsidP="007B2BF2">
            <w:pPr>
              <w:pStyle w:val="tablehead"/>
            </w:pPr>
          </w:p>
        </w:tc>
        <w:tc>
          <w:tcPr>
            <w:tcW w:w="1335" w:type="dxa"/>
            <w:shd w:val="clear" w:color="auto" w:fill="auto"/>
          </w:tcPr>
          <w:p w14:paraId="55A256E0" w14:textId="77777777" w:rsidR="001374E0" w:rsidRDefault="001374E0" w:rsidP="00A245A3">
            <w:pPr>
              <w:pStyle w:val="tablehead"/>
            </w:pPr>
            <w:r>
              <w:t>CPU0</w:t>
            </w:r>
          </w:p>
          <w:p w14:paraId="06B778D6" w14:textId="5B3F967E" w:rsidR="00A72632" w:rsidRDefault="001374E0" w:rsidP="00A72632">
            <w:pPr>
              <w:pStyle w:val="tablehead"/>
            </w:pPr>
            <w:r>
              <w:t>Master</w:t>
            </w:r>
            <w:r>
              <w:br/>
            </w:r>
            <w:r w:rsidR="00A72632">
              <w:t>B</w:t>
            </w:r>
            <w:r>
              <w:t xml:space="preserve">oot </w:t>
            </w:r>
          </w:p>
          <w:p w14:paraId="55A256E1" w14:textId="003830DF" w:rsidR="001374E0" w:rsidRPr="0020795F" w:rsidRDefault="001374E0" w:rsidP="00A72632">
            <w:pPr>
              <w:pStyle w:val="tablehead"/>
            </w:pPr>
            <w:r>
              <w:t>CPU</w:t>
            </w:r>
          </w:p>
        </w:tc>
        <w:tc>
          <w:tcPr>
            <w:tcW w:w="934" w:type="dxa"/>
            <w:shd w:val="clear" w:color="auto" w:fill="auto"/>
          </w:tcPr>
          <w:p w14:paraId="55A256E2" w14:textId="77777777" w:rsidR="001374E0" w:rsidRPr="0020795F" w:rsidRDefault="001374E0" w:rsidP="007B2BF2">
            <w:pPr>
              <w:pStyle w:val="tablehead"/>
            </w:pPr>
            <w:r w:rsidRPr="001374E0">
              <w:t>CPU1</w:t>
            </w:r>
          </w:p>
        </w:tc>
        <w:tc>
          <w:tcPr>
            <w:tcW w:w="935" w:type="dxa"/>
            <w:shd w:val="clear" w:color="auto" w:fill="auto"/>
          </w:tcPr>
          <w:p w14:paraId="55A256E3" w14:textId="77777777" w:rsidR="001374E0" w:rsidRPr="0020795F" w:rsidRDefault="001374E0" w:rsidP="007B2BF2">
            <w:pPr>
              <w:pStyle w:val="tablehead"/>
            </w:pPr>
            <w:r w:rsidRPr="001374E0">
              <w:t>CPU</w:t>
            </w:r>
            <w:r>
              <w:t>2</w:t>
            </w:r>
          </w:p>
        </w:tc>
        <w:tc>
          <w:tcPr>
            <w:tcW w:w="935" w:type="dxa"/>
            <w:shd w:val="clear" w:color="auto" w:fill="auto"/>
          </w:tcPr>
          <w:p w14:paraId="55A256E4" w14:textId="77777777" w:rsidR="001374E0" w:rsidRPr="0020795F" w:rsidRDefault="001374E0" w:rsidP="007B2BF2">
            <w:pPr>
              <w:pStyle w:val="tablehead"/>
            </w:pPr>
            <w:r w:rsidRPr="001374E0">
              <w:t>CPU</w:t>
            </w:r>
            <w:r>
              <w:t>3</w:t>
            </w:r>
          </w:p>
        </w:tc>
        <w:tc>
          <w:tcPr>
            <w:tcW w:w="935" w:type="dxa"/>
            <w:shd w:val="clear" w:color="auto" w:fill="auto"/>
          </w:tcPr>
          <w:p w14:paraId="55A256E5" w14:textId="77777777" w:rsidR="001374E0" w:rsidRPr="0020795F" w:rsidRDefault="001374E0" w:rsidP="007B2BF2">
            <w:pPr>
              <w:pStyle w:val="tablehead"/>
            </w:pPr>
            <w:r w:rsidRPr="001374E0">
              <w:t>CPU</w:t>
            </w:r>
            <w:r>
              <w:t>4</w:t>
            </w:r>
          </w:p>
        </w:tc>
        <w:tc>
          <w:tcPr>
            <w:tcW w:w="935" w:type="dxa"/>
            <w:shd w:val="clear" w:color="auto" w:fill="auto"/>
          </w:tcPr>
          <w:p w14:paraId="55A256E6" w14:textId="77777777" w:rsidR="001374E0" w:rsidRPr="0020795F" w:rsidRDefault="001374E0" w:rsidP="007B2BF2">
            <w:pPr>
              <w:pStyle w:val="tablehead"/>
            </w:pPr>
            <w:r w:rsidRPr="001374E0">
              <w:t>CPU</w:t>
            </w:r>
            <w:r>
              <w:t>5</w:t>
            </w:r>
          </w:p>
        </w:tc>
        <w:tc>
          <w:tcPr>
            <w:tcW w:w="935" w:type="dxa"/>
            <w:shd w:val="clear" w:color="auto" w:fill="auto"/>
          </w:tcPr>
          <w:p w14:paraId="55A256E7" w14:textId="77777777" w:rsidR="001374E0" w:rsidRPr="0020795F" w:rsidRDefault="001374E0" w:rsidP="007B2BF2">
            <w:pPr>
              <w:pStyle w:val="tablehead"/>
            </w:pPr>
            <w:r w:rsidRPr="001374E0">
              <w:t>CPU</w:t>
            </w:r>
            <w:r>
              <w:t>6</w:t>
            </w:r>
          </w:p>
        </w:tc>
        <w:tc>
          <w:tcPr>
            <w:tcW w:w="935" w:type="dxa"/>
            <w:shd w:val="clear" w:color="auto" w:fill="auto"/>
          </w:tcPr>
          <w:p w14:paraId="55A256E8" w14:textId="77777777" w:rsidR="001374E0" w:rsidRPr="0020795F" w:rsidRDefault="001374E0" w:rsidP="007B2BF2">
            <w:pPr>
              <w:pStyle w:val="tablehead"/>
            </w:pPr>
            <w:r w:rsidRPr="001374E0">
              <w:t>CPU</w:t>
            </w:r>
            <w:r>
              <w:t>7</w:t>
            </w:r>
          </w:p>
        </w:tc>
      </w:tr>
      <w:tr w:rsidR="00A245A3" w:rsidRPr="0020795F" w14:paraId="55A256F3" w14:textId="77777777" w:rsidTr="00116934">
        <w:trPr>
          <w:trHeight w:val="275"/>
        </w:trPr>
        <w:tc>
          <w:tcPr>
            <w:tcW w:w="1750" w:type="dxa"/>
            <w:shd w:val="clear" w:color="auto" w:fill="auto"/>
          </w:tcPr>
          <w:p w14:paraId="55A256EA" w14:textId="77777777" w:rsidR="001374E0" w:rsidRPr="0020795F" w:rsidRDefault="001374E0" w:rsidP="007B2BF2">
            <w:pPr>
              <w:pStyle w:val="tablebody"/>
            </w:pPr>
            <w:r w:rsidRPr="001374E0">
              <w:t>boot CA57</w:t>
            </w:r>
          </w:p>
        </w:tc>
        <w:tc>
          <w:tcPr>
            <w:tcW w:w="1335" w:type="dxa"/>
            <w:shd w:val="clear" w:color="auto" w:fill="auto"/>
          </w:tcPr>
          <w:p w14:paraId="55A256EB" w14:textId="77777777" w:rsidR="001374E0" w:rsidRPr="00C8644B" w:rsidRDefault="001374E0" w:rsidP="007B2BF2">
            <w:pPr>
              <w:pStyle w:val="tablebody"/>
              <w:rPr>
                <w:b/>
              </w:rPr>
            </w:pPr>
            <w:r w:rsidRPr="00C8644B">
              <w:rPr>
                <w:b/>
              </w:rPr>
              <w:t>CA57</w:t>
            </w:r>
          </w:p>
        </w:tc>
        <w:tc>
          <w:tcPr>
            <w:tcW w:w="934" w:type="dxa"/>
            <w:shd w:val="clear" w:color="auto" w:fill="auto"/>
          </w:tcPr>
          <w:p w14:paraId="55A256EC" w14:textId="77777777" w:rsidR="001374E0" w:rsidRPr="0020795F" w:rsidRDefault="001374E0" w:rsidP="007B2BF2">
            <w:pPr>
              <w:pStyle w:val="tablebody"/>
            </w:pPr>
            <w:r w:rsidRPr="001374E0">
              <w:t>CA57</w:t>
            </w:r>
          </w:p>
        </w:tc>
        <w:tc>
          <w:tcPr>
            <w:tcW w:w="935" w:type="dxa"/>
            <w:shd w:val="clear" w:color="auto" w:fill="auto"/>
          </w:tcPr>
          <w:p w14:paraId="55A256ED" w14:textId="77777777" w:rsidR="001374E0" w:rsidRPr="0020795F" w:rsidRDefault="001374E0" w:rsidP="007B2BF2">
            <w:pPr>
              <w:pStyle w:val="tablebody"/>
            </w:pPr>
            <w:r w:rsidRPr="001374E0">
              <w:t>CA57</w:t>
            </w:r>
          </w:p>
        </w:tc>
        <w:tc>
          <w:tcPr>
            <w:tcW w:w="935" w:type="dxa"/>
            <w:shd w:val="clear" w:color="auto" w:fill="auto"/>
          </w:tcPr>
          <w:p w14:paraId="55A256EE" w14:textId="77777777" w:rsidR="001374E0" w:rsidRPr="0020795F" w:rsidRDefault="001374E0" w:rsidP="007B2BF2">
            <w:pPr>
              <w:pStyle w:val="tablebody"/>
            </w:pPr>
            <w:r w:rsidRPr="001374E0">
              <w:t>CA57</w:t>
            </w:r>
          </w:p>
        </w:tc>
        <w:tc>
          <w:tcPr>
            <w:tcW w:w="935" w:type="dxa"/>
            <w:shd w:val="clear" w:color="auto" w:fill="auto"/>
          </w:tcPr>
          <w:p w14:paraId="55A256EF" w14:textId="77777777" w:rsidR="001374E0" w:rsidRPr="0020795F" w:rsidRDefault="001374E0" w:rsidP="007B2BF2">
            <w:pPr>
              <w:pStyle w:val="tablebody"/>
            </w:pPr>
            <w:r w:rsidRPr="001374E0">
              <w:t>CA5</w:t>
            </w:r>
            <w:r>
              <w:t>3</w:t>
            </w:r>
          </w:p>
        </w:tc>
        <w:tc>
          <w:tcPr>
            <w:tcW w:w="935" w:type="dxa"/>
            <w:shd w:val="clear" w:color="auto" w:fill="auto"/>
          </w:tcPr>
          <w:p w14:paraId="55A256F0" w14:textId="77777777" w:rsidR="001374E0" w:rsidRPr="0020795F" w:rsidRDefault="001374E0" w:rsidP="007B2BF2">
            <w:pPr>
              <w:pStyle w:val="tablebody"/>
            </w:pPr>
            <w:r w:rsidRPr="001374E0">
              <w:t>CA5</w:t>
            </w:r>
            <w:r>
              <w:t>3</w:t>
            </w:r>
          </w:p>
        </w:tc>
        <w:tc>
          <w:tcPr>
            <w:tcW w:w="935" w:type="dxa"/>
            <w:shd w:val="clear" w:color="auto" w:fill="auto"/>
          </w:tcPr>
          <w:p w14:paraId="55A256F1" w14:textId="77777777" w:rsidR="001374E0" w:rsidRPr="0020795F" w:rsidRDefault="001374E0" w:rsidP="007B2BF2">
            <w:pPr>
              <w:pStyle w:val="tablebody"/>
            </w:pPr>
            <w:r w:rsidRPr="001374E0">
              <w:t>CA5</w:t>
            </w:r>
            <w:r>
              <w:t>3</w:t>
            </w:r>
          </w:p>
        </w:tc>
        <w:tc>
          <w:tcPr>
            <w:tcW w:w="935" w:type="dxa"/>
            <w:shd w:val="clear" w:color="auto" w:fill="auto"/>
          </w:tcPr>
          <w:p w14:paraId="55A256F2" w14:textId="77777777" w:rsidR="001374E0" w:rsidRPr="0020795F" w:rsidRDefault="001374E0" w:rsidP="007B2BF2">
            <w:pPr>
              <w:pStyle w:val="tablebody"/>
            </w:pPr>
            <w:r w:rsidRPr="001374E0">
              <w:t>CA5</w:t>
            </w:r>
            <w:r>
              <w:t>3</w:t>
            </w:r>
          </w:p>
        </w:tc>
      </w:tr>
      <w:tr w:rsidR="00A245A3" w:rsidRPr="0020795F" w14:paraId="55A256FD" w14:textId="77777777" w:rsidTr="00116934">
        <w:trPr>
          <w:trHeight w:val="275"/>
        </w:trPr>
        <w:tc>
          <w:tcPr>
            <w:tcW w:w="1750" w:type="dxa"/>
            <w:shd w:val="clear" w:color="auto" w:fill="auto"/>
          </w:tcPr>
          <w:p w14:paraId="55A256F4" w14:textId="77777777" w:rsidR="001374E0" w:rsidRPr="0020795F" w:rsidRDefault="001374E0" w:rsidP="007B2BF2">
            <w:pPr>
              <w:pStyle w:val="tablebody"/>
            </w:pPr>
            <w:r w:rsidRPr="001374E0">
              <w:t>boot CA5</w:t>
            </w:r>
            <w:r>
              <w:t>3</w:t>
            </w:r>
          </w:p>
        </w:tc>
        <w:tc>
          <w:tcPr>
            <w:tcW w:w="1335" w:type="dxa"/>
            <w:shd w:val="clear" w:color="auto" w:fill="auto"/>
          </w:tcPr>
          <w:p w14:paraId="55A256F5" w14:textId="77777777" w:rsidR="001374E0" w:rsidRPr="00C8644B" w:rsidRDefault="001374E0" w:rsidP="007B2BF2">
            <w:pPr>
              <w:pStyle w:val="tablebody"/>
              <w:rPr>
                <w:b/>
              </w:rPr>
            </w:pPr>
            <w:r w:rsidRPr="00C8644B">
              <w:rPr>
                <w:b/>
              </w:rPr>
              <w:t>CA53</w:t>
            </w:r>
          </w:p>
        </w:tc>
        <w:tc>
          <w:tcPr>
            <w:tcW w:w="934" w:type="dxa"/>
            <w:shd w:val="clear" w:color="auto" w:fill="auto"/>
          </w:tcPr>
          <w:p w14:paraId="55A256F6" w14:textId="77777777" w:rsidR="001374E0" w:rsidRPr="0020795F" w:rsidRDefault="001374E0" w:rsidP="007B2BF2">
            <w:pPr>
              <w:pStyle w:val="tablebody"/>
            </w:pPr>
            <w:r w:rsidRPr="001374E0">
              <w:t>CA57</w:t>
            </w:r>
          </w:p>
        </w:tc>
        <w:tc>
          <w:tcPr>
            <w:tcW w:w="935" w:type="dxa"/>
            <w:shd w:val="clear" w:color="auto" w:fill="auto"/>
          </w:tcPr>
          <w:p w14:paraId="55A256F7" w14:textId="77777777" w:rsidR="001374E0" w:rsidRPr="0020795F" w:rsidRDefault="001374E0" w:rsidP="007B2BF2">
            <w:pPr>
              <w:pStyle w:val="tablebody"/>
            </w:pPr>
            <w:r w:rsidRPr="001374E0">
              <w:t>CA57</w:t>
            </w:r>
          </w:p>
        </w:tc>
        <w:tc>
          <w:tcPr>
            <w:tcW w:w="935" w:type="dxa"/>
            <w:shd w:val="clear" w:color="auto" w:fill="auto"/>
          </w:tcPr>
          <w:p w14:paraId="55A256F8" w14:textId="77777777" w:rsidR="001374E0" w:rsidRPr="0020795F" w:rsidRDefault="001374E0" w:rsidP="007B2BF2">
            <w:pPr>
              <w:pStyle w:val="tablebody"/>
            </w:pPr>
            <w:r w:rsidRPr="001374E0">
              <w:t>CA57</w:t>
            </w:r>
          </w:p>
        </w:tc>
        <w:tc>
          <w:tcPr>
            <w:tcW w:w="935" w:type="dxa"/>
            <w:shd w:val="clear" w:color="auto" w:fill="auto"/>
          </w:tcPr>
          <w:p w14:paraId="55A256F9" w14:textId="77777777" w:rsidR="001374E0" w:rsidRPr="0020795F" w:rsidRDefault="001374E0" w:rsidP="007B2BF2">
            <w:pPr>
              <w:pStyle w:val="tablebody"/>
            </w:pPr>
            <w:r w:rsidRPr="001374E0">
              <w:t>CA57</w:t>
            </w:r>
          </w:p>
        </w:tc>
        <w:tc>
          <w:tcPr>
            <w:tcW w:w="935" w:type="dxa"/>
            <w:shd w:val="clear" w:color="auto" w:fill="auto"/>
          </w:tcPr>
          <w:p w14:paraId="55A256FA" w14:textId="77777777" w:rsidR="001374E0" w:rsidRPr="0020795F" w:rsidRDefault="001374E0" w:rsidP="007B2BF2">
            <w:pPr>
              <w:pStyle w:val="tablebody"/>
            </w:pPr>
            <w:r w:rsidRPr="001374E0">
              <w:t>CA5</w:t>
            </w:r>
            <w:r>
              <w:t>3</w:t>
            </w:r>
          </w:p>
        </w:tc>
        <w:tc>
          <w:tcPr>
            <w:tcW w:w="935" w:type="dxa"/>
            <w:shd w:val="clear" w:color="auto" w:fill="auto"/>
          </w:tcPr>
          <w:p w14:paraId="55A256FB" w14:textId="77777777" w:rsidR="001374E0" w:rsidRPr="0020795F" w:rsidRDefault="001374E0" w:rsidP="007B2BF2">
            <w:pPr>
              <w:pStyle w:val="tablebody"/>
            </w:pPr>
            <w:r w:rsidRPr="001374E0">
              <w:t>CA5</w:t>
            </w:r>
            <w:r>
              <w:t>3</w:t>
            </w:r>
          </w:p>
        </w:tc>
        <w:tc>
          <w:tcPr>
            <w:tcW w:w="935" w:type="dxa"/>
            <w:shd w:val="clear" w:color="auto" w:fill="auto"/>
          </w:tcPr>
          <w:p w14:paraId="55A256FC" w14:textId="77777777" w:rsidR="001374E0" w:rsidRPr="0020795F" w:rsidRDefault="001374E0" w:rsidP="007B2BF2">
            <w:pPr>
              <w:pStyle w:val="tablebody"/>
            </w:pPr>
            <w:r w:rsidRPr="001374E0">
              <w:t>CA5</w:t>
            </w:r>
            <w:r>
              <w:t>3</w:t>
            </w:r>
          </w:p>
        </w:tc>
      </w:tr>
    </w:tbl>
    <w:p w14:paraId="55A256FE" w14:textId="77777777" w:rsidR="001374E0" w:rsidRDefault="001374E0" w:rsidP="001374E0">
      <w:pPr>
        <w:pStyle w:val="tableend"/>
      </w:pPr>
    </w:p>
    <w:p w14:paraId="55A256FF" w14:textId="77777777" w:rsidR="001374E0" w:rsidRDefault="001374E0" w:rsidP="001374E0">
      <w:pPr>
        <w:pStyle w:val="space"/>
      </w:pPr>
    </w:p>
    <w:p w14:paraId="55A25700" w14:textId="77777777" w:rsidR="00AF136D" w:rsidRDefault="00AF136D" w:rsidP="00391C67">
      <w:pPr>
        <w:sectPr w:rsidR="00AF136D" w:rsidSect="00C65628">
          <w:headerReference w:type="default" r:id="rId22"/>
          <w:footerReference w:type="default" r:id="rId23"/>
          <w:pgSz w:w="11907" w:h="16840" w:code="9"/>
          <w:pgMar w:top="567" w:right="1134" w:bottom="567" w:left="1134" w:header="851" w:footer="567" w:gutter="0"/>
          <w:cols w:space="360"/>
          <w:docGrid w:linePitch="272"/>
        </w:sectPr>
      </w:pPr>
      <w:bookmarkStart w:id="155" w:name="lastpage"/>
      <w:bookmarkEnd w:id="155"/>
    </w:p>
    <w:p w14:paraId="55A25701" w14:textId="77777777" w:rsidR="00DB011E" w:rsidRDefault="00DB011E" w:rsidP="00DB011E">
      <w:pPr>
        <w:pStyle w:val="revisionhistory"/>
      </w:pPr>
      <w:r>
        <w:rPr>
          <w:rFonts w:hint="eastAsia"/>
        </w:rPr>
        <w:lastRenderedPageBreak/>
        <w:t>改訂記録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34"/>
        <w:gridCol w:w="1701"/>
        <w:gridCol w:w="1134"/>
        <w:gridCol w:w="5840"/>
      </w:tblGrid>
      <w:tr w:rsidR="00DB011E" w14:paraId="55A25705" w14:textId="77777777" w:rsidTr="00DB011E">
        <w:trPr>
          <w:cantSplit/>
        </w:trPr>
        <w:tc>
          <w:tcPr>
            <w:tcW w:w="1134" w:type="dxa"/>
            <w:vMerge w:val="restart"/>
            <w:vAlign w:val="bottom"/>
          </w:tcPr>
          <w:p w14:paraId="55A25702" w14:textId="77777777" w:rsidR="00DB011E" w:rsidRDefault="00DB011E" w:rsidP="00DB011E">
            <w:pPr>
              <w:pStyle w:val="tablehead"/>
            </w:pPr>
            <w:r>
              <w:rPr>
                <w:rFonts w:hint="eastAsia"/>
              </w:rPr>
              <w:t>Rev.</w:t>
            </w:r>
          </w:p>
        </w:tc>
        <w:tc>
          <w:tcPr>
            <w:tcW w:w="1701" w:type="dxa"/>
            <w:vMerge w:val="restart"/>
            <w:vAlign w:val="bottom"/>
          </w:tcPr>
          <w:p w14:paraId="55A25703" w14:textId="77777777" w:rsidR="00DB011E" w:rsidRDefault="00DB011E" w:rsidP="00DB011E">
            <w:pPr>
              <w:pStyle w:val="tablehead"/>
            </w:pPr>
            <w:r>
              <w:rPr>
                <w:rFonts w:hint="eastAsia"/>
              </w:rPr>
              <w:t>発行日</w:t>
            </w:r>
          </w:p>
        </w:tc>
        <w:tc>
          <w:tcPr>
            <w:tcW w:w="6974" w:type="dxa"/>
            <w:gridSpan w:val="2"/>
            <w:vAlign w:val="bottom"/>
          </w:tcPr>
          <w:p w14:paraId="55A25704" w14:textId="77777777" w:rsidR="00DB011E" w:rsidRDefault="00DB011E" w:rsidP="00DB011E">
            <w:pPr>
              <w:pStyle w:val="tablehead"/>
            </w:pPr>
            <w:r>
              <w:rPr>
                <w:rFonts w:hint="eastAsia"/>
              </w:rPr>
              <w:t>改訂内容</w:t>
            </w:r>
          </w:p>
        </w:tc>
      </w:tr>
      <w:tr w:rsidR="00DB011E" w14:paraId="55A2570A" w14:textId="77777777" w:rsidTr="00DB011E">
        <w:trPr>
          <w:cantSplit/>
        </w:trPr>
        <w:tc>
          <w:tcPr>
            <w:tcW w:w="1134" w:type="dxa"/>
            <w:vMerge/>
            <w:vAlign w:val="bottom"/>
          </w:tcPr>
          <w:p w14:paraId="55A25706" w14:textId="77777777" w:rsidR="00DB011E" w:rsidRDefault="00DB011E" w:rsidP="00DB011E">
            <w:pPr>
              <w:pStyle w:val="tablehead"/>
            </w:pPr>
          </w:p>
        </w:tc>
        <w:tc>
          <w:tcPr>
            <w:tcW w:w="1701" w:type="dxa"/>
            <w:vMerge/>
            <w:vAlign w:val="bottom"/>
          </w:tcPr>
          <w:p w14:paraId="55A25707" w14:textId="77777777" w:rsidR="00DB011E" w:rsidRDefault="00DB011E" w:rsidP="00DB011E">
            <w:pPr>
              <w:pStyle w:val="tablehead"/>
            </w:pPr>
          </w:p>
        </w:tc>
        <w:tc>
          <w:tcPr>
            <w:tcW w:w="1134" w:type="dxa"/>
            <w:vAlign w:val="bottom"/>
          </w:tcPr>
          <w:p w14:paraId="55A25708" w14:textId="77777777" w:rsidR="00DB011E" w:rsidRDefault="00DB011E" w:rsidP="00DB011E">
            <w:pPr>
              <w:pStyle w:val="tablehead"/>
            </w:pPr>
            <w:r>
              <w:rPr>
                <w:rFonts w:hint="eastAsia"/>
              </w:rPr>
              <w:t>ページ</w:t>
            </w:r>
          </w:p>
        </w:tc>
        <w:tc>
          <w:tcPr>
            <w:tcW w:w="5840" w:type="dxa"/>
            <w:vAlign w:val="bottom"/>
          </w:tcPr>
          <w:p w14:paraId="55A25709" w14:textId="77777777" w:rsidR="00DB011E" w:rsidRDefault="00DB011E" w:rsidP="00DB011E">
            <w:pPr>
              <w:pStyle w:val="tablehead"/>
            </w:pPr>
            <w:r>
              <w:rPr>
                <w:rFonts w:hint="eastAsia"/>
              </w:rPr>
              <w:t>ポイント</w:t>
            </w:r>
          </w:p>
        </w:tc>
      </w:tr>
      <w:tr w:rsidR="00DB011E" w14:paraId="55A2570F" w14:textId="77777777" w:rsidTr="00DB011E">
        <w:tc>
          <w:tcPr>
            <w:tcW w:w="1134" w:type="dxa"/>
          </w:tcPr>
          <w:p w14:paraId="55A2570B" w14:textId="2E28F5EA" w:rsidR="00DB011E" w:rsidRDefault="006E0369" w:rsidP="00D80A32">
            <w:pPr>
              <w:pStyle w:val="tablebody"/>
            </w:pPr>
            <w:r>
              <w:t>1</w:t>
            </w:r>
            <w:r w:rsidR="00E37364">
              <w:rPr>
                <w:rFonts w:hint="eastAsia"/>
              </w:rPr>
              <w:t>.</w:t>
            </w:r>
            <w:r>
              <w:t>00</w:t>
            </w:r>
          </w:p>
        </w:tc>
        <w:tc>
          <w:tcPr>
            <w:tcW w:w="1701" w:type="dxa"/>
          </w:tcPr>
          <w:p w14:paraId="55A2570C" w14:textId="746ECE06" w:rsidR="00DB011E" w:rsidRDefault="006E0369" w:rsidP="00D80A32">
            <w:pPr>
              <w:pStyle w:val="tablebody"/>
            </w:pPr>
            <w:r>
              <w:t>2017.03</w:t>
            </w:r>
          </w:p>
        </w:tc>
        <w:tc>
          <w:tcPr>
            <w:tcW w:w="1134" w:type="dxa"/>
          </w:tcPr>
          <w:p w14:paraId="55A2570D" w14:textId="6FFCEC9E" w:rsidR="00DB011E" w:rsidRDefault="006E0369" w:rsidP="00D80A32">
            <w:pPr>
              <w:pStyle w:val="tablebody"/>
              <w:jc w:val="center"/>
            </w:pPr>
            <w:r>
              <w:rPr>
                <w:rFonts w:hint="eastAsia"/>
              </w:rPr>
              <w:t>―</w:t>
            </w:r>
          </w:p>
        </w:tc>
        <w:tc>
          <w:tcPr>
            <w:tcW w:w="5840" w:type="dxa"/>
          </w:tcPr>
          <w:p w14:paraId="55A2570E" w14:textId="59E2A8F9" w:rsidR="00DB011E" w:rsidRDefault="006E0369" w:rsidP="00D80A32">
            <w:pPr>
              <w:pStyle w:val="tablebody"/>
            </w:pPr>
            <w:r>
              <w:rPr>
                <w:rFonts w:hint="eastAsia"/>
              </w:rPr>
              <w:t>新規発行</w:t>
            </w:r>
          </w:p>
        </w:tc>
      </w:tr>
      <w:tr w:rsidR="0097422D" w14:paraId="55A25714" w14:textId="77777777" w:rsidTr="00151441">
        <w:tc>
          <w:tcPr>
            <w:tcW w:w="1134" w:type="dxa"/>
            <w:vMerge w:val="restart"/>
          </w:tcPr>
          <w:p w14:paraId="55A25710" w14:textId="0D112109" w:rsidR="0097422D" w:rsidRDefault="0097422D" w:rsidP="00323C1F">
            <w:pPr>
              <w:pStyle w:val="tablebody"/>
            </w:pPr>
            <w:ins w:id="156" w:author="Kazuya Mizuguchi" w:date="2019-02-27T15:29:00Z">
              <w:r>
                <w:t>1.01</w:t>
              </w:r>
            </w:ins>
          </w:p>
        </w:tc>
        <w:tc>
          <w:tcPr>
            <w:tcW w:w="1701" w:type="dxa"/>
            <w:vMerge w:val="restart"/>
          </w:tcPr>
          <w:p w14:paraId="55A25711" w14:textId="69384242" w:rsidR="0097422D" w:rsidRDefault="0097422D" w:rsidP="00323C1F">
            <w:pPr>
              <w:pStyle w:val="tablebody"/>
            </w:pPr>
            <w:ins w:id="157" w:author="Kazuya Mizuguchi" w:date="2019-02-27T15:29:00Z">
              <w:r>
                <w:t>2019</w:t>
              </w:r>
            </w:ins>
            <w:ins w:id="158" w:author="Kazuya Mizuguchi" w:date="2019-02-27T15:30:00Z">
              <w:r>
                <w:rPr>
                  <w:rFonts w:hint="eastAsia"/>
                </w:rPr>
                <w:t>.0</w:t>
              </w:r>
            </w:ins>
            <w:ins w:id="159" w:author="HIDEKI HAMADA" w:date="2019-03-07T15:05:00Z">
              <w:r>
                <w:rPr>
                  <w:rFonts w:hint="eastAsia"/>
                </w:rPr>
                <w:t>3</w:t>
              </w:r>
            </w:ins>
            <w:ins w:id="160" w:author="Kazuya Mizuguchi" w:date="2019-02-27T15:30:00Z">
              <w:del w:id="161" w:author="HIDEKI HAMADA" w:date="2019-03-07T15:05:00Z">
                <w:r w:rsidDel="00EC1823">
                  <w:rPr>
                    <w:rFonts w:hint="eastAsia"/>
                  </w:rPr>
                  <w:delText>2</w:delText>
                </w:r>
              </w:del>
            </w:ins>
          </w:p>
        </w:tc>
        <w:tc>
          <w:tcPr>
            <w:tcW w:w="1134" w:type="dxa"/>
          </w:tcPr>
          <w:p w14:paraId="55A25712" w14:textId="3A8E36DD" w:rsidR="0097422D" w:rsidRDefault="0097422D">
            <w:pPr>
              <w:pStyle w:val="tablebody"/>
              <w:pPrChange w:id="162" w:author="HIDEKI HAMADA" w:date="2019-03-07T15:11:00Z">
                <w:pPr>
                  <w:pStyle w:val="tablebody"/>
                  <w:jc w:val="center"/>
                </w:pPr>
              </w:pPrChange>
            </w:pPr>
            <w:ins w:id="163" w:author="HIDEKI HAMADA" w:date="2019-03-07T15:10:00Z">
              <w:r>
                <w:rPr>
                  <w:rFonts w:cs="Helvetica" w:hint="eastAsia"/>
                </w:rPr>
                <w:t>P</w:t>
              </w:r>
            </w:ins>
            <w:ins w:id="164" w:author="Kazuya Mizuguchi" w:date="2019-02-27T15:29:00Z">
              <w:del w:id="165" w:author="HIDEKI HAMADA" w:date="2019-03-07T15:10:00Z">
                <w:r w:rsidRPr="001E32B7" w:rsidDel="0097422D">
                  <w:rPr>
                    <w:rFonts w:cs="Helvetica"/>
                  </w:rPr>
                  <w:delText>1</w:delText>
                </w:r>
              </w:del>
            </w:ins>
            <w:ins w:id="166" w:author="HIDEKI HAMADA" w:date="2019-03-07T15:11:00Z">
              <w:r>
                <w:rPr>
                  <w:rFonts w:cs="Helvetica" w:hint="eastAsia"/>
                </w:rPr>
                <w:t>1</w:t>
              </w:r>
            </w:ins>
          </w:p>
        </w:tc>
        <w:tc>
          <w:tcPr>
            <w:tcW w:w="5840" w:type="dxa"/>
          </w:tcPr>
          <w:p w14:paraId="55A25713" w14:textId="39A8F1CB" w:rsidR="0097422D" w:rsidRDefault="0097422D" w:rsidP="000B3B4F">
            <w:pPr>
              <w:pStyle w:val="tablebody"/>
              <w:pPrChange w:id="167" w:author="Kazuya Mizuguchi [2]" w:date="2019-03-08T09:44:00Z">
                <w:pPr>
                  <w:pStyle w:val="tablebody"/>
                </w:pPr>
              </w:pPrChange>
            </w:pPr>
            <w:ins w:id="168" w:author="HIDEKI HAMADA" w:date="2019-03-07T15:05:00Z">
              <w:r>
                <w:rPr>
                  <w:rFonts w:hint="eastAsia"/>
                </w:rPr>
                <w:t>・</w:t>
              </w:r>
            </w:ins>
            <w:ins w:id="169" w:author="Kazuya Mizuguchi" w:date="2019-02-27T15:29:00Z">
              <w:r w:rsidRPr="004C01EB">
                <w:t>Target Readers</w:t>
              </w:r>
              <w:r>
                <w:t xml:space="preserve">, </w:t>
              </w:r>
              <w:del w:id="170" w:author="Kazuya Mizuguchi [2]" w:date="2019-03-08T09:44:00Z">
                <w:r w:rsidDel="000B3B4F">
                  <w:delText xml:space="preserve">Notes and </w:delText>
                </w:r>
              </w:del>
              <w:bookmarkStart w:id="171" w:name="_GoBack"/>
              <w:bookmarkEnd w:id="171"/>
              <w:r>
                <w:t>Target Device</w:t>
              </w:r>
            </w:ins>
            <w:ins w:id="172" w:author="Kazuya Mizuguchi" w:date="2019-02-27T15:30:00Z">
              <w:r>
                <w:rPr>
                  <w:rFonts w:hint="eastAsia"/>
                </w:rPr>
                <w:t>に</w:t>
              </w:r>
            </w:ins>
            <w:ins w:id="173" w:author="Kazuya Mizuguchi" w:date="2019-02-27T15:29:00Z">
              <w:r w:rsidRPr="005C2253">
                <w:t>R-Car M3-W</w:t>
              </w:r>
              <w:r>
                <w:t>+</w:t>
              </w:r>
            </w:ins>
            <w:ins w:id="174" w:author="Kazuya Mizuguchi" w:date="2019-02-27T15:30:00Z">
              <w:r>
                <w:rPr>
                  <w:rFonts w:hint="eastAsia"/>
                </w:rPr>
                <w:t>を追加</w:t>
              </w:r>
            </w:ins>
          </w:p>
        </w:tc>
      </w:tr>
      <w:tr w:rsidR="0097422D" w14:paraId="7E4C51DF" w14:textId="77777777" w:rsidTr="00151441">
        <w:trPr>
          <w:ins w:id="175" w:author="HIDEKI HAMADA" w:date="2019-03-07T15:11:00Z"/>
        </w:trPr>
        <w:tc>
          <w:tcPr>
            <w:tcW w:w="1134" w:type="dxa"/>
            <w:vMerge/>
          </w:tcPr>
          <w:p w14:paraId="2D6B34EA" w14:textId="77777777" w:rsidR="0097422D" w:rsidRDefault="0097422D" w:rsidP="00323C1F">
            <w:pPr>
              <w:pStyle w:val="tablebody"/>
              <w:rPr>
                <w:ins w:id="176" w:author="HIDEKI HAMADA" w:date="2019-03-07T15:11:00Z"/>
              </w:rPr>
            </w:pPr>
          </w:p>
        </w:tc>
        <w:tc>
          <w:tcPr>
            <w:tcW w:w="1701" w:type="dxa"/>
            <w:vMerge/>
          </w:tcPr>
          <w:p w14:paraId="04D9CA6E" w14:textId="77777777" w:rsidR="0097422D" w:rsidRDefault="0097422D" w:rsidP="00323C1F">
            <w:pPr>
              <w:pStyle w:val="tablebody"/>
              <w:rPr>
                <w:ins w:id="177" w:author="HIDEKI HAMADA" w:date="2019-03-07T15:11:00Z"/>
              </w:rPr>
            </w:pPr>
          </w:p>
        </w:tc>
        <w:tc>
          <w:tcPr>
            <w:tcW w:w="1134" w:type="dxa"/>
          </w:tcPr>
          <w:p w14:paraId="32379423" w14:textId="4EFE17AC" w:rsidR="0097422D" w:rsidRDefault="004C38EF" w:rsidP="0097422D">
            <w:pPr>
              <w:pStyle w:val="tablebody"/>
              <w:rPr>
                <w:ins w:id="178" w:author="HIDEKI HAMADA" w:date="2019-03-07T15:11:00Z"/>
                <w:rFonts w:cs="Helvetica"/>
              </w:rPr>
            </w:pPr>
            <w:ins w:id="179" w:author="HIDEKI HAMADA" w:date="2019-03-07T15:12:00Z">
              <w:r>
                <w:rPr>
                  <w:rFonts w:cs="Helvetica" w:hint="eastAsia"/>
                </w:rPr>
                <w:t>P</w:t>
              </w:r>
              <w:r>
                <w:rPr>
                  <w:rFonts w:cs="Helvetica"/>
                </w:rPr>
                <w:t>1,P3</w:t>
              </w:r>
            </w:ins>
          </w:p>
        </w:tc>
        <w:tc>
          <w:tcPr>
            <w:tcW w:w="5840" w:type="dxa"/>
          </w:tcPr>
          <w:p w14:paraId="193AC2B5" w14:textId="28D015A8" w:rsidR="0097422D" w:rsidRDefault="004C38EF">
            <w:pPr>
              <w:pStyle w:val="tablebody"/>
              <w:rPr>
                <w:ins w:id="180" w:author="HIDEKI HAMADA" w:date="2019-03-07T15:11:00Z"/>
              </w:rPr>
            </w:pPr>
            <w:ins w:id="181" w:author="HIDEKI HAMADA" w:date="2019-03-07T15:12:00Z">
              <w:r>
                <w:rPr>
                  <w:rFonts w:hint="eastAsia"/>
                </w:rPr>
                <w:t>・</w:t>
              </w:r>
              <w:r>
                <w:rPr>
                  <w:rFonts w:hint="eastAsia"/>
                </w:rPr>
                <w:t>R-Car Gen3</w:t>
              </w:r>
              <w:r>
                <w:rPr>
                  <w:rFonts w:hint="eastAsia"/>
                </w:rPr>
                <w:t>を</w:t>
              </w:r>
              <w:r w:rsidRPr="004C38EF">
                <w:t>R-Car Series, 3rd Generation</w:t>
              </w:r>
              <w:r>
                <w:rPr>
                  <w:rFonts w:hint="eastAsia"/>
                </w:rPr>
                <w:t>へ表記変更</w:t>
              </w:r>
            </w:ins>
          </w:p>
        </w:tc>
      </w:tr>
      <w:tr w:rsidR="00323C1F" w:rsidDel="00D54E4F" w14:paraId="651ABE3E" w14:textId="7FAB350A" w:rsidTr="00151441">
        <w:trPr>
          <w:ins w:id="182" w:author="Kazuya Mizuguchi" w:date="2019-02-27T15:29:00Z"/>
          <w:del w:id="183" w:author="HIDEKI HAMADA" w:date="2019-03-07T14:58:00Z"/>
        </w:trPr>
        <w:tc>
          <w:tcPr>
            <w:tcW w:w="1134" w:type="dxa"/>
          </w:tcPr>
          <w:p w14:paraId="62865D65" w14:textId="76B30747" w:rsidR="00323C1F" w:rsidDel="00D54E4F" w:rsidRDefault="00323C1F" w:rsidP="00D80A32">
            <w:pPr>
              <w:pStyle w:val="tablebody"/>
              <w:rPr>
                <w:ins w:id="184" w:author="Kazuya Mizuguchi" w:date="2019-02-27T15:29:00Z"/>
                <w:del w:id="185" w:author="HIDEKI HAMADA" w:date="2019-03-07T14:58:00Z"/>
              </w:rPr>
            </w:pPr>
          </w:p>
        </w:tc>
        <w:tc>
          <w:tcPr>
            <w:tcW w:w="1701" w:type="dxa"/>
          </w:tcPr>
          <w:p w14:paraId="57B9E5AC" w14:textId="4D2B33A4" w:rsidR="00323C1F" w:rsidDel="00D54E4F" w:rsidRDefault="00323C1F" w:rsidP="00D80A32">
            <w:pPr>
              <w:pStyle w:val="tablebody"/>
              <w:rPr>
                <w:ins w:id="186" w:author="Kazuya Mizuguchi" w:date="2019-02-27T15:29:00Z"/>
                <w:del w:id="187" w:author="HIDEKI HAMADA" w:date="2019-03-07T14:58:00Z"/>
              </w:rPr>
            </w:pPr>
          </w:p>
        </w:tc>
        <w:tc>
          <w:tcPr>
            <w:tcW w:w="1134" w:type="dxa"/>
          </w:tcPr>
          <w:p w14:paraId="11ACEC9A" w14:textId="0D68F65E" w:rsidR="00323C1F" w:rsidDel="00D54E4F" w:rsidRDefault="00323C1F" w:rsidP="00D80A32">
            <w:pPr>
              <w:pStyle w:val="tablebody"/>
              <w:jc w:val="center"/>
              <w:rPr>
                <w:ins w:id="188" w:author="Kazuya Mizuguchi" w:date="2019-02-27T15:29:00Z"/>
                <w:del w:id="189" w:author="HIDEKI HAMADA" w:date="2019-03-07T14:58:00Z"/>
              </w:rPr>
            </w:pPr>
          </w:p>
        </w:tc>
        <w:tc>
          <w:tcPr>
            <w:tcW w:w="5840" w:type="dxa"/>
          </w:tcPr>
          <w:p w14:paraId="31FD7FC0" w14:textId="0EC03B2F" w:rsidR="00323C1F" w:rsidDel="00D54E4F" w:rsidRDefault="00323C1F" w:rsidP="00D80A32">
            <w:pPr>
              <w:pStyle w:val="tablebody"/>
              <w:rPr>
                <w:ins w:id="190" w:author="Kazuya Mizuguchi" w:date="2019-02-27T15:29:00Z"/>
                <w:del w:id="191" w:author="HIDEKI HAMADA" w:date="2019-03-07T14:58:00Z"/>
              </w:rPr>
            </w:pPr>
          </w:p>
        </w:tc>
      </w:tr>
    </w:tbl>
    <w:p w14:paraId="55A25715" w14:textId="77777777" w:rsidR="00DB011E" w:rsidRPr="003B21AC" w:rsidRDefault="00DB011E" w:rsidP="00DB011E">
      <w:pPr>
        <w:pStyle w:val="tableend"/>
      </w:pPr>
    </w:p>
    <w:p w14:paraId="55A25716" w14:textId="77777777" w:rsidR="00085923" w:rsidRDefault="00085923">
      <w:pPr>
        <w:pStyle w:val="a0"/>
        <w:sectPr w:rsidR="00085923" w:rsidSect="00244AA9">
          <w:headerReference w:type="first" r:id="rId24"/>
          <w:footerReference w:type="first" r:id="rId25"/>
          <w:pgSz w:w="11879" w:h="16817" w:code="9"/>
          <w:pgMar w:top="567" w:right="1134" w:bottom="567" w:left="1134" w:header="851" w:footer="567" w:gutter="0"/>
          <w:pgNumType w:start="15"/>
          <w:cols w:space="360"/>
        </w:sectPr>
      </w:pPr>
    </w:p>
    <w:p w14:paraId="55A25717" w14:textId="6529F9BC" w:rsidR="00F56DB8" w:rsidDel="000D29BE" w:rsidRDefault="00F56DB8">
      <w:pPr>
        <w:pStyle w:val="a0"/>
        <w:rPr>
          <w:del w:id="192" w:author="HIDEKI HAMADA" w:date="2019-03-07T14:49:00Z"/>
        </w:rPr>
      </w:pPr>
      <w:del w:id="193" w:author="HIDEKI HAMADA" w:date="2019-03-07T14:49:00Z">
        <w:r w:rsidDel="000D29BE">
          <w:rPr>
            <w:rFonts w:hint="eastAsia"/>
          </w:rPr>
          <w:lastRenderedPageBreak/>
          <w:delText>製品ご使用上の注意事項</w:delText>
        </w:r>
      </w:del>
    </w:p>
    <w:p w14:paraId="55A25718" w14:textId="623CED1B" w:rsidR="00F56DB8" w:rsidDel="000D29BE" w:rsidRDefault="00F56DB8">
      <w:pPr>
        <w:pStyle w:val="BodyText"/>
        <w:rPr>
          <w:del w:id="194" w:author="HIDEKI HAMADA" w:date="2019-03-07T14:49:00Z"/>
        </w:rPr>
      </w:pPr>
      <w:del w:id="195" w:author="HIDEKI HAMADA" w:date="2019-03-07T14:49:00Z">
        <w:r w:rsidDel="000D29BE">
          <w:rPr>
            <w:rFonts w:hint="eastAsia"/>
          </w:rPr>
          <w:delText>ここでは、マイコン製品全体に適用する「使用上の注意事項」について説明します。個別の使用上の注意事項については、本</w:delText>
        </w:r>
        <w:r w:rsidR="00446256" w:rsidDel="000D29BE">
          <w:rPr>
            <w:rFonts w:hint="eastAsia"/>
          </w:rPr>
          <w:delText>ドキュメントおよびテクニカルアップデートを参照してください。</w:delText>
        </w:r>
      </w:del>
    </w:p>
    <w:p w14:paraId="55A25719" w14:textId="56610504" w:rsidR="00F56DB8" w:rsidDel="000D29BE" w:rsidRDefault="00F56DB8" w:rsidP="000B483E">
      <w:pPr>
        <w:pStyle w:val="space"/>
        <w:rPr>
          <w:del w:id="196" w:author="HIDEKI HAMADA" w:date="2019-03-07T14:49:00Z"/>
        </w:rPr>
      </w:pPr>
    </w:p>
    <w:tbl>
      <w:tblPr>
        <w:tblW w:w="0" w:type="auto"/>
        <w:tblBorders>
          <w:top w:val="single" w:sz="8" w:space="0" w:color="auto"/>
          <w:left w:val="single" w:sz="8" w:space="0" w:color="auto"/>
          <w:bottom w:val="single" w:sz="8" w:space="0" w:color="auto"/>
          <w:right w:val="single" w:sz="8" w:space="0" w:color="auto"/>
          <w:insideH w:val="single" w:sz="4" w:space="0" w:color="auto"/>
        </w:tblBorders>
        <w:tblCellMar>
          <w:left w:w="0" w:type="dxa"/>
          <w:right w:w="0" w:type="dxa"/>
        </w:tblCellMar>
        <w:tblLook w:val="0000" w:firstRow="0" w:lastRow="0" w:firstColumn="0" w:lastColumn="0" w:noHBand="0" w:noVBand="0"/>
      </w:tblPr>
      <w:tblGrid>
        <w:gridCol w:w="9631"/>
      </w:tblGrid>
      <w:tr w:rsidR="000B483E" w:rsidDel="000D29BE" w14:paraId="55A2572B" w14:textId="2FB11FCD" w:rsidTr="006E0369">
        <w:trPr>
          <w:cantSplit/>
          <w:trHeight w:val="260"/>
          <w:tblHeader/>
          <w:del w:id="197" w:author="HIDEKI HAMADA" w:date="2019-03-07T14:49:00Z"/>
        </w:trPr>
        <w:tc>
          <w:tcPr>
            <w:tcW w:w="9631" w:type="dxa"/>
          </w:tcPr>
          <w:p w14:paraId="55A2571A" w14:textId="102C8615" w:rsidR="000B483E" w:rsidDel="000D29BE" w:rsidRDefault="000B483E" w:rsidP="002737A6">
            <w:pPr>
              <w:pStyle w:val="a1"/>
              <w:rPr>
                <w:del w:id="198" w:author="HIDEKI HAMADA" w:date="2019-03-07T14:49:00Z"/>
                <w:rFonts w:ascii="Arial" w:eastAsia="ＭＳ ゴシック" w:hAnsi="Arial" w:cs="Arial"/>
              </w:rPr>
            </w:pPr>
            <w:del w:id="199" w:author="HIDEKI HAMADA" w:date="2019-03-07T14:49:00Z">
              <w:r w:rsidDel="000D29BE">
                <w:rPr>
                  <w:rFonts w:ascii="Arial" w:eastAsia="ＭＳ ゴシック" w:hAnsi="Arial" w:cs="Arial" w:hint="eastAsia"/>
                </w:rPr>
                <w:delText>1.</w:delText>
              </w:r>
              <w:r w:rsidDel="000D29BE">
                <w:rPr>
                  <w:rFonts w:ascii="Arial" w:eastAsia="ＭＳ ゴシック" w:hAnsi="Arial" w:cs="Arial" w:hint="eastAsia"/>
                </w:rPr>
                <w:delText xml:space="preserve">　未使用端子の処理</w:delText>
              </w:r>
            </w:del>
          </w:p>
          <w:p w14:paraId="55A2571B" w14:textId="54F1D3BB" w:rsidR="000B483E" w:rsidDel="000D29BE" w:rsidRDefault="000B483E" w:rsidP="008021B2">
            <w:pPr>
              <w:pStyle w:val="ListContinue"/>
              <w:spacing w:after="0" w:line="300" w:lineRule="exact"/>
              <w:ind w:left="533" w:right="102"/>
              <w:rPr>
                <w:del w:id="200" w:author="HIDEKI HAMADA" w:date="2019-03-07T14:49:00Z"/>
                <w:rFonts w:ascii="Arial" w:eastAsia="ＭＳ ゴシック" w:hAnsi="Arial" w:cs="Arial"/>
              </w:rPr>
            </w:pPr>
            <w:del w:id="201" w:author="HIDEKI HAMADA" w:date="2019-03-07T14:49:00Z">
              <w:r w:rsidDel="000D29BE">
                <w:rPr>
                  <w:rFonts w:ascii="Arial" w:eastAsia="ＭＳ ゴシック" w:hAnsi="Arial" w:cs="Arial" w:hint="eastAsia"/>
                </w:rPr>
                <w:delText>【注意】未使用端子は、本文の「未使用端子の処理」に従って処理してください。</w:delText>
              </w:r>
            </w:del>
          </w:p>
          <w:p w14:paraId="55A2571C" w14:textId="3618F82C" w:rsidR="000B483E" w:rsidDel="000D29BE" w:rsidRDefault="000B483E" w:rsidP="008021B2">
            <w:pPr>
              <w:pStyle w:val="ListContinue"/>
              <w:spacing w:after="0" w:line="300" w:lineRule="exact"/>
              <w:ind w:left="533" w:right="102"/>
              <w:rPr>
                <w:del w:id="202" w:author="HIDEKI HAMADA" w:date="2019-03-07T14:49:00Z"/>
                <w:rFonts w:ascii="Arial" w:eastAsia="ＭＳ ゴシック" w:hAnsi="Arial" w:cs="Arial"/>
              </w:rPr>
            </w:pPr>
            <w:del w:id="203" w:author="HIDEKI HAMADA" w:date="2019-03-07T14:49:00Z">
              <w:r w:rsidDel="000D29BE">
                <w:rPr>
                  <w:rFonts w:ascii="Arial" w:eastAsia="ＭＳ ゴシック" w:hAnsi="Arial" w:cs="Arial" w:hint="eastAsia"/>
                </w:rPr>
                <w:delText>CMOS</w:delText>
              </w:r>
              <w:r w:rsidDel="000D29BE">
                <w:rPr>
                  <w:rFonts w:ascii="Arial" w:eastAsia="ＭＳ ゴシック" w:hAnsi="Arial" w:cs="Arial" w:hint="eastAsia"/>
                </w:rPr>
                <w:delText>製品の入力端子のインピーダンスは、一般に、ハイインピーダンスとなっています。未使用</w:delText>
              </w:r>
              <w:r w:rsidR="00FD07D4" w:rsidDel="000D29BE">
                <w:rPr>
                  <w:rFonts w:ascii="Arial" w:eastAsia="ＭＳ ゴシック" w:hAnsi="Arial" w:cs="Arial"/>
                </w:rPr>
                <w:br/>
              </w:r>
              <w:r w:rsidDel="000D29BE">
                <w:rPr>
                  <w:rFonts w:ascii="Arial" w:eastAsia="ＭＳ ゴシック" w:hAnsi="Arial" w:cs="Arial" w:hint="eastAsia"/>
                </w:rPr>
                <w:delText>端子を開放状態で動作させると、誘導現象により、</w:delText>
              </w:r>
              <w:r w:rsidDel="000D29BE">
                <w:rPr>
                  <w:rFonts w:ascii="Arial" w:eastAsia="ＭＳ ゴシック" w:hAnsi="Arial" w:cs="Arial" w:hint="eastAsia"/>
                </w:rPr>
                <w:delText>LSI</w:delText>
              </w:r>
              <w:r w:rsidDel="000D29BE">
                <w:rPr>
                  <w:rFonts w:ascii="Arial" w:eastAsia="ＭＳ ゴシック" w:hAnsi="Arial" w:cs="Arial" w:hint="eastAsia"/>
                </w:rPr>
                <w:delText>周辺のノイズが印加され、</w:delText>
              </w:r>
              <w:r w:rsidDel="000D29BE">
                <w:rPr>
                  <w:rFonts w:ascii="Arial" w:eastAsia="ＭＳ ゴシック" w:hAnsi="Arial" w:cs="Arial" w:hint="eastAsia"/>
                </w:rPr>
                <w:delText>LSI</w:delText>
              </w:r>
              <w:r w:rsidDel="000D29BE">
                <w:rPr>
                  <w:rFonts w:ascii="Arial" w:eastAsia="ＭＳ ゴシック" w:hAnsi="Arial" w:cs="Arial" w:hint="eastAsia"/>
                </w:rPr>
                <w:delText>内部で貫通電</w:delText>
              </w:r>
              <w:r w:rsidR="00FD07D4" w:rsidDel="000D29BE">
                <w:rPr>
                  <w:rFonts w:ascii="Arial" w:eastAsia="ＭＳ ゴシック" w:hAnsi="Arial" w:cs="Arial"/>
                </w:rPr>
                <w:br/>
              </w:r>
              <w:r w:rsidDel="000D29BE">
                <w:rPr>
                  <w:rFonts w:ascii="Arial" w:eastAsia="ＭＳ ゴシック" w:hAnsi="Arial" w:cs="Arial" w:hint="eastAsia"/>
                </w:rPr>
                <w:delText>流が流れたり、入力信号と認識されて誤動作を起こす恐れがあります。未使用端子は、本文「未使用端子の処理」で説明する指示に従い処理してください。</w:delText>
              </w:r>
            </w:del>
          </w:p>
          <w:p w14:paraId="55A2571D" w14:textId="3F79AA03" w:rsidR="000B483E" w:rsidDel="000D29BE" w:rsidRDefault="000B483E" w:rsidP="002737A6">
            <w:pPr>
              <w:pStyle w:val="a1"/>
              <w:rPr>
                <w:del w:id="204" w:author="HIDEKI HAMADA" w:date="2019-03-07T14:49:00Z"/>
                <w:rFonts w:ascii="Arial" w:eastAsia="ＭＳ ゴシック" w:hAnsi="Arial" w:cs="Arial"/>
              </w:rPr>
            </w:pPr>
            <w:del w:id="205" w:author="HIDEKI HAMADA" w:date="2019-03-07T14:49:00Z">
              <w:r w:rsidDel="000D29BE">
                <w:rPr>
                  <w:rFonts w:ascii="Arial" w:eastAsia="ＭＳ ゴシック" w:hAnsi="Arial" w:cs="Arial" w:hint="eastAsia"/>
                </w:rPr>
                <w:delText>2.</w:delText>
              </w:r>
              <w:r w:rsidDel="000D29BE">
                <w:rPr>
                  <w:rFonts w:ascii="Arial" w:eastAsia="ＭＳ ゴシック" w:hAnsi="Arial" w:cs="Arial" w:hint="eastAsia"/>
                </w:rPr>
                <w:delText xml:space="preserve">　電源投入時の処置</w:delText>
              </w:r>
            </w:del>
          </w:p>
          <w:p w14:paraId="55A2571E" w14:textId="6655BDA4" w:rsidR="000B483E" w:rsidDel="000D29BE" w:rsidRDefault="000B483E" w:rsidP="008021B2">
            <w:pPr>
              <w:pStyle w:val="ListContinue"/>
              <w:spacing w:after="0" w:line="300" w:lineRule="exact"/>
              <w:ind w:left="533" w:right="102"/>
              <w:rPr>
                <w:del w:id="206" w:author="HIDEKI HAMADA" w:date="2019-03-07T14:49:00Z"/>
                <w:rFonts w:ascii="Arial" w:eastAsia="ＭＳ ゴシック" w:hAnsi="Arial" w:cs="Arial"/>
              </w:rPr>
            </w:pPr>
            <w:del w:id="207" w:author="HIDEKI HAMADA" w:date="2019-03-07T14:49:00Z">
              <w:r w:rsidDel="000D29BE">
                <w:rPr>
                  <w:rFonts w:ascii="Arial" w:eastAsia="ＭＳ ゴシック" w:hAnsi="Arial" w:cs="Arial" w:hint="eastAsia"/>
                </w:rPr>
                <w:delText>【注意】電源投入時は，製品の状態は不定です。</w:delText>
              </w:r>
            </w:del>
          </w:p>
          <w:p w14:paraId="55A2571F" w14:textId="409F4259" w:rsidR="000B483E" w:rsidDel="000D29BE" w:rsidRDefault="000B483E" w:rsidP="008021B2">
            <w:pPr>
              <w:pStyle w:val="ListContinue"/>
              <w:spacing w:after="0" w:line="300" w:lineRule="exact"/>
              <w:ind w:left="533" w:right="102"/>
              <w:rPr>
                <w:del w:id="208" w:author="HIDEKI HAMADA" w:date="2019-03-07T14:49:00Z"/>
                <w:rFonts w:ascii="Arial" w:eastAsia="ＭＳ ゴシック" w:hAnsi="Arial" w:cs="Arial"/>
              </w:rPr>
            </w:pPr>
            <w:del w:id="209" w:author="HIDEKI HAMADA" w:date="2019-03-07T14:49:00Z">
              <w:r w:rsidDel="000D29BE">
                <w:rPr>
                  <w:rFonts w:ascii="Arial" w:eastAsia="ＭＳ ゴシック" w:hAnsi="Arial" w:cs="Arial" w:hint="eastAsia"/>
                </w:rPr>
                <w:delText>電源投入時には、</w:delText>
              </w:r>
              <w:r w:rsidDel="000D29BE">
                <w:rPr>
                  <w:rFonts w:ascii="Arial" w:eastAsia="ＭＳ ゴシック" w:hAnsi="Arial" w:cs="Arial" w:hint="eastAsia"/>
                </w:rPr>
                <w:delText>LSI</w:delText>
              </w:r>
              <w:r w:rsidDel="000D29BE">
                <w:rPr>
                  <w:rFonts w:ascii="Arial" w:eastAsia="ＭＳ ゴシック" w:hAnsi="Arial" w:cs="Arial" w:hint="eastAsia"/>
                </w:rPr>
                <w:delText>の内部回路の状態は不確定であり、レジスタの設定や各端子の状態は不定で</w:delText>
              </w:r>
              <w:r w:rsidR="00FD07D4" w:rsidDel="000D29BE">
                <w:rPr>
                  <w:rFonts w:ascii="Arial" w:eastAsia="ＭＳ ゴシック" w:hAnsi="Arial" w:cs="Arial"/>
                </w:rPr>
                <w:br/>
              </w:r>
              <w:r w:rsidDel="000D29BE">
                <w:rPr>
                  <w:rFonts w:ascii="Arial" w:eastAsia="ＭＳ ゴシック" w:hAnsi="Arial" w:cs="Arial" w:hint="eastAsia"/>
                </w:rPr>
                <w:delText>す。</w:delText>
              </w:r>
            </w:del>
          </w:p>
          <w:p w14:paraId="55A25720" w14:textId="63C99F2F" w:rsidR="000B483E" w:rsidDel="000D29BE" w:rsidRDefault="000B483E" w:rsidP="008021B2">
            <w:pPr>
              <w:pStyle w:val="ListContinue"/>
              <w:spacing w:after="0" w:line="300" w:lineRule="exact"/>
              <w:ind w:left="533" w:right="102"/>
              <w:rPr>
                <w:del w:id="210" w:author="HIDEKI HAMADA" w:date="2019-03-07T14:49:00Z"/>
                <w:rFonts w:ascii="Arial" w:eastAsia="ＭＳ ゴシック" w:hAnsi="Arial" w:cs="Arial"/>
              </w:rPr>
            </w:pPr>
            <w:del w:id="211" w:author="HIDEKI HAMADA" w:date="2019-03-07T14:49:00Z">
              <w:r w:rsidDel="000D29BE">
                <w:rPr>
                  <w:rFonts w:ascii="Arial" w:eastAsia="ＭＳ ゴシック" w:hAnsi="Arial" w:cs="Arial" w:hint="eastAsia"/>
                </w:rPr>
                <w:delText>外部リセット端子でリセットする製品の場合、電源投入からリセットが有効になるまでの期間、端子の状態は保証できません。</w:delText>
              </w:r>
            </w:del>
          </w:p>
          <w:p w14:paraId="55A25721" w14:textId="3B261FD8" w:rsidR="000B483E" w:rsidDel="000D29BE" w:rsidRDefault="000B483E" w:rsidP="008021B2">
            <w:pPr>
              <w:pStyle w:val="ListContinue"/>
              <w:spacing w:after="0" w:line="300" w:lineRule="exact"/>
              <w:ind w:left="533" w:right="102"/>
              <w:rPr>
                <w:del w:id="212" w:author="HIDEKI HAMADA" w:date="2019-03-07T14:49:00Z"/>
                <w:rFonts w:ascii="Arial" w:eastAsia="ＭＳ ゴシック" w:hAnsi="Arial" w:cs="Arial"/>
              </w:rPr>
            </w:pPr>
            <w:del w:id="213" w:author="HIDEKI HAMADA" w:date="2019-03-07T14:49:00Z">
              <w:r w:rsidDel="000D29BE">
                <w:rPr>
                  <w:rFonts w:ascii="Arial" w:eastAsia="ＭＳ ゴシック" w:hAnsi="Arial" w:cs="Arial" w:hint="eastAsia"/>
                </w:rPr>
                <w:delText>同様に、内蔵パワーオンリセット機能を使用してリセットする製品の場合、電源投入からリセットのかかる一定電圧に達するまでの期間、端子の状態は保証できません。</w:delText>
              </w:r>
            </w:del>
          </w:p>
          <w:p w14:paraId="55A25722" w14:textId="08928F39" w:rsidR="000B483E" w:rsidDel="000D29BE" w:rsidRDefault="000B483E" w:rsidP="002737A6">
            <w:pPr>
              <w:pStyle w:val="a1"/>
              <w:rPr>
                <w:del w:id="214" w:author="HIDEKI HAMADA" w:date="2019-03-07T14:49:00Z"/>
                <w:rFonts w:ascii="Arial" w:eastAsia="ＭＳ ゴシック" w:hAnsi="Arial" w:cs="Arial"/>
              </w:rPr>
            </w:pPr>
            <w:del w:id="215" w:author="HIDEKI HAMADA" w:date="2019-03-07T14:49:00Z">
              <w:r w:rsidDel="000D29BE">
                <w:rPr>
                  <w:rFonts w:ascii="Arial" w:eastAsia="ＭＳ ゴシック" w:hAnsi="Arial" w:cs="Arial" w:hint="eastAsia"/>
                </w:rPr>
                <w:delText>3.</w:delText>
              </w:r>
              <w:r w:rsidDel="000D29BE">
                <w:rPr>
                  <w:rFonts w:ascii="Arial" w:eastAsia="ＭＳ ゴシック" w:hAnsi="Arial" w:cs="Arial" w:hint="eastAsia"/>
                </w:rPr>
                <w:delText xml:space="preserve">　リザーブアドレス（予約領域）のアクセス禁止</w:delText>
              </w:r>
            </w:del>
          </w:p>
          <w:p w14:paraId="55A25723" w14:textId="399BDEA0" w:rsidR="000B483E" w:rsidDel="000D29BE" w:rsidRDefault="000B483E" w:rsidP="008021B2">
            <w:pPr>
              <w:pStyle w:val="ListContinue"/>
              <w:spacing w:after="0" w:line="300" w:lineRule="exact"/>
              <w:ind w:left="533" w:right="102"/>
              <w:rPr>
                <w:del w:id="216" w:author="HIDEKI HAMADA" w:date="2019-03-07T14:49:00Z"/>
                <w:rFonts w:ascii="Arial" w:eastAsia="ＭＳ ゴシック" w:hAnsi="Arial" w:cs="Arial"/>
              </w:rPr>
            </w:pPr>
            <w:del w:id="217" w:author="HIDEKI HAMADA" w:date="2019-03-07T14:49:00Z">
              <w:r w:rsidDel="000D29BE">
                <w:rPr>
                  <w:rFonts w:ascii="Arial" w:eastAsia="ＭＳ ゴシック" w:hAnsi="Arial" w:cs="Arial" w:hint="eastAsia"/>
                </w:rPr>
                <w:delText>【注意】リザーブアドレス（予約領域）のアクセスを禁止します。</w:delText>
              </w:r>
            </w:del>
          </w:p>
          <w:p w14:paraId="55A25724" w14:textId="0ACBB8CE" w:rsidR="000B483E" w:rsidDel="000D29BE" w:rsidRDefault="000B483E" w:rsidP="008021B2">
            <w:pPr>
              <w:pStyle w:val="ListContinue"/>
              <w:spacing w:after="0" w:line="300" w:lineRule="exact"/>
              <w:ind w:left="533" w:right="102"/>
              <w:rPr>
                <w:del w:id="218" w:author="HIDEKI HAMADA" w:date="2019-03-07T14:49:00Z"/>
                <w:rFonts w:ascii="Arial" w:eastAsia="ＭＳ ゴシック" w:hAnsi="Arial" w:cs="Arial"/>
              </w:rPr>
            </w:pPr>
            <w:del w:id="219" w:author="HIDEKI HAMADA" w:date="2019-03-07T14:49:00Z">
              <w:r w:rsidDel="000D29BE">
                <w:rPr>
                  <w:rFonts w:ascii="Arial" w:eastAsia="ＭＳ ゴシック" w:hAnsi="Arial" w:cs="Arial" w:hint="eastAsia"/>
                </w:rPr>
                <w:delText>アドレス領域には、将来の機能拡張用に割り付けられているリザーブアドレス（予約領域）があります。これらのアドレスをアクセスしたときの動作については、保証できませんので、アクセスしないようにしてください。</w:delText>
              </w:r>
            </w:del>
          </w:p>
          <w:p w14:paraId="55A25725" w14:textId="3A76CEA6" w:rsidR="000B483E" w:rsidDel="000D29BE" w:rsidRDefault="000B483E" w:rsidP="002737A6">
            <w:pPr>
              <w:pStyle w:val="a1"/>
              <w:rPr>
                <w:del w:id="220" w:author="HIDEKI HAMADA" w:date="2019-03-07T14:49:00Z"/>
                <w:rFonts w:ascii="Arial" w:eastAsia="ＭＳ ゴシック" w:hAnsi="Arial" w:cs="Arial"/>
              </w:rPr>
            </w:pPr>
            <w:del w:id="221" w:author="HIDEKI HAMADA" w:date="2019-03-07T14:49:00Z">
              <w:r w:rsidDel="000D29BE">
                <w:rPr>
                  <w:rFonts w:ascii="Arial" w:eastAsia="ＭＳ ゴシック" w:hAnsi="Arial" w:cs="Arial" w:hint="eastAsia"/>
                </w:rPr>
                <w:delText>4.</w:delText>
              </w:r>
              <w:r w:rsidDel="000D29BE">
                <w:rPr>
                  <w:rFonts w:ascii="Arial" w:eastAsia="ＭＳ ゴシック" w:hAnsi="Arial" w:cs="Arial" w:hint="eastAsia"/>
                </w:rPr>
                <w:delText xml:space="preserve">　クロックについて</w:delText>
              </w:r>
            </w:del>
          </w:p>
          <w:p w14:paraId="55A25726" w14:textId="57934D6D" w:rsidR="000B483E" w:rsidDel="000D29BE" w:rsidRDefault="000B483E" w:rsidP="008021B2">
            <w:pPr>
              <w:pStyle w:val="ListContinue"/>
              <w:spacing w:after="0" w:line="300" w:lineRule="exact"/>
              <w:ind w:left="533" w:right="102"/>
              <w:rPr>
                <w:del w:id="222" w:author="HIDEKI HAMADA" w:date="2019-03-07T14:49:00Z"/>
                <w:rFonts w:ascii="Arial" w:eastAsia="ＭＳ ゴシック" w:hAnsi="Arial" w:cs="Arial"/>
              </w:rPr>
            </w:pPr>
            <w:del w:id="223" w:author="HIDEKI HAMADA" w:date="2019-03-07T14:49:00Z">
              <w:r w:rsidDel="000D29BE">
                <w:rPr>
                  <w:rFonts w:ascii="Arial" w:eastAsia="ＭＳ ゴシック" w:hAnsi="Arial" w:cs="Arial" w:hint="eastAsia"/>
                </w:rPr>
                <w:delText>【注意】リセット時は、クロックが安定した後、リセットを解除してください。</w:delText>
              </w:r>
              <w:r w:rsidDel="000D29BE">
                <w:rPr>
                  <w:rFonts w:ascii="Arial" w:eastAsia="ＭＳ ゴシック" w:hAnsi="Arial" w:cs="Arial"/>
                </w:rPr>
                <w:br/>
              </w:r>
              <w:r w:rsidDel="000D29BE">
                <w:rPr>
                  <w:rFonts w:ascii="Arial" w:eastAsia="ＭＳ ゴシック" w:hAnsi="Arial" w:cs="Arial" w:hint="eastAsia"/>
                </w:rPr>
                <w:delText>プログラム実行中のクロック切り替え時は、切り替え先クロックが安定した後に切り替えてください。</w:delText>
              </w:r>
            </w:del>
          </w:p>
          <w:p w14:paraId="55A25727" w14:textId="3BAD1E91" w:rsidR="000B483E" w:rsidDel="000D29BE" w:rsidRDefault="000B483E" w:rsidP="008021B2">
            <w:pPr>
              <w:pStyle w:val="ListContinue"/>
              <w:spacing w:after="0" w:line="300" w:lineRule="exact"/>
              <w:ind w:left="533" w:right="102"/>
              <w:rPr>
                <w:del w:id="224" w:author="HIDEKI HAMADA" w:date="2019-03-07T14:49:00Z"/>
                <w:rFonts w:ascii="Arial" w:eastAsia="ＭＳ ゴシック" w:hAnsi="Arial" w:cs="Arial"/>
              </w:rPr>
            </w:pPr>
            <w:del w:id="225" w:author="HIDEKI HAMADA" w:date="2019-03-07T14:49:00Z">
              <w:r w:rsidDel="000D29BE">
                <w:rPr>
                  <w:rFonts w:ascii="Arial" w:eastAsia="ＭＳ ゴシック" w:hAnsi="Arial" w:cs="Arial" w:hint="eastAsia"/>
                </w:rPr>
                <w:delText>リセット時、外部発振子（または外部発振回路）を用いたクロックで動作を開始するシステムでは、クロックが十分安定した後、リセットを解除してください。また、プログラムの途中で外部発振子</w:delText>
              </w:r>
              <w:r w:rsidR="00FD07D4" w:rsidDel="000D29BE">
                <w:rPr>
                  <w:rFonts w:ascii="Arial" w:eastAsia="ＭＳ ゴシック" w:hAnsi="Arial" w:cs="Arial"/>
                </w:rPr>
                <w:br/>
              </w:r>
              <w:r w:rsidDel="000D29BE">
                <w:rPr>
                  <w:rFonts w:ascii="Arial" w:eastAsia="ＭＳ ゴシック" w:hAnsi="Arial" w:cs="Arial" w:hint="eastAsia"/>
                </w:rPr>
                <w:delText>（または外部発振回路）を用いたクロックに切り替える場合は、切り替え先のクロックが十分安定してから切り替えてください。</w:delText>
              </w:r>
            </w:del>
          </w:p>
          <w:p w14:paraId="55A25728" w14:textId="0C36CAFD" w:rsidR="000B483E" w:rsidDel="000D29BE" w:rsidRDefault="000B483E" w:rsidP="002737A6">
            <w:pPr>
              <w:pStyle w:val="a1"/>
              <w:rPr>
                <w:del w:id="226" w:author="HIDEKI HAMADA" w:date="2019-03-07T14:49:00Z"/>
                <w:rFonts w:ascii="Arial" w:eastAsia="ＭＳ ゴシック" w:hAnsi="Arial" w:cs="Arial"/>
              </w:rPr>
            </w:pPr>
            <w:del w:id="227" w:author="HIDEKI HAMADA" w:date="2019-03-07T14:49:00Z">
              <w:r w:rsidDel="000D29BE">
                <w:rPr>
                  <w:rFonts w:ascii="Arial" w:eastAsia="ＭＳ ゴシック" w:hAnsi="Arial" w:cs="Arial" w:hint="eastAsia"/>
                </w:rPr>
                <w:delText>5.</w:delText>
              </w:r>
              <w:r w:rsidDel="000D29BE">
                <w:rPr>
                  <w:rFonts w:ascii="Arial" w:eastAsia="ＭＳ ゴシック" w:hAnsi="Arial" w:cs="Arial" w:hint="eastAsia"/>
                </w:rPr>
                <w:delText xml:space="preserve">　製品間の相違について</w:delText>
              </w:r>
            </w:del>
          </w:p>
          <w:p w14:paraId="55A25729" w14:textId="0395EF60" w:rsidR="000B483E" w:rsidDel="000D29BE" w:rsidRDefault="000B483E" w:rsidP="008021B2">
            <w:pPr>
              <w:pStyle w:val="ListContinue"/>
              <w:spacing w:after="0" w:line="300" w:lineRule="exact"/>
              <w:ind w:left="533" w:right="102"/>
              <w:rPr>
                <w:del w:id="228" w:author="HIDEKI HAMADA" w:date="2019-03-07T14:49:00Z"/>
                <w:rFonts w:ascii="Arial" w:eastAsia="ＭＳ ゴシック" w:hAnsi="Arial" w:cs="Arial"/>
              </w:rPr>
            </w:pPr>
            <w:del w:id="229" w:author="HIDEKI HAMADA" w:date="2019-03-07T14:49:00Z">
              <w:r w:rsidDel="000D29BE">
                <w:rPr>
                  <w:rFonts w:ascii="Arial" w:eastAsia="ＭＳ ゴシック" w:hAnsi="Arial" w:cs="Arial" w:hint="eastAsia"/>
                </w:rPr>
                <w:delText>【注意】型名の異なる製品に変更する場合は、製品型名ごとにシステム評価試験を実施してくださ</w:delText>
              </w:r>
              <w:r w:rsidR="00FD07D4" w:rsidDel="000D29BE">
                <w:rPr>
                  <w:rFonts w:ascii="Arial" w:eastAsia="ＭＳ ゴシック" w:hAnsi="Arial" w:cs="Arial"/>
                </w:rPr>
                <w:br/>
              </w:r>
              <w:r w:rsidDel="000D29BE">
                <w:rPr>
                  <w:rFonts w:ascii="Arial" w:eastAsia="ＭＳ ゴシック" w:hAnsi="Arial" w:cs="Arial" w:hint="eastAsia"/>
                </w:rPr>
                <w:delText>い。</w:delText>
              </w:r>
            </w:del>
          </w:p>
          <w:p w14:paraId="55A2572A" w14:textId="1FEBAF4F" w:rsidR="000B483E" w:rsidDel="000D29BE" w:rsidRDefault="000B483E" w:rsidP="008021B2">
            <w:pPr>
              <w:pStyle w:val="ListContinue"/>
              <w:spacing w:after="0" w:line="300" w:lineRule="exact"/>
              <w:ind w:left="533" w:right="102"/>
              <w:rPr>
                <w:del w:id="230" w:author="HIDEKI HAMADA" w:date="2019-03-07T14:49:00Z"/>
              </w:rPr>
            </w:pPr>
            <w:del w:id="231" w:author="HIDEKI HAMADA" w:date="2019-03-07T14:49:00Z">
              <w:r w:rsidDel="000D29BE">
                <w:rPr>
                  <w:rFonts w:ascii="Arial" w:eastAsia="ＭＳ ゴシック" w:hAnsi="Arial" w:cs="Arial" w:hint="eastAsia"/>
                </w:rPr>
                <w:delText>同じグループのマイコンでも型名が違うと、内部</w:delText>
              </w:r>
              <w:r w:rsidDel="000D29BE">
                <w:rPr>
                  <w:rFonts w:ascii="Arial" w:eastAsia="ＭＳ ゴシック" w:hAnsi="Arial" w:cs="Arial" w:hint="eastAsia"/>
                </w:rPr>
                <w:delText>ROM</w:delText>
              </w:r>
              <w:r w:rsidDel="000D29BE">
                <w:rPr>
                  <w:rFonts w:ascii="Arial" w:eastAsia="ＭＳ ゴシック" w:hAnsi="Arial" w:cs="Arial" w:hint="eastAsia"/>
                </w:rPr>
                <w:delText>、レイアウトパターンの相違などにより、電</w:delText>
              </w:r>
              <w:r w:rsidR="00FD07D4" w:rsidDel="000D29BE">
                <w:rPr>
                  <w:rFonts w:ascii="Arial" w:eastAsia="ＭＳ ゴシック" w:hAnsi="Arial" w:cs="Arial"/>
                </w:rPr>
                <w:br/>
              </w:r>
              <w:r w:rsidDel="000D29BE">
                <w:rPr>
                  <w:rFonts w:ascii="Arial" w:eastAsia="ＭＳ ゴシック" w:hAnsi="Arial" w:cs="Arial" w:hint="eastAsia"/>
                </w:rPr>
                <w:delText>気的特性の範囲で、特性値、動作マージン、ノイズ耐量、ノイズ輻射量などが異なる場合がありま</w:delText>
              </w:r>
              <w:r w:rsidR="00FD07D4" w:rsidDel="000D29BE">
                <w:rPr>
                  <w:rFonts w:ascii="Arial" w:eastAsia="ＭＳ ゴシック" w:hAnsi="Arial" w:cs="Arial"/>
                </w:rPr>
                <w:br/>
              </w:r>
              <w:r w:rsidDel="000D29BE">
                <w:rPr>
                  <w:rFonts w:ascii="Arial" w:eastAsia="ＭＳ ゴシック" w:hAnsi="Arial" w:cs="Arial" w:hint="eastAsia"/>
                </w:rPr>
                <w:delText>す。型名が違う製品に変更する場合は、個々の製品ごとにシステム評価試験を実施してください。</w:delText>
              </w:r>
            </w:del>
          </w:p>
        </w:tc>
      </w:tr>
    </w:tbl>
    <w:p w14:paraId="52521251" w14:textId="77777777" w:rsidR="000D29BE" w:rsidRPr="000D29BE" w:rsidRDefault="000D29BE" w:rsidP="000D29BE">
      <w:pPr>
        <w:keepNext/>
        <w:topLinePunct w:val="0"/>
        <w:adjustRightInd/>
        <w:spacing w:before="120" w:after="60" w:line="300" w:lineRule="exact"/>
        <w:ind w:firstLine="0"/>
        <w:jc w:val="left"/>
        <w:textAlignment w:val="auto"/>
        <w:rPr>
          <w:ins w:id="232" w:author="HIDEKI HAMADA" w:date="2019-03-07T14:50:00Z"/>
          <w:rFonts w:ascii="ＭＳ ゴシック" w:eastAsia="ＭＳ ゴシック" w:hAnsi="ＭＳ ゴシック"/>
          <w:sz w:val="24"/>
        </w:rPr>
      </w:pPr>
      <w:ins w:id="233" w:author="HIDEKI HAMADA" w:date="2019-03-07T14:50:00Z">
        <w:r w:rsidRPr="000D29BE">
          <w:rPr>
            <w:rFonts w:ascii="ＭＳ ゴシック" w:eastAsia="ＭＳ ゴシック" w:hAnsi="ＭＳ ゴシック" w:hint="eastAsia"/>
            <w:sz w:val="24"/>
          </w:rPr>
          <w:t>製品ご使用上の注意事項</w:t>
        </w:r>
      </w:ins>
    </w:p>
    <w:p w14:paraId="3195A05E" w14:textId="77777777" w:rsidR="000D29BE" w:rsidRPr="000D29BE" w:rsidRDefault="000D29BE" w:rsidP="000D29BE">
      <w:pPr>
        <w:rPr>
          <w:ins w:id="234" w:author="HIDEKI HAMADA" w:date="2019-03-07T14:50:00Z"/>
          <w:rFonts w:ascii="ＭＳ ゴシック" w:eastAsia="ＭＳ ゴシック" w:hAnsi="ＭＳ ゴシック"/>
          <w:sz w:val="14"/>
        </w:rPr>
      </w:pPr>
      <w:ins w:id="235" w:author="HIDEKI HAMADA" w:date="2019-03-07T14:50:00Z">
        <w:r w:rsidRPr="000D29BE">
          <w:rPr>
            <w:rFonts w:ascii="ＭＳ ゴシック" w:eastAsia="ＭＳ ゴシック" w:hAnsi="ＭＳ ゴシック" w:hint="eastAsia"/>
            <w:sz w:val="14"/>
          </w:rPr>
          <w:t>ここでは、マイコン製品全体に適用する「使用上の注意事項」について説明します。個別の使用上の注意事項については、本ドキュメントおよびテクニカルアップデートを参照してください。</w:t>
        </w:r>
      </w:ins>
    </w:p>
    <w:p w14:paraId="5436020D" w14:textId="77777777" w:rsidR="000D29BE" w:rsidRPr="000D29BE" w:rsidRDefault="000D29BE" w:rsidP="000D29BE">
      <w:pPr>
        <w:keepNext/>
        <w:keepLines/>
        <w:topLinePunct w:val="0"/>
        <w:adjustRightInd/>
        <w:spacing w:after="0" w:line="220" w:lineRule="atLeast"/>
        <w:ind w:left="284" w:hanging="284"/>
        <w:jc w:val="left"/>
        <w:textAlignment w:val="auto"/>
        <w:rPr>
          <w:ins w:id="236" w:author="HIDEKI HAMADA" w:date="2019-03-07T14:50:00Z"/>
          <w:rFonts w:ascii="ＭＳ ゴシック" w:eastAsia="ＭＳ ゴシック" w:hAnsi="ＭＳ ゴシック" w:cs="Arial"/>
          <w:sz w:val="14"/>
        </w:rPr>
      </w:pPr>
      <w:ins w:id="237" w:author="HIDEKI HAMADA" w:date="2019-03-07T14:50:00Z">
        <w:r w:rsidRPr="000D29BE">
          <w:rPr>
            <w:rFonts w:ascii="ＭＳ ゴシック" w:eastAsia="ＭＳ ゴシック" w:hAnsi="ＭＳ ゴシック" w:cs="Arial"/>
            <w:sz w:val="14"/>
          </w:rPr>
          <w:t>1.</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静電気対策</w:t>
        </w:r>
      </w:ins>
    </w:p>
    <w:p w14:paraId="36F986A3" w14:textId="77777777" w:rsidR="000D29BE" w:rsidRPr="000D29BE" w:rsidRDefault="000D29BE" w:rsidP="000D29BE">
      <w:pPr>
        <w:keepNext/>
        <w:keepLines/>
        <w:topLinePunct w:val="0"/>
        <w:adjustRightInd/>
        <w:spacing w:after="20" w:line="240" w:lineRule="atLeast"/>
        <w:ind w:left="289" w:firstLine="0"/>
        <w:jc w:val="left"/>
        <w:textAlignment w:val="auto"/>
        <w:rPr>
          <w:ins w:id="238" w:author="HIDEKI HAMADA" w:date="2019-03-07T14:50:00Z"/>
          <w:rFonts w:ascii="ＭＳ ゴシック" w:eastAsia="ＭＳ ゴシック" w:hAnsi="ＭＳ ゴシック"/>
          <w:sz w:val="14"/>
        </w:rPr>
      </w:pPr>
      <w:ins w:id="239" w:author="HIDEKI HAMADA" w:date="2019-03-07T14:50:00Z">
        <w:r w:rsidRPr="000D29BE">
          <w:rPr>
            <w:rFonts w:ascii="ＭＳ ゴシック" w:eastAsia="ＭＳ ゴシック" w:hAnsi="ＭＳ ゴシック"/>
            <w:sz w:val="14"/>
          </w:rPr>
          <w:t>CMOS</w:t>
        </w:r>
        <w:r w:rsidRPr="000D29BE">
          <w:rPr>
            <w:rFonts w:ascii="ＭＳ ゴシック" w:eastAsia="ＭＳ ゴシック" w:hAnsi="ＭＳ ゴシック" w:hint="eastAsia"/>
            <w:sz w:val="14"/>
          </w:rPr>
          <w:t>製品の取り扱いの際は静電気防止を心がけてください。</w:t>
        </w:r>
        <w:r w:rsidRPr="000D29BE">
          <w:rPr>
            <w:rFonts w:ascii="ＭＳ ゴシック" w:eastAsia="ＭＳ ゴシック" w:hAnsi="ＭＳ ゴシック"/>
            <w:sz w:val="14"/>
          </w:rPr>
          <w:t>CMOS</w:t>
        </w:r>
        <w:r w:rsidRPr="000D29BE">
          <w:rPr>
            <w:rFonts w:ascii="ＭＳ ゴシック" w:eastAsia="ＭＳ ゴシック" w:hAnsi="ＭＳ ゴシック" w:hint="eastAsia"/>
            <w:sz w:val="14"/>
          </w:rPr>
          <w:t>製品は強い静電気によってゲート絶縁破壊を生じることがあります。運搬や保存の際には、当社が出荷梱包に使用している導電性のトレーやマガジンケース、導電性の緩衝材、金属ケースなどを利用し、組み立て工程にはアースを施してください。プラスチック板上に放置したり、端子を触ったりしないでください。また、</w:t>
        </w:r>
        <w:r w:rsidRPr="000D29BE">
          <w:rPr>
            <w:rFonts w:ascii="ＭＳ ゴシック" w:eastAsia="ＭＳ ゴシック" w:hAnsi="ＭＳ ゴシック"/>
            <w:sz w:val="14"/>
          </w:rPr>
          <w:t>CMOS</w:t>
        </w:r>
        <w:r w:rsidRPr="000D29BE">
          <w:rPr>
            <w:rFonts w:ascii="ＭＳ ゴシック" w:eastAsia="ＭＳ ゴシック" w:hAnsi="ＭＳ ゴシック" w:hint="eastAsia"/>
            <w:sz w:val="14"/>
          </w:rPr>
          <w:t>製品を実装したボードについても同様の扱いをしてください。</w:t>
        </w:r>
      </w:ins>
    </w:p>
    <w:p w14:paraId="1DAEF3DC" w14:textId="77777777" w:rsidR="000D29BE" w:rsidRPr="000D29BE" w:rsidRDefault="000D29BE" w:rsidP="000D29BE">
      <w:pPr>
        <w:keepNext/>
        <w:keepLines/>
        <w:topLinePunct w:val="0"/>
        <w:adjustRightInd/>
        <w:spacing w:after="0" w:line="220" w:lineRule="atLeast"/>
        <w:ind w:left="284" w:hanging="284"/>
        <w:jc w:val="left"/>
        <w:textAlignment w:val="auto"/>
        <w:rPr>
          <w:ins w:id="240" w:author="HIDEKI HAMADA" w:date="2019-03-07T14:50:00Z"/>
          <w:rFonts w:ascii="ＭＳ ゴシック" w:eastAsia="ＭＳ ゴシック" w:hAnsi="ＭＳ ゴシック" w:cs="Arial"/>
          <w:sz w:val="14"/>
        </w:rPr>
      </w:pPr>
      <w:ins w:id="241" w:author="HIDEKI HAMADA" w:date="2019-03-07T14:50:00Z">
        <w:r w:rsidRPr="000D29BE">
          <w:rPr>
            <w:rFonts w:ascii="ＭＳ ゴシック" w:eastAsia="ＭＳ ゴシック" w:hAnsi="ＭＳ ゴシック" w:cs="Arial"/>
            <w:sz w:val="14"/>
          </w:rPr>
          <w:t>2.</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電源投入時の処置</w:t>
        </w:r>
      </w:ins>
    </w:p>
    <w:p w14:paraId="5BCDEDD3" w14:textId="77777777" w:rsidR="000D29BE" w:rsidRPr="000D29BE" w:rsidRDefault="000D29BE" w:rsidP="000D29BE">
      <w:pPr>
        <w:keepNext/>
        <w:keepLines/>
        <w:topLinePunct w:val="0"/>
        <w:adjustRightInd/>
        <w:spacing w:after="20" w:line="240" w:lineRule="atLeast"/>
        <w:ind w:left="289" w:firstLine="0"/>
        <w:jc w:val="left"/>
        <w:textAlignment w:val="auto"/>
        <w:rPr>
          <w:ins w:id="242" w:author="HIDEKI HAMADA" w:date="2019-03-07T14:50:00Z"/>
          <w:rFonts w:ascii="ＭＳ ゴシック" w:eastAsia="ＭＳ ゴシック" w:hAnsi="ＭＳ ゴシック"/>
          <w:sz w:val="14"/>
        </w:rPr>
      </w:pPr>
      <w:ins w:id="243" w:author="HIDEKI HAMADA" w:date="2019-03-07T14:50:00Z">
        <w:r w:rsidRPr="000D29BE">
          <w:rPr>
            <w:rFonts w:ascii="ＭＳ ゴシック" w:eastAsia="ＭＳ ゴシック" w:hAnsi="ＭＳ ゴシック" w:hint="eastAsia"/>
            <w:sz w:val="14"/>
          </w:rPr>
          <w:t>電源投入時は、製品の状態は不定です。電源投入時には、</w:t>
        </w:r>
        <w:r w:rsidRPr="000D29BE">
          <w:rPr>
            <w:rFonts w:ascii="ＭＳ ゴシック" w:eastAsia="ＭＳ ゴシック" w:hAnsi="ＭＳ ゴシック"/>
            <w:sz w:val="14"/>
          </w:rPr>
          <w:t>LSI</w:t>
        </w:r>
        <w:r w:rsidRPr="000D29BE">
          <w:rPr>
            <w:rFonts w:ascii="ＭＳ ゴシック" w:eastAsia="ＭＳ ゴシック" w:hAnsi="ＭＳ ゴシック" w:hint="eastAsia"/>
            <w:sz w:val="14"/>
          </w:rPr>
          <w:t>の内部回路の状態は不確定であり、レジスタの設定や各端子の状態は不定です。外部リセット端子でリセットする製品の場合、電源投入からリセットが有効になるまでの期間、端子の状態は保証できません。同様に、内蔵パワーオンリセット機能を使用してリセットする製品の場合、電源投入からリセットのかかる一定電圧に達するまでの期間、端子の状態は保証できません。</w:t>
        </w:r>
      </w:ins>
    </w:p>
    <w:p w14:paraId="0629AC9F" w14:textId="77777777" w:rsidR="000D29BE" w:rsidRPr="000D29BE" w:rsidRDefault="000D29BE" w:rsidP="000D29BE">
      <w:pPr>
        <w:keepNext/>
        <w:keepLines/>
        <w:topLinePunct w:val="0"/>
        <w:adjustRightInd/>
        <w:spacing w:after="0" w:line="220" w:lineRule="atLeast"/>
        <w:ind w:left="284" w:hanging="284"/>
        <w:jc w:val="left"/>
        <w:textAlignment w:val="auto"/>
        <w:rPr>
          <w:ins w:id="244" w:author="HIDEKI HAMADA" w:date="2019-03-07T14:50:00Z"/>
          <w:rFonts w:ascii="ＭＳ ゴシック" w:eastAsia="ＭＳ ゴシック" w:hAnsi="ＭＳ ゴシック" w:cs="Arial"/>
          <w:sz w:val="14"/>
        </w:rPr>
      </w:pPr>
      <w:ins w:id="245" w:author="HIDEKI HAMADA" w:date="2019-03-07T14:50:00Z">
        <w:r w:rsidRPr="000D29BE">
          <w:rPr>
            <w:rFonts w:ascii="ＭＳ ゴシック" w:eastAsia="ＭＳ ゴシック" w:hAnsi="ＭＳ ゴシック" w:cs="Arial"/>
            <w:sz w:val="14"/>
          </w:rPr>
          <w:t>3.</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電源オフ時における入力信号</w:t>
        </w:r>
      </w:ins>
    </w:p>
    <w:p w14:paraId="07CFF1A2" w14:textId="77777777" w:rsidR="000D29BE" w:rsidRPr="000D29BE" w:rsidRDefault="000D29BE" w:rsidP="000D29BE">
      <w:pPr>
        <w:keepNext/>
        <w:keepLines/>
        <w:topLinePunct w:val="0"/>
        <w:adjustRightInd/>
        <w:spacing w:after="20" w:line="240" w:lineRule="atLeast"/>
        <w:ind w:left="289" w:firstLine="0"/>
        <w:jc w:val="left"/>
        <w:textAlignment w:val="auto"/>
        <w:rPr>
          <w:ins w:id="246" w:author="HIDEKI HAMADA" w:date="2019-03-07T14:50:00Z"/>
          <w:rFonts w:ascii="ＭＳ ゴシック" w:eastAsia="ＭＳ ゴシック" w:hAnsi="ＭＳ ゴシック"/>
          <w:sz w:val="14"/>
        </w:rPr>
      </w:pPr>
      <w:ins w:id="247" w:author="HIDEKI HAMADA" w:date="2019-03-07T14:50:00Z">
        <w:r w:rsidRPr="000D29BE">
          <w:rPr>
            <w:rFonts w:ascii="ＭＳ ゴシック" w:eastAsia="ＭＳ ゴシック" w:hAnsi="ＭＳ ゴシック" w:hint="eastAsia"/>
            <w:sz w:val="14"/>
          </w:rPr>
          <w:t>当該製品の電源がオフ状態のときに、入力信号や入出力プルアップ電源を入れないでください。入力信号や入出力プルアップ電源からの電流注入により、誤動作を引き起こしたり、異常電流が流れ内部素子を劣化させたりする場合があります。資料中に「電源オフ時における入力信号」についての記載のある製品は、その内容を守ってください。</w:t>
        </w:r>
      </w:ins>
    </w:p>
    <w:p w14:paraId="4F758B39" w14:textId="77777777" w:rsidR="000D29BE" w:rsidRPr="000D29BE" w:rsidRDefault="000D29BE" w:rsidP="000D29BE">
      <w:pPr>
        <w:keepNext/>
        <w:keepLines/>
        <w:topLinePunct w:val="0"/>
        <w:adjustRightInd/>
        <w:spacing w:after="0" w:line="220" w:lineRule="atLeast"/>
        <w:ind w:left="284" w:hanging="284"/>
        <w:jc w:val="left"/>
        <w:textAlignment w:val="auto"/>
        <w:rPr>
          <w:ins w:id="248" w:author="HIDEKI HAMADA" w:date="2019-03-07T14:50:00Z"/>
          <w:rFonts w:ascii="ＭＳ ゴシック" w:eastAsia="ＭＳ ゴシック" w:hAnsi="ＭＳ ゴシック" w:cs="Arial"/>
          <w:sz w:val="14"/>
        </w:rPr>
      </w:pPr>
      <w:ins w:id="249" w:author="HIDEKI HAMADA" w:date="2019-03-07T14:50:00Z">
        <w:r w:rsidRPr="000D29BE">
          <w:rPr>
            <w:rFonts w:ascii="ＭＳ ゴシック" w:eastAsia="ＭＳ ゴシック" w:hAnsi="ＭＳ ゴシック" w:cs="Arial"/>
            <w:sz w:val="14"/>
          </w:rPr>
          <w:t>4.</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未使用端子の処理</w:t>
        </w:r>
      </w:ins>
    </w:p>
    <w:p w14:paraId="6B6AEC76" w14:textId="77777777" w:rsidR="000D29BE" w:rsidRPr="000D29BE" w:rsidRDefault="000D29BE" w:rsidP="000D29BE">
      <w:pPr>
        <w:keepNext/>
        <w:keepLines/>
        <w:topLinePunct w:val="0"/>
        <w:adjustRightInd/>
        <w:spacing w:after="20" w:line="240" w:lineRule="atLeast"/>
        <w:ind w:left="289" w:firstLine="0"/>
        <w:jc w:val="left"/>
        <w:textAlignment w:val="auto"/>
        <w:rPr>
          <w:ins w:id="250" w:author="HIDEKI HAMADA" w:date="2019-03-07T14:50:00Z"/>
          <w:rFonts w:ascii="ＭＳ ゴシック" w:eastAsia="ＭＳ ゴシック" w:hAnsi="ＭＳ ゴシック"/>
          <w:sz w:val="14"/>
        </w:rPr>
      </w:pPr>
      <w:ins w:id="251" w:author="HIDEKI HAMADA" w:date="2019-03-07T14:50:00Z">
        <w:r w:rsidRPr="000D29BE">
          <w:rPr>
            <w:rFonts w:ascii="ＭＳ ゴシック" w:eastAsia="ＭＳ ゴシック" w:hAnsi="ＭＳ ゴシック" w:hint="eastAsia"/>
            <w:sz w:val="14"/>
          </w:rPr>
          <w:t>未使用端子は、「未使用端子の処理」に従って処理してください。</w:t>
        </w:r>
        <w:r w:rsidRPr="000D29BE">
          <w:rPr>
            <w:rFonts w:ascii="ＭＳ ゴシック" w:eastAsia="ＭＳ ゴシック" w:hAnsi="ＭＳ ゴシック"/>
            <w:sz w:val="14"/>
          </w:rPr>
          <w:t>CMOS</w:t>
        </w:r>
        <w:r w:rsidRPr="000D29BE">
          <w:rPr>
            <w:rFonts w:ascii="ＭＳ ゴシック" w:eastAsia="ＭＳ ゴシック" w:hAnsi="ＭＳ ゴシック" w:hint="eastAsia"/>
            <w:sz w:val="14"/>
          </w:rPr>
          <w:t>製品の入力端子のインピーダンスは、一般に、ハイインピーダンスとなっています。未使用端子を開放状態で動作させると、誘導現象により、</w:t>
        </w:r>
        <w:r w:rsidRPr="000D29BE">
          <w:rPr>
            <w:rFonts w:ascii="ＭＳ ゴシック" w:eastAsia="ＭＳ ゴシック" w:hAnsi="ＭＳ ゴシック"/>
            <w:sz w:val="14"/>
          </w:rPr>
          <w:t>LSI</w:t>
        </w:r>
        <w:r w:rsidRPr="000D29BE">
          <w:rPr>
            <w:rFonts w:ascii="ＭＳ ゴシック" w:eastAsia="ＭＳ ゴシック" w:hAnsi="ＭＳ ゴシック" w:hint="eastAsia"/>
            <w:sz w:val="14"/>
          </w:rPr>
          <w:t>周辺のノイズが印加され、</w:t>
        </w:r>
        <w:r w:rsidRPr="000D29BE">
          <w:rPr>
            <w:rFonts w:ascii="ＭＳ ゴシック" w:eastAsia="ＭＳ ゴシック" w:hAnsi="ＭＳ ゴシック"/>
            <w:sz w:val="14"/>
          </w:rPr>
          <w:t>LSI</w:t>
        </w:r>
        <w:r w:rsidRPr="000D29BE">
          <w:rPr>
            <w:rFonts w:ascii="ＭＳ ゴシック" w:eastAsia="ＭＳ ゴシック" w:hAnsi="ＭＳ ゴシック" w:hint="eastAsia"/>
            <w:sz w:val="14"/>
          </w:rPr>
          <w:t>内部で貫通電流が流れたり、入力信号と認識されて誤動作を起こす恐れがあります。</w:t>
        </w:r>
      </w:ins>
    </w:p>
    <w:p w14:paraId="7FFE5423" w14:textId="77777777" w:rsidR="000D29BE" w:rsidRPr="000D29BE" w:rsidRDefault="000D29BE" w:rsidP="000D29BE">
      <w:pPr>
        <w:keepNext/>
        <w:keepLines/>
        <w:topLinePunct w:val="0"/>
        <w:adjustRightInd/>
        <w:spacing w:after="0" w:line="220" w:lineRule="atLeast"/>
        <w:ind w:left="284" w:hanging="284"/>
        <w:jc w:val="left"/>
        <w:textAlignment w:val="auto"/>
        <w:rPr>
          <w:ins w:id="252" w:author="HIDEKI HAMADA" w:date="2019-03-07T14:50:00Z"/>
          <w:rFonts w:ascii="ＭＳ ゴシック" w:eastAsia="ＭＳ ゴシック" w:hAnsi="ＭＳ ゴシック" w:cs="Arial"/>
          <w:sz w:val="14"/>
        </w:rPr>
      </w:pPr>
      <w:ins w:id="253" w:author="HIDEKI HAMADA" w:date="2019-03-07T14:50:00Z">
        <w:r w:rsidRPr="000D29BE">
          <w:rPr>
            <w:rFonts w:ascii="ＭＳ ゴシック" w:eastAsia="ＭＳ ゴシック" w:hAnsi="ＭＳ ゴシック" w:cs="Arial"/>
            <w:sz w:val="14"/>
          </w:rPr>
          <w:t>5.</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クロックについて</w:t>
        </w:r>
      </w:ins>
    </w:p>
    <w:p w14:paraId="5AEECADC" w14:textId="77777777" w:rsidR="000D29BE" w:rsidRPr="000D29BE" w:rsidRDefault="000D29BE" w:rsidP="000D29BE">
      <w:pPr>
        <w:keepNext/>
        <w:keepLines/>
        <w:topLinePunct w:val="0"/>
        <w:adjustRightInd/>
        <w:spacing w:after="20" w:line="240" w:lineRule="atLeast"/>
        <w:ind w:left="289" w:firstLine="0"/>
        <w:jc w:val="left"/>
        <w:textAlignment w:val="auto"/>
        <w:rPr>
          <w:ins w:id="254" w:author="HIDEKI HAMADA" w:date="2019-03-07T14:50:00Z"/>
          <w:rFonts w:ascii="ＭＳ ゴシック" w:eastAsia="ＭＳ ゴシック" w:hAnsi="ＭＳ ゴシック"/>
          <w:sz w:val="14"/>
        </w:rPr>
      </w:pPr>
      <w:ins w:id="255" w:author="HIDEKI HAMADA" w:date="2019-03-07T14:50:00Z">
        <w:r w:rsidRPr="000D29BE">
          <w:rPr>
            <w:rFonts w:ascii="ＭＳ ゴシック" w:eastAsia="ＭＳ ゴシック" w:hAnsi="ＭＳ ゴシック" w:hint="eastAsia"/>
            <w:sz w:val="14"/>
          </w:rPr>
          <w:t>リセット時は、クロックが安定した後、リセットを解除してください。プログラム実行中のクロック切り替え時は、切り替え先クロックが安定した後に切り替えてください。リセット時、外部発振子（または外部発振回路）を用いたクロックで動作を開始するシステムでは、クロックが十分安定した後、リセットを解除してください。また、プログラムの途中で外部発振子（または外部発振回路）を用いたクロックに切り替える場合は、切り替え先のクロックが十分安定してから切り替えてください。</w:t>
        </w:r>
      </w:ins>
    </w:p>
    <w:p w14:paraId="15E9356A" w14:textId="77777777" w:rsidR="000D29BE" w:rsidRPr="000D29BE" w:rsidRDefault="000D29BE" w:rsidP="000D29BE">
      <w:pPr>
        <w:keepNext/>
        <w:keepLines/>
        <w:topLinePunct w:val="0"/>
        <w:adjustRightInd/>
        <w:spacing w:after="0" w:line="220" w:lineRule="atLeast"/>
        <w:ind w:left="284" w:hanging="284"/>
        <w:jc w:val="left"/>
        <w:textAlignment w:val="auto"/>
        <w:rPr>
          <w:ins w:id="256" w:author="HIDEKI HAMADA" w:date="2019-03-07T14:50:00Z"/>
          <w:rFonts w:ascii="ＭＳ ゴシック" w:eastAsia="ＭＳ ゴシック" w:hAnsi="ＭＳ ゴシック" w:cs="Arial"/>
          <w:sz w:val="14"/>
        </w:rPr>
      </w:pPr>
      <w:ins w:id="257" w:author="HIDEKI HAMADA" w:date="2019-03-07T14:50:00Z">
        <w:r w:rsidRPr="000D29BE">
          <w:rPr>
            <w:rFonts w:ascii="ＭＳ ゴシック" w:eastAsia="ＭＳ ゴシック" w:hAnsi="ＭＳ ゴシック" w:cs="Arial"/>
            <w:sz w:val="14"/>
          </w:rPr>
          <w:t>6.</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入力端子の印加波形</w:t>
        </w:r>
      </w:ins>
    </w:p>
    <w:p w14:paraId="2EB2CEAB" w14:textId="77777777" w:rsidR="000D29BE" w:rsidRPr="000D29BE" w:rsidRDefault="000D29BE" w:rsidP="000D29BE">
      <w:pPr>
        <w:keepNext/>
        <w:keepLines/>
        <w:topLinePunct w:val="0"/>
        <w:adjustRightInd/>
        <w:spacing w:after="20" w:line="240" w:lineRule="atLeast"/>
        <w:ind w:left="289" w:firstLine="0"/>
        <w:jc w:val="left"/>
        <w:textAlignment w:val="auto"/>
        <w:rPr>
          <w:ins w:id="258" w:author="HIDEKI HAMADA" w:date="2019-03-07T14:50:00Z"/>
          <w:rFonts w:ascii="ＭＳ ゴシック" w:eastAsia="ＭＳ ゴシック" w:hAnsi="ＭＳ ゴシック"/>
          <w:sz w:val="14"/>
        </w:rPr>
      </w:pPr>
      <w:ins w:id="259" w:author="HIDEKI HAMADA" w:date="2019-03-07T14:50:00Z">
        <w:r w:rsidRPr="000D29BE">
          <w:rPr>
            <w:rFonts w:ascii="ＭＳ ゴシック" w:eastAsia="ＭＳ ゴシック" w:hAnsi="ＭＳ ゴシック" w:hint="eastAsia"/>
            <w:sz w:val="14"/>
          </w:rPr>
          <w:t>入力ノイズや反射波による波形歪みは誤動作の原因になりますので注意してください。</w:t>
        </w:r>
        <w:r w:rsidRPr="000D29BE">
          <w:rPr>
            <w:rFonts w:ascii="ＭＳ ゴシック" w:eastAsia="ＭＳ ゴシック" w:hAnsi="ＭＳ ゴシック"/>
            <w:sz w:val="14"/>
          </w:rPr>
          <w:t>CMOS</w:t>
        </w:r>
        <w:r w:rsidRPr="000D29BE">
          <w:rPr>
            <w:rFonts w:ascii="ＭＳ ゴシック" w:eastAsia="ＭＳ ゴシック" w:hAnsi="ＭＳ ゴシック" w:hint="eastAsia"/>
            <w:sz w:val="14"/>
          </w:rPr>
          <w:t>製品の入力がノイズなどに起因して、</w:t>
        </w:r>
        <w:r w:rsidRPr="000D29BE">
          <w:rPr>
            <w:rFonts w:ascii="ＭＳ ゴシック" w:eastAsia="ＭＳ ゴシック" w:hAnsi="ＭＳ ゴシック"/>
            <w:sz w:val="14"/>
          </w:rPr>
          <w:t>V</w:t>
        </w:r>
        <w:r w:rsidRPr="000D29BE">
          <w:rPr>
            <w:rFonts w:ascii="ＭＳ ゴシック" w:eastAsia="ＭＳ ゴシック" w:hAnsi="ＭＳ ゴシック"/>
            <w:sz w:val="14"/>
            <w:vertAlign w:val="subscript"/>
          </w:rPr>
          <w:t>IL</w:t>
        </w:r>
        <w:r w:rsidRPr="000D29BE">
          <w:rPr>
            <w:rFonts w:ascii="ＭＳ ゴシック" w:eastAsia="ＭＳ ゴシック" w:hAnsi="ＭＳ ゴシック" w:hint="eastAsia"/>
            <w:sz w:val="14"/>
          </w:rPr>
          <w:t>（</w:t>
        </w:r>
        <w:r w:rsidRPr="000D29BE">
          <w:rPr>
            <w:rFonts w:ascii="ＭＳ ゴシック" w:eastAsia="ＭＳ ゴシック" w:hAnsi="ＭＳ ゴシック"/>
            <w:sz w:val="14"/>
          </w:rPr>
          <w:t>Max.</w:t>
        </w:r>
        <w:r w:rsidRPr="000D29BE">
          <w:rPr>
            <w:rFonts w:ascii="ＭＳ ゴシック" w:eastAsia="ＭＳ ゴシック" w:hAnsi="ＭＳ ゴシック" w:hint="eastAsia"/>
            <w:sz w:val="14"/>
          </w:rPr>
          <w:t>）から</w:t>
        </w:r>
        <w:r w:rsidRPr="000D29BE">
          <w:rPr>
            <w:rFonts w:ascii="ＭＳ ゴシック" w:eastAsia="ＭＳ ゴシック" w:hAnsi="ＭＳ ゴシック"/>
            <w:sz w:val="14"/>
          </w:rPr>
          <w:t>V</w:t>
        </w:r>
        <w:r w:rsidRPr="000D29BE">
          <w:rPr>
            <w:rFonts w:ascii="ＭＳ ゴシック" w:eastAsia="ＭＳ ゴシック" w:hAnsi="ＭＳ ゴシック"/>
            <w:sz w:val="14"/>
            <w:vertAlign w:val="subscript"/>
          </w:rPr>
          <w:t>IH</w:t>
        </w:r>
        <w:r w:rsidRPr="000D29BE">
          <w:rPr>
            <w:rFonts w:ascii="ＭＳ ゴシック" w:eastAsia="ＭＳ ゴシック" w:hAnsi="ＭＳ ゴシック" w:hint="eastAsia"/>
            <w:sz w:val="14"/>
          </w:rPr>
          <w:t>（</w:t>
        </w:r>
        <w:r w:rsidRPr="000D29BE">
          <w:rPr>
            <w:rFonts w:ascii="ＭＳ ゴシック" w:eastAsia="ＭＳ ゴシック" w:hAnsi="ＭＳ ゴシック"/>
            <w:sz w:val="14"/>
          </w:rPr>
          <w:t>Min.</w:t>
        </w:r>
        <w:r w:rsidRPr="000D29BE">
          <w:rPr>
            <w:rFonts w:ascii="ＭＳ ゴシック" w:eastAsia="ＭＳ ゴシック" w:hAnsi="ＭＳ ゴシック" w:hint="eastAsia"/>
            <w:sz w:val="14"/>
          </w:rPr>
          <w:t>）までの領域にとどまるような場合は、誤動作を引き起こす恐れがあります。入力レベルが固定の場合はもちろん、</w:t>
        </w:r>
        <w:r w:rsidRPr="000D29BE">
          <w:rPr>
            <w:rFonts w:ascii="ＭＳ ゴシック" w:eastAsia="ＭＳ ゴシック" w:hAnsi="ＭＳ ゴシック"/>
            <w:sz w:val="14"/>
          </w:rPr>
          <w:t>V</w:t>
        </w:r>
        <w:r w:rsidRPr="000D29BE">
          <w:rPr>
            <w:rFonts w:ascii="ＭＳ ゴシック" w:eastAsia="ＭＳ ゴシック" w:hAnsi="ＭＳ ゴシック"/>
            <w:sz w:val="14"/>
            <w:vertAlign w:val="subscript"/>
          </w:rPr>
          <w:t>IL</w:t>
        </w:r>
        <w:r w:rsidRPr="000D29BE">
          <w:rPr>
            <w:rFonts w:ascii="ＭＳ ゴシック" w:eastAsia="ＭＳ ゴシック" w:hAnsi="ＭＳ ゴシック" w:hint="eastAsia"/>
            <w:sz w:val="14"/>
          </w:rPr>
          <w:t>（</w:t>
        </w:r>
        <w:r w:rsidRPr="000D29BE">
          <w:rPr>
            <w:rFonts w:ascii="ＭＳ ゴシック" w:eastAsia="ＭＳ ゴシック" w:hAnsi="ＭＳ ゴシック"/>
            <w:sz w:val="14"/>
          </w:rPr>
          <w:t>Max.</w:t>
        </w:r>
        <w:r w:rsidRPr="000D29BE">
          <w:rPr>
            <w:rFonts w:ascii="ＭＳ ゴシック" w:eastAsia="ＭＳ ゴシック" w:hAnsi="ＭＳ ゴシック" w:hint="eastAsia"/>
            <w:sz w:val="14"/>
          </w:rPr>
          <w:t>）から</w:t>
        </w:r>
        <w:r w:rsidRPr="000D29BE">
          <w:rPr>
            <w:rFonts w:ascii="ＭＳ ゴシック" w:eastAsia="ＭＳ ゴシック" w:hAnsi="ＭＳ ゴシック"/>
            <w:sz w:val="14"/>
          </w:rPr>
          <w:t>V</w:t>
        </w:r>
        <w:r w:rsidRPr="000D29BE">
          <w:rPr>
            <w:rFonts w:ascii="ＭＳ ゴシック" w:eastAsia="ＭＳ ゴシック" w:hAnsi="ＭＳ ゴシック"/>
            <w:sz w:val="14"/>
            <w:vertAlign w:val="subscript"/>
          </w:rPr>
          <w:t>IH</w:t>
        </w:r>
        <w:r w:rsidRPr="000D29BE">
          <w:rPr>
            <w:rFonts w:ascii="ＭＳ ゴシック" w:eastAsia="ＭＳ ゴシック" w:hAnsi="ＭＳ ゴシック" w:hint="eastAsia"/>
            <w:sz w:val="14"/>
          </w:rPr>
          <w:t>（</w:t>
        </w:r>
        <w:r w:rsidRPr="000D29BE">
          <w:rPr>
            <w:rFonts w:ascii="ＭＳ ゴシック" w:eastAsia="ＭＳ ゴシック" w:hAnsi="ＭＳ ゴシック"/>
            <w:sz w:val="14"/>
          </w:rPr>
          <w:t>Min.</w:t>
        </w:r>
        <w:r w:rsidRPr="000D29BE">
          <w:rPr>
            <w:rFonts w:ascii="ＭＳ ゴシック" w:eastAsia="ＭＳ ゴシック" w:hAnsi="ＭＳ ゴシック" w:hint="eastAsia"/>
            <w:sz w:val="14"/>
          </w:rPr>
          <w:t>）までの領域を通過する遷移期間中にチャタリングノイズなどが入らないように使用してください。</w:t>
        </w:r>
      </w:ins>
    </w:p>
    <w:p w14:paraId="1CAF4194" w14:textId="77777777" w:rsidR="000D29BE" w:rsidRPr="000D29BE" w:rsidRDefault="000D29BE" w:rsidP="000D29BE">
      <w:pPr>
        <w:keepNext/>
        <w:keepLines/>
        <w:topLinePunct w:val="0"/>
        <w:adjustRightInd/>
        <w:spacing w:after="0" w:line="220" w:lineRule="atLeast"/>
        <w:ind w:left="284" w:hanging="284"/>
        <w:jc w:val="left"/>
        <w:textAlignment w:val="auto"/>
        <w:rPr>
          <w:ins w:id="260" w:author="HIDEKI HAMADA" w:date="2019-03-07T14:50:00Z"/>
          <w:rFonts w:ascii="ＭＳ ゴシック" w:eastAsia="ＭＳ ゴシック" w:hAnsi="ＭＳ ゴシック" w:cs="Arial"/>
          <w:sz w:val="14"/>
        </w:rPr>
      </w:pPr>
      <w:ins w:id="261" w:author="HIDEKI HAMADA" w:date="2019-03-07T14:50:00Z">
        <w:r w:rsidRPr="000D29BE">
          <w:rPr>
            <w:rFonts w:ascii="ＭＳ ゴシック" w:eastAsia="ＭＳ ゴシック" w:hAnsi="ＭＳ ゴシック" w:cs="Arial"/>
            <w:sz w:val="14"/>
          </w:rPr>
          <w:t>7.</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リザーブアドレス（予約領域）のアクセス禁止</w:t>
        </w:r>
      </w:ins>
    </w:p>
    <w:p w14:paraId="0A737AE0" w14:textId="77777777" w:rsidR="000D29BE" w:rsidRPr="000D29BE" w:rsidRDefault="000D29BE" w:rsidP="000D29BE">
      <w:pPr>
        <w:keepNext/>
        <w:keepLines/>
        <w:topLinePunct w:val="0"/>
        <w:adjustRightInd/>
        <w:spacing w:after="20" w:line="240" w:lineRule="atLeast"/>
        <w:ind w:left="289" w:firstLine="0"/>
        <w:jc w:val="left"/>
        <w:textAlignment w:val="auto"/>
        <w:rPr>
          <w:ins w:id="262" w:author="HIDEKI HAMADA" w:date="2019-03-07T14:50:00Z"/>
          <w:rFonts w:ascii="ＭＳ ゴシック" w:eastAsia="ＭＳ ゴシック" w:hAnsi="ＭＳ ゴシック"/>
          <w:sz w:val="14"/>
        </w:rPr>
      </w:pPr>
      <w:ins w:id="263" w:author="HIDEKI HAMADA" w:date="2019-03-07T14:50:00Z">
        <w:r w:rsidRPr="000D29BE">
          <w:rPr>
            <w:rFonts w:ascii="ＭＳ ゴシック" w:eastAsia="ＭＳ ゴシック" w:hAnsi="ＭＳ ゴシック" w:hint="eastAsia"/>
            <w:sz w:val="14"/>
          </w:rPr>
          <w:t>リザーブアドレス（予約領域）のアクセスを禁止します。アドレス領域には、将来の拡張機能用に割り付けられている</w:t>
        </w:r>
        <w:r w:rsidRPr="000D29BE">
          <w:rPr>
            <w:rFonts w:ascii="ＭＳ ゴシック" w:eastAsia="ＭＳ ゴシック" w:hAnsi="ＭＳ ゴシック"/>
            <w:sz w:val="14"/>
          </w:rPr>
          <w:t xml:space="preserve"> </w:t>
        </w:r>
        <w:r w:rsidRPr="000D29BE">
          <w:rPr>
            <w:rFonts w:ascii="ＭＳ ゴシック" w:eastAsia="ＭＳ ゴシック" w:hAnsi="ＭＳ ゴシック" w:hint="eastAsia"/>
            <w:sz w:val="14"/>
          </w:rPr>
          <w:t>リザーブアドレス（予約領域）があります。これらのアドレスをアクセスしたときの動作については、保証できませんので、アクセスしないようにしてください。</w:t>
        </w:r>
      </w:ins>
    </w:p>
    <w:p w14:paraId="0B3D8805" w14:textId="77777777" w:rsidR="000D29BE" w:rsidRPr="000D29BE" w:rsidRDefault="000D29BE" w:rsidP="000D29BE">
      <w:pPr>
        <w:keepNext/>
        <w:keepLines/>
        <w:topLinePunct w:val="0"/>
        <w:adjustRightInd/>
        <w:spacing w:after="0" w:line="220" w:lineRule="atLeast"/>
        <w:ind w:left="284" w:hanging="284"/>
        <w:jc w:val="left"/>
        <w:textAlignment w:val="auto"/>
        <w:rPr>
          <w:ins w:id="264" w:author="HIDEKI HAMADA" w:date="2019-03-07T14:50:00Z"/>
          <w:rFonts w:ascii="ＭＳ ゴシック" w:eastAsia="ＭＳ ゴシック" w:hAnsi="ＭＳ ゴシック" w:cs="Arial"/>
          <w:sz w:val="14"/>
        </w:rPr>
      </w:pPr>
      <w:ins w:id="265" w:author="HIDEKI HAMADA" w:date="2019-03-07T14:50:00Z">
        <w:r w:rsidRPr="000D29BE">
          <w:rPr>
            <w:rFonts w:ascii="ＭＳ ゴシック" w:eastAsia="ＭＳ ゴシック" w:hAnsi="ＭＳ ゴシック" w:cs="Arial"/>
            <w:sz w:val="14"/>
          </w:rPr>
          <w:t>8.</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製品間の相違について</w:t>
        </w:r>
      </w:ins>
    </w:p>
    <w:p w14:paraId="5297D479" w14:textId="77777777" w:rsidR="000D29BE" w:rsidRPr="000D29BE" w:rsidRDefault="000D29BE" w:rsidP="000D29BE">
      <w:pPr>
        <w:keepNext/>
        <w:keepLines/>
        <w:topLinePunct w:val="0"/>
        <w:adjustRightInd/>
        <w:spacing w:after="20" w:line="240" w:lineRule="atLeast"/>
        <w:ind w:left="289" w:firstLine="0"/>
        <w:jc w:val="left"/>
        <w:textAlignment w:val="auto"/>
        <w:rPr>
          <w:ins w:id="266" w:author="HIDEKI HAMADA" w:date="2019-03-07T14:50:00Z"/>
          <w:rFonts w:ascii="ＭＳ ゴシック" w:eastAsia="ＭＳ ゴシック" w:hAnsi="ＭＳ ゴシック"/>
          <w:sz w:val="14"/>
        </w:rPr>
      </w:pPr>
      <w:ins w:id="267" w:author="HIDEKI HAMADA" w:date="2019-03-07T14:50:00Z">
        <w:r w:rsidRPr="000D29BE">
          <w:rPr>
            <w:rFonts w:ascii="ＭＳ ゴシック" w:eastAsia="ＭＳ ゴシック" w:hAnsi="ＭＳ ゴシック" w:hint="eastAsia"/>
            <w:sz w:val="14"/>
          </w:rPr>
          <w:t>型名の異なる製品に変更する場合は、製品型名ごとにシステム評価試験を実施してください。同じグループのマイコンでも型名が違うと、フラッシュメモリ、レイアウトパターンの相違などにより、電気的特性の範囲で、特性値、動作マージン、ノイズ耐量、ノイズ幅射量などが異なる場合があります。型名が違う製品に変更する場合は、個々の製品ごとにシステム評価試験を実施してください。</w:t>
        </w:r>
      </w:ins>
    </w:p>
    <w:p w14:paraId="25BF09B0" w14:textId="77777777" w:rsidR="000D29BE" w:rsidRPr="000D29BE" w:rsidRDefault="000D29BE" w:rsidP="000D29BE">
      <w:pPr>
        <w:keepNext/>
        <w:topLinePunct w:val="0"/>
        <w:adjustRightInd/>
        <w:spacing w:before="120" w:after="60" w:line="300" w:lineRule="exact"/>
        <w:ind w:firstLine="0"/>
        <w:jc w:val="left"/>
        <w:textAlignment w:val="auto"/>
        <w:rPr>
          <w:ins w:id="268" w:author="HIDEKI HAMADA" w:date="2019-03-07T14:50:00Z"/>
          <w:rFonts w:ascii="ＭＳ ゴシック" w:eastAsia="ＭＳ ゴシック" w:hAnsi="ＭＳ ゴシック"/>
          <w:sz w:val="14"/>
        </w:rPr>
      </w:pPr>
    </w:p>
    <w:p w14:paraId="2CE375B6" w14:textId="77777777" w:rsidR="000D29BE" w:rsidRPr="000D29BE" w:rsidRDefault="000D29BE" w:rsidP="000D29BE">
      <w:pPr>
        <w:rPr>
          <w:ins w:id="269" w:author="HIDEKI HAMADA" w:date="2019-03-07T14:50:00Z"/>
        </w:rPr>
      </w:pPr>
    </w:p>
    <w:p w14:paraId="2D27999D" w14:textId="77777777" w:rsidR="000D29BE" w:rsidRPr="000D29BE" w:rsidRDefault="000D29BE" w:rsidP="000D29BE">
      <w:pPr>
        <w:rPr>
          <w:ins w:id="270" w:author="HIDEKI HAMADA" w:date="2019-03-07T14:50:00Z"/>
        </w:rPr>
      </w:pPr>
    </w:p>
    <w:p w14:paraId="633CF559" w14:textId="77777777" w:rsidR="000D29BE" w:rsidRPr="000D29BE" w:rsidRDefault="000D29BE" w:rsidP="000D29BE">
      <w:pPr>
        <w:rPr>
          <w:ins w:id="271" w:author="HIDEKI HAMADA" w:date="2019-03-07T14:50:00Z"/>
        </w:rPr>
      </w:pPr>
    </w:p>
    <w:p w14:paraId="349D44F4" w14:textId="77777777" w:rsidR="000D29BE" w:rsidRPr="000D29BE" w:rsidRDefault="000D29BE" w:rsidP="000D29BE">
      <w:pPr>
        <w:rPr>
          <w:ins w:id="272" w:author="HIDEKI HAMADA" w:date="2019-03-07T14:50:00Z"/>
        </w:rPr>
      </w:pPr>
    </w:p>
    <w:p w14:paraId="106B1484" w14:textId="77777777" w:rsidR="000D29BE" w:rsidRPr="000D29BE" w:rsidRDefault="000D29BE" w:rsidP="000D29BE">
      <w:pPr>
        <w:rPr>
          <w:ins w:id="273" w:author="HIDEKI HAMADA" w:date="2019-03-07T14:50:00Z"/>
        </w:rPr>
      </w:pPr>
    </w:p>
    <w:p w14:paraId="76FED78E" w14:textId="77777777" w:rsidR="000D29BE" w:rsidRPr="000D29BE" w:rsidRDefault="000D29BE" w:rsidP="000D29BE">
      <w:pPr>
        <w:rPr>
          <w:ins w:id="274" w:author="HIDEKI HAMADA" w:date="2019-03-07T14:50:00Z"/>
        </w:rPr>
      </w:pPr>
    </w:p>
    <w:p w14:paraId="29A046FE" w14:textId="77777777" w:rsidR="000D29BE" w:rsidRPr="000D29BE" w:rsidRDefault="000D29BE" w:rsidP="000D29BE">
      <w:pPr>
        <w:rPr>
          <w:ins w:id="275" w:author="HIDEKI HAMADA" w:date="2019-03-07T14:50:00Z"/>
        </w:rPr>
      </w:pPr>
    </w:p>
    <w:p w14:paraId="04D0410A" w14:textId="77777777" w:rsidR="000D29BE" w:rsidRPr="000D29BE" w:rsidRDefault="000D29BE" w:rsidP="000D29BE">
      <w:pPr>
        <w:rPr>
          <w:ins w:id="276" w:author="HIDEKI HAMADA" w:date="2019-03-07T14:50:00Z"/>
        </w:rPr>
      </w:pPr>
    </w:p>
    <w:p w14:paraId="445BCA0A" w14:textId="77777777" w:rsidR="000D29BE" w:rsidRPr="000D29BE" w:rsidRDefault="000D29BE" w:rsidP="000D29BE">
      <w:pPr>
        <w:rPr>
          <w:ins w:id="277" w:author="HIDEKI HAMADA" w:date="2019-03-07T14:50:00Z"/>
        </w:rPr>
      </w:pPr>
    </w:p>
    <w:p w14:paraId="1062BE53" w14:textId="77777777" w:rsidR="000D29BE" w:rsidRPr="000D29BE" w:rsidRDefault="000D29BE" w:rsidP="000D29BE">
      <w:pPr>
        <w:rPr>
          <w:ins w:id="278" w:author="HIDEKI HAMADA" w:date="2019-03-07T14:50:00Z"/>
        </w:rPr>
      </w:pPr>
    </w:p>
    <w:p w14:paraId="372C1DB7" w14:textId="77777777" w:rsidR="000D29BE" w:rsidRPr="000D29BE" w:rsidRDefault="000D29BE" w:rsidP="000D29BE">
      <w:pPr>
        <w:rPr>
          <w:ins w:id="279" w:author="HIDEKI HAMADA" w:date="2019-03-07T14:50:00Z"/>
        </w:rPr>
      </w:pPr>
    </w:p>
    <w:p w14:paraId="327CCBB9" w14:textId="77777777" w:rsidR="000D29BE" w:rsidRPr="000D29BE" w:rsidRDefault="000D29BE" w:rsidP="000D29BE">
      <w:pPr>
        <w:rPr>
          <w:ins w:id="280" w:author="HIDEKI HAMADA" w:date="2019-03-07T14:50:00Z"/>
        </w:rPr>
      </w:pPr>
    </w:p>
    <w:p w14:paraId="78A054AA" w14:textId="77777777" w:rsidR="000D29BE" w:rsidRPr="000D29BE" w:rsidRDefault="000D29BE" w:rsidP="000D29BE">
      <w:pPr>
        <w:tabs>
          <w:tab w:val="left" w:pos="3990"/>
        </w:tabs>
        <w:rPr>
          <w:ins w:id="281" w:author="HIDEKI HAMADA" w:date="2019-03-07T14:50:00Z"/>
        </w:rPr>
      </w:pPr>
      <w:ins w:id="282" w:author="HIDEKI HAMADA" w:date="2019-03-07T14:50:00Z">
        <w:r w:rsidRPr="000D29BE">
          <w:tab/>
        </w:r>
      </w:ins>
    </w:p>
    <w:p w14:paraId="39DD0381" w14:textId="77777777" w:rsidR="000D29BE" w:rsidRPr="000D29BE" w:rsidRDefault="000D29BE" w:rsidP="000D29BE">
      <w:pPr>
        <w:tabs>
          <w:tab w:val="left" w:pos="3990"/>
        </w:tabs>
        <w:rPr>
          <w:ins w:id="283" w:author="HIDEKI HAMADA" w:date="2019-03-07T14:50:00Z"/>
        </w:rPr>
        <w:sectPr w:rsidR="000D29BE" w:rsidRPr="000D29BE" w:rsidSect="00085923">
          <w:headerReference w:type="default" r:id="rId26"/>
          <w:footerReference w:type="default" r:id="rId27"/>
          <w:pgSz w:w="11879" w:h="16817" w:code="9"/>
          <w:pgMar w:top="567" w:right="1134" w:bottom="567" w:left="1134" w:header="851" w:footer="567" w:gutter="0"/>
          <w:pgNumType w:start="1"/>
          <w:cols w:space="360"/>
        </w:sectPr>
      </w:pPr>
      <w:ins w:id="284" w:author="HIDEKI HAMADA" w:date="2019-03-07T14:50:00Z">
        <w:r w:rsidRPr="000D29BE">
          <w:tab/>
        </w:r>
      </w:ins>
    </w:p>
    <w:p w14:paraId="6EDC4E8B" w14:textId="77777777" w:rsidR="000D29BE" w:rsidRPr="000D29BE" w:rsidRDefault="000D29BE" w:rsidP="000D29BE">
      <w:pPr>
        <w:keepNext/>
        <w:topLinePunct w:val="0"/>
        <w:adjustRightInd/>
        <w:spacing w:before="120" w:after="60" w:line="300" w:lineRule="exact"/>
        <w:ind w:firstLine="0"/>
        <w:jc w:val="left"/>
        <w:textAlignment w:val="auto"/>
        <w:rPr>
          <w:ins w:id="285" w:author="HIDEKI HAMADA" w:date="2019-03-07T14:50:00Z"/>
          <w:rFonts w:ascii="ＭＳ ゴシック" w:eastAsia="ＭＳ ゴシック" w:hAnsi="ＭＳ ゴシック"/>
          <w:sz w:val="24"/>
        </w:rPr>
      </w:pPr>
      <w:ins w:id="286" w:author="HIDEKI HAMADA" w:date="2019-03-07T14:50:00Z">
        <w:r w:rsidRPr="000D29BE">
          <w:rPr>
            <w:rFonts w:ascii="ＭＳ ゴシック" w:eastAsia="ＭＳ ゴシック" w:hAnsi="ＭＳ ゴシック" w:hint="eastAsia"/>
            <w:sz w:val="24"/>
          </w:rPr>
          <w:lastRenderedPageBreak/>
          <w:t>ご注意書き</w:t>
        </w:r>
      </w:ins>
    </w:p>
    <w:p w14:paraId="14BE0CCE" w14:textId="77777777" w:rsidR="000D29BE" w:rsidRPr="000D29BE" w:rsidRDefault="000D29BE" w:rsidP="000D29BE">
      <w:pPr>
        <w:keepNext/>
        <w:keepLines/>
        <w:topLinePunct w:val="0"/>
        <w:adjustRightInd/>
        <w:spacing w:after="0" w:line="220" w:lineRule="atLeast"/>
        <w:ind w:left="284" w:hanging="284"/>
        <w:jc w:val="left"/>
        <w:textAlignment w:val="auto"/>
        <w:rPr>
          <w:ins w:id="287" w:author="HIDEKI HAMADA" w:date="2019-03-07T14:50:00Z"/>
          <w:rFonts w:ascii="ＭＳ ゴシック" w:eastAsia="ＭＳ ゴシック" w:hAnsi="ＭＳ ゴシック" w:cs="Arial"/>
          <w:sz w:val="14"/>
          <w:szCs w:val="14"/>
        </w:rPr>
      </w:pPr>
      <w:ins w:id="288" w:author="HIDEKI HAMADA" w:date="2019-03-07T14:50:00Z">
        <w:r w:rsidRPr="000D29BE">
          <w:rPr>
            <w:rFonts w:ascii="ＭＳ ゴシック" w:eastAsia="ＭＳ ゴシック" w:hAnsi="ＭＳ ゴシック" w:cs="Arial"/>
            <w:sz w:val="14"/>
            <w:szCs w:val="14"/>
          </w:rPr>
          <w:t>1.</w:t>
        </w:r>
        <w:r w:rsidRPr="000D29BE">
          <w:rPr>
            <w:rFonts w:ascii="ＭＳ ゴシック" w:eastAsia="ＭＳ ゴシック" w:hAnsi="ＭＳ ゴシック" w:cs="Arial"/>
            <w:sz w:val="14"/>
            <w:szCs w:val="14"/>
          </w:rPr>
          <w:tab/>
        </w:r>
        <w:r w:rsidRPr="000D29BE">
          <w:rPr>
            <w:rFonts w:ascii="ＭＳ ゴシック" w:eastAsia="ＭＳ ゴシック" w:hAnsi="ＭＳ ゴシック" w:cs="Arial" w:hint="eastAsia"/>
            <w:sz w:val="14"/>
            <w:szCs w:val="14"/>
          </w:rPr>
          <w:t>本資料に記載された回路、ソフトウェアおよびこれらに関連する情報は、半導体製品の動作例、応用例を説明するものです。お客様の機器・システムの設計において、回路、ソフトウェアおよびこれらに関連する情報を使用する場合には、お客様の責任において行ってください。これらの使用に起因して生じた損害（お客様または第三者いずれに生じた損害も含みます。以下同じです。）に関し、当社は、一切その責任を負いません。</w:t>
        </w:r>
      </w:ins>
    </w:p>
    <w:p w14:paraId="59FDFA4D" w14:textId="77777777" w:rsidR="000D29BE" w:rsidRPr="000D29BE" w:rsidRDefault="000D29BE" w:rsidP="000D29BE">
      <w:pPr>
        <w:keepNext/>
        <w:keepLines/>
        <w:topLinePunct w:val="0"/>
        <w:adjustRightInd/>
        <w:spacing w:after="0" w:line="220" w:lineRule="atLeast"/>
        <w:ind w:left="284" w:hanging="284"/>
        <w:jc w:val="left"/>
        <w:textAlignment w:val="auto"/>
        <w:rPr>
          <w:ins w:id="289" w:author="HIDEKI HAMADA" w:date="2019-03-07T14:50:00Z"/>
          <w:rFonts w:ascii="ＭＳ ゴシック" w:eastAsia="ＭＳ ゴシック" w:hAnsi="ＭＳ ゴシック" w:cs="Arial"/>
          <w:sz w:val="14"/>
        </w:rPr>
      </w:pPr>
      <w:ins w:id="290" w:author="HIDEKI HAMADA" w:date="2019-03-07T14:50:00Z">
        <w:r w:rsidRPr="000D29BE">
          <w:rPr>
            <w:rFonts w:ascii="ＭＳ ゴシック" w:eastAsia="ＭＳ ゴシック" w:hAnsi="ＭＳ ゴシック" w:cs="Arial"/>
            <w:sz w:val="14"/>
          </w:rPr>
          <w:t>2.</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当社製品、本資料に記載された製品デ－タ、図、表、プログラム、アルゴリズム、応用回路例等の情報の使用に起因して発生した第三者の特許権、著作権その他の知的財産権に対する侵害またはこれらに関する紛争について、当社は、何らの保証を行うものではなく、また責任を負うものではありません。</w:t>
        </w:r>
      </w:ins>
    </w:p>
    <w:p w14:paraId="7F78300A" w14:textId="77777777" w:rsidR="000D29BE" w:rsidRPr="000D29BE" w:rsidRDefault="000D29BE" w:rsidP="000D29BE">
      <w:pPr>
        <w:keepNext/>
        <w:keepLines/>
        <w:topLinePunct w:val="0"/>
        <w:adjustRightInd/>
        <w:spacing w:after="0" w:line="220" w:lineRule="atLeast"/>
        <w:ind w:left="284" w:hanging="284"/>
        <w:jc w:val="left"/>
        <w:textAlignment w:val="auto"/>
        <w:rPr>
          <w:ins w:id="291" w:author="HIDEKI HAMADA" w:date="2019-03-07T14:50:00Z"/>
          <w:rFonts w:ascii="ＭＳ ゴシック" w:eastAsia="ＭＳ ゴシック" w:hAnsi="ＭＳ ゴシック" w:cs="Arial"/>
          <w:sz w:val="14"/>
        </w:rPr>
      </w:pPr>
      <w:ins w:id="292" w:author="HIDEKI HAMADA" w:date="2019-03-07T14:50:00Z">
        <w:r w:rsidRPr="000D29BE">
          <w:rPr>
            <w:rFonts w:ascii="ＭＳ ゴシック" w:eastAsia="ＭＳ ゴシック" w:hAnsi="ＭＳ ゴシック" w:cs="Arial"/>
            <w:sz w:val="14"/>
          </w:rPr>
          <w:t>3.</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当社は、本資料に基づき当社または第三者の特許権、著作権その他の知的財産権を何ら許諾するものではありません。</w:t>
        </w:r>
      </w:ins>
    </w:p>
    <w:p w14:paraId="40D7E831" w14:textId="77777777" w:rsidR="000D29BE" w:rsidRPr="000D29BE" w:rsidRDefault="000D29BE" w:rsidP="000D29BE">
      <w:pPr>
        <w:keepNext/>
        <w:keepLines/>
        <w:topLinePunct w:val="0"/>
        <w:adjustRightInd/>
        <w:spacing w:after="0" w:line="220" w:lineRule="atLeast"/>
        <w:ind w:left="284" w:hanging="284"/>
        <w:jc w:val="left"/>
        <w:textAlignment w:val="auto"/>
        <w:rPr>
          <w:ins w:id="293" w:author="HIDEKI HAMADA" w:date="2019-03-07T14:50:00Z"/>
          <w:rFonts w:ascii="ＭＳ ゴシック" w:eastAsia="ＭＳ ゴシック" w:hAnsi="ＭＳ ゴシック" w:cs="Arial"/>
          <w:sz w:val="14"/>
        </w:rPr>
      </w:pPr>
      <w:ins w:id="294" w:author="HIDEKI HAMADA" w:date="2019-03-07T14:50:00Z">
        <w:r w:rsidRPr="000D29BE">
          <w:rPr>
            <w:rFonts w:ascii="ＭＳ ゴシック" w:eastAsia="ＭＳ ゴシック" w:hAnsi="ＭＳ ゴシック" w:cs="Arial"/>
            <w:sz w:val="14"/>
          </w:rPr>
          <w:t>4.</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当社製品を、全部または一部を問わず、改造、改変、複製、リバースエンジニアリング、その他、不適切に使用しないでください。かかる改造、改変、複製、リバースエンジニアリング等により生じた損害に関し、当社は、一切その責任を負いません。</w:t>
        </w:r>
      </w:ins>
    </w:p>
    <w:p w14:paraId="35F383AE" w14:textId="77777777" w:rsidR="000D29BE" w:rsidRPr="000D29BE" w:rsidRDefault="000D29BE" w:rsidP="000D29BE">
      <w:pPr>
        <w:keepNext/>
        <w:keepLines/>
        <w:topLinePunct w:val="0"/>
        <w:adjustRightInd/>
        <w:spacing w:after="0" w:line="220" w:lineRule="atLeast"/>
        <w:ind w:left="284" w:hanging="284"/>
        <w:jc w:val="left"/>
        <w:textAlignment w:val="auto"/>
        <w:rPr>
          <w:ins w:id="295" w:author="HIDEKI HAMADA" w:date="2019-03-07T14:50:00Z"/>
          <w:rFonts w:ascii="ＭＳ ゴシック" w:eastAsia="ＭＳ ゴシック" w:hAnsi="ＭＳ ゴシック" w:cs="Arial"/>
          <w:sz w:val="14"/>
        </w:rPr>
      </w:pPr>
      <w:ins w:id="296" w:author="HIDEKI HAMADA" w:date="2019-03-07T14:50:00Z">
        <w:r w:rsidRPr="000D29BE">
          <w:rPr>
            <w:rFonts w:ascii="ＭＳ ゴシック" w:eastAsia="ＭＳ ゴシック" w:hAnsi="ＭＳ ゴシック" w:cs="Arial"/>
            <w:sz w:val="14"/>
          </w:rPr>
          <w:t>5.</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当社は、当社製品の品質水準を「標準水準」および「高品質水準」に分類しており、各品質水準は、以下に示す用途に製品が使用されることを意図しております。</w:t>
        </w:r>
      </w:ins>
    </w:p>
    <w:p w14:paraId="5A0F88EB" w14:textId="77777777" w:rsidR="000D29BE" w:rsidRPr="000D29BE" w:rsidRDefault="000D29BE" w:rsidP="000D29BE">
      <w:pPr>
        <w:keepNext/>
        <w:keepLines/>
        <w:tabs>
          <w:tab w:val="left" w:pos="454"/>
          <w:tab w:val="left" w:pos="1304"/>
        </w:tabs>
        <w:topLinePunct w:val="0"/>
        <w:adjustRightInd/>
        <w:spacing w:after="0" w:line="220" w:lineRule="atLeast"/>
        <w:ind w:left="284" w:firstLine="0"/>
        <w:jc w:val="left"/>
        <w:textAlignment w:val="auto"/>
        <w:rPr>
          <w:ins w:id="297" w:author="HIDEKI HAMADA" w:date="2019-03-07T14:50:00Z"/>
          <w:rFonts w:ascii="ＭＳ ゴシック" w:eastAsia="ＭＳ ゴシック" w:hAnsi="ＭＳ ゴシック" w:cs="Arial"/>
          <w:sz w:val="14"/>
          <w:szCs w:val="16"/>
        </w:rPr>
      </w:pPr>
      <w:ins w:id="298" w:author="HIDEKI HAMADA" w:date="2019-03-07T14:50:00Z">
        <w:r w:rsidRPr="000D29BE">
          <w:rPr>
            <w:rFonts w:ascii="ＭＳ ゴシック" w:eastAsia="ＭＳ ゴシック" w:hAnsi="ＭＳ ゴシック" w:cs="Arial"/>
            <w:sz w:val="14"/>
            <w:szCs w:val="16"/>
          </w:rPr>
          <w:tab/>
        </w:r>
        <w:r w:rsidRPr="000D29BE">
          <w:rPr>
            <w:rFonts w:ascii="ＭＳ ゴシック" w:eastAsia="ＭＳ ゴシック" w:hAnsi="ＭＳ ゴシック" w:cs="Arial" w:hint="eastAsia"/>
            <w:sz w:val="14"/>
            <w:szCs w:val="16"/>
          </w:rPr>
          <w:t>標準水準：</w:t>
        </w:r>
        <w:r w:rsidRPr="000D29BE">
          <w:rPr>
            <w:rFonts w:ascii="ＭＳ ゴシック" w:eastAsia="ＭＳ ゴシック" w:hAnsi="ＭＳ ゴシック" w:cs="Arial"/>
            <w:sz w:val="14"/>
            <w:szCs w:val="16"/>
          </w:rPr>
          <w:tab/>
        </w:r>
        <w:r w:rsidRPr="000D29BE">
          <w:rPr>
            <w:rFonts w:ascii="ＭＳ ゴシック" w:eastAsia="ＭＳ ゴシック" w:hAnsi="ＭＳ ゴシック" w:cs="Arial" w:hint="eastAsia"/>
            <w:sz w:val="14"/>
            <w:szCs w:val="16"/>
          </w:rPr>
          <w:t>コンピュータ、</w:t>
        </w:r>
        <w:r w:rsidRPr="000D29BE">
          <w:rPr>
            <w:rFonts w:ascii="ＭＳ ゴシック" w:eastAsia="ＭＳ ゴシック" w:hAnsi="ＭＳ ゴシック" w:cs="Arial"/>
            <w:sz w:val="14"/>
            <w:szCs w:val="16"/>
          </w:rPr>
          <w:t>OA</w:t>
        </w:r>
        <w:r w:rsidRPr="000D29BE">
          <w:rPr>
            <w:rFonts w:ascii="ＭＳ ゴシック" w:eastAsia="ＭＳ ゴシック" w:hAnsi="ＭＳ ゴシック" w:cs="Arial" w:hint="eastAsia"/>
            <w:sz w:val="14"/>
            <w:szCs w:val="16"/>
          </w:rPr>
          <w:t>機器、通信機器、計測機器、</w:t>
        </w:r>
        <w:r w:rsidRPr="000D29BE">
          <w:rPr>
            <w:rFonts w:ascii="ＭＳ ゴシック" w:eastAsia="ＭＳ ゴシック" w:hAnsi="ＭＳ ゴシック" w:cs="Arial"/>
            <w:sz w:val="14"/>
            <w:szCs w:val="16"/>
          </w:rPr>
          <w:t>AV</w:t>
        </w:r>
        <w:r w:rsidRPr="000D29BE">
          <w:rPr>
            <w:rFonts w:ascii="ＭＳ ゴシック" w:eastAsia="ＭＳ ゴシック" w:hAnsi="ＭＳ ゴシック" w:cs="Arial" w:hint="eastAsia"/>
            <w:sz w:val="14"/>
            <w:szCs w:val="16"/>
          </w:rPr>
          <w:t>機器、家電、工作機械、パーソナル機器、産業用ロボット等</w:t>
        </w:r>
      </w:ins>
    </w:p>
    <w:p w14:paraId="21048FFE" w14:textId="77777777" w:rsidR="000D29BE" w:rsidRPr="000D29BE" w:rsidRDefault="000D29BE" w:rsidP="000D29BE">
      <w:pPr>
        <w:keepNext/>
        <w:keepLines/>
        <w:tabs>
          <w:tab w:val="left" w:pos="454"/>
          <w:tab w:val="left" w:pos="1304"/>
        </w:tabs>
        <w:topLinePunct w:val="0"/>
        <w:adjustRightInd/>
        <w:spacing w:after="0" w:line="220" w:lineRule="atLeast"/>
        <w:ind w:left="284" w:firstLine="0"/>
        <w:jc w:val="left"/>
        <w:textAlignment w:val="auto"/>
        <w:rPr>
          <w:ins w:id="299" w:author="HIDEKI HAMADA" w:date="2019-03-07T14:50:00Z"/>
          <w:rFonts w:ascii="ＭＳ ゴシック" w:eastAsia="ＭＳ ゴシック" w:hAnsi="ＭＳ ゴシック" w:cs="Arial"/>
          <w:sz w:val="14"/>
          <w:szCs w:val="16"/>
        </w:rPr>
      </w:pPr>
      <w:ins w:id="300" w:author="HIDEKI HAMADA" w:date="2019-03-07T14:50:00Z">
        <w:r w:rsidRPr="000D29BE">
          <w:rPr>
            <w:rFonts w:ascii="ＭＳ ゴシック" w:eastAsia="ＭＳ ゴシック" w:hAnsi="ＭＳ ゴシック" w:cs="Arial"/>
            <w:sz w:val="14"/>
            <w:szCs w:val="16"/>
          </w:rPr>
          <w:tab/>
        </w:r>
        <w:r w:rsidRPr="000D29BE">
          <w:rPr>
            <w:rFonts w:ascii="ＭＳ ゴシック" w:eastAsia="ＭＳ ゴシック" w:hAnsi="ＭＳ ゴシック" w:cs="Arial" w:hint="eastAsia"/>
            <w:sz w:val="14"/>
            <w:szCs w:val="16"/>
          </w:rPr>
          <w:t>高品質水準：</w:t>
        </w:r>
        <w:r w:rsidRPr="000D29BE">
          <w:rPr>
            <w:rFonts w:ascii="ＭＳ ゴシック" w:eastAsia="ＭＳ ゴシック" w:hAnsi="ＭＳ ゴシック" w:cs="Arial"/>
            <w:sz w:val="14"/>
            <w:szCs w:val="16"/>
          </w:rPr>
          <w:tab/>
        </w:r>
        <w:r w:rsidRPr="000D29BE">
          <w:rPr>
            <w:rFonts w:ascii="ＭＳ ゴシック" w:eastAsia="ＭＳ ゴシック" w:hAnsi="ＭＳ ゴシック" w:cs="Arial" w:hint="eastAsia"/>
            <w:sz w:val="14"/>
            <w:szCs w:val="16"/>
          </w:rPr>
          <w:t>輸送機器（自動車、電車、船舶等）、交通制御（信号）、大規模通信機器、金融端末基幹システム、各種安全制御装置等</w:t>
        </w:r>
      </w:ins>
    </w:p>
    <w:p w14:paraId="4714B6F9" w14:textId="77777777" w:rsidR="000D29BE" w:rsidRPr="000D29BE" w:rsidRDefault="000D29BE" w:rsidP="000D29BE">
      <w:pPr>
        <w:keepNext/>
        <w:keepLines/>
        <w:topLinePunct w:val="0"/>
        <w:adjustRightInd/>
        <w:spacing w:after="0" w:line="220" w:lineRule="atLeast"/>
        <w:ind w:left="284" w:firstLine="0"/>
        <w:jc w:val="left"/>
        <w:textAlignment w:val="auto"/>
        <w:rPr>
          <w:ins w:id="301" w:author="HIDEKI HAMADA" w:date="2019-03-07T14:50:00Z"/>
          <w:rFonts w:ascii="ＭＳ ゴシック" w:eastAsia="ＭＳ ゴシック" w:hAnsi="ＭＳ ゴシック" w:cs="Arial"/>
          <w:sz w:val="14"/>
        </w:rPr>
      </w:pPr>
      <w:ins w:id="302" w:author="HIDEKI HAMADA" w:date="2019-03-07T14:50:00Z">
        <w:r w:rsidRPr="000D29BE">
          <w:rPr>
            <w:rFonts w:ascii="ＭＳ ゴシック" w:eastAsia="ＭＳ ゴシック" w:hAnsi="ＭＳ ゴシック" w:cs="Arial" w:hint="eastAsia"/>
            <w:sz w:val="14"/>
          </w:rPr>
          <w:t>当社製品は、データシート等により高信頼性、</w:t>
        </w:r>
        <w:r w:rsidRPr="000D29BE">
          <w:rPr>
            <w:rFonts w:ascii="ＭＳ ゴシック" w:eastAsia="ＭＳ ゴシック" w:hAnsi="ＭＳ ゴシック" w:cs="Arial"/>
            <w:sz w:val="14"/>
          </w:rPr>
          <w:t>Harsh environment</w:t>
        </w:r>
        <w:r w:rsidRPr="000D29BE">
          <w:rPr>
            <w:rFonts w:ascii="ＭＳ ゴシック" w:eastAsia="ＭＳ ゴシック" w:hAnsi="ＭＳ ゴシック" w:cs="Arial" w:hint="eastAsia"/>
            <w:sz w:val="14"/>
          </w:rPr>
          <w:t>向け製品と定義しているものを除き、直接生命・身体に危害を及ぼす可能性のある機器・システム（生命維持装置、人体に埋め込み使用するもの等）、もしくは多大な物的損害を発生させるおそれのある機器・システム（宇宙機器と、海底中継器、原子力制御システム、航空機制御システム、プラント基幹システム、軍事機器等）に使用されることを意図しておらず、これらの用途に使用することは想定していません。たとえ、当社が想定していない用途に当社製品を使用したことにより損害が生じても、当社は一切その責任を負いません。</w:t>
        </w:r>
      </w:ins>
    </w:p>
    <w:p w14:paraId="00BC550A" w14:textId="77777777" w:rsidR="000D29BE" w:rsidRPr="000D29BE" w:rsidRDefault="000D29BE" w:rsidP="000D29BE">
      <w:pPr>
        <w:keepNext/>
        <w:keepLines/>
        <w:topLinePunct w:val="0"/>
        <w:adjustRightInd/>
        <w:spacing w:after="0" w:line="220" w:lineRule="atLeast"/>
        <w:ind w:left="284" w:hanging="284"/>
        <w:jc w:val="left"/>
        <w:textAlignment w:val="auto"/>
        <w:rPr>
          <w:ins w:id="303" w:author="HIDEKI HAMADA" w:date="2019-03-07T14:50:00Z"/>
          <w:rFonts w:ascii="ＭＳ ゴシック" w:eastAsia="ＭＳ ゴシック" w:hAnsi="ＭＳ ゴシック" w:cs="Arial"/>
          <w:sz w:val="14"/>
        </w:rPr>
      </w:pPr>
      <w:ins w:id="304" w:author="HIDEKI HAMADA" w:date="2019-03-07T14:50:00Z">
        <w:r w:rsidRPr="000D29BE">
          <w:rPr>
            <w:rFonts w:ascii="ＭＳ ゴシック" w:eastAsia="ＭＳ ゴシック" w:hAnsi="ＭＳ ゴシック" w:cs="Arial"/>
            <w:sz w:val="14"/>
          </w:rPr>
          <w:t>6.</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当社製品をご使用の際は、最新の製品情報（データシート、ユーザーズマニュアル、アプリケーションノート、信頼性ハンドブックに記載の「半導体デバイスの使用上の一般的な注意事項」等）をご確認の上、当社が指定する最大定格、動作電源電圧範囲、放熱特性、実装条件その他指定条件の範囲内でご使用ください。指定条件の範囲を超えて当社製品をご使用された場合の故障、誤動作の不具合および事故につきましては、当社は、一切その責任を負いません。</w:t>
        </w:r>
      </w:ins>
    </w:p>
    <w:p w14:paraId="5417074B" w14:textId="77777777" w:rsidR="000D29BE" w:rsidRPr="000D29BE" w:rsidRDefault="000D29BE" w:rsidP="000D29BE">
      <w:pPr>
        <w:keepNext/>
        <w:keepLines/>
        <w:topLinePunct w:val="0"/>
        <w:adjustRightInd/>
        <w:spacing w:after="0" w:line="220" w:lineRule="atLeast"/>
        <w:ind w:left="284" w:hanging="284"/>
        <w:jc w:val="left"/>
        <w:textAlignment w:val="auto"/>
        <w:rPr>
          <w:ins w:id="305" w:author="HIDEKI HAMADA" w:date="2019-03-07T14:50:00Z"/>
          <w:rFonts w:ascii="ＭＳ ゴシック" w:eastAsia="ＭＳ ゴシック" w:hAnsi="ＭＳ ゴシック" w:cs="Arial"/>
          <w:sz w:val="14"/>
        </w:rPr>
      </w:pPr>
      <w:ins w:id="306" w:author="HIDEKI HAMADA" w:date="2019-03-07T14:50:00Z">
        <w:r w:rsidRPr="000D29BE">
          <w:rPr>
            <w:rFonts w:ascii="ＭＳ ゴシック" w:eastAsia="ＭＳ ゴシック" w:hAnsi="ＭＳ ゴシック" w:cs="Arial"/>
            <w:sz w:val="14"/>
          </w:rPr>
          <w:t>7.</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当社は、当社製品の品質および信頼性の向上に努めていますが、半導体製品はある確率で故障が発生したり、使用条件によっては誤動作したりする場合があります。また、当社製品は、データシート等において高信頼性、</w:t>
        </w:r>
        <w:r w:rsidRPr="000D29BE">
          <w:rPr>
            <w:rFonts w:ascii="ＭＳ ゴシック" w:eastAsia="ＭＳ ゴシック" w:hAnsi="ＭＳ ゴシック" w:cs="Arial"/>
            <w:sz w:val="14"/>
          </w:rPr>
          <w:t>Harsh environment</w:t>
        </w:r>
        <w:r w:rsidRPr="000D29BE">
          <w:rPr>
            <w:rFonts w:ascii="ＭＳ ゴシック" w:eastAsia="ＭＳ ゴシック" w:hAnsi="ＭＳ ゴシック" w:cs="Arial" w:hint="eastAsia"/>
            <w:sz w:val="14"/>
          </w:rPr>
          <w:t>向け製品と定義しているものを除き、耐放射線設計を行っておりません。仮に当社製品の故障または誤動作が生じた場合であっても、人身事故、火災事故その他社会的損害等を生じさせないよう、お客様の責任において、冗長設計、延焼対策設計、誤動作防止設計等の安全設計およびエージング処理等、お客様の機器・システムとしての出荷保証を行ってください。特に、マイコンソフトウェアは、単独での検証は困難なため、お客様の機器・システムとしての安全検証をお客様の責任で行ってください。</w:t>
        </w:r>
      </w:ins>
    </w:p>
    <w:p w14:paraId="127FBDF6" w14:textId="77777777" w:rsidR="000D29BE" w:rsidRPr="000D29BE" w:rsidRDefault="000D29BE" w:rsidP="000D29BE">
      <w:pPr>
        <w:keepNext/>
        <w:keepLines/>
        <w:topLinePunct w:val="0"/>
        <w:adjustRightInd/>
        <w:spacing w:after="0" w:line="220" w:lineRule="atLeast"/>
        <w:ind w:left="284" w:hanging="284"/>
        <w:jc w:val="left"/>
        <w:textAlignment w:val="auto"/>
        <w:rPr>
          <w:ins w:id="307" w:author="HIDEKI HAMADA" w:date="2019-03-07T14:50:00Z"/>
          <w:rFonts w:ascii="ＭＳ ゴシック" w:eastAsia="ＭＳ ゴシック" w:hAnsi="ＭＳ ゴシック" w:cs="Arial"/>
          <w:sz w:val="14"/>
        </w:rPr>
      </w:pPr>
      <w:ins w:id="308" w:author="HIDEKI HAMADA" w:date="2019-03-07T14:50:00Z">
        <w:r w:rsidRPr="000D29BE">
          <w:rPr>
            <w:rFonts w:ascii="ＭＳ ゴシック" w:eastAsia="ＭＳ ゴシック" w:hAnsi="ＭＳ ゴシック" w:cs="Arial"/>
            <w:sz w:val="14"/>
          </w:rPr>
          <w:t>8.</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当社製品の環境適合性等の詳細につきましては、製品個別に必ず当社営業窓口までお問合せください。ご使用に際しては、特定の物質の含有・使用を規制する</w:t>
        </w:r>
        <w:r w:rsidRPr="000D29BE">
          <w:rPr>
            <w:rFonts w:ascii="ＭＳ ゴシック" w:eastAsia="ＭＳ ゴシック" w:hAnsi="ＭＳ ゴシック" w:cs="Arial"/>
            <w:sz w:val="14"/>
          </w:rPr>
          <w:t>RoHS</w:t>
        </w:r>
        <w:r w:rsidRPr="000D29BE">
          <w:rPr>
            <w:rFonts w:ascii="ＭＳ ゴシック" w:eastAsia="ＭＳ ゴシック" w:hAnsi="ＭＳ ゴシック" w:cs="Arial" w:hint="eastAsia"/>
            <w:sz w:val="14"/>
          </w:rPr>
          <w:t>指令等、適用される環境関連法令を十分調査のうえ、かかる法令に適合するようご使用ください。かかる法令を遵守しないことにより生じた損害に関して、当社は、一切その責任を負いません。</w:t>
        </w:r>
      </w:ins>
    </w:p>
    <w:p w14:paraId="49A75305" w14:textId="77777777" w:rsidR="000D29BE" w:rsidRPr="000D29BE" w:rsidRDefault="000D29BE" w:rsidP="000D29BE">
      <w:pPr>
        <w:keepNext/>
        <w:keepLines/>
        <w:topLinePunct w:val="0"/>
        <w:adjustRightInd/>
        <w:spacing w:after="0" w:line="220" w:lineRule="atLeast"/>
        <w:ind w:left="284" w:hanging="284"/>
        <w:jc w:val="left"/>
        <w:textAlignment w:val="auto"/>
        <w:rPr>
          <w:ins w:id="309" w:author="HIDEKI HAMADA" w:date="2019-03-07T14:50:00Z"/>
          <w:rFonts w:ascii="ＭＳ ゴシック" w:eastAsia="ＭＳ ゴシック" w:hAnsi="ＭＳ ゴシック" w:cs="Arial"/>
          <w:sz w:val="14"/>
        </w:rPr>
      </w:pPr>
      <w:ins w:id="310" w:author="HIDEKI HAMADA" w:date="2019-03-07T14:50:00Z">
        <w:r w:rsidRPr="000D29BE">
          <w:rPr>
            <w:rFonts w:ascii="ＭＳ ゴシック" w:eastAsia="ＭＳ ゴシック" w:hAnsi="ＭＳ ゴシック" w:cs="Arial"/>
            <w:sz w:val="14"/>
          </w:rPr>
          <w:t>9.</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当社製品および技術を国内外の法令および規則により製造・使用・販売を禁止されている機器・システムに使用することはできません。当社製品および技術を輸出、販売または移転等する場合は、「外国為替及び外国貿易法」その他日本国および適用される外国の輸出管理関連法規を遵守し、それらの定めるところに従い必要な手続きを行ってください。</w:t>
        </w:r>
      </w:ins>
    </w:p>
    <w:p w14:paraId="3328B9B0" w14:textId="77777777" w:rsidR="000D29BE" w:rsidRPr="000D29BE" w:rsidRDefault="000D29BE" w:rsidP="000D29BE">
      <w:pPr>
        <w:keepNext/>
        <w:keepLines/>
        <w:topLinePunct w:val="0"/>
        <w:adjustRightInd/>
        <w:spacing w:after="0" w:line="220" w:lineRule="atLeast"/>
        <w:ind w:left="284" w:hanging="284"/>
        <w:jc w:val="left"/>
        <w:textAlignment w:val="auto"/>
        <w:rPr>
          <w:ins w:id="311" w:author="HIDEKI HAMADA" w:date="2019-03-07T14:50:00Z"/>
          <w:rFonts w:ascii="ＭＳ ゴシック" w:eastAsia="ＭＳ ゴシック" w:hAnsi="ＭＳ ゴシック" w:cs="Arial"/>
          <w:sz w:val="14"/>
        </w:rPr>
      </w:pPr>
      <w:ins w:id="312" w:author="HIDEKI HAMADA" w:date="2019-03-07T14:50:00Z">
        <w:r w:rsidRPr="000D29BE">
          <w:rPr>
            <w:rFonts w:ascii="ＭＳ ゴシック" w:eastAsia="ＭＳ ゴシック" w:hAnsi="ＭＳ ゴシック" w:cs="Arial"/>
            <w:sz w:val="14"/>
          </w:rPr>
          <w:t>10.</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お客様が当社製品を第三者に転売等される場合には、事前に当該第三者に対して、本ご注意書き記載の諸条件を通知する責任を負うものといたします。</w:t>
        </w:r>
      </w:ins>
    </w:p>
    <w:p w14:paraId="3C686ABB" w14:textId="77777777" w:rsidR="000D29BE" w:rsidRPr="000D29BE" w:rsidRDefault="000D29BE" w:rsidP="000D29BE">
      <w:pPr>
        <w:keepNext/>
        <w:keepLines/>
        <w:topLinePunct w:val="0"/>
        <w:adjustRightInd/>
        <w:spacing w:after="0" w:line="220" w:lineRule="atLeast"/>
        <w:ind w:left="284" w:hanging="284"/>
        <w:jc w:val="left"/>
        <w:textAlignment w:val="auto"/>
        <w:rPr>
          <w:ins w:id="313" w:author="HIDEKI HAMADA" w:date="2019-03-07T14:50:00Z"/>
          <w:rFonts w:ascii="ＭＳ ゴシック" w:eastAsia="ＭＳ ゴシック" w:hAnsi="ＭＳ ゴシック" w:cs="Arial"/>
          <w:sz w:val="14"/>
        </w:rPr>
      </w:pPr>
      <w:ins w:id="314" w:author="HIDEKI HAMADA" w:date="2019-03-07T14:50:00Z">
        <w:r w:rsidRPr="000D29BE">
          <w:rPr>
            <w:rFonts w:ascii="ＭＳ ゴシック" w:eastAsia="ＭＳ ゴシック" w:hAnsi="ＭＳ ゴシック" w:cs="Arial"/>
            <w:sz w:val="14"/>
          </w:rPr>
          <w:t>11.</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本資料の全部または一部を当社の文書による事前の承諾を得ることなく転載または複製することを禁じます。</w:t>
        </w:r>
      </w:ins>
    </w:p>
    <w:p w14:paraId="0CD360F4" w14:textId="77777777" w:rsidR="000D29BE" w:rsidRPr="000D29BE" w:rsidRDefault="000D29BE" w:rsidP="000D29BE">
      <w:pPr>
        <w:keepNext/>
        <w:keepLines/>
        <w:topLinePunct w:val="0"/>
        <w:adjustRightInd/>
        <w:spacing w:after="0" w:line="220" w:lineRule="atLeast"/>
        <w:ind w:left="284" w:hanging="284"/>
        <w:jc w:val="left"/>
        <w:textAlignment w:val="auto"/>
        <w:rPr>
          <w:ins w:id="315" w:author="HIDEKI HAMADA" w:date="2019-03-07T14:50:00Z"/>
          <w:rFonts w:ascii="ＭＳ ゴシック" w:eastAsia="ＭＳ ゴシック" w:hAnsi="ＭＳ ゴシック" w:cs="Arial"/>
          <w:sz w:val="14"/>
        </w:rPr>
      </w:pPr>
      <w:ins w:id="316" w:author="HIDEKI HAMADA" w:date="2019-03-07T14:50:00Z">
        <w:r w:rsidRPr="000D29BE">
          <w:rPr>
            <w:rFonts w:ascii="ＭＳ ゴシック" w:eastAsia="ＭＳ ゴシック" w:hAnsi="ＭＳ ゴシック" w:cs="Arial"/>
            <w:sz w:val="14"/>
          </w:rPr>
          <w:t>12.</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本資料に記載されている内容または当社製品についてご不明な点がございましたら、当社の営業担当者までお問合せください。</w:t>
        </w:r>
      </w:ins>
    </w:p>
    <w:p w14:paraId="243B1C07" w14:textId="77777777" w:rsidR="000D29BE" w:rsidRPr="000D29BE" w:rsidRDefault="000D29BE" w:rsidP="000D29BE">
      <w:pPr>
        <w:keepNext/>
        <w:keepLines/>
        <w:topLinePunct w:val="0"/>
        <w:adjustRightInd/>
        <w:spacing w:after="0" w:line="220" w:lineRule="atLeast"/>
        <w:ind w:left="397" w:hanging="397"/>
        <w:jc w:val="left"/>
        <w:textAlignment w:val="auto"/>
        <w:rPr>
          <w:ins w:id="317" w:author="HIDEKI HAMADA" w:date="2019-03-07T14:50:00Z"/>
          <w:rFonts w:ascii="ＭＳ ゴシック" w:eastAsia="ＭＳ ゴシック" w:hAnsi="ＭＳ ゴシック" w:cs="Arial"/>
          <w:sz w:val="14"/>
        </w:rPr>
      </w:pPr>
      <w:ins w:id="318" w:author="HIDEKI HAMADA" w:date="2019-03-07T14:50:00Z">
        <w:r w:rsidRPr="000D29BE">
          <w:rPr>
            <w:rFonts w:ascii="ＭＳ ゴシック" w:eastAsia="ＭＳ ゴシック" w:hAnsi="ＭＳ ゴシック" w:cs="Arial" w:hint="eastAsia"/>
            <w:sz w:val="14"/>
          </w:rPr>
          <w:t>注</w:t>
        </w:r>
        <w:r w:rsidRPr="000D29BE">
          <w:rPr>
            <w:rFonts w:ascii="ＭＳ ゴシック" w:eastAsia="ＭＳ ゴシック" w:hAnsi="ＭＳ ゴシック" w:cs="Arial"/>
            <w:sz w:val="14"/>
          </w:rPr>
          <w:t>1.</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本資料において使用されている「当社」とは、ルネサス</w:t>
        </w:r>
        <w:r w:rsidRPr="000D29BE">
          <w:rPr>
            <w:rFonts w:ascii="ＭＳ ゴシック" w:eastAsia="ＭＳ ゴシック" w:hAnsi="ＭＳ ゴシック" w:cs="Arial"/>
            <w:sz w:val="14"/>
          </w:rPr>
          <w:t xml:space="preserve"> </w:t>
        </w:r>
        <w:r w:rsidRPr="000D29BE">
          <w:rPr>
            <w:rFonts w:ascii="ＭＳ ゴシック" w:eastAsia="ＭＳ ゴシック" w:hAnsi="ＭＳ ゴシック" w:cs="Arial" w:hint="eastAsia"/>
            <w:sz w:val="14"/>
          </w:rPr>
          <w:t>エレクトロニクス株式会社およびルネサス</w:t>
        </w:r>
        <w:r w:rsidRPr="000D29BE">
          <w:rPr>
            <w:rFonts w:ascii="ＭＳ ゴシック" w:eastAsia="ＭＳ ゴシック" w:hAnsi="ＭＳ ゴシック" w:cs="Arial"/>
            <w:sz w:val="14"/>
          </w:rPr>
          <w:t xml:space="preserve"> </w:t>
        </w:r>
        <w:r w:rsidRPr="000D29BE">
          <w:rPr>
            <w:rFonts w:ascii="ＭＳ ゴシック" w:eastAsia="ＭＳ ゴシック" w:hAnsi="ＭＳ ゴシック" w:cs="Arial" w:hint="eastAsia"/>
            <w:sz w:val="14"/>
          </w:rPr>
          <w:t>エレクトロニクス株式会社が直接的、間接的に支配する会社をいいます。</w:t>
        </w:r>
      </w:ins>
    </w:p>
    <w:p w14:paraId="0AAEF28B" w14:textId="77777777" w:rsidR="000D29BE" w:rsidRPr="000D29BE" w:rsidRDefault="000D29BE" w:rsidP="000D29BE">
      <w:pPr>
        <w:keepNext/>
        <w:keepLines/>
        <w:topLinePunct w:val="0"/>
        <w:adjustRightInd/>
        <w:spacing w:after="0" w:line="220" w:lineRule="atLeast"/>
        <w:ind w:left="397" w:hanging="397"/>
        <w:jc w:val="left"/>
        <w:textAlignment w:val="auto"/>
        <w:rPr>
          <w:ins w:id="319" w:author="HIDEKI HAMADA" w:date="2019-03-07T14:50:00Z"/>
          <w:rFonts w:ascii="ＭＳ ゴシック" w:eastAsia="ＭＳ ゴシック" w:hAnsi="ＭＳ ゴシック" w:cs="Arial"/>
          <w:sz w:val="14"/>
        </w:rPr>
      </w:pPr>
      <w:ins w:id="320" w:author="HIDEKI HAMADA" w:date="2019-03-07T14:50:00Z">
        <w:r w:rsidRPr="000D29BE">
          <w:rPr>
            <w:rFonts w:ascii="ＭＳ ゴシック" w:eastAsia="ＭＳ ゴシック" w:hAnsi="ＭＳ ゴシック" w:cs="Arial" w:hint="eastAsia"/>
            <w:sz w:val="14"/>
          </w:rPr>
          <w:t>注</w:t>
        </w:r>
        <w:r w:rsidRPr="000D29BE">
          <w:rPr>
            <w:rFonts w:ascii="ＭＳ ゴシック" w:eastAsia="ＭＳ ゴシック" w:hAnsi="ＭＳ ゴシック" w:cs="Arial"/>
            <w:sz w:val="14"/>
          </w:rPr>
          <w:t>2.</w:t>
        </w:r>
        <w:r w:rsidRPr="000D29BE">
          <w:rPr>
            <w:rFonts w:ascii="ＭＳ ゴシック" w:eastAsia="ＭＳ ゴシック" w:hAnsi="ＭＳ ゴシック" w:cs="Arial"/>
            <w:sz w:val="14"/>
          </w:rPr>
          <w:tab/>
        </w:r>
        <w:r w:rsidRPr="000D29BE">
          <w:rPr>
            <w:rFonts w:ascii="ＭＳ ゴシック" w:eastAsia="ＭＳ ゴシック" w:hAnsi="ＭＳ ゴシック" w:cs="Arial" w:hint="eastAsia"/>
            <w:sz w:val="14"/>
          </w:rPr>
          <w:t>本資料において使用されている「当社製品」とは、注</w:t>
        </w:r>
        <w:r w:rsidRPr="000D29BE">
          <w:rPr>
            <w:rFonts w:ascii="ＭＳ ゴシック" w:eastAsia="ＭＳ ゴシック" w:hAnsi="ＭＳ ゴシック" w:cs="Arial"/>
            <w:sz w:val="14"/>
          </w:rPr>
          <w:t>1</w:t>
        </w:r>
        <w:r w:rsidRPr="000D29BE">
          <w:rPr>
            <w:rFonts w:ascii="ＭＳ ゴシック" w:eastAsia="ＭＳ ゴシック" w:hAnsi="ＭＳ ゴシック" w:cs="Arial" w:hint="eastAsia"/>
            <w:sz w:val="14"/>
          </w:rPr>
          <w:t>において定義された当社の開発、製造製品をいいます。</w:t>
        </w:r>
      </w:ins>
    </w:p>
    <w:p w14:paraId="749B623C" w14:textId="77777777" w:rsidR="000D29BE" w:rsidRPr="000D29BE" w:rsidRDefault="000D29BE" w:rsidP="000D29BE">
      <w:pPr>
        <w:topLinePunct w:val="0"/>
        <w:adjustRightInd/>
        <w:spacing w:after="0" w:line="160" w:lineRule="exact"/>
        <w:ind w:firstLine="0"/>
        <w:textAlignment w:val="auto"/>
        <w:rPr>
          <w:ins w:id="321" w:author="HIDEKI HAMADA" w:date="2019-03-07T14:50:00Z"/>
          <w:rFonts w:ascii="ＭＳ ゴシック" w:eastAsia="ＭＳ ゴシック" w:hAnsi="ＭＳ ゴシック"/>
          <w:lang w:eastAsia="zh-TW"/>
        </w:rPr>
      </w:pPr>
    </w:p>
    <w:p w14:paraId="08148A4B" w14:textId="77777777" w:rsidR="000D29BE" w:rsidRPr="000D29BE" w:rsidRDefault="000D29BE" w:rsidP="000D29BE">
      <w:pPr>
        <w:tabs>
          <w:tab w:val="center" w:pos="4320"/>
          <w:tab w:val="right" w:pos="8640"/>
        </w:tabs>
        <w:spacing w:after="0" w:line="200" w:lineRule="exact"/>
        <w:jc w:val="right"/>
        <w:rPr>
          <w:ins w:id="322" w:author="HIDEKI HAMADA" w:date="2019-03-07T14:50:00Z"/>
          <w:rFonts w:ascii="ＭＳ ゴシック" w:eastAsia="ＭＳ ゴシック" w:hAnsi="ＭＳ ゴシック"/>
          <w:sz w:val="14"/>
        </w:rPr>
      </w:pPr>
      <w:ins w:id="323" w:author="HIDEKI HAMADA" w:date="2019-03-07T14:50:00Z">
        <w:r w:rsidRPr="000D29BE">
          <w:rPr>
            <w:rFonts w:ascii="ＭＳ ゴシック" w:eastAsia="ＭＳ ゴシック" w:hAnsi="ＭＳ ゴシック"/>
            <w:sz w:val="14"/>
          </w:rPr>
          <w:t>(Rev.4.0-</w:t>
        </w:r>
        <w:proofErr w:type="gramStart"/>
        <w:r w:rsidRPr="000D29BE">
          <w:rPr>
            <w:rFonts w:ascii="ＭＳ ゴシック" w:eastAsia="ＭＳ ゴシック" w:hAnsi="ＭＳ ゴシック"/>
            <w:sz w:val="14"/>
          </w:rPr>
          <w:t>1  2017.11</w:t>
        </w:r>
        <w:proofErr w:type="gramEnd"/>
        <w:r w:rsidRPr="000D29BE">
          <w:rPr>
            <w:rFonts w:ascii="ＭＳ ゴシック" w:eastAsia="ＭＳ ゴシック" w:hAnsi="ＭＳ ゴシック"/>
            <w:sz w:val="14"/>
          </w:rPr>
          <w:t>)</w:t>
        </w:r>
      </w:ins>
    </w:p>
    <w:p w14:paraId="170A0157" w14:textId="77777777" w:rsidR="000D29BE" w:rsidRPr="000D29BE" w:rsidRDefault="000D29BE" w:rsidP="000D29BE">
      <w:pPr>
        <w:keepLines/>
        <w:widowControl w:val="0"/>
        <w:topLinePunct w:val="0"/>
        <w:adjustRightInd/>
        <w:spacing w:after="60" w:line="240" w:lineRule="atLeast"/>
        <w:ind w:firstLine="0"/>
        <w:textAlignment w:val="auto"/>
        <w:rPr>
          <w:ins w:id="324" w:author="HIDEKI HAMADA" w:date="2019-03-07T14:50:00Z"/>
          <w:rFonts w:ascii="ＭＳ ゴシック" w:eastAsia="ＭＳ ゴシック" w:hAnsi="ＭＳ ゴシック"/>
        </w:rPr>
      </w:pPr>
    </w:p>
    <w:tbl>
      <w:tblPr>
        <w:tblW w:w="0" w:type="auto"/>
        <w:tblLayout w:type="fixed"/>
        <w:tblLook w:val="04A0" w:firstRow="1" w:lastRow="0" w:firstColumn="1" w:lastColumn="0" w:noHBand="0" w:noVBand="1"/>
      </w:tblPr>
      <w:tblGrid>
        <w:gridCol w:w="4649"/>
        <w:gridCol w:w="510"/>
        <w:gridCol w:w="4649"/>
      </w:tblGrid>
      <w:tr w:rsidR="00244AA9" w:rsidRPr="000D29BE" w14:paraId="06F5B901" w14:textId="77777777" w:rsidTr="000D29BE">
        <w:trPr>
          <w:ins w:id="325" w:author="HIDEKI HAMADA" w:date="2019-03-07T14:50:00Z"/>
        </w:trPr>
        <w:tc>
          <w:tcPr>
            <w:tcW w:w="4649" w:type="dxa"/>
            <w:shd w:val="clear" w:color="auto" w:fill="auto"/>
          </w:tcPr>
          <w:p w14:paraId="75E232E1" w14:textId="77777777" w:rsidR="000D29BE" w:rsidRPr="000D29BE" w:rsidRDefault="000D29BE" w:rsidP="000D29BE">
            <w:pPr>
              <w:keepNext/>
              <w:topLinePunct w:val="0"/>
              <w:adjustRightInd/>
              <w:spacing w:before="120" w:after="0" w:line="240" w:lineRule="atLeast"/>
              <w:ind w:firstLine="0"/>
              <w:jc w:val="left"/>
              <w:textAlignment w:val="auto"/>
              <w:rPr>
                <w:ins w:id="326" w:author="HIDEKI HAMADA" w:date="2019-03-07T14:50:00Z"/>
                <w:rFonts w:ascii="ＭＳ ゴシック" w:eastAsia="ＭＳ ゴシック" w:hAnsi="ＭＳ ゴシック"/>
                <w:sz w:val="24"/>
              </w:rPr>
            </w:pPr>
            <w:ins w:id="327" w:author="HIDEKI HAMADA" w:date="2019-03-07T14:50:00Z">
              <w:r w:rsidRPr="000D29BE">
                <w:rPr>
                  <w:rFonts w:ascii="ＭＳ ゴシック" w:eastAsia="ＭＳ ゴシック" w:hAnsi="ＭＳ ゴシック" w:hint="eastAsia"/>
                  <w:sz w:val="24"/>
                </w:rPr>
                <w:t>本社所在地</w:t>
              </w:r>
            </w:ins>
          </w:p>
        </w:tc>
        <w:tc>
          <w:tcPr>
            <w:tcW w:w="510" w:type="dxa"/>
            <w:shd w:val="clear" w:color="auto" w:fill="auto"/>
          </w:tcPr>
          <w:p w14:paraId="01C6DE7F" w14:textId="77777777" w:rsidR="000D29BE" w:rsidRPr="000D29BE" w:rsidRDefault="000D29BE" w:rsidP="000D29BE">
            <w:pPr>
              <w:keepNext/>
              <w:topLinePunct w:val="0"/>
              <w:adjustRightInd/>
              <w:spacing w:before="120" w:after="0" w:line="240" w:lineRule="atLeast"/>
              <w:ind w:firstLine="0"/>
              <w:jc w:val="left"/>
              <w:textAlignment w:val="auto"/>
              <w:rPr>
                <w:ins w:id="328" w:author="HIDEKI HAMADA" w:date="2019-03-07T14:50:00Z"/>
                <w:rFonts w:ascii="ＭＳ ゴシック" w:eastAsia="ＭＳ ゴシック" w:hAnsi="ＭＳ ゴシック"/>
                <w:sz w:val="24"/>
              </w:rPr>
            </w:pPr>
          </w:p>
        </w:tc>
        <w:tc>
          <w:tcPr>
            <w:tcW w:w="4649" w:type="dxa"/>
            <w:shd w:val="clear" w:color="auto" w:fill="auto"/>
          </w:tcPr>
          <w:p w14:paraId="4552723F" w14:textId="77777777" w:rsidR="000D29BE" w:rsidRPr="000D29BE" w:rsidRDefault="000D29BE" w:rsidP="000D29BE">
            <w:pPr>
              <w:keepNext/>
              <w:topLinePunct w:val="0"/>
              <w:adjustRightInd/>
              <w:spacing w:before="120" w:after="0" w:line="240" w:lineRule="atLeast"/>
              <w:ind w:firstLine="0"/>
              <w:jc w:val="left"/>
              <w:textAlignment w:val="auto"/>
              <w:rPr>
                <w:ins w:id="329" w:author="HIDEKI HAMADA" w:date="2019-03-07T14:50:00Z"/>
                <w:rFonts w:ascii="ＭＳ ゴシック" w:eastAsia="ＭＳ ゴシック" w:hAnsi="ＭＳ ゴシック"/>
                <w:sz w:val="24"/>
              </w:rPr>
            </w:pPr>
          </w:p>
        </w:tc>
      </w:tr>
      <w:tr w:rsidR="00244AA9" w:rsidRPr="000D29BE" w14:paraId="538BD3A4" w14:textId="77777777" w:rsidTr="000D29BE">
        <w:trPr>
          <w:ins w:id="330" w:author="HIDEKI HAMADA" w:date="2019-03-07T14:50:00Z"/>
        </w:trPr>
        <w:tc>
          <w:tcPr>
            <w:tcW w:w="4649" w:type="dxa"/>
            <w:shd w:val="clear" w:color="auto" w:fill="auto"/>
          </w:tcPr>
          <w:p w14:paraId="1BC704E0" w14:textId="77777777" w:rsidR="000D29BE" w:rsidRPr="000D29BE" w:rsidRDefault="000D29BE" w:rsidP="000D29BE">
            <w:pPr>
              <w:topLinePunct w:val="0"/>
              <w:adjustRightInd/>
              <w:spacing w:after="20" w:line="240" w:lineRule="atLeast"/>
              <w:ind w:firstLine="0"/>
              <w:jc w:val="left"/>
              <w:textAlignment w:val="auto"/>
              <w:rPr>
                <w:ins w:id="331" w:author="HIDEKI HAMADA" w:date="2019-03-07T14:50:00Z"/>
                <w:rFonts w:ascii="ＭＳ ゴシック" w:eastAsia="ＭＳ ゴシック" w:hAnsi="ＭＳ ゴシック"/>
                <w:sz w:val="14"/>
              </w:rPr>
            </w:pPr>
            <w:ins w:id="332" w:author="HIDEKI HAMADA" w:date="2019-03-07T14:50:00Z">
              <w:r w:rsidRPr="000D29BE">
                <w:rPr>
                  <w:rFonts w:ascii="ＭＳ ゴシック" w:eastAsia="ＭＳ ゴシック" w:hAnsi="ＭＳ ゴシック" w:hint="eastAsia"/>
                  <w:sz w:val="14"/>
                </w:rPr>
                <w:t>〒</w:t>
              </w:r>
              <w:r w:rsidRPr="000D29BE">
                <w:rPr>
                  <w:rFonts w:ascii="ＭＳ ゴシック" w:eastAsia="ＭＳ ゴシック" w:hAnsi="ＭＳ ゴシック"/>
                  <w:sz w:val="14"/>
                </w:rPr>
                <w:t xml:space="preserve">135-0061 </w:t>
              </w:r>
              <w:r w:rsidRPr="000D29BE">
                <w:rPr>
                  <w:rFonts w:ascii="ＭＳ ゴシック" w:eastAsia="ＭＳ ゴシック" w:hAnsi="ＭＳ ゴシック" w:hint="eastAsia"/>
                  <w:sz w:val="14"/>
                </w:rPr>
                <w:t>東京都江東区豊洲</w:t>
              </w:r>
              <w:r w:rsidRPr="000D29BE">
                <w:rPr>
                  <w:rFonts w:ascii="ＭＳ ゴシック" w:eastAsia="ＭＳ ゴシック" w:hAnsi="ＭＳ ゴシック"/>
                  <w:sz w:val="14"/>
                </w:rPr>
                <w:t>3-2-24</w:t>
              </w:r>
              <w:r w:rsidRPr="000D29BE">
                <w:rPr>
                  <w:rFonts w:ascii="ＭＳ ゴシック" w:eastAsia="ＭＳ ゴシック" w:hAnsi="ＭＳ ゴシック" w:hint="eastAsia"/>
                  <w:sz w:val="14"/>
                </w:rPr>
                <w:t>（豊洲フォレシア）</w:t>
              </w:r>
            </w:ins>
          </w:p>
          <w:p w14:paraId="3D12D0FA" w14:textId="77777777" w:rsidR="000D29BE" w:rsidRPr="000D29BE" w:rsidRDefault="000D29BE" w:rsidP="000D29BE">
            <w:pPr>
              <w:topLinePunct w:val="0"/>
              <w:adjustRightInd/>
              <w:spacing w:after="20" w:line="240" w:lineRule="atLeast"/>
              <w:ind w:firstLine="0"/>
              <w:jc w:val="left"/>
              <w:textAlignment w:val="auto"/>
              <w:rPr>
                <w:ins w:id="333" w:author="HIDEKI HAMADA" w:date="2019-03-07T14:50:00Z"/>
                <w:rFonts w:ascii="ＭＳ ゴシック" w:eastAsia="ＭＳ ゴシック" w:hAnsi="ＭＳ ゴシック"/>
                <w:color w:val="0000FF"/>
                <w:sz w:val="14"/>
                <w:u w:val="single"/>
              </w:rPr>
            </w:pPr>
            <w:ins w:id="334" w:author="HIDEKI HAMADA" w:date="2019-03-07T14:50:00Z">
              <w:r w:rsidRPr="000D29BE">
                <w:rPr>
                  <w:rFonts w:ascii="ＭＳ ゴシック" w:eastAsia="ＭＳ ゴシック" w:hAnsi="ＭＳ ゴシック"/>
                  <w:color w:val="0000FF"/>
                  <w:sz w:val="14"/>
                  <w:u w:val="single"/>
                </w:rPr>
                <w:fldChar w:fldCharType="begin"/>
              </w:r>
              <w:r w:rsidRPr="000D29BE">
                <w:rPr>
                  <w:rFonts w:ascii="ＭＳ ゴシック" w:eastAsia="ＭＳ ゴシック" w:hAnsi="ＭＳ ゴシック"/>
                  <w:color w:val="0000FF"/>
                  <w:sz w:val="14"/>
                  <w:u w:val="single"/>
                </w:rPr>
                <w:instrText xml:space="preserve"> HYPERLINK "https://www.renesas.com/" </w:instrText>
              </w:r>
              <w:r w:rsidRPr="000D29BE">
                <w:rPr>
                  <w:rFonts w:ascii="ＭＳ ゴシック" w:eastAsia="ＭＳ ゴシック" w:hAnsi="ＭＳ ゴシック"/>
                  <w:color w:val="0000FF"/>
                  <w:sz w:val="14"/>
                  <w:u w:val="single"/>
                </w:rPr>
                <w:fldChar w:fldCharType="separate"/>
              </w:r>
              <w:r w:rsidRPr="000D29BE">
                <w:rPr>
                  <w:rFonts w:ascii="ＭＳ ゴシック" w:eastAsia="ＭＳ ゴシック" w:hAnsi="ＭＳ ゴシック"/>
                  <w:color w:val="0000FF"/>
                  <w:sz w:val="14"/>
                  <w:u w:val="single"/>
                </w:rPr>
                <w:t>www.renesas.com</w:t>
              </w:r>
              <w:r w:rsidRPr="000D29BE">
                <w:rPr>
                  <w:rFonts w:ascii="ＭＳ ゴシック" w:eastAsia="ＭＳ ゴシック" w:hAnsi="ＭＳ ゴシック"/>
                  <w:color w:val="0000FF"/>
                  <w:sz w:val="14"/>
                  <w:u w:val="single"/>
                </w:rPr>
                <w:fldChar w:fldCharType="end"/>
              </w:r>
            </w:ins>
          </w:p>
          <w:p w14:paraId="15E7EB3A" w14:textId="77777777" w:rsidR="000D29BE" w:rsidRPr="000D29BE" w:rsidRDefault="000D29BE" w:rsidP="000D29BE">
            <w:pPr>
              <w:topLinePunct w:val="0"/>
              <w:adjustRightInd/>
              <w:spacing w:after="20" w:line="240" w:lineRule="atLeast"/>
              <w:ind w:firstLine="0"/>
              <w:jc w:val="left"/>
              <w:textAlignment w:val="auto"/>
              <w:rPr>
                <w:ins w:id="335" w:author="HIDEKI HAMADA" w:date="2019-03-07T14:50:00Z"/>
                <w:rFonts w:ascii="ＭＳ ゴシック" w:eastAsia="ＭＳ ゴシック" w:hAnsi="ＭＳ ゴシック"/>
                <w:sz w:val="14"/>
              </w:rPr>
            </w:pPr>
          </w:p>
        </w:tc>
        <w:tc>
          <w:tcPr>
            <w:tcW w:w="510" w:type="dxa"/>
            <w:shd w:val="clear" w:color="auto" w:fill="auto"/>
          </w:tcPr>
          <w:p w14:paraId="7D37D2D4" w14:textId="77777777" w:rsidR="000D29BE" w:rsidRPr="000D29BE" w:rsidRDefault="000D29BE" w:rsidP="000D29BE">
            <w:pPr>
              <w:keepNext/>
              <w:keepLines/>
              <w:topLinePunct w:val="0"/>
              <w:adjustRightInd/>
              <w:spacing w:after="20" w:line="240" w:lineRule="atLeast"/>
              <w:ind w:firstLine="0"/>
              <w:jc w:val="left"/>
              <w:textAlignment w:val="auto"/>
              <w:rPr>
                <w:ins w:id="336" w:author="HIDEKI HAMADA" w:date="2019-03-07T14:50:00Z"/>
                <w:rFonts w:ascii="ＭＳ ゴシック" w:eastAsia="ＭＳ ゴシック" w:hAnsi="ＭＳ ゴシック"/>
                <w:sz w:val="14"/>
              </w:rPr>
            </w:pPr>
          </w:p>
        </w:tc>
        <w:tc>
          <w:tcPr>
            <w:tcW w:w="4649" w:type="dxa"/>
            <w:shd w:val="clear" w:color="auto" w:fill="auto"/>
          </w:tcPr>
          <w:p w14:paraId="61A00926" w14:textId="77777777" w:rsidR="000D29BE" w:rsidRPr="000D29BE" w:rsidRDefault="000D29BE" w:rsidP="000D29BE">
            <w:pPr>
              <w:topLinePunct w:val="0"/>
              <w:adjustRightInd/>
              <w:spacing w:after="20" w:line="240" w:lineRule="atLeast"/>
              <w:ind w:firstLine="0"/>
              <w:jc w:val="left"/>
              <w:textAlignment w:val="auto"/>
              <w:rPr>
                <w:ins w:id="337" w:author="HIDEKI HAMADA" w:date="2019-03-07T14:50:00Z"/>
                <w:rFonts w:ascii="ＭＳ ゴシック" w:eastAsia="ＭＳ ゴシック" w:hAnsi="ＭＳ ゴシック"/>
                <w:sz w:val="14"/>
              </w:rPr>
            </w:pPr>
          </w:p>
        </w:tc>
      </w:tr>
      <w:tr w:rsidR="00244AA9" w:rsidRPr="000D29BE" w14:paraId="7EADAF29" w14:textId="77777777" w:rsidTr="000D29BE">
        <w:trPr>
          <w:ins w:id="338" w:author="HIDEKI HAMADA" w:date="2019-03-07T14:50:00Z"/>
        </w:trPr>
        <w:tc>
          <w:tcPr>
            <w:tcW w:w="4649" w:type="dxa"/>
            <w:shd w:val="clear" w:color="auto" w:fill="auto"/>
          </w:tcPr>
          <w:p w14:paraId="36431671" w14:textId="77777777" w:rsidR="000D29BE" w:rsidRPr="000D29BE" w:rsidRDefault="000D29BE" w:rsidP="000D29BE">
            <w:pPr>
              <w:keepNext/>
              <w:topLinePunct w:val="0"/>
              <w:adjustRightInd/>
              <w:spacing w:before="120" w:after="0" w:line="240" w:lineRule="atLeast"/>
              <w:ind w:firstLine="0"/>
              <w:jc w:val="left"/>
              <w:textAlignment w:val="auto"/>
              <w:rPr>
                <w:ins w:id="339" w:author="HIDEKI HAMADA" w:date="2019-03-07T14:50:00Z"/>
                <w:rFonts w:ascii="ＭＳ ゴシック" w:eastAsia="ＭＳ ゴシック" w:hAnsi="ＭＳ ゴシック"/>
                <w:sz w:val="24"/>
              </w:rPr>
            </w:pPr>
            <w:ins w:id="340" w:author="HIDEKI HAMADA" w:date="2019-03-07T14:50:00Z">
              <w:r w:rsidRPr="000D29BE">
                <w:rPr>
                  <w:rFonts w:ascii="ＭＳ ゴシック" w:eastAsia="ＭＳ ゴシック" w:hAnsi="ＭＳ ゴシック" w:hint="eastAsia"/>
                  <w:sz w:val="24"/>
                </w:rPr>
                <w:t>商標について</w:t>
              </w:r>
            </w:ins>
          </w:p>
        </w:tc>
        <w:tc>
          <w:tcPr>
            <w:tcW w:w="510" w:type="dxa"/>
            <w:shd w:val="clear" w:color="auto" w:fill="auto"/>
          </w:tcPr>
          <w:p w14:paraId="46C0BB0D" w14:textId="77777777" w:rsidR="000D29BE" w:rsidRPr="000D29BE" w:rsidRDefault="000D29BE" w:rsidP="000D29BE">
            <w:pPr>
              <w:spacing w:before="120" w:after="0" w:line="240" w:lineRule="atLeast"/>
              <w:rPr>
                <w:ins w:id="341" w:author="HIDEKI HAMADA" w:date="2019-03-07T14:50:00Z"/>
                <w:rFonts w:ascii="ＭＳ ゴシック" w:eastAsia="ＭＳ ゴシック" w:hAnsi="ＭＳ ゴシック"/>
              </w:rPr>
            </w:pPr>
          </w:p>
        </w:tc>
        <w:tc>
          <w:tcPr>
            <w:tcW w:w="4649" w:type="dxa"/>
            <w:shd w:val="clear" w:color="auto" w:fill="auto"/>
          </w:tcPr>
          <w:p w14:paraId="6AD4BEEE" w14:textId="77777777" w:rsidR="000D29BE" w:rsidRPr="000D29BE" w:rsidRDefault="000D29BE" w:rsidP="000D29BE">
            <w:pPr>
              <w:spacing w:before="120" w:after="0" w:line="240" w:lineRule="atLeast"/>
              <w:rPr>
                <w:ins w:id="342" w:author="HIDEKI HAMADA" w:date="2019-03-07T14:50:00Z"/>
                <w:rFonts w:ascii="ＭＳ ゴシック" w:eastAsia="ＭＳ ゴシック" w:hAnsi="ＭＳ ゴシック"/>
              </w:rPr>
            </w:pPr>
          </w:p>
        </w:tc>
      </w:tr>
      <w:tr w:rsidR="00244AA9" w:rsidRPr="000D29BE" w14:paraId="3577D634" w14:textId="77777777" w:rsidTr="000D29BE">
        <w:trPr>
          <w:ins w:id="343" w:author="HIDEKI HAMADA" w:date="2019-03-07T14:50:00Z"/>
        </w:trPr>
        <w:tc>
          <w:tcPr>
            <w:tcW w:w="4649" w:type="dxa"/>
            <w:shd w:val="clear" w:color="auto" w:fill="auto"/>
          </w:tcPr>
          <w:p w14:paraId="6825BE17" w14:textId="77777777" w:rsidR="000D29BE" w:rsidRPr="000D29BE" w:rsidRDefault="000D29BE" w:rsidP="000D29BE">
            <w:pPr>
              <w:topLinePunct w:val="0"/>
              <w:adjustRightInd/>
              <w:spacing w:after="20" w:line="240" w:lineRule="atLeast"/>
              <w:ind w:firstLine="0"/>
              <w:jc w:val="left"/>
              <w:textAlignment w:val="auto"/>
              <w:rPr>
                <w:ins w:id="344" w:author="HIDEKI HAMADA" w:date="2019-03-07T14:50:00Z"/>
                <w:rFonts w:ascii="ＭＳ ゴシック" w:eastAsia="ＭＳ ゴシック" w:hAnsi="ＭＳ ゴシック"/>
                <w:sz w:val="14"/>
              </w:rPr>
            </w:pPr>
            <w:ins w:id="345" w:author="HIDEKI HAMADA" w:date="2019-03-07T14:50:00Z">
              <w:r w:rsidRPr="000D29BE">
                <w:rPr>
                  <w:rFonts w:ascii="ＭＳ ゴシック" w:eastAsia="ＭＳ ゴシック" w:hAnsi="ＭＳ ゴシック" w:hint="eastAsia"/>
                  <w:sz w:val="14"/>
                </w:rPr>
                <w:t>ルネサスおよびルネサスロゴはルネサス</w:t>
              </w:r>
              <w:r w:rsidRPr="000D29BE">
                <w:rPr>
                  <w:rFonts w:ascii="ＭＳ ゴシック" w:eastAsia="ＭＳ ゴシック" w:hAnsi="ＭＳ ゴシック"/>
                  <w:sz w:val="14"/>
                </w:rPr>
                <w:t xml:space="preserve"> </w:t>
              </w:r>
              <w:r w:rsidRPr="000D29BE">
                <w:rPr>
                  <w:rFonts w:ascii="ＭＳ ゴシック" w:eastAsia="ＭＳ ゴシック" w:hAnsi="ＭＳ ゴシック" w:hint="eastAsia"/>
                  <w:sz w:val="14"/>
                </w:rPr>
                <w:t>エレクトロニクス株式会社の商標です。すべての商標および登録商標は、それぞれの所有者に帰属します。</w:t>
              </w:r>
            </w:ins>
          </w:p>
        </w:tc>
        <w:tc>
          <w:tcPr>
            <w:tcW w:w="510" w:type="dxa"/>
            <w:shd w:val="clear" w:color="auto" w:fill="auto"/>
          </w:tcPr>
          <w:p w14:paraId="0AFA5E7C" w14:textId="77777777" w:rsidR="000D29BE" w:rsidRPr="000D29BE" w:rsidRDefault="000D29BE" w:rsidP="000D29BE">
            <w:pPr>
              <w:spacing w:before="120" w:after="0" w:line="240" w:lineRule="atLeast"/>
              <w:rPr>
                <w:ins w:id="346" w:author="HIDEKI HAMADA" w:date="2019-03-07T14:50:00Z"/>
                <w:rFonts w:ascii="ＭＳ ゴシック" w:eastAsia="ＭＳ ゴシック" w:hAnsi="ＭＳ ゴシック"/>
              </w:rPr>
            </w:pPr>
          </w:p>
        </w:tc>
        <w:tc>
          <w:tcPr>
            <w:tcW w:w="4649" w:type="dxa"/>
            <w:shd w:val="clear" w:color="auto" w:fill="auto"/>
          </w:tcPr>
          <w:p w14:paraId="420784A0" w14:textId="77777777" w:rsidR="000D29BE" w:rsidRPr="000D29BE" w:rsidRDefault="000D29BE" w:rsidP="000D29BE">
            <w:pPr>
              <w:spacing w:before="120" w:after="0" w:line="240" w:lineRule="atLeast"/>
              <w:rPr>
                <w:ins w:id="347" w:author="HIDEKI HAMADA" w:date="2019-03-07T14:50:00Z"/>
                <w:rFonts w:ascii="ＭＳ ゴシック" w:eastAsia="ＭＳ ゴシック" w:hAnsi="ＭＳ ゴシック"/>
              </w:rPr>
            </w:pPr>
          </w:p>
        </w:tc>
      </w:tr>
    </w:tbl>
    <w:p w14:paraId="516147D4" w14:textId="77777777" w:rsidR="000D29BE" w:rsidRPr="000D29BE" w:rsidRDefault="000D29BE" w:rsidP="000D29BE">
      <w:pPr>
        <w:keepNext/>
        <w:keepLines/>
        <w:topLinePunct w:val="0"/>
        <w:adjustRightInd/>
        <w:spacing w:before="120" w:line="240" w:lineRule="atLeast"/>
        <w:ind w:firstLine="0"/>
        <w:jc w:val="left"/>
        <w:textAlignment w:val="auto"/>
        <w:outlineLvl w:val="0"/>
        <w:rPr>
          <w:ins w:id="348" w:author="HIDEKI HAMADA" w:date="2019-03-07T14:50:00Z"/>
          <w:rFonts w:ascii="ＭＳ ゴシック" w:eastAsia="ＭＳ ゴシック" w:hAnsi="ＭＳ ゴシック"/>
          <w:sz w:val="24"/>
        </w:rPr>
      </w:pPr>
      <w:ins w:id="349" w:author="HIDEKI HAMADA" w:date="2019-03-07T14:50:00Z">
        <w:r w:rsidRPr="000D29BE">
          <w:rPr>
            <w:rFonts w:ascii="ＭＳ ゴシック" w:eastAsia="ＭＳ ゴシック" w:hAnsi="ＭＳ ゴシック"/>
            <w:sz w:val="24"/>
          </w:rPr>
          <w:br w:type="page"/>
        </w:r>
      </w:ins>
    </w:p>
    <w:p w14:paraId="55A2572C" w14:textId="7022D784" w:rsidR="000B483E" w:rsidRPr="000B483E" w:rsidDel="000D29BE" w:rsidRDefault="000B3B4F">
      <w:pPr>
        <w:rPr>
          <w:del w:id="350" w:author="HIDEKI HAMADA" w:date="2019-03-07T14:51:00Z"/>
        </w:rPr>
      </w:pPr>
      <w:del w:id="351" w:author="HIDEKI HAMADA" w:date="2019-03-07T14:50:00Z">
        <w:r>
          <w:rPr>
            <w:noProof/>
          </w:rPr>
          <w:pict w14:anchorId="459C8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715" o:spid="_x0000_i1026" type="#_x0000_t75" style="width:478.95pt;height:706.85pt;visibility:visible;mso-wrap-style:square">
              <v:imagedata r:id="rId28" o:title=""/>
            </v:shape>
          </w:pict>
        </w:r>
      </w:del>
      <w:ins w:id="352" w:author="HIDEKI HAMADA" w:date="2019-03-07T14:51:00Z">
        <w:r w:rsidR="000D29BE">
          <w:br w:type="textWrapping" w:clear="all"/>
        </w:r>
      </w:ins>
    </w:p>
    <w:p w14:paraId="55A2572D" w14:textId="02ABB6AA" w:rsidR="00E455D7" w:rsidRDefault="00F56DB8">
      <w:pPr>
        <w:pPrChange w:id="353" w:author="HIDEKI HAMADA" w:date="2019-03-07T14:51:00Z">
          <w:pPr>
            <w:pStyle w:val="a"/>
          </w:pPr>
        </w:pPrChange>
      </w:pPr>
      <w:del w:id="354" w:author="HIDEKI HAMADA" w:date="2019-03-07T14:51:00Z">
        <w:r w:rsidDel="000D29BE">
          <w:br w:type="page"/>
        </w:r>
      </w:del>
    </w:p>
    <w:p w14:paraId="55A2572E" w14:textId="77777777" w:rsidR="00874E3F" w:rsidRDefault="00874E3F" w:rsidP="00874E3F">
      <w:pPr>
        <w:pStyle w:val="revisionhistory"/>
      </w:pPr>
      <w:r w:rsidRPr="00874E3F">
        <w:rPr>
          <w:rFonts w:hint="eastAsia"/>
        </w:rPr>
        <w:t>変更内容〔ルネサス内部向け〕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3"/>
        <w:gridCol w:w="1639"/>
        <w:gridCol w:w="1588"/>
        <w:gridCol w:w="5489"/>
      </w:tblGrid>
      <w:tr w:rsidR="00874E3F" w14:paraId="55A25732" w14:textId="77777777" w:rsidTr="00CD25A0">
        <w:trPr>
          <w:cantSplit/>
        </w:trPr>
        <w:tc>
          <w:tcPr>
            <w:tcW w:w="1134" w:type="dxa"/>
            <w:vMerge w:val="restart"/>
            <w:vAlign w:val="bottom"/>
          </w:tcPr>
          <w:p w14:paraId="55A2572F" w14:textId="77777777" w:rsidR="00874E3F" w:rsidRDefault="00874E3F" w:rsidP="00CD25A0">
            <w:pPr>
              <w:pStyle w:val="tablehead"/>
            </w:pPr>
            <w:r>
              <w:rPr>
                <w:rFonts w:hint="eastAsia"/>
              </w:rPr>
              <w:t>Rev.</w:t>
            </w:r>
          </w:p>
        </w:tc>
        <w:tc>
          <w:tcPr>
            <w:tcW w:w="1701" w:type="dxa"/>
            <w:vMerge w:val="restart"/>
            <w:vAlign w:val="bottom"/>
          </w:tcPr>
          <w:p w14:paraId="55A25730" w14:textId="77777777" w:rsidR="00874E3F" w:rsidRDefault="00874E3F" w:rsidP="00CD25A0">
            <w:pPr>
              <w:pStyle w:val="tablehead"/>
            </w:pPr>
            <w:r>
              <w:rPr>
                <w:rFonts w:hint="eastAsia"/>
              </w:rPr>
              <w:t>発行日</w:t>
            </w:r>
          </w:p>
        </w:tc>
        <w:tc>
          <w:tcPr>
            <w:tcW w:w="6974" w:type="dxa"/>
            <w:gridSpan w:val="2"/>
            <w:vAlign w:val="bottom"/>
          </w:tcPr>
          <w:p w14:paraId="55A25731" w14:textId="77777777" w:rsidR="00874E3F" w:rsidRDefault="00874E3F" w:rsidP="00CD25A0">
            <w:pPr>
              <w:pStyle w:val="tablehead"/>
            </w:pPr>
            <w:r>
              <w:rPr>
                <w:rFonts w:hint="eastAsia"/>
              </w:rPr>
              <w:t>改訂内容</w:t>
            </w:r>
          </w:p>
        </w:tc>
      </w:tr>
      <w:tr w:rsidR="00874E3F" w14:paraId="55A25737" w14:textId="77777777" w:rsidTr="00CD25A0">
        <w:trPr>
          <w:cantSplit/>
        </w:trPr>
        <w:tc>
          <w:tcPr>
            <w:tcW w:w="1134" w:type="dxa"/>
            <w:vMerge/>
            <w:vAlign w:val="bottom"/>
          </w:tcPr>
          <w:p w14:paraId="55A25733" w14:textId="77777777" w:rsidR="00874E3F" w:rsidRDefault="00874E3F" w:rsidP="00CD25A0">
            <w:pPr>
              <w:pStyle w:val="tablehead"/>
            </w:pPr>
          </w:p>
        </w:tc>
        <w:tc>
          <w:tcPr>
            <w:tcW w:w="1701" w:type="dxa"/>
            <w:vMerge/>
            <w:vAlign w:val="bottom"/>
          </w:tcPr>
          <w:p w14:paraId="55A25734" w14:textId="77777777" w:rsidR="00874E3F" w:rsidRDefault="00874E3F" w:rsidP="00CD25A0">
            <w:pPr>
              <w:pStyle w:val="tablehead"/>
            </w:pPr>
          </w:p>
        </w:tc>
        <w:tc>
          <w:tcPr>
            <w:tcW w:w="1134" w:type="dxa"/>
            <w:vAlign w:val="bottom"/>
          </w:tcPr>
          <w:p w14:paraId="55A25735" w14:textId="77777777" w:rsidR="00874E3F" w:rsidRDefault="00874E3F" w:rsidP="00CD25A0">
            <w:pPr>
              <w:pStyle w:val="tablehead"/>
            </w:pPr>
            <w:r>
              <w:rPr>
                <w:rFonts w:hint="eastAsia"/>
              </w:rPr>
              <w:t>ページ</w:t>
            </w:r>
          </w:p>
        </w:tc>
        <w:tc>
          <w:tcPr>
            <w:tcW w:w="5840" w:type="dxa"/>
            <w:vAlign w:val="bottom"/>
          </w:tcPr>
          <w:p w14:paraId="55A25736" w14:textId="77777777" w:rsidR="00874E3F" w:rsidRDefault="00874E3F" w:rsidP="00CD25A0">
            <w:pPr>
              <w:pStyle w:val="tablehead"/>
            </w:pPr>
            <w:r>
              <w:rPr>
                <w:rFonts w:hint="eastAsia"/>
              </w:rPr>
              <w:t>ポイント</w:t>
            </w:r>
          </w:p>
        </w:tc>
      </w:tr>
      <w:tr w:rsidR="00874E3F" w14:paraId="55A2574A" w14:textId="77777777" w:rsidTr="00CD25A0">
        <w:tc>
          <w:tcPr>
            <w:tcW w:w="1134" w:type="dxa"/>
          </w:tcPr>
          <w:p w14:paraId="55A25738" w14:textId="77777777" w:rsidR="00874E3F" w:rsidRDefault="00874E3F" w:rsidP="00CD25A0">
            <w:pPr>
              <w:pStyle w:val="tablebody"/>
            </w:pPr>
            <w:r>
              <w:rPr>
                <w:rFonts w:hint="eastAsia"/>
              </w:rPr>
              <w:t>0.5</w:t>
            </w:r>
          </w:p>
        </w:tc>
        <w:tc>
          <w:tcPr>
            <w:tcW w:w="1701" w:type="dxa"/>
          </w:tcPr>
          <w:p w14:paraId="55A25739" w14:textId="77777777" w:rsidR="00874E3F" w:rsidRDefault="00874E3F" w:rsidP="00CD25A0">
            <w:pPr>
              <w:pStyle w:val="tablebody"/>
            </w:pPr>
            <w:r w:rsidRPr="00E37364">
              <w:t>Oct. 27th, 2016</w:t>
            </w:r>
          </w:p>
        </w:tc>
        <w:tc>
          <w:tcPr>
            <w:tcW w:w="1134" w:type="dxa"/>
          </w:tcPr>
          <w:p w14:paraId="55A2573A" w14:textId="77777777" w:rsidR="00874E3F" w:rsidRDefault="00874E3F" w:rsidP="00CD25A0">
            <w:pPr>
              <w:pStyle w:val="tablebody"/>
              <w:jc w:val="center"/>
            </w:pPr>
          </w:p>
        </w:tc>
        <w:tc>
          <w:tcPr>
            <w:tcW w:w="5840" w:type="dxa"/>
          </w:tcPr>
          <w:p w14:paraId="55A2573B" w14:textId="77777777" w:rsidR="00874E3F" w:rsidRDefault="00E7104A" w:rsidP="00CD25A0">
            <w:pPr>
              <w:pStyle w:val="tablebody"/>
            </w:pPr>
            <w:r>
              <w:rPr>
                <w:rFonts w:hint="eastAsia"/>
              </w:rPr>
              <w:t>・</w:t>
            </w:r>
            <w:r w:rsidR="00874E3F">
              <w:rPr>
                <w:rFonts w:hint="eastAsia"/>
              </w:rPr>
              <w:t>カラー図をモノクロに変更</w:t>
            </w:r>
          </w:p>
          <w:p w14:paraId="55A2573C" w14:textId="77777777" w:rsidR="002F77E1" w:rsidRDefault="002F77E1" w:rsidP="00CD25A0">
            <w:pPr>
              <w:pStyle w:val="tablebody"/>
            </w:pPr>
            <w:r>
              <w:rPr>
                <w:rFonts w:hint="eastAsia"/>
              </w:rPr>
              <w:t xml:space="preserve">  </w:t>
            </w:r>
            <w:r>
              <w:t xml:space="preserve">- </w:t>
            </w:r>
            <w:r>
              <w:rPr>
                <w:rFonts w:hint="eastAsia"/>
              </w:rPr>
              <w:t>パワポ</w:t>
            </w:r>
            <w:r>
              <w:rPr>
                <w:rFonts w:hint="eastAsia"/>
              </w:rPr>
              <w:t>P.7,</w:t>
            </w:r>
            <w:r>
              <w:t xml:space="preserve"> 9, 12</w:t>
            </w:r>
          </w:p>
          <w:p w14:paraId="55A2573D" w14:textId="77777777" w:rsidR="002F77E1" w:rsidRDefault="00E7104A" w:rsidP="003C6F56">
            <w:pPr>
              <w:pStyle w:val="tablebody"/>
            </w:pPr>
            <w:r>
              <w:rPr>
                <w:rFonts w:hint="eastAsia"/>
              </w:rPr>
              <w:t>・</w:t>
            </w:r>
            <w:r w:rsidR="002F77E1">
              <w:rPr>
                <w:rFonts w:hint="eastAsia"/>
              </w:rPr>
              <w:t>文言の変更</w:t>
            </w:r>
          </w:p>
          <w:p w14:paraId="55A2573E" w14:textId="77777777" w:rsidR="002F77E1" w:rsidRDefault="002F77E1" w:rsidP="002F77E1">
            <w:pPr>
              <w:pStyle w:val="tablebody"/>
            </w:pPr>
            <w:r>
              <w:rPr>
                <w:rFonts w:hint="eastAsia"/>
              </w:rPr>
              <w:t xml:space="preserve">  - </w:t>
            </w:r>
            <w:r>
              <w:rPr>
                <w:rFonts w:hint="eastAsia"/>
              </w:rPr>
              <w:t>パワポ</w:t>
            </w:r>
            <w:r>
              <w:rPr>
                <w:rFonts w:hint="eastAsia"/>
              </w:rPr>
              <w:t>P.8</w:t>
            </w:r>
            <w:r>
              <w:rPr>
                <w:rFonts w:hint="eastAsia"/>
              </w:rPr>
              <w:t>「下記の表」→「表</w:t>
            </w:r>
            <w:r>
              <w:rPr>
                <w:rFonts w:hint="eastAsia"/>
              </w:rPr>
              <w:t>1-1</w:t>
            </w:r>
            <w:r>
              <w:rPr>
                <w:rFonts w:hint="eastAsia"/>
              </w:rPr>
              <w:t>」</w:t>
            </w:r>
          </w:p>
          <w:p w14:paraId="55A2573F" w14:textId="77777777" w:rsidR="002F77E1" w:rsidRDefault="002F77E1" w:rsidP="002F77E1">
            <w:pPr>
              <w:pStyle w:val="tablebody"/>
            </w:pPr>
            <w:r>
              <w:rPr>
                <w:rFonts w:hint="eastAsia"/>
              </w:rPr>
              <w:t xml:space="preserve">  - </w:t>
            </w:r>
            <w:r>
              <w:rPr>
                <w:rFonts w:hint="eastAsia"/>
              </w:rPr>
              <w:t>パワポ</w:t>
            </w:r>
            <w:r>
              <w:rPr>
                <w:rFonts w:hint="eastAsia"/>
              </w:rPr>
              <w:t>P.</w:t>
            </w:r>
            <w:r>
              <w:t>9</w:t>
            </w:r>
            <w:r>
              <w:rPr>
                <w:rFonts w:hint="eastAsia"/>
              </w:rPr>
              <w:t>「下図」→「図</w:t>
            </w:r>
            <w:r>
              <w:rPr>
                <w:rFonts w:hint="eastAsia"/>
              </w:rPr>
              <w:t>1-</w:t>
            </w:r>
            <w:r>
              <w:t>2</w:t>
            </w:r>
            <w:r>
              <w:rPr>
                <w:rFonts w:hint="eastAsia"/>
              </w:rPr>
              <w:t>」</w:t>
            </w:r>
          </w:p>
          <w:p w14:paraId="55A25740" w14:textId="77777777" w:rsidR="002F77E1" w:rsidRDefault="002F77E1" w:rsidP="002F77E1">
            <w:pPr>
              <w:pStyle w:val="tablebody"/>
            </w:pPr>
            <w:r>
              <w:rPr>
                <w:rFonts w:hint="eastAsia"/>
              </w:rPr>
              <w:t xml:space="preserve">  - </w:t>
            </w:r>
            <w:r>
              <w:rPr>
                <w:rFonts w:hint="eastAsia"/>
              </w:rPr>
              <w:t>パワポ</w:t>
            </w:r>
            <w:r>
              <w:rPr>
                <w:rFonts w:hint="eastAsia"/>
              </w:rPr>
              <w:t>P.</w:t>
            </w:r>
            <w:r>
              <w:t>11</w:t>
            </w:r>
            <w:r>
              <w:rPr>
                <w:rFonts w:hint="eastAsia"/>
              </w:rPr>
              <w:t>「下記」→「表</w:t>
            </w:r>
            <w:r>
              <w:rPr>
                <w:rFonts w:hint="eastAsia"/>
              </w:rPr>
              <w:t>2-</w:t>
            </w:r>
            <w:r>
              <w:t>1</w:t>
            </w:r>
            <w:r>
              <w:rPr>
                <w:rFonts w:hint="eastAsia"/>
              </w:rPr>
              <w:t>」</w:t>
            </w:r>
          </w:p>
          <w:p w14:paraId="55A25741" w14:textId="77777777" w:rsidR="00DF73AB" w:rsidRDefault="00DF73AB" w:rsidP="00DF73AB">
            <w:pPr>
              <w:pStyle w:val="tablebody"/>
            </w:pPr>
            <w:r>
              <w:rPr>
                <w:rFonts w:hint="eastAsia"/>
              </w:rPr>
              <w:t xml:space="preserve">  - </w:t>
            </w:r>
            <w:r>
              <w:rPr>
                <w:rFonts w:hint="eastAsia"/>
              </w:rPr>
              <w:t>パワポ</w:t>
            </w:r>
            <w:r>
              <w:rPr>
                <w:rFonts w:hint="eastAsia"/>
              </w:rPr>
              <w:t>P.</w:t>
            </w:r>
            <w:r>
              <w:t>12</w:t>
            </w:r>
            <w:r>
              <w:rPr>
                <w:rFonts w:hint="eastAsia"/>
              </w:rPr>
              <w:t>「</w:t>
            </w:r>
            <w:r>
              <w:rPr>
                <w:rFonts w:hint="eastAsia"/>
              </w:rPr>
              <w:t>2</w:t>
            </w:r>
            <w:r>
              <w:t>.1.</w:t>
            </w:r>
            <w:r>
              <w:rPr>
                <w:rFonts w:hint="eastAsia"/>
              </w:rPr>
              <w:t>」→「</w:t>
            </w:r>
            <w:r>
              <w:rPr>
                <w:rFonts w:hint="eastAsia"/>
              </w:rPr>
              <w:t>2</w:t>
            </w:r>
            <w:r>
              <w:t>.1</w:t>
            </w:r>
            <w:r>
              <w:rPr>
                <w:rFonts w:hint="eastAsia"/>
              </w:rPr>
              <w:t>章」</w:t>
            </w:r>
          </w:p>
          <w:p w14:paraId="55A25742" w14:textId="77777777" w:rsidR="00DF73AB" w:rsidRDefault="00DF73AB" w:rsidP="00DF73AB">
            <w:pPr>
              <w:pStyle w:val="tablebody"/>
            </w:pPr>
            <w:r>
              <w:rPr>
                <w:rFonts w:hint="eastAsia"/>
              </w:rPr>
              <w:t xml:space="preserve">  - </w:t>
            </w:r>
            <w:r>
              <w:rPr>
                <w:rFonts w:hint="eastAsia"/>
              </w:rPr>
              <w:t>パワポ</w:t>
            </w:r>
            <w:r>
              <w:rPr>
                <w:rFonts w:hint="eastAsia"/>
              </w:rPr>
              <w:t>P.</w:t>
            </w:r>
            <w:r>
              <w:t>19</w:t>
            </w:r>
            <w:r>
              <w:rPr>
                <w:rFonts w:hint="eastAsia"/>
              </w:rPr>
              <w:t>「下記の表</w:t>
            </w:r>
            <w:r>
              <w:t>.</w:t>
            </w:r>
            <w:r>
              <w:rPr>
                <w:rFonts w:hint="eastAsia"/>
              </w:rPr>
              <w:t>」→「表</w:t>
            </w:r>
            <w:r>
              <w:rPr>
                <w:rFonts w:hint="eastAsia"/>
              </w:rPr>
              <w:t>A</w:t>
            </w:r>
            <w:r>
              <w:t>1</w:t>
            </w:r>
            <w:r>
              <w:rPr>
                <w:rFonts w:hint="eastAsia"/>
              </w:rPr>
              <w:t>-</w:t>
            </w:r>
            <w:r>
              <w:t>1</w:t>
            </w:r>
            <w:r>
              <w:rPr>
                <w:rFonts w:hint="eastAsia"/>
              </w:rPr>
              <w:t>」</w:t>
            </w:r>
          </w:p>
          <w:p w14:paraId="55A25743" w14:textId="77777777" w:rsidR="00DF73AB" w:rsidRDefault="00DF73AB" w:rsidP="00DF73AB">
            <w:pPr>
              <w:pStyle w:val="tablebody"/>
            </w:pPr>
            <w:r>
              <w:rPr>
                <w:rFonts w:hint="eastAsia"/>
              </w:rPr>
              <w:t xml:space="preserve">  - </w:t>
            </w:r>
            <w:r>
              <w:rPr>
                <w:rFonts w:hint="eastAsia"/>
              </w:rPr>
              <w:t>パワポ</w:t>
            </w:r>
            <w:r>
              <w:rPr>
                <w:rFonts w:hint="eastAsia"/>
              </w:rPr>
              <w:t>P.</w:t>
            </w:r>
            <w:r>
              <w:t>20</w:t>
            </w:r>
            <w:r>
              <w:rPr>
                <w:rFonts w:hint="eastAsia"/>
              </w:rPr>
              <w:t xml:space="preserve"> </w:t>
            </w:r>
            <w:r>
              <w:t>2</w:t>
            </w:r>
            <w:r>
              <w:rPr>
                <w:rFonts w:hint="eastAsia"/>
              </w:rPr>
              <w:t>行目「下記の表</w:t>
            </w:r>
            <w:r>
              <w:t>.</w:t>
            </w:r>
            <w:r>
              <w:rPr>
                <w:rFonts w:hint="eastAsia"/>
              </w:rPr>
              <w:t>」→「表</w:t>
            </w:r>
            <w:r>
              <w:rPr>
                <w:rFonts w:hint="eastAsia"/>
              </w:rPr>
              <w:t>A2-</w:t>
            </w:r>
            <w:r>
              <w:t>1</w:t>
            </w:r>
            <w:r>
              <w:rPr>
                <w:rFonts w:hint="eastAsia"/>
              </w:rPr>
              <w:t>」</w:t>
            </w:r>
          </w:p>
          <w:p w14:paraId="55A25744" w14:textId="77777777" w:rsidR="00DF73AB" w:rsidRDefault="00DF73AB" w:rsidP="002F77E1">
            <w:pPr>
              <w:pStyle w:val="tablebody"/>
            </w:pPr>
            <w:r>
              <w:rPr>
                <w:rFonts w:hint="eastAsia"/>
              </w:rPr>
              <w:t xml:space="preserve">  - </w:t>
            </w:r>
            <w:r>
              <w:rPr>
                <w:rFonts w:hint="eastAsia"/>
              </w:rPr>
              <w:t>パワポ</w:t>
            </w:r>
            <w:r>
              <w:rPr>
                <w:rFonts w:hint="eastAsia"/>
              </w:rPr>
              <w:t>P.</w:t>
            </w:r>
            <w:r>
              <w:t>20</w:t>
            </w:r>
            <w:r>
              <w:rPr>
                <w:rFonts w:hint="eastAsia"/>
              </w:rPr>
              <w:t xml:space="preserve"> </w:t>
            </w:r>
            <w:r>
              <w:t>4</w:t>
            </w:r>
            <w:r>
              <w:rPr>
                <w:rFonts w:hint="eastAsia"/>
              </w:rPr>
              <w:t>行目「下記の表</w:t>
            </w:r>
            <w:r>
              <w:t>.</w:t>
            </w:r>
            <w:r>
              <w:rPr>
                <w:rFonts w:hint="eastAsia"/>
              </w:rPr>
              <w:t>」→「表</w:t>
            </w:r>
            <w:r>
              <w:rPr>
                <w:rFonts w:hint="eastAsia"/>
              </w:rPr>
              <w:t>A2-2</w:t>
            </w:r>
            <w:r>
              <w:rPr>
                <w:rFonts w:hint="eastAsia"/>
              </w:rPr>
              <w:t>」</w:t>
            </w:r>
          </w:p>
          <w:p w14:paraId="55A25745" w14:textId="77777777" w:rsidR="003144D0" w:rsidRDefault="002F77E1" w:rsidP="002F77E1">
            <w:pPr>
              <w:pStyle w:val="tablebody"/>
            </w:pPr>
            <w:r>
              <w:rPr>
                <w:rFonts w:hint="eastAsia"/>
              </w:rPr>
              <w:t>・注記マークを</w:t>
            </w:r>
            <w:r>
              <w:rPr>
                <w:rFonts w:hint="eastAsia"/>
              </w:rPr>
              <w:t xml:space="preserve"> (*</w:t>
            </w:r>
            <w:r>
              <w:t>)</w:t>
            </w:r>
            <w:r>
              <w:rPr>
                <w:rFonts w:hint="eastAsia"/>
              </w:rPr>
              <w:t xml:space="preserve"> </w:t>
            </w:r>
            <w:r>
              <w:rPr>
                <w:rFonts w:hint="eastAsia"/>
              </w:rPr>
              <w:t>のスタイルに統一</w:t>
            </w:r>
          </w:p>
          <w:p w14:paraId="55A25746" w14:textId="77777777" w:rsidR="003144D0" w:rsidRDefault="003144D0" w:rsidP="002F77E1">
            <w:pPr>
              <w:pStyle w:val="tablebody"/>
            </w:pPr>
            <w:r>
              <w:t xml:space="preserve">  </w:t>
            </w:r>
            <w:r w:rsidR="000F49EF">
              <w:rPr>
                <w:rFonts w:hint="eastAsia"/>
              </w:rPr>
              <w:t>-</w:t>
            </w:r>
            <w:r>
              <w:t xml:space="preserve"> </w:t>
            </w:r>
            <w:r>
              <w:rPr>
                <w:rFonts w:hint="eastAsia"/>
              </w:rPr>
              <w:t>パワポ</w:t>
            </w:r>
            <w:r>
              <w:rPr>
                <w:rFonts w:hint="eastAsia"/>
              </w:rPr>
              <w:t>P.14</w:t>
            </w:r>
            <w:r w:rsidR="000F49EF">
              <w:t xml:space="preserve"> </w:t>
            </w:r>
            <w:r w:rsidR="000F49EF">
              <w:rPr>
                <w:rFonts w:hint="eastAsia"/>
              </w:rPr>
              <w:t>※</w:t>
            </w:r>
            <w:r w:rsidR="000F49EF">
              <w:t>1</w:t>
            </w:r>
          </w:p>
          <w:p w14:paraId="55A25747" w14:textId="77777777" w:rsidR="000F49EF" w:rsidRDefault="000F49EF" w:rsidP="002F77E1">
            <w:pPr>
              <w:pStyle w:val="tablebody"/>
            </w:pPr>
            <w:r>
              <w:t xml:space="preserve">  - </w:t>
            </w:r>
            <w:r>
              <w:rPr>
                <w:rFonts w:hint="eastAsia"/>
              </w:rPr>
              <w:t>パワポ</w:t>
            </w:r>
            <w:r>
              <w:rPr>
                <w:rFonts w:hint="eastAsia"/>
              </w:rPr>
              <w:t>P.</w:t>
            </w:r>
            <w:r>
              <w:t xml:space="preserve">19 </w:t>
            </w:r>
            <w:r>
              <w:rPr>
                <w:rFonts w:hint="eastAsia"/>
              </w:rPr>
              <w:t>※</w:t>
            </w:r>
          </w:p>
          <w:p w14:paraId="55A25748" w14:textId="77777777" w:rsidR="000F49EF" w:rsidRDefault="000F49EF" w:rsidP="000F49EF">
            <w:pPr>
              <w:pStyle w:val="tablebody"/>
            </w:pPr>
            <w:r>
              <w:rPr>
                <w:rFonts w:hint="eastAsia"/>
              </w:rPr>
              <w:t>・全角から半角に変更</w:t>
            </w:r>
          </w:p>
          <w:p w14:paraId="55A25749" w14:textId="77777777" w:rsidR="002F77E1" w:rsidRDefault="000F49EF" w:rsidP="000F49EF">
            <w:pPr>
              <w:pStyle w:val="tablebody"/>
            </w:pPr>
            <w:r>
              <w:t xml:space="preserve">  </w:t>
            </w:r>
            <w:r>
              <w:rPr>
                <w:rFonts w:hint="eastAsia"/>
              </w:rPr>
              <w:t>-</w:t>
            </w:r>
            <w:r>
              <w:t xml:space="preserve"> </w:t>
            </w:r>
            <w:r>
              <w:rPr>
                <w:rFonts w:hint="eastAsia"/>
              </w:rPr>
              <w:t>パワポ</w:t>
            </w:r>
            <w:r>
              <w:rPr>
                <w:rFonts w:hint="eastAsia"/>
              </w:rPr>
              <w:t>P.16,</w:t>
            </w:r>
            <w:r>
              <w:t xml:space="preserve"> </w:t>
            </w:r>
            <w:r>
              <w:rPr>
                <w:rFonts w:hint="eastAsia"/>
              </w:rPr>
              <w:t>17 STEP</w:t>
            </w:r>
            <w:r>
              <w:rPr>
                <w:rFonts w:hint="eastAsia"/>
              </w:rPr>
              <w:t>１の</w:t>
            </w:r>
            <w:r>
              <w:rPr>
                <w:rFonts w:hint="eastAsia"/>
              </w:rPr>
              <w:t>"1"</w:t>
            </w:r>
          </w:p>
        </w:tc>
      </w:tr>
      <w:tr w:rsidR="00E112EC" w14:paraId="55A2574F" w14:textId="77777777" w:rsidTr="00CD25A0">
        <w:tc>
          <w:tcPr>
            <w:tcW w:w="1134" w:type="dxa"/>
          </w:tcPr>
          <w:p w14:paraId="55A2574B" w14:textId="152179DB" w:rsidR="00E112EC" w:rsidRDefault="00E112EC" w:rsidP="00E112EC">
            <w:pPr>
              <w:pStyle w:val="tablebody"/>
            </w:pPr>
            <w:r w:rsidRPr="00DB50FB">
              <w:rPr>
                <w:rFonts w:hint="eastAsia"/>
              </w:rPr>
              <w:t>1.00</w:t>
            </w:r>
          </w:p>
        </w:tc>
        <w:tc>
          <w:tcPr>
            <w:tcW w:w="1701" w:type="dxa"/>
          </w:tcPr>
          <w:p w14:paraId="55A2574C" w14:textId="473AB267" w:rsidR="00E112EC" w:rsidRDefault="00E112EC" w:rsidP="00E112EC">
            <w:pPr>
              <w:pStyle w:val="tablebody"/>
            </w:pPr>
            <w:r w:rsidRPr="00DB50FB">
              <w:rPr>
                <w:rFonts w:hint="eastAsia"/>
              </w:rPr>
              <w:t>2017.0</w:t>
            </w:r>
            <w:r>
              <w:rPr>
                <w:rFonts w:hint="eastAsia"/>
              </w:rPr>
              <w:t>3</w:t>
            </w:r>
          </w:p>
        </w:tc>
        <w:tc>
          <w:tcPr>
            <w:tcW w:w="1134" w:type="dxa"/>
          </w:tcPr>
          <w:p w14:paraId="4A21FED2" w14:textId="77777777" w:rsidR="00E112EC" w:rsidRDefault="00E112EC" w:rsidP="00E112EC">
            <w:pPr>
              <w:pStyle w:val="tablebody"/>
              <w:jc w:val="center"/>
            </w:pPr>
            <w:r>
              <w:rPr>
                <w:rFonts w:hint="eastAsia"/>
              </w:rPr>
              <w:t>－</w:t>
            </w:r>
          </w:p>
          <w:p w14:paraId="15399D27" w14:textId="77777777" w:rsidR="00E112EC" w:rsidRDefault="00E112EC" w:rsidP="00E112EC">
            <w:pPr>
              <w:pStyle w:val="tablebody"/>
              <w:jc w:val="center"/>
            </w:pPr>
            <w:r>
              <w:rPr>
                <w:rFonts w:hint="eastAsia"/>
              </w:rPr>
              <w:t>－</w:t>
            </w:r>
          </w:p>
          <w:p w14:paraId="5E4E92FE" w14:textId="77777777" w:rsidR="00E112EC" w:rsidRDefault="00E112EC" w:rsidP="00E112EC">
            <w:pPr>
              <w:pStyle w:val="tablebody"/>
              <w:jc w:val="center"/>
            </w:pPr>
            <w:r>
              <w:t>P1</w:t>
            </w:r>
          </w:p>
          <w:p w14:paraId="076A1276" w14:textId="77777777" w:rsidR="00E112EC" w:rsidRDefault="00E112EC" w:rsidP="00E112EC">
            <w:pPr>
              <w:pStyle w:val="tablebody"/>
              <w:jc w:val="center"/>
            </w:pPr>
            <w:r>
              <w:rPr>
                <w:rFonts w:hint="eastAsia"/>
              </w:rPr>
              <w:t>－</w:t>
            </w:r>
          </w:p>
          <w:p w14:paraId="0B52F9D5" w14:textId="77777777" w:rsidR="00E112EC" w:rsidRDefault="00E112EC" w:rsidP="00E112EC">
            <w:pPr>
              <w:pStyle w:val="tablebody"/>
              <w:jc w:val="center"/>
            </w:pPr>
            <w:r>
              <w:t>P25</w:t>
            </w:r>
          </w:p>
          <w:p w14:paraId="0947265E" w14:textId="77777777" w:rsidR="00E112EC" w:rsidRDefault="00E112EC" w:rsidP="00E112EC">
            <w:pPr>
              <w:pStyle w:val="tablebody"/>
              <w:jc w:val="center"/>
            </w:pPr>
            <w:r>
              <w:t>P3-P8,P13-P14</w:t>
            </w:r>
          </w:p>
          <w:p w14:paraId="09978A4A" w14:textId="77777777" w:rsidR="00E112EC" w:rsidRDefault="00E112EC" w:rsidP="00E112EC">
            <w:pPr>
              <w:pStyle w:val="tablebody"/>
              <w:jc w:val="center"/>
            </w:pPr>
          </w:p>
          <w:p w14:paraId="15A0FDD2" w14:textId="77777777" w:rsidR="00E112EC" w:rsidRDefault="00E112EC" w:rsidP="00E112EC">
            <w:pPr>
              <w:pStyle w:val="tablebody"/>
              <w:jc w:val="center"/>
            </w:pPr>
            <w:r>
              <w:t>P1,P3,P5</w:t>
            </w:r>
          </w:p>
          <w:p w14:paraId="5C3618F6" w14:textId="77777777" w:rsidR="00E112EC" w:rsidRDefault="00E112EC" w:rsidP="00E112EC">
            <w:pPr>
              <w:pStyle w:val="tablebody"/>
              <w:jc w:val="center"/>
            </w:pPr>
          </w:p>
          <w:p w14:paraId="22686DA3" w14:textId="77777777" w:rsidR="00E112EC" w:rsidRDefault="00E112EC" w:rsidP="00E112EC">
            <w:pPr>
              <w:pStyle w:val="tablebody"/>
              <w:jc w:val="center"/>
            </w:pPr>
            <w:r>
              <w:t>P1</w:t>
            </w:r>
          </w:p>
          <w:p w14:paraId="1B42B8A5" w14:textId="77777777" w:rsidR="00E112EC" w:rsidRDefault="00E112EC" w:rsidP="00E112EC">
            <w:pPr>
              <w:pStyle w:val="tablebody"/>
              <w:jc w:val="center"/>
            </w:pPr>
          </w:p>
          <w:p w14:paraId="69B24EC8" w14:textId="77777777" w:rsidR="00E112EC" w:rsidRDefault="00E112EC" w:rsidP="00E112EC">
            <w:pPr>
              <w:pStyle w:val="tablebody"/>
              <w:jc w:val="center"/>
            </w:pPr>
            <w:r>
              <w:t>P18</w:t>
            </w:r>
          </w:p>
          <w:p w14:paraId="78853B60" w14:textId="77777777" w:rsidR="00E112EC" w:rsidRDefault="00E112EC" w:rsidP="00E112EC">
            <w:pPr>
              <w:pStyle w:val="tablebody"/>
              <w:jc w:val="center"/>
            </w:pPr>
          </w:p>
          <w:p w14:paraId="2A43C138" w14:textId="77777777" w:rsidR="00E112EC" w:rsidRDefault="00E112EC" w:rsidP="00E112EC">
            <w:pPr>
              <w:pStyle w:val="tablebody"/>
              <w:jc w:val="center"/>
            </w:pPr>
            <w:r>
              <w:t>P4,P6,P8</w:t>
            </w:r>
          </w:p>
          <w:p w14:paraId="04585831" w14:textId="77777777" w:rsidR="00E112EC" w:rsidRDefault="00E112EC" w:rsidP="00E112EC">
            <w:pPr>
              <w:pStyle w:val="tablebody"/>
              <w:jc w:val="center"/>
            </w:pPr>
            <w:r>
              <w:t>P7</w:t>
            </w:r>
          </w:p>
          <w:p w14:paraId="4C3BF0EB" w14:textId="77777777" w:rsidR="00E112EC" w:rsidRDefault="00E112EC" w:rsidP="00E112EC">
            <w:pPr>
              <w:pStyle w:val="tablebody"/>
              <w:jc w:val="center"/>
            </w:pPr>
          </w:p>
          <w:p w14:paraId="55A2574D" w14:textId="32964C27" w:rsidR="00E112EC" w:rsidRDefault="00E112EC" w:rsidP="00E112EC">
            <w:pPr>
              <w:pStyle w:val="tablebody"/>
              <w:jc w:val="center"/>
            </w:pPr>
            <w:r>
              <w:t>P8</w:t>
            </w:r>
          </w:p>
        </w:tc>
        <w:tc>
          <w:tcPr>
            <w:tcW w:w="5840" w:type="dxa"/>
          </w:tcPr>
          <w:p w14:paraId="20D2BA87" w14:textId="77777777" w:rsidR="00E112EC" w:rsidRDefault="00E112EC" w:rsidP="00E112EC">
            <w:pPr>
              <w:pStyle w:val="tablebody"/>
            </w:pPr>
            <w:r>
              <w:rPr>
                <w:rFonts w:hint="eastAsia"/>
              </w:rPr>
              <w:t>・</w:t>
            </w:r>
            <w:r>
              <w:rPr>
                <w:rFonts w:hint="eastAsia"/>
              </w:rPr>
              <w:t>Rev0.50</w:t>
            </w:r>
            <w:r>
              <w:rPr>
                <w:rFonts w:hint="eastAsia"/>
              </w:rPr>
              <w:t>をベースとして</w:t>
            </w:r>
            <w:r>
              <w:rPr>
                <w:rFonts w:hint="eastAsia"/>
              </w:rPr>
              <w:t>Rev1.00</w:t>
            </w:r>
            <w:r>
              <w:rPr>
                <w:rFonts w:hint="eastAsia"/>
              </w:rPr>
              <w:t>とする</w:t>
            </w:r>
          </w:p>
          <w:p w14:paraId="4F4A86F6" w14:textId="77777777" w:rsidR="00E112EC" w:rsidRDefault="00E112EC" w:rsidP="00E112EC">
            <w:pPr>
              <w:pStyle w:val="tablebody"/>
            </w:pPr>
            <w:r>
              <w:rPr>
                <w:rFonts w:hint="eastAsia"/>
              </w:rPr>
              <w:t>・ファイル名変更</w:t>
            </w:r>
          </w:p>
          <w:p w14:paraId="792874DD" w14:textId="77777777" w:rsidR="00E112EC" w:rsidRDefault="00E112EC" w:rsidP="00E112EC">
            <w:pPr>
              <w:pStyle w:val="tablebody"/>
            </w:pPr>
            <w:r>
              <w:rPr>
                <w:rFonts w:hint="eastAsia"/>
              </w:rPr>
              <w:t>・ターゲットデバイス名を記載</w:t>
            </w:r>
          </w:p>
          <w:p w14:paraId="201838E6" w14:textId="77777777" w:rsidR="00E112EC" w:rsidRDefault="00E112EC" w:rsidP="00E112EC">
            <w:pPr>
              <w:pStyle w:val="tablebody"/>
            </w:pPr>
            <w:r>
              <w:rPr>
                <w:rFonts w:hint="eastAsia"/>
              </w:rPr>
              <w:t>・ドキュメント管理番号、発行年月を記載</w:t>
            </w:r>
          </w:p>
          <w:p w14:paraId="5C4B97B6" w14:textId="77777777" w:rsidR="00E112EC" w:rsidRDefault="00E112EC" w:rsidP="00E112EC">
            <w:pPr>
              <w:pStyle w:val="tablebody"/>
            </w:pPr>
            <w:r>
              <w:rPr>
                <w:rFonts w:hint="eastAsia"/>
              </w:rPr>
              <w:t>・ご注意書きのページの</w:t>
            </w:r>
            <w:r>
              <w:rPr>
                <w:rFonts w:hint="eastAsia"/>
              </w:rPr>
              <w:t>COPYRIGHT</w:t>
            </w:r>
            <w:r>
              <w:rPr>
                <w:rFonts w:hint="eastAsia"/>
              </w:rPr>
              <w:t>を</w:t>
            </w:r>
            <w:r>
              <w:rPr>
                <w:rFonts w:hint="eastAsia"/>
              </w:rPr>
              <w:t>2017</w:t>
            </w:r>
            <w:r>
              <w:rPr>
                <w:rFonts w:hint="eastAsia"/>
              </w:rPr>
              <w:t>年版に変更</w:t>
            </w:r>
          </w:p>
          <w:p w14:paraId="5B07F7E2" w14:textId="77777777" w:rsidR="00E112EC" w:rsidRDefault="00E112EC" w:rsidP="00E112EC">
            <w:pPr>
              <w:pStyle w:val="tablebody"/>
            </w:pPr>
            <w:r>
              <w:rPr>
                <w:rFonts w:hint="eastAsia"/>
              </w:rPr>
              <w:t>・</w:t>
            </w:r>
            <w:r>
              <w:rPr>
                <w:rFonts w:hint="eastAsia"/>
              </w:rPr>
              <w:t>REV0.50</w:t>
            </w:r>
            <w:r>
              <w:rPr>
                <w:rFonts w:hint="eastAsia"/>
              </w:rPr>
              <w:t>での更新点（赤字）を黒字に変更</w:t>
            </w:r>
          </w:p>
          <w:p w14:paraId="5BBD7FFA" w14:textId="77777777" w:rsidR="00E112EC" w:rsidRDefault="00E112EC" w:rsidP="00E112EC">
            <w:pPr>
              <w:pStyle w:val="tablebody"/>
            </w:pPr>
            <w:r>
              <w:rPr>
                <w:rFonts w:hint="eastAsia"/>
              </w:rPr>
              <w:t>・英語版での次の修正を日本語版に反映</w:t>
            </w:r>
          </w:p>
          <w:p w14:paraId="0FE382B9" w14:textId="77777777" w:rsidR="00E112EC" w:rsidRDefault="00E112EC" w:rsidP="00E112EC">
            <w:pPr>
              <w:pStyle w:val="tablebody"/>
            </w:pPr>
            <w:r>
              <w:rPr>
                <w:rFonts w:hint="eastAsia"/>
              </w:rPr>
              <w:t>‐タイトルで使用されている</w:t>
            </w:r>
            <w:r>
              <w:rPr>
                <w:rFonts w:hint="eastAsia"/>
              </w:rPr>
              <w:t xml:space="preserve">Processor affinity </w:t>
            </w:r>
            <w:r>
              <w:rPr>
                <w:rFonts w:hint="eastAsia"/>
              </w:rPr>
              <w:t>の</w:t>
            </w:r>
            <w:r>
              <w:rPr>
                <w:rFonts w:hint="eastAsia"/>
              </w:rPr>
              <w:t>a</w:t>
            </w:r>
            <w:r>
              <w:rPr>
                <w:rFonts w:hint="eastAsia"/>
              </w:rPr>
              <w:t>を小文字から大文字に変更</w:t>
            </w:r>
          </w:p>
          <w:p w14:paraId="261AB213" w14:textId="77777777" w:rsidR="00E112EC" w:rsidRDefault="00E112EC" w:rsidP="00E112EC">
            <w:pPr>
              <w:pStyle w:val="tablebody"/>
            </w:pPr>
            <w:r>
              <w:rPr>
                <w:rFonts w:hint="eastAsia"/>
              </w:rPr>
              <w:t>‐</w:t>
            </w:r>
            <w:r>
              <w:rPr>
                <w:rFonts w:hint="eastAsia"/>
              </w:rPr>
              <w:t>Target Readers</w:t>
            </w:r>
            <w:r>
              <w:rPr>
                <w:rFonts w:hint="eastAsia"/>
              </w:rPr>
              <w:t>の記載を英語版の記載に変更</w:t>
            </w:r>
          </w:p>
          <w:p w14:paraId="692E4596" w14:textId="77777777" w:rsidR="00E112EC" w:rsidRDefault="00E112EC" w:rsidP="00E112EC">
            <w:pPr>
              <w:pStyle w:val="tablebody"/>
            </w:pPr>
            <w:r>
              <w:rPr>
                <w:rFonts w:hint="eastAsia"/>
              </w:rPr>
              <w:t>‐タイトルで使用されている</w:t>
            </w:r>
            <w:r>
              <w:rPr>
                <w:rFonts w:hint="eastAsia"/>
              </w:rPr>
              <w:t xml:space="preserve"> Master boot CPU</w:t>
            </w:r>
            <w:r>
              <w:rPr>
                <w:rFonts w:hint="eastAsia"/>
              </w:rPr>
              <w:t>の</w:t>
            </w:r>
            <w:r>
              <w:rPr>
                <w:rFonts w:hint="eastAsia"/>
              </w:rPr>
              <w:t>b</w:t>
            </w:r>
            <w:r>
              <w:rPr>
                <w:rFonts w:hint="eastAsia"/>
              </w:rPr>
              <w:t>を小文字から大文字に変更</w:t>
            </w:r>
          </w:p>
          <w:p w14:paraId="2F307EA9" w14:textId="77777777" w:rsidR="00E112EC" w:rsidRDefault="00E112EC" w:rsidP="00E112EC">
            <w:pPr>
              <w:pStyle w:val="tablebody"/>
            </w:pPr>
            <w:r>
              <w:rPr>
                <w:rFonts w:hint="eastAsia"/>
              </w:rPr>
              <w:t>‐</w:t>
            </w:r>
            <w:r>
              <w:rPr>
                <w:rFonts w:hint="eastAsia"/>
              </w:rPr>
              <w:t>App*</w:t>
            </w:r>
            <w:r>
              <w:rPr>
                <w:rFonts w:hint="eastAsia"/>
              </w:rPr>
              <w:t>を</w:t>
            </w:r>
            <w:r>
              <w:rPr>
                <w:rFonts w:hint="eastAsia"/>
              </w:rPr>
              <w:t>App.*</w:t>
            </w:r>
            <w:r>
              <w:rPr>
                <w:rFonts w:hint="eastAsia"/>
              </w:rPr>
              <w:t>に変更</w:t>
            </w:r>
            <w:r>
              <w:rPr>
                <w:rFonts w:hint="eastAsia"/>
              </w:rPr>
              <w:t>(*</w:t>
            </w:r>
            <w:r>
              <w:rPr>
                <w:rFonts w:hint="eastAsia"/>
              </w:rPr>
              <w:t>は数字</w:t>
            </w:r>
            <w:r>
              <w:rPr>
                <w:rFonts w:hint="eastAsia"/>
              </w:rPr>
              <w:t>)</w:t>
            </w:r>
          </w:p>
          <w:p w14:paraId="7277D3D6" w14:textId="77777777" w:rsidR="00E112EC" w:rsidRDefault="00E112EC" w:rsidP="00E112EC">
            <w:pPr>
              <w:pStyle w:val="tablebody"/>
            </w:pPr>
            <w:r>
              <w:rPr>
                <w:rFonts w:hint="eastAsia"/>
              </w:rPr>
              <w:t>‐</w:t>
            </w:r>
            <w:r>
              <w:rPr>
                <w:rFonts w:hint="eastAsia"/>
              </w:rPr>
              <w:t>Table2-1</w:t>
            </w:r>
            <w:r>
              <w:rPr>
                <w:rFonts w:hint="eastAsia"/>
              </w:rPr>
              <w:t>内の</w:t>
            </w:r>
            <w:r>
              <w:rPr>
                <w:rFonts w:hint="eastAsia"/>
              </w:rPr>
              <w:t>big group, little group, root group</w:t>
            </w:r>
            <w:r>
              <w:rPr>
                <w:rFonts w:hint="eastAsia"/>
              </w:rPr>
              <w:t>の</w:t>
            </w:r>
            <w:proofErr w:type="spellStart"/>
            <w:r>
              <w:rPr>
                <w:rFonts w:hint="eastAsia"/>
              </w:rPr>
              <w:t>b,l,r</w:t>
            </w:r>
            <w:proofErr w:type="spellEnd"/>
            <w:r>
              <w:rPr>
                <w:rFonts w:hint="eastAsia"/>
              </w:rPr>
              <w:t>を小文字から大文字に変更</w:t>
            </w:r>
          </w:p>
          <w:p w14:paraId="7A06ACA7" w14:textId="77777777" w:rsidR="00E112EC" w:rsidRDefault="00E112EC" w:rsidP="00E112EC">
            <w:pPr>
              <w:pStyle w:val="tablebody"/>
            </w:pPr>
            <w:r>
              <w:rPr>
                <w:rFonts w:hint="eastAsia"/>
              </w:rPr>
              <w:t>‐</w:t>
            </w:r>
            <w:r>
              <w:rPr>
                <w:rFonts w:hint="eastAsia"/>
              </w:rPr>
              <w:t>Figure2-1</w:t>
            </w:r>
            <w:r>
              <w:rPr>
                <w:rFonts w:hint="eastAsia"/>
              </w:rPr>
              <w:t>内の</w:t>
            </w:r>
            <w:r>
              <w:rPr>
                <w:rFonts w:hint="eastAsia"/>
              </w:rPr>
              <w:t xml:space="preserve">Little </w:t>
            </w:r>
            <w:proofErr w:type="spellStart"/>
            <w:r>
              <w:rPr>
                <w:rFonts w:hint="eastAsia"/>
              </w:rPr>
              <w:t>group,Root</w:t>
            </w:r>
            <w:proofErr w:type="spellEnd"/>
            <w:r>
              <w:rPr>
                <w:rFonts w:hint="eastAsia"/>
              </w:rPr>
              <w:t xml:space="preserve"> group, Big group</w:t>
            </w:r>
            <w:r>
              <w:rPr>
                <w:rFonts w:hint="eastAsia"/>
              </w:rPr>
              <w:t>の単語の間にハイフンを追加</w:t>
            </w:r>
          </w:p>
          <w:p w14:paraId="6D1A82DE" w14:textId="77777777" w:rsidR="00E112EC" w:rsidRDefault="00E112EC" w:rsidP="00E112EC">
            <w:pPr>
              <w:pStyle w:val="tablebody"/>
            </w:pPr>
          </w:p>
          <w:p w14:paraId="55A2574E" w14:textId="77777777" w:rsidR="00E112EC" w:rsidRPr="00E112EC" w:rsidRDefault="00E112EC" w:rsidP="00E112EC">
            <w:pPr>
              <w:pStyle w:val="tablebody"/>
            </w:pPr>
          </w:p>
        </w:tc>
      </w:tr>
      <w:tr w:rsidR="00E112EC" w14:paraId="106144E7" w14:textId="77777777" w:rsidTr="00CD25A0">
        <w:tc>
          <w:tcPr>
            <w:tcW w:w="1134" w:type="dxa"/>
          </w:tcPr>
          <w:p w14:paraId="2D4B6FC1" w14:textId="77777777" w:rsidR="00E112EC" w:rsidRPr="00DB50FB" w:rsidRDefault="00E112EC" w:rsidP="00E112EC">
            <w:pPr>
              <w:pStyle w:val="tablebody"/>
            </w:pPr>
          </w:p>
        </w:tc>
        <w:tc>
          <w:tcPr>
            <w:tcW w:w="1701" w:type="dxa"/>
          </w:tcPr>
          <w:p w14:paraId="420B11C2" w14:textId="77777777" w:rsidR="00E112EC" w:rsidRPr="00DB50FB" w:rsidRDefault="00E112EC" w:rsidP="00E112EC">
            <w:pPr>
              <w:pStyle w:val="tablebody"/>
            </w:pPr>
          </w:p>
        </w:tc>
        <w:tc>
          <w:tcPr>
            <w:tcW w:w="1134" w:type="dxa"/>
          </w:tcPr>
          <w:p w14:paraId="3DB526BA" w14:textId="77777777" w:rsidR="00E112EC" w:rsidRDefault="00E112EC" w:rsidP="00E112EC">
            <w:pPr>
              <w:pStyle w:val="tablebody"/>
              <w:jc w:val="center"/>
            </w:pPr>
          </w:p>
        </w:tc>
        <w:tc>
          <w:tcPr>
            <w:tcW w:w="5840" w:type="dxa"/>
          </w:tcPr>
          <w:p w14:paraId="699B92F2" w14:textId="77777777" w:rsidR="00E112EC" w:rsidRDefault="00E112EC" w:rsidP="00E112EC">
            <w:pPr>
              <w:pStyle w:val="tablebody"/>
            </w:pPr>
          </w:p>
        </w:tc>
      </w:tr>
    </w:tbl>
    <w:p w14:paraId="55A25750" w14:textId="77777777" w:rsidR="00874E3F" w:rsidRPr="00E7104A" w:rsidRDefault="00874E3F" w:rsidP="00874E3F">
      <w:pPr>
        <w:pStyle w:val="space"/>
      </w:pPr>
    </w:p>
    <w:sectPr w:rsidR="00874E3F" w:rsidRPr="00E7104A" w:rsidSect="00085923">
      <w:headerReference w:type="default" r:id="rId29"/>
      <w:footerReference w:type="default" r:id="rId30"/>
      <w:pgSz w:w="11879" w:h="16817" w:code="9"/>
      <w:pgMar w:top="567" w:right="1134" w:bottom="567" w:left="1134" w:header="851" w:footer="567"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08221" w14:textId="77777777" w:rsidR="005321B7" w:rsidRDefault="005321B7">
      <w:r>
        <w:separator/>
      </w:r>
    </w:p>
  </w:endnote>
  <w:endnote w:type="continuationSeparator" w:id="0">
    <w:p w14:paraId="31A3BCA4" w14:textId="77777777" w:rsidR="005321B7" w:rsidRDefault="00532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平成明朝">
    <w:altName w:val="ＭＳ ゴシック"/>
    <w:panose1 w:val="00000000000000000000"/>
    <w:charset w:val="80"/>
    <w:family w:val="roman"/>
    <w:notTrueType/>
    <w:pitch w:val="fixed"/>
    <w:sig w:usb0="00000001" w:usb1="08070000"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メイリオ">
    <w:altName w:val="MS Gothic"/>
    <w:panose1 w:val="020B0604030504040204"/>
    <w:charset w:val="80"/>
    <w:family w:val="modern"/>
    <w:pitch w:val="variable"/>
    <w:sig w:usb0="E00002FF" w:usb1="6AC7FFFF" w:usb2="08000012" w:usb3="00000000" w:csb0="0002009F" w:csb1="00000000"/>
  </w:font>
  <w:font w:name="PMingLiU">
    <w:altName w:val="Arial Unicode MS"/>
    <w:panose1 w:val="02010601000101010101"/>
    <w:charset w:val="88"/>
    <w:family w:val="roman"/>
    <w:pitch w:val="variable"/>
    <w:sig w:usb0="00000000"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A" w14:textId="7D0B6018" w:rsidR="0097422D" w:rsidRDefault="005321B7" w:rsidP="00F01D51">
    <w:pPr>
      <w:pStyle w:val="10"/>
    </w:pPr>
    <w:r>
      <w:rPr>
        <w:noProof/>
      </w:rPr>
      <w:pict w14:anchorId="55A25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206.4pt;margin-top:24.65pt;width:68.85pt;height:11.9pt;z-index:3;mso-position-horizontal:absolute;mso-position-horizontal-relative:text;mso-position-vertical:absolute;mso-position-vertical-relative:text">
          <v:imagedata r:id="rId1" o:title="renesas_f_blue"/>
        </v:shape>
      </w:pict>
    </w:r>
    <w:fldSimple w:instr=" DOCPROPERTY  Subject  \* MERGEFORMAT ">
      <w:ins w:id="24" w:author="HIDEKI HAMADA" w:date="2019-03-07T14:52:00Z">
        <w:r w:rsidR="0097422D">
          <w:t>R01AN3724JJ0101</w:t>
        </w:r>
      </w:ins>
      <w:del w:id="25" w:author="HIDEKI HAMADA" w:date="2019-03-07T14:52:00Z">
        <w:r w:rsidR="0097422D" w:rsidDel="00244AA9">
          <w:delText>R01AN3724JJ0100</w:delText>
        </w:r>
      </w:del>
    </w:fldSimple>
    <w:r w:rsidR="0097422D">
      <w:t xml:space="preserve">  </w:t>
    </w:r>
    <w:fldSimple w:instr=" DOCPROPERTY  Category  \* MERGEFORMAT ">
      <w:ins w:id="26" w:author="HIDEKI HAMADA" w:date="2019-03-07T14:52:00Z">
        <w:r w:rsidR="0097422D">
          <w:t>Rev.1.01</w:t>
        </w:r>
      </w:ins>
      <w:del w:id="27" w:author="HIDEKI HAMADA" w:date="2019-03-07T14:52:00Z">
        <w:r w:rsidR="0097422D" w:rsidDel="00244AA9">
          <w:delText>Rev.1.00</w:delText>
        </w:r>
      </w:del>
    </w:fldSimple>
    <w:ins w:id="28" w:author="Nam Dang" w:date="2019-02-27T11:13:00Z">
      <w:del w:id="29" w:author="HIDEKI HAMADA" w:date="2019-03-07T14:52:00Z">
        <w:r w:rsidR="0097422D" w:rsidDel="00244AA9">
          <w:delText>1</w:delText>
        </w:r>
      </w:del>
    </w:ins>
    <w:r w:rsidR="0097422D">
      <w:rPr>
        <w:rFonts w:hint="eastAsia"/>
      </w:rPr>
      <w:tab/>
    </w:r>
    <w:r w:rsidR="0097422D">
      <w:rPr>
        <w:rFonts w:hint="eastAsia"/>
      </w:rPr>
      <w:tab/>
      <w:t>P</w:t>
    </w:r>
    <w:r w:rsidR="0097422D">
      <w:t xml:space="preserve">age </w:t>
    </w:r>
    <w:r w:rsidR="0097422D">
      <w:pgNum/>
    </w:r>
    <w:r w:rsidR="0097422D">
      <w:t xml:space="preserve"> of </w:t>
    </w:r>
    <w:del w:id="30" w:author="HIDEKI HAMADA" w:date="2019-03-07T14:52:00Z">
      <w:r w:rsidR="0097422D" w:rsidDel="00244AA9">
        <w:rPr>
          <w:bCs/>
          <w:noProof/>
        </w:rPr>
        <w:fldChar w:fldCharType="begin"/>
      </w:r>
      <w:r w:rsidR="0097422D" w:rsidDel="00244AA9">
        <w:rPr>
          <w:bCs/>
          <w:noProof/>
        </w:rPr>
        <w:delInstrText xml:space="preserve"> PAGEREF  lastpage  \* MERGEFORMAT </w:delInstrText>
      </w:r>
      <w:r w:rsidR="0097422D" w:rsidDel="00244AA9">
        <w:rPr>
          <w:bCs/>
          <w:noProof/>
        </w:rPr>
        <w:fldChar w:fldCharType="separate"/>
      </w:r>
      <w:r w:rsidR="0097422D" w:rsidDel="00244AA9">
        <w:rPr>
          <w:bCs/>
          <w:noProof/>
        </w:rPr>
        <w:delText>14</w:delText>
      </w:r>
      <w:r w:rsidR="0097422D" w:rsidDel="00244AA9">
        <w:rPr>
          <w:bCs/>
          <w:noProof/>
        </w:rPr>
        <w:fldChar w:fldCharType="end"/>
      </w:r>
    </w:del>
    <w:ins w:id="31" w:author="HIDEKI HAMADA" w:date="2019-03-07T14:52:00Z">
      <w:r w:rsidR="0097422D">
        <w:rPr>
          <w:rFonts w:hint="eastAsia"/>
          <w:bCs/>
          <w:noProof/>
        </w:rPr>
        <w:t>15</w:t>
      </w:r>
    </w:ins>
    <w:r w:rsidR="0097422D">
      <w:br/>
    </w:r>
    <w:r>
      <w:fldChar w:fldCharType="begin"/>
    </w:r>
    <w:r>
      <w:instrText xml:space="preserve"> DOCPROPERTY  Comments  \* MERGEFORMAT </w:instrText>
    </w:r>
    <w:r>
      <w:fldChar w:fldCharType="separate"/>
    </w:r>
    <w:ins w:id="32" w:author="HIDEKI HAMADA" w:date="2019-03-07T14:52:00Z">
      <w:r w:rsidR="0097422D">
        <w:t>2019.03</w:t>
      </w:r>
    </w:ins>
    <w:del w:id="33" w:author="HIDEKI HAMADA" w:date="2019-03-07T14:52:00Z">
      <w:r w:rsidR="0097422D" w:rsidDel="00244AA9">
        <w:delText>20</w:delText>
      </w:r>
    </w:del>
    <w:ins w:id="34" w:author="Nam Dang" w:date="2019-02-27T11:14:00Z">
      <w:del w:id="35" w:author="HIDEKI HAMADA" w:date="2019-03-07T14:52:00Z">
        <w:r w:rsidR="0097422D" w:rsidDel="00244AA9">
          <w:delText>1</w:delText>
        </w:r>
      </w:del>
    </w:ins>
    <w:del w:id="36" w:author="HIDEKI HAMADA" w:date="2019-03-07T14:52:00Z">
      <w:r w:rsidR="0097422D" w:rsidDel="00244AA9">
        <w:delText>17</w:delText>
      </w:r>
    </w:del>
    <w:ins w:id="37" w:author="Nam Dang" w:date="2019-02-27T11:14:00Z">
      <w:del w:id="38" w:author="HIDEKI HAMADA" w:date="2019-03-07T14:52:00Z">
        <w:r w:rsidR="0097422D" w:rsidDel="00244AA9">
          <w:delText>9</w:delText>
        </w:r>
      </w:del>
    </w:ins>
    <w:del w:id="39" w:author="HIDEKI HAMADA" w:date="2019-03-07T14:52:00Z">
      <w:r w:rsidR="0097422D" w:rsidDel="00244AA9">
        <w:delText>.03</w:delText>
      </w:r>
    </w:del>
    <w:r>
      <w:fldChar w:fldCharType="end"/>
    </w:r>
    <w:ins w:id="40" w:author="Nam Dang" w:date="2019-02-27T11:14:00Z">
      <w:del w:id="41" w:author="HIDEKI HAMADA" w:date="2019-03-07T14:52:00Z">
        <w:r w:rsidR="0097422D" w:rsidDel="00244AA9">
          <w:delText>2</w:delText>
        </w:r>
      </w:del>
    </w:ins>
    <w:r w:rsidR="0097422D">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C" w14:textId="1CD17CD9" w:rsidR="0097422D" w:rsidRDefault="005321B7" w:rsidP="00F01D51">
    <w:pPr>
      <w:pStyle w:val="10"/>
    </w:pPr>
    <w:r>
      <w:rPr>
        <w:noProof/>
      </w:rPr>
      <w:pict w14:anchorId="55A258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206.4pt;margin-top:24.65pt;width:68.85pt;height:11.9pt;z-index:2;mso-position-horizontal:absolute;mso-position-horizontal-relative:text;mso-position-vertical:absolute;mso-position-vertical-relative:text">
          <v:imagedata r:id="rId1" o:title="renesas_f_blue"/>
        </v:shape>
      </w:pict>
    </w:r>
    <w:fldSimple w:instr=" DOCPROPERTY  Subject  \* MERGEFORMAT ">
      <w:ins w:id="42" w:author="HIDEKI HAMADA" w:date="2019-03-07T14:52:00Z">
        <w:r w:rsidR="0097422D">
          <w:t>R01AN3724JJ0101</w:t>
        </w:r>
      </w:ins>
      <w:del w:id="43" w:author="HIDEKI HAMADA" w:date="2019-03-07T14:52:00Z">
        <w:r w:rsidR="0097422D" w:rsidDel="00244AA9">
          <w:delText>R01AN3724JJ0100</w:delText>
        </w:r>
      </w:del>
    </w:fldSimple>
    <w:r w:rsidR="0097422D">
      <w:t xml:space="preserve">  </w:t>
    </w:r>
    <w:fldSimple w:instr=" DOCPROPERTY  Category  \* MERGEFORMAT ">
      <w:ins w:id="44" w:author="HIDEKI HAMADA" w:date="2019-03-07T14:52:00Z">
        <w:r w:rsidR="0097422D">
          <w:t>Rev.1.01</w:t>
        </w:r>
      </w:ins>
      <w:del w:id="45" w:author="HIDEKI HAMADA" w:date="2019-03-07T14:52:00Z">
        <w:r w:rsidR="0097422D" w:rsidDel="00244AA9">
          <w:delText>Rev.1.00</w:delText>
        </w:r>
      </w:del>
    </w:fldSimple>
    <w:ins w:id="46" w:author="Nam Dang" w:date="2019-02-27T11:13:00Z">
      <w:del w:id="47" w:author="HIDEKI HAMADA" w:date="2019-03-07T14:52:00Z">
        <w:r w:rsidR="0097422D" w:rsidDel="00244AA9">
          <w:delText>1</w:delText>
        </w:r>
      </w:del>
    </w:ins>
    <w:r w:rsidR="0097422D">
      <w:rPr>
        <w:rFonts w:hint="eastAsia"/>
      </w:rPr>
      <w:tab/>
    </w:r>
    <w:r w:rsidR="0097422D">
      <w:rPr>
        <w:rFonts w:hint="eastAsia"/>
      </w:rPr>
      <w:tab/>
      <w:t>P</w:t>
    </w:r>
    <w:r w:rsidR="0097422D">
      <w:t xml:space="preserve">age </w:t>
    </w:r>
    <w:r w:rsidR="0097422D">
      <w:pgNum/>
    </w:r>
    <w:r w:rsidR="0097422D">
      <w:t xml:space="preserve"> of </w:t>
    </w:r>
    <w:del w:id="48" w:author="HIDEKI HAMADA" w:date="2019-03-07T14:52:00Z">
      <w:r w:rsidR="0097422D" w:rsidDel="00244AA9">
        <w:rPr>
          <w:bCs/>
          <w:noProof/>
        </w:rPr>
        <w:fldChar w:fldCharType="begin"/>
      </w:r>
      <w:r w:rsidR="0097422D" w:rsidDel="00244AA9">
        <w:rPr>
          <w:bCs/>
          <w:noProof/>
        </w:rPr>
        <w:delInstrText xml:space="preserve"> PAGEREF  lastpage  \* MERGEFORMAT </w:delInstrText>
      </w:r>
      <w:r w:rsidR="0097422D" w:rsidDel="00244AA9">
        <w:rPr>
          <w:bCs/>
          <w:noProof/>
        </w:rPr>
        <w:fldChar w:fldCharType="separate"/>
      </w:r>
      <w:r w:rsidR="0097422D" w:rsidDel="00244AA9">
        <w:rPr>
          <w:bCs/>
          <w:noProof/>
        </w:rPr>
        <w:delText>14</w:delText>
      </w:r>
      <w:r w:rsidR="0097422D" w:rsidDel="00244AA9">
        <w:rPr>
          <w:bCs/>
          <w:noProof/>
        </w:rPr>
        <w:fldChar w:fldCharType="end"/>
      </w:r>
    </w:del>
    <w:ins w:id="49" w:author="HIDEKI HAMADA" w:date="2019-03-07T14:52:00Z">
      <w:r w:rsidR="0097422D">
        <w:rPr>
          <w:bCs/>
          <w:noProof/>
        </w:rPr>
        <w:t>15</w:t>
      </w:r>
    </w:ins>
    <w:r w:rsidR="0097422D">
      <w:br/>
    </w:r>
    <w:r>
      <w:fldChar w:fldCharType="begin"/>
    </w:r>
    <w:r>
      <w:instrText xml:space="preserve"> DOCPROPERTY  Comments  \* MERGEFORMAT </w:instrText>
    </w:r>
    <w:r>
      <w:fldChar w:fldCharType="separate"/>
    </w:r>
    <w:ins w:id="50" w:author="HIDEKI HAMADA" w:date="2019-03-07T14:52:00Z">
      <w:r w:rsidR="0097422D">
        <w:t>2019.03</w:t>
      </w:r>
    </w:ins>
    <w:del w:id="51" w:author="HIDEKI HAMADA" w:date="2019-03-07T14:52:00Z">
      <w:r w:rsidR="0097422D" w:rsidDel="00244AA9">
        <w:delText>2017</w:delText>
      </w:r>
    </w:del>
    <w:ins w:id="52" w:author="Nam Dang" w:date="2019-02-27T11:13:00Z">
      <w:del w:id="53" w:author="HIDEKI HAMADA" w:date="2019-03-07T14:52:00Z">
        <w:r w:rsidR="0097422D" w:rsidDel="00244AA9">
          <w:delText>9</w:delText>
        </w:r>
      </w:del>
    </w:ins>
    <w:del w:id="54" w:author="HIDEKI HAMADA" w:date="2019-03-07T14:52:00Z">
      <w:r w:rsidR="0097422D" w:rsidDel="00244AA9">
        <w:delText>.03</w:delText>
      </w:r>
    </w:del>
    <w:r>
      <w:fldChar w:fldCharType="end"/>
    </w:r>
    <w:ins w:id="55" w:author="Nam Dang" w:date="2019-02-27T11:13:00Z">
      <w:del w:id="56" w:author="HIDEKI HAMADA" w:date="2019-03-07T14:52:00Z">
        <w:r w:rsidR="0097422D" w:rsidDel="00244AA9">
          <w:delText>2</w:delText>
        </w:r>
      </w:del>
    </w:ins>
    <w:r w:rsidR="0097422D">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E" w14:textId="051AAB70" w:rsidR="0097422D" w:rsidRDefault="005321B7" w:rsidP="00F01D51">
    <w:pPr>
      <w:pStyle w:val="10"/>
    </w:pPr>
    <w:r>
      <w:rPr>
        <w:noProof/>
      </w:rPr>
      <w:pict w14:anchorId="55A25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0;margin-top:24.65pt;width:68.85pt;height:11.9pt;z-index:7;mso-position-horizontal:center;mso-position-horizontal-relative:text;mso-position-vertical:absolute;mso-position-vertical-relative:text">
          <v:imagedata r:id="rId1" o:title="renesas_f_blue"/>
        </v:shape>
      </w:pict>
    </w:r>
    <w:fldSimple w:instr=" DOCPROPERTY  Subject  \* MERGEFORMAT ">
      <w:ins w:id="66" w:author="HIDEKI HAMADA" w:date="2019-03-07T14:53:00Z">
        <w:r w:rsidR="0097422D">
          <w:t>R01AN3724JJ0101</w:t>
        </w:r>
      </w:ins>
      <w:del w:id="67" w:author="HIDEKI HAMADA" w:date="2019-03-07T14:53:00Z">
        <w:r w:rsidR="0097422D" w:rsidDel="00244AA9">
          <w:delText>R01AN3724JJ0100</w:delText>
        </w:r>
      </w:del>
    </w:fldSimple>
    <w:r w:rsidR="0097422D">
      <w:t xml:space="preserve">  </w:t>
    </w:r>
    <w:fldSimple w:instr=" DOCPROPERTY  Category  \* MERGEFORMAT ">
      <w:ins w:id="68" w:author="HIDEKI HAMADA" w:date="2019-03-07T14:53:00Z">
        <w:r w:rsidR="0097422D">
          <w:t>Rev.1.01</w:t>
        </w:r>
      </w:ins>
      <w:del w:id="69" w:author="HIDEKI HAMADA" w:date="2019-03-07T14:53:00Z">
        <w:r w:rsidR="0097422D" w:rsidDel="00244AA9">
          <w:delText>Rev.1.00</w:delText>
        </w:r>
      </w:del>
    </w:fldSimple>
    <w:ins w:id="70" w:author="Nam Dang" w:date="2019-02-27T11:14:00Z">
      <w:del w:id="71" w:author="HIDEKI HAMADA" w:date="2019-03-07T14:53:00Z">
        <w:r w:rsidR="0097422D" w:rsidDel="00244AA9">
          <w:delText>1</w:delText>
        </w:r>
      </w:del>
    </w:ins>
    <w:r w:rsidR="0097422D">
      <w:rPr>
        <w:rFonts w:hint="eastAsia"/>
      </w:rPr>
      <w:tab/>
    </w:r>
    <w:r w:rsidR="0097422D">
      <w:rPr>
        <w:rFonts w:hint="eastAsia"/>
      </w:rPr>
      <w:tab/>
    </w:r>
    <w:r w:rsidR="0097422D">
      <w:tab/>
    </w:r>
    <w:r w:rsidR="0097422D">
      <w:tab/>
    </w:r>
    <w:r w:rsidR="0097422D">
      <w:tab/>
    </w:r>
    <w:r w:rsidR="0097422D">
      <w:tab/>
    </w:r>
    <w:r w:rsidR="0097422D">
      <w:tab/>
    </w:r>
    <w:r w:rsidR="0097422D">
      <w:tab/>
    </w:r>
    <w:r w:rsidR="0097422D">
      <w:tab/>
    </w:r>
    <w:r w:rsidR="0097422D">
      <w:rPr>
        <w:rFonts w:hint="eastAsia"/>
      </w:rPr>
      <w:t>P</w:t>
    </w:r>
    <w:r w:rsidR="0097422D">
      <w:t xml:space="preserve">age </w:t>
    </w:r>
    <w:r w:rsidR="0097422D">
      <w:pgNum/>
    </w:r>
    <w:r w:rsidR="0097422D">
      <w:t xml:space="preserve"> of </w:t>
    </w:r>
    <w:del w:id="72" w:author="HIDEKI HAMADA" w:date="2019-03-07T14:53:00Z">
      <w:r w:rsidR="0097422D" w:rsidDel="00244AA9">
        <w:rPr>
          <w:bCs/>
          <w:noProof/>
        </w:rPr>
        <w:fldChar w:fldCharType="begin"/>
      </w:r>
      <w:r w:rsidR="0097422D" w:rsidDel="00244AA9">
        <w:rPr>
          <w:bCs/>
          <w:noProof/>
        </w:rPr>
        <w:delInstrText xml:space="preserve"> PAGEREF  lastpage  \* MERGEFORMAT </w:delInstrText>
      </w:r>
      <w:r w:rsidR="0097422D" w:rsidDel="00244AA9">
        <w:rPr>
          <w:bCs/>
          <w:noProof/>
        </w:rPr>
        <w:fldChar w:fldCharType="separate"/>
      </w:r>
      <w:r w:rsidR="0097422D" w:rsidDel="00244AA9">
        <w:rPr>
          <w:bCs/>
          <w:noProof/>
        </w:rPr>
        <w:delText>14</w:delText>
      </w:r>
      <w:r w:rsidR="0097422D" w:rsidDel="00244AA9">
        <w:rPr>
          <w:bCs/>
          <w:noProof/>
        </w:rPr>
        <w:fldChar w:fldCharType="end"/>
      </w:r>
    </w:del>
    <w:ins w:id="73" w:author="HIDEKI HAMADA" w:date="2019-03-07T14:53:00Z">
      <w:r w:rsidR="0097422D">
        <w:rPr>
          <w:rFonts w:hint="eastAsia"/>
          <w:bCs/>
          <w:noProof/>
        </w:rPr>
        <w:t>15</w:t>
      </w:r>
    </w:ins>
    <w:r w:rsidR="0097422D">
      <w:br/>
    </w:r>
    <w:r>
      <w:fldChar w:fldCharType="begin"/>
    </w:r>
    <w:r>
      <w:instrText xml:space="preserve"> DOCPROPERTY  Comments  \* MERGEFORMAT </w:instrText>
    </w:r>
    <w:r>
      <w:fldChar w:fldCharType="separate"/>
    </w:r>
    <w:ins w:id="74" w:author="HIDEKI HAMADA" w:date="2019-03-07T14:53:00Z">
      <w:r w:rsidR="0097422D">
        <w:t>2019.03</w:t>
      </w:r>
    </w:ins>
    <w:del w:id="75" w:author="HIDEKI HAMADA" w:date="2019-03-07T14:53:00Z">
      <w:r w:rsidR="0097422D" w:rsidDel="00244AA9">
        <w:delText>2017</w:delText>
      </w:r>
    </w:del>
    <w:ins w:id="76" w:author="Nam Dang" w:date="2019-02-27T11:14:00Z">
      <w:del w:id="77" w:author="HIDEKI HAMADA" w:date="2019-03-07T14:53:00Z">
        <w:r w:rsidR="0097422D" w:rsidDel="00244AA9">
          <w:delText>9</w:delText>
        </w:r>
      </w:del>
    </w:ins>
    <w:del w:id="78" w:author="HIDEKI HAMADA" w:date="2019-03-07T14:53:00Z">
      <w:r w:rsidR="0097422D" w:rsidDel="00244AA9">
        <w:delText>.03</w:delText>
      </w:r>
    </w:del>
    <w:r>
      <w:fldChar w:fldCharType="end"/>
    </w:r>
    <w:ins w:id="79" w:author="Nam Dang" w:date="2019-02-27T11:14:00Z">
      <w:del w:id="80" w:author="HIDEKI HAMADA" w:date="2019-03-07T14:53:00Z">
        <w:r w:rsidR="0097422D" w:rsidDel="00244AA9">
          <w:delText>2</w:delText>
        </w:r>
      </w:del>
    </w:ins>
    <w:r w:rsidR="0097422D">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0" w14:textId="313AD1B0" w:rsidR="0097422D" w:rsidRDefault="005321B7" w:rsidP="00F01D51">
    <w:pPr>
      <w:pStyle w:val="10"/>
    </w:pPr>
    <w:r>
      <w:rPr>
        <w:noProof/>
      </w:rPr>
      <w:pict w14:anchorId="55A25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206.4pt;margin-top:24.65pt;width:68.85pt;height:11.9pt;z-index:4;mso-position-horizontal:absolute;mso-position-horizontal-relative:text;mso-position-vertical:absolute;mso-position-vertical-relative:text">
          <v:imagedata r:id="rId1" o:title="renesas_f_blue"/>
        </v:shape>
      </w:pict>
    </w:r>
    <w:fldSimple w:instr=" DOCPROPERTY  Subject  \* MERGEFORMAT ">
      <w:ins w:id="88" w:author="HIDEKI HAMADA" w:date="2019-03-07T14:53:00Z">
        <w:r w:rsidR="0097422D">
          <w:t>R01AN3724JJ0101</w:t>
        </w:r>
      </w:ins>
      <w:del w:id="89" w:author="HIDEKI HAMADA" w:date="2019-03-07T14:53:00Z">
        <w:r w:rsidR="0097422D" w:rsidDel="00244AA9">
          <w:delText>R01AN3724JJ0100</w:delText>
        </w:r>
      </w:del>
    </w:fldSimple>
    <w:r w:rsidR="0097422D">
      <w:t xml:space="preserve">  </w:t>
    </w:r>
    <w:fldSimple w:instr=" DOCPROPERTY  Category  \* MERGEFORMAT ">
      <w:ins w:id="90" w:author="HIDEKI HAMADA" w:date="2019-03-07T14:53:00Z">
        <w:r w:rsidR="0097422D">
          <w:t>Rev.1.01</w:t>
        </w:r>
      </w:ins>
      <w:del w:id="91" w:author="HIDEKI HAMADA" w:date="2019-03-07T14:53:00Z">
        <w:r w:rsidR="0097422D" w:rsidDel="00244AA9">
          <w:delText>Rev.1.00</w:delText>
        </w:r>
      </w:del>
    </w:fldSimple>
    <w:ins w:id="92" w:author="Nam Dang" w:date="2019-02-27T11:14:00Z">
      <w:del w:id="93" w:author="HIDEKI HAMADA" w:date="2019-03-07T14:53:00Z">
        <w:r w:rsidR="0097422D" w:rsidDel="00244AA9">
          <w:delText>1</w:delText>
        </w:r>
      </w:del>
    </w:ins>
    <w:r w:rsidR="0097422D">
      <w:rPr>
        <w:rFonts w:hint="eastAsia"/>
      </w:rPr>
      <w:tab/>
    </w:r>
    <w:r w:rsidR="0097422D">
      <w:rPr>
        <w:rFonts w:hint="eastAsia"/>
      </w:rPr>
      <w:tab/>
      <w:t>P</w:t>
    </w:r>
    <w:r w:rsidR="0097422D">
      <w:t xml:space="preserve">age </w:t>
    </w:r>
    <w:r w:rsidR="0097422D">
      <w:pgNum/>
    </w:r>
    <w:r w:rsidR="0097422D">
      <w:t xml:space="preserve"> of </w:t>
    </w:r>
    <w:del w:id="94" w:author="HIDEKI HAMADA" w:date="2019-03-07T14:53:00Z">
      <w:r w:rsidR="0097422D" w:rsidDel="00244AA9">
        <w:rPr>
          <w:rFonts w:hint="eastAsia"/>
          <w:bCs/>
          <w:noProof/>
        </w:rPr>
        <w:fldChar w:fldCharType="begin"/>
      </w:r>
      <w:r w:rsidR="0097422D" w:rsidDel="00244AA9">
        <w:rPr>
          <w:rFonts w:hint="eastAsia"/>
          <w:bCs/>
          <w:noProof/>
        </w:rPr>
        <w:delInstrText xml:space="preserve"> PAGEREF  lastpage  \* MERGEFORMAT </w:delInstrText>
      </w:r>
      <w:r w:rsidR="0097422D" w:rsidDel="00244AA9">
        <w:rPr>
          <w:rFonts w:hint="eastAsia"/>
          <w:bCs/>
          <w:noProof/>
        </w:rPr>
        <w:fldChar w:fldCharType="separate"/>
      </w:r>
      <w:r w:rsidR="0097422D" w:rsidDel="00244AA9">
        <w:rPr>
          <w:rFonts w:hint="eastAsia"/>
          <w:bCs/>
          <w:noProof/>
        </w:rPr>
        <w:delText>14</w:delText>
      </w:r>
      <w:r w:rsidR="0097422D" w:rsidDel="00244AA9">
        <w:rPr>
          <w:rFonts w:hint="eastAsia"/>
          <w:bCs/>
          <w:noProof/>
        </w:rPr>
        <w:fldChar w:fldCharType="end"/>
      </w:r>
    </w:del>
    <w:ins w:id="95" w:author="HIDEKI HAMADA" w:date="2019-03-07T14:53:00Z">
      <w:r w:rsidR="0097422D">
        <w:rPr>
          <w:rFonts w:hint="eastAsia"/>
          <w:bCs/>
          <w:noProof/>
        </w:rPr>
        <w:t>15</w:t>
      </w:r>
    </w:ins>
    <w:r w:rsidR="0097422D">
      <w:br/>
    </w:r>
    <w:r>
      <w:fldChar w:fldCharType="begin"/>
    </w:r>
    <w:r>
      <w:instrText xml:space="preserve"> DOCPROPERTY  Comments  \* MERGEFORMAT </w:instrText>
    </w:r>
    <w:r>
      <w:fldChar w:fldCharType="separate"/>
    </w:r>
    <w:ins w:id="96" w:author="HIDEKI HAMADA" w:date="2019-03-07T14:53:00Z">
      <w:r w:rsidR="0097422D">
        <w:t>2019.03</w:t>
      </w:r>
    </w:ins>
    <w:del w:id="97" w:author="HIDEKI HAMADA" w:date="2019-03-07T14:53:00Z">
      <w:r w:rsidR="0097422D" w:rsidDel="00244AA9">
        <w:delText>201</w:delText>
      </w:r>
    </w:del>
    <w:ins w:id="98" w:author="Nam Dang" w:date="2019-02-27T11:14:00Z">
      <w:del w:id="99" w:author="HIDEKI HAMADA" w:date="2019-03-07T14:53:00Z">
        <w:r w:rsidR="0097422D" w:rsidDel="00244AA9">
          <w:delText>9</w:delText>
        </w:r>
      </w:del>
    </w:ins>
    <w:del w:id="100" w:author="HIDEKI HAMADA" w:date="2019-03-07T14:53:00Z">
      <w:r w:rsidR="0097422D" w:rsidDel="00244AA9">
        <w:delText>7.03</w:delText>
      </w:r>
    </w:del>
    <w:r>
      <w:fldChar w:fldCharType="end"/>
    </w:r>
    <w:ins w:id="101" w:author="Nam Dang" w:date="2019-02-27T11:14:00Z">
      <w:del w:id="102" w:author="HIDEKI HAMADA" w:date="2019-03-07T14:53:00Z">
        <w:r w:rsidR="0097422D" w:rsidDel="00244AA9">
          <w:delText>2</w:delText>
        </w:r>
      </w:del>
    </w:ins>
    <w:r w:rsidR="0097422D">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2" w14:textId="7360E0A4" w:rsidR="0097422D" w:rsidRDefault="005321B7" w:rsidP="00DE52C8">
    <w:pPr>
      <w:pStyle w:val="10"/>
      <w:tabs>
        <w:tab w:val="clear" w:pos="9611"/>
        <w:tab w:val="right" w:pos="15593"/>
      </w:tabs>
    </w:pPr>
    <w:r>
      <w:rPr>
        <w:noProof/>
      </w:rPr>
      <w:pict w14:anchorId="55A25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0;margin-top:24.65pt;width:68.85pt;height:11.9pt;z-index:5;mso-position-horizontal:center;mso-position-horizontal-relative:text;mso-position-vertical:absolute;mso-position-vertical-relative:text">
          <v:imagedata r:id="rId1" o:title="renesas_f_blue"/>
        </v:shape>
      </w:pict>
    </w:r>
    <w:fldSimple w:instr=" DOCPROPERTY  Subject  \* MERGEFORMAT ">
      <w:ins w:id="108" w:author="HIDEKI HAMADA" w:date="2019-03-07T14:53:00Z">
        <w:r w:rsidR="0097422D">
          <w:t>R01AN3724JJ0101</w:t>
        </w:r>
      </w:ins>
      <w:del w:id="109" w:author="HIDEKI HAMADA" w:date="2019-03-07T14:53:00Z">
        <w:r w:rsidR="0097422D" w:rsidDel="00244AA9">
          <w:delText>R01AN3724JJ0100</w:delText>
        </w:r>
      </w:del>
    </w:fldSimple>
    <w:r w:rsidR="0097422D">
      <w:t xml:space="preserve">  </w:t>
    </w:r>
    <w:fldSimple w:instr=" DOCPROPERTY  Category  \* MERGEFORMAT ">
      <w:ins w:id="110" w:author="HIDEKI HAMADA" w:date="2019-03-07T14:53:00Z">
        <w:r w:rsidR="0097422D">
          <w:t>Rev.1.01</w:t>
        </w:r>
      </w:ins>
      <w:del w:id="111" w:author="HIDEKI HAMADA" w:date="2019-03-07T14:53:00Z">
        <w:r w:rsidR="0097422D" w:rsidDel="00244AA9">
          <w:delText>Rev.1.00</w:delText>
        </w:r>
      </w:del>
    </w:fldSimple>
    <w:ins w:id="112" w:author="Nam Dang" w:date="2019-02-27T11:15:00Z">
      <w:del w:id="113" w:author="HIDEKI HAMADA" w:date="2019-03-07T14:53:00Z">
        <w:r w:rsidR="0097422D" w:rsidDel="00244AA9">
          <w:delText>1</w:delText>
        </w:r>
      </w:del>
    </w:ins>
    <w:r w:rsidR="0097422D">
      <w:rPr>
        <w:rFonts w:hint="eastAsia"/>
      </w:rPr>
      <w:tab/>
    </w:r>
    <w:r w:rsidR="0097422D">
      <w:rPr>
        <w:rFonts w:hint="eastAsia"/>
      </w:rPr>
      <w:tab/>
      <w:t>P</w:t>
    </w:r>
    <w:r w:rsidR="0097422D">
      <w:t xml:space="preserve">age </w:t>
    </w:r>
    <w:r w:rsidR="0097422D">
      <w:pgNum/>
    </w:r>
    <w:r w:rsidR="0097422D">
      <w:t xml:space="preserve"> of </w:t>
    </w:r>
    <w:del w:id="114" w:author="HIDEKI HAMADA" w:date="2019-03-07T14:53:00Z">
      <w:r w:rsidR="0097422D" w:rsidDel="00244AA9">
        <w:rPr>
          <w:bCs/>
          <w:noProof/>
        </w:rPr>
        <w:fldChar w:fldCharType="begin"/>
      </w:r>
      <w:r w:rsidR="0097422D" w:rsidDel="00244AA9">
        <w:rPr>
          <w:bCs/>
          <w:noProof/>
        </w:rPr>
        <w:delInstrText xml:space="preserve"> PAGEREF  lastpage  \* MERGEFORMAT </w:delInstrText>
      </w:r>
      <w:r w:rsidR="0097422D" w:rsidDel="00244AA9">
        <w:rPr>
          <w:bCs/>
          <w:noProof/>
        </w:rPr>
        <w:fldChar w:fldCharType="separate"/>
      </w:r>
      <w:r w:rsidR="0097422D" w:rsidDel="00244AA9">
        <w:rPr>
          <w:bCs/>
          <w:noProof/>
        </w:rPr>
        <w:delText>14</w:delText>
      </w:r>
      <w:r w:rsidR="0097422D" w:rsidDel="00244AA9">
        <w:rPr>
          <w:bCs/>
          <w:noProof/>
        </w:rPr>
        <w:fldChar w:fldCharType="end"/>
      </w:r>
    </w:del>
    <w:ins w:id="115" w:author="HIDEKI HAMADA" w:date="2019-03-07T14:53:00Z">
      <w:r w:rsidR="0097422D">
        <w:rPr>
          <w:rFonts w:hint="eastAsia"/>
          <w:bCs/>
          <w:noProof/>
        </w:rPr>
        <w:t>15</w:t>
      </w:r>
    </w:ins>
    <w:r w:rsidR="0097422D">
      <w:br/>
    </w:r>
    <w:r>
      <w:fldChar w:fldCharType="begin"/>
    </w:r>
    <w:r>
      <w:instrText xml:space="preserve"> DOCPROPERTY  Comments  \* MERGEFORMAT </w:instrText>
    </w:r>
    <w:r>
      <w:fldChar w:fldCharType="separate"/>
    </w:r>
    <w:ins w:id="116" w:author="HIDEKI HAMADA" w:date="2019-03-07T14:53:00Z">
      <w:r w:rsidR="0097422D">
        <w:t>2019.03</w:t>
      </w:r>
    </w:ins>
    <w:del w:id="117" w:author="HIDEKI HAMADA" w:date="2019-03-07T14:53:00Z">
      <w:r w:rsidR="0097422D" w:rsidDel="00244AA9">
        <w:delText>201</w:delText>
      </w:r>
    </w:del>
    <w:ins w:id="118" w:author="Nam Dang" w:date="2019-02-27T11:15:00Z">
      <w:del w:id="119" w:author="HIDEKI HAMADA" w:date="2019-03-07T14:53:00Z">
        <w:r w:rsidR="0097422D" w:rsidDel="00244AA9">
          <w:delText>9</w:delText>
        </w:r>
      </w:del>
    </w:ins>
    <w:del w:id="120" w:author="HIDEKI HAMADA" w:date="2019-03-07T14:53:00Z">
      <w:r w:rsidR="0097422D" w:rsidDel="00244AA9">
        <w:delText>7.03</w:delText>
      </w:r>
    </w:del>
    <w:r>
      <w:fldChar w:fldCharType="end"/>
    </w:r>
    <w:ins w:id="121" w:author="Nam Dang" w:date="2019-02-27T11:15:00Z">
      <w:del w:id="122" w:author="HIDEKI HAMADA" w:date="2019-03-07T14:53:00Z">
        <w:r w:rsidR="0097422D" w:rsidDel="00244AA9">
          <w:delText>2</w:delText>
        </w:r>
      </w:del>
    </w:ins>
    <w:r w:rsidR="0097422D">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4" w14:textId="3377AA85" w:rsidR="0097422D" w:rsidRDefault="005321B7" w:rsidP="00F01D51">
    <w:pPr>
      <w:pStyle w:val="10"/>
    </w:pPr>
    <w:r>
      <w:rPr>
        <w:noProof/>
      </w:rPr>
      <w:pict w14:anchorId="55A25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margin-left:206.4pt;margin-top:24.65pt;width:68.85pt;height:11.9pt;z-index:6;mso-position-horizontal:absolute;mso-position-horizontal-relative:text;mso-position-vertical:absolute;mso-position-vertical-relative:text">
          <v:imagedata r:id="rId1" o:title="renesas_f_blue"/>
        </v:shape>
      </w:pict>
    </w:r>
    <w:fldSimple w:instr=" DOCPROPERTY  Subject  \* MERGEFORMAT ">
      <w:ins w:id="140" w:author="HIDEKI HAMADA" w:date="2019-03-07T14:54:00Z">
        <w:r w:rsidR="0097422D">
          <w:t>R01AN3724JJ0101</w:t>
        </w:r>
      </w:ins>
      <w:del w:id="141" w:author="HIDEKI HAMADA" w:date="2019-03-07T14:54:00Z">
        <w:r w:rsidR="0097422D" w:rsidDel="00244AA9">
          <w:delText>R01AN3724JJ0100</w:delText>
        </w:r>
      </w:del>
    </w:fldSimple>
    <w:r w:rsidR="0097422D">
      <w:t xml:space="preserve">  </w:t>
    </w:r>
    <w:fldSimple w:instr=" DOCPROPERTY  Category  \* MERGEFORMAT ">
      <w:ins w:id="142" w:author="HIDEKI HAMADA" w:date="2019-03-07T14:54:00Z">
        <w:r w:rsidR="0097422D">
          <w:t>Rev.1.01</w:t>
        </w:r>
      </w:ins>
      <w:del w:id="143" w:author="HIDEKI HAMADA" w:date="2019-03-07T14:54:00Z">
        <w:r w:rsidR="0097422D" w:rsidDel="00244AA9">
          <w:delText>Rev.1.00</w:delText>
        </w:r>
      </w:del>
    </w:fldSimple>
    <w:ins w:id="144" w:author="Nam Dang" w:date="2019-02-27T11:15:00Z">
      <w:del w:id="145" w:author="HIDEKI HAMADA" w:date="2019-03-07T14:54:00Z">
        <w:r w:rsidR="0097422D" w:rsidDel="00244AA9">
          <w:delText>1</w:delText>
        </w:r>
      </w:del>
    </w:ins>
    <w:r w:rsidR="0097422D">
      <w:rPr>
        <w:rFonts w:hint="eastAsia"/>
      </w:rPr>
      <w:tab/>
    </w:r>
    <w:r w:rsidR="0097422D">
      <w:rPr>
        <w:rFonts w:hint="eastAsia"/>
      </w:rPr>
      <w:tab/>
      <w:t>P</w:t>
    </w:r>
    <w:r w:rsidR="0097422D">
      <w:t xml:space="preserve">age </w:t>
    </w:r>
    <w:r w:rsidR="0097422D">
      <w:pgNum/>
    </w:r>
    <w:r w:rsidR="0097422D">
      <w:t xml:space="preserve"> of </w:t>
    </w:r>
    <w:del w:id="146" w:author="HIDEKI HAMADA" w:date="2019-03-07T14:54:00Z">
      <w:r w:rsidR="0097422D" w:rsidDel="00244AA9">
        <w:rPr>
          <w:bCs/>
          <w:noProof/>
        </w:rPr>
        <w:fldChar w:fldCharType="begin"/>
      </w:r>
      <w:r w:rsidR="0097422D" w:rsidDel="00244AA9">
        <w:rPr>
          <w:bCs/>
          <w:noProof/>
        </w:rPr>
        <w:delInstrText xml:space="preserve"> PAGEREF  lastpage  \* MERGEFORMAT </w:delInstrText>
      </w:r>
      <w:r w:rsidR="0097422D" w:rsidDel="00244AA9">
        <w:rPr>
          <w:bCs/>
          <w:noProof/>
        </w:rPr>
        <w:fldChar w:fldCharType="separate"/>
      </w:r>
      <w:r w:rsidR="0097422D" w:rsidDel="00244AA9">
        <w:rPr>
          <w:bCs/>
          <w:noProof/>
        </w:rPr>
        <w:delText>14</w:delText>
      </w:r>
      <w:r w:rsidR="0097422D" w:rsidDel="00244AA9">
        <w:rPr>
          <w:bCs/>
          <w:noProof/>
        </w:rPr>
        <w:fldChar w:fldCharType="end"/>
      </w:r>
    </w:del>
    <w:ins w:id="147" w:author="HIDEKI HAMADA" w:date="2019-03-07T14:54:00Z">
      <w:r w:rsidR="0097422D">
        <w:rPr>
          <w:rFonts w:hint="eastAsia"/>
          <w:bCs/>
          <w:noProof/>
        </w:rPr>
        <w:t>15</w:t>
      </w:r>
    </w:ins>
    <w:r w:rsidR="0097422D">
      <w:br/>
    </w:r>
    <w:r>
      <w:fldChar w:fldCharType="begin"/>
    </w:r>
    <w:r>
      <w:instrText xml:space="preserve"> DOCPROPERTY  Comments  \* MERGEFORMAT </w:instrText>
    </w:r>
    <w:r>
      <w:fldChar w:fldCharType="separate"/>
    </w:r>
    <w:ins w:id="148" w:author="HIDEKI HAMADA" w:date="2019-03-07T14:54:00Z">
      <w:r w:rsidR="0097422D">
        <w:t>2019.03</w:t>
      </w:r>
    </w:ins>
    <w:del w:id="149" w:author="HIDEKI HAMADA" w:date="2019-03-07T14:54:00Z">
      <w:r w:rsidR="0097422D" w:rsidDel="00244AA9">
        <w:delText>201</w:delText>
      </w:r>
    </w:del>
    <w:ins w:id="150" w:author="Nam Dang" w:date="2019-02-27T11:15:00Z">
      <w:del w:id="151" w:author="HIDEKI HAMADA" w:date="2019-03-07T14:54:00Z">
        <w:r w:rsidR="0097422D" w:rsidDel="00244AA9">
          <w:delText>9</w:delText>
        </w:r>
      </w:del>
    </w:ins>
    <w:del w:id="152" w:author="HIDEKI HAMADA" w:date="2019-03-07T14:54:00Z">
      <w:r w:rsidR="0097422D" w:rsidDel="00244AA9">
        <w:delText>7.03</w:delText>
      </w:r>
    </w:del>
    <w:r>
      <w:fldChar w:fldCharType="end"/>
    </w:r>
    <w:ins w:id="153" w:author="Nam Dang" w:date="2019-02-27T11:15:00Z">
      <w:del w:id="154" w:author="HIDEKI HAMADA" w:date="2019-03-07T14:54:00Z">
        <w:r w:rsidR="0097422D" w:rsidDel="00244AA9">
          <w:delText>2</w:delText>
        </w:r>
      </w:del>
    </w:ins>
    <w:r w:rsidR="0097422D">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8" w14:textId="77777777" w:rsidR="0097422D" w:rsidRDefault="005321B7">
    <w:pPr>
      <w:pStyle w:val="10"/>
    </w:pPr>
    <w:r>
      <w:fldChar w:fldCharType="begin"/>
    </w:r>
    <w:r>
      <w:instrText xml:space="preserve"> TITLE  \* MERGEFORMAT </w:instrText>
    </w:r>
    <w:r>
      <w:fldChar w:fldCharType="separate"/>
    </w:r>
    <w:r w:rsidR="0097422D">
      <w:t>R-Car Gen3</w:t>
    </w:r>
    <w:r>
      <w:fldChar w:fldCharType="end"/>
    </w:r>
    <w:r w:rsidR="0097422D">
      <w:rPr>
        <w:rFonts w:hint="eastAsia"/>
      </w:rPr>
      <w:t xml:space="preserve"> </w:t>
    </w:r>
    <w:r w:rsidR="0097422D">
      <w:fldChar w:fldCharType="begin"/>
    </w:r>
    <w:r w:rsidR="0097422D">
      <w:instrText xml:space="preserve"> SUBJECT  \* MERGEFORMAT </w:instrText>
    </w:r>
    <w:r w:rsidR="0097422D">
      <w:fldChar w:fldCharType="separate"/>
    </w:r>
    <w:r w:rsidR="0097422D">
      <w:rPr>
        <w:rFonts w:hint="eastAsia"/>
      </w:rPr>
      <w:t>ドキュメント管理番号</w:t>
    </w:r>
    <w:r w:rsidR="0097422D">
      <w:fldChar w:fldCharType="end"/>
    </w:r>
    <w:r w:rsidR="0097422D">
      <w:rPr>
        <w:rFonts w:hint="eastAsia"/>
      </w:rPr>
      <w:tab/>
    </w:r>
    <w:r w:rsidR="0097422D">
      <w:rPr>
        <w:rFonts w:hint="eastAsia"/>
      </w:rPr>
      <w:tab/>
      <w:t>P</w:t>
    </w:r>
    <w:r w:rsidR="0097422D">
      <w:t xml:space="preserve">age </w:t>
    </w:r>
    <w:r w:rsidR="0097422D">
      <w:pgNum/>
    </w:r>
    <w:r w:rsidR="0097422D">
      <w:t xml:space="preserve"> of </w:t>
    </w:r>
    <w:r w:rsidR="0097422D">
      <w:rPr>
        <w:noProof/>
      </w:rPr>
      <w:fldChar w:fldCharType="begin"/>
    </w:r>
    <w:r w:rsidR="0097422D">
      <w:rPr>
        <w:noProof/>
      </w:rPr>
      <w:instrText xml:space="preserve"> PAGEREF lastPage  \* MERGEFORMAT </w:instrText>
    </w:r>
    <w:r w:rsidR="0097422D">
      <w:rPr>
        <w:noProof/>
      </w:rPr>
      <w:fldChar w:fldCharType="separate"/>
    </w:r>
    <w:r w:rsidR="0097422D">
      <w:rPr>
        <w:noProof/>
      </w:rPr>
      <w:t>14</w:t>
    </w:r>
    <w:r w:rsidR="0097422D">
      <w:rPr>
        <w:noProof/>
      </w:rPr>
      <w:fldChar w:fldCharType="end"/>
    </w:r>
  </w:p>
  <w:p w14:paraId="55A25809" w14:textId="77777777" w:rsidR="0097422D" w:rsidRDefault="005321B7">
    <w:pPr>
      <w:pStyle w:val="10"/>
    </w:pPr>
    <w:r>
      <w:fldChar w:fldCharType="begin"/>
    </w:r>
    <w:r>
      <w:instrText xml:space="preserve"> KEYWORDS  \* MERGEFORMAT </w:instrText>
    </w:r>
    <w:r>
      <w:fldChar w:fldCharType="separate"/>
    </w:r>
    <w:r w:rsidR="0097422D">
      <w:t>Processor affinity</w:t>
    </w:r>
    <w:r>
      <w:fldChar w:fldCharType="end"/>
    </w:r>
    <w:r w:rsidR="0097422D">
      <w:rPr>
        <w:rFonts w:hint="eastAsia"/>
      </w:rPr>
      <w:tab/>
    </w:r>
    <w:r w:rsidR="0097422D">
      <w:fldChar w:fldCharType="begin" w:fldLock="1"/>
    </w:r>
    <w:r w:rsidR="0097422D">
      <w:rPr>
        <w:rFonts w:hint="eastAsia"/>
      </w:rPr>
      <w:instrText xml:space="preserve"> INCLUDEPICTURE "C:\\Documents and Settings\\b1900078.RKS-DOMAIN\\</w:instrText>
    </w:r>
    <w:r w:rsidR="0097422D">
      <w:rPr>
        <w:rFonts w:hint="eastAsia"/>
      </w:rPr>
      <w:instrText>デスクトップ</w:instrText>
    </w:r>
    <w:r w:rsidR="0097422D">
      <w:rPr>
        <w:rFonts w:hint="eastAsia"/>
      </w:rPr>
      <w:instrText xml:space="preserve">\\post\\renesas_blue_f.eps" \* MERGEFORMAT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"\\\\172.30.2.20\\f50\\F00\\CS</w:instrText>
    </w:r>
    <w:r w:rsidR="0097422D">
      <w:rPr>
        <w:rFonts w:hint="eastAsia"/>
      </w:rPr>
      <w:instrText>共通</w:instrText>
    </w:r>
    <w:r w:rsidR="0097422D">
      <w:rPr>
        <w:rFonts w:hint="eastAsia"/>
      </w:rPr>
      <w:instrText>\\</w:instrText>
    </w:r>
    <w:r w:rsidR="0097422D">
      <w:rPr>
        <w:rFonts w:hint="eastAsia"/>
      </w:rPr>
      <w:instrText>ドキュメント作成ガイド</w:instrText>
    </w:r>
    <w:r w:rsidR="0097422D">
      <w:rPr>
        <w:rFonts w:hint="eastAsia"/>
      </w:rPr>
      <w:instrText>\\Documents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"\\\\172.30.2.20\\f50\\F00\\CS</w:instrText>
    </w:r>
    <w:r w:rsidR="0097422D">
      <w:rPr>
        <w:rFonts w:hint="eastAsia"/>
      </w:rPr>
      <w:instrText>共通</w:instrText>
    </w:r>
    <w:r w:rsidR="0097422D">
      <w:rPr>
        <w:rFonts w:hint="eastAsia"/>
      </w:rPr>
      <w:instrText>\\</w:instrText>
    </w:r>
    <w:r w:rsidR="0097422D">
      <w:rPr>
        <w:rFonts w:hint="eastAsia"/>
      </w:rPr>
      <w:instrText>ドキュメント作成ガイド</w:instrText>
    </w:r>
    <w:r w:rsidR="0097422D">
      <w:rPr>
        <w:rFonts w:hint="eastAsia"/>
      </w:rPr>
      <w:instrText>\\Documents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"C:\\Users\\a5000530\\Documents\\Documents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"C:\\Users\\a5000530\\Documents\\Documents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"C:\\Users\\a5000530\\Documents\\Documents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"C:\\Users\\a5000530\\Desktop\\post\\R-SSI</w:instrText>
    </w:r>
    <w:r w:rsidR="0097422D">
      <w:rPr>
        <w:rFonts w:hint="eastAsia"/>
      </w:rPr>
      <w:instrText>修正</w:instrText>
    </w:r>
    <w:r w:rsidR="0097422D">
      <w:rPr>
        <w:rFonts w:hint="eastAsia"/>
      </w:rPr>
      <w:instrText>\\Documents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"C:\\Users\\a5000530\\Desktop\\post\\R-SSI</w:instrText>
    </w:r>
    <w:r w:rsidR="0097422D">
      <w:rPr>
        <w:rFonts w:hint="eastAsia"/>
      </w:rPr>
      <w:instrText>修正</w:instrText>
    </w:r>
    <w:r w:rsidR="0097422D">
      <w:rPr>
        <w:rFonts w:hint="eastAsia"/>
      </w:rPr>
      <w:instrText>\\Documents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"C:\\Users\\a5000530\\Desktop\\post\\R-SSI</w:instrText>
    </w:r>
    <w:r w:rsidR="0097422D">
      <w:rPr>
        <w:rFonts w:hint="eastAsia"/>
      </w:rPr>
      <w:instrText>修正</w:instrText>
    </w:r>
    <w:r w:rsidR="0097422D">
      <w:rPr>
        <w:rFonts w:hint="eastAsia"/>
      </w:rPr>
      <w:instrText>\\Documents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"D:\\..\\Documents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"D:\\..\\Documents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"G:\\..\\..\\Documents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"https://renesasgroup-my.sharepoint.com/personal/keita_kobayashi_ym_renesas_com/Documents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"https://renesasgroup-my.sharepoint.com/personal/keita_kobayashi_ym_renesas_com/Documents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"\\\\rvc-vnas-01\\SS2\\Documents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"\\\\rvc-vnas-01\\SS2\\Documents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"C:\\Users\\Documents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rsidR="0097422D">
      <w:fldChar w:fldCharType="begin"/>
    </w:r>
    <w:r w:rsidR="0097422D">
      <w:instrText xml:space="preserve"> </w:instrText>
    </w:r>
    <w:r w:rsidR="0097422D">
      <w:rPr>
        <w:rFonts w:hint="eastAsia"/>
      </w:rPr>
      <w:instrText>INCLUDEPICTURE  "C:\\..\\Documents and Settings\\b1900078.RKS-DOMAIN\\</w:instrText>
    </w:r>
    <w:r w:rsidR="0097422D">
      <w:rPr>
        <w:rFonts w:hint="eastAsia"/>
      </w:rPr>
      <w:instrText>デスクトップ</w:instrText>
    </w:r>
    <w:r w:rsidR="0097422D">
      <w:rPr>
        <w:rFonts w:hint="eastAsia"/>
      </w:rPr>
      <w:instrText>\\post\\renesas_blue_f.eps" \* MERGEFORMATINET</w:instrText>
    </w:r>
    <w:r w:rsidR="0097422D">
      <w:instrText xml:space="preserve"> </w:instrText>
    </w:r>
    <w:r w:rsidR="0097422D">
      <w:fldChar w:fldCharType="separate"/>
    </w:r>
    <w:r>
      <w:fldChar w:fldCharType="begin"/>
    </w:r>
    <w:r>
      <w:instrText xml:space="preserve"> </w:instrText>
    </w:r>
    <w:r>
      <w:rPr>
        <w:rFonts w:hint="eastAsia"/>
      </w:rPr>
      <w:instrText>INCLUDEPICTURE  "C:\\Users\\kazuyamizuguchi\\Documents and Settings\\b1900078.RKS-DOMAIN\\</w:instrText>
    </w:r>
    <w:r>
      <w:rPr>
        <w:rFonts w:hint="eastAsia"/>
      </w:rPr>
      <w:instrText>デスクトップ</w:instrText>
    </w:r>
    <w:r>
      <w:rPr>
        <w:rFonts w:hint="eastAsia"/>
      </w:rPr>
      <w:instrText>\\post\\renesas_blue_f.eps" \* MERGEFORMATINET</w:instrText>
    </w:r>
    <w:r>
      <w:instrText xml:space="preserve"> </w:instrText>
    </w:r>
    <w:r>
      <w:fldChar w:fldCharType="separate"/>
    </w:r>
    <w:r>
      <w:pict w14:anchorId="55A25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5pt;height:11.9pt">
          <v:imagedata r:id="rId1" r:href="rId2"/>
        </v:shape>
      </w:pict>
    </w:r>
    <w:r>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r w:rsidR="0097422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7DCB7" w14:textId="77777777" w:rsidR="0097422D" w:rsidRPr="00E52E3C" w:rsidRDefault="0097422D" w:rsidP="0097422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B" w14:textId="7D9EDC25" w:rsidR="0097422D" w:rsidRPr="00085923" w:rsidRDefault="0097422D">
    <w:pPr>
      <w:pStyle w:val="Footer"/>
      <w:jc w:val="right"/>
      <w:pPrChange w:id="356" w:author="HIDEKI HAMADA" w:date="2019-03-07T15:04:00Z">
        <w:pPr>
          <w:pStyle w:val="Footer"/>
        </w:pPr>
      </w:pPrChange>
    </w:pPr>
    <w:ins w:id="357" w:author="HIDEKI HAMADA" w:date="2019-03-07T15:04:00Z">
      <w:r w:rsidRPr="000D6AA4">
        <w:rPr>
          <w:rFonts w:hint="eastAsia"/>
          <w:sz w:val="14"/>
        </w:rPr>
        <w:t>©</w:t>
      </w:r>
      <w:r w:rsidRPr="000D6AA4">
        <w:rPr>
          <w:sz w:val="14"/>
        </w:rPr>
        <w:t xml:space="preserve"> 2019 Renesas Electronics Corporation. All rights reserved.</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14C34" w14:textId="77777777" w:rsidR="005321B7" w:rsidRDefault="005321B7">
      <w:r>
        <w:separator/>
      </w:r>
    </w:p>
  </w:footnote>
  <w:footnote w:type="continuationSeparator" w:id="0">
    <w:p w14:paraId="590FF97D" w14:textId="77777777" w:rsidR="005321B7" w:rsidRDefault="00532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9" w14:textId="2290B830" w:rsidR="0097422D" w:rsidRDefault="005321B7">
    <w:pPr>
      <w:pStyle w:val="11"/>
    </w:pPr>
    <w:ins w:id="19" w:author="HIDEKI HAMADA" w:date="2019-03-07T15:01:00Z">
      <w:r>
        <w:rPr>
          <w:noProof/>
        </w:rPr>
        <w:pict w14:anchorId="0B20B01A">
          <v:shapetype id="_x0000_t202" coordsize="21600,21600" o:spt="202" path="m,l,21600r21600,l21600,xe">
            <v:stroke joinstyle="miter"/>
            <v:path gradientshapeok="t" o:connecttype="rect"/>
          </v:shapetype>
          <v:shape id="_x0000_s2079" type="#_x0000_t202" style="position:absolute;margin-left:201.2pt;margin-top:-6.55pt;width:92.25pt;height:15pt;z-index:1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" filled="f" stroked="f">
            <v:textbox inset="0,0,0,0">
              <w:txbxContent>
                <w:p w14:paraId="4685124A" w14:textId="77777777" w:rsidR="0097422D" w:rsidRPr="0089358F" w:rsidRDefault="0097422D" w:rsidP="008E39C8">
                  <w:pPr>
                    <w:pStyle w:val="lonrnrd"/>
                    <w:jc w:val="center"/>
                    <w:rPr>
                      <w:sz w:val="22"/>
                      <w:szCs w:val="22"/>
                    </w:rPr>
                  </w:pPr>
                  <w:r>
                    <w:rPr>
                      <w:sz w:val="22"/>
                      <w:szCs w:val="22"/>
                    </w:rPr>
                    <w:t>CONFIDENTIAL</w:t>
                  </w:r>
                </w:p>
              </w:txbxContent>
            </v:textbox>
            <w10:wrap anchorx="margin"/>
          </v:shape>
        </w:pict>
      </w:r>
    </w:ins>
    <w:r w:rsidR="0097422D">
      <w:fldChar w:fldCharType="begin"/>
    </w:r>
    <w:r w:rsidR="0097422D">
      <w:instrText xml:space="preserve"> </w:instrText>
    </w:r>
    <w:r w:rsidR="0097422D" w:rsidRPr="006F17BD">
      <w:instrText>TITLE</w:instrText>
    </w:r>
    <w:r w:rsidR="0097422D">
      <w:instrText xml:space="preserve">  \* MERGEFORMAT </w:instrText>
    </w:r>
    <w:r w:rsidR="0097422D">
      <w:fldChar w:fldCharType="separate"/>
    </w:r>
    <w:ins w:id="20" w:author="HIDEKI HAMADA" w:date="2019-03-07T14:56:00Z">
      <w:r w:rsidR="0097422D">
        <w:t>R-Car Series, 3rd Generation</w:t>
      </w:r>
    </w:ins>
    <w:del w:id="21" w:author="HIDEKI HAMADA" w:date="2019-03-07T14:56:00Z">
      <w:r w:rsidR="0097422D" w:rsidDel="00D54E4F">
        <w:delText>R-Car Gen3</w:delText>
      </w:r>
    </w:del>
    <w:r w:rsidR="0097422D">
      <w:fldChar w:fldCharType="end"/>
    </w:r>
    <w:ins w:id="22" w:author="HIDEKI HAMADA" w:date="2019-03-07T14:59:00Z">
      <w:r w:rsidR="0097422D">
        <w:rPr>
          <w:rFonts w:hint="eastAsia"/>
        </w:rPr>
        <w:t xml:space="preserve">　　　　　　　　　　　　　　　　　　　</w:t>
      </w:r>
    </w:ins>
    <w:del w:id="23" w:author="HIDEKI HAMADA" w:date="2019-03-07T14:59:00Z">
      <w:r w:rsidR="0097422D" w:rsidDel="00D54E4F">
        <w:rPr>
          <w:rFonts w:hint="eastAsia"/>
        </w:rPr>
        <w:tab/>
      </w:r>
    </w:del>
    <w:r w:rsidR="0097422D" w:rsidRPr="00483528">
      <w:fldChar w:fldCharType="begin"/>
    </w:r>
    <w:r w:rsidR="0097422D" w:rsidRPr="00483528">
      <w:instrText xml:space="preserve"> </w:instrText>
    </w:r>
    <w:r w:rsidR="0097422D" w:rsidRPr="006F17BD">
      <w:instrText>DOCPROPERTY  Keywords</w:instrText>
    </w:r>
    <w:r w:rsidR="0097422D" w:rsidRPr="00483528">
      <w:rPr>
        <w:rFonts w:hint="eastAsia"/>
      </w:rPr>
      <w:instrText xml:space="preserve"> \* MERGEFORMAT</w:instrText>
    </w:r>
    <w:r w:rsidR="0097422D" w:rsidRPr="00483528">
      <w:instrText xml:space="preserve"> </w:instrText>
    </w:r>
    <w:r w:rsidR="0097422D" w:rsidRPr="00483528">
      <w:fldChar w:fldCharType="separate"/>
    </w:r>
    <w:r w:rsidR="0097422D" w:rsidRPr="00395C5E">
      <w:rPr>
        <w:bCs/>
      </w:rPr>
      <w:t>Processor</w:t>
    </w:r>
    <w:r w:rsidR="0097422D">
      <w:t xml:space="preserve"> Affinity</w:t>
    </w:r>
    <w:r w:rsidR="0097422D" w:rsidRPr="0048352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B" w14:textId="77777777" w:rsidR="0097422D" w:rsidRDefault="005321B7" w:rsidP="002C3766">
    <w:pPr>
      <w:pStyle w:val="renesaslogo"/>
      <w:pBdr>
        <w:bottom w:val="single" w:sz="18" w:space="1" w:color="2A289D"/>
      </w:pBdr>
    </w:pPr>
    <w:r>
      <w:rPr>
        <w:noProof/>
      </w:rPr>
      <w:pict w14:anchorId="55A25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57pt;margin-top:46.2pt;width:162.25pt;height:28.3pt;z-index:1;mso-position-horizontal-relative:page;mso-position-vertical-relative:page">
          <v:imagedata r:id="rId1" o:title="renesas_an_blue"/>
          <w10:wrap anchorx="page" anchory="page"/>
        </v:shape>
      </w:pict>
    </w:r>
    <w:r w:rsidR="0097422D">
      <w:rPr>
        <w:rFonts w:hint="eastAsia"/>
      </w:rPr>
      <w:tab/>
    </w:r>
    <w:r w:rsidR="0097422D">
      <w:rPr>
        <w:rFonts w:hint="eastAsia"/>
      </w:rPr>
      <w:t>アプリケーションノート</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D" w14:textId="6D81F39E" w:rsidR="0097422D" w:rsidRDefault="005321B7" w:rsidP="008E39C8">
    <w:pPr>
      <w:pStyle w:val="11"/>
    </w:pPr>
    <w:ins w:id="63" w:author="HIDEKI HAMADA" w:date="2019-03-07T15:00:00Z">
      <w:r>
        <w:rPr>
          <w:noProof/>
        </w:rPr>
        <w:pict w14:anchorId="0B20B01A">
          <v:shapetype id="_x0000_t202" coordsize="21600,21600" o:spt="202" path="m,l,21600r21600,l21600,xe">
            <v:stroke joinstyle="miter"/>
            <v:path gradientshapeok="t" o:connecttype="rect"/>
          </v:shapetype>
          <v:shape id="_x0000_s2078" type="#_x0000_t202" style="position:absolute;margin-left:349.55pt;margin-top:-5.8pt;width:92.25pt;height:15pt;z-index:13;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" filled="f" stroked="f">
            <v:textbox inset="0,0,0,0">
              <w:txbxContent>
                <w:p w14:paraId="111F73DF" w14:textId="77777777" w:rsidR="0097422D" w:rsidRPr="0089358F" w:rsidRDefault="0097422D" w:rsidP="008E39C8">
                  <w:pPr>
                    <w:pStyle w:val="lonrnrd"/>
                    <w:jc w:val="center"/>
                    <w:rPr>
                      <w:sz w:val="22"/>
                      <w:szCs w:val="22"/>
                    </w:rPr>
                  </w:pPr>
                  <w:r>
                    <w:rPr>
                      <w:sz w:val="22"/>
                      <w:szCs w:val="22"/>
                    </w:rPr>
                    <w:t>CONFIDENTIAL</w:t>
                  </w:r>
                </w:p>
              </w:txbxContent>
            </v:textbox>
            <w10:wrap anchorx="margin"/>
          </v:shape>
        </w:pict>
      </w:r>
    </w:ins>
    <w:r w:rsidR="0097422D">
      <w:fldChar w:fldCharType="begin"/>
    </w:r>
    <w:r w:rsidR="0097422D">
      <w:instrText xml:space="preserve"> </w:instrText>
    </w:r>
    <w:r w:rsidR="0097422D" w:rsidRPr="006F17BD">
      <w:instrText>TITLE</w:instrText>
    </w:r>
    <w:r w:rsidR="0097422D">
      <w:instrText xml:space="preserve">  \* MERGEFORMAT </w:instrText>
    </w:r>
    <w:r w:rsidR="0097422D">
      <w:fldChar w:fldCharType="separate"/>
    </w:r>
    <w:ins w:id="64" w:author="HIDEKI HAMADA" w:date="2019-03-07T14:58:00Z">
      <w:r w:rsidR="0097422D">
        <w:t>R-Car Series, 3rd Generation</w:t>
      </w:r>
    </w:ins>
    <w:del w:id="65" w:author="HIDEKI HAMADA" w:date="2019-03-07T14:58:00Z">
      <w:r w:rsidR="0097422D" w:rsidDel="00D54E4F">
        <w:delText>R-Car Gen3</w:delText>
      </w:r>
    </w:del>
    <w:r w:rsidR="0097422D">
      <w:fldChar w:fldCharType="end"/>
    </w:r>
    <w:r w:rsidR="0097422D">
      <w:rPr>
        <w:rFonts w:hint="eastAsia"/>
      </w:rPr>
      <w:tab/>
    </w:r>
    <w:r w:rsidR="0097422D" w:rsidRPr="00483528">
      <w:fldChar w:fldCharType="begin"/>
    </w:r>
    <w:r w:rsidR="0097422D" w:rsidRPr="00483528">
      <w:instrText xml:space="preserve"> </w:instrText>
    </w:r>
    <w:r w:rsidR="0097422D" w:rsidRPr="006F17BD">
      <w:instrText>DOCPROPERTY  Keywords</w:instrText>
    </w:r>
    <w:r w:rsidR="0097422D" w:rsidRPr="00483528">
      <w:rPr>
        <w:rFonts w:hint="eastAsia"/>
      </w:rPr>
      <w:instrText xml:space="preserve"> \* MERGEFORMAT</w:instrText>
    </w:r>
    <w:r w:rsidR="0097422D" w:rsidRPr="00483528">
      <w:instrText xml:space="preserve"> </w:instrText>
    </w:r>
    <w:r w:rsidR="0097422D" w:rsidRPr="00483528">
      <w:fldChar w:fldCharType="separate"/>
    </w:r>
    <w:r w:rsidR="0097422D" w:rsidRPr="00395C5E">
      <w:rPr>
        <w:bCs/>
      </w:rPr>
      <w:t>Processor</w:t>
    </w:r>
    <w:r w:rsidR="0097422D">
      <w:t xml:space="preserve"> Affinity</w:t>
    </w:r>
    <w:r w:rsidR="0097422D" w:rsidRPr="0048352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7FF" w14:textId="11ACEF70" w:rsidR="0097422D" w:rsidRDefault="005321B7" w:rsidP="008E39C8">
    <w:pPr>
      <w:pStyle w:val="11"/>
    </w:pPr>
    <w:ins w:id="83" w:author="HIDEKI HAMADA" w:date="2019-03-07T15:00:00Z">
      <w:r>
        <w:rPr>
          <w:noProof/>
        </w:rPr>
        <w:pict w14:anchorId="0B20B01A">
          <v:shapetype id="_x0000_t202" coordsize="21600,21600" o:spt="202" path="m,l,21600r21600,l21600,xe">
            <v:stroke joinstyle="miter"/>
            <v:path gradientshapeok="t" o:connecttype="rect"/>
          </v:shapetype>
          <v:shape id="_x0000_s2077" type="#_x0000_t202" style="position:absolute;margin-left:206.4pt;margin-top:-2.05pt;width:92.25pt;height:15pt;z-index:12;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" filled="f" stroked="f">
            <v:textbox inset="0,0,0,0">
              <w:txbxContent>
                <w:p w14:paraId="1EC7C02A" w14:textId="77777777" w:rsidR="0097422D" w:rsidRPr="0089358F" w:rsidRDefault="0097422D" w:rsidP="008E39C8">
                  <w:pPr>
                    <w:pStyle w:val="lonrnrd"/>
                    <w:jc w:val="center"/>
                    <w:rPr>
                      <w:sz w:val="22"/>
                      <w:szCs w:val="22"/>
                    </w:rPr>
                  </w:pPr>
                  <w:r>
                    <w:rPr>
                      <w:sz w:val="22"/>
                      <w:szCs w:val="22"/>
                    </w:rPr>
                    <w:t>CONFIDENTIAL</w:t>
                  </w:r>
                </w:p>
              </w:txbxContent>
            </v:textbox>
            <w10:wrap anchorx="margin"/>
          </v:shape>
        </w:pict>
      </w:r>
    </w:ins>
    <w:r w:rsidR="0097422D">
      <w:fldChar w:fldCharType="begin"/>
    </w:r>
    <w:r w:rsidR="0097422D">
      <w:instrText xml:space="preserve"> </w:instrText>
    </w:r>
    <w:r w:rsidR="0097422D" w:rsidRPr="006F17BD">
      <w:instrText>TITLE</w:instrText>
    </w:r>
    <w:r w:rsidR="0097422D">
      <w:instrText xml:space="preserve">  \* MERGEFORMAT </w:instrText>
    </w:r>
    <w:r w:rsidR="0097422D">
      <w:fldChar w:fldCharType="separate"/>
    </w:r>
    <w:ins w:id="84" w:author="HIDEKI HAMADA" w:date="2019-03-07T14:58:00Z">
      <w:r w:rsidR="0097422D">
        <w:t>R-Car Series, 3rd Generation</w:t>
      </w:r>
    </w:ins>
    <w:del w:id="85" w:author="HIDEKI HAMADA" w:date="2019-03-07T14:58:00Z">
      <w:r w:rsidR="0097422D" w:rsidDel="00D54E4F">
        <w:delText>R-Car Gen3</w:delText>
      </w:r>
    </w:del>
    <w:r w:rsidR="0097422D">
      <w:fldChar w:fldCharType="end"/>
    </w:r>
    <w:ins w:id="86" w:author="HIDEKI HAMADA" w:date="2019-03-07T14:59:00Z">
      <w:r w:rsidR="0097422D">
        <w:rPr>
          <w:rFonts w:hint="eastAsia"/>
        </w:rPr>
        <w:t xml:space="preserve">　　　　　　　　　　　　　　　　　　　</w:t>
      </w:r>
    </w:ins>
    <w:del w:id="87" w:author="HIDEKI HAMADA" w:date="2019-03-07T14:59:00Z">
      <w:r w:rsidR="0097422D" w:rsidDel="00D54E4F">
        <w:rPr>
          <w:rFonts w:hint="eastAsia"/>
        </w:rPr>
        <w:tab/>
      </w:r>
    </w:del>
    <w:r w:rsidR="0097422D" w:rsidRPr="00483528">
      <w:fldChar w:fldCharType="begin"/>
    </w:r>
    <w:r w:rsidR="0097422D" w:rsidRPr="00483528">
      <w:instrText xml:space="preserve"> </w:instrText>
    </w:r>
    <w:r w:rsidR="0097422D" w:rsidRPr="006F17BD">
      <w:instrText>DOCPROPERTY  Keywords</w:instrText>
    </w:r>
    <w:r w:rsidR="0097422D" w:rsidRPr="00483528">
      <w:rPr>
        <w:rFonts w:hint="eastAsia"/>
      </w:rPr>
      <w:instrText xml:space="preserve"> \* MERGEFORMAT</w:instrText>
    </w:r>
    <w:r w:rsidR="0097422D" w:rsidRPr="00483528">
      <w:instrText xml:space="preserve"> </w:instrText>
    </w:r>
    <w:r w:rsidR="0097422D" w:rsidRPr="00483528">
      <w:fldChar w:fldCharType="separate"/>
    </w:r>
    <w:r w:rsidR="0097422D" w:rsidRPr="00395C5E">
      <w:rPr>
        <w:bCs/>
      </w:rPr>
      <w:t>Processor</w:t>
    </w:r>
    <w:r w:rsidR="0097422D">
      <w:t xml:space="preserve"> Affinity</w:t>
    </w:r>
    <w:r w:rsidR="0097422D" w:rsidRPr="0048352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1" w14:textId="49388AAF" w:rsidR="0097422D" w:rsidRDefault="005321B7">
    <w:pPr>
      <w:pStyle w:val="11"/>
    </w:pPr>
    <w:ins w:id="105" w:author="HIDEKI HAMADA" w:date="2019-03-07T15:00:00Z">
      <w:r>
        <w:rPr>
          <w:noProof/>
        </w:rPr>
        <w:pict w14:anchorId="0B20B01A">
          <v:shapetype id="_x0000_t202" coordsize="21600,21600" o:spt="202" path="m,l,21600r21600,l21600,xe">
            <v:stroke joinstyle="miter"/>
            <v:path gradientshapeok="t" o:connecttype="rect"/>
          </v:shapetype>
          <v:shape id="_x0000_s2076" type="#_x0000_t202" style="position:absolute;margin-left:349.55pt;margin-top:-6.55pt;width:92.25pt;height:15pt;z-index:11;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" filled="f" stroked="f">
            <v:textbox inset="0,0,0,0">
              <w:txbxContent>
                <w:p w14:paraId="2D80DD53" w14:textId="77777777" w:rsidR="0097422D" w:rsidRPr="0089358F" w:rsidRDefault="0097422D" w:rsidP="008E39C8">
                  <w:pPr>
                    <w:pStyle w:val="lonrnrd"/>
                    <w:jc w:val="center"/>
                    <w:rPr>
                      <w:sz w:val="22"/>
                      <w:szCs w:val="22"/>
                    </w:rPr>
                  </w:pPr>
                  <w:r>
                    <w:rPr>
                      <w:sz w:val="22"/>
                      <w:szCs w:val="22"/>
                    </w:rPr>
                    <w:t>CONFIDENTIAL</w:t>
                  </w:r>
                </w:p>
              </w:txbxContent>
            </v:textbox>
            <w10:wrap anchorx="margin"/>
          </v:shape>
        </w:pict>
      </w:r>
    </w:ins>
    <w:r w:rsidR="0097422D">
      <w:fldChar w:fldCharType="begin"/>
    </w:r>
    <w:r w:rsidR="0097422D">
      <w:instrText xml:space="preserve"> </w:instrText>
    </w:r>
    <w:r w:rsidR="0097422D" w:rsidRPr="006F17BD">
      <w:instrText>TITLE</w:instrText>
    </w:r>
    <w:r w:rsidR="0097422D">
      <w:instrText xml:space="preserve">  \* MERGEFORMAT </w:instrText>
    </w:r>
    <w:r w:rsidR="0097422D">
      <w:fldChar w:fldCharType="separate"/>
    </w:r>
    <w:ins w:id="106" w:author="HIDEKI HAMADA" w:date="2019-03-07T14:58:00Z">
      <w:r w:rsidR="0097422D">
        <w:t>R-Car Series, 3rd Generation</w:t>
      </w:r>
    </w:ins>
    <w:del w:id="107" w:author="HIDEKI HAMADA" w:date="2019-03-07T14:58:00Z">
      <w:r w:rsidR="0097422D" w:rsidDel="00D54E4F">
        <w:delText>R-Car Gen3</w:delText>
      </w:r>
    </w:del>
    <w:r w:rsidR="0097422D">
      <w:fldChar w:fldCharType="end"/>
    </w:r>
    <w:r w:rsidR="0097422D">
      <w:rPr>
        <w:rFonts w:hint="eastAsia"/>
      </w:rPr>
      <w:tab/>
    </w:r>
    <w:r w:rsidR="0097422D" w:rsidRPr="00483528">
      <w:fldChar w:fldCharType="begin"/>
    </w:r>
    <w:r w:rsidR="0097422D" w:rsidRPr="00483528">
      <w:instrText xml:space="preserve"> </w:instrText>
    </w:r>
    <w:r w:rsidR="0097422D" w:rsidRPr="006F17BD">
      <w:instrText>DOCPROPERTY  Keywords</w:instrText>
    </w:r>
    <w:r w:rsidR="0097422D" w:rsidRPr="00483528">
      <w:rPr>
        <w:rFonts w:hint="eastAsia"/>
      </w:rPr>
      <w:instrText xml:space="preserve"> \* MERGEFORMAT</w:instrText>
    </w:r>
    <w:r w:rsidR="0097422D" w:rsidRPr="00483528">
      <w:instrText xml:space="preserve"> </w:instrText>
    </w:r>
    <w:r w:rsidR="0097422D" w:rsidRPr="00483528">
      <w:fldChar w:fldCharType="separate"/>
    </w:r>
    <w:r w:rsidR="0097422D" w:rsidRPr="00395C5E">
      <w:rPr>
        <w:bCs/>
      </w:rPr>
      <w:t>Processor</w:t>
    </w:r>
    <w:r w:rsidR="0097422D">
      <w:t xml:space="preserve"> Affinity</w:t>
    </w:r>
    <w:r w:rsidR="0097422D" w:rsidRPr="00483528">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3" w14:textId="21B2C36C" w:rsidR="0097422D" w:rsidRDefault="005321B7">
    <w:pPr>
      <w:pStyle w:val="11"/>
    </w:pPr>
    <w:ins w:id="135" w:author="HIDEKI HAMADA" w:date="2019-03-07T15:00:00Z">
      <w:r>
        <w:rPr>
          <w:noProof/>
        </w:rPr>
        <w:pict w14:anchorId="0B20B01A">
          <v:shapetype id="_x0000_t202" coordsize="21600,21600" o:spt="202" path="m,l,21600r21600,l21600,xe">
            <v:stroke joinstyle="miter"/>
            <v:path gradientshapeok="t" o:connecttype="rect"/>
          </v:shapetype>
          <v:shape id="_x0000_s2075" type="#_x0000_t202" style="position:absolute;margin-left:206.4pt;margin-top:-5.8pt;width:92.25pt;height:15pt;z-index:1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" filled="f" stroked="f">
            <v:textbox inset="0,0,0,0">
              <w:txbxContent>
                <w:p w14:paraId="169202E0" w14:textId="77777777" w:rsidR="0097422D" w:rsidRPr="0089358F" w:rsidRDefault="0097422D" w:rsidP="008E39C8">
                  <w:pPr>
                    <w:pStyle w:val="lonrnrd"/>
                    <w:jc w:val="center"/>
                    <w:rPr>
                      <w:sz w:val="22"/>
                      <w:szCs w:val="22"/>
                    </w:rPr>
                  </w:pPr>
                  <w:r>
                    <w:rPr>
                      <w:sz w:val="22"/>
                      <w:szCs w:val="22"/>
                    </w:rPr>
                    <w:t>CONFIDENTIAL</w:t>
                  </w:r>
                </w:p>
              </w:txbxContent>
            </v:textbox>
            <w10:wrap anchorx="margin"/>
          </v:shape>
        </w:pict>
      </w:r>
    </w:ins>
    <w:r w:rsidR="0097422D">
      <w:fldChar w:fldCharType="begin"/>
    </w:r>
    <w:r w:rsidR="0097422D">
      <w:instrText xml:space="preserve"> </w:instrText>
    </w:r>
    <w:r w:rsidR="0097422D" w:rsidRPr="006F17BD">
      <w:instrText>TITLE</w:instrText>
    </w:r>
    <w:r w:rsidR="0097422D">
      <w:instrText xml:space="preserve">  \* MERGEFORMAT </w:instrText>
    </w:r>
    <w:r w:rsidR="0097422D">
      <w:fldChar w:fldCharType="separate"/>
    </w:r>
    <w:ins w:id="136" w:author="HIDEKI HAMADA" w:date="2019-03-07T14:58:00Z">
      <w:r w:rsidR="0097422D">
        <w:t>R-Car Series, 3rd Generation</w:t>
      </w:r>
    </w:ins>
    <w:del w:id="137" w:author="HIDEKI HAMADA" w:date="2019-03-07T14:58:00Z">
      <w:r w:rsidR="0097422D" w:rsidDel="00D54E4F">
        <w:delText>R-Car Gen3</w:delText>
      </w:r>
    </w:del>
    <w:r w:rsidR="0097422D">
      <w:fldChar w:fldCharType="end"/>
    </w:r>
    <w:ins w:id="138" w:author="HIDEKI HAMADA" w:date="2019-03-07T14:59:00Z">
      <w:r w:rsidR="0097422D">
        <w:rPr>
          <w:rFonts w:hint="eastAsia"/>
        </w:rPr>
        <w:t xml:space="preserve">　　　　　　　　　　　　　　　　　　　</w:t>
      </w:r>
    </w:ins>
    <w:del w:id="139" w:author="HIDEKI HAMADA" w:date="2019-03-07T14:59:00Z">
      <w:r w:rsidR="0097422D" w:rsidDel="00D54E4F">
        <w:rPr>
          <w:rFonts w:hint="eastAsia"/>
        </w:rPr>
        <w:tab/>
      </w:r>
    </w:del>
    <w:r w:rsidR="0097422D" w:rsidRPr="00483528">
      <w:fldChar w:fldCharType="begin"/>
    </w:r>
    <w:r w:rsidR="0097422D" w:rsidRPr="00483528">
      <w:instrText xml:space="preserve"> </w:instrText>
    </w:r>
    <w:r w:rsidR="0097422D" w:rsidRPr="006F17BD">
      <w:instrText>DOCPROPERTY  Keywords</w:instrText>
    </w:r>
    <w:r w:rsidR="0097422D" w:rsidRPr="00483528">
      <w:rPr>
        <w:rFonts w:hint="eastAsia"/>
      </w:rPr>
      <w:instrText xml:space="preserve"> \* MERGEFORMAT</w:instrText>
    </w:r>
    <w:r w:rsidR="0097422D" w:rsidRPr="00483528">
      <w:instrText xml:space="preserve"> </w:instrText>
    </w:r>
    <w:r w:rsidR="0097422D" w:rsidRPr="00483528">
      <w:fldChar w:fldCharType="separate"/>
    </w:r>
    <w:r w:rsidR="0097422D" w:rsidRPr="00395C5E">
      <w:rPr>
        <w:bCs/>
      </w:rPr>
      <w:t>Processor</w:t>
    </w:r>
    <w:r w:rsidR="0097422D">
      <w:t xml:space="preserve"> Affinity</w:t>
    </w:r>
    <w:r w:rsidR="0097422D" w:rsidRPr="004835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7" w14:textId="77777777" w:rsidR="0097422D" w:rsidRDefault="0097422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2C877" w14:textId="0010960A" w:rsidR="0097422D" w:rsidRDefault="005321B7">
    <w:pPr>
      <w:pStyle w:val="Header"/>
    </w:pPr>
    <w:r>
      <w:rPr>
        <w:noProof/>
      </w:rPr>
      <w:pict w14:anchorId="0B20B01A">
        <v:shapetype id="_x0000_t202" coordsize="21600,21600" o:spt="202" path="m,l,21600r21600,l21600,xe">
          <v:stroke joinstyle="miter"/>
          <v:path gradientshapeok="t" o:connecttype="rect"/>
        </v:shapetype>
        <v:shape id="Text Box 2" o:spid="_x0000_s2071" type="#_x0000_t202" style="position:absolute;left:0;text-align:left;margin-left:194.45pt;margin-top:.95pt;width:92.25pt;height:15pt;z-index: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" filled="f" stroked="f">
          <v:textbox inset="0,0,0,0">
            <w:txbxContent>
              <w:p w14:paraId="1C0D8009" w14:textId="77777777" w:rsidR="0097422D" w:rsidRPr="0089358F" w:rsidRDefault="0097422D" w:rsidP="0097422D">
                <w:pPr>
                  <w:pStyle w:val="lonrnrd"/>
                  <w:jc w:val="center"/>
                  <w:rPr>
                    <w:sz w:val="22"/>
                    <w:szCs w:val="22"/>
                  </w:rPr>
                </w:pPr>
                <w:r>
                  <w:rPr>
                    <w:sz w:val="22"/>
                    <w:szCs w:val="22"/>
                  </w:rPr>
                  <w:t>CONFIDENTIAL</w:t>
                </w:r>
              </w:p>
            </w:txbxContent>
          </v:textbox>
          <w10:wrap anchorx="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580A" w14:textId="2DBB8EA0" w:rsidR="0097422D" w:rsidRDefault="005321B7">
    <w:pPr>
      <w:pStyle w:val="Header"/>
    </w:pPr>
    <w:ins w:id="355" w:author="HIDEKI HAMADA" w:date="2019-03-07T14:59:00Z">
      <w:r>
        <w:rPr>
          <w:noProof/>
        </w:rPr>
        <w:pict w14:anchorId="0B20B01A">
          <v:shapetype id="_x0000_t202" coordsize="21600,21600" o:spt="202" path="m,l,21600r21600,l21600,xe">
            <v:stroke joinstyle="miter"/>
            <v:path gradientshapeok="t" o:connecttype="rect"/>
          </v:shapetype>
          <v:shape id="_x0000_s2074" type="#_x0000_t202" style="position:absolute;left:0;text-align:left;margin-left:206.45pt;margin-top:3.95pt;width:92.25pt;height:15pt;z-index:9;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" filled="f" stroked="f">
            <v:textbox inset="0,0,0,0">
              <w:txbxContent>
                <w:p w14:paraId="3F060027" w14:textId="77777777" w:rsidR="0097422D" w:rsidRPr="0089358F" w:rsidRDefault="0097422D" w:rsidP="008E39C8">
                  <w:pPr>
                    <w:pStyle w:val="lonrnrd"/>
                    <w:jc w:val="center"/>
                    <w:rPr>
                      <w:sz w:val="22"/>
                      <w:szCs w:val="22"/>
                    </w:rPr>
                  </w:pPr>
                  <w:r>
                    <w:rPr>
                      <w:sz w:val="22"/>
                      <w:szCs w:val="22"/>
                    </w:rPr>
                    <w:t>CONFIDENTIAL</w:t>
                  </w:r>
                </w:p>
              </w:txbxContent>
            </v:textbox>
            <w10:wrap anchorx="margin"/>
          </v:shape>
        </w:pict>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00C7CC"/>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11EE43F8"/>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D1C40CB4"/>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D2CEAD68"/>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7950685C"/>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03F08F60"/>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BEA2CC9A"/>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B2CD7C8"/>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FDC283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5C6BD44"/>
    <w:lvl w:ilvl="0">
      <w:start w:val="1"/>
      <w:numFmt w:val="bullet"/>
      <w:pStyle w:val="ListBullet"/>
      <w:lvlText w:val=""/>
      <w:lvlJc w:val="left"/>
      <w:pPr>
        <w:tabs>
          <w:tab w:val="num" w:pos="360"/>
        </w:tabs>
        <w:ind w:left="360" w:hanging="360"/>
      </w:pPr>
      <w:rPr>
        <w:rFonts w:ascii="Wingdings" w:hAnsi="Wingdings" w:hint="default"/>
      </w:rPr>
    </w:lvl>
  </w:abstractNum>
  <w:abstractNum w:abstractNumId="10" w15:restartNumberingAfterBreak="0">
    <w:nsid w:val="0A6B513E"/>
    <w:multiLevelType w:val="hybridMultilevel"/>
    <w:tmpl w:val="E30CEF48"/>
    <w:lvl w:ilvl="0" w:tplc="5B8A3188">
      <w:start w:val="1"/>
      <w:numFmt w:val="bullet"/>
      <w:pStyle w:val="Level3unordered"/>
      <w:lvlText w:val=""/>
      <w:lvlJc w:val="left"/>
      <w:pPr>
        <w:tabs>
          <w:tab w:val="num" w:pos="660"/>
        </w:tabs>
        <w:ind w:left="660" w:hanging="420"/>
      </w:pPr>
      <w:rPr>
        <w:rFonts w:ascii="Symbol" w:hAnsi="Symbol" w:hint="default"/>
        <w:sz w:val="20"/>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11" w15:restartNumberingAfterBreak="0">
    <w:nsid w:val="0B882195"/>
    <w:multiLevelType w:val="multilevel"/>
    <w:tmpl w:val="7F50801C"/>
    <w:numStyleLink w:val="1"/>
  </w:abstractNum>
  <w:abstractNum w:abstractNumId="12" w15:restartNumberingAfterBreak="0">
    <w:nsid w:val="0EC121B5"/>
    <w:multiLevelType w:val="multilevel"/>
    <w:tmpl w:val="7F50801C"/>
    <w:styleLink w:val="1"/>
    <w:lvl w:ilvl="0">
      <w:start w:val="1"/>
      <w:numFmt w:val="decimal"/>
      <w:isLgl/>
      <w:lvlText w:val="A%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A%1.%2"/>
      <w:lvlJc w:val="left"/>
      <w:pPr>
        <w:tabs>
          <w:tab w:val="num" w:pos="794"/>
        </w:tabs>
        <w:ind w:left="794" w:hanging="794"/>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3" w15:restartNumberingAfterBreak="0">
    <w:nsid w:val="1C9B1FFA"/>
    <w:multiLevelType w:val="multilevel"/>
    <w:tmpl w:val="7F50801C"/>
    <w:numStyleLink w:val="1"/>
  </w:abstractNum>
  <w:abstractNum w:abstractNumId="14" w15:restartNumberingAfterBreak="0">
    <w:nsid w:val="3FA14ECA"/>
    <w:multiLevelType w:val="hybridMultilevel"/>
    <w:tmpl w:val="AD16D1EC"/>
    <w:lvl w:ilvl="0" w:tplc="A71EAC68">
      <w:start w:val="1"/>
      <w:numFmt w:val="bullet"/>
      <w:pStyle w:val="Level2unordered"/>
      <w:lvlText w:val=""/>
      <w:lvlJc w:val="left"/>
      <w:pPr>
        <w:ind w:left="1009" w:hanging="420"/>
      </w:pPr>
      <w:rPr>
        <w:rFonts w:ascii="Symbol" w:hAnsi="Symbol" w:hint="default"/>
        <w:b/>
        <w:i w:val="0"/>
        <w:sz w:val="20"/>
      </w:rPr>
    </w:lvl>
    <w:lvl w:ilvl="1" w:tplc="0409000B">
      <w:start w:val="1"/>
      <w:numFmt w:val="bullet"/>
      <w:lvlText w:val=""/>
      <w:lvlJc w:val="left"/>
      <w:pPr>
        <w:ind w:left="1429" w:hanging="420"/>
      </w:pPr>
      <w:rPr>
        <w:rFonts w:ascii="Wingdings" w:hAnsi="Wingdings" w:hint="default"/>
      </w:rPr>
    </w:lvl>
    <w:lvl w:ilvl="2" w:tplc="0409000D" w:tentative="1">
      <w:start w:val="1"/>
      <w:numFmt w:val="bullet"/>
      <w:lvlText w:val=""/>
      <w:lvlJc w:val="left"/>
      <w:pPr>
        <w:ind w:left="1849" w:hanging="420"/>
      </w:pPr>
      <w:rPr>
        <w:rFonts w:ascii="Wingdings" w:hAnsi="Wingdings" w:hint="default"/>
      </w:rPr>
    </w:lvl>
    <w:lvl w:ilvl="3" w:tplc="04090001" w:tentative="1">
      <w:start w:val="1"/>
      <w:numFmt w:val="bullet"/>
      <w:lvlText w:val=""/>
      <w:lvlJc w:val="left"/>
      <w:pPr>
        <w:ind w:left="2269" w:hanging="420"/>
      </w:pPr>
      <w:rPr>
        <w:rFonts w:ascii="Wingdings" w:hAnsi="Wingdings" w:hint="default"/>
      </w:rPr>
    </w:lvl>
    <w:lvl w:ilvl="4" w:tplc="0409000B" w:tentative="1">
      <w:start w:val="1"/>
      <w:numFmt w:val="bullet"/>
      <w:lvlText w:val=""/>
      <w:lvlJc w:val="left"/>
      <w:pPr>
        <w:ind w:left="2689" w:hanging="420"/>
      </w:pPr>
      <w:rPr>
        <w:rFonts w:ascii="Wingdings" w:hAnsi="Wingdings" w:hint="default"/>
      </w:rPr>
    </w:lvl>
    <w:lvl w:ilvl="5" w:tplc="0409000D" w:tentative="1">
      <w:start w:val="1"/>
      <w:numFmt w:val="bullet"/>
      <w:lvlText w:val=""/>
      <w:lvlJc w:val="left"/>
      <w:pPr>
        <w:ind w:left="3109" w:hanging="420"/>
      </w:pPr>
      <w:rPr>
        <w:rFonts w:ascii="Wingdings" w:hAnsi="Wingdings" w:hint="default"/>
      </w:rPr>
    </w:lvl>
    <w:lvl w:ilvl="6" w:tplc="04090001" w:tentative="1">
      <w:start w:val="1"/>
      <w:numFmt w:val="bullet"/>
      <w:lvlText w:val=""/>
      <w:lvlJc w:val="left"/>
      <w:pPr>
        <w:ind w:left="3529" w:hanging="420"/>
      </w:pPr>
      <w:rPr>
        <w:rFonts w:ascii="Wingdings" w:hAnsi="Wingdings" w:hint="default"/>
      </w:rPr>
    </w:lvl>
    <w:lvl w:ilvl="7" w:tplc="0409000B" w:tentative="1">
      <w:start w:val="1"/>
      <w:numFmt w:val="bullet"/>
      <w:lvlText w:val=""/>
      <w:lvlJc w:val="left"/>
      <w:pPr>
        <w:ind w:left="3949" w:hanging="420"/>
      </w:pPr>
      <w:rPr>
        <w:rFonts w:ascii="Wingdings" w:hAnsi="Wingdings" w:hint="default"/>
      </w:rPr>
    </w:lvl>
    <w:lvl w:ilvl="8" w:tplc="0409000D" w:tentative="1">
      <w:start w:val="1"/>
      <w:numFmt w:val="bullet"/>
      <w:lvlText w:val=""/>
      <w:lvlJc w:val="left"/>
      <w:pPr>
        <w:ind w:left="4369" w:hanging="420"/>
      </w:pPr>
      <w:rPr>
        <w:rFonts w:ascii="Wingdings" w:hAnsi="Wingdings" w:hint="default"/>
      </w:rPr>
    </w:lvl>
  </w:abstractNum>
  <w:abstractNum w:abstractNumId="15" w15:restartNumberingAfterBreak="0">
    <w:nsid w:val="50D25ADE"/>
    <w:multiLevelType w:val="hybridMultilevel"/>
    <w:tmpl w:val="397A80A2"/>
    <w:lvl w:ilvl="0" w:tplc="620E4562">
      <w:numFmt w:val="bullet"/>
      <w:lvlText w:val=""/>
      <w:lvlJc w:val="left"/>
      <w:pPr>
        <w:tabs>
          <w:tab w:val="num" w:pos="600"/>
        </w:tabs>
        <w:ind w:left="600" w:hanging="360"/>
      </w:pPr>
      <w:rPr>
        <w:rFonts w:ascii="Symbol" w:hAnsi="Symbol" w:hint="default"/>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16" w15:restartNumberingAfterBreak="0">
    <w:nsid w:val="62F9372C"/>
    <w:multiLevelType w:val="hybridMultilevel"/>
    <w:tmpl w:val="743ED29A"/>
    <w:lvl w:ilvl="0" w:tplc="3CDE79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76F49F0"/>
    <w:multiLevelType w:val="multilevel"/>
    <w:tmpl w:val="BC36F4D2"/>
    <w:lvl w:ilvl="0">
      <w:start w:val="1"/>
      <w:numFmt w:val="decimal"/>
      <w:pStyle w:val="Heading1"/>
      <w:isLgl/>
      <w:lvlText w:val="%1."/>
      <w:lvlJc w:val="left"/>
      <w:pPr>
        <w:tabs>
          <w:tab w:val="num" w:pos="454"/>
        </w:tabs>
        <w:ind w:left="454" w:hanging="454"/>
      </w:pPr>
      <w:rPr>
        <w:rFonts w:ascii="Arial" w:eastAsia="ＭＳ ゴシック" w:hAnsi="Arial" w:hint="default"/>
        <w:b w:val="0"/>
        <w:i w:val="0"/>
        <w:color w:val="auto"/>
        <w:sz w:val="24"/>
        <w:u w:val="none"/>
      </w:rPr>
    </w:lvl>
    <w:lvl w:ilvl="1">
      <w:start w:val="1"/>
      <w:numFmt w:val="decimal"/>
      <w:pStyle w:val="Heading2"/>
      <w:lvlText w:val="%1.%2"/>
      <w:lvlJc w:val="left"/>
      <w:pPr>
        <w:tabs>
          <w:tab w:val="num" w:pos="794"/>
        </w:tabs>
        <w:ind w:left="794" w:hanging="79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pStyle w:val="Heading4"/>
      <w:lvlText w:val="(%4)"/>
      <w:lvlJc w:val="left"/>
      <w:pPr>
        <w:tabs>
          <w:tab w:val="num" w:pos="454"/>
        </w:tabs>
        <w:ind w:left="454" w:hanging="454"/>
      </w:pPr>
      <w:rPr>
        <w:rFonts w:ascii="Times New Roman" w:hAnsi="Times New Roman" w:hint="default"/>
        <w:b w:val="0"/>
        <w:i w:val="0"/>
        <w:sz w:val="18"/>
      </w:rPr>
    </w:lvl>
    <w:lvl w:ilvl="4">
      <w:start w:val="1"/>
      <w:numFmt w:val="lowerLetter"/>
      <w:pStyle w:val="Heading5"/>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8" w15:restartNumberingAfterBreak="0">
    <w:nsid w:val="73F26B6B"/>
    <w:multiLevelType w:val="hybridMultilevel"/>
    <w:tmpl w:val="6442AADE"/>
    <w:lvl w:ilvl="0" w:tplc="B6E4E9FE">
      <w:start w:val="1"/>
      <w:numFmt w:val="bullet"/>
      <w:lvlText w:val=""/>
      <w:lvlJc w:val="left"/>
      <w:pPr>
        <w:tabs>
          <w:tab w:val="num" w:pos="720"/>
        </w:tabs>
        <w:ind w:left="720" w:hanging="360"/>
      </w:pPr>
      <w:rPr>
        <w:rFonts w:ascii="Wingdings" w:hAnsi="Wingdings" w:hint="default"/>
      </w:rPr>
    </w:lvl>
    <w:lvl w:ilvl="1" w:tplc="41304904" w:tentative="1">
      <w:start w:val="1"/>
      <w:numFmt w:val="bullet"/>
      <w:lvlText w:val=""/>
      <w:lvlJc w:val="left"/>
      <w:pPr>
        <w:tabs>
          <w:tab w:val="num" w:pos="1440"/>
        </w:tabs>
        <w:ind w:left="1440" w:hanging="360"/>
      </w:pPr>
      <w:rPr>
        <w:rFonts w:ascii="Wingdings" w:hAnsi="Wingdings" w:hint="default"/>
      </w:rPr>
    </w:lvl>
    <w:lvl w:ilvl="2" w:tplc="83B8BC38" w:tentative="1">
      <w:start w:val="1"/>
      <w:numFmt w:val="bullet"/>
      <w:lvlText w:val=""/>
      <w:lvlJc w:val="left"/>
      <w:pPr>
        <w:tabs>
          <w:tab w:val="num" w:pos="2160"/>
        </w:tabs>
        <w:ind w:left="2160" w:hanging="360"/>
      </w:pPr>
      <w:rPr>
        <w:rFonts w:ascii="Wingdings" w:hAnsi="Wingdings" w:hint="default"/>
      </w:rPr>
    </w:lvl>
    <w:lvl w:ilvl="3" w:tplc="4C5A68DC" w:tentative="1">
      <w:start w:val="1"/>
      <w:numFmt w:val="bullet"/>
      <w:lvlText w:val=""/>
      <w:lvlJc w:val="left"/>
      <w:pPr>
        <w:tabs>
          <w:tab w:val="num" w:pos="2880"/>
        </w:tabs>
        <w:ind w:left="2880" w:hanging="360"/>
      </w:pPr>
      <w:rPr>
        <w:rFonts w:ascii="Wingdings" w:hAnsi="Wingdings" w:hint="default"/>
      </w:rPr>
    </w:lvl>
    <w:lvl w:ilvl="4" w:tplc="1DD0017A" w:tentative="1">
      <w:start w:val="1"/>
      <w:numFmt w:val="bullet"/>
      <w:lvlText w:val=""/>
      <w:lvlJc w:val="left"/>
      <w:pPr>
        <w:tabs>
          <w:tab w:val="num" w:pos="3600"/>
        </w:tabs>
        <w:ind w:left="3600" w:hanging="360"/>
      </w:pPr>
      <w:rPr>
        <w:rFonts w:ascii="Wingdings" w:hAnsi="Wingdings" w:hint="default"/>
      </w:rPr>
    </w:lvl>
    <w:lvl w:ilvl="5" w:tplc="1376015A" w:tentative="1">
      <w:start w:val="1"/>
      <w:numFmt w:val="bullet"/>
      <w:lvlText w:val=""/>
      <w:lvlJc w:val="left"/>
      <w:pPr>
        <w:tabs>
          <w:tab w:val="num" w:pos="4320"/>
        </w:tabs>
        <w:ind w:left="4320" w:hanging="360"/>
      </w:pPr>
      <w:rPr>
        <w:rFonts w:ascii="Wingdings" w:hAnsi="Wingdings" w:hint="default"/>
      </w:rPr>
    </w:lvl>
    <w:lvl w:ilvl="6" w:tplc="473AE6B4" w:tentative="1">
      <w:start w:val="1"/>
      <w:numFmt w:val="bullet"/>
      <w:lvlText w:val=""/>
      <w:lvlJc w:val="left"/>
      <w:pPr>
        <w:tabs>
          <w:tab w:val="num" w:pos="5040"/>
        </w:tabs>
        <w:ind w:left="5040" w:hanging="360"/>
      </w:pPr>
      <w:rPr>
        <w:rFonts w:ascii="Wingdings" w:hAnsi="Wingdings" w:hint="default"/>
      </w:rPr>
    </w:lvl>
    <w:lvl w:ilvl="7" w:tplc="2B56D78C" w:tentative="1">
      <w:start w:val="1"/>
      <w:numFmt w:val="bullet"/>
      <w:lvlText w:val=""/>
      <w:lvlJc w:val="left"/>
      <w:pPr>
        <w:tabs>
          <w:tab w:val="num" w:pos="5760"/>
        </w:tabs>
        <w:ind w:left="5760" w:hanging="360"/>
      </w:pPr>
      <w:rPr>
        <w:rFonts w:ascii="Wingdings" w:hAnsi="Wingdings" w:hint="default"/>
      </w:rPr>
    </w:lvl>
    <w:lvl w:ilvl="8" w:tplc="924E5C3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4E14F5"/>
    <w:multiLevelType w:val="multilevel"/>
    <w:tmpl w:val="7F50801C"/>
    <w:numStyleLink w:val="1"/>
  </w:abstractNum>
  <w:abstractNum w:abstractNumId="20" w15:restartNumberingAfterBreak="0">
    <w:nsid w:val="7BC32BC9"/>
    <w:multiLevelType w:val="hybridMultilevel"/>
    <w:tmpl w:val="17F46FEC"/>
    <w:lvl w:ilvl="0" w:tplc="0888A29C">
      <w:start w:val="1"/>
      <w:numFmt w:val="bullet"/>
      <w:pStyle w:val="Level1unordered"/>
      <w:lvlText w:val=""/>
      <w:lvlJc w:val="left"/>
      <w:pPr>
        <w:tabs>
          <w:tab w:val="num" w:pos="420"/>
        </w:tabs>
        <w:ind w:left="420" w:hanging="420"/>
      </w:pPr>
      <w:rPr>
        <w:rFonts w:ascii="Symbol" w:hAnsi="Symbol" w:hint="default"/>
        <w:b/>
        <w:i w:val="0"/>
        <w:sz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0"/>
  </w:num>
  <w:num w:numId="2">
    <w:abstractNumId w:val="15"/>
  </w:num>
  <w:num w:numId="3">
    <w:abstractNumId w:val="10"/>
  </w:num>
  <w:num w:numId="4">
    <w:abstractNumId w:val="17"/>
  </w:num>
  <w:num w:numId="5">
    <w:abstractNumId w:val="20"/>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6"/>
  </w:num>
  <w:num w:numId="20">
    <w:abstractNumId w:val="12"/>
  </w:num>
  <w:num w:numId="21">
    <w:abstractNumId w:val="13"/>
  </w:num>
  <w:num w:numId="22">
    <w:abstractNumId w:val="19"/>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m Dang">
    <w15:presenceInfo w15:providerId="None" w15:userId="Nam Dang"/>
  </w15:person>
  <w15:person w15:author="HIDEKI HAMADA">
    <w15:presenceInfo w15:providerId="AD" w15:userId="S::hideki.hamada.yw@renesas.com::5abeee69-3c16-4e81-8100-e88ecaa7ea7b"/>
  </w15:person>
  <w15:person w15:author="Kazuya Mizuguchi [2]">
    <w15:presenceInfo w15:providerId="AD" w15:userId="S-1-5-21-1821468967-4106907450-2776687247-33708"/>
  </w15:person>
  <w15:person w15:author="Kazuya Mizuguchi">
    <w15:presenceInfo w15:providerId="None" w15:userId="Kazuya Mizugu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6"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oNotHyphenateCaps/>
  <w:drawingGridHorizontalSpacing w:val="120"/>
  <w:drawingGridVerticalSpacing w:val="120"/>
  <w:displayHorizontalDrawingGridEvery w:val="0"/>
  <w:displayVerticalDrawingGridEvery w:val="3"/>
  <w:doNotShadeFormData/>
  <w:characterSpacingControl w:val="compressPunctuation"/>
  <w:strictFirstAndLastChars/>
  <w:hdrShapeDefaults>
    <o:shapedefaults v:ext="edit" spidmax="208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lineWrapLikeWord6/>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a0NDU0MDI0NjYwNbY0NTFT0lEKTi0uzszPAykwqgUAWoCG8ywAAAA="/>
  </w:docVars>
  <w:rsids>
    <w:rsidRoot w:val="0050287C"/>
    <w:rsid w:val="00001F65"/>
    <w:rsid w:val="00004A5E"/>
    <w:rsid w:val="000142F4"/>
    <w:rsid w:val="000255A0"/>
    <w:rsid w:val="00030267"/>
    <w:rsid w:val="00037BE8"/>
    <w:rsid w:val="00040D9F"/>
    <w:rsid w:val="0005307F"/>
    <w:rsid w:val="00064757"/>
    <w:rsid w:val="0006648B"/>
    <w:rsid w:val="0007298A"/>
    <w:rsid w:val="000845B9"/>
    <w:rsid w:val="00085923"/>
    <w:rsid w:val="00090B70"/>
    <w:rsid w:val="00092688"/>
    <w:rsid w:val="0009598A"/>
    <w:rsid w:val="000A0CDC"/>
    <w:rsid w:val="000A35AF"/>
    <w:rsid w:val="000B3B4F"/>
    <w:rsid w:val="000B483E"/>
    <w:rsid w:val="000B5F6C"/>
    <w:rsid w:val="000C2CEC"/>
    <w:rsid w:val="000C5912"/>
    <w:rsid w:val="000D29BE"/>
    <w:rsid w:val="000D40A2"/>
    <w:rsid w:val="000E064F"/>
    <w:rsid w:val="000E11B1"/>
    <w:rsid w:val="000F2A45"/>
    <w:rsid w:val="000F49EF"/>
    <w:rsid w:val="001148CF"/>
    <w:rsid w:val="00116934"/>
    <w:rsid w:val="00122F79"/>
    <w:rsid w:val="00131948"/>
    <w:rsid w:val="00132805"/>
    <w:rsid w:val="001374E0"/>
    <w:rsid w:val="00141E54"/>
    <w:rsid w:val="001435DB"/>
    <w:rsid w:val="00143AC0"/>
    <w:rsid w:val="00143B2C"/>
    <w:rsid w:val="00151441"/>
    <w:rsid w:val="00153DC0"/>
    <w:rsid w:val="0016702D"/>
    <w:rsid w:val="001743C9"/>
    <w:rsid w:val="00176AD3"/>
    <w:rsid w:val="00177622"/>
    <w:rsid w:val="001808C9"/>
    <w:rsid w:val="00183594"/>
    <w:rsid w:val="00184D3F"/>
    <w:rsid w:val="0019573F"/>
    <w:rsid w:val="001A372C"/>
    <w:rsid w:val="001A5E5A"/>
    <w:rsid w:val="001A66F0"/>
    <w:rsid w:val="001B4A02"/>
    <w:rsid w:val="001C0425"/>
    <w:rsid w:val="001C1FF9"/>
    <w:rsid w:val="001C56B1"/>
    <w:rsid w:val="001D3BE1"/>
    <w:rsid w:val="001E37AE"/>
    <w:rsid w:val="001F29F8"/>
    <w:rsid w:val="001F2E2C"/>
    <w:rsid w:val="001F3586"/>
    <w:rsid w:val="001F3F68"/>
    <w:rsid w:val="001F7AC4"/>
    <w:rsid w:val="002001B2"/>
    <w:rsid w:val="00204308"/>
    <w:rsid w:val="0022501E"/>
    <w:rsid w:val="0023184D"/>
    <w:rsid w:val="0023519C"/>
    <w:rsid w:val="002363F2"/>
    <w:rsid w:val="00244AA9"/>
    <w:rsid w:val="0026033B"/>
    <w:rsid w:val="0026274A"/>
    <w:rsid w:val="00264A11"/>
    <w:rsid w:val="00271C92"/>
    <w:rsid w:val="002737A6"/>
    <w:rsid w:val="0028161F"/>
    <w:rsid w:val="00287E52"/>
    <w:rsid w:val="002A0B0F"/>
    <w:rsid w:val="002A24F7"/>
    <w:rsid w:val="002A2850"/>
    <w:rsid w:val="002B032B"/>
    <w:rsid w:val="002B2299"/>
    <w:rsid w:val="002B2E12"/>
    <w:rsid w:val="002C3766"/>
    <w:rsid w:val="002C4D3B"/>
    <w:rsid w:val="002D0138"/>
    <w:rsid w:val="002F4F70"/>
    <w:rsid w:val="002F609C"/>
    <w:rsid w:val="002F77E1"/>
    <w:rsid w:val="003018DB"/>
    <w:rsid w:val="00302356"/>
    <w:rsid w:val="003058B2"/>
    <w:rsid w:val="003144D0"/>
    <w:rsid w:val="00320B71"/>
    <w:rsid w:val="00323C1F"/>
    <w:rsid w:val="00325EA5"/>
    <w:rsid w:val="00357071"/>
    <w:rsid w:val="00363595"/>
    <w:rsid w:val="00372C63"/>
    <w:rsid w:val="0037658A"/>
    <w:rsid w:val="00381222"/>
    <w:rsid w:val="00383508"/>
    <w:rsid w:val="00391C67"/>
    <w:rsid w:val="003926D2"/>
    <w:rsid w:val="00395C5E"/>
    <w:rsid w:val="003967F9"/>
    <w:rsid w:val="003A498A"/>
    <w:rsid w:val="003B21AC"/>
    <w:rsid w:val="003B5BF8"/>
    <w:rsid w:val="003C23B7"/>
    <w:rsid w:val="003C28D0"/>
    <w:rsid w:val="003C5BCA"/>
    <w:rsid w:val="003C6F56"/>
    <w:rsid w:val="003D0AE7"/>
    <w:rsid w:val="003D7352"/>
    <w:rsid w:val="00401384"/>
    <w:rsid w:val="0040759A"/>
    <w:rsid w:val="0041332B"/>
    <w:rsid w:val="0042087A"/>
    <w:rsid w:val="00421C96"/>
    <w:rsid w:val="00431AE0"/>
    <w:rsid w:val="00434D24"/>
    <w:rsid w:val="00444BCF"/>
    <w:rsid w:val="00446256"/>
    <w:rsid w:val="00454EA8"/>
    <w:rsid w:val="00463E05"/>
    <w:rsid w:val="00464BA7"/>
    <w:rsid w:val="00464C30"/>
    <w:rsid w:val="004725DF"/>
    <w:rsid w:val="004742E8"/>
    <w:rsid w:val="00483528"/>
    <w:rsid w:val="004925EB"/>
    <w:rsid w:val="004A651E"/>
    <w:rsid w:val="004A786D"/>
    <w:rsid w:val="004B10EE"/>
    <w:rsid w:val="004B3A0D"/>
    <w:rsid w:val="004B72A8"/>
    <w:rsid w:val="004C38EF"/>
    <w:rsid w:val="004C6C9E"/>
    <w:rsid w:val="004C73EB"/>
    <w:rsid w:val="004D3ABA"/>
    <w:rsid w:val="004D664E"/>
    <w:rsid w:val="004D768B"/>
    <w:rsid w:val="004E05C3"/>
    <w:rsid w:val="004E6C3E"/>
    <w:rsid w:val="004F1C20"/>
    <w:rsid w:val="004F51BC"/>
    <w:rsid w:val="004F628A"/>
    <w:rsid w:val="0050287C"/>
    <w:rsid w:val="005047E0"/>
    <w:rsid w:val="00505C11"/>
    <w:rsid w:val="005101FD"/>
    <w:rsid w:val="00521D1C"/>
    <w:rsid w:val="005249CE"/>
    <w:rsid w:val="00525C60"/>
    <w:rsid w:val="005321B7"/>
    <w:rsid w:val="00547CCE"/>
    <w:rsid w:val="00554D5B"/>
    <w:rsid w:val="00556251"/>
    <w:rsid w:val="00562E26"/>
    <w:rsid w:val="00575D1C"/>
    <w:rsid w:val="00580013"/>
    <w:rsid w:val="00593CA3"/>
    <w:rsid w:val="005A05FE"/>
    <w:rsid w:val="005A39A3"/>
    <w:rsid w:val="005A4B03"/>
    <w:rsid w:val="005A56EA"/>
    <w:rsid w:val="005A613A"/>
    <w:rsid w:val="005A63D0"/>
    <w:rsid w:val="005C23B9"/>
    <w:rsid w:val="005C7959"/>
    <w:rsid w:val="005D08F8"/>
    <w:rsid w:val="005D4C35"/>
    <w:rsid w:val="005D5F72"/>
    <w:rsid w:val="005E4601"/>
    <w:rsid w:val="006038BE"/>
    <w:rsid w:val="0060536F"/>
    <w:rsid w:val="00605B4F"/>
    <w:rsid w:val="00607584"/>
    <w:rsid w:val="00614C35"/>
    <w:rsid w:val="00615D90"/>
    <w:rsid w:val="006340DC"/>
    <w:rsid w:val="006555B8"/>
    <w:rsid w:val="0066575A"/>
    <w:rsid w:val="00674D7B"/>
    <w:rsid w:val="006777C1"/>
    <w:rsid w:val="0068148F"/>
    <w:rsid w:val="0068164F"/>
    <w:rsid w:val="006848CA"/>
    <w:rsid w:val="00692560"/>
    <w:rsid w:val="006926E8"/>
    <w:rsid w:val="006967AF"/>
    <w:rsid w:val="00697969"/>
    <w:rsid w:val="006A397B"/>
    <w:rsid w:val="006A602D"/>
    <w:rsid w:val="006C1486"/>
    <w:rsid w:val="006C16EB"/>
    <w:rsid w:val="006C58DE"/>
    <w:rsid w:val="006D3871"/>
    <w:rsid w:val="006D4213"/>
    <w:rsid w:val="006D5C39"/>
    <w:rsid w:val="006D60B0"/>
    <w:rsid w:val="006E0369"/>
    <w:rsid w:val="006E2B77"/>
    <w:rsid w:val="006F17BD"/>
    <w:rsid w:val="00716909"/>
    <w:rsid w:val="00720E35"/>
    <w:rsid w:val="00732DAF"/>
    <w:rsid w:val="007401BF"/>
    <w:rsid w:val="00745054"/>
    <w:rsid w:val="00770C9D"/>
    <w:rsid w:val="0077323B"/>
    <w:rsid w:val="00776EA9"/>
    <w:rsid w:val="00781CD6"/>
    <w:rsid w:val="00785149"/>
    <w:rsid w:val="00787099"/>
    <w:rsid w:val="007A0FE0"/>
    <w:rsid w:val="007A3F5C"/>
    <w:rsid w:val="007A5F55"/>
    <w:rsid w:val="007B07B2"/>
    <w:rsid w:val="007B08C7"/>
    <w:rsid w:val="007B1525"/>
    <w:rsid w:val="007B2BF2"/>
    <w:rsid w:val="007C4733"/>
    <w:rsid w:val="007D1489"/>
    <w:rsid w:val="007D71B2"/>
    <w:rsid w:val="007D7428"/>
    <w:rsid w:val="007E024B"/>
    <w:rsid w:val="007F3F73"/>
    <w:rsid w:val="00801E00"/>
    <w:rsid w:val="008021B2"/>
    <w:rsid w:val="008073EF"/>
    <w:rsid w:val="008107A5"/>
    <w:rsid w:val="00812DD1"/>
    <w:rsid w:val="00814354"/>
    <w:rsid w:val="008375F4"/>
    <w:rsid w:val="00840EA1"/>
    <w:rsid w:val="00845BFB"/>
    <w:rsid w:val="0084747E"/>
    <w:rsid w:val="0085197B"/>
    <w:rsid w:val="008577D3"/>
    <w:rsid w:val="00866DB1"/>
    <w:rsid w:val="00874E3F"/>
    <w:rsid w:val="00876E9A"/>
    <w:rsid w:val="00881CF1"/>
    <w:rsid w:val="00890DD4"/>
    <w:rsid w:val="0089463B"/>
    <w:rsid w:val="00896069"/>
    <w:rsid w:val="008A1064"/>
    <w:rsid w:val="008A4C14"/>
    <w:rsid w:val="008A5521"/>
    <w:rsid w:val="008B3BB0"/>
    <w:rsid w:val="008B5B69"/>
    <w:rsid w:val="008C1C68"/>
    <w:rsid w:val="008C2A89"/>
    <w:rsid w:val="008C3D3C"/>
    <w:rsid w:val="008C4420"/>
    <w:rsid w:val="008D0474"/>
    <w:rsid w:val="008D1A6D"/>
    <w:rsid w:val="008D6F53"/>
    <w:rsid w:val="008D7B7F"/>
    <w:rsid w:val="008E1769"/>
    <w:rsid w:val="008E39C8"/>
    <w:rsid w:val="008E520D"/>
    <w:rsid w:val="008E6E0A"/>
    <w:rsid w:val="008F0DEC"/>
    <w:rsid w:val="008F129E"/>
    <w:rsid w:val="008F198F"/>
    <w:rsid w:val="008F4273"/>
    <w:rsid w:val="0090142A"/>
    <w:rsid w:val="009022EA"/>
    <w:rsid w:val="00903A6D"/>
    <w:rsid w:val="00904FB2"/>
    <w:rsid w:val="009229CE"/>
    <w:rsid w:val="00926632"/>
    <w:rsid w:val="00942352"/>
    <w:rsid w:val="009428F3"/>
    <w:rsid w:val="0095480D"/>
    <w:rsid w:val="009648AF"/>
    <w:rsid w:val="00972CCE"/>
    <w:rsid w:val="0097422D"/>
    <w:rsid w:val="00974800"/>
    <w:rsid w:val="009823EE"/>
    <w:rsid w:val="00983209"/>
    <w:rsid w:val="009913F8"/>
    <w:rsid w:val="009966EA"/>
    <w:rsid w:val="00996709"/>
    <w:rsid w:val="009A0D5E"/>
    <w:rsid w:val="009A1F9F"/>
    <w:rsid w:val="009A2F7F"/>
    <w:rsid w:val="009A3485"/>
    <w:rsid w:val="009A7E0B"/>
    <w:rsid w:val="009B6C67"/>
    <w:rsid w:val="009C0C4F"/>
    <w:rsid w:val="009C187D"/>
    <w:rsid w:val="009C73F6"/>
    <w:rsid w:val="009D5C68"/>
    <w:rsid w:val="009D638D"/>
    <w:rsid w:val="009E7356"/>
    <w:rsid w:val="009F1731"/>
    <w:rsid w:val="00A00C82"/>
    <w:rsid w:val="00A06B1B"/>
    <w:rsid w:val="00A06C03"/>
    <w:rsid w:val="00A102D4"/>
    <w:rsid w:val="00A245A3"/>
    <w:rsid w:val="00A30ABF"/>
    <w:rsid w:val="00A40686"/>
    <w:rsid w:val="00A4559F"/>
    <w:rsid w:val="00A50543"/>
    <w:rsid w:val="00A51123"/>
    <w:rsid w:val="00A52841"/>
    <w:rsid w:val="00A66F3F"/>
    <w:rsid w:val="00A72632"/>
    <w:rsid w:val="00A8038F"/>
    <w:rsid w:val="00A84C09"/>
    <w:rsid w:val="00A9631B"/>
    <w:rsid w:val="00AB32B7"/>
    <w:rsid w:val="00AB6351"/>
    <w:rsid w:val="00AC3BAC"/>
    <w:rsid w:val="00AC64F0"/>
    <w:rsid w:val="00AE2D9A"/>
    <w:rsid w:val="00AF0130"/>
    <w:rsid w:val="00AF136D"/>
    <w:rsid w:val="00AF5D8D"/>
    <w:rsid w:val="00AF6B82"/>
    <w:rsid w:val="00B116B8"/>
    <w:rsid w:val="00B1187C"/>
    <w:rsid w:val="00B12D2B"/>
    <w:rsid w:val="00B14AA8"/>
    <w:rsid w:val="00B15DEC"/>
    <w:rsid w:val="00B2196D"/>
    <w:rsid w:val="00B37F5E"/>
    <w:rsid w:val="00B4104F"/>
    <w:rsid w:val="00B41E68"/>
    <w:rsid w:val="00B47D91"/>
    <w:rsid w:val="00B47F8C"/>
    <w:rsid w:val="00B572C0"/>
    <w:rsid w:val="00B679CB"/>
    <w:rsid w:val="00B70236"/>
    <w:rsid w:val="00B80524"/>
    <w:rsid w:val="00B81423"/>
    <w:rsid w:val="00B82951"/>
    <w:rsid w:val="00B8296A"/>
    <w:rsid w:val="00B86338"/>
    <w:rsid w:val="00B97D74"/>
    <w:rsid w:val="00BA7ECF"/>
    <w:rsid w:val="00BB44BE"/>
    <w:rsid w:val="00BB47A2"/>
    <w:rsid w:val="00BB51AC"/>
    <w:rsid w:val="00BB5DEF"/>
    <w:rsid w:val="00BC2E69"/>
    <w:rsid w:val="00BC58FC"/>
    <w:rsid w:val="00BD3612"/>
    <w:rsid w:val="00BD7B13"/>
    <w:rsid w:val="00BE3566"/>
    <w:rsid w:val="00BF334B"/>
    <w:rsid w:val="00BF3A58"/>
    <w:rsid w:val="00BF44F4"/>
    <w:rsid w:val="00BF5EA0"/>
    <w:rsid w:val="00BF77D2"/>
    <w:rsid w:val="00C01D27"/>
    <w:rsid w:val="00C043CA"/>
    <w:rsid w:val="00C123F2"/>
    <w:rsid w:val="00C340CB"/>
    <w:rsid w:val="00C35E06"/>
    <w:rsid w:val="00C44642"/>
    <w:rsid w:val="00C60F67"/>
    <w:rsid w:val="00C61AE3"/>
    <w:rsid w:val="00C65628"/>
    <w:rsid w:val="00C71070"/>
    <w:rsid w:val="00C71C3E"/>
    <w:rsid w:val="00C8644B"/>
    <w:rsid w:val="00C91FD8"/>
    <w:rsid w:val="00CB5DF0"/>
    <w:rsid w:val="00CB6828"/>
    <w:rsid w:val="00CC2646"/>
    <w:rsid w:val="00CC3D07"/>
    <w:rsid w:val="00CC5BDC"/>
    <w:rsid w:val="00CC6087"/>
    <w:rsid w:val="00CC7406"/>
    <w:rsid w:val="00CD25A0"/>
    <w:rsid w:val="00CE080F"/>
    <w:rsid w:val="00CE1152"/>
    <w:rsid w:val="00D008BB"/>
    <w:rsid w:val="00D05F5D"/>
    <w:rsid w:val="00D14C08"/>
    <w:rsid w:val="00D2211D"/>
    <w:rsid w:val="00D27A48"/>
    <w:rsid w:val="00D40FCB"/>
    <w:rsid w:val="00D42439"/>
    <w:rsid w:val="00D43CFB"/>
    <w:rsid w:val="00D54E4F"/>
    <w:rsid w:val="00D63301"/>
    <w:rsid w:val="00D71085"/>
    <w:rsid w:val="00D717E5"/>
    <w:rsid w:val="00D71BF8"/>
    <w:rsid w:val="00D729AB"/>
    <w:rsid w:val="00D80A32"/>
    <w:rsid w:val="00D915F4"/>
    <w:rsid w:val="00DA08A9"/>
    <w:rsid w:val="00DA480F"/>
    <w:rsid w:val="00DB011E"/>
    <w:rsid w:val="00DD26F5"/>
    <w:rsid w:val="00DE05D2"/>
    <w:rsid w:val="00DE4FC9"/>
    <w:rsid w:val="00DE5113"/>
    <w:rsid w:val="00DE52C8"/>
    <w:rsid w:val="00DE6B28"/>
    <w:rsid w:val="00DF4436"/>
    <w:rsid w:val="00DF73AB"/>
    <w:rsid w:val="00DF7AC5"/>
    <w:rsid w:val="00E034F6"/>
    <w:rsid w:val="00E112EC"/>
    <w:rsid w:val="00E15643"/>
    <w:rsid w:val="00E3558C"/>
    <w:rsid w:val="00E37054"/>
    <w:rsid w:val="00E37364"/>
    <w:rsid w:val="00E455D7"/>
    <w:rsid w:val="00E5001A"/>
    <w:rsid w:val="00E61F1E"/>
    <w:rsid w:val="00E634F8"/>
    <w:rsid w:val="00E65D5E"/>
    <w:rsid w:val="00E7104A"/>
    <w:rsid w:val="00E72416"/>
    <w:rsid w:val="00E81721"/>
    <w:rsid w:val="00E81FBD"/>
    <w:rsid w:val="00E92643"/>
    <w:rsid w:val="00E92B33"/>
    <w:rsid w:val="00E968A0"/>
    <w:rsid w:val="00EA31BB"/>
    <w:rsid w:val="00EB016F"/>
    <w:rsid w:val="00EC1823"/>
    <w:rsid w:val="00EC30ED"/>
    <w:rsid w:val="00EC3DD4"/>
    <w:rsid w:val="00ED02AC"/>
    <w:rsid w:val="00ED44D4"/>
    <w:rsid w:val="00EE18D7"/>
    <w:rsid w:val="00EF0EFF"/>
    <w:rsid w:val="00F01D51"/>
    <w:rsid w:val="00F10479"/>
    <w:rsid w:val="00F15891"/>
    <w:rsid w:val="00F24E1C"/>
    <w:rsid w:val="00F26797"/>
    <w:rsid w:val="00F379AC"/>
    <w:rsid w:val="00F43A00"/>
    <w:rsid w:val="00F43ECC"/>
    <w:rsid w:val="00F4536C"/>
    <w:rsid w:val="00F458CD"/>
    <w:rsid w:val="00F503E6"/>
    <w:rsid w:val="00F50625"/>
    <w:rsid w:val="00F51C10"/>
    <w:rsid w:val="00F5487B"/>
    <w:rsid w:val="00F56DB8"/>
    <w:rsid w:val="00F61A72"/>
    <w:rsid w:val="00F730EF"/>
    <w:rsid w:val="00F74E19"/>
    <w:rsid w:val="00F804D2"/>
    <w:rsid w:val="00F90759"/>
    <w:rsid w:val="00F92FF6"/>
    <w:rsid w:val="00FA0005"/>
    <w:rsid w:val="00FA039D"/>
    <w:rsid w:val="00FA05E0"/>
    <w:rsid w:val="00FA729C"/>
    <w:rsid w:val="00FB0AFF"/>
    <w:rsid w:val="00FB3264"/>
    <w:rsid w:val="00FC5961"/>
    <w:rsid w:val="00FD07D4"/>
    <w:rsid w:val="00FD1890"/>
    <w:rsid w:val="00FE198A"/>
    <w:rsid w:val="00FF0D58"/>
    <w:rsid w:val="00FF5EB6"/>
    <w:rsid w:val="00FF6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v:textbox inset="5.85pt,.7pt,5.85pt,.7pt"/>
    </o:shapedefaults>
    <o:shapelayout v:ext="edit">
      <o:idmap v:ext="edit" data="1"/>
      <o:rules v:ext="edit">
        <o:r id="V:Rule1" type="callout" idref="#吹き出し: 四角形 64"/>
        <o:r id="V:Rule2" type="callout" idref="#吹き出し: 四角形 9"/>
        <o:r id="V:Rule3" type="callout" idref="#吹き出し: 四角形 8"/>
        <o:r id="V:Rule4" type="connector" idref="#直線矢印コネクタ 10"/>
        <o:r id="V:Rule5" type="connector" idref="#直線矢印コネクタ 35">
          <o:proxy start="" idref="#正方形/長方形 23" connectloc="0"/>
          <o:proxy end="" idref="#四角形: 角を丸くする 95" connectloc="2"/>
        </o:r>
        <o:r id="V:Rule6" type="connector" idref="#直線矢印コネクタ 23"/>
        <o:r id="V:Rule7" type="connector" idref="#直線矢印コネクタ 19">
          <o:proxy end="" idref="#四角形: 角を丸くする 38" connectloc="2"/>
        </o:r>
        <o:r id="V:Rule8" type="connector" idref="#直線コネクタ 39"/>
        <o:r id="V:Rule9" type="connector" idref="#直線矢印コネクタ 36"/>
        <o:r id="V:Rule10" type="connector" idref="#直線矢印コネクタ 46"/>
        <o:r id="V:Rule11" type="connector" idref="#直線矢印コネクタ 31">
          <o:proxy start="" idref="#_x0000_s1622" connectloc="2"/>
          <o:proxy end="" idref="#_x0000_s1648" connectloc="0"/>
        </o:r>
        <o:r id="V:Rule12" type="connector" idref="#直線矢印コネクタ 47"/>
        <o:r id="V:Rule13" type="connector" idref="#_x0000_s1655"/>
        <o:r id="V:Rule14" type="connector" idref="#直線矢印コネクタ 32"/>
        <o:r id="V:Rule15" type="connector" idref="#直線矢印コネクタ 9"/>
        <o:r id="V:Rule16" type="connector" idref="#_x0000_s1654"/>
        <o:r id="V:Rule17" type="connector" idref="#直線矢印コネクタ 55"/>
        <o:r id="V:Rule18" type="connector" idref="#直線矢印コネクタ 28"/>
        <o:r id="V:Rule19" type="connector" idref="#直線矢印コネクタ 29"/>
        <o:r id="V:Rule20" type="connector" idref="#直線矢印コネクタ 22"/>
        <o:r id="V:Rule21" type="connector" idref="#_x0000_s1650"/>
        <o:r id="V:Rule22" type="connector" idref="#直線矢印コネクタ 34"/>
        <o:r id="V:Rule23" type="connector" idref="#_x0000_s1716"/>
        <o:r id="V:Rule24" type="connector" idref="#直線矢印コネクタ 33"/>
        <o:r id="V:Rule25" type="connector" idref="#直線コネクタ 38"/>
        <o:r id="V:Rule26" type="connector" idref="#直線矢印コネクタ 17">
          <o:proxy start="" idref="#正方形/長方形 22" connectloc="1"/>
          <o:proxy end="" idref="#四角形: 角を丸くする 30" connectloc="2"/>
        </o:r>
        <o:r id="V:Rule27" type="connector" idref="#直線矢印コネクタ 18">
          <o:proxy start="" idref="#正方形/長方形 23" connectloc="3"/>
          <o:proxy end="" idref="#四角形: 角を丸くする 38" connectloc="2"/>
        </o:r>
        <o:r id="V:Rule28" type="connector" idref="#直線矢印コネクタ 30"/>
        <o:r id="V:Rule29" type="connector" idref="#直線矢印コネクタ 27">
          <o:proxy start="" idref="#正方形/長方形 5" connectloc="0"/>
          <o:proxy end="" idref="#正方形/長方形 12" connectloc="2"/>
        </o:r>
        <o:r id="V:Rule30" type="connector" idref="#直線矢印コネクタ 16">
          <o:proxy end="" idref="#四角形: 角を丸くする 30" connectloc="2"/>
        </o:r>
        <o:r id="V:Rule31" type="connector" idref="#直線矢印コネクタ 57"/>
      </o:rules>
    </o:shapelayout>
  </w:shapeDefaults>
  <w:decimalSymbol w:val="."/>
  <w:listSeparator w:val=","/>
  <w14:docId w14:val="55A255D9"/>
  <w15:docId w15:val="{21DF8E38-9DF3-434C-A4FF-01501440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平成明朝"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
    <w:qFormat/>
    <w:rsid w:val="009229CE"/>
    <w:pPr>
      <w:topLinePunct/>
      <w:adjustRightInd w:val="0"/>
      <w:spacing w:after="120"/>
      <w:ind w:firstLine="181"/>
      <w:jc w:val="both"/>
      <w:textAlignment w:val="baseline"/>
    </w:pPr>
    <w:rPr>
      <w:rFonts w:ascii="Times New Roman" w:eastAsia="ＭＳ 明朝" w:hAnsi="Times New Roman"/>
    </w:rPr>
  </w:style>
  <w:style w:type="paragraph" w:styleId="Heading1">
    <w:name w:val="heading 1"/>
    <w:aliases w:val="1"/>
    <w:next w:val="Heading2"/>
    <w:qFormat/>
    <w:pPr>
      <w:keepNext/>
      <w:keepLines/>
      <w:numPr>
        <w:numId w:val="4"/>
      </w:numPr>
      <w:adjustRightInd w:val="0"/>
      <w:spacing w:before="120" w:after="120" w:line="240" w:lineRule="atLeast"/>
      <w:textAlignment w:val="baseline"/>
      <w:outlineLvl w:val="0"/>
    </w:pPr>
    <w:rPr>
      <w:rFonts w:ascii="Arial" w:eastAsia="ＭＳ ゴシック" w:hAnsi="Arial"/>
      <w:sz w:val="24"/>
    </w:rPr>
  </w:style>
  <w:style w:type="paragraph" w:styleId="Heading2">
    <w:name w:val="heading 2"/>
    <w:aliases w:val="2"/>
    <w:next w:val="Normal"/>
    <w:qFormat/>
    <w:pPr>
      <w:keepNext/>
      <w:keepLines/>
      <w:numPr>
        <w:ilvl w:val="1"/>
        <w:numId w:val="4"/>
      </w:numPr>
      <w:spacing w:before="80" w:after="80" w:line="240" w:lineRule="atLeast"/>
      <w:jc w:val="both"/>
      <w:outlineLvl w:val="1"/>
    </w:pPr>
    <w:rPr>
      <w:rFonts w:ascii="Arial" w:eastAsia="ＭＳ ゴシック" w:hAnsi="Arial"/>
      <w:sz w:val="24"/>
    </w:rPr>
  </w:style>
  <w:style w:type="paragraph" w:styleId="Heading3">
    <w:name w:val="heading 3"/>
    <w:aliases w:val="3"/>
    <w:next w:val="Normal"/>
    <w:qFormat/>
    <w:pPr>
      <w:numPr>
        <w:ilvl w:val="2"/>
        <w:numId w:val="4"/>
      </w:numPr>
      <w:spacing w:before="40" w:after="40" w:line="240" w:lineRule="atLeast"/>
      <w:jc w:val="both"/>
      <w:outlineLvl w:val="2"/>
    </w:pPr>
    <w:rPr>
      <w:rFonts w:ascii="Arial" w:eastAsia="ＭＳ ゴシック" w:hAnsi="Arial"/>
      <w:sz w:val="22"/>
    </w:rPr>
  </w:style>
  <w:style w:type="paragraph" w:styleId="Heading4">
    <w:name w:val="heading 4"/>
    <w:aliases w:val="4"/>
    <w:next w:val="Normal"/>
    <w:qFormat/>
    <w:pPr>
      <w:keepLines/>
      <w:numPr>
        <w:ilvl w:val="3"/>
        <w:numId w:val="4"/>
      </w:numPr>
      <w:adjustRightInd w:val="0"/>
      <w:spacing w:after="240" w:line="240" w:lineRule="exact"/>
      <w:jc w:val="center"/>
      <w:textAlignment w:val="baseline"/>
      <w:outlineLvl w:val="3"/>
    </w:pPr>
    <w:rPr>
      <w:rFonts w:ascii="Arial" w:eastAsia="ＭＳ ゴシック" w:hAnsi="Arial"/>
    </w:rPr>
  </w:style>
  <w:style w:type="paragraph" w:styleId="Heading5">
    <w:name w:val="heading 5"/>
    <w:aliases w:val="5"/>
    <w:next w:val="Normal"/>
    <w:qFormat/>
    <w:pPr>
      <w:keepNext/>
      <w:keepLines/>
      <w:numPr>
        <w:ilvl w:val="4"/>
        <w:numId w:val="4"/>
      </w:numPr>
      <w:adjustRightInd w:val="0"/>
      <w:spacing w:after="160" w:line="240" w:lineRule="exact"/>
      <w:textAlignment w:val="baseline"/>
      <w:outlineLvl w:val="4"/>
    </w:pPr>
    <w:rPr>
      <w:rFonts w:ascii="Arial" w:eastAsia="ＭＳ ゴシック" w:hAnsi="Arial"/>
    </w:rPr>
  </w:style>
  <w:style w:type="paragraph" w:styleId="Heading6">
    <w:name w:val="heading 6"/>
    <w:basedOn w:val="Normal"/>
    <w:next w:val="Normal"/>
    <w:qFormat/>
    <w:pPr>
      <w:keepNext/>
      <w:ind w:firstLine="0"/>
      <w:outlineLvl w:val="5"/>
    </w:pPr>
    <w:rPr>
      <w:b/>
      <w:bCs/>
    </w:rPr>
  </w:style>
  <w:style w:type="paragraph" w:styleId="Heading7">
    <w:name w:val="heading 7"/>
    <w:basedOn w:val="Normal"/>
    <w:next w:val="Normal"/>
    <w:qFormat/>
    <w:pPr>
      <w:keepNext/>
      <w:ind w:firstLine="0"/>
      <w:outlineLvl w:val="6"/>
    </w:pPr>
  </w:style>
  <w:style w:type="paragraph" w:styleId="Heading8">
    <w:name w:val="heading 8"/>
    <w:basedOn w:val="Normal"/>
    <w:next w:val="Normal"/>
    <w:qFormat/>
    <w:pPr>
      <w:keepNext/>
      <w:ind w:firstLine="0"/>
      <w:outlineLvl w:val="7"/>
    </w:pPr>
  </w:style>
  <w:style w:type="paragraph" w:styleId="Heading9">
    <w:name w:val="heading 9"/>
    <w:basedOn w:val="Normal"/>
    <w:next w:val="Normal"/>
    <w:qFormat/>
    <w:pPr>
      <w:keepNext/>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jc w:val="center"/>
    </w:pPr>
  </w:style>
  <w:style w:type="paragraph" w:customStyle="1" w:styleId="tablebody">
    <w:name w:val="table body"/>
    <w:aliases w:val="tb"/>
    <w:pPr>
      <w:spacing w:after="20" w:line="240" w:lineRule="atLeast"/>
    </w:pPr>
    <w:rPr>
      <w:rFonts w:ascii="Arial" w:eastAsia="ＭＳ ゴシック" w:hAnsi="Arial"/>
    </w:rPr>
  </w:style>
  <w:style w:type="paragraph" w:styleId="TOC5">
    <w:name w:val="toc 5"/>
    <w:aliases w:val="t5"/>
    <w:basedOn w:val="TOC4"/>
    <w:semiHidden/>
  </w:style>
  <w:style w:type="paragraph" w:styleId="TOC4">
    <w:name w:val="toc 4"/>
    <w:aliases w:val="t4"/>
    <w:basedOn w:val="TOC1"/>
    <w:semiHidden/>
    <w:pPr>
      <w:tabs>
        <w:tab w:val="left" w:pos="1080"/>
      </w:tabs>
      <w:spacing w:before="0" w:line="240" w:lineRule="exact"/>
    </w:pPr>
  </w:style>
  <w:style w:type="paragraph" w:styleId="TOC1">
    <w:name w:val="toc 1"/>
    <w:aliases w:val="t1"/>
    <w:next w:val="TOC2"/>
    <w:uiPriority w:val="39"/>
    <w:rsid w:val="00781CD6"/>
    <w:pPr>
      <w:widowControl w:val="0"/>
      <w:tabs>
        <w:tab w:val="left" w:pos="907"/>
        <w:tab w:val="right" w:leader="dot" w:pos="9611"/>
      </w:tabs>
      <w:adjustRightInd w:val="0"/>
      <w:spacing w:before="240" w:after="60" w:line="280" w:lineRule="exact"/>
      <w:ind w:left="908" w:hanging="454"/>
      <w:textAlignment w:val="baseline"/>
    </w:pPr>
    <w:rPr>
      <w:rFonts w:ascii="Arial" w:eastAsia="ＭＳ ゴシック" w:hAnsi="Arial"/>
      <w:sz w:val="22"/>
    </w:rPr>
  </w:style>
  <w:style w:type="paragraph" w:styleId="TOC2">
    <w:name w:val="toc 2"/>
    <w:aliases w:val="t2"/>
    <w:basedOn w:val="TOC1"/>
    <w:next w:val="TOC3"/>
    <w:uiPriority w:val="39"/>
    <w:rsid w:val="00781CD6"/>
    <w:pPr>
      <w:tabs>
        <w:tab w:val="clear" w:pos="907"/>
        <w:tab w:val="left" w:pos="1134"/>
      </w:tabs>
      <w:spacing w:before="0" w:line="240" w:lineRule="exact"/>
      <w:ind w:left="1134" w:hanging="510"/>
    </w:pPr>
    <w:rPr>
      <w:sz w:val="20"/>
    </w:rPr>
  </w:style>
  <w:style w:type="paragraph" w:styleId="TOC3">
    <w:name w:val="toc 3"/>
    <w:aliases w:val="t3"/>
    <w:basedOn w:val="TOC1"/>
    <w:uiPriority w:val="39"/>
    <w:rsid w:val="00781CD6"/>
    <w:pPr>
      <w:tabs>
        <w:tab w:val="clear" w:pos="907"/>
        <w:tab w:val="left" w:pos="1474"/>
      </w:tabs>
      <w:spacing w:before="0" w:line="240" w:lineRule="exact"/>
      <w:ind w:left="1474" w:hanging="680"/>
    </w:pPr>
    <w:rPr>
      <w:sz w:val="20"/>
    </w:rPr>
  </w:style>
  <w:style w:type="paragraph" w:customStyle="1" w:styleId="box">
    <w:name w:val="box"/>
    <w:aliases w:val="b"/>
    <w:next w:val="figuretitle"/>
    <w:pPr>
      <w:pBdr>
        <w:top w:val="single" w:sz="4" w:space="5" w:color="auto"/>
        <w:left w:val="single" w:sz="4" w:space="5" w:color="auto"/>
        <w:bottom w:val="single" w:sz="4" w:space="5" w:color="auto"/>
        <w:right w:val="single" w:sz="4" w:space="5" w:color="auto"/>
      </w:pBdr>
      <w:spacing w:before="60" w:after="60" w:line="259" w:lineRule="auto"/>
      <w:jc w:val="center"/>
    </w:pPr>
    <w:rPr>
      <w:rFonts w:ascii="Arial" w:eastAsia="ＭＳ ゴシック" w:hAnsi="Arial"/>
    </w:rPr>
  </w:style>
  <w:style w:type="paragraph" w:customStyle="1" w:styleId="figuretitle">
    <w:name w:val="figure title"/>
    <w:aliases w:val="ft"/>
    <w:next w:val="Normal"/>
    <w:pPr>
      <w:spacing w:after="120" w:line="240" w:lineRule="atLeast"/>
      <w:jc w:val="center"/>
    </w:pPr>
    <w:rPr>
      <w:rFonts w:ascii="Arial" w:eastAsia="ＭＳ ゴシック" w:hAnsi="Arial"/>
    </w:rPr>
  </w:style>
  <w:style w:type="paragraph" w:customStyle="1" w:styleId="equation">
    <w:name w:val="equation"/>
    <w:aliases w:val="e"/>
    <w:pPr>
      <w:keepLines/>
      <w:widowControl w:val="0"/>
      <w:adjustRightInd w:val="0"/>
      <w:spacing w:line="259" w:lineRule="auto"/>
      <w:ind w:left="720"/>
      <w:jc w:val="both"/>
      <w:textAlignment w:val="baseline"/>
    </w:pPr>
    <w:rPr>
      <w:rFonts w:ascii="Arial" w:eastAsia="ＭＳ ゴシック" w:hAnsi="Arial"/>
    </w:rPr>
  </w:style>
  <w:style w:type="paragraph" w:customStyle="1" w:styleId="figurenote">
    <w:name w:val="figure note"/>
    <w:aliases w:val="fn"/>
    <w:basedOn w:val="box"/>
    <w:pPr>
      <w:topLinePunct/>
      <w:spacing w:before="0" w:after="20" w:line="240" w:lineRule="atLeast"/>
      <w:ind w:left="624" w:hanging="624"/>
      <w:jc w:val="both"/>
    </w:pPr>
  </w:style>
  <w:style w:type="paragraph" w:customStyle="1" w:styleId="figurenumnote">
    <w:name w:val="figure num note"/>
    <w:aliases w:val="fnn"/>
    <w:basedOn w:val="figurenote"/>
    <w:pPr>
      <w:tabs>
        <w:tab w:val="left" w:pos="624"/>
      </w:tabs>
      <w:ind w:left="907" w:hanging="907"/>
    </w:pPr>
  </w:style>
  <w:style w:type="paragraph" w:customStyle="1" w:styleId="notenumber">
    <w:name w:val="note number"/>
    <w:aliases w:val="nn"/>
    <w:pPr>
      <w:tabs>
        <w:tab w:val="left" w:pos="624"/>
      </w:tabs>
      <w:topLinePunct/>
      <w:spacing w:after="20" w:line="240" w:lineRule="exact"/>
      <w:ind w:left="907" w:hanging="907"/>
    </w:pPr>
    <w:rPr>
      <w:rFonts w:ascii="Arial" w:eastAsia="ＭＳ ゴシック" w:hAnsi="Arial"/>
    </w:rPr>
  </w:style>
  <w:style w:type="paragraph" w:customStyle="1" w:styleId="note">
    <w:name w:val="note"/>
    <w:aliases w:val="nt"/>
    <w:pPr>
      <w:topLinePunct/>
      <w:spacing w:after="20" w:line="240" w:lineRule="exact"/>
      <w:ind w:left="624" w:hanging="624"/>
    </w:pPr>
    <w:rPr>
      <w:rFonts w:ascii="Arial" w:eastAsia="ＭＳ ゴシック" w:hAnsi="Arial"/>
      <w:lang w:eastAsia="zh-TW"/>
    </w:rPr>
  </w:style>
  <w:style w:type="paragraph" w:customStyle="1" w:styleId="renesaslogo">
    <w:name w:val="renesas logo"/>
    <w:aliases w:val="rl"/>
    <w:autoRedefine/>
    <w:rsid w:val="00037BE8"/>
    <w:pPr>
      <w:keepLines/>
      <w:pBdr>
        <w:bottom w:val="single" w:sz="18" w:space="1" w:color="1E1284"/>
      </w:pBdr>
      <w:tabs>
        <w:tab w:val="right" w:pos="9611"/>
      </w:tabs>
      <w:wordWrap w:val="0"/>
      <w:spacing w:before="280" w:after="120" w:line="280" w:lineRule="atLeast"/>
    </w:pPr>
    <w:rPr>
      <w:rFonts w:ascii="Arial" w:eastAsia="ＭＳ ゴシック" w:hAnsi="Arial"/>
      <w:sz w:val="28"/>
    </w:rPr>
  </w:style>
  <w:style w:type="paragraph" w:customStyle="1" w:styleId="tableend">
    <w:name w:val="table end"/>
    <w:aliases w:val="te"/>
    <w:next w:val="Normal"/>
    <w:pPr>
      <w:keepLines/>
      <w:widowControl w:val="0"/>
      <w:spacing w:line="240" w:lineRule="atLeast"/>
    </w:pPr>
    <w:rPr>
      <w:rFonts w:ascii="Arial" w:eastAsia="ＭＳ ゴシック" w:hAnsi="Arial"/>
    </w:rPr>
  </w:style>
  <w:style w:type="paragraph" w:customStyle="1" w:styleId="tablenote">
    <w:name w:val="table note"/>
    <w:aliases w:val="tn"/>
    <w:basedOn w:val="tablebody"/>
    <w:next w:val="tableend"/>
    <w:pPr>
      <w:topLinePunct/>
      <w:ind w:left="601" w:hanging="601"/>
      <w:jc w:val="both"/>
    </w:pPr>
  </w:style>
  <w:style w:type="paragraph" w:customStyle="1" w:styleId="tablenumbernote">
    <w:name w:val="table number note"/>
    <w:aliases w:val="tnn"/>
    <w:basedOn w:val="tablenote"/>
    <w:pPr>
      <w:tabs>
        <w:tab w:val="left" w:pos="601"/>
      </w:tabs>
      <w:ind w:left="885" w:hanging="885"/>
    </w:pPr>
  </w:style>
  <w:style w:type="paragraph" w:customStyle="1" w:styleId="tablecontinued">
    <w:name w:val="table continued"/>
    <w:aliases w:val="tc"/>
    <w:basedOn w:val="Heading5"/>
    <w:next w:val="tablehead"/>
    <w:pPr>
      <w:spacing w:line="240" w:lineRule="atLeast"/>
      <w:outlineLvl w:val="9"/>
    </w:pPr>
  </w:style>
  <w:style w:type="paragraph" w:customStyle="1" w:styleId="space">
    <w:name w:val="space"/>
    <w:aliases w:val="sp"/>
    <w:basedOn w:val="tableend"/>
    <w:next w:val="Normal"/>
    <w:pPr>
      <w:spacing w:after="60"/>
      <w:jc w:val="both"/>
    </w:pPr>
  </w:style>
  <w:style w:type="paragraph" w:customStyle="1" w:styleId="table1unordered">
    <w:name w:val="table 1 unordered"/>
    <w:aliases w:val="t1u"/>
    <w:basedOn w:val="Level1unordered"/>
    <w:rsid w:val="00CC2646"/>
    <w:pPr>
      <w:ind w:left="289" w:hanging="289"/>
    </w:pPr>
    <w:rPr>
      <w:rFonts w:ascii="Arial" w:eastAsia="ＭＳ ゴシック" w:hAnsi="Arial"/>
    </w:rPr>
  </w:style>
  <w:style w:type="paragraph" w:customStyle="1" w:styleId="Level1unordered">
    <w:name w:val="Level 1 unordered"/>
    <w:aliases w:val="1u"/>
    <w:basedOn w:val="Level1ordered"/>
    <w:rsid w:val="00122F79"/>
    <w:pPr>
      <w:keepLines w:val="0"/>
      <w:numPr>
        <w:numId w:val="5"/>
      </w:numPr>
      <w:tabs>
        <w:tab w:val="left" w:pos="289"/>
      </w:tabs>
    </w:pPr>
    <w:rPr>
      <w:lang w:eastAsia="zh-TW"/>
    </w:rPr>
  </w:style>
  <w:style w:type="paragraph" w:customStyle="1" w:styleId="Level1ordered">
    <w:name w:val="Level 1 ordered"/>
    <w:aliases w:val="1o"/>
    <w:pPr>
      <w:keepNext/>
      <w:keepLines/>
      <w:spacing w:after="20" w:line="240" w:lineRule="atLeast"/>
      <w:ind w:left="289" w:hanging="289"/>
    </w:pPr>
    <w:rPr>
      <w:rFonts w:ascii="Times New Roman" w:eastAsia="ＭＳ 明朝" w:hAnsi="Times New Roman"/>
    </w:rPr>
  </w:style>
  <w:style w:type="paragraph" w:customStyle="1" w:styleId="10">
    <w:name w:val="フッター1"/>
    <w:aliases w:val="f"/>
    <w:autoRedefine/>
    <w:pPr>
      <w:pBdr>
        <w:top w:val="single" w:sz="18" w:space="4" w:color="1E1284"/>
      </w:pBdr>
      <w:tabs>
        <w:tab w:val="center" w:pos="4805"/>
        <w:tab w:val="right" w:pos="9611"/>
      </w:tabs>
      <w:spacing w:before="120" w:line="240" w:lineRule="atLeast"/>
    </w:pPr>
    <w:rPr>
      <w:rFonts w:ascii="Arial" w:eastAsia="ＭＳ ゴシック" w:hAnsi="Arial"/>
    </w:rPr>
  </w:style>
  <w:style w:type="paragraph" w:customStyle="1" w:styleId="productname">
    <w:name w:val="product name"/>
    <w:aliases w:val="pn"/>
    <w:pPr>
      <w:spacing w:before="80" w:after="120" w:line="400" w:lineRule="exact"/>
    </w:pPr>
    <w:rPr>
      <w:rFonts w:ascii="Arial" w:eastAsia="ＭＳ ゴシック" w:hAnsi="Arial"/>
      <w:sz w:val="36"/>
    </w:rPr>
  </w:style>
  <w:style w:type="paragraph" w:customStyle="1" w:styleId="litordernum">
    <w:name w:val="lit order num"/>
    <w:aliases w:val="lon"/>
    <w:next w:val="Normal"/>
    <w:pPr>
      <w:wordWrap w:val="0"/>
      <w:spacing w:line="240" w:lineRule="exact"/>
      <w:jc w:val="right"/>
    </w:pPr>
    <w:rPr>
      <w:rFonts w:ascii="Arial" w:eastAsia="ＭＳ ゴシック" w:hAnsi="Arial"/>
    </w:r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eastAsia="ＭＳ 明朝" w:hAnsi="Courier New"/>
    </w:rPr>
  </w:style>
  <w:style w:type="paragraph" w:customStyle="1" w:styleId="table1ordered">
    <w:name w:val="table 1 ordered"/>
    <w:aliases w:val="t1o"/>
    <w:basedOn w:val="table1unordered"/>
    <w:rsid w:val="00BB47A2"/>
    <w:pPr>
      <w:numPr>
        <w:numId w:val="0"/>
      </w:numPr>
      <w:tabs>
        <w:tab w:val="left" w:pos="420"/>
      </w:tabs>
      <w:ind w:left="289" w:hanging="289"/>
    </w:pPr>
  </w:style>
  <w:style w:type="paragraph" w:customStyle="1" w:styleId="codeend">
    <w:name w:val="code end"/>
    <w:aliases w:val="ce"/>
    <w:basedOn w:val="code"/>
    <w:next w:val="Normal"/>
  </w:style>
  <w:style w:type="paragraph" w:styleId="Header">
    <w:name w:val="header"/>
    <w:basedOn w:val="Normal"/>
    <w:pPr>
      <w:tabs>
        <w:tab w:val="center" w:pos="4320"/>
        <w:tab w:val="right" w:pos="8640"/>
      </w:tabs>
      <w:spacing w:after="200"/>
    </w:pPr>
  </w:style>
  <w:style w:type="paragraph" w:styleId="Footer">
    <w:name w:val="footer"/>
    <w:basedOn w:val="Normal"/>
    <w:rsid w:val="00085923"/>
    <w:pPr>
      <w:tabs>
        <w:tab w:val="center" w:pos="4320"/>
        <w:tab w:val="right" w:pos="8640"/>
      </w:tabs>
      <w:spacing w:after="200"/>
    </w:pPr>
    <w:rPr>
      <w:rFonts w:ascii="Arial" w:eastAsia="ＭＳ ゴシック" w:hAnsi="Arial"/>
    </w:rPr>
  </w:style>
  <w:style w:type="paragraph" w:customStyle="1" w:styleId="11">
    <w:name w:val="ヘッダー1"/>
    <w:aliases w:val="h"/>
    <w:autoRedefine/>
    <w:rsid w:val="008E39C8"/>
    <w:pPr>
      <w:pBdr>
        <w:bottom w:val="single" w:sz="18" w:space="1" w:color="2A289D"/>
      </w:pBdr>
      <w:tabs>
        <w:tab w:val="right" w:pos="15593"/>
      </w:tabs>
      <w:spacing w:after="120" w:line="240" w:lineRule="atLeast"/>
      <w:pPrChange w:id="0" w:author="Nam Dang" w:date="2019-03-07T14:59:00Z">
        <w:pPr>
          <w:pBdr>
            <w:bottom w:val="single" w:sz="18" w:space="1" w:color="1E1284"/>
          </w:pBdr>
          <w:tabs>
            <w:tab w:val="right" w:pos="9611"/>
          </w:tabs>
          <w:spacing w:after="120" w:line="240" w:lineRule="atLeast"/>
        </w:pPr>
      </w:pPrChange>
    </w:pPr>
    <w:rPr>
      <w:rFonts w:ascii="Arial" w:eastAsia="ＭＳ ゴシック" w:hAnsi="Arial"/>
      <w:sz w:val="24"/>
      <w:rPrChange w:id="0" w:author="Nam Dang" w:date="2019-03-07T14:59:00Z">
        <w:rPr>
          <w:rFonts w:ascii="Arial" w:eastAsia="ＭＳ ゴシック" w:hAnsi="Arial"/>
          <w:sz w:val="24"/>
          <w:lang w:val="en-US" w:eastAsia="ja-JP" w:bidi="ar-SA"/>
        </w:rPr>
      </w:rPrChange>
    </w:rPr>
  </w:style>
  <w:style w:type="paragraph" w:customStyle="1" w:styleId="table2unordered">
    <w:name w:val="table 2 unordered"/>
    <w:aliases w:val="t2u"/>
    <w:basedOn w:val="Level2unordered"/>
    <w:rPr>
      <w:rFonts w:ascii="Arial" w:eastAsia="ＭＳ ゴシック" w:hAnsi="Arial"/>
    </w:rPr>
  </w:style>
  <w:style w:type="paragraph" w:customStyle="1" w:styleId="Level2unordered">
    <w:name w:val="Level 2 unordered"/>
    <w:aliases w:val="2u"/>
    <w:basedOn w:val="Level1unordered"/>
    <w:rsid w:val="00FA729C"/>
    <w:pPr>
      <w:numPr>
        <w:numId w:val="6"/>
      </w:numPr>
      <w:tabs>
        <w:tab w:val="clear" w:pos="289"/>
        <w:tab w:val="left" w:pos="578"/>
      </w:tabs>
      <w:ind w:hanging="289"/>
    </w:pPr>
  </w:style>
  <w:style w:type="paragraph" w:customStyle="1" w:styleId="table2cont">
    <w:name w:val="table 2 cont"/>
    <w:aliases w:val="t2c"/>
    <w:basedOn w:val="tablebody"/>
    <w:rsid w:val="00363595"/>
    <w:pPr>
      <w:ind w:left="578"/>
    </w:pPr>
  </w:style>
  <w:style w:type="paragraph" w:customStyle="1" w:styleId="Level2cont">
    <w:name w:val="Level 2 cont"/>
    <w:aliases w:val="2c"/>
    <w:basedOn w:val="Level1cont"/>
    <w:pPr>
      <w:ind w:left="578"/>
    </w:pPr>
  </w:style>
  <w:style w:type="paragraph" w:customStyle="1" w:styleId="Level1cont">
    <w:name w:val="Level 1 cont"/>
    <w:aliases w:val="1c"/>
    <w:pPr>
      <w:keepNext/>
      <w:keepLines/>
      <w:spacing w:after="20" w:line="240" w:lineRule="atLeast"/>
      <w:ind w:left="289"/>
    </w:pPr>
    <w:rPr>
      <w:rFonts w:ascii="Times New Roman" w:eastAsia="ＭＳ 明朝" w:hAnsi="Times New Roman"/>
    </w:rPr>
  </w:style>
  <w:style w:type="paragraph" w:customStyle="1" w:styleId="table2ordered">
    <w:name w:val="table 2 ordered"/>
    <w:aliases w:val="t2o"/>
    <w:basedOn w:val="Level2ordered"/>
    <w:rPr>
      <w:rFonts w:ascii="Arial" w:eastAsia="ＭＳ ゴシック" w:hAnsi="Arial"/>
    </w:rPr>
  </w:style>
  <w:style w:type="paragraph" w:customStyle="1" w:styleId="Level2ordered">
    <w:name w:val="Level 2 ordered"/>
    <w:aliases w:val="2o"/>
    <w:basedOn w:val="Level1ordered"/>
    <w:pPr>
      <w:keepLines w:val="0"/>
      <w:ind w:left="578"/>
    </w:pPr>
  </w:style>
  <w:style w:type="paragraph" w:customStyle="1" w:styleId="Level3cont">
    <w:name w:val="Level 3 cont"/>
    <w:aliases w:val="3c"/>
    <w:basedOn w:val="Level2cont"/>
    <w:pPr>
      <w:ind w:left="868"/>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tablenumbernotecont">
    <w:name w:val="table number note cont"/>
    <w:aliases w:val="tnnc"/>
    <w:basedOn w:val="tablenumbernote"/>
    <w:pPr>
      <w:tabs>
        <w:tab w:val="clear" w:pos="601"/>
      </w:tabs>
      <w:ind w:firstLine="0"/>
    </w:pPr>
  </w:style>
  <w:style w:type="paragraph" w:customStyle="1" w:styleId="condition">
    <w:name w:val="condition"/>
    <w:aliases w:val="con"/>
    <w:pPr>
      <w:keepNext/>
      <w:spacing w:after="40" w:line="240" w:lineRule="atLeast"/>
      <w:jc w:val="right"/>
    </w:pPr>
    <w:rPr>
      <w:rFonts w:ascii="Times New Roman" w:eastAsia="ＭＳ 明朝" w:hAnsi="Times New Roman"/>
    </w:rPr>
  </w:style>
  <w:style w:type="paragraph" w:customStyle="1" w:styleId="conditiontitle">
    <w:name w:val="condition title"/>
    <w:aliases w:val="cont"/>
    <w:pPr>
      <w:keepNext/>
      <w:spacing w:after="120" w:line="240" w:lineRule="atLeast"/>
    </w:pPr>
    <w:rPr>
      <w:rFonts w:ascii="Arial" w:eastAsia="ＭＳ ゴシック" w:hAnsi="Arial"/>
    </w:rPr>
  </w:style>
  <w:style w:type="paragraph" w:customStyle="1" w:styleId="lastpage">
    <w:name w:val="last page"/>
    <w:aliases w:val="lp"/>
    <w:basedOn w:val="space"/>
    <w:pPr>
      <w:widowControl/>
      <w:spacing w:after="0" w:line="240" w:lineRule="auto"/>
      <w:jc w:val="center"/>
    </w:pPr>
  </w:style>
  <w:style w:type="paragraph" w:customStyle="1" w:styleId="Level3ordered">
    <w:name w:val="Level 3 ordered"/>
    <w:aliases w:val="3o"/>
    <w:basedOn w:val="Level2ordered"/>
    <w:pPr>
      <w:ind w:left="867"/>
    </w:pPr>
  </w:style>
  <w:style w:type="paragraph" w:customStyle="1" w:styleId="Level3unordered">
    <w:name w:val="Level 3 unordered"/>
    <w:aliases w:val="3u"/>
    <w:basedOn w:val="Level2unordered"/>
    <w:pPr>
      <w:numPr>
        <w:numId w:val="3"/>
      </w:numPr>
      <w:tabs>
        <w:tab w:val="clear" w:pos="660"/>
        <w:tab w:val="left" w:pos="868"/>
      </w:tabs>
      <w:ind w:left="867" w:hanging="289"/>
    </w:pPr>
  </w:style>
  <w:style w:type="paragraph" w:customStyle="1" w:styleId="listend">
    <w:name w:val="list end"/>
    <w:aliases w:val="le"/>
    <w:next w:val="Normal"/>
    <w:pPr>
      <w:spacing w:line="160" w:lineRule="exact"/>
      <w:jc w:val="both"/>
    </w:pPr>
    <w:rPr>
      <w:rFonts w:ascii="Times New Roman" w:eastAsia="ＭＳ 明朝" w:hAnsi="Times New Roman"/>
      <w:lang w:eastAsia="zh-TW"/>
    </w:rPr>
  </w:style>
  <w:style w:type="paragraph" w:customStyle="1" w:styleId="notecont">
    <w:name w:val="note cont"/>
    <w:aliases w:val="nc"/>
    <w:basedOn w:val="note"/>
    <w:pPr>
      <w:ind w:firstLine="0"/>
    </w:pPr>
  </w:style>
  <w:style w:type="paragraph" w:customStyle="1" w:styleId="table1cont">
    <w:name w:val="table 1 cont"/>
    <w:aliases w:val="t1c"/>
    <w:basedOn w:val="tablebody"/>
    <w:pPr>
      <w:spacing w:after="40" w:line="220" w:lineRule="atLeast"/>
      <w:ind w:left="289"/>
    </w:pPr>
  </w:style>
  <w:style w:type="paragraph" w:customStyle="1" w:styleId="figuretitleabove">
    <w:name w:val="figure title above"/>
    <w:aliases w:val="fta"/>
    <w:basedOn w:val="Heading3"/>
    <w:next w:val="Normal"/>
    <w:pPr>
      <w:adjustRightInd w:val="0"/>
      <w:spacing w:before="120" w:after="120" w:line="300" w:lineRule="exact"/>
      <w:textAlignment w:val="baseline"/>
    </w:pPr>
  </w:style>
  <w:style w:type="paragraph" w:customStyle="1" w:styleId="tablefigure">
    <w:name w:val="table figure"/>
    <w:aliases w:val="tf"/>
    <w:basedOn w:val="tablebody"/>
    <w:next w:val="tablebody"/>
  </w:style>
  <w:style w:type="paragraph" w:customStyle="1" w:styleId="tablenotecont">
    <w:name w:val="table note cont"/>
    <w:aliases w:val="tnc"/>
    <w:basedOn w:val="tableend"/>
    <w:pPr>
      <w:spacing w:after="20"/>
      <w:ind w:left="601"/>
    </w:pPr>
  </w:style>
  <w:style w:type="paragraph" w:customStyle="1" w:styleId="tabletitie">
    <w:name w:val="table titie"/>
    <w:aliases w:val="tt"/>
    <w:pPr>
      <w:spacing w:after="120" w:line="240" w:lineRule="atLeast"/>
      <w:jc w:val="center"/>
    </w:pPr>
    <w:rPr>
      <w:rFonts w:ascii="Arial" w:eastAsia="ＭＳ ゴシック" w:hAnsi="Arial"/>
    </w:rPr>
  </w:style>
  <w:style w:type="paragraph" w:customStyle="1" w:styleId="conditionitem">
    <w:name w:val="condition item"/>
    <w:aliases w:val="coni"/>
    <w:basedOn w:val="Level1unordered"/>
    <w:pPr>
      <w:tabs>
        <w:tab w:val="clear" w:pos="289"/>
        <w:tab w:val="num" w:pos="272"/>
      </w:tabs>
    </w:pPr>
  </w:style>
  <w:style w:type="paragraph" w:customStyle="1" w:styleId="indexlist">
    <w:name w:val="index list"/>
    <w:aliases w:val="il"/>
    <w:basedOn w:val="Level1unordered"/>
    <w:pPr>
      <w:tabs>
        <w:tab w:val="left" w:leader="dot" w:pos="8335"/>
        <w:tab w:val="right" w:pos="8675"/>
      </w:tabs>
    </w:pPr>
  </w:style>
  <w:style w:type="paragraph" w:customStyle="1" w:styleId="documentname">
    <w:name w:val="document name"/>
    <w:aliases w:val="dn"/>
    <w:autoRedefine/>
    <w:pPr>
      <w:pBdr>
        <w:bottom w:val="single" w:sz="18" w:space="1" w:color="1E1284"/>
      </w:pBdr>
      <w:spacing w:after="120" w:line="320" w:lineRule="exact"/>
      <w:jc w:val="both"/>
    </w:pPr>
    <w:rPr>
      <w:rFonts w:ascii="Arial" w:eastAsia="ＭＳ ゴシック" w:hAnsi="Arial"/>
      <w:sz w:val="28"/>
    </w:rPr>
  </w:style>
  <w:style w:type="paragraph" w:customStyle="1" w:styleId="3">
    <w:name w:val="番号なし見出し3"/>
    <w:basedOn w:val="Heading3"/>
    <w:pPr>
      <w:numPr>
        <w:ilvl w:val="0"/>
        <w:numId w:val="0"/>
      </w:numPr>
    </w:pPr>
  </w:style>
  <w:style w:type="paragraph" w:customStyle="1" w:styleId="12">
    <w:name w:val="番号なし見出し1"/>
    <w:basedOn w:val="Heading1"/>
    <w:pPr>
      <w:numPr>
        <w:numId w:val="0"/>
      </w:numPr>
    </w:pPr>
  </w:style>
  <w:style w:type="paragraph" w:styleId="DocumentMap">
    <w:name w:val="Document Map"/>
    <w:basedOn w:val="Normal"/>
    <w:semiHidden/>
    <w:pPr>
      <w:shd w:val="clear" w:color="auto" w:fill="000080"/>
    </w:pPr>
    <w:rPr>
      <w:rFonts w:ascii="Arial" w:eastAsia="ＭＳ ゴシック" w:hAnsi="Arial"/>
    </w:rPr>
  </w:style>
  <w:style w:type="paragraph" w:customStyle="1" w:styleId="a">
    <w:name w:val="図罫無"/>
    <w:basedOn w:val="box"/>
    <w:pPr>
      <w:pBdr>
        <w:top w:val="none" w:sz="0" w:space="0" w:color="auto"/>
        <w:left w:val="none" w:sz="0" w:space="0" w:color="auto"/>
        <w:bottom w:val="none" w:sz="0" w:space="0" w:color="auto"/>
        <w:right w:val="none" w:sz="0" w:space="0" w:color="auto"/>
      </w:pBdr>
    </w:pPr>
  </w:style>
  <w:style w:type="character" w:styleId="Hyperlink">
    <w:name w:val="Hyperlink"/>
    <w:uiPriority w:val="99"/>
    <w:rPr>
      <w:color w:val="0000FF"/>
      <w:u w:val="single"/>
    </w:rPr>
  </w:style>
  <w:style w:type="paragraph" w:customStyle="1" w:styleId="introductionheader">
    <w:name w:val="introduction header"/>
    <w:aliases w:val="ih"/>
    <w:pPr>
      <w:spacing w:before="120" w:after="120" w:line="240" w:lineRule="atLeast"/>
    </w:pPr>
    <w:rPr>
      <w:rFonts w:ascii="Arial" w:eastAsia="ＭＳ ゴシック" w:hAnsi="Arial"/>
      <w:sz w:val="24"/>
    </w:rPr>
  </w:style>
  <w:style w:type="paragraph" w:customStyle="1" w:styleId="targetdevice">
    <w:name w:val="target device"/>
    <w:aliases w:val="td"/>
    <w:pPr>
      <w:spacing w:before="120" w:after="120" w:line="240" w:lineRule="atLeast"/>
    </w:pPr>
    <w:rPr>
      <w:rFonts w:ascii="Arial" w:eastAsia="ＭＳ ゴシック" w:hAnsi="Arial"/>
      <w:sz w:val="24"/>
    </w:rPr>
  </w:style>
  <w:style w:type="paragraph" w:customStyle="1" w:styleId="contentsheader">
    <w:name w:val="contents header"/>
    <w:pPr>
      <w:spacing w:before="120" w:after="120" w:line="240" w:lineRule="atLeast"/>
    </w:pPr>
    <w:rPr>
      <w:rFonts w:ascii="Arial" w:eastAsia="ＭＳ ゴシック" w:hAnsi="Arial"/>
      <w:sz w:val="24"/>
    </w:rPr>
  </w:style>
  <w:style w:type="paragraph" w:customStyle="1" w:styleId="revisionhistory">
    <w:name w:val="revision history"/>
    <w:aliases w:val="rh"/>
    <w:pPr>
      <w:spacing w:before="120" w:after="120" w:line="240" w:lineRule="atLeast"/>
    </w:pPr>
    <w:rPr>
      <w:rFonts w:ascii="Arial" w:eastAsia="ＭＳ ゴシック" w:hAnsi="Arial"/>
      <w:sz w:val="24"/>
    </w:rPr>
  </w:style>
  <w:style w:type="paragraph" w:customStyle="1" w:styleId="figurenotecont">
    <w:name w:val="figure note cont"/>
    <w:aliases w:val="fnc"/>
    <w:basedOn w:val="figurenote"/>
  </w:style>
  <w:style w:type="paragraph" w:customStyle="1" w:styleId="2">
    <w:name w:val="番号なし見出し2"/>
    <w:basedOn w:val="Heading2"/>
    <w:pPr>
      <w:numPr>
        <w:ilvl w:val="0"/>
        <w:numId w:val="0"/>
      </w:numPr>
    </w:pPr>
  </w:style>
  <w:style w:type="paragraph" w:customStyle="1" w:styleId="websiteandsupport">
    <w:name w:val="website and support"/>
    <w:aliases w:val="ws"/>
    <w:basedOn w:val="revisionhistory"/>
    <w:next w:val="Normal"/>
  </w:style>
  <w:style w:type="character" w:styleId="FollowedHyperlink">
    <w:name w:val="FollowedHyperlink"/>
    <w:rPr>
      <w:color w:val="800080"/>
      <w:u w:val="single"/>
    </w:rPr>
  </w:style>
  <w:style w:type="paragraph" w:styleId="BodyText">
    <w:name w:val="Body Text"/>
    <w:basedOn w:val="Normal"/>
    <w:link w:val="BodyTextChar"/>
    <w:pPr>
      <w:widowControl w:val="0"/>
      <w:topLinePunct w:val="0"/>
      <w:spacing w:after="0" w:line="340" w:lineRule="exact"/>
      <w:ind w:firstLine="200"/>
    </w:pPr>
  </w:style>
  <w:style w:type="paragraph" w:customStyle="1" w:styleId="lonrnrd">
    <w:name w:val="lon_rn_rd"/>
    <w:pPr>
      <w:spacing w:line="240" w:lineRule="atLeast"/>
      <w:jc w:val="right"/>
    </w:pPr>
    <w:rPr>
      <w:rFonts w:ascii="Arial" w:eastAsia="ＭＳ ゴシック" w:hAnsi="Arial"/>
    </w:rPr>
  </w:style>
  <w:style w:type="paragraph" w:styleId="ListContinue">
    <w:name w:val="List Continue"/>
    <w:basedOn w:val="Normal"/>
    <w:next w:val="Normal"/>
    <w:pPr>
      <w:widowControl w:val="0"/>
      <w:overflowPunct w:val="0"/>
      <w:topLinePunct w:val="0"/>
      <w:autoSpaceDE w:val="0"/>
      <w:autoSpaceDN w:val="0"/>
      <w:spacing w:after="20" w:line="340" w:lineRule="exact"/>
      <w:ind w:left="403" w:firstLine="0"/>
    </w:pPr>
  </w:style>
  <w:style w:type="character" w:styleId="SubtleReference">
    <w:name w:val="Subtle Reference"/>
    <w:qFormat/>
    <w:rPr>
      <w:rFonts w:ascii="Arial" w:eastAsia="ＭＳ ゴシック" w:hAnsi="Arial"/>
      <w:color w:val="000000"/>
      <w:spacing w:val="0"/>
      <w:sz w:val="20"/>
      <w:u w:val="none"/>
    </w:rPr>
  </w:style>
  <w:style w:type="paragraph" w:customStyle="1" w:styleId="a0">
    <w:name w:val="番号無見出し"/>
    <w:basedOn w:val="Heading3"/>
    <w:next w:val="BodyText"/>
    <w:pPr>
      <w:keepNext/>
      <w:numPr>
        <w:ilvl w:val="0"/>
        <w:numId w:val="0"/>
      </w:numPr>
      <w:spacing w:before="120" w:after="60" w:line="300" w:lineRule="exact"/>
      <w:jc w:val="left"/>
      <w:outlineLvl w:val="9"/>
    </w:pPr>
    <w:rPr>
      <w:sz w:val="24"/>
    </w:rPr>
  </w:style>
  <w:style w:type="character" w:styleId="PageNumber">
    <w:name w:val="page number"/>
    <w:basedOn w:val="DefaultParagraphFont"/>
    <w:rsid w:val="004D768B"/>
  </w:style>
  <w:style w:type="paragraph" w:styleId="BalloonText">
    <w:name w:val="Balloon Text"/>
    <w:basedOn w:val="Normal"/>
    <w:link w:val="BalloonTextChar"/>
    <w:rsid w:val="00926632"/>
    <w:pPr>
      <w:spacing w:after="0"/>
    </w:pPr>
    <w:rPr>
      <w:rFonts w:ascii="Arial" w:eastAsia="ＭＳ ゴシック" w:hAnsi="Arial"/>
      <w:sz w:val="18"/>
      <w:szCs w:val="18"/>
    </w:rPr>
  </w:style>
  <w:style w:type="character" w:customStyle="1" w:styleId="BalloonTextChar">
    <w:name w:val="Balloon Text Char"/>
    <w:link w:val="BalloonText"/>
    <w:rsid w:val="00926632"/>
    <w:rPr>
      <w:rFonts w:ascii="Arial" w:eastAsia="ＭＳ ゴシック" w:hAnsi="Arial" w:cs="Times New Roman"/>
      <w:sz w:val="18"/>
      <w:szCs w:val="18"/>
    </w:rPr>
  </w:style>
  <w:style w:type="paragraph" w:customStyle="1" w:styleId="a1">
    <w:name w:val="本文インデントなし"/>
    <w:basedOn w:val="BodyText"/>
    <w:rsid w:val="000B483E"/>
    <w:pPr>
      <w:spacing w:line="300" w:lineRule="exact"/>
      <w:ind w:firstLine="199"/>
    </w:pPr>
  </w:style>
  <w:style w:type="paragraph" w:styleId="HTMLAddress">
    <w:name w:val="HTML Address"/>
    <w:basedOn w:val="Normal"/>
    <w:link w:val="HTMLAddressChar"/>
    <w:semiHidden/>
    <w:unhideWhenUsed/>
    <w:rsid w:val="00996709"/>
    <w:rPr>
      <w:i/>
      <w:iCs/>
    </w:rPr>
  </w:style>
  <w:style w:type="character" w:customStyle="1" w:styleId="HTMLAddressChar">
    <w:name w:val="HTML Address Char"/>
    <w:link w:val="HTMLAddress"/>
    <w:semiHidden/>
    <w:rsid w:val="00996709"/>
    <w:rPr>
      <w:rFonts w:ascii="Times New Roman" w:eastAsia="ＭＳ 明朝" w:hAnsi="Times New Roman"/>
      <w:i/>
      <w:iCs/>
    </w:rPr>
  </w:style>
  <w:style w:type="paragraph" w:styleId="HTMLPreformatted">
    <w:name w:val="HTML Preformatted"/>
    <w:basedOn w:val="Normal"/>
    <w:link w:val="HTMLPreformattedChar"/>
    <w:semiHidden/>
    <w:unhideWhenUsed/>
    <w:rsid w:val="00996709"/>
    <w:rPr>
      <w:rFonts w:ascii="Courier New" w:hAnsi="Courier New" w:cs="Courier New"/>
    </w:rPr>
  </w:style>
  <w:style w:type="character" w:customStyle="1" w:styleId="HTMLPreformattedChar">
    <w:name w:val="HTML Preformatted Char"/>
    <w:link w:val="HTMLPreformatted"/>
    <w:semiHidden/>
    <w:rsid w:val="00996709"/>
    <w:rPr>
      <w:rFonts w:ascii="Courier New" w:eastAsia="ＭＳ 明朝" w:hAnsi="Courier New" w:cs="Courier New"/>
    </w:rPr>
  </w:style>
  <w:style w:type="paragraph" w:styleId="CommentText">
    <w:name w:val="annotation text"/>
    <w:basedOn w:val="Normal"/>
    <w:link w:val="CommentTextChar"/>
    <w:semiHidden/>
    <w:unhideWhenUsed/>
    <w:rsid w:val="00996709"/>
  </w:style>
  <w:style w:type="character" w:customStyle="1" w:styleId="CommentTextChar">
    <w:name w:val="Comment Text Char"/>
    <w:link w:val="CommentText"/>
    <w:semiHidden/>
    <w:rsid w:val="00996709"/>
    <w:rPr>
      <w:rFonts w:ascii="Times New Roman" w:eastAsia="ＭＳ 明朝" w:hAnsi="Times New Roman"/>
    </w:rPr>
  </w:style>
  <w:style w:type="paragraph" w:styleId="CommentSubject">
    <w:name w:val="annotation subject"/>
    <w:basedOn w:val="CommentText"/>
    <w:next w:val="CommentText"/>
    <w:link w:val="CommentSubjectChar"/>
    <w:semiHidden/>
    <w:unhideWhenUsed/>
    <w:rsid w:val="00996709"/>
    <w:rPr>
      <w:b/>
      <w:bCs/>
    </w:rPr>
  </w:style>
  <w:style w:type="character" w:customStyle="1" w:styleId="CommentSubjectChar">
    <w:name w:val="Comment Subject Char"/>
    <w:link w:val="CommentSubject"/>
    <w:semiHidden/>
    <w:rsid w:val="00996709"/>
    <w:rPr>
      <w:rFonts w:ascii="Times New Roman" w:eastAsia="ＭＳ 明朝" w:hAnsi="Times New Roman"/>
      <w:b/>
      <w:bCs/>
    </w:rPr>
  </w:style>
  <w:style w:type="paragraph" w:styleId="BlockText">
    <w:name w:val="Block Text"/>
    <w:basedOn w:val="Normal"/>
    <w:semiHidden/>
    <w:unhideWhenUsed/>
    <w:rsid w:val="00996709"/>
    <w:pPr>
      <w:ind w:left="1440" w:right="1440"/>
    </w:pPr>
  </w:style>
  <w:style w:type="paragraph" w:styleId="MacroText">
    <w:name w:val="macro"/>
    <w:link w:val="MacroTextChar"/>
    <w:semiHidden/>
    <w:unhideWhenUsed/>
    <w:rsid w:val="00996709"/>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spacing w:after="120"/>
      <w:ind w:firstLine="181"/>
      <w:textAlignment w:val="baseline"/>
    </w:pPr>
    <w:rPr>
      <w:rFonts w:ascii="Courier New" w:eastAsia="ＭＳ 明朝" w:hAnsi="Courier New" w:cs="Courier New"/>
      <w:sz w:val="18"/>
      <w:szCs w:val="18"/>
    </w:rPr>
  </w:style>
  <w:style w:type="character" w:customStyle="1" w:styleId="MacroTextChar">
    <w:name w:val="Macro Text Char"/>
    <w:link w:val="MacroText"/>
    <w:semiHidden/>
    <w:rsid w:val="00996709"/>
    <w:rPr>
      <w:rFonts w:ascii="Courier New" w:eastAsia="ＭＳ 明朝" w:hAnsi="Courier New" w:cs="Courier New"/>
      <w:sz w:val="18"/>
      <w:szCs w:val="18"/>
    </w:rPr>
  </w:style>
  <w:style w:type="paragraph" w:styleId="MessageHeader">
    <w:name w:val="Message Header"/>
    <w:basedOn w:val="Normal"/>
    <w:link w:val="MessageHeaderChar"/>
    <w:semiHidden/>
    <w:unhideWhenUsed/>
    <w:rsid w:val="00996709"/>
    <w:pPr>
      <w:pBdr>
        <w:top w:val="single" w:sz="6" w:space="1" w:color="auto"/>
        <w:left w:val="single" w:sz="6" w:space="1" w:color="auto"/>
        <w:bottom w:val="single" w:sz="6" w:space="1" w:color="auto"/>
        <w:right w:val="single" w:sz="6" w:space="1" w:color="auto"/>
      </w:pBdr>
      <w:shd w:val="pct20" w:color="auto" w:fill="auto"/>
      <w:ind w:left="851" w:hanging="851"/>
    </w:pPr>
    <w:rPr>
      <w:rFonts w:ascii="Arial" w:eastAsia="ＭＳ ゴシック" w:hAnsi="Arial"/>
      <w:sz w:val="24"/>
      <w:szCs w:val="24"/>
    </w:rPr>
  </w:style>
  <w:style w:type="character" w:customStyle="1" w:styleId="MessageHeaderChar">
    <w:name w:val="Message Header Char"/>
    <w:link w:val="MessageHeader"/>
    <w:semiHidden/>
    <w:rsid w:val="00996709"/>
    <w:rPr>
      <w:rFonts w:ascii="Arial" w:eastAsia="ＭＳ ゴシック" w:hAnsi="Arial" w:cs="Times New Roman"/>
      <w:sz w:val="24"/>
      <w:szCs w:val="24"/>
      <w:shd w:val="pct20" w:color="auto" w:fill="auto"/>
    </w:rPr>
  </w:style>
  <w:style w:type="paragraph" w:styleId="ListParagraph">
    <w:name w:val="List Paragraph"/>
    <w:basedOn w:val="Normal"/>
    <w:uiPriority w:val="34"/>
    <w:qFormat/>
    <w:rsid w:val="00996709"/>
    <w:pPr>
      <w:ind w:left="840"/>
    </w:pPr>
  </w:style>
  <w:style w:type="paragraph" w:styleId="Salutation">
    <w:name w:val="Salutation"/>
    <w:basedOn w:val="Normal"/>
    <w:next w:val="Normal"/>
    <w:link w:val="SalutationChar"/>
    <w:rsid w:val="00996709"/>
  </w:style>
  <w:style w:type="character" w:customStyle="1" w:styleId="SalutationChar">
    <w:name w:val="Salutation Char"/>
    <w:link w:val="Salutation"/>
    <w:rsid w:val="00996709"/>
    <w:rPr>
      <w:rFonts w:ascii="Times New Roman" w:eastAsia="ＭＳ 明朝" w:hAnsi="Times New Roman"/>
    </w:rPr>
  </w:style>
  <w:style w:type="paragraph" w:styleId="EnvelopeAddress">
    <w:name w:val="envelope address"/>
    <w:basedOn w:val="Normal"/>
    <w:semiHidden/>
    <w:unhideWhenUsed/>
    <w:rsid w:val="00996709"/>
    <w:pPr>
      <w:framePr w:w="6804" w:h="2268" w:hRule="exact" w:hSpace="142" w:wrap="auto" w:hAnchor="page" w:xAlign="center" w:yAlign="bottom"/>
      <w:snapToGrid w:val="0"/>
      <w:ind w:left="2835"/>
    </w:pPr>
    <w:rPr>
      <w:rFonts w:ascii="Arial" w:eastAsia="ＭＳ ゴシック" w:hAnsi="Arial"/>
      <w:sz w:val="24"/>
      <w:szCs w:val="24"/>
    </w:rPr>
  </w:style>
  <w:style w:type="paragraph" w:styleId="List">
    <w:name w:val="List"/>
    <w:basedOn w:val="Normal"/>
    <w:semiHidden/>
    <w:unhideWhenUsed/>
    <w:rsid w:val="00996709"/>
    <w:pPr>
      <w:ind w:left="425" w:hanging="425"/>
      <w:contextualSpacing/>
    </w:pPr>
  </w:style>
  <w:style w:type="paragraph" w:styleId="List2">
    <w:name w:val="List 2"/>
    <w:basedOn w:val="Normal"/>
    <w:semiHidden/>
    <w:unhideWhenUsed/>
    <w:rsid w:val="00996709"/>
    <w:pPr>
      <w:ind w:left="851" w:hanging="425"/>
      <w:contextualSpacing/>
    </w:pPr>
  </w:style>
  <w:style w:type="paragraph" w:styleId="List3">
    <w:name w:val="List 3"/>
    <w:basedOn w:val="Normal"/>
    <w:semiHidden/>
    <w:unhideWhenUsed/>
    <w:rsid w:val="00996709"/>
    <w:pPr>
      <w:ind w:left="1276" w:hanging="425"/>
      <w:contextualSpacing/>
    </w:pPr>
  </w:style>
  <w:style w:type="paragraph" w:styleId="List4">
    <w:name w:val="List 4"/>
    <w:basedOn w:val="Normal"/>
    <w:rsid w:val="00996709"/>
    <w:pPr>
      <w:ind w:left="1701" w:hanging="425"/>
      <w:contextualSpacing/>
    </w:pPr>
  </w:style>
  <w:style w:type="paragraph" w:styleId="List5">
    <w:name w:val="List 5"/>
    <w:basedOn w:val="Normal"/>
    <w:rsid w:val="00996709"/>
    <w:pPr>
      <w:ind w:left="2126" w:hanging="425"/>
      <w:contextualSpacing/>
    </w:pPr>
  </w:style>
  <w:style w:type="paragraph" w:styleId="Quote">
    <w:name w:val="Quote"/>
    <w:basedOn w:val="Normal"/>
    <w:next w:val="Normal"/>
    <w:link w:val="QuoteChar"/>
    <w:uiPriority w:val="29"/>
    <w:qFormat/>
    <w:rsid w:val="00996709"/>
    <w:pPr>
      <w:spacing w:before="200" w:after="160"/>
      <w:ind w:left="864" w:right="864"/>
      <w:jc w:val="center"/>
    </w:pPr>
    <w:rPr>
      <w:i/>
      <w:iCs/>
      <w:color w:val="404040"/>
    </w:rPr>
  </w:style>
  <w:style w:type="character" w:customStyle="1" w:styleId="QuoteChar">
    <w:name w:val="Quote Char"/>
    <w:link w:val="Quote"/>
    <w:uiPriority w:val="29"/>
    <w:rsid w:val="00996709"/>
    <w:rPr>
      <w:rFonts w:ascii="Times New Roman" w:eastAsia="ＭＳ 明朝" w:hAnsi="Times New Roman"/>
      <w:i/>
      <w:iCs/>
      <w:color w:val="404040"/>
    </w:rPr>
  </w:style>
  <w:style w:type="paragraph" w:styleId="IntenseQuote">
    <w:name w:val="Intense Quote"/>
    <w:basedOn w:val="Normal"/>
    <w:next w:val="Normal"/>
    <w:link w:val="IntenseQuoteChar"/>
    <w:uiPriority w:val="30"/>
    <w:qFormat/>
    <w:rsid w:val="00996709"/>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30"/>
    <w:rsid w:val="00996709"/>
    <w:rPr>
      <w:rFonts w:ascii="Times New Roman" w:eastAsia="ＭＳ 明朝" w:hAnsi="Times New Roman"/>
      <w:i/>
      <w:iCs/>
      <w:color w:val="4F81BD"/>
    </w:rPr>
  </w:style>
  <w:style w:type="paragraph" w:styleId="TableofAuthorities">
    <w:name w:val="table of authorities"/>
    <w:basedOn w:val="Normal"/>
    <w:next w:val="Normal"/>
    <w:semiHidden/>
    <w:unhideWhenUsed/>
    <w:rsid w:val="00996709"/>
    <w:pPr>
      <w:ind w:left="200" w:hanging="200"/>
    </w:pPr>
  </w:style>
  <w:style w:type="paragraph" w:styleId="TOAHeading">
    <w:name w:val="toa heading"/>
    <w:basedOn w:val="Normal"/>
    <w:next w:val="Normal"/>
    <w:semiHidden/>
    <w:unhideWhenUsed/>
    <w:rsid w:val="00996709"/>
    <w:pPr>
      <w:spacing w:before="180"/>
    </w:pPr>
    <w:rPr>
      <w:rFonts w:ascii="Arial" w:eastAsia="ＭＳ ゴシック" w:hAnsi="Arial"/>
      <w:sz w:val="24"/>
      <w:szCs w:val="24"/>
    </w:rPr>
  </w:style>
  <w:style w:type="paragraph" w:styleId="ListBullet">
    <w:name w:val="List Bullet"/>
    <w:basedOn w:val="Normal"/>
    <w:semiHidden/>
    <w:unhideWhenUsed/>
    <w:rsid w:val="00996709"/>
    <w:pPr>
      <w:numPr>
        <w:numId w:val="7"/>
      </w:numPr>
      <w:contextualSpacing/>
    </w:pPr>
  </w:style>
  <w:style w:type="paragraph" w:styleId="ListBullet2">
    <w:name w:val="List Bullet 2"/>
    <w:basedOn w:val="Normal"/>
    <w:semiHidden/>
    <w:unhideWhenUsed/>
    <w:rsid w:val="00996709"/>
    <w:pPr>
      <w:numPr>
        <w:numId w:val="8"/>
      </w:numPr>
      <w:contextualSpacing/>
    </w:pPr>
  </w:style>
  <w:style w:type="paragraph" w:styleId="ListBullet3">
    <w:name w:val="List Bullet 3"/>
    <w:basedOn w:val="Normal"/>
    <w:semiHidden/>
    <w:unhideWhenUsed/>
    <w:rsid w:val="00996709"/>
    <w:pPr>
      <w:numPr>
        <w:numId w:val="9"/>
      </w:numPr>
      <w:contextualSpacing/>
    </w:pPr>
  </w:style>
  <w:style w:type="paragraph" w:styleId="ListBullet4">
    <w:name w:val="List Bullet 4"/>
    <w:basedOn w:val="Normal"/>
    <w:semiHidden/>
    <w:unhideWhenUsed/>
    <w:rsid w:val="00996709"/>
    <w:pPr>
      <w:numPr>
        <w:numId w:val="10"/>
      </w:numPr>
      <w:contextualSpacing/>
    </w:pPr>
  </w:style>
  <w:style w:type="paragraph" w:styleId="ListBullet5">
    <w:name w:val="List Bullet 5"/>
    <w:basedOn w:val="Normal"/>
    <w:semiHidden/>
    <w:unhideWhenUsed/>
    <w:rsid w:val="00996709"/>
    <w:pPr>
      <w:numPr>
        <w:numId w:val="11"/>
      </w:numPr>
      <w:contextualSpacing/>
    </w:pPr>
  </w:style>
  <w:style w:type="paragraph" w:styleId="ListContinue2">
    <w:name w:val="List Continue 2"/>
    <w:basedOn w:val="Normal"/>
    <w:semiHidden/>
    <w:unhideWhenUsed/>
    <w:rsid w:val="00996709"/>
    <w:pPr>
      <w:spacing w:after="180"/>
      <w:ind w:left="850"/>
      <w:contextualSpacing/>
    </w:pPr>
  </w:style>
  <w:style w:type="paragraph" w:styleId="ListContinue3">
    <w:name w:val="List Continue 3"/>
    <w:basedOn w:val="Normal"/>
    <w:semiHidden/>
    <w:unhideWhenUsed/>
    <w:rsid w:val="00996709"/>
    <w:pPr>
      <w:spacing w:after="180"/>
      <w:ind w:left="1275"/>
      <w:contextualSpacing/>
    </w:pPr>
  </w:style>
  <w:style w:type="paragraph" w:styleId="ListContinue4">
    <w:name w:val="List Continue 4"/>
    <w:basedOn w:val="Normal"/>
    <w:semiHidden/>
    <w:unhideWhenUsed/>
    <w:rsid w:val="00996709"/>
    <w:pPr>
      <w:spacing w:after="180"/>
      <w:ind w:left="1700"/>
      <w:contextualSpacing/>
    </w:pPr>
  </w:style>
  <w:style w:type="paragraph" w:styleId="ListContinue5">
    <w:name w:val="List Continue 5"/>
    <w:basedOn w:val="Normal"/>
    <w:semiHidden/>
    <w:unhideWhenUsed/>
    <w:rsid w:val="00996709"/>
    <w:pPr>
      <w:spacing w:after="180"/>
      <w:ind w:left="2125"/>
      <w:contextualSpacing/>
    </w:pPr>
  </w:style>
  <w:style w:type="paragraph" w:styleId="NoteHeading">
    <w:name w:val="Note Heading"/>
    <w:basedOn w:val="Normal"/>
    <w:next w:val="Normal"/>
    <w:link w:val="NoteHeadingChar"/>
    <w:semiHidden/>
    <w:unhideWhenUsed/>
    <w:rsid w:val="00996709"/>
    <w:pPr>
      <w:jc w:val="center"/>
    </w:pPr>
  </w:style>
  <w:style w:type="character" w:customStyle="1" w:styleId="NoteHeadingChar">
    <w:name w:val="Note Heading Char"/>
    <w:link w:val="NoteHeading"/>
    <w:semiHidden/>
    <w:rsid w:val="00996709"/>
    <w:rPr>
      <w:rFonts w:ascii="Times New Roman" w:eastAsia="ＭＳ 明朝" w:hAnsi="Times New Roman"/>
    </w:rPr>
  </w:style>
  <w:style w:type="paragraph" w:styleId="FootnoteText">
    <w:name w:val="footnote text"/>
    <w:basedOn w:val="Normal"/>
    <w:link w:val="FootnoteTextChar"/>
    <w:semiHidden/>
    <w:unhideWhenUsed/>
    <w:rsid w:val="00996709"/>
    <w:pPr>
      <w:snapToGrid w:val="0"/>
    </w:pPr>
  </w:style>
  <w:style w:type="character" w:customStyle="1" w:styleId="FootnoteTextChar">
    <w:name w:val="Footnote Text Char"/>
    <w:link w:val="FootnoteText"/>
    <w:semiHidden/>
    <w:rsid w:val="00996709"/>
    <w:rPr>
      <w:rFonts w:ascii="Times New Roman" w:eastAsia="ＭＳ 明朝" w:hAnsi="Times New Roman"/>
    </w:rPr>
  </w:style>
  <w:style w:type="paragraph" w:styleId="Closing">
    <w:name w:val="Closing"/>
    <w:basedOn w:val="Normal"/>
    <w:link w:val="ClosingChar"/>
    <w:semiHidden/>
    <w:unhideWhenUsed/>
    <w:rsid w:val="00996709"/>
    <w:pPr>
      <w:jc w:val="right"/>
    </w:pPr>
  </w:style>
  <w:style w:type="character" w:customStyle="1" w:styleId="ClosingChar">
    <w:name w:val="Closing Char"/>
    <w:link w:val="Closing"/>
    <w:semiHidden/>
    <w:rsid w:val="00996709"/>
    <w:rPr>
      <w:rFonts w:ascii="Times New Roman" w:eastAsia="ＭＳ 明朝" w:hAnsi="Times New Roman"/>
    </w:rPr>
  </w:style>
  <w:style w:type="paragraph" w:styleId="NoSpacing">
    <w:name w:val="No Spacing"/>
    <w:uiPriority w:val="1"/>
    <w:qFormat/>
    <w:rsid w:val="00996709"/>
    <w:pPr>
      <w:topLinePunct/>
      <w:adjustRightInd w:val="0"/>
      <w:ind w:firstLine="181"/>
      <w:textAlignment w:val="baseline"/>
    </w:pPr>
    <w:rPr>
      <w:rFonts w:ascii="Times New Roman" w:eastAsia="ＭＳ 明朝" w:hAnsi="Times New Roman"/>
    </w:rPr>
  </w:style>
  <w:style w:type="paragraph" w:styleId="EnvelopeReturn">
    <w:name w:val="envelope return"/>
    <w:basedOn w:val="Normal"/>
    <w:semiHidden/>
    <w:unhideWhenUsed/>
    <w:rsid w:val="00996709"/>
    <w:pPr>
      <w:snapToGrid w:val="0"/>
    </w:pPr>
    <w:rPr>
      <w:rFonts w:ascii="Arial" w:eastAsia="ＭＳ ゴシック" w:hAnsi="Arial"/>
    </w:rPr>
  </w:style>
  <w:style w:type="paragraph" w:styleId="Index1">
    <w:name w:val="index 1"/>
    <w:basedOn w:val="Normal"/>
    <w:next w:val="Normal"/>
    <w:autoRedefine/>
    <w:semiHidden/>
    <w:unhideWhenUsed/>
    <w:rsid w:val="00996709"/>
    <w:pPr>
      <w:ind w:left="200" w:hanging="200"/>
    </w:pPr>
  </w:style>
  <w:style w:type="paragraph" w:styleId="Index2">
    <w:name w:val="index 2"/>
    <w:basedOn w:val="Normal"/>
    <w:next w:val="Normal"/>
    <w:autoRedefine/>
    <w:semiHidden/>
    <w:unhideWhenUsed/>
    <w:rsid w:val="00996709"/>
    <w:pPr>
      <w:ind w:left="400" w:hanging="200"/>
    </w:pPr>
  </w:style>
  <w:style w:type="paragraph" w:styleId="Index3">
    <w:name w:val="index 3"/>
    <w:basedOn w:val="Normal"/>
    <w:next w:val="Normal"/>
    <w:autoRedefine/>
    <w:semiHidden/>
    <w:unhideWhenUsed/>
    <w:rsid w:val="00996709"/>
    <w:pPr>
      <w:ind w:left="600" w:hanging="200"/>
    </w:pPr>
  </w:style>
  <w:style w:type="paragraph" w:styleId="Index4">
    <w:name w:val="index 4"/>
    <w:basedOn w:val="Normal"/>
    <w:next w:val="Normal"/>
    <w:autoRedefine/>
    <w:semiHidden/>
    <w:unhideWhenUsed/>
    <w:rsid w:val="00996709"/>
    <w:pPr>
      <w:ind w:left="800" w:hanging="200"/>
    </w:pPr>
  </w:style>
  <w:style w:type="paragraph" w:styleId="Index5">
    <w:name w:val="index 5"/>
    <w:basedOn w:val="Normal"/>
    <w:next w:val="Normal"/>
    <w:autoRedefine/>
    <w:semiHidden/>
    <w:unhideWhenUsed/>
    <w:rsid w:val="00996709"/>
    <w:pPr>
      <w:ind w:left="1000" w:hanging="200"/>
    </w:pPr>
  </w:style>
  <w:style w:type="paragraph" w:styleId="Index6">
    <w:name w:val="index 6"/>
    <w:basedOn w:val="Normal"/>
    <w:next w:val="Normal"/>
    <w:autoRedefine/>
    <w:semiHidden/>
    <w:unhideWhenUsed/>
    <w:rsid w:val="00996709"/>
    <w:pPr>
      <w:ind w:left="1200" w:hanging="200"/>
    </w:pPr>
  </w:style>
  <w:style w:type="paragraph" w:styleId="Index7">
    <w:name w:val="index 7"/>
    <w:basedOn w:val="Normal"/>
    <w:next w:val="Normal"/>
    <w:autoRedefine/>
    <w:semiHidden/>
    <w:unhideWhenUsed/>
    <w:rsid w:val="00996709"/>
    <w:pPr>
      <w:ind w:left="1400" w:hanging="200"/>
    </w:pPr>
  </w:style>
  <w:style w:type="paragraph" w:styleId="Index8">
    <w:name w:val="index 8"/>
    <w:basedOn w:val="Normal"/>
    <w:next w:val="Normal"/>
    <w:autoRedefine/>
    <w:semiHidden/>
    <w:unhideWhenUsed/>
    <w:rsid w:val="00996709"/>
    <w:pPr>
      <w:ind w:left="1600" w:hanging="200"/>
    </w:pPr>
  </w:style>
  <w:style w:type="paragraph" w:styleId="Index9">
    <w:name w:val="index 9"/>
    <w:basedOn w:val="Normal"/>
    <w:next w:val="Normal"/>
    <w:autoRedefine/>
    <w:semiHidden/>
    <w:unhideWhenUsed/>
    <w:rsid w:val="00996709"/>
    <w:pPr>
      <w:ind w:left="1800" w:hanging="200"/>
    </w:pPr>
  </w:style>
  <w:style w:type="paragraph" w:styleId="IndexHeading">
    <w:name w:val="index heading"/>
    <w:basedOn w:val="Normal"/>
    <w:next w:val="Index1"/>
    <w:semiHidden/>
    <w:unhideWhenUsed/>
    <w:rsid w:val="00996709"/>
    <w:rPr>
      <w:rFonts w:ascii="Arial" w:eastAsia="ＭＳ ゴシック" w:hAnsi="Arial"/>
      <w:b/>
      <w:bCs/>
    </w:rPr>
  </w:style>
  <w:style w:type="paragraph" w:styleId="Signature">
    <w:name w:val="Signature"/>
    <w:basedOn w:val="Normal"/>
    <w:link w:val="SignatureChar"/>
    <w:semiHidden/>
    <w:unhideWhenUsed/>
    <w:rsid w:val="00996709"/>
    <w:pPr>
      <w:jc w:val="right"/>
    </w:pPr>
  </w:style>
  <w:style w:type="character" w:customStyle="1" w:styleId="SignatureChar">
    <w:name w:val="Signature Char"/>
    <w:link w:val="Signature"/>
    <w:semiHidden/>
    <w:rsid w:val="00996709"/>
    <w:rPr>
      <w:rFonts w:ascii="Times New Roman" w:eastAsia="ＭＳ 明朝" w:hAnsi="Times New Roman"/>
    </w:rPr>
  </w:style>
  <w:style w:type="paragraph" w:styleId="PlainText">
    <w:name w:val="Plain Text"/>
    <w:basedOn w:val="Normal"/>
    <w:link w:val="PlainTextChar"/>
    <w:semiHidden/>
    <w:unhideWhenUsed/>
    <w:rsid w:val="00996709"/>
    <w:rPr>
      <w:rFonts w:ascii="ＭＳ 明朝" w:hAnsi="Courier New" w:cs="Courier New"/>
      <w:sz w:val="21"/>
      <w:szCs w:val="21"/>
    </w:rPr>
  </w:style>
  <w:style w:type="character" w:customStyle="1" w:styleId="PlainTextChar">
    <w:name w:val="Plain Text Char"/>
    <w:link w:val="PlainText"/>
    <w:semiHidden/>
    <w:rsid w:val="00996709"/>
    <w:rPr>
      <w:rFonts w:ascii="ＭＳ 明朝" w:eastAsia="ＭＳ 明朝" w:hAnsi="Courier New" w:cs="Courier New"/>
      <w:sz w:val="21"/>
      <w:szCs w:val="21"/>
    </w:rPr>
  </w:style>
  <w:style w:type="paragraph" w:styleId="Caption">
    <w:name w:val="caption"/>
    <w:basedOn w:val="Normal"/>
    <w:next w:val="Normal"/>
    <w:unhideWhenUsed/>
    <w:qFormat/>
    <w:rsid w:val="00996709"/>
    <w:rPr>
      <w:b/>
      <w:bCs/>
      <w:sz w:val="21"/>
      <w:szCs w:val="21"/>
    </w:rPr>
  </w:style>
  <w:style w:type="paragraph" w:styleId="TableofFigures">
    <w:name w:val="table of figures"/>
    <w:basedOn w:val="Normal"/>
    <w:next w:val="Normal"/>
    <w:semiHidden/>
    <w:unhideWhenUsed/>
    <w:rsid w:val="00996709"/>
  </w:style>
  <w:style w:type="paragraph" w:styleId="ListNumber">
    <w:name w:val="List Number"/>
    <w:basedOn w:val="Normal"/>
    <w:rsid w:val="00996709"/>
    <w:pPr>
      <w:numPr>
        <w:numId w:val="12"/>
      </w:numPr>
      <w:contextualSpacing/>
    </w:pPr>
  </w:style>
  <w:style w:type="paragraph" w:styleId="ListNumber2">
    <w:name w:val="List Number 2"/>
    <w:basedOn w:val="Normal"/>
    <w:semiHidden/>
    <w:unhideWhenUsed/>
    <w:rsid w:val="00996709"/>
    <w:pPr>
      <w:numPr>
        <w:numId w:val="13"/>
      </w:numPr>
      <w:contextualSpacing/>
    </w:pPr>
  </w:style>
  <w:style w:type="paragraph" w:styleId="ListNumber3">
    <w:name w:val="List Number 3"/>
    <w:basedOn w:val="Normal"/>
    <w:semiHidden/>
    <w:unhideWhenUsed/>
    <w:rsid w:val="00996709"/>
    <w:pPr>
      <w:numPr>
        <w:numId w:val="14"/>
      </w:numPr>
      <w:contextualSpacing/>
    </w:pPr>
  </w:style>
  <w:style w:type="paragraph" w:styleId="ListNumber4">
    <w:name w:val="List Number 4"/>
    <w:basedOn w:val="Normal"/>
    <w:semiHidden/>
    <w:unhideWhenUsed/>
    <w:rsid w:val="00996709"/>
    <w:pPr>
      <w:numPr>
        <w:numId w:val="15"/>
      </w:numPr>
      <w:contextualSpacing/>
    </w:pPr>
  </w:style>
  <w:style w:type="paragraph" w:styleId="ListNumber5">
    <w:name w:val="List Number 5"/>
    <w:basedOn w:val="Normal"/>
    <w:semiHidden/>
    <w:unhideWhenUsed/>
    <w:rsid w:val="00996709"/>
    <w:pPr>
      <w:numPr>
        <w:numId w:val="16"/>
      </w:numPr>
      <w:contextualSpacing/>
    </w:pPr>
  </w:style>
  <w:style w:type="paragraph" w:styleId="E-mailSignature">
    <w:name w:val="E-mail Signature"/>
    <w:basedOn w:val="Normal"/>
    <w:link w:val="E-mailSignatureChar"/>
    <w:semiHidden/>
    <w:unhideWhenUsed/>
    <w:rsid w:val="00996709"/>
  </w:style>
  <w:style w:type="character" w:customStyle="1" w:styleId="E-mailSignatureChar">
    <w:name w:val="E-mail Signature Char"/>
    <w:link w:val="E-mailSignature"/>
    <w:semiHidden/>
    <w:rsid w:val="00996709"/>
    <w:rPr>
      <w:rFonts w:ascii="Times New Roman" w:eastAsia="ＭＳ 明朝" w:hAnsi="Times New Roman"/>
    </w:rPr>
  </w:style>
  <w:style w:type="paragraph" w:styleId="Date">
    <w:name w:val="Date"/>
    <w:basedOn w:val="Normal"/>
    <w:next w:val="Normal"/>
    <w:link w:val="DateChar"/>
    <w:rsid w:val="00996709"/>
  </w:style>
  <w:style w:type="character" w:customStyle="1" w:styleId="DateChar">
    <w:name w:val="Date Char"/>
    <w:link w:val="Date"/>
    <w:rsid w:val="00996709"/>
    <w:rPr>
      <w:rFonts w:ascii="Times New Roman" w:eastAsia="ＭＳ 明朝" w:hAnsi="Times New Roman"/>
    </w:rPr>
  </w:style>
  <w:style w:type="paragraph" w:styleId="NormalWeb">
    <w:name w:val="Normal (Web)"/>
    <w:basedOn w:val="Normal"/>
    <w:uiPriority w:val="99"/>
    <w:semiHidden/>
    <w:unhideWhenUsed/>
    <w:rsid w:val="00996709"/>
    <w:rPr>
      <w:sz w:val="24"/>
      <w:szCs w:val="24"/>
    </w:rPr>
  </w:style>
  <w:style w:type="paragraph" w:styleId="NormalIndent">
    <w:name w:val="Normal Indent"/>
    <w:basedOn w:val="Normal"/>
    <w:semiHidden/>
    <w:unhideWhenUsed/>
    <w:rsid w:val="00996709"/>
    <w:pPr>
      <w:ind w:left="840"/>
    </w:pPr>
  </w:style>
  <w:style w:type="paragraph" w:styleId="Title">
    <w:name w:val="Title"/>
    <w:basedOn w:val="Normal"/>
    <w:next w:val="Normal"/>
    <w:link w:val="TitleChar"/>
    <w:qFormat/>
    <w:rsid w:val="00996709"/>
    <w:pPr>
      <w:spacing w:before="240"/>
      <w:jc w:val="center"/>
      <w:outlineLvl w:val="0"/>
    </w:pPr>
    <w:rPr>
      <w:rFonts w:ascii="Arial" w:eastAsia="ＭＳ ゴシック" w:hAnsi="Arial"/>
      <w:sz w:val="32"/>
      <w:szCs w:val="32"/>
    </w:rPr>
  </w:style>
  <w:style w:type="character" w:customStyle="1" w:styleId="TitleChar">
    <w:name w:val="Title Char"/>
    <w:link w:val="Title"/>
    <w:rsid w:val="00996709"/>
    <w:rPr>
      <w:rFonts w:ascii="Arial" w:eastAsia="ＭＳ ゴシック" w:hAnsi="Arial" w:cs="Times New Roman"/>
      <w:sz w:val="32"/>
      <w:szCs w:val="32"/>
    </w:rPr>
  </w:style>
  <w:style w:type="paragraph" w:styleId="Subtitle">
    <w:name w:val="Subtitle"/>
    <w:basedOn w:val="Normal"/>
    <w:next w:val="Normal"/>
    <w:link w:val="SubtitleChar"/>
    <w:qFormat/>
    <w:rsid w:val="00996709"/>
    <w:pPr>
      <w:jc w:val="center"/>
      <w:outlineLvl w:val="1"/>
    </w:pPr>
    <w:rPr>
      <w:rFonts w:ascii="Arial" w:eastAsia="ＭＳ ゴシック" w:hAnsi="Arial"/>
      <w:sz w:val="24"/>
      <w:szCs w:val="24"/>
    </w:rPr>
  </w:style>
  <w:style w:type="character" w:customStyle="1" w:styleId="SubtitleChar">
    <w:name w:val="Subtitle Char"/>
    <w:link w:val="Subtitle"/>
    <w:rsid w:val="00996709"/>
    <w:rPr>
      <w:rFonts w:ascii="Arial" w:eastAsia="ＭＳ ゴシック" w:hAnsi="Arial" w:cs="Times New Roman"/>
      <w:sz w:val="24"/>
      <w:szCs w:val="24"/>
    </w:rPr>
  </w:style>
  <w:style w:type="paragraph" w:styleId="Bibliography">
    <w:name w:val="Bibliography"/>
    <w:basedOn w:val="Normal"/>
    <w:next w:val="Normal"/>
    <w:uiPriority w:val="37"/>
    <w:semiHidden/>
    <w:unhideWhenUsed/>
    <w:rsid w:val="00996709"/>
  </w:style>
  <w:style w:type="paragraph" w:styleId="EndnoteText">
    <w:name w:val="endnote text"/>
    <w:basedOn w:val="Normal"/>
    <w:link w:val="EndnoteTextChar"/>
    <w:semiHidden/>
    <w:unhideWhenUsed/>
    <w:rsid w:val="00996709"/>
    <w:pPr>
      <w:snapToGrid w:val="0"/>
    </w:pPr>
  </w:style>
  <w:style w:type="character" w:customStyle="1" w:styleId="EndnoteTextChar">
    <w:name w:val="Endnote Text Char"/>
    <w:link w:val="EndnoteText"/>
    <w:semiHidden/>
    <w:rsid w:val="00996709"/>
    <w:rPr>
      <w:rFonts w:ascii="Times New Roman" w:eastAsia="ＭＳ 明朝" w:hAnsi="Times New Roman"/>
    </w:rPr>
  </w:style>
  <w:style w:type="paragraph" w:styleId="BodyText2">
    <w:name w:val="Body Text 2"/>
    <w:basedOn w:val="Normal"/>
    <w:link w:val="BodyText2Char"/>
    <w:semiHidden/>
    <w:unhideWhenUsed/>
    <w:rsid w:val="00996709"/>
    <w:pPr>
      <w:spacing w:line="480" w:lineRule="auto"/>
    </w:pPr>
  </w:style>
  <w:style w:type="character" w:customStyle="1" w:styleId="BodyText2Char">
    <w:name w:val="Body Text 2 Char"/>
    <w:link w:val="BodyText2"/>
    <w:semiHidden/>
    <w:rsid w:val="00996709"/>
    <w:rPr>
      <w:rFonts w:ascii="Times New Roman" w:eastAsia="ＭＳ 明朝" w:hAnsi="Times New Roman"/>
    </w:rPr>
  </w:style>
  <w:style w:type="paragraph" w:styleId="BodyText3">
    <w:name w:val="Body Text 3"/>
    <w:basedOn w:val="Normal"/>
    <w:link w:val="BodyText3Char"/>
    <w:semiHidden/>
    <w:unhideWhenUsed/>
    <w:rsid w:val="00996709"/>
    <w:rPr>
      <w:sz w:val="16"/>
      <w:szCs w:val="16"/>
    </w:rPr>
  </w:style>
  <w:style w:type="character" w:customStyle="1" w:styleId="BodyText3Char">
    <w:name w:val="Body Text 3 Char"/>
    <w:link w:val="BodyText3"/>
    <w:semiHidden/>
    <w:rsid w:val="00996709"/>
    <w:rPr>
      <w:rFonts w:ascii="Times New Roman" w:eastAsia="ＭＳ 明朝" w:hAnsi="Times New Roman"/>
      <w:sz w:val="16"/>
      <w:szCs w:val="16"/>
    </w:rPr>
  </w:style>
  <w:style w:type="paragraph" w:styleId="BodyTextIndent">
    <w:name w:val="Body Text Indent"/>
    <w:basedOn w:val="Normal"/>
    <w:link w:val="BodyTextIndentChar"/>
    <w:semiHidden/>
    <w:unhideWhenUsed/>
    <w:rsid w:val="00996709"/>
    <w:pPr>
      <w:ind w:left="851"/>
    </w:pPr>
  </w:style>
  <w:style w:type="character" w:customStyle="1" w:styleId="BodyTextIndentChar">
    <w:name w:val="Body Text Indent Char"/>
    <w:link w:val="BodyTextIndent"/>
    <w:semiHidden/>
    <w:rsid w:val="00996709"/>
    <w:rPr>
      <w:rFonts w:ascii="Times New Roman" w:eastAsia="ＭＳ 明朝" w:hAnsi="Times New Roman"/>
    </w:rPr>
  </w:style>
  <w:style w:type="paragraph" w:styleId="BodyTextIndent2">
    <w:name w:val="Body Text Indent 2"/>
    <w:basedOn w:val="Normal"/>
    <w:link w:val="BodyTextIndent2Char"/>
    <w:semiHidden/>
    <w:unhideWhenUsed/>
    <w:rsid w:val="00996709"/>
    <w:pPr>
      <w:spacing w:line="480" w:lineRule="auto"/>
      <w:ind w:left="851"/>
    </w:pPr>
  </w:style>
  <w:style w:type="character" w:customStyle="1" w:styleId="BodyTextIndent2Char">
    <w:name w:val="Body Text Indent 2 Char"/>
    <w:link w:val="BodyTextIndent2"/>
    <w:semiHidden/>
    <w:rsid w:val="00996709"/>
    <w:rPr>
      <w:rFonts w:ascii="Times New Roman" w:eastAsia="ＭＳ 明朝" w:hAnsi="Times New Roman"/>
    </w:rPr>
  </w:style>
  <w:style w:type="paragraph" w:styleId="BodyTextIndent3">
    <w:name w:val="Body Text Indent 3"/>
    <w:basedOn w:val="Normal"/>
    <w:link w:val="BodyTextIndent3Char"/>
    <w:semiHidden/>
    <w:unhideWhenUsed/>
    <w:rsid w:val="00996709"/>
    <w:pPr>
      <w:ind w:left="851"/>
    </w:pPr>
    <w:rPr>
      <w:sz w:val="16"/>
      <w:szCs w:val="16"/>
    </w:rPr>
  </w:style>
  <w:style w:type="character" w:customStyle="1" w:styleId="BodyTextIndent3Char">
    <w:name w:val="Body Text Indent 3 Char"/>
    <w:link w:val="BodyTextIndent3"/>
    <w:semiHidden/>
    <w:rsid w:val="00996709"/>
    <w:rPr>
      <w:rFonts w:ascii="Times New Roman" w:eastAsia="ＭＳ 明朝" w:hAnsi="Times New Roman"/>
      <w:sz w:val="16"/>
      <w:szCs w:val="16"/>
    </w:rPr>
  </w:style>
  <w:style w:type="paragraph" w:styleId="BodyTextFirstIndent">
    <w:name w:val="Body Text First Indent"/>
    <w:basedOn w:val="BodyText"/>
    <w:link w:val="BodyTextFirstIndentChar"/>
    <w:rsid w:val="00996709"/>
    <w:pPr>
      <w:widowControl/>
      <w:topLinePunct/>
      <w:spacing w:after="120" w:line="240" w:lineRule="auto"/>
      <w:ind w:firstLine="210"/>
    </w:pPr>
  </w:style>
  <w:style w:type="character" w:customStyle="1" w:styleId="BodyTextChar">
    <w:name w:val="Body Text Char"/>
    <w:link w:val="BodyText"/>
    <w:rsid w:val="00996709"/>
    <w:rPr>
      <w:rFonts w:ascii="Times New Roman" w:eastAsia="ＭＳ 明朝" w:hAnsi="Times New Roman"/>
    </w:rPr>
  </w:style>
  <w:style w:type="character" w:customStyle="1" w:styleId="BodyTextFirstIndentChar">
    <w:name w:val="Body Text First Indent Char"/>
    <w:link w:val="BodyTextFirstIndent"/>
    <w:rsid w:val="00996709"/>
    <w:rPr>
      <w:rFonts w:ascii="Times New Roman" w:eastAsia="ＭＳ 明朝" w:hAnsi="Times New Roman"/>
    </w:rPr>
  </w:style>
  <w:style w:type="paragraph" w:styleId="BodyTextFirstIndent2">
    <w:name w:val="Body Text First Indent 2"/>
    <w:basedOn w:val="BodyTextIndent"/>
    <w:link w:val="BodyTextFirstIndent2Char"/>
    <w:semiHidden/>
    <w:unhideWhenUsed/>
    <w:rsid w:val="00996709"/>
    <w:pPr>
      <w:ind w:firstLine="210"/>
    </w:pPr>
  </w:style>
  <w:style w:type="character" w:customStyle="1" w:styleId="BodyTextFirstIndent2Char">
    <w:name w:val="Body Text First Indent 2 Char"/>
    <w:link w:val="BodyTextFirstIndent2"/>
    <w:semiHidden/>
    <w:rsid w:val="00996709"/>
    <w:rPr>
      <w:rFonts w:ascii="Times New Roman" w:eastAsia="ＭＳ 明朝" w:hAnsi="Times New Roman"/>
    </w:rPr>
  </w:style>
  <w:style w:type="paragraph" w:styleId="TOC6">
    <w:name w:val="toc 6"/>
    <w:basedOn w:val="Normal"/>
    <w:next w:val="Normal"/>
    <w:autoRedefine/>
    <w:semiHidden/>
    <w:unhideWhenUsed/>
    <w:rsid w:val="00996709"/>
    <w:pPr>
      <w:ind w:left="1000"/>
    </w:pPr>
  </w:style>
  <w:style w:type="paragraph" w:styleId="TOC7">
    <w:name w:val="toc 7"/>
    <w:basedOn w:val="Normal"/>
    <w:next w:val="Normal"/>
    <w:autoRedefine/>
    <w:semiHidden/>
    <w:unhideWhenUsed/>
    <w:rsid w:val="00996709"/>
    <w:pPr>
      <w:ind w:left="1200"/>
    </w:pPr>
  </w:style>
  <w:style w:type="paragraph" w:styleId="TOC8">
    <w:name w:val="toc 8"/>
    <w:basedOn w:val="Normal"/>
    <w:next w:val="Normal"/>
    <w:autoRedefine/>
    <w:semiHidden/>
    <w:unhideWhenUsed/>
    <w:rsid w:val="00996709"/>
    <w:pPr>
      <w:ind w:left="1400"/>
    </w:pPr>
  </w:style>
  <w:style w:type="paragraph" w:styleId="TOC9">
    <w:name w:val="toc 9"/>
    <w:basedOn w:val="Normal"/>
    <w:next w:val="Normal"/>
    <w:autoRedefine/>
    <w:semiHidden/>
    <w:unhideWhenUsed/>
    <w:rsid w:val="00996709"/>
    <w:pPr>
      <w:ind w:left="1600"/>
    </w:pPr>
  </w:style>
  <w:style w:type="paragraph" w:styleId="TOCHeading">
    <w:name w:val="TOC Heading"/>
    <w:basedOn w:val="Heading1"/>
    <w:next w:val="Normal"/>
    <w:uiPriority w:val="39"/>
    <w:semiHidden/>
    <w:unhideWhenUsed/>
    <w:qFormat/>
    <w:rsid w:val="00996709"/>
    <w:pPr>
      <w:keepLines w:val="0"/>
      <w:numPr>
        <w:numId w:val="0"/>
      </w:numPr>
      <w:topLinePunct/>
      <w:spacing w:before="0" w:line="240" w:lineRule="auto"/>
      <w:ind w:firstLine="181"/>
      <w:outlineLvl w:val="9"/>
    </w:pPr>
    <w:rPr>
      <w:szCs w:val="24"/>
    </w:rPr>
  </w:style>
  <w:style w:type="table" w:styleId="TableGrid">
    <w:name w:val="Table Grid"/>
    <w:basedOn w:val="TableNormal"/>
    <w:rsid w:val="00235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3018DB"/>
    <w:pPr>
      <w:numPr>
        <w:numId w:val="20"/>
      </w:numPr>
    </w:pPr>
  </w:style>
  <w:style w:type="paragraph" w:styleId="Revision">
    <w:name w:val="Revision"/>
    <w:hidden/>
    <w:uiPriority w:val="99"/>
    <w:semiHidden/>
    <w:rsid w:val="006D5C39"/>
    <w:rPr>
      <w:rFonts w:ascii="Times New Roman" w:eastAsia="ＭＳ 明朝" w:hAnsi="Times New Roman"/>
    </w:rPr>
  </w:style>
  <w:style w:type="table" w:customStyle="1" w:styleId="13">
    <w:name w:val="表 (格子)1"/>
    <w:basedOn w:val="TableNormal"/>
    <w:next w:val="TableGrid"/>
    <w:rsid w:val="000D2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564300">
      <w:bodyDiv w:val="1"/>
      <w:marLeft w:val="0"/>
      <w:marRight w:val="0"/>
      <w:marTop w:val="0"/>
      <w:marBottom w:val="0"/>
      <w:divBdr>
        <w:top w:val="none" w:sz="0" w:space="0" w:color="auto"/>
        <w:left w:val="none" w:sz="0" w:space="0" w:color="auto"/>
        <w:bottom w:val="none" w:sz="0" w:space="0" w:color="auto"/>
        <w:right w:val="none" w:sz="0" w:space="0" w:color="auto"/>
      </w:divBdr>
      <w:divsChild>
        <w:div w:id="180356781">
          <w:marLeft w:val="446"/>
          <w:marRight w:val="0"/>
          <w:marTop w:val="0"/>
          <w:marBottom w:val="0"/>
          <w:divBdr>
            <w:top w:val="none" w:sz="0" w:space="0" w:color="auto"/>
            <w:left w:val="none" w:sz="0" w:space="0" w:color="auto"/>
            <w:bottom w:val="none" w:sz="0" w:space="0" w:color="auto"/>
            <w:right w:val="none" w:sz="0" w:space="0" w:color="auto"/>
          </w:divBdr>
        </w:div>
      </w:divsChild>
    </w:div>
    <w:div w:id="1196425503">
      <w:bodyDiv w:val="1"/>
      <w:marLeft w:val="0"/>
      <w:marRight w:val="0"/>
      <w:marTop w:val="0"/>
      <w:marBottom w:val="0"/>
      <w:divBdr>
        <w:top w:val="none" w:sz="0" w:space="0" w:color="auto"/>
        <w:left w:val="none" w:sz="0" w:space="0" w:color="auto"/>
        <w:bottom w:val="none" w:sz="0" w:space="0" w:color="auto"/>
        <w:right w:val="none" w:sz="0" w:space="0" w:color="auto"/>
      </w:divBdr>
      <w:divsChild>
        <w:div w:id="2050687715">
          <w:marLeft w:val="446"/>
          <w:marRight w:val="0"/>
          <w:marTop w:val="0"/>
          <w:marBottom w:val="160"/>
          <w:divBdr>
            <w:top w:val="none" w:sz="0" w:space="0" w:color="auto"/>
            <w:left w:val="none" w:sz="0" w:space="0" w:color="auto"/>
            <w:bottom w:val="none" w:sz="0" w:space="0" w:color="auto"/>
            <w:right w:val="none" w:sz="0" w:space="0" w:color="auto"/>
          </w:divBdr>
        </w:div>
      </w:divsChild>
    </w:div>
    <w:div w:id="1439985066">
      <w:bodyDiv w:val="1"/>
      <w:marLeft w:val="0"/>
      <w:marRight w:val="0"/>
      <w:marTop w:val="0"/>
      <w:marBottom w:val="0"/>
      <w:divBdr>
        <w:top w:val="none" w:sz="0" w:space="0" w:color="auto"/>
        <w:left w:val="none" w:sz="0" w:space="0" w:color="auto"/>
        <w:bottom w:val="none" w:sz="0" w:space="0" w:color="auto"/>
        <w:right w:val="none" w:sz="0" w:space="0" w:color="auto"/>
      </w:divBdr>
      <w:divsChild>
        <w:div w:id="128727642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footer" Target="footer6.xml"/><Relationship Id="rId28" Type="http://schemas.openxmlformats.org/officeDocument/2006/relationships/image" Target="media/image8.emf"/><Relationship Id="rId36"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customXml" Target="../customXml/item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_rels/footer5.xml.rels><?xml version="1.0" encoding="UTF-8" standalone="yes"?>
<Relationships xmlns="http://schemas.openxmlformats.org/package/2006/relationships"><Relationship Id="rId1" Type="http://schemas.openxmlformats.org/officeDocument/2006/relationships/image" Target="media/image1.emf"/></Relationships>
</file>

<file path=word/_rels/footer6.xml.rels><?xml version="1.0" encoding="UTF-8" standalone="yes"?>
<Relationships xmlns="http://schemas.openxmlformats.org/package/2006/relationships"><Relationship Id="rId1" Type="http://schemas.openxmlformats.org/officeDocument/2006/relationships/image" Target="media/image1.emf"/></Relationships>
</file>

<file path=word/_rels/footer7.xml.rels><?xml version="1.0" encoding="UTF-8" standalone="yes"?>
<Relationships xmlns="http://schemas.openxmlformats.org/package/2006/relationships"><Relationship Id="rId2" Type="http://schemas.openxmlformats.org/officeDocument/2006/relationships/image" Target="../../../../../../Documents%20and%20Settings/b1900078.RKS-DOMAIN/&#12487;&#12473;&#12463;&#12488;&#12483;&#12503;/post/renesas_blue_f.eps" TargetMode="External"/><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F15077-89B9-41A5-BB56-5C5CA778EA45}">
  <ds:schemaRefs>
    <ds:schemaRef ds:uri="http://schemas.openxmlformats.org/officeDocument/2006/bibliography"/>
  </ds:schemaRefs>
</ds:datastoreItem>
</file>

<file path=customXml/itemProps2.xml><?xml version="1.0" encoding="utf-8"?>
<ds:datastoreItem xmlns:ds="http://schemas.openxmlformats.org/officeDocument/2006/customXml" ds:itemID="{9D532075-0AF2-4E90-B7B2-9155428FE85B}"/>
</file>

<file path=customXml/itemProps3.xml><?xml version="1.0" encoding="utf-8"?>
<ds:datastoreItem xmlns:ds="http://schemas.openxmlformats.org/officeDocument/2006/customXml" ds:itemID="{0E7D5071-58DD-4598-922B-9FCAF444173D}"/>
</file>

<file path=customXml/itemProps4.xml><?xml version="1.0" encoding="utf-8"?>
<ds:datastoreItem xmlns:ds="http://schemas.openxmlformats.org/officeDocument/2006/customXml" ds:itemID="{094DC0BF-4606-4141-B384-EDA920060440}"/>
</file>

<file path=docProps/app.xml><?xml version="1.0" encoding="utf-8"?>
<Properties xmlns="http://schemas.openxmlformats.org/officeDocument/2006/extended-properties" xmlns:vt="http://schemas.openxmlformats.org/officeDocument/2006/docPropsVTypes">
  <Template>Normal.dotm</Template>
  <TotalTime>301</TotalTime>
  <Pages>18</Pages>
  <Words>2335</Words>
  <Characters>13316</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R-Car Series, 3rd Generation</vt:lpstr>
    </vt:vector>
  </TitlesOfParts>
  <Company>Renesas Electronics Corporation</Company>
  <LinksUpToDate>false</LinksUpToDate>
  <CharactersWithSpaces>15620</CharactersWithSpaces>
  <SharedDoc>false</SharedDoc>
  <HLinks>
    <vt:vector size="60" baseType="variant">
      <vt:variant>
        <vt:i4>5570640</vt:i4>
      </vt:variant>
      <vt:variant>
        <vt:i4>42</vt:i4>
      </vt:variant>
      <vt:variant>
        <vt:i4>0</vt:i4>
      </vt:variant>
      <vt:variant>
        <vt:i4>5</vt:i4>
      </vt:variant>
      <vt:variant>
        <vt:lpwstr>http://japan.renesas.com/contact/</vt:lpwstr>
      </vt:variant>
      <vt:variant>
        <vt:lpwstr/>
      </vt:variant>
      <vt:variant>
        <vt:i4>5046279</vt:i4>
      </vt:variant>
      <vt:variant>
        <vt:i4>39</vt:i4>
      </vt:variant>
      <vt:variant>
        <vt:i4>0</vt:i4>
      </vt:variant>
      <vt:variant>
        <vt:i4>5</vt:i4>
      </vt:variant>
      <vt:variant>
        <vt:lpwstr>http://japan.renesas.com/</vt:lpwstr>
      </vt:variant>
      <vt:variant>
        <vt:lpwstr/>
      </vt:variant>
      <vt:variant>
        <vt:i4>1900603</vt:i4>
      </vt:variant>
      <vt:variant>
        <vt:i4>32</vt:i4>
      </vt:variant>
      <vt:variant>
        <vt:i4>0</vt:i4>
      </vt:variant>
      <vt:variant>
        <vt:i4>5</vt:i4>
      </vt:variant>
      <vt:variant>
        <vt:lpwstr/>
      </vt:variant>
      <vt:variant>
        <vt:lpwstr>_Toc43196989</vt:lpwstr>
      </vt:variant>
      <vt:variant>
        <vt:i4>1835067</vt:i4>
      </vt:variant>
      <vt:variant>
        <vt:i4>26</vt:i4>
      </vt:variant>
      <vt:variant>
        <vt:i4>0</vt:i4>
      </vt:variant>
      <vt:variant>
        <vt:i4>5</vt:i4>
      </vt:variant>
      <vt:variant>
        <vt:lpwstr/>
      </vt:variant>
      <vt:variant>
        <vt:lpwstr>_Toc43196988</vt:lpwstr>
      </vt:variant>
      <vt:variant>
        <vt:i4>1245243</vt:i4>
      </vt:variant>
      <vt:variant>
        <vt:i4>20</vt:i4>
      </vt:variant>
      <vt:variant>
        <vt:i4>0</vt:i4>
      </vt:variant>
      <vt:variant>
        <vt:i4>5</vt:i4>
      </vt:variant>
      <vt:variant>
        <vt:lpwstr/>
      </vt:variant>
      <vt:variant>
        <vt:lpwstr>_Toc43196987</vt:lpwstr>
      </vt:variant>
      <vt:variant>
        <vt:i4>1179707</vt:i4>
      </vt:variant>
      <vt:variant>
        <vt:i4>14</vt:i4>
      </vt:variant>
      <vt:variant>
        <vt:i4>0</vt:i4>
      </vt:variant>
      <vt:variant>
        <vt:i4>5</vt:i4>
      </vt:variant>
      <vt:variant>
        <vt:lpwstr/>
      </vt:variant>
      <vt:variant>
        <vt:lpwstr>_Toc43196986</vt:lpwstr>
      </vt:variant>
      <vt:variant>
        <vt:i4>1114171</vt:i4>
      </vt:variant>
      <vt:variant>
        <vt:i4>8</vt:i4>
      </vt:variant>
      <vt:variant>
        <vt:i4>0</vt:i4>
      </vt:variant>
      <vt:variant>
        <vt:i4>5</vt:i4>
      </vt:variant>
      <vt:variant>
        <vt:lpwstr/>
      </vt:variant>
      <vt:variant>
        <vt:lpwstr>_Toc43196985</vt:lpwstr>
      </vt:variant>
      <vt:variant>
        <vt:i4>5177368</vt:i4>
      </vt:variant>
      <vt:variant>
        <vt:i4>18204</vt:i4>
      </vt:variant>
      <vt:variant>
        <vt:i4>1026</vt:i4>
      </vt:variant>
      <vt:variant>
        <vt:i4>1</vt:i4>
      </vt:variant>
      <vt:variant>
        <vt:lpwstr>C:\Users\b1900215\Desktop\AN_e0800\renesas_f_blue.emf</vt:lpwstr>
      </vt:variant>
      <vt:variant>
        <vt:lpwstr/>
      </vt:variant>
      <vt:variant>
        <vt:i4>5177368</vt:i4>
      </vt:variant>
      <vt:variant>
        <vt:i4>18844</vt:i4>
      </vt:variant>
      <vt:variant>
        <vt:i4>1025</vt:i4>
      </vt:variant>
      <vt:variant>
        <vt:i4>1</vt:i4>
      </vt:variant>
      <vt:variant>
        <vt:lpwstr>C:\Users\b1900215\Desktop\AN_e0800\renesas_f_blue.emf</vt:lpwstr>
      </vt:variant>
      <vt:variant>
        <vt:lpwstr/>
      </vt:variant>
      <vt:variant>
        <vt:i4>814887149</vt:i4>
      </vt:variant>
      <vt:variant>
        <vt:i4>-1</vt:i4>
      </vt:variant>
      <vt:variant>
        <vt:i4>2057</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Series, 3rd Generation</dc:title>
  <dc:subject>R01AN3724JJ0101</dc:subject>
  <dc:creator/>
  <cp:keywords>Processor Affinity</cp:keywords>
  <dc:description>2019.03</dc:description>
  <cp:lastModifiedBy>Kazuya Mizuguchi</cp:lastModifiedBy>
  <cp:revision>79</cp:revision>
  <cp:lastPrinted>2016-12-08T04:46:00Z</cp:lastPrinted>
  <dcterms:created xsi:type="dcterms:W3CDTF">2016-11-16T01:02:00Z</dcterms:created>
  <dcterms:modified xsi:type="dcterms:W3CDTF">2019-03-08T02:44:00Z</dcterms:modified>
  <cp:category>Rev.1.01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