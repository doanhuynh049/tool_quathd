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0.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FB741" w14:textId="06FB8F35" w:rsidR="00AB2DC5" w:rsidRPr="005C2253" w:rsidRDefault="004E10C5">
      <w:pPr>
        <w:pStyle w:val="productname"/>
      </w:pPr>
      <w:del w:id="1" w:author="HIDEKI HAMADA" w:date="2019-03-07T15:14:00Z">
        <w:r w:rsidRPr="005C2253" w:rsidDel="0040122C">
          <w:rPr>
            <w:noProof/>
          </w:rPr>
          <mc:AlternateContent>
            <mc:Choice Requires="wps">
              <w:drawing>
                <wp:anchor distT="0" distB="0" distL="114300" distR="114300" simplePos="0" relativeHeight="251575296" behindDoc="0" locked="0" layoutInCell="1" allowOverlap="1" wp14:anchorId="55A25752" wp14:editId="7BB19B8C">
                  <wp:simplePos x="0" y="0"/>
                  <wp:positionH relativeFrom="page">
                    <wp:posOffset>5318125</wp:posOffset>
                  </wp:positionH>
                  <wp:positionV relativeFrom="paragraph">
                    <wp:posOffset>108585</wp:posOffset>
                  </wp:positionV>
                  <wp:extent cx="1514475" cy="476250"/>
                  <wp:effectExtent l="0" t="0" r="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4" w14:textId="2E24C53B" w:rsidR="00B22CED" w:rsidRDefault="00B22CED">
                              <w:pPr>
                                <w:pStyle w:val="lonrnrd"/>
                              </w:pPr>
                              <w:r>
                                <w:fldChar w:fldCharType="begin"/>
                              </w:r>
                              <w:r>
                                <w:instrText xml:space="preserve"> </w:instrText>
                              </w:r>
                              <w:r w:rsidRPr="00F01D51">
                                <w:instrText>DOCPROPERTY  Subject</w:instrText>
                              </w:r>
                              <w:r>
                                <w:instrText xml:space="preserve">  \* MERGEFORMAT </w:instrText>
                              </w:r>
                              <w:r>
                                <w:fldChar w:fldCharType="separate"/>
                              </w:r>
                              <w:r w:rsidR="00852BA3">
                                <w:t>R01AN3724EJ0100</w:t>
                              </w:r>
                              <w:r>
                                <w:fldChar w:fldCharType="end"/>
                              </w:r>
                            </w:p>
                            <w:p w14:paraId="55A25815" w14:textId="14EE9A89" w:rsidR="00B22CED" w:rsidRDefault="00B22CED">
                              <w:pPr>
                                <w:pStyle w:val="lonrnrd"/>
                              </w:pPr>
                              <w:r>
                                <w:fldChar w:fldCharType="begin"/>
                              </w:r>
                              <w:r>
                                <w:instrText xml:space="preserve"> </w:instrText>
                              </w:r>
                              <w:r w:rsidRPr="00F01D51">
                                <w:instrText>DOCPROPERTY  Category</w:instrText>
                              </w:r>
                              <w:r>
                                <w:instrText xml:space="preserve">  \* MERGEFORMAT </w:instrText>
                              </w:r>
                              <w:r>
                                <w:fldChar w:fldCharType="separate"/>
                              </w:r>
                              <w:r w:rsidR="00852BA3">
                                <w:t>Rev.1.0</w:t>
                              </w:r>
                              <w:del w:id="2" w:author="Nam Dang" w:date="2019-02-27T11:00:00Z">
                                <w:r w:rsidR="00852BA3" w:rsidDel="00A5474E">
                                  <w:delText>0</w:delText>
                                </w:r>
                              </w:del>
                              <w:r>
                                <w:fldChar w:fldCharType="end"/>
                              </w:r>
                              <w:ins w:id="3" w:author="Nam Dang" w:date="2019-02-27T11:00:00Z">
                                <w:r w:rsidR="00A5474E">
                                  <w:t>1</w:t>
                                </w:r>
                              </w:ins>
                            </w:p>
                            <w:p w14:paraId="55A25816" w14:textId="5854A5DE" w:rsidR="00B22CED" w:rsidRDefault="00B22CED">
                              <w:pPr>
                                <w:pStyle w:val="lonrnrd"/>
                              </w:pPr>
                              <w:r>
                                <w:fldChar w:fldCharType="begin"/>
                              </w:r>
                              <w:r>
                                <w:instrText xml:space="preserve"> </w:instrText>
                              </w:r>
                              <w:r w:rsidRPr="00F01D51">
                                <w:instrText>DOCPROPERTY  Comments</w:instrText>
                              </w:r>
                              <w:r>
                                <w:instrText xml:space="preserve">  \* MERGEFORMAT </w:instrText>
                              </w:r>
                              <w:r>
                                <w:fldChar w:fldCharType="separate"/>
                              </w:r>
                              <w:ins w:id="4" w:author="Nam Dang" w:date="2019-02-27T11:00:00Z">
                                <w:r w:rsidR="00A5474E">
                                  <w:t>February</w:t>
                                </w:r>
                              </w:ins>
                              <w:del w:id="5" w:author="Nam Dang" w:date="2019-02-27T11:00:00Z">
                                <w:r w:rsidR="00026C35" w:rsidDel="00A5474E">
                                  <w:delText>May</w:delText>
                                </w:r>
                              </w:del>
                              <w:r w:rsidR="00026C35">
                                <w:t>, 201</w:t>
                              </w:r>
                              <w:del w:id="6" w:author="Nam Dang" w:date="2019-02-27T11:00:00Z">
                                <w:r w:rsidR="00026C35" w:rsidDel="00A5474E">
                                  <w:delText>7</w:delText>
                                </w:r>
                              </w:del>
                              <w:r>
                                <w:fldChar w:fldCharType="end"/>
                              </w:r>
                              <w:ins w:id="7" w:author="Nam Dang" w:date="2019-02-27T11:00:00Z">
                                <w:r w:rsidR="00A5474E">
                                  <w:t>9</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A25752" id="_x0000_t202" coordsize="21600,21600" o:spt="202" path="m,l,21600r21600,l21600,xe">
                  <v:stroke joinstyle="miter"/>
                  <v:path gradientshapeok="t" o:connecttype="rect"/>
                </v:shapetype>
                <v:shape id="Text Box 2" o:spid="_x0000_s1026" type="#_x0000_t202" style="position:absolute;margin-left:418.75pt;margin-top:8.55pt;width:119.25pt;height:37.5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" filled="f" stroked="f">
                  <v:textbox inset="0,0,0,0">
                    <w:txbxContent>
                      <w:p w14:paraId="55A25814" w14:textId="2E24C53B" w:rsidR="00B22CED" w:rsidRDefault="00B22CED">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rsidR="00852BA3">
                          <w:t>R01AN3724EJ0100</w:t>
                        </w:r>
                        <w:proofErr w:type="spellEnd"/>
                        <w:r>
                          <w:fldChar w:fldCharType="end"/>
                        </w:r>
                      </w:p>
                      <w:p w14:paraId="55A25815" w14:textId="14EE9A89" w:rsidR="00B22CED" w:rsidRDefault="00B22CED">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rsidR="00852BA3">
                          <w:t>Rev.1.0</w:t>
                        </w:r>
                        <w:del w:id="8" w:author="Nam Dang" w:date="2019-02-27T11:00:00Z">
                          <w:r w:rsidR="00852BA3" w:rsidDel="00A5474E">
                            <w:delText>0</w:delText>
                          </w:r>
                        </w:del>
                        <w:r>
                          <w:fldChar w:fldCharType="end"/>
                        </w:r>
                        <w:ins w:id="9" w:author="Nam Dang" w:date="2019-02-27T11:00:00Z">
                          <w:r w:rsidR="00A5474E">
                            <w:t>1</w:t>
                          </w:r>
                        </w:ins>
                        <w:proofErr w:type="spellEnd"/>
                      </w:p>
                      <w:p w14:paraId="55A25816" w14:textId="5854A5DE" w:rsidR="00B22CED" w:rsidRDefault="00B22CED">
                        <w:pPr>
                          <w:pStyle w:val="lonrnrd"/>
                        </w:pPr>
                        <w:r>
                          <w:fldChar w:fldCharType="begin"/>
                        </w:r>
                        <w:r>
                          <w:instrText xml:space="preserve"> </w:instrText>
                        </w:r>
                        <w:r w:rsidRPr="00F01D51">
                          <w:instrText>DOCPROPERTY  Comments</w:instrText>
                        </w:r>
                        <w:r>
                          <w:instrText xml:space="preserve">  \* MERGEFORMAT </w:instrText>
                        </w:r>
                        <w:r>
                          <w:fldChar w:fldCharType="separate"/>
                        </w:r>
                        <w:ins w:id="10" w:author="Nam Dang" w:date="2019-02-27T11:00:00Z">
                          <w:r w:rsidR="00A5474E">
                            <w:t>February</w:t>
                          </w:r>
                        </w:ins>
                        <w:del w:id="11" w:author="Nam Dang" w:date="2019-02-27T11:00:00Z">
                          <w:r w:rsidR="00026C35" w:rsidDel="00A5474E">
                            <w:delText>May</w:delText>
                          </w:r>
                        </w:del>
                        <w:r w:rsidR="00026C35">
                          <w:t>, 201</w:t>
                        </w:r>
                        <w:del w:id="12" w:author="Nam Dang" w:date="2019-02-27T11:00:00Z">
                          <w:r w:rsidR="00026C35" w:rsidDel="00A5474E">
                            <w:delText>7</w:delText>
                          </w:r>
                        </w:del>
                        <w:r>
                          <w:fldChar w:fldCharType="end"/>
                        </w:r>
                        <w:ins w:id="13" w:author="Nam Dang" w:date="2019-02-27T11:00:00Z">
                          <w:r w:rsidR="00A5474E">
                            <w:t>9</w:t>
                          </w:r>
                        </w:ins>
                      </w:p>
                    </w:txbxContent>
                  </v:textbox>
                  <w10:wrap anchorx="page"/>
                </v:shape>
              </w:pict>
            </mc:Fallback>
          </mc:AlternateContent>
        </w:r>
      </w:del>
      <w:r w:rsidR="00CE080F" w:rsidRPr="005C2253">
        <w:fldChar w:fldCharType="begin"/>
      </w:r>
      <w:r w:rsidR="00CE080F" w:rsidRPr="005C2253">
        <w:instrText xml:space="preserve"> </w:instrText>
      </w:r>
      <w:r w:rsidR="00F01D51" w:rsidRPr="005C2253">
        <w:instrText>TITLE</w:instrText>
      </w:r>
      <w:r w:rsidR="00CE080F" w:rsidRPr="005C2253">
        <w:rPr>
          <w:rFonts w:hint="eastAsia"/>
        </w:rPr>
        <w:instrText xml:space="preserve">   \* MERGEFORMAT</w:instrText>
      </w:r>
      <w:r w:rsidR="00CE080F" w:rsidRPr="005C2253">
        <w:instrText xml:space="preserve"> </w:instrText>
      </w:r>
      <w:r w:rsidR="00CE080F" w:rsidRPr="005C2253">
        <w:fldChar w:fldCharType="separate"/>
      </w:r>
      <w:r w:rsidR="00FB7879" w:rsidRPr="005C2253">
        <w:t>R-Car Series, 3rd Generation</w:t>
      </w:r>
      <w:r w:rsidR="00CE080F" w:rsidRPr="005C2253">
        <w:fldChar w:fldCharType="end"/>
      </w:r>
    </w:p>
    <w:p w14:paraId="55A255DA" w14:textId="04D04CE0" w:rsidR="00F56DB8" w:rsidRPr="005C2253" w:rsidRDefault="008C2A89" w:rsidP="004C01EB">
      <w:pPr>
        <w:pStyle w:val="documentname"/>
      </w:pPr>
      <w:r w:rsidRPr="005C2253">
        <w:fldChar w:fldCharType="begin"/>
      </w:r>
      <w:r w:rsidRPr="005C2253">
        <w:instrText xml:space="preserve"> </w:instrText>
      </w:r>
      <w:r w:rsidR="00F01D51" w:rsidRPr="005C2253">
        <w:instrText>DOCPROPERTY  Keywords</w:instrText>
      </w:r>
      <w:r w:rsidRPr="005C2253">
        <w:rPr>
          <w:rFonts w:hint="eastAsia"/>
        </w:rPr>
        <w:instrText xml:space="preserve">  \* MERGEFORMAT</w:instrText>
      </w:r>
      <w:r w:rsidRPr="005C2253">
        <w:instrText xml:space="preserve"> </w:instrText>
      </w:r>
      <w:r w:rsidRPr="005C2253">
        <w:fldChar w:fldCharType="separate"/>
      </w:r>
      <w:r w:rsidR="000F2E34" w:rsidRPr="000F2E34">
        <w:rPr>
          <w:bCs/>
        </w:rPr>
        <w:t>Processor</w:t>
      </w:r>
      <w:r w:rsidR="000F2E34">
        <w:t xml:space="preserve"> Affinity</w:t>
      </w:r>
      <w:r w:rsidRPr="005C2253">
        <w:fldChar w:fldCharType="end"/>
      </w:r>
    </w:p>
    <w:p w14:paraId="15758A2F" w14:textId="77777777" w:rsidR="00B30EEA" w:rsidRPr="005C2253" w:rsidRDefault="00B30EEA" w:rsidP="00B30EEA">
      <w:pPr>
        <w:pStyle w:val="introductionheader"/>
      </w:pPr>
      <w:r w:rsidRPr="005C2253">
        <w:rPr>
          <w:rFonts w:hint="eastAsia"/>
        </w:rPr>
        <w:t>Introduction</w:t>
      </w:r>
    </w:p>
    <w:p w14:paraId="55A255DC" w14:textId="1026D316" w:rsidR="00325EA5" w:rsidRPr="005C2253" w:rsidRDefault="00325EA5" w:rsidP="00B30EEA">
      <w:r w:rsidRPr="005C2253">
        <w:t>[Background]</w:t>
      </w:r>
    </w:p>
    <w:p w14:paraId="6F3DDA94" w14:textId="78974A41" w:rsidR="00B30EEA" w:rsidRPr="005C2253" w:rsidRDefault="004A4E3C" w:rsidP="00B30EEA">
      <w:r w:rsidRPr="005C2253">
        <w:t>Third</w:t>
      </w:r>
      <w:r w:rsidR="00E245F3" w:rsidRPr="005C2253">
        <w:rPr>
          <w:rFonts w:hint="eastAsia"/>
        </w:rPr>
        <w:t>-</w:t>
      </w:r>
      <w:r w:rsidR="00B30EEA" w:rsidRPr="005C2253">
        <w:t xml:space="preserve">generation R-Car series products have two </w:t>
      </w:r>
      <w:r w:rsidR="0033591F" w:rsidRPr="005C2253">
        <w:t>type</w:t>
      </w:r>
      <w:r w:rsidR="00B30EEA" w:rsidRPr="005C2253">
        <w:t>s of CPU</w:t>
      </w:r>
      <w:r w:rsidR="00B5693D" w:rsidRPr="005C2253">
        <w:rPr>
          <w:rFonts w:hint="eastAsia"/>
        </w:rPr>
        <w:t>:</w:t>
      </w:r>
      <w:r w:rsidR="00B30EEA" w:rsidRPr="005C2253">
        <w:t xml:space="preserve"> </w:t>
      </w:r>
      <w:r w:rsidR="00B30EEA" w:rsidRPr="005C2253">
        <w:rPr>
          <w:rFonts w:hint="eastAsia"/>
        </w:rPr>
        <w:t>Cortex-A57</w:t>
      </w:r>
      <w:r w:rsidR="00B30EEA" w:rsidRPr="005C2253">
        <w:t xml:space="preserve"> </w:t>
      </w:r>
      <w:r w:rsidR="00B30EEA" w:rsidRPr="005C2253">
        <w:rPr>
          <w:rFonts w:hint="eastAsia"/>
        </w:rPr>
        <w:t>cores</w:t>
      </w:r>
      <w:r w:rsidR="00A4780A" w:rsidRPr="005C2253">
        <w:t xml:space="preserve"> (CA57</w:t>
      </w:r>
      <w:r w:rsidR="00DB4B28" w:rsidRPr="005C2253">
        <w:rPr>
          <w:rFonts w:hint="eastAsia"/>
        </w:rPr>
        <w:t>s</w:t>
      </w:r>
      <w:r w:rsidR="00A4780A" w:rsidRPr="005C2253">
        <w:t xml:space="preserve">) </w:t>
      </w:r>
      <w:r w:rsidR="00E245F3" w:rsidRPr="005C2253">
        <w:rPr>
          <w:rFonts w:hint="eastAsia"/>
        </w:rPr>
        <w:t xml:space="preserve">with </w:t>
      </w:r>
      <w:r w:rsidR="00F278E6" w:rsidRPr="005C2253">
        <w:t xml:space="preserve">high processing performance and </w:t>
      </w:r>
      <w:r w:rsidR="00F278E6" w:rsidRPr="005C2253">
        <w:rPr>
          <w:rFonts w:hint="eastAsia"/>
        </w:rPr>
        <w:t>Cortex-A53</w:t>
      </w:r>
      <w:r w:rsidR="00F278E6" w:rsidRPr="005C2253">
        <w:t xml:space="preserve"> core</w:t>
      </w:r>
      <w:r w:rsidR="00B5693D" w:rsidRPr="005C2253">
        <w:rPr>
          <w:rFonts w:hint="eastAsia"/>
        </w:rPr>
        <w:t>s</w:t>
      </w:r>
      <w:r w:rsidR="00F278E6" w:rsidRPr="005C2253">
        <w:t xml:space="preserve"> </w:t>
      </w:r>
      <w:r w:rsidR="00A4780A" w:rsidRPr="005C2253">
        <w:t>(CA53</w:t>
      </w:r>
      <w:r w:rsidR="00DB4B28" w:rsidRPr="005C2253">
        <w:rPr>
          <w:rFonts w:hint="eastAsia"/>
        </w:rPr>
        <w:t>s</w:t>
      </w:r>
      <w:r w:rsidR="00A4780A" w:rsidRPr="005C2253">
        <w:t xml:space="preserve">) </w:t>
      </w:r>
      <w:r w:rsidR="00E245F3" w:rsidRPr="005C2253">
        <w:rPr>
          <w:rFonts w:hint="eastAsia"/>
        </w:rPr>
        <w:t xml:space="preserve">with </w:t>
      </w:r>
      <w:r w:rsidR="00F278E6" w:rsidRPr="005C2253">
        <w:t>low</w:t>
      </w:r>
      <w:r w:rsidR="00E245F3" w:rsidRPr="005C2253">
        <w:rPr>
          <w:rFonts w:hint="eastAsia"/>
        </w:rPr>
        <w:t xml:space="preserve"> </w:t>
      </w:r>
      <w:r w:rsidR="00F278E6" w:rsidRPr="005C2253">
        <w:t>power</w:t>
      </w:r>
      <w:r w:rsidR="00E245F3" w:rsidRPr="005C2253">
        <w:rPr>
          <w:rFonts w:hint="eastAsia"/>
        </w:rPr>
        <w:t xml:space="preserve"> </w:t>
      </w:r>
      <w:r w:rsidR="00F278E6" w:rsidRPr="005C2253">
        <w:t xml:space="preserve">consumption </w:t>
      </w:r>
      <w:r w:rsidR="00E245F3" w:rsidRPr="005C2253">
        <w:rPr>
          <w:rFonts w:hint="eastAsia"/>
        </w:rPr>
        <w:t xml:space="preserve">but </w:t>
      </w:r>
      <w:r w:rsidR="00B5693D" w:rsidRPr="005C2253">
        <w:rPr>
          <w:rFonts w:hint="eastAsia"/>
        </w:rPr>
        <w:t xml:space="preserve">also </w:t>
      </w:r>
      <w:r w:rsidR="00E245F3" w:rsidRPr="005C2253">
        <w:rPr>
          <w:rFonts w:hint="eastAsia"/>
        </w:rPr>
        <w:t xml:space="preserve">lower </w:t>
      </w:r>
      <w:r w:rsidR="009305C0" w:rsidRPr="005C2253">
        <w:t>processing performance.</w:t>
      </w:r>
      <w:r w:rsidR="00A4780A" w:rsidRPr="005C2253">
        <w:t xml:space="preserve"> </w:t>
      </w:r>
      <w:r w:rsidR="00E245F3" w:rsidRPr="005C2253">
        <w:rPr>
          <w:rFonts w:hint="eastAsia"/>
        </w:rPr>
        <w:t xml:space="preserve">In-vehicle </w:t>
      </w:r>
      <w:r w:rsidR="008E3366" w:rsidRPr="005C2253">
        <w:t>s</w:t>
      </w:r>
      <w:r w:rsidR="00A4780A" w:rsidRPr="005C2253">
        <w:rPr>
          <w:rFonts w:hint="eastAsia"/>
        </w:rPr>
        <w:t>ystems</w:t>
      </w:r>
      <w:r w:rsidR="00A4780A" w:rsidRPr="005C2253">
        <w:t xml:space="preserve"> </w:t>
      </w:r>
      <w:r w:rsidR="00E245F3" w:rsidRPr="005C2253">
        <w:rPr>
          <w:rFonts w:hint="eastAsia"/>
        </w:rPr>
        <w:t xml:space="preserve">require </w:t>
      </w:r>
      <w:r w:rsidR="00A4780A" w:rsidRPr="005C2253">
        <w:t>s</w:t>
      </w:r>
      <w:r w:rsidR="001E2E0A" w:rsidRPr="005C2253">
        <w:t>everal applications</w:t>
      </w:r>
      <w:r w:rsidR="00336279" w:rsidRPr="005C2253">
        <w:t>,</w:t>
      </w:r>
      <w:r w:rsidR="001E2E0A" w:rsidRPr="005C2253">
        <w:t xml:space="preserve"> </w:t>
      </w:r>
      <w:r w:rsidR="00A4780A" w:rsidRPr="005C2253">
        <w:t xml:space="preserve">such as navigation, </w:t>
      </w:r>
      <w:r w:rsidR="00C22D12" w:rsidRPr="005C2253">
        <w:rPr>
          <w:rFonts w:hint="eastAsia"/>
        </w:rPr>
        <w:t xml:space="preserve">the </w:t>
      </w:r>
      <w:r w:rsidR="00CA0DEA" w:rsidRPr="005C2253">
        <w:t>playback of music or video</w:t>
      </w:r>
      <w:r w:rsidR="00A4780A" w:rsidRPr="005C2253">
        <w:t>,</w:t>
      </w:r>
      <w:r w:rsidR="00336279" w:rsidRPr="005C2253">
        <w:t xml:space="preserve"> </w:t>
      </w:r>
      <w:r w:rsidR="00E245F3" w:rsidRPr="005C2253">
        <w:rPr>
          <w:rFonts w:hint="eastAsia"/>
        </w:rPr>
        <w:t xml:space="preserve">and </w:t>
      </w:r>
      <w:r w:rsidR="005D1198" w:rsidRPr="005D1198">
        <w:t>display</w:t>
      </w:r>
      <w:r w:rsidR="00E245F3" w:rsidRPr="005C2253">
        <w:rPr>
          <w:rFonts w:hint="eastAsia"/>
        </w:rPr>
        <w:t xml:space="preserve"> on </w:t>
      </w:r>
      <w:r w:rsidR="00336279" w:rsidRPr="005C2253">
        <w:t xml:space="preserve">meters, </w:t>
      </w:r>
      <w:r w:rsidR="005663AD" w:rsidRPr="005C2253">
        <w:t xml:space="preserve">to </w:t>
      </w:r>
      <w:r w:rsidR="00336279" w:rsidRPr="005C2253">
        <w:t>r</w:t>
      </w:r>
      <w:r w:rsidR="001E2E0A" w:rsidRPr="005C2253">
        <w:t>un at the same time</w:t>
      </w:r>
      <w:r w:rsidR="00336279" w:rsidRPr="005C2253">
        <w:t xml:space="preserve">. </w:t>
      </w:r>
      <w:r w:rsidR="00775906" w:rsidRPr="005C2253">
        <w:t>A</w:t>
      </w:r>
      <w:r w:rsidR="00336279" w:rsidRPr="005C2253">
        <w:t xml:space="preserve"> multi-core environment, </w:t>
      </w:r>
      <w:r w:rsidR="00E245F3" w:rsidRPr="005C2253">
        <w:rPr>
          <w:rFonts w:hint="eastAsia"/>
        </w:rPr>
        <w:t xml:space="preserve">which includes </w:t>
      </w:r>
      <w:r w:rsidR="00057708" w:rsidRPr="005C2253">
        <w:t>multiple</w:t>
      </w:r>
      <w:r w:rsidR="00336279" w:rsidRPr="005C2253">
        <w:t xml:space="preserve"> CPUs, is </w:t>
      </w:r>
      <w:r w:rsidR="00E245F3" w:rsidRPr="005C2253">
        <w:rPr>
          <w:rFonts w:hint="eastAsia"/>
        </w:rPr>
        <w:t xml:space="preserve">generally </w:t>
      </w:r>
      <w:r w:rsidR="00336279" w:rsidRPr="005C2253">
        <w:t>more suitable</w:t>
      </w:r>
      <w:r w:rsidR="00200BCA" w:rsidRPr="005C2253">
        <w:t xml:space="preserve"> for </w:t>
      </w:r>
      <w:r w:rsidR="00775906" w:rsidRPr="005C2253">
        <w:t xml:space="preserve">such cases. Accordingly, </w:t>
      </w:r>
      <w:r w:rsidRPr="005C2253">
        <w:t>thi</w:t>
      </w:r>
      <w:r w:rsidR="00775906" w:rsidRPr="005C2253">
        <w:t>rd</w:t>
      </w:r>
      <w:r w:rsidR="00C22D12" w:rsidRPr="005C2253">
        <w:rPr>
          <w:rFonts w:hint="eastAsia"/>
        </w:rPr>
        <w:t>-</w:t>
      </w:r>
      <w:r w:rsidR="00775906" w:rsidRPr="005C2253">
        <w:t xml:space="preserve">generation R-Car series products </w:t>
      </w:r>
      <w:r w:rsidR="008E3366" w:rsidRPr="005C2253">
        <w:t xml:space="preserve">are </w:t>
      </w:r>
      <w:r w:rsidR="005663AD" w:rsidRPr="005C2253">
        <w:t xml:space="preserve">suitable </w:t>
      </w:r>
      <w:r w:rsidR="00C22D12" w:rsidRPr="005C2253">
        <w:rPr>
          <w:rFonts w:hint="eastAsia"/>
        </w:rPr>
        <w:t xml:space="preserve">in </w:t>
      </w:r>
      <w:r w:rsidR="00E245F3" w:rsidRPr="005C2253">
        <w:rPr>
          <w:rFonts w:hint="eastAsia"/>
        </w:rPr>
        <w:t xml:space="preserve">such </w:t>
      </w:r>
      <w:r w:rsidR="00775906" w:rsidRPr="005C2253">
        <w:t>cases.</w:t>
      </w:r>
    </w:p>
    <w:p w14:paraId="55A255DE" w14:textId="77777777" w:rsidR="00325EA5" w:rsidRPr="005C2253" w:rsidRDefault="00325EA5" w:rsidP="002B1F31">
      <w:pPr>
        <w:pStyle w:val="Space"/>
      </w:pPr>
    </w:p>
    <w:p w14:paraId="7FFE1CC8" w14:textId="7A85E369" w:rsidR="00775906" w:rsidRDefault="00775906" w:rsidP="00AE11D3">
      <w:r w:rsidRPr="005C2253">
        <w:rPr>
          <w:rFonts w:hint="eastAsia"/>
        </w:rPr>
        <w:t>On the other hand,</w:t>
      </w:r>
      <w:r w:rsidRPr="005C2253">
        <w:t xml:space="preserve"> booting</w:t>
      </w:r>
      <w:r w:rsidR="00DD4058" w:rsidRPr="005C2253">
        <w:t xml:space="preserve"> </w:t>
      </w:r>
      <w:r w:rsidR="0042012C" w:rsidRPr="005C2253">
        <w:rPr>
          <w:rFonts w:hint="eastAsia"/>
        </w:rPr>
        <w:t xml:space="preserve">up </w:t>
      </w:r>
      <w:r w:rsidR="00DD4058" w:rsidRPr="005C2253">
        <w:t xml:space="preserve">the </w:t>
      </w:r>
      <w:r w:rsidR="00DD4058" w:rsidRPr="005C2253">
        <w:rPr>
          <w:rFonts w:hint="eastAsia"/>
        </w:rPr>
        <w:t>CA57</w:t>
      </w:r>
      <w:r w:rsidR="00DB4B28" w:rsidRPr="005C2253">
        <w:rPr>
          <w:rFonts w:hint="eastAsia"/>
        </w:rPr>
        <w:t>s</w:t>
      </w:r>
      <w:r w:rsidR="00DD4058" w:rsidRPr="005C2253">
        <w:t xml:space="preserve"> and </w:t>
      </w:r>
      <w:r w:rsidR="00DD4058" w:rsidRPr="005C2253">
        <w:rPr>
          <w:rFonts w:hint="eastAsia"/>
        </w:rPr>
        <w:t>CA53</w:t>
      </w:r>
      <w:r w:rsidR="00DB4B28" w:rsidRPr="005C2253">
        <w:rPr>
          <w:rFonts w:hint="eastAsia"/>
        </w:rPr>
        <w:t>s</w:t>
      </w:r>
      <w:r w:rsidR="00DD4058" w:rsidRPr="005C2253">
        <w:t xml:space="preserve"> </w:t>
      </w:r>
      <w:r w:rsidRPr="005C2253">
        <w:t xml:space="preserve">with </w:t>
      </w:r>
      <w:r w:rsidR="00E245F3" w:rsidRPr="005C2253">
        <w:rPr>
          <w:rFonts w:hint="eastAsia"/>
        </w:rPr>
        <w:t xml:space="preserve">their </w:t>
      </w:r>
      <w:r w:rsidRPr="005C2253">
        <w:t>different performances</w:t>
      </w:r>
      <w:r w:rsidR="00DD4058" w:rsidRPr="005C2253">
        <w:t xml:space="preserve"> at the same time </w:t>
      </w:r>
      <w:r w:rsidR="00ED6367" w:rsidRPr="005C2253">
        <w:t>creates</w:t>
      </w:r>
      <w:r w:rsidR="00DD4058" w:rsidRPr="005C2253">
        <w:t xml:space="preserve"> problems </w:t>
      </w:r>
      <w:r w:rsidR="00E245F3" w:rsidRPr="005C2253">
        <w:rPr>
          <w:rFonts w:hint="eastAsia"/>
        </w:rPr>
        <w:t xml:space="preserve">that must </w:t>
      </w:r>
      <w:r w:rsidR="00DD4058" w:rsidRPr="005C2253">
        <w:t xml:space="preserve">be taken into account. </w:t>
      </w:r>
      <w:r w:rsidR="00C34D39" w:rsidRPr="005C2253">
        <w:t>Namely</w:t>
      </w:r>
      <w:r w:rsidR="00707CF2" w:rsidRPr="005C2253">
        <w:t>, since t</w:t>
      </w:r>
      <w:r w:rsidR="00DD4058" w:rsidRPr="005C2253">
        <w:t>he Linux scheduler a</w:t>
      </w:r>
      <w:r w:rsidR="00D43C13" w:rsidRPr="005C2253">
        <w:t>ssign</w:t>
      </w:r>
      <w:r w:rsidR="00DD4058" w:rsidRPr="005C2253">
        <w:t>s process</w:t>
      </w:r>
      <w:r w:rsidR="00E245F3" w:rsidRPr="005C2253">
        <w:rPr>
          <w:rFonts w:hint="eastAsia"/>
        </w:rPr>
        <w:t>es</w:t>
      </w:r>
      <w:r w:rsidR="00DD4058" w:rsidRPr="005C2253">
        <w:t xml:space="preserve"> to CPU</w:t>
      </w:r>
      <w:r w:rsidR="00E245F3" w:rsidRPr="005C2253">
        <w:rPr>
          <w:rFonts w:hint="eastAsia"/>
        </w:rPr>
        <w:t>s</w:t>
      </w:r>
      <w:r w:rsidR="00DD4058" w:rsidRPr="005C2253">
        <w:t xml:space="preserve"> </w:t>
      </w:r>
      <w:r w:rsidR="00E245F3" w:rsidRPr="005C2253">
        <w:rPr>
          <w:rFonts w:hint="eastAsia"/>
        </w:rPr>
        <w:t xml:space="preserve">such </w:t>
      </w:r>
      <w:r w:rsidR="00DD4058" w:rsidRPr="005C2253">
        <w:t xml:space="preserve">that </w:t>
      </w:r>
      <w:r w:rsidR="00E245F3" w:rsidRPr="005C2253">
        <w:rPr>
          <w:rFonts w:hint="eastAsia"/>
        </w:rPr>
        <w:t xml:space="preserve">the </w:t>
      </w:r>
      <w:r w:rsidR="00DD4058" w:rsidRPr="005C2253">
        <w:t>load on each CPU is equal</w:t>
      </w:r>
      <w:r w:rsidR="009C6C0B" w:rsidRPr="005C2253">
        <w:t xml:space="preserve"> in the environment</w:t>
      </w:r>
      <w:r w:rsidR="00707CF2" w:rsidRPr="005C2253">
        <w:t>,</w:t>
      </w:r>
      <w:r w:rsidR="009C6C0B" w:rsidRPr="005C2253">
        <w:t xml:space="preserve"> </w:t>
      </w:r>
      <w:r w:rsidR="00E245F3" w:rsidRPr="005C2253">
        <w:rPr>
          <w:rFonts w:hint="eastAsia"/>
        </w:rPr>
        <w:t xml:space="preserve">the </w:t>
      </w:r>
      <w:r w:rsidR="00C612C1" w:rsidRPr="005C2253">
        <w:t xml:space="preserve">CPU </w:t>
      </w:r>
      <w:r w:rsidR="005663AD" w:rsidRPr="005C2253">
        <w:t>on which</w:t>
      </w:r>
      <w:r w:rsidR="005C1E85" w:rsidRPr="005C2253">
        <w:t xml:space="preserve"> a</w:t>
      </w:r>
      <w:r w:rsidR="005663AD" w:rsidRPr="005C2253">
        <w:t xml:space="preserve"> process run</w:t>
      </w:r>
      <w:r w:rsidR="005C1E85" w:rsidRPr="005C2253">
        <w:t>s</w:t>
      </w:r>
      <w:r w:rsidR="005663AD" w:rsidRPr="005C2253">
        <w:t xml:space="preserve"> may </w:t>
      </w:r>
      <w:r w:rsidR="00C612C1" w:rsidRPr="005C2253">
        <w:t>switch</w:t>
      </w:r>
      <w:r w:rsidR="009C6C0B" w:rsidRPr="005C2253">
        <w:t xml:space="preserve"> </w:t>
      </w:r>
      <w:r w:rsidR="00C612C1" w:rsidRPr="005C2253">
        <w:t xml:space="preserve">between </w:t>
      </w:r>
      <w:r w:rsidR="00DB4B28" w:rsidRPr="005C2253">
        <w:rPr>
          <w:rFonts w:hint="eastAsia"/>
        </w:rPr>
        <w:t xml:space="preserve">a </w:t>
      </w:r>
      <w:r w:rsidR="00C612C1" w:rsidRPr="005C2253">
        <w:rPr>
          <w:rFonts w:hint="eastAsia"/>
        </w:rPr>
        <w:t>CA57</w:t>
      </w:r>
      <w:r w:rsidR="00C612C1" w:rsidRPr="005C2253">
        <w:t xml:space="preserve"> and </w:t>
      </w:r>
      <w:r w:rsidR="00DB4B28" w:rsidRPr="005C2253">
        <w:rPr>
          <w:rFonts w:hint="eastAsia"/>
        </w:rPr>
        <w:t xml:space="preserve">a </w:t>
      </w:r>
      <w:r w:rsidR="00C612C1" w:rsidRPr="005C2253">
        <w:rPr>
          <w:rFonts w:hint="eastAsia"/>
        </w:rPr>
        <w:t>CA53</w:t>
      </w:r>
      <w:r w:rsidR="009C6C0B" w:rsidRPr="005C2253">
        <w:rPr>
          <w:rFonts w:hint="eastAsia"/>
        </w:rPr>
        <w:t>.</w:t>
      </w:r>
      <w:r w:rsidR="009C6C0B" w:rsidRPr="005C2253">
        <w:t xml:space="preserve"> </w:t>
      </w:r>
      <w:r w:rsidR="00C34D39" w:rsidRPr="005C2253">
        <w:t xml:space="preserve">This </w:t>
      </w:r>
      <w:r w:rsidR="009C6C0B" w:rsidRPr="005C2253">
        <w:t>leads to</w:t>
      </w:r>
      <w:r w:rsidR="00C34D39" w:rsidRPr="005C2253">
        <w:t xml:space="preserve"> a problem </w:t>
      </w:r>
      <w:r w:rsidR="009369AD" w:rsidRPr="005C2253">
        <w:t xml:space="preserve">of </w:t>
      </w:r>
      <w:r w:rsidR="003A4E29" w:rsidRPr="005C2253">
        <w:t>application</w:t>
      </w:r>
      <w:r w:rsidR="00E245F3" w:rsidRPr="005C2253">
        <w:rPr>
          <w:rFonts w:hint="eastAsia"/>
        </w:rPr>
        <w:t>s</w:t>
      </w:r>
      <w:r w:rsidR="00C22D12" w:rsidRPr="005C2253">
        <w:rPr>
          <w:rFonts w:hint="eastAsia"/>
        </w:rPr>
        <w:t xml:space="preserve"> behaving unstably</w:t>
      </w:r>
      <w:r w:rsidR="00E245F3" w:rsidRPr="005C2253">
        <w:rPr>
          <w:rFonts w:hint="eastAsia"/>
        </w:rPr>
        <w:t>,</w:t>
      </w:r>
      <w:r w:rsidR="00ED6367" w:rsidRPr="005C2253">
        <w:t xml:space="preserve"> including </w:t>
      </w:r>
      <w:r w:rsidR="003A4E29" w:rsidRPr="005C2253">
        <w:t>change</w:t>
      </w:r>
      <w:r w:rsidR="00E245F3" w:rsidRPr="005C2253">
        <w:rPr>
          <w:rFonts w:hint="eastAsia"/>
        </w:rPr>
        <w:t>s</w:t>
      </w:r>
      <w:r w:rsidR="003A4E29" w:rsidRPr="005C2253">
        <w:t xml:space="preserve"> </w:t>
      </w:r>
      <w:r w:rsidR="00E245F3" w:rsidRPr="005C2253">
        <w:rPr>
          <w:rFonts w:hint="eastAsia"/>
        </w:rPr>
        <w:t xml:space="preserve">of </w:t>
      </w:r>
      <w:r w:rsidR="003A4E29" w:rsidRPr="005C2253">
        <w:t>operati</w:t>
      </w:r>
      <w:r w:rsidR="009369AD" w:rsidRPr="005C2253">
        <w:t xml:space="preserve">ng speed </w:t>
      </w:r>
      <w:r w:rsidR="00C34D39" w:rsidRPr="005C2253">
        <w:t>on the user’s side</w:t>
      </w:r>
      <w:r w:rsidR="003A4E29" w:rsidRPr="005C2253">
        <w:t>.</w:t>
      </w:r>
      <w:r w:rsidR="00902F79" w:rsidRPr="005C2253">
        <w:t xml:space="preserve"> </w:t>
      </w:r>
      <w:r w:rsidR="00E245F3" w:rsidRPr="005C2253">
        <w:t>“</w:t>
      </w:r>
      <w:r w:rsidR="00902F79" w:rsidRPr="005C2253">
        <w:t>Processor affinity</w:t>
      </w:r>
      <w:r w:rsidR="00E245F3" w:rsidRPr="005C2253">
        <w:t>”</w:t>
      </w:r>
      <w:r w:rsidR="00902F79" w:rsidRPr="005C2253">
        <w:t xml:space="preserve"> can </w:t>
      </w:r>
      <w:r w:rsidR="00AC1666" w:rsidRPr="005C2253">
        <w:t xml:space="preserve">serve </w:t>
      </w:r>
      <w:r w:rsidR="00902F79" w:rsidRPr="005C2253">
        <w:t xml:space="preserve">as one solution to this problem. </w:t>
      </w:r>
      <w:r w:rsidR="00E245F3" w:rsidRPr="005C2253">
        <w:rPr>
          <w:rFonts w:hint="eastAsia"/>
        </w:rPr>
        <w:t>P</w:t>
      </w:r>
      <w:r w:rsidR="00902F79" w:rsidRPr="005C2253">
        <w:t xml:space="preserve">rocessor affinity </w:t>
      </w:r>
      <w:r w:rsidR="00E245F3" w:rsidRPr="005C2253">
        <w:rPr>
          <w:rFonts w:hint="eastAsia"/>
        </w:rPr>
        <w:t xml:space="preserve">refers to </w:t>
      </w:r>
      <w:r w:rsidR="00840915" w:rsidRPr="005C2253">
        <w:t xml:space="preserve">the </w:t>
      </w:r>
      <w:r w:rsidR="006B1EE1" w:rsidRPr="005C2253">
        <w:t>bind</w:t>
      </w:r>
      <w:r w:rsidR="00840915" w:rsidRPr="005C2253">
        <w:t>ing</w:t>
      </w:r>
      <w:r w:rsidR="006B1EE1" w:rsidRPr="005C2253">
        <w:t xml:space="preserve"> </w:t>
      </w:r>
      <w:r w:rsidR="00840915" w:rsidRPr="005C2253">
        <w:t xml:space="preserve">of </w:t>
      </w:r>
      <w:r w:rsidR="006B1EE1" w:rsidRPr="005C2253">
        <w:t>process</w:t>
      </w:r>
      <w:r w:rsidR="00E245F3" w:rsidRPr="005C2253">
        <w:rPr>
          <w:rFonts w:hint="eastAsia"/>
        </w:rPr>
        <w:t>es</w:t>
      </w:r>
      <w:r w:rsidR="006B1EE1" w:rsidRPr="005C2253">
        <w:t xml:space="preserve"> to </w:t>
      </w:r>
      <w:r w:rsidR="00E245F3" w:rsidRPr="005C2253">
        <w:rPr>
          <w:rFonts w:hint="eastAsia"/>
        </w:rPr>
        <w:t xml:space="preserve">and unbinding them from </w:t>
      </w:r>
      <w:r w:rsidR="006B1EE1" w:rsidRPr="005C2253">
        <w:t>specifi</w:t>
      </w:r>
      <w:r w:rsidR="00E245F3" w:rsidRPr="005C2253">
        <w:rPr>
          <w:rFonts w:hint="eastAsia"/>
        </w:rPr>
        <w:t>c</w:t>
      </w:r>
      <w:r w:rsidR="006B1EE1" w:rsidRPr="005C2253">
        <w:t xml:space="preserve"> CPU</w:t>
      </w:r>
      <w:r w:rsidR="00C22D12" w:rsidRPr="005C2253">
        <w:rPr>
          <w:rFonts w:hint="eastAsia"/>
        </w:rPr>
        <w:t>s</w:t>
      </w:r>
      <w:r w:rsidR="009369AD" w:rsidRPr="005C2253">
        <w:t>. With processor affinity</w:t>
      </w:r>
      <w:r w:rsidR="006B1EE1" w:rsidRPr="005C2253">
        <w:t xml:space="preserve">, </w:t>
      </w:r>
      <w:r w:rsidR="005C1E85" w:rsidRPr="005C2253">
        <w:t>a</w:t>
      </w:r>
      <w:r w:rsidR="009369AD" w:rsidRPr="005C2253">
        <w:t xml:space="preserve"> process can be </w:t>
      </w:r>
      <w:r w:rsidR="00E916B9" w:rsidRPr="005C2253">
        <w:t xml:space="preserve">executed </w:t>
      </w:r>
      <w:r w:rsidR="00E245F3" w:rsidRPr="005C2253">
        <w:rPr>
          <w:rFonts w:hint="eastAsia"/>
        </w:rPr>
        <w:t xml:space="preserve">solely </w:t>
      </w:r>
      <w:r w:rsidR="00E916B9" w:rsidRPr="005C2253">
        <w:t xml:space="preserve">on either </w:t>
      </w:r>
      <w:r w:rsidR="00DB4B28" w:rsidRPr="005C2253">
        <w:rPr>
          <w:rFonts w:hint="eastAsia"/>
        </w:rPr>
        <w:t xml:space="preserve">a </w:t>
      </w:r>
      <w:r w:rsidR="00FE5431" w:rsidRPr="005C2253">
        <w:t xml:space="preserve">CA57 </w:t>
      </w:r>
      <w:r w:rsidR="00DB4B28" w:rsidRPr="005C2253">
        <w:rPr>
          <w:rFonts w:hint="eastAsia"/>
        </w:rPr>
        <w:t xml:space="preserve">or a </w:t>
      </w:r>
      <w:r w:rsidR="00FE5431" w:rsidRPr="005C2253">
        <w:t>CA53</w:t>
      </w:r>
      <w:r w:rsidR="00E916B9" w:rsidRPr="005C2253">
        <w:t xml:space="preserve"> without switching</w:t>
      </w:r>
      <w:r w:rsidR="00AE11D3" w:rsidRPr="005C2253">
        <w:t>.</w:t>
      </w:r>
    </w:p>
    <w:p w14:paraId="7D6EEFEC" w14:textId="77777777" w:rsidR="002B1F31" w:rsidRPr="005C2253" w:rsidRDefault="002B1F31" w:rsidP="002B1F31">
      <w:pPr>
        <w:pStyle w:val="Space"/>
      </w:pPr>
    </w:p>
    <w:p w14:paraId="13730044" w14:textId="63D2539B" w:rsidR="006B1EE1" w:rsidRPr="005C2253" w:rsidRDefault="006B1EE1" w:rsidP="006B1EE1">
      <w:r w:rsidRPr="005C2253">
        <w:rPr>
          <w:rFonts w:hint="eastAsia"/>
        </w:rPr>
        <w:t>Accordingly,</w:t>
      </w:r>
      <w:r w:rsidR="001C5BF4" w:rsidRPr="005C2253">
        <w:t xml:space="preserve"> </w:t>
      </w:r>
      <w:r w:rsidR="00840915" w:rsidRPr="005C2253">
        <w:t>apply</w:t>
      </w:r>
      <w:r w:rsidR="001C5BF4" w:rsidRPr="005C2253">
        <w:t>ing p</w:t>
      </w:r>
      <w:r w:rsidR="001C5BF4" w:rsidRPr="005C2253">
        <w:rPr>
          <w:rFonts w:hint="eastAsia"/>
        </w:rPr>
        <w:t>rocessor affinity</w:t>
      </w:r>
      <w:r w:rsidR="001C5BF4" w:rsidRPr="005C2253">
        <w:t xml:space="preserve"> is </w:t>
      </w:r>
      <w:r w:rsidR="002F4655" w:rsidRPr="005C2253">
        <w:rPr>
          <w:rFonts w:hint="eastAsia"/>
        </w:rPr>
        <w:t>essen</w:t>
      </w:r>
      <w:r w:rsidR="00AE11D3" w:rsidRPr="005C2253">
        <w:t>t</w:t>
      </w:r>
      <w:r w:rsidR="002F4655" w:rsidRPr="005C2253">
        <w:rPr>
          <w:rFonts w:hint="eastAsia"/>
        </w:rPr>
        <w:t>ial</w:t>
      </w:r>
      <w:r w:rsidR="001C5BF4" w:rsidRPr="005C2253">
        <w:t xml:space="preserve"> to obtain stable maximum performance </w:t>
      </w:r>
      <w:r w:rsidR="001C5BF4" w:rsidRPr="005C2253">
        <w:rPr>
          <w:rFonts w:hint="eastAsia"/>
        </w:rPr>
        <w:t xml:space="preserve">in </w:t>
      </w:r>
      <w:r w:rsidR="00E245F3" w:rsidRPr="005C2253">
        <w:rPr>
          <w:rFonts w:hint="eastAsia"/>
        </w:rPr>
        <w:t xml:space="preserve">an </w:t>
      </w:r>
      <w:r w:rsidR="001C5BF4" w:rsidRPr="005C2253">
        <w:rPr>
          <w:rFonts w:hint="eastAsia"/>
        </w:rPr>
        <w:t>environment</w:t>
      </w:r>
      <w:r w:rsidR="001C5BF4" w:rsidRPr="005C2253">
        <w:t xml:space="preserve"> where the </w:t>
      </w:r>
      <w:r w:rsidR="001C5BF4" w:rsidRPr="005C2253">
        <w:rPr>
          <w:rFonts w:hint="eastAsia"/>
        </w:rPr>
        <w:t>CA57</w:t>
      </w:r>
      <w:r w:rsidR="00DB4B28" w:rsidRPr="005C2253">
        <w:rPr>
          <w:rFonts w:hint="eastAsia"/>
        </w:rPr>
        <w:t>s</w:t>
      </w:r>
      <w:r w:rsidR="001C5BF4" w:rsidRPr="005C2253">
        <w:t xml:space="preserve"> and </w:t>
      </w:r>
      <w:r w:rsidR="001C5BF4" w:rsidRPr="005C2253">
        <w:rPr>
          <w:rFonts w:hint="eastAsia"/>
        </w:rPr>
        <w:t>CA53</w:t>
      </w:r>
      <w:r w:rsidR="00DB4B28" w:rsidRPr="005C2253">
        <w:rPr>
          <w:rFonts w:hint="eastAsia"/>
        </w:rPr>
        <w:t>s</w:t>
      </w:r>
      <w:r w:rsidR="001C5BF4" w:rsidRPr="005C2253">
        <w:t xml:space="preserve"> are booted </w:t>
      </w:r>
      <w:r w:rsidR="0042012C" w:rsidRPr="005C2253">
        <w:rPr>
          <w:rFonts w:hint="eastAsia"/>
        </w:rPr>
        <w:t xml:space="preserve">up </w:t>
      </w:r>
      <w:r w:rsidR="001C5BF4" w:rsidRPr="005C2253">
        <w:t>at the same time.</w:t>
      </w:r>
    </w:p>
    <w:p w14:paraId="55A255E2" w14:textId="77777777" w:rsidR="00A50543" w:rsidRPr="005C2253" w:rsidRDefault="00A50543" w:rsidP="002B1F31">
      <w:pPr>
        <w:pStyle w:val="Space"/>
      </w:pPr>
    </w:p>
    <w:p w14:paraId="55A255E3" w14:textId="77777777" w:rsidR="00325EA5" w:rsidRPr="005C2253" w:rsidRDefault="00325EA5" w:rsidP="00325EA5">
      <w:r w:rsidRPr="005C2253">
        <w:t>[Purpose]</w:t>
      </w:r>
    </w:p>
    <w:p w14:paraId="1B39C6B3" w14:textId="18B34E29" w:rsidR="001C5BF4" w:rsidRPr="005C2253" w:rsidRDefault="00ED79BA" w:rsidP="001C5BF4">
      <w:r w:rsidRPr="005C2253">
        <w:t xml:space="preserve">To </w:t>
      </w:r>
      <w:r w:rsidRPr="005C2253">
        <w:rPr>
          <w:rFonts w:hint="eastAsia"/>
        </w:rPr>
        <w:t xml:space="preserve">give </w:t>
      </w:r>
      <w:r w:rsidRPr="005C2253">
        <w:t xml:space="preserve">users </w:t>
      </w:r>
      <w:r w:rsidRPr="005C2253">
        <w:rPr>
          <w:rFonts w:hint="eastAsia"/>
        </w:rPr>
        <w:t xml:space="preserve">a greater sense of </w:t>
      </w:r>
      <w:r w:rsidRPr="005C2253">
        <w:t xml:space="preserve">comfort in handling </w:t>
      </w:r>
      <w:r w:rsidR="002F3162" w:rsidRPr="005C2253">
        <w:rPr>
          <w:bCs/>
        </w:rPr>
        <w:t>on-board facilities</w:t>
      </w:r>
      <w:r w:rsidR="002F3162" w:rsidRPr="005C2253">
        <w:t xml:space="preserve"> in </w:t>
      </w:r>
      <w:r w:rsidRPr="005C2253">
        <w:t>on-</w:t>
      </w:r>
      <w:r w:rsidRPr="005C2253">
        <w:rPr>
          <w:rFonts w:hint="eastAsia"/>
        </w:rPr>
        <w:t xml:space="preserve">board </w:t>
      </w:r>
      <w:r w:rsidRPr="005C2253">
        <w:t xml:space="preserve">information systems, in which several applications run at the same time, </w:t>
      </w:r>
      <w:r w:rsidR="00E063B4" w:rsidRPr="005C2253">
        <w:t>Rene</w:t>
      </w:r>
      <w:r w:rsidR="00973630" w:rsidRPr="005C2253">
        <w:t>s</w:t>
      </w:r>
      <w:r w:rsidR="00E063B4" w:rsidRPr="005C2253">
        <w:t>as</w:t>
      </w:r>
      <w:r w:rsidRPr="005C2253">
        <w:t xml:space="preserve"> </w:t>
      </w:r>
      <w:r w:rsidR="00BF40F6" w:rsidRPr="005C2253">
        <w:t>suggest</w:t>
      </w:r>
      <w:r w:rsidR="00BF40F6" w:rsidRPr="005C2253">
        <w:rPr>
          <w:rFonts w:hint="eastAsia"/>
        </w:rPr>
        <w:t xml:space="preserve">s that </w:t>
      </w:r>
      <w:r w:rsidRPr="005C2253">
        <w:t>multi</w:t>
      </w:r>
      <w:r w:rsidR="002F3162" w:rsidRPr="005C2253">
        <w:t xml:space="preserve">-core solutions </w:t>
      </w:r>
      <w:r w:rsidR="00BF40F6" w:rsidRPr="005C2253">
        <w:rPr>
          <w:rFonts w:hint="eastAsia"/>
        </w:rPr>
        <w:t xml:space="preserve">should </w:t>
      </w:r>
      <w:r w:rsidR="002F3162" w:rsidRPr="005C2253">
        <w:t xml:space="preserve">utilize all CPUs. This document describes how to </w:t>
      </w:r>
      <w:r w:rsidR="00E916B9" w:rsidRPr="005C2253">
        <w:t>apply</w:t>
      </w:r>
      <w:r w:rsidR="002F3162" w:rsidRPr="005C2253">
        <w:t xml:space="preserve"> p</w:t>
      </w:r>
      <w:r w:rsidR="002F3162" w:rsidRPr="005C2253">
        <w:rPr>
          <w:rFonts w:hint="eastAsia"/>
        </w:rPr>
        <w:t>rocessor affinity</w:t>
      </w:r>
      <w:r w:rsidR="00E916B9" w:rsidRPr="005C2253">
        <w:t xml:space="preserve"> </w:t>
      </w:r>
      <w:r w:rsidR="00BF40F6" w:rsidRPr="005C2253">
        <w:rPr>
          <w:rFonts w:hint="eastAsia"/>
        </w:rPr>
        <w:t xml:space="preserve">in an </w:t>
      </w:r>
      <w:r w:rsidR="002F3162" w:rsidRPr="005C2253">
        <w:rPr>
          <w:rFonts w:hint="eastAsia"/>
        </w:rPr>
        <w:t>environment</w:t>
      </w:r>
      <w:r w:rsidR="002F3162" w:rsidRPr="005C2253">
        <w:t xml:space="preserve"> where the </w:t>
      </w:r>
      <w:r w:rsidR="002F3162" w:rsidRPr="005C2253">
        <w:rPr>
          <w:rFonts w:hint="eastAsia"/>
        </w:rPr>
        <w:t>CA57</w:t>
      </w:r>
      <w:r w:rsidR="00DB4B28" w:rsidRPr="005C2253">
        <w:rPr>
          <w:rFonts w:hint="eastAsia"/>
        </w:rPr>
        <w:t>s</w:t>
      </w:r>
      <w:r w:rsidR="002F3162" w:rsidRPr="005C2253">
        <w:t xml:space="preserve"> and </w:t>
      </w:r>
      <w:r w:rsidR="002F3162" w:rsidRPr="005C2253">
        <w:rPr>
          <w:rFonts w:hint="eastAsia"/>
        </w:rPr>
        <w:t>CA53</w:t>
      </w:r>
      <w:r w:rsidR="00DB4B28" w:rsidRPr="005C2253">
        <w:rPr>
          <w:rFonts w:hint="eastAsia"/>
        </w:rPr>
        <w:t>s</w:t>
      </w:r>
      <w:r w:rsidR="002F3162" w:rsidRPr="005C2253">
        <w:t xml:space="preserve"> are booted </w:t>
      </w:r>
      <w:r w:rsidR="0042012C" w:rsidRPr="005C2253">
        <w:rPr>
          <w:rFonts w:hint="eastAsia"/>
        </w:rPr>
        <w:t xml:space="preserve">up </w:t>
      </w:r>
      <w:r w:rsidR="002F3162" w:rsidRPr="005C2253">
        <w:t>at the same time.</w:t>
      </w:r>
    </w:p>
    <w:p w14:paraId="55A255E5" w14:textId="77777777" w:rsidR="00325EA5" w:rsidRPr="005C2253" w:rsidRDefault="00325EA5" w:rsidP="002B1F31">
      <w:pPr>
        <w:pStyle w:val="Space"/>
      </w:pPr>
    </w:p>
    <w:p w14:paraId="55A255E6" w14:textId="7C4DF63C" w:rsidR="00325EA5" w:rsidRPr="005C2253" w:rsidRDefault="00325EA5" w:rsidP="00325EA5">
      <w:r w:rsidRPr="005C2253">
        <w:t>[</w:t>
      </w:r>
      <w:r w:rsidR="00B30EEA" w:rsidRPr="004C01EB">
        <w:t>Target Readers</w:t>
      </w:r>
      <w:r w:rsidRPr="005C2253">
        <w:t>]</w:t>
      </w:r>
    </w:p>
    <w:p w14:paraId="55A255E7" w14:textId="59F13F7E" w:rsidR="00325EA5" w:rsidRPr="005C2253" w:rsidRDefault="001F1C7A" w:rsidP="00325EA5">
      <w:r w:rsidRPr="005C2253">
        <w:t xml:space="preserve">Readers of this document are assumed to have general knowledge </w:t>
      </w:r>
      <w:r w:rsidRPr="005C2253">
        <w:rPr>
          <w:rFonts w:hint="eastAsia"/>
        </w:rPr>
        <w:t xml:space="preserve">in the fields and specific technologies </w:t>
      </w:r>
      <w:r w:rsidRPr="005C2253">
        <w:t>listed below.</w:t>
      </w:r>
    </w:p>
    <w:p w14:paraId="55A255E8" w14:textId="23F72E04" w:rsidR="00325EA5" w:rsidRPr="005C2253" w:rsidRDefault="00B16590" w:rsidP="00C01D27">
      <w:pPr>
        <w:pStyle w:val="Level1unordered"/>
      </w:pPr>
      <w:r>
        <w:t xml:space="preserve"> </w:t>
      </w:r>
      <w:r w:rsidR="001F1C7A" w:rsidRPr="005C2253">
        <w:t>Engineering, logic circuits, microcontrollers, and Linux.</w:t>
      </w:r>
    </w:p>
    <w:p w14:paraId="55A255E9" w14:textId="3423D29C" w:rsidR="00325EA5" w:rsidRPr="005C2253" w:rsidRDefault="00B16590" w:rsidP="00E32036">
      <w:pPr>
        <w:pStyle w:val="Level1unordered"/>
      </w:pPr>
      <w:r>
        <w:t xml:space="preserve"> </w:t>
      </w:r>
      <w:r w:rsidR="001F1C7A" w:rsidRPr="005C2253">
        <w:t>The function</w:t>
      </w:r>
      <w:r w:rsidR="001F1C7A" w:rsidRPr="005C2253">
        <w:rPr>
          <w:rFonts w:hint="eastAsia"/>
          <w:lang w:eastAsia="ja-JP"/>
        </w:rPr>
        <w:t>ality</w:t>
      </w:r>
      <w:r w:rsidR="001F1C7A" w:rsidRPr="005C2253">
        <w:t xml:space="preserve"> of </w:t>
      </w:r>
      <w:r w:rsidR="001F1C7A" w:rsidRPr="005C2253">
        <w:rPr>
          <w:rFonts w:hint="eastAsia"/>
          <w:lang w:eastAsia="ja-JP"/>
        </w:rPr>
        <w:t xml:space="preserve">the </w:t>
      </w:r>
      <w:r w:rsidR="001F1C7A" w:rsidRPr="005C2253">
        <w:t>multi</w:t>
      </w:r>
      <w:r w:rsidR="001F1C7A" w:rsidRPr="005C2253">
        <w:rPr>
          <w:rFonts w:hint="eastAsia"/>
          <w:lang w:eastAsia="ja-JP"/>
        </w:rPr>
        <w:t xml:space="preserve">ple </w:t>
      </w:r>
      <w:r w:rsidR="001F1C7A" w:rsidRPr="005C2253">
        <w:t>processor</w:t>
      </w:r>
      <w:r w:rsidR="001F1C7A" w:rsidRPr="005C2253">
        <w:rPr>
          <w:rFonts w:hint="eastAsia"/>
          <w:lang w:eastAsia="ja-JP"/>
        </w:rPr>
        <w:t xml:space="preserve"> cores</w:t>
      </w:r>
      <w:r w:rsidR="001F1C7A" w:rsidRPr="005C2253">
        <w:t xml:space="preserve"> </w:t>
      </w:r>
      <w:r w:rsidR="001F1C7A" w:rsidRPr="005C2253">
        <w:rPr>
          <w:rFonts w:hint="eastAsia"/>
          <w:lang w:eastAsia="ja-JP"/>
        </w:rPr>
        <w:t xml:space="preserve">of </w:t>
      </w:r>
      <w:r w:rsidR="001F1C7A" w:rsidRPr="005C2253">
        <w:t>R-Car H3</w:t>
      </w:r>
      <w:ins w:id="8" w:author="Nam Dang" w:date="2019-02-20T09:07:00Z">
        <w:r w:rsidR="00E32036">
          <w:rPr>
            <w:lang w:eastAsia="ja-JP"/>
          </w:rPr>
          <w:t xml:space="preserve">, </w:t>
        </w:r>
        <w:r w:rsidR="00E32036" w:rsidRPr="00E32036">
          <w:rPr>
            <w:lang w:eastAsia="ja-JP"/>
          </w:rPr>
          <w:t>R-Car M3-W</w:t>
        </w:r>
        <w:r w:rsidR="00E32036">
          <w:rPr>
            <w:lang w:eastAsia="ja-JP"/>
          </w:rPr>
          <w:t xml:space="preserve"> </w:t>
        </w:r>
      </w:ins>
      <w:del w:id="9" w:author="Nam Dang" w:date="2019-02-20T09:07:00Z">
        <w:r w:rsidR="001F1C7A" w:rsidRPr="005C2253" w:rsidDel="00E32036">
          <w:rPr>
            <w:rFonts w:hint="eastAsia"/>
            <w:lang w:eastAsia="ja-JP"/>
          </w:rPr>
          <w:delText xml:space="preserve"> </w:delText>
        </w:r>
      </w:del>
      <w:r w:rsidR="001F1C7A" w:rsidRPr="005C2253">
        <w:rPr>
          <w:rFonts w:hint="eastAsia"/>
          <w:lang w:eastAsia="ja-JP"/>
        </w:rPr>
        <w:t xml:space="preserve">and </w:t>
      </w:r>
      <w:r w:rsidR="001F1C7A" w:rsidRPr="005C2253">
        <w:t>R-Car M3</w:t>
      </w:r>
      <w:r w:rsidR="001F1C7A" w:rsidRPr="005C2253">
        <w:rPr>
          <w:lang w:eastAsia="ja-JP"/>
        </w:rPr>
        <w:t>-W</w:t>
      </w:r>
      <w:ins w:id="10" w:author="Nam Dang" w:date="2019-02-20T09:07:00Z">
        <w:r w:rsidR="00E32036">
          <w:rPr>
            <w:lang w:eastAsia="ja-JP"/>
          </w:rPr>
          <w:t>+</w:t>
        </w:r>
      </w:ins>
      <w:r w:rsidR="001F1C7A" w:rsidRPr="005C2253">
        <w:rPr>
          <w:rFonts w:hint="eastAsia"/>
          <w:lang w:eastAsia="ja-JP"/>
        </w:rPr>
        <w:t xml:space="preserve"> products</w:t>
      </w:r>
      <w:r w:rsidR="001F1C7A" w:rsidRPr="005C2253">
        <w:t>.</w:t>
      </w:r>
    </w:p>
    <w:p w14:paraId="55A255EA" w14:textId="52D71D8E" w:rsidR="00325EA5" w:rsidRPr="005C2253" w:rsidRDefault="00B16590" w:rsidP="00E32036">
      <w:pPr>
        <w:pStyle w:val="Level1unordered"/>
      </w:pPr>
      <w:r>
        <w:t xml:space="preserve"> </w:t>
      </w:r>
      <w:r w:rsidR="001F1C7A" w:rsidRPr="005C2253">
        <w:t>The electrical specifications of the multi</w:t>
      </w:r>
      <w:r w:rsidR="001F1C7A" w:rsidRPr="005C2253">
        <w:rPr>
          <w:rFonts w:hint="eastAsia"/>
          <w:lang w:eastAsia="ja-JP"/>
        </w:rPr>
        <w:t xml:space="preserve">ple </w:t>
      </w:r>
      <w:r w:rsidR="001F1C7A" w:rsidRPr="005C2253">
        <w:t>processor</w:t>
      </w:r>
      <w:r w:rsidR="001F1C7A" w:rsidRPr="005C2253">
        <w:rPr>
          <w:rFonts w:hint="eastAsia"/>
          <w:lang w:eastAsia="ja-JP"/>
        </w:rPr>
        <w:t xml:space="preserve"> cores</w:t>
      </w:r>
      <w:r w:rsidR="001F1C7A" w:rsidRPr="005C2253">
        <w:t xml:space="preserve"> </w:t>
      </w:r>
      <w:r w:rsidR="001F1C7A" w:rsidRPr="005C2253">
        <w:rPr>
          <w:rFonts w:hint="eastAsia"/>
          <w:lang w:eastAsia="ja-JP"/>
        </w:rPr>
        <w:t xml:space="preserve">of </w:t>
      </w:r>
      <w:r w:rsidR="001F1C7A" w:rsidRPr="005C2253">
        <w:t>R-Car H3</w:t>
      </w:r>
      <w:ins w:id="11" w:author="Nam Dang" w:date="2019-02-20T09:07:00Z">
        <w:r w:rsidR="00E32036">
          <w:rPr>
            <w:lang w:eastAsia="ja-JP"/>
          </w:rPr>
          <w:t xml:space="preserve">, </w:t>
        </w:r>
        <w:r w:rsidR="00E32036" w:rsidRPr="00E32036">
          <w:rPr>
            <w:lang w:eastAsia="ja-JP"/>
          </w:rPr>
          <w:t>R-Car M3-W</w:t>
        </w:r>
        <w:r w:rsidR="00E32036">
          <w:rPr>
            <w:lang w:eastAsia="ja-JP"/>
          </w:rPr>
          <w:t xml:space="preserve"> </w:t>
        </w:r>
      </w:ins>
      <w:del w:id="12" w:author="Nam Dang" w:date="2019-02-20T09:07:00Z">
        <w:r w:rsidR="001F1C7A" w:rsidRPr="005C2253" w:rsidDel="00E32036">
          <w:rPr>
            <w:rFonts w:hint="eastAsia"/>
            <w:lang w:eastAsia="ja-JP"/>
          </w:rPr>
          <w:delText xml:space="preserve"> </w:delText>
        </w:r>
      </w:del>
      <w:r w:rsidR="001F1C7A" w:rsidRPr="005C2253">
        <w:rPr>
          <w:rFonts w:hint="eastAsia"/>
          <w:lang w:eastAsia="ja-JP"/>
        </w:rPr>
        <w:t xml:space="preserve">and </w:t>
      </w:r>
      <w:r w:rsidR="001F1C7A" w:rsidRPr="005C2253">
        <w:t>R-Car M3</w:t>
      </w:r>
      <w:r w:rsidR="001F1C7A" w:rsidRPr="005C2253">
        <w:rPr>
          <w:lang w:eastAsia="ja-JP"/>
        </w:rPr>
        <w:t>-W</w:t>
      </w:r>
      <w:ins w:id="13" w:author="Nam Dang" w:date="2019-02-20T09:07:00Z">
        <w:r w:rsidR="00E32036">
          <w:rPr>
            <w:lang w:eastAsia="ja-JP"/>
          </w:rPr>
          <w:t>+</w:t>
        </w:r>
      </w:ins>
      <w:r w:rsidR="001F1C7A" w:rsidRPr="005C2253">
        <w:rPr>
          <w:rFonts w:hint="eastAsia"/>
          <w:lang w:eastAsia="ja-JP"/>
        </w:rPr>
        <w:t xml:space="preserve"> products</w:t>
      </w:r>
      <w:r w:rsidR="001F1C7A" w:rsidRPr="005C2253">
        <w:t>.</w:t>
      </w:r>
    </w:p>
    <w:p w14:paraId="55A255EB" w14:textId="42D11895" w:rsidR="00325EA5" w:rsidRPr="005C2253" w:rsidRDefault="00B16590" w:rsidP="00E32036">
      <w:pPr>
        <w:pStyle w:val="Level1unordered"/>
      </w:pPr>
      <w:r>
        <w:t xml:space="preserve"> </w:t>
      </w:r>
      <w:r w:rsidR="001F1C7A" w:rsidRPr="005C2253">
        <w:t>The functions of the BSP drivers for R-Car H3</w:t>
      </w:r>
      <w:ins w:id="14" w:author="Nam Dang" w:date="2019-02-20T09:07:00Z">
        <w:r w:rsidR="00E32036">
          <w:t xml:space="preserve">, </w:t>
        </w:r>
        <w:r w:rsidR="00E32036" w:rsidRPr="00E32036">
          <w:t>R-Car M3-W</w:t>
        </w:r>
      </w:ins>
      <w:r w:rsidR="001F1C7A" w:rsidRPr="005C2253">
        <w:rPr>
          <w:rFonts w:hint="eastAsia"/>
          <w:lang w:eastAsia="ja-JP"/>
        </w:rPr>
        <w:t xml:space="preserve"> and </w:t>
      </w:r>
      <w:r w:rsidR="001F1C7A" w:rsidRPr="005C2253">
        <w:t>R-Car M3</w:t>
      </w:r>
      <w:r w:rsidR="001F1C7A" w:rsidRPr="005C2253">
        <w:rPr>
          <w:lang w:eastAsia="ja-JP"/>
        </w:rPr>
        <w:t>-W</w:t>
      </w:r>
      <w:ins w:id="15" w:author="Nam Dang" w:date="2019-02-20T09:07:00Z">
        <w:r w:rsidR="00E32036">
          <w:rPr>
            <w:lang w:eastAsia="ja-JP"/>
          </w:rPr>
          <w:t>+</w:t>
        </w:r>
      </w:ins>
      <w:r w:rsidR="001F1C7A" w:rsidRPr="005C2253">
        <w:rPr>
          <w:rFonts w:hint="eastAsia"/>
          <w:lang w:eastAsia="ja-JP"/>
        </w:rPr>
        <w:t xml:space="preserve"> products</w:t>
      </w:r>
      <w:r w:rsidR="001F1C7A" w:rsidRPr="005C2253">
        <w:t>.</w:t>
      </w:r>
    </w:p>
    <w:p w14:paraId="55A255EC" w14:textId="77777777" w:rsidR="00325EA5" w:rsidRPr="005C2253" w:rsidRDefault="00325EA5" w:rsidP="00320B71">
      <w:pPr>
        <w:pStyle w:val="listend"/>
      </w:pPr>
    </w:p>
    <w:p w14:paraId="55A255ED" w14:textId="77777777" w:rsidR="00320B71" w:rsidRPr="005C2253" w:rsidRDefault="00320B71" w:rsidP="00325EA5"/>
    <w:p w14:paraId="55A255EE" w14:textId="5F089746" w:rsidR="00325EA5" w:rsidRPr="005C2253" w:rsidRDefault="00325EA5" w:rsidP="00325EA5">
      <w:r w:rsidRPr="005C2253">
        <w:t>[Note</w:t>
      </w:r>
      <w:r w:rsidR="005D1198">
        <w:t>s</w:t>
      </w:r>
      <w:r w:rsidRPr="005C2253">
        <w:t>]</w:t>
      </w:r>
    </w:p>
    <w:p w14:paraId="55A255F1" w14:textId="34B2B98F" w:rsidR="00320B71" w:rsidRPr="005C2253" w:rsidRDefault="00B16590" w:rsidP="00863A16">
      <w:pPr>
        <w:pStyle w:val="Level1unordered"/>
      </w:pPr>
      <w:r>
        <w:t xml:space="preserve"> </w:t>
      </w:r>
      <w:r w:rsidR="000467A1" w:rsidRPr="005C2253">
        <w:rPr>
          <w:rFonts w:hint="eastAsia"/>
        </w:rPr>
        <w:t xml:space="preserve">Settings for </w:t>
      </w:r>
      <w:r w:rsidR="000467A1" w:rsidRPr="005C2253">
        <w:t xml:space="preserve">processor affinity depend on the </w:t>
      </w:r>
      <w:r w:rsidR="00BF40F6" w:rsidRPr="005C2253">
        <w:t xml:space="preserve">environment </w:t>
      </w:r>
      <w:r w:rsidR="00BF40F6" w:rsidRPr="005C2253">
        <w:rPr>
          <w:rFonts w:hint="eastAsia"/>
        </w:rPr>
        <w:t xml:space="preserve">of the </w:t>
      </w:r>
      <w:r w:rsidR="000467A1" w:rsidRPr="005C2253">
        <w:t xml:space="preserve">system </w:t>
      </w:r>
      <w:r w:rsidR="00BF40F6" w:rsidRPr="005C2253">
        <w:rPr>
          <w:rFonts w:hint="eastAsia"/>
        </w:rPr>
        <w:t xml:space="preserve">in </w:t>
      </w:r>
      <w:r w:rsidR="000467A1" w:rsidRPr="005C2253">
        <w:rPr>
          <w:rFonts w:hint="eastAsia"/>
        </w:rPr>
        <w:t xml:space="preserve">which </w:t>
      </w:r>
      <w:r w:rsidR="000467A1" w:rsidRPr="005C2253">
        <w:t xml:space="preserve">you </w:t>
      </w:r>
      <w:r w:rsidR="00E60A29" w:rsidRPr="005C2253">
        <w:t xml:space="preserve">are to </w:t>
      </w:r>
      <w:r w:rsidR="000467A1" w:rsidRPr="005C2253">
        <w:rPr>
          <w:rFonts w:hint="eastAsia"/>
        </w:rPr>
        <w:t>apply it</w:t>
      </w:r>
      <w:r w:rsidR="000467A1" w:rsidRPr="005C2253">
        <w:t xml:space="preserve">. This document is for reference, so for actual applications, make settings </w:t>
      </w:r>
      <w:r w:rsidR="00C22D12" w:rsidRPr="005C2253">
        <w:rPr>
          <w:rFonts w:hint="eastAsia"/>
        </w:rPr>
        <w:t xml:space="preserve">that are </w:t>
      </w:r>
      <w:r w:rsidR="00C22D12" w:rsidRPr="005C2253">
        <w:t xml:space="preserve">appropriate </w:t>
      </w:r>
      <w:r w:rsidR="00C22D12" w:rsidRPr="005C2253">
        <w:rPr>
          <w:rFonts w:hint="eastAsia"/>
        </w:rPr>
        <w:t xml:space="preserve">for </w:t>
      </w:r>
      <w:r w:rsidR="00E063B4" w:rsidRPr="005C2253">
        <w:t>your system.</w:t>
      </w:r>
    </w:p>
    <w:p w14:paraId="4D257259" w14:textId="15122F95" w:rsidR="00E063B4" w:rsidRDefault="00B16590" w:rsidP="00E32036">
      <w:pPr>
        <w:pStyle w:val="Level1unordered"/>
      </w:pPr>
      <w:r>
        <w:t xml:space="preserve"> </w:t>
      </w:r>
      <w:r w:rsidR="00E063B4" w:rsidRPr="005C2253">
        <w:rPr>
          <w:rFonts w:hint="eastAsia"/>
        </w:rPr>
        <w:t>Statements in relation to operating systems in t</w:t>
      </w:r>
      <w:r w:rsidR="00E063B4" w:rsidRPr="005C2253">
        <w:t xml:space="preserve">his document </w:t>
      </w:r>
      <w:r w:rsidR="00E063B4" w:rsidRPr="005C2253">
        <w:rPr>
          <w:rFonts w:hint="eastAsia"/>
        </w:rPr>
        <w:t xml:space="preserve">apply to </w:t>
      </w:r>
      <w:r w:rsidR="00E063B4" w:rsidRPr="005C2253">
        <w:t>Yocto v2.12.0 (for the R-Car H3</w:t>
      </w:r>
      <w:ins w:id="16" w:author="Nam Dang" w:date="2019-02-20T09:07:00Z">
        <w:r w:rsidR="00E32036">
          <w:t xml:space="preserve">, </w:t>
        </w:r>
        <w:r w:rsidR="00E32036" w:rsidRPr="00E32036">
          <w:t>R-Car M3-W</w:t>
        </w:r>
      </w:ins>
      <w:del w:id="17" w:author="Kazuya Mizuguchi" w:date="2019-03-08T09:42:00Z">
        <w:r w:rsidR="00E063B4" w:rsidRPr="005C2253" w:rsidDel="009338AB">
          <w:rPr>
            <w:rFonts w:hint="eastAsia"/>
          </w:rPr>
          <w:delText xml:space="preserve"> and </w:delText>
        </w:r>
        <w:r w:rsidR="00E063B4" w:rsidRPr="005C2253" w:rsidDel="009338AB">
          <w:delText>R-Car M3-W</w:delText>
        </w:r>
      </w:del>
      <w:ins w:id="18" w:author="Nam Dang" w:date="2019-02-20T09:07:00Z">
        <w:del w:id="19" w:author="Kazuya Mizuguchi" w:date="2019-03-08T09:42:00Z">
          <w:r w:rsidR="00E32036" w:rsidDel="009338AB">
            <w:delText>+</w:delText>
          </w:r>
        </w:del>
      </w:ins>
      <w:r w:rsidR="00E063B4" w:rsidRPr="005C2253">
        <w:t>) from Renesas</w:t>
      </w:r>
      <w:r w:rsidR="00973630" w:rsidRPr="005C2253">
        <w:t>,</w:t>
      </w:r>
      <w:r w:rsidR="00CD7C3C" w:rsidRPr="005C2253">
        <w:t xml:space="preserve"> and </w:t>
      </w:r>
      <w:r w:rsidR="00C22D12" w:rsidRPr="005C2253">
        <w:rPr>
          <w:rFonts w:hint="eastAsia"/>
        </w:rPr>
        <w:t xml:space="preserve">may be </w:t>
      </w:r>
      <w:r w:rsidR="00CD7C3C" w:rsidRPr="005C2253">
        <w:t xml:space="preserve">subject to change, including </w:t>
      </w:r>
      <w:r w:rsidR="00BF40F6" w:rsidRPr="005C2253">
        <w:t>th</w:t>
      </w:r>
      <w:r w:rsidR="00BF40F6" w:rsidRPr="005C2253">
        <w:rPr>
          <w:rFonts w:hint="eastAsia"/>
        </w:rPr>
        <w:t xml:space="preserve">ose </w:t>
      </w:r>
      <w:r w:rsidR="00CD7C3C" w:rsidRPr="005C2253">
        <w:t xml:space="preserve">in the </w:t>
      </w:r>
      <w:r w:rsidR="00E063B4" w:rsidRPr="005C2253">
        <w:t xml:space="preserve">procedure for </w:t>
      </w:r>
      <w:r w:rsidR="00BF40F6" w:rsidRPr="005C2253">
        <w:rPr>
          <w:rFonts w:hint="eastAsia"/>
        </w:rPr>
        <w:t xml:space="preserve">configuring </w:t>
      </w:r>
      <w:r w:rsidR="00E063B4" w:rsidRPr="005C2253">
        <w:t>the environment</w:t>
      </w:r>
      <w:r w:rsidR="008C0C67" w:rsidRPr="005C2253">
        <w:t xml:space="preserve">, </w:t>
      </w:r>
      <w:r w:rsidR="00BF40F6" w:rsidRPr="005C2253">
        <w:rPr>
          <w:rFonts w:hint="eastAsia"/>
        </w:rPr>
        <w:t xml:space="preserve">with </w:t>
      </w:r>
      <w:r w:rsidR="00E063B4" w:rsidRPr="005C2253">
        <w:t>later versions</w:t>
      </w:r>
      <w:r w:rsidR="00BF40F6" w:rsidRPr="005C2253">
        <w:rPr>
          <w:rFonts w:hint="eastAsia"/>
        </w:rPr>
        <w:t xml:space="preserve"> of Yocto</w:t>
      </w:r>
      <w:r w:rsidR="008C0C67" w:rsidRPr="005C2253">
        <w:t>.</w:t>
      </w:r>
    </w:p>
    <w:p w14:paraId="3671AA02" w14:textId="77777777" w:rsidR="004C01EB" w:rsidRPr="005C2253" w:rsidRDefault="004C01EB" w:rsidP="004C01EB">
      <w:pPr>
        <w:pStyle w:val="listend"/>
      </w:pPr>
    </w:p>
    <w:p w14:paraId="55A255F3" w14:textId="2F0CC3B7" w:rsidR="00F56DB8" w:rsidRPr="005C2253" w:rsidRDefault="001F1C7A" w:rsidP="00280E1D">
      <w:pPr>
        <w:pStyle w:val="targetdevice"/>
      </w:pPr>
      <w:r w:rsidRPr="005C2253">
        <w:rPr>
          <w:rFonts w:hint="eastAsia"/>
        </w:rPr>
        <w:t>Target Device</w:t>
      </w:r>
    </w:p>
    <w:p w14:paraId="55A255F4" w14:textId="79E9E30E" w:rsidR="00F56DB8" w:rsidRPr="005C2253" w:rsidRDefault="00852BA3">
      <w:r>
        <w:rPr>
          <w:rFonts w:hint="eastAsia"/>
        </w:rPr>
        <w:t xml:space="preserve">　・</w:t>
      </w:r>
      <w:r>
        <w:rPr>
          <w:rFonts w:hint="eastAsia"/>
        </w:rPr>
        <w:t>R-Car H3</w:t>
      </w:r>
    </w:p>
    <w:p w14:paraId="55A255F5" w14:textId="3B21DAF8" w:rsidR="003C5BCA" w:rsidRPr="005C2253" w:rsidRDefault="00852BA3">
      <w:r>
        <w:rPr>
          <w:rFonts w:hint="eastAsia"/>
        </w:rPr>
        <w:t xml:space="preserve">　・</w:t>
      </w:r>
      <w:r>
        <w:rPr>
          <w:rFonts w:hint="eastAsia"/>
        </w:rPr>
        <w:t>R-Car M3-W</w:t>
      </w:r>
      <w:ins w:id="20" w:author="Nam Dang" w:date="2019-02-20T09:08:00Z">
        <w:r w:rsidR="00E32036">
          <w:t>/</w:t>
        </w:r>
        <w:r w:rsidR="00E32036" w:rsidRPr="00E32036">
          <w:t>R-Car M3-W</w:t>
        </w:r>
        <w:r w:rsidR="00E32036">
          <w:t>+</w:t>
        </w:r>
      </w:ins>
    </w:p>
    <w:p w14:paraId="55A255F6" w14:textId="36A85CFE" w:rsidR="00F56DB8" w:rsidRPr="004C01EB" w:rsidRDefault="007B08C7" w:rsidP="004C01EB">
      <w:pPr>
        <w:pStyle w:val="contentsheader"/>
      </w:pPr>
      <w:r w:rsidRPr="005C2253">
        <w:br w:type="page"/>
      </w:r>
      <w:r w:rsidR="001F1C7A" w:rsidRPr="004C01EB">
        <w:rPr>
          <w:rFonts w:hint="eastAsia"/>
        </w:rPr>
        <w:lastRenderedPageBreak/>
        <w:t>Contents</w:t>
      </w:r>
    </w:p>
    <w:p w14:paraId="4E429E6E" w14:textId="77777777" w:rsidR="002F340A" w:rsidRDefault="008A1064">
      <w:pPr>
        <w:pStyle w:val="TOC1"/>
        <w:rPr>
          <w:rFonts w:asciiTheme="minorHAnsi" w:eastAsiaTheme="minorEastAsia" w:hAnsiTheme="minorHAnsi" w:cstheme="minorBidi"/>
          <w:b w:val="0"/>
          <w:noProof/>
          <w:kern w:val="2"/>
          <w:sz w:val="21"/>
          <w:szCs w:val="22"/>
        </w:rPr>
      </w:pPr>
      <w:r w:rsidRPr="005C2253">
        <w:fldChar w:fldCharType="begin"/>
      </w:r>
      <w:r w:rsidRPr="005C2253">
        <w:instrText xml:space="preserve"> TOC \h \z \t "</w:instrText>
      </w:r>
      <w:r w:rsidRPr="005C2253">
        <w:instrText>見出し</w:instrText>
      </w:r>
      <w:r w:rsidRPr="005C2253">
        <w:instrText xml:space="preserve"> 1,1,</w:instrText>
      </w:r>
      <w:r w:rsidRPr="005C2253">
        <w:instrText>見出し</w:instrText>
      </w:r>
      <w:r w:rsidRPr="005C2253">
        <w:instrText xml:space="preserve"> 2,2,</w:instrText>
      </w:r>
      <w:r w:rsidRPr="005C2253">
        <w:instrText>見出し</w:instrText>
      </w:r>
      <w:r w:rsidRPr="005C2253">
        <w:instrText xml:space="preserve"> 3,3" </w:instrText>
      </w:r>
      <w:r w:rsidRPr="005C2253">
        <w:fldChar w:fldCharType="separate"/>
      </w:r>
      <w:hyperlink w:anchor="_Toc475972841" w:history="1">
        <w:r w:rsidR="002F340A" w:rsidRPr="00D46CE2">
          <w:rPr>
            <w:rStyle w:val="Hyperlink"/>
            <w:noProof/>
          </w:rPr>
          <w:t>1.</w:t>
        </w:r>
        <w:r w:rsidR="002F340A">
          <w:rPr>
            <w:rFonts w:asciiTheme="minorHAnsi" w:eastAsiaTheme="minorEastAsia" w:hAnsiTheme="minorHAnsi" w:cstheme="minorBidi"/>
            <w:b w:val="0"/>
            <w:noProof/>
            <w:kern w:val="2"/>
            <w:sz w:val="21"/>
            <w:szCs w:val="22"/>
          </w:rPr>
          <w:tab/>
        </w:r>
        <w:r w:rsidR="002F340A" w:rsidRPr="00D46CE2">
          <w:rPr>
            <w:rStyle w:val="Hyperlink"/>
            <w:noProof/>
          </w:rPr>
          <w:t>Realizing Processor Affinity</w:t>
        </w:r>
        <w:r w:rsidR="002F340A">
          <w:rPr>
            <w:noProof/>
            <w:webHidden/>
          </w:rPr>
          <w:tab/>
        </w:r>
        <w:r w:rsidR="002F340A">
          <w:rPr>
            <w:noProof/>
            <w:webHidden/>
          </w:rPr>
          <w:fldChar w:fldCharType="begin"/>
        </w:r>
        <w:r w:rsidR="002F340A">
          <w:rPr>
            <w:noProof/>
            <w:webHidden/>
          </w:rPr>
          <w:instrText xml:space="preserve"> PAGEREF _Toc475972841 \h </w:instrText>
        </w:r>
        <w:r w:rsidR="002F340A">
          <w:rPr>
            <w:noProof/>
            <w:webHidden/>
          </w:rPr>
        </w:r>
        <w:r w:rsidR="002F340A">
          <w:rPr>
            <w:noProof/>
            <w:webHidden/>
          </w:rPr>
          <w:fldChar w:fldCharType="separate"/>
        </w:r>
        <w:r w:rsidR="002F340A">
          <w:rPr>
            <w:noProof/>
            <w:webHidden/>
          </w:rPr>
          <w:t>3</w:t>
        </w:r>
        <w:r w:rsidR="002F340A">
          <w:rPr>
            <w:noProof/>
            <w:webHidden/>
          </w:rPr>
          <w:fldChar w:fldCharType="end"/>
        </w:r>
      </w:hyperlink>
    </w:p>
    <w:p w14:paraId="6CC4D007" w14:textId="27C551C6" w:rsidR="002F340A" w:rsidRDefault="009D0645">
      <w:pPr>
        <w:pStyle w:val="TOC2"/>
        <w:rPr>
          <w:rFonts w:asciiTheme="minorHAnsi" w:eastAsiaTheme="minorEastAsia" w:hAnsiTheme="minorHAnsi" w:cstheme="minorBidi"/>
          <w:b w:val="0"/>
          <w:noProof/>
          <w:kern w:val="2"/>
          <w:sz w:val="21"/>
          <w:szCs w:val="22"/>
        </w:rPr>
      </w:pPr>
      <w:hyperlink w:anchor="_Toc475972842" w:history="1">
        <w:r w:rsidR="002F340A" w:rsidRPr="00D46CE2">
          <w:rPr>
            <w:rStyle w:val="Hyperlink"/>
            <w:noProof/>
          </w:rPr>
          <w:t>1.1</w:t>
        </w:r>
        <w:r w:rsidR="002F340A">
          <w:rPr>
            <w:rFonts w:asciiTheme="minorHAnsi" w:eastAsiaTheme="minorEastAsia" w:hAnsiTheme="minorHAnsi" w:cstheme="minorBidi"/>
            <w:b w:val="0"/>
            <w:noProof/>
            <w:kern w:val="2"/>
            <w:sz w:val="21"/>
            <w:szCs w:val="22"/>
          </w:rPr>
          <w:tab/>
        </w:r>
        <w:r w:rsidR="002F340A" w:rsidRPr="00D46CE2">
          <w:rPr>
            <w:rStyle w:val="Hyperlink"/>
            <w:noProof/>
          </w:rPr>
          <w:t xml:space="preserve">Environments where the CA57s and CA53s are Booted up at the Same Time: </w:t>
        </w:r>
        <w:r w:rsidR="002F340A">
          <w:rPr>
            <w:rStyle w:val="Hyperlink"/>
            <w:noProof/>
          </w:rPr>
          <w:br/>
        </w:r>
        <w:r w:rsidR="002F340A" w:rsidRPr="00D46CE2">
          <w:rPr>
            <w:rStyle w:val="Hyperlink"/>
            <w:noProof/>
          </w:rPr>
          <w:t>Problems and Solutions</w:t>
        </w:r>
        <w:r w:rsidR="002F340A">
          <w:rPr>
            <w:noProof/>
            <w:webHidden/>
          </w:rPr>
          <w:tab/>
        </w:r>
        <w:r w:rsidR="002F340A">
          <w:rPr>
            <w:noProof/>
            <w:webHidden/>
          </w:rPr>
          <w:fldChar w:fldCharType="begin"/>
        </w:r>
        <w:r w:rsidR="002F340A">
          <w:rPr>
            <w:noProof/>
            <w:webHidden/>
          </w:rPr>
          <w:instrText xml:space="preserve"> PAGEREF _Toc475972842 \h </w:instrText>
        </w:r>
        <w:r w:rsidR="002F340A">
          <w:rPr>
            <w:noProof/>
            <w:webHidden/>
          </w:rPr>
        </w:r>
        <w:r w:rsidR="002F340A">
          <w:rPr>
            <w:noProof/>
            <w:webHidden/>
          </w:rPr>
          <w:fldChar w:fldCharType="separate"/>
        </w:r>
        <w:r w:rsidR="002F340A">
          <w:rPr>
            <w:noProof/>
            <w:webHidden/>
          </w:rPr>
          <w:t>3</w:t>
        </w:r>
        <w:r w:rsidR="002F340A">
          <w:rPr>
            <w:noProof/>
            <w:webHidden/>
          </w:rPr>
          <w:fldChar w:fldCharType="end"/>
        </w:r>
      </w:hyperlink>
    </w:p>
    <w:p w14:paraId="556D963A" w14:textId="77777777" w:rsidR="002F340A" w:rsidRDefault="009D0645">
      <w:pPr>
        <w:pStyle w:val="TOC3"/>
        <w:rPr>
          <w:rFonts w:asciiTheme="minorHAnsi" w:eastAsiaTheme="minorEastAsia" w:hAnsiTheme="minorHAnsi" w:cstheme="minorBidi"/>
          <w:b w:val="0"/>
          <w:noProof/>
          <w:kern w:val="2"/>
          <w:sz w:val="21"/>
          <w:szCs w:val="22"/>
        </w:rPr>
      </w:pPr>
      <w:hyperlink w:anchor="_Toc475972843" w:history="1">
        <w:r w:rsidR="002F340A" w:rsidRPr="00D46CE2">
          <w:rPr>
            <w:rStyle w:val="Hyperlink"/>
            <w:noProof/>
          </w:rPr>
          <w:t>1.1.1</w:t>
        </w:r>
        <w:r w:rsidR="002F340A">
          <w:rPr>
            <w:rFonts w:asciiTheme="minorHAnsi" w:eastAsiaTheme="minorEastAsia" w:hAnsiTheme="minorHAnsi" w:cstheme="minorBidi"/>
            <w:b w:val="0"/>
            <w:noProof/>
            <w:kern w:val="2"/>
            <w:sz w:val="21"/>
            <w:szCs w:val="22"/>
          </w:rPr>
          <w:tab/>
        </w:r>
        <w:r w:rsidR="002F340A" w:rsidRPr="00D46CE2">
          <w:rPr>
            <w:rStyle w:val="Hyperlink"/>
            <w:noProof/>
          </w:rPr>
          <w:t>Problems</w:t>
        </w:r>
        <w:r w:rsidR="002F340A">
          <w:rPr>
            <w:noProof/>
            <w:webHidden/>
          </w:rPr>
          <w:tab/>
        </w:r>
        <w:r w:rsidR="002F340A">
          <w:rPr>
            <w:noProof/>
            <w:webHidden/>
          </w:rPr>
          <w:fldChar w:fldCharType="begin"/>
        </w:r>
        <w:r w:rsidR="002F340A">
          <w:rPr>
            <w:noProof/>
            <w:webHidden/>
          </w:rPr>
          <w:instrText xml:space="preserve"> PAGEREF _Toc475972843 \h </w:instrText>
        </w:r>
        <w:r w:rsidR="002F340A">
          <w:rPr>
            <w:noProof/>
            <w:webHidden/>
          </w:rPr>
        </w:r>
        <w:r w:rsidR="002F340A">
          <w:rPr>
            <w:noProof/>
            <w:webHidden/>
          </w:rPr>
          <w:fldChar w:fldCharType="separate"/>
        </w:r>
        <w:r w:rsidR="002F340A">
          <w:rPr>
            <w:noProof/>
            <w:webHidden/>
          </w:rPr>
          <w:t>3</w:t>
        </w:r>
        <w:r w:rsidR="002F340A">
          <w:rPr>
            <w:noProof/>
            <w:webHidden/>
          </w:rPr>
          <w:fldChar w:fldCharType="end"/>
        </w:r>
      </w:hyperlink>
    </w:p>
    <w:p w14:paraId="6829084F" w14:textId="77777777" w:rsidR="002F340A" w:rsidRDefault="009D0645">
      <w:pPr>
        <w:pStyle w:val="TOC3"/>
        <w:rPr>
          <w:rFonts w:asciiTheme="minorHAnsi" w:eastAsiaTheme="minorEastAsia" w:hAnsiTheme="minorHAnsi" w:cstheme="minorBidi"/>
          <w:b w:val="0"/>
          <w:noProof/>
          <w:kern w:val="2"/>
          <w:sz w:val="21"/>
          <w:szCs w:val="22"/>
        </w:rPr>
      </w:pPr>
      <w:hyperlink w:anchor="_Toc475972844" w:history="1">
        <w:r w:rsidR="002F340A" w:rsidRPr="00D46CE2">
          <w:rPr>
            <w:rStyle w:val="Hyperlink"/>
            <w:noProof/>
          </w:rPr>
          <w:t>1.1.2</w:t>
        </w:r>
        <w:r w:rsidR="002F340A">
          <w:rPr>
            <w:rFonts w:asciiTheme="minorHAnsi" w:eastAsiaTheme="minorEastAsia" w:hAnsiTheme="minorHAnsi" w:cstheme="minorBidi"/>
            <w:b w:val="0"/>
            <w:noProof/>
            <w:kern w:val="2"/>
            <w:sz w:val="21"/>
            <w:szCs w:val="22"/>
          </w:rPr>
          <w:tab/>
        </w:r>
        <w:r w:rsidR="002F340A" w:rsidRPr="00D46CE2">
          <w:rPr>
            <w:rStyle w:val="Hyperlink"/>
            <w:noProof/>
          </w:rPr>
          <w:t>Solutions</w:t>
        </w:r>
        <w:r w:rsidR="002F340A">
          <w:rPr>
            <w:noProof/>
            <w:webHidden/>
          </w:rPr>
          <w:tab/>
        </w:r>
        <w:r w:rsidR="002F340A">
          <w:rPr>
            <w:noProof/>
            <w:webHidden/>
          </w:rPr>
          <w:fldChar w:fldCharType="begin"/>
        </w:r>
        <w:r w:rsidR="002F340A">
          <w:rPr>
            <w:noProof/>
            <w:webHidden/>
          </w:rPr>
          <w:instrText xml:space="preserve"> PAGEREF _Toc475972844 \h </w:instrText>
        </w:r>
        <w:r w:rsidR="002F340A">
          <w:rPr>
            <w:noProof/>
            <w:webHidden/>
          </w:rPr>
        </w:r>
        <w:r w:rsidR="002F340A">
          <w:rPr>
            <w:noProof/>
            <w:webHidden/>
          </w:rPr>
          <w:fldChar w:fldCharType="separate"/>
        </w:r>
        <w:r w:rsidR="002F340A">
          <w:rPr>
            <w:noProof/>
            <w:webHidden/>
          </w:rPr>
          <w:t>4</w:t>
        </w:r>
        <w:r w:rsidR="002F340A">
          <w:rPr>
            <w:noProof/>
            <w:webHidden/>
          </w:rPr>
          <w:fldChar w:fldCharType="end"/>
        </w:r>
      </w:hyperlink>
    </w:p>
    <w:p w14:paraId="0930A55B" w14:textId="77777777" w:rsidR="002F340A" w:rsidRDefault="009D0645">
      <w:pPr>
        <w:pStyle w:val="TOC2"/>
        <w:rPr>
          <w:rFonts w:asciiTheme="minorHAnsi" w:eastAsiaTheme="minorEastAsia" w:hAnsiTheme="minorHAnsi" w:cstheme="minorBidi"/>
          <w:b w:val="0"/>
          <w:noProof/>
          <w:kern w:val="2"/>
          <w:sz w:val="21"/>
          <w:szCs w:val="22"/>
        </w:rPr>
      </w:pPr>
      <w:hyperlink w:anchor="_Toc475972845" w:history="1">
        <w:r w:rsidR="002F340A" w:rsidRPr="00D46CE2">
          <w:rPr>
            <w:rStyle w:val="Hyperlink"/>
            <w:noProof/>
          </w:rPr>
          <w:t>1.2</w:t>
        </w:r>
        <w:r w:rsidR="002F340A">
          <w:rPr>
            <w:rFonts w:asciiTheme="minorHAnsi" w:eastAsiaTheme="minorEastAsia" w:hAnsiTheme="minorHAnsi" w:cstheme="minorBidi"/>
            <w:b w:val="0"/>
            <w:noProof/>
            <w:kern w:val="2"/>
            <w:sz w:val="21"/>
            <w:szCs w:val="22"/>
          </w:rPr>
          <w:tab/>
        </w:r>
        <w:r w:rsidR="002F340A" w:rsidRPr="00D46CE2">
          <w:rPr>
            <w:rStyle w:val="Hyperlink"/>
            <w:noProof/>
          </w:rPr>
          <w:t>Overview of Processor Affinity</w:t>
        </w:r>
        <w:r w:rsidR="002F340A">
          <w:rPr>
            <w:noProof/>
            <w:webHidden/>
          </w:rPr>
          <w:tab/>
        </w:r>
        <w:r w:rsidR="002F340A">
          <w:rPr>
            <w:noProof/>
            <w:webHidden/>
          </w:rPr>
          <w:fldChar w:fldCharType="begin"/>
        </w:r>
        <w:r w:rsidR="002F340A">
          <w:rPr>
            <w:noProof/>
            <w:webHidden/>
          </w:rPr>
          <w:instrText xml:space="preserve"> PAGEREF _Toc475972845 \h </w:instrText>
        </w:r>
        <w:r w:rsidR="002F340A">
          <w:rPr>
            <w:noProof/>
            <w:webHidden/>
          </w:rPr>
        </w:r>
        <w:r w:rsidR="002F340A">
          <w:rPr>
            <w:noProof/>
            <w:webHidden/>
          </w:rPr>
          <w:fldChar w:fldCharType="separate"/>
        </w:r>
        <w:r w:rsidR="002F340A">
          <w:rPr>
            <w:noProof/>
            <w:webHidden/>
          </w:rPr>
          <w:t>5</w:t>
        </w:r>
        <w:r w:rsidR="002F340A">
          <w:rPr>
            <w:noProof/>
            <w:webHidden/>
          </w:rPr>
          <w:fldChar w:fldCharType="end"/>
        </w:r>
      </w:hyperlink>
    </w:p>
    <w:p w14:paraId="2A4441B1" w14:textId="77777777" w:rsidR="002F340A" w:rsidRDefault="009D0645">
      <w:pPr>
        <w:pStyle w:val="TOC3"/>
        <w:rPr>
          <w:rFonts w:asciiTheme="minorHAnsi" w:eastAsiaTheme="minorEastAsia" w:hAnsiTheme="minorHAnsi" w:cstheme="minorBidi"/>
          <w:b w:val="0"/>
          <w:noProof/>
          <w:kern w:val="2"/>
          <w:sz w:val="21"/>
          <w:szCs w:val="22"/>
        </w:rPr>
      </w:pPr>
      <w:hyperlink w:anchor="_Toc475972846" w:history="1">
        <w:r w:rsidR="002F340A" w:rsidRPr="00D46CE2">
          <w:rPr>
            <w:rStyle w:val="Hyperlink"/>
            <w:noProof/>
          </w:rPr>
          <w:t>1.2.1</w:t>
        </w:r>
        <w:r w:rsidR="002F340A">
          <w:rPr>
            <w:rFonts w:asciiTheme="minorHAnsi" w:eastAsiaTheme="minorEastAsia" w:hAnsiTheme="minorHAnsi" w:cstheme="minorBidi"/>
            <w:b w:val="0"/>
            <w:noProof/>
            <w:kern w:val="2"/>
            <w:sz w:val="21"/>
            <w:szCs w:val="22"/>
          </w:rPr>
          <w:tab/>
        </w:r>
        <w:r w:rsidR="002F340A" w:rsidRPr="00D46CE2">
          <w:rPr>
            <w:rStyle w:val="Hyperlink"/>
            <w:noProof/>
          </w:rPr>
          <w:t>Processor Affinity</w:t>
        </w:r>
        <w:r w:rsidR="002F340A">
          <w:rPr>
            <w:noProof/>
            <w:webHidden/>
          </w:rPr>
          <w:tab/>
        </w:r>
        <w:r w:rsidR="002F340A">
          <w:rPr>
            <w:noProof/>
            <w:webHidden/>
          </w:rPr>
          <w:fldChar w:fldCharType="begin"/>
        </w:r>
        <w:r w:rsidR="002F340A">
          <w:rPr>
            <w:noProof/>
            <w:webHidden/>
          </w:rPr>
          <w:instrText xml:space="preserve"> PAGEREF _Toc475972846 \h </w:instrText>
        </w:r>
        <w:r w:rsidR="002F340A">
          <w:rPr>
            <w:noProof/>
            <w:webHidden/>
          </w:rPr>
        </w:r>
        <w:r w:rsidR="002F340A">
          <w:rPr>
            <w:noProof/>
            <w:webHidden/>
          </w:rPr>
          <w:fldChar w:fldCharType="separate"/>
        </w:r>
        <w:r w:rsidR="002F340A">
          <w:rPr>
            <w:noProof/>
            <w:webHidden/>
          </w:rPr>
          <w:t>5</w:t>
        </w:r>
        <w:r w:rsidR="002F340A">
          <w:rPr>
            <w:noProof/>
            <w:webHidden/>
          </w:rPr>
          <w:fldChar w:fldCharType="end"/>
        </w:r>
      </w:hyperlink>
    </w:p>
    <w:p w14:paraId="1798EE88" w14:textId="77777777" w:rsidR="002F340A" w:rsidRDefault="009D0645">
      <w:pPr>
        <w:pStyle w:val="TOC2"/>
        <w:rPr>
          <w:rFonts w:asciiTheme="minorHAnsi" w:eastAsiaTheme="minorEastAsia" w:hAnsiTheme="minorHAnsi" w:cstheme="minorBidi"/>
          <w:b w:val="0"/>
          <w:noProof/>
          <w:kern w:val="2"/>
          <w:sz w:val="21"/>
          <w:szCs w:val="22"/>
        </w:rPr>
      </w:pPr>
      <w:hyperlink w:anchor="_Toc475972847" w:history="1">
        <w:r w:rsidR="002F340A" w:rsidRPr="00D46CE2">
          <w:rPr>
            <w:rStyle w:val="Hyperlink"/>
            <w:noProof/>
          </w:rPr>
          <w:t>1.3</w:t>
        </w:r>
        <w:r w:rsidR="002F340A">
          <w:rPr>
            <w:rFonts w:asciiTheme="minorHAnsi" w:eastAsiaTheme="minorEastAsia" w:hAnsiTheme="minorHAnsi" w:cstheme="minorBidi"/>
            <w:b w:val="0"/>
            <w:noProof/>
            <w:kern w:val="2"/>
            <w:sz w:val="21"/>
            <w:szCs w:val="22"/>
          </w:rPr>
          <w:tab/>
        </w:r>
        <w:r w:rsidR="002F340A" w:rsidRPr="00D46CE2">
          <w:rPr>
            <w:rStyle w:val="Hyperlink"/>
            <w:noProof/>
          </w:rPr>
          <w:t>Overview of Cgroup</w:t>
        </w:r>
        <w:r w:rsidR="002F340A">
          <w:rPr>
            <w:noProof/>
            <w:webHidden/>
          </w:rPr>
          <w:tab/>
        </w:r>
        <w:r w:rsidR="002F340A">
          <w:rPr>
            <w:noProof/>
            <w:webHidden/>
          </w:rPr>
          <w:fldChar w:fldCharType="begin"/>
        </w:r>
        <w:r w:rsidR="002F340A">
          <w:rPr>
            <w:noProof/>
            <w:webHidden/>
          </w:rPr>
          <w:instrText xml:space="preserve"> PAGEREF _Toc475972847 \h </w:instrText>
        </w:r>
        <w:r w:rsidR="002F340A">
          <w:rPr>
            <w:noProof/>
            <w:webHidden/>
          </w:rPr>
        </w:r>
        <w:r w:rsidR="002F340A">
          <w:rPr>
            <w:noProof/>
            <w:webHidden/>
          </w:rPr>
          <w:fldChar w:fldCharType="separate"/>
        </w:r>
        <w:r w:rsidR="002F340A">
          <w:rPr>
            <w:noProof/>
            <w:webHidden/>
          </w:rPr>
          <w:t>6</w:t>
        </w:r>
        <w:r w:rsidR="002F340A">
          <w:rPr>
            <w:noProof/>
            <w:webHidden/>
          </w:rPr>
          <w:fldChar w:fldCharType="end"/>
        </w:r>
      </w:hyperlink>
    </w:p>
    <w:p w14:paraId="610398F8" w14:textId="77777777" w:rsidR="002F340A" w:rsidRDefault="009D0645">
      <w:pPr>
        <w:pStyle w:val="TOC3"/>
        <w:rPr>
          <w:rFonts w:asciiTheme="minorHAnsi" w:eastAsiaTheme="minorEastAsia" w:hAnsiTheme="minorHAnsi" w:cstheme="minorBidi"/>
          <w:b w:val="0"/>
          <w:noProof/>
          <w:kern w:val="2"/>
          <w:sz w:val="21"/>
          <w:szCs w:val="22"/>
        </w:rPr>
      </w:pPr>
      <w:hyperlink w:anchor="_Toc475972848" w:history="1">
        <w:r w:rsidR="002F340A" w:rsidRPr="00D46CE2">
          <w:rPr>
            <w:rStyle w:val="Hyperlink"/>
            <w:noProof/>
          </w:rPr>
          <w:t>1.3.1</w:t>
        </w:r>
        <w:r w:rsidR="002F340A">
          <w:rPr>
            <w:rFonts w:asciiTheme="minorHAnsi" w:eastAsiaTheme="minorEastAsia" w:hAnsiTheme="minorHAnsi" w:cstheme="minorBidi"/>
            <w:b w:val="0"/>
            <w:noProof/>
            <w:kern w:val="2"/>
            <w:sz w:val="21"/>
            <w:szCs w:val="22"/>
          </w:rPr>
          <w:tab/>
        </w:r>
        <w:r w:rsidR="002F340A" w:rsidRPr="00D46CE2">
          <w:rPr>
            <w:rStyle w:val="Hyperlink"/>
            <w:noProof/>
          </w:rPr>
          <w:t>Cgroup</w:t>
        </w:r>
        <w:r w:rsidR="002F340A">
          <w:rPr>
            <w:noProof/>
            <w:webHidden/>
          </w:rPr>
          <w:tab/>
        </w:r>
        <w:r w:rsidR="002F340A">
          <w:rPr>
            <w:noProof/>
            <w:webHidden/>
          </w:rPr>
          <w:fldChar w:fldCharType="begin"/>
        </w:r>
        <w:r w:rsidR="002F340A">
          <w:rPr>
            <w:noProof/>
            <w:webHidden/>
          </w:rPr>
          <w:instrText xml:space="preserve"> PAGEREF _Toc475972848 \h </w:instrText>
        </w:r>
        <w:r w:rsidR="002F340A">
          <w:rPr>
            <w:noProof/>
            <w:webHidden/>
          </w:rPr>
        </w:r>
        <w:r w:rsidR="002F340A">
          <w:rPr>
            <w:noProof/>
            <w:webHidden/>
          </w:rPr>
          <w:fldChar w:fldCharType="separate"/>
        </w:r>
        <w:r w:rsidR="002F340A">
          <w:rPr>
            <w:noProof/>
            <w:webHidden/>
          </w:rPr>
          <w:t>6</w:t>
        </w:r>
        <w:r w:rsidR="002F340A">
          <w:rPr>
            <w:noProof/>
            <w:webHidden/>
          </w:rPr>
          <w:fldChar w:fldCharType="end"/>
        </w:r>
      </w:hyperlink>
    </w:p>
    <w:p w14:paraId="62103975" w14:textId="77777777" w:rsidR="002F340A" w:rsidRDefault="009D0645">
      <w:pPr>
        <w:pStyle w:val="TOC1"/>
        <w:rPr>
          <w:rFonts w:asciiTheme="minorHAnsi" w:eastAsiaTheme="minorEastAsia" w:hAnsiTheme="minorHAnsi" w:cstheme="minorBidi"/>
          <w:b w:val="0"/>
          <w:noProof/>
          <w:kern w:val="2"/>
          <w:sz w:val="21"/>
          <w:szCs w:val="22"/>
        </w:rPr>
      </w:pPr>
      <w:hyperlink w:anchor="_Toc475972849" w:history="1">
        <w:r w:rsidR="002F340A" w:rsidRPr="00D46CE2">
          <w:rPr>
            <w:rStyle w:val="Hyperlink"/>
            <w:noProof/>
          </w:rPr>
          <w:t>2.</w:t>
        </w:r>
        <w:r w:rsidR="002F340A">
          <w:rPr>
            <w:rFonts w:asciiTheme="minorHAnsi" w:eastAsiaTheme="minorEastAsia" w:hAnsiTheme="minorHAnsi" w:cstheme="minorBidi"/>
            <w:b w:val="0"/>
            <w:noProof/>
            <w:kern w:val="2"/>
            <w:sz w:val="21"/>
            <w:szCs w:val="22"/>
          </w:rPr>
          <w:tab/>
        </w:r>
        <w:r w:rsidR="002F340A" w:rsidRPr="00D46CE2">
          <w:rPr>
            <w:rStyle w:val="Hyperlink"/>
            <w:noProof/>
          </w:rPr>
          <w:t>Grouping Applications</w:t>
        </w:r>
        <w:r w:rsidR="002F340A">
          <w:rPr>
            <w:noProof/>
            <w:webHidden/>
          </w:rPr>
          <w:tab/>
        </w:r>
        <w:r w:rsidR="002F340A">
          <w:rPr>
            <w:noProof/>
            <w:webHidden/>
          </w:rPr>
          <w:fldChar w:fldCharType="begin"/>
        </w:r>
        <w:r w:rsidR="002F340A">
          <w:rPr>
            <w:noProof/>
            <w:webHidden/>
          </w:rPr>
          <w:instrText xml:space="preserve"> PAGEREF _Toc475972849 \h </w:instrText>
        </w:r>
        <w:r w:rsidR="002F340A">
          <w:rPr>
            <w:noProof/>
            <w:webHidden/>
          </w:rPr>
        </w:r>
        <w:r w:rsidR="002F340A">
          <w:rPr>
            <w:noProof/>
            <w:webHidden/>
          </w:rPr>
          <w:fldChar w:fldCharType="separate"/>
        </w:r>
        <w:r w:rsidR="002F340A">
          <w:rPr>
            <w:noProof/>
            <w:webHidden/>
          </w:rPr>
          <w:t>7</w:t>
        </w:r>
        <w:r w:rsidR="002F340A">
          <w:rPr>
            <w:noProof/>
            <w:webHidden/>
          </w:rPr>
          <w:fldChar w:fldCharType="end"/>
        </w:r>
      </w:hyperlink>
    </w:p>
    <w:p w14:paraId="237935C4" w14:textId="77777777" w:rsidR="002F340A" w:rsidRDefault="009D0645">
      <w:pPr>
        <w:pStyle w:val="TOC2"/>
        <w:rPr>
          <w:rFonts w:asciiTheme="minorHAnsi" w:eastAsiaTheme="minorEastAsia" w:hAnsiTheme="minorHAnsi" w:cstheme="minorBidi"/>
          <w:b w:val="0"/>
          <w:noProof/>
          <w:kern w:val="2"/>
          <w:sz w:val="21"/>
          <w:szCs w:val="22"/>
        </w:rPr>
      </w:pPr>
      <w:hyperlink w:anchor="_Toc475972850" w:history="1">
        <w:r w:rsidR="002F340A" w:rsidRPr="00D46CE2">
          <w:rPr>
            <w:rStyle w:val="Hyperlink"/>
            <w:noProof/>
          </w:rPr>
          <w:t>2.1</w:t>
        </w:r>
        <w:r w:rsidR="002F340A">
          <w:rPr>
            <w:rFonts w:asciiTheme="minorHAnsi" w:eastAsiaTheme="minorEastAsia" w:hAnsiTheme="minorHAnsi" w:cstheme="minorBidi"/>
            <w:b w:val="0"/>
            <w:noProof/>
            <w:kern w:val="2"/>
            <w:sz w:val="21"/>
            <w:szCs w:val="22"/>
          </w:rPr>
          <w:tab/>
        </w:r>
        <w:r w:rsidR="002F340A" w:rsidRPr="00D46CE2">
          <w:rPr>
            <w:rStyle w:val="Hyperlink"/>
            <w:noProof/>
          </w:rPr>
          <w:t>Example of the Classification of Applications</w:t>
        </w:r>
        <w:r w:rsidR="002F340A">
          <w:rPr>
            <w:noProof/>
            <w:webHidden/>
          </w:rPr>
          <w:tab/>
        </w:r>
        <w:r w:rsidR="002F340A">
          <w:rPr>
            <w:noProof/>
            <w:webHidden/>
          </w:rPr>
          <w:fldChar w:fldCharType="begin"/>
        </w:r>
        <w:r w:rsidR="002F340A">
          <w:rPr>
            <w:noProof/>
            <w:webHidden/>
          </w:rPr>
          <w:instrText xml:space="preserve"> PAGEREF _Toc475972850 \h </w:instrText>
        </w:r>
        <w:r w:rsidR="002F340A">
          <w:rPr>
            <w:noProof/>
            <w:webHidden/>
          </w:rPr>
        </w:r>
        <w:r w:rsidR="002F340A">
          <w:rPr>
            <w:noProof/>
            <w:webHidden/>
          </w:rPr>
          <w:fldChar w:fldCharType="separate"/>
        </w:r>
        <w:r w:rsidR="002F340A">
          <w:rPr>
            <w:noProof/>
            <w:webHidden/>
          </w:rPr>
          <w:t>7</w:t>
        </w:r>
        <w:r w:rsidR="002F340A">
          <w:rPr>
            <w:noProof/>
            <w:webHidden/>
          </w:rPr>
          <w:fldChar w:fldCharType="end"/>
        </w:r>
      </w:hyperlink>
    </w:p>
    <w:p w14:paraId="7C106822" w14:textId="77777777" w:rsidR="002F340A" w:rsidRDefault="009D0645">
      <w:pPr>
        <w:pStyle w:val="TOC2"/>
        <w:rPr>
          <w:rFonts w:asciiTheme="minorHAnsi" w:eastAsiaTheme="minorEastAsia" w:hAnsiTheme="minorHAnsi" w:cstheme="minorBidi"/>
          <w:b w:val="0"/>
          <w:noProof/>
          <w:kern w:val="2"/>
          <w:sz w:val="21"/>
          <w:szCs w:val="22"/>
        </w:rPr>
      </w:pPr>
      <w:hyperlink w:anchor="_Toc475972851" w:history="1">
        <w:r w:rsidR="002F340A" w:rsidRPr="00D46CE2">
          <w:rPr>
            <w:rStyle w:val="Hyperlink"/>
            <w:noProof/>
          </w:rPr>
          <w:t>2.2</w:t>
        </w:r>
        <w:r w:rsidR="002F340A">
          <w:rPr>
            <w:rFonts w:asciiTheme="minorHAnsi" w:eastAsiaTheme="minorEastAsia" w:hAnsiTheme="minorHAnsi" w:cstheme="minorBidi"/>
            <w:b w:val="0"/>
            <w:noProof/>
            <w:kern w:val="2"/>
            <w:sz w:val="21"/>
            <w:szCs w:val="22"/>
          </w:rPr>
          <w:tab/>
        </w:r>
        <w:r w:rsidR="002F340A" w:rsidRPr="00D46CE2">
          <w:rPr>
            <w:rStyle w:val="Hyperlink"/>
            <w:noProof/>
          </w:rPr>
          <w:t>Using Cgroup to Control Groups</w:t>
        </w:r>
        <w:r w:rsidR="002F340A">
          <w:rPr>
            <w:noProof/>
            <w:webHidden/>
          </w:rPr>
          <w:tab/>
        </w:r>
        <w:r w:rsidR="002F340A">
          <w:rPr>
            <w:noProof/>
            <w:webHidden/>
          </w:rPr>
          <w:fldChar w:fldCharType="begin"/>
        </w:r>
        <w:r w:rsidR="002F340A">
          <w:rPr>
            <w:noProof/>
            <w:webHidden/>
          </w:rPr>
          <w:instrText xml:space="preserve"> PAGEREF _Toc475972851 \h </w:instrText>
        </w:r>
        <w:r w:rsidR="002F340A">
          <w:rPr>
            <w:noProof/>
            <w:webHidden/>
          </w:rPr>
        </w:r>
        <w:r w:rsidR="002F340A">
          <w:rPr>
            <w:noProof/>
            <w:webHidden/>
          </w:rPr>
          <w:fldChar w:fldCharType="separate"/>
        </w:r>
        <w:r w:rsidR="002F340A">
          <w:rPr>
            <w:noProof/>
            <w:webHidden/>
          </w:rPr>
          <w:t>8</w:t>
        </w:r>
        <w:r w:rsidR="002F340A">
          <w:rPr>
            <w:noProof/>
            <w:webHidden/>
          </w:rPr>
          <w:fldChar w:fldCharType="end"/>
        </w:r>
      </w:hyperlink>
    </w:p>
    <w:p w14:paraId="1C77C894" w14:textId="77777777" w:rsidR="002F340A" w:rsidRDefault="009D0645">
      <w:pPr>
        <w:pStyle w:val="TOC1"/>
        <w:rPr>
          <w:rFonts w:asciiTheme="minorHAnsi" w:eastAsiaTheme="minorEastAsia" w:hAnsiTheme="minorHAnsi" w:cstheme="minorBidi"/>
          <w:b w:val="0"/>
          <w:noProof/>
          <w:kern w:val="2"/>
          <w:sz w:val="21"/>
          <w:szCs w:val="22"/>
        </w:rPr>
      </w:pPr>
      <w:hyperlink w:anchor="_Toc475972852" w:history="1">
        <w:r w:rsidR="002F340A" w:rsidRPr="00D46CE2">
          <w:rPr>
            <w:rStyle w:val="Hyperlink"/>
            <w:noProof/>
          </w:rPr>
          <w:t>3.</w:t>
        </w:r>
        <w:r w:rsidR="002F340A">
          <w:rPr>
            <w:rFonts w:asciiTheme="minorHAnsi" w:eastAsiaTheme="minorEastAsia" w:hAnsiTheme="minorHAnsi" w:cstheme="minorBidi"/>
            <w:b w:val="0"/>
            <w:noProof/>
            <w:kern w:val="2"/>
            <w:sz w:val="21"/>
            <w:szCs w:val="22"/>
          </w:rPr>
          <w:tab/>
        </w:r>
        <w:r w:rsidR="002F340A" w:rsidRPr="00D46CE2">
          <w:rPr>
            <w:rStyle w:val="Hyperlink"/>
            <w:noProof/>
          </w:rPr>
          <w:t>Procedure for Setting Cgroup</w:t>
        </w:r>
        <w:r w:rsidR="002F340A">
          <w:rPr>
            <w:noProof/>
            <w:webHidden/>
          </w:rPr>
          <w:tab/>
        </w:r>
        <w:r w:rsidR="002F340A">
          <w:rPr>
            <w:noProof/>
            <w:webHidden/>
          </w:rPr>
          <w:fldChar w:fldCharType="begin"/>
        </w:r>
        <w:r w:rsidR="002F340A">
          <w:rPr>
            <w:noProof/>
            <w:webHidden/>
          </w:rPr>
          <w:instrText xml:space="preserve"> PAGEREF _Toc475972852 \h </w:instrText>
        </w:r>
        <w:r w:rsidR="002F340A">
          <w:rPr>
            <w:noProof/>
            <w:webHidden/>
          </w:rPr>
        </w:r>
        <w:r w:rsidR="002F340A">
          <w:rPr>
            <w:noProof/>
            <w:webHidden/>
          </w:rPr>
          <w:fldChar w:fldCharType="separate"/>
        </w:r>
        <w:r w:rsidR="002F340A">
          <w:rPr>
            <w:noProof/>
            <w:webHidden/>
          </w:rPr>
          <w:t>9</w:t>
        </w:r>
        <w:r w:rsidR="002F340A">
          <w:rPr>
            <w:noProof/>
            <w:webHidden/>
          </w:rPr>
          <w:fldChar w:fldCharType="end"/>
        </w:r>
      </w:hyperlink>
    </w:p>
    <w:p w14:paraId="3A56A2B8" w14:textId="77777777" w:rsidR="002F340A" w:rsidRDefault="009D0645">
      <w:pPr>
        <w:pStyle w:val="TOC2"/>
        <w:rPr>
          <w:rFonts w:asciiTheme="minorHAnsi" w:eastAsiaTheme="minorEastAsia" w:hAnsiTheme="minorHAnsi" w:cstheme="minorBidi"/>
          <w:b w:val="0"/>
          <w:noProof/>
          <w:kern w:val="2"/>
          <w:sz w:val="21"/>
          <w:szCs w:val="22"/>
        </w:rPr>
      </w:pPr>
      <w:hyperlink w:anchor="_Toc475972853" w:history="1">
        <w:r w:rsidR="002F340A" w:rsidRPr="00D46CE2">
          <w:rPr>
            <w:rStyle w:val="Hyperlink"/>
            <w:noProof/>
          </w:rPr>
          <w:t>3.1</w:t>
        </w:r>
        <w:r w:rsidR="002F340A">
          <w:rPr>
            <w:rFonts w:asciiTheme="minorHAnsi" w:eastAsiaTheme="minorEastAsia" w:hAnsiTheme="minorHAnsi" w:cstheme="minorBidi"/>
            <w:b w:val="0"/>
            <w:noProof/>
            <w:kern w:val="2"/>
            <w:sz w:val="21"/>
            <w:szCs w:val="22"/>
          </w:rPr>
          <w:tab/>
        </w:r>
        <w:r w:rsidR="002F340A" w:rsidRPr="00D46CE2">
          <w:rPr>
            <w:rStyle w:val="Hyperlink"/>
            <w:noProof/>
          </w:rPr>
          <w:t>Design Procedure for Cgroup in Outline</w:t>
        </w:r>
        <w:r w:rsidR="002F340A">
          <w:rPr>
            <w:noProof/>
            <w:webHidden/>
          </w:rPr>
          <w:tab/>
        </w:r>
        <w:r w:rsidR="002F340A">
          <w:rPr>
            <w:noProof/>
            <w:webHidden/>
          </w:rPr>
          <w:fldChar w:fldCharType="begin"/>
        </w:r>
        <w:r w:rsidR="002F340A">
          <w:rPr>
            <w:noProof/>
            <w:webHidden/>
          </w:rPr>
          <w:instrText xml:space="preserve"> PAGEREF _Toc475972853 \h </w:instrText>
        </w:r>
        <w:r w:rsidR="002F340A">
          <w:rPr>
            <w:noProof/>
            <w:webHidden/>
          </w:rPr>
        </w:r>
        <w:r w:rsidR="002F340A">
          <w:rPr>
            <w:noProof/>
            <w:webHidden/>
          </w:rPr>
          <w:fldChar w:fldCharType="separate"/>
        </w:r>
        <w:r w:rsidR="002F340A">
          <w:rPr>
            <w:noProof/>
            <w:webHidden/>
          </w:rPr>
          <w:t>9</w:t>
        </w:r>
        <w:r w:rsidR="002F340A">
          <w:rPr>
            <w:noProof/>
            <w:webHidden/>
          </w:rPr>
          <w:fldChar w:fldCharType="end"/>
        </w:r>
      </w:hyperlink>
    </w:p>
    <w:p w14:paraId="28AD353A" w14:textId="77777777" w:rsidR="002F340A" w:rsidRDefault="009D0645">
      <w:pPr>
        <w:pStyle w:val="TOC2"/>
        <w:rPr>
          <w:rFonts w:asciiTheme="minorHAnsi" w:eastAsiaTheme="minorEastAsia" w:hAnsiTheme="minorHAnsi" w:cstheme="minorBidi"/>
          <w:b w:val="0"/>
          <w:noProof/>
          <w:kern w:val="2"/>
          <w:sz w:val="21"/>
          <w:szCs w:val="22"/>
        </w:rPr>
      </w:pPr>
      <w:hyperlink w:anchor="_Toc475972854" w:history="1">
        <w:r w:rsidR="002F340A" w:rsidRPr="00D46CE2">
          <w:rPr>
            <w:rStyle w:val="Hyperlink"/>
            <w:noProof/>
          </w:rPr>
          <w:t>3.2</w:t>
        </w:r>
        <w:r w:rsidR="002F340A">
          <w:rPr>
            <w:rFonts w:asciiTheme="minorHAnsi" w:eastAsiaTheme="minorEastAsia" w:hAnsiTheme="minorHAnsi" w:cstheme="minorBidi"/>
            <w:b w:val="0"/>
            <w:noProof/>
            <w:kern w:val="2"/>
            <w:sz w:val="21"/>
            <w:szCs w:val="22"/>
          </w:rPr>
          <w:tab/>
        </w:r>
        <w:r w:rsidR="002F340A" w:rsidRPr="00D46CE2">
          <w:rPr>
            <w:rStyle w:val="Hyperlink"/>
            <w:noProof/>
          </w:rPr>
          <w:t>Preparation in Advance of Using Cgroup</w:t>
        </w:r>
        <w:r w:rsidR="002F340A">
          <w:rPr>
            <w:noProof/>
            <w:webHidden/>
          </w:rPr>
          <w:tab/>
        </w:r>
        <w:r w:rsidR="002F340A">
          <w:rPr>
            <w:noProof/>
            <w:webHidden/>
          </w:rPr>
          <w:fldChar w:fldCharType="begin"/>
        </w:r>
        <w:r w:rsidR="002F340A">
          <w:rPr>
            <w:noProof/>
            <w:webHidden/>
          </w:rPr>
          <w:instrText xml:space="preserve"> PAGEREF _Toc475972854 \h </w:instrText>
        </w:r>
        <w:r w:rsidR="002F340A">
          <w:rPr>
            <w:noProof/>
            <w:webHidden/>
          </w:rPr>
        </w:r>
        <w:r w:rsidR="002F340A">
          <w:rPr>
            <w:noProof/>
            <w:webHidden/>
          </w:rPr>
          <w:fldChar w:fldCharType="separate"/>
        </w:r>
        <w:r w:rsidR="002F340A">
          <w:rPr>
            <w:noProof/>
            <w:webHidden/>
          </w:rPr>
          <w:t>10</w:t>
        </w:r>
        <w:r w:rsidR="002F340A">
          <w:rPr>
            <w:noProof/>
            <w:webHidden/>
          </w:rPr>
          <w:fldChar w:fldCharType="end"/>
        </w:r>
      </w:hyperlink>
    </w:p>
    <w:p w14:paraId="17DFB762" w14:textId="77777777" w:rsidR="002F340A" w:rsidRDefault="009D0645">
      <w:pPr>
        <w:pStyle w:val="TOC2"/>
        <w:rPr>
          <w:rFonts w:asciiTheme="minorHAnsi" w:eastAsiaTheme="minorEastAsia" w:hAnsiTheme="minorHAnsi" w:cstheme="minorBidi"/>
          <w:b w:val="0"/>
          <w:noProof/>
          <w:kern w:val="2"/>
          <w:sz w:val="21"/>
          <w:szCs w:val="22"/>
        </w:rPr>
      </w:pPr>
      <w:hyperlink w:anchor="_Toc475972855" w:history="1">
        <w:r w:rsidR="002F340A" w:rsidRPr="00D46CE2">
          <w:rPr>
            <w:rStyle w:val="Hyperlink"/>
            <w:noProof/>
          </w:rPr>
          <w:t>3.3</w:t>
        </w:r>
        <w:r w:rsidR="002F340A">
          <w:rPr>
            <w:rFonts w:asciiTheme="minorHAnsi" w:eastAsiaTheme="minorEastAsia" w:hAnsiTheme="minorHAnsi" w:cstheme="minorBidi"/>
            <w:b w:val="0"/>
            <w:noProof/>
            <w:kern w:val="2"/>
            <w:sz w:val="21"/>
            <w:szCs w:val="22"/>
          </w:rPr>
          <w:tab/>
        </w:r>
        <w:r w:rsidR="002F340A" w:rsidRPr="00D46CE2">
          <w:rPr>
            <w:rStyle w:val="Hyperlink"/>
            <w:noProof/>
          </w:rPr>
          <w:t>Creating Groups</w:t>
        </w:r>
        <w:r w:rsidR="002F340A">
          <w:rPr>
            <w:noProof/>
            <w:webHidden/>
          </w:rPr>
          <w:tab/>
        </w:r>
        <w:r w:rsidR="002F340A">
          <w:rPr>
            <w:noProof/>
            <w:webHidden/>
          </w:rPr>
          <w:fldChar w:fldCharType="begin"/>
        </w:r>
        <w:r w:rsidR="002F340A">
          <w:rPr>
            <w:noProof/>
            <w:webHidden/>
          </w:rPr>
          <w:instrText xml:space="preserve"> PAGEREF _Toc475972855 \h </w:instrText>
        </w:r>
        <w:r w:rsidR="002F340A">
          <w:rPr>
            <w:noProof/>
            <w:webHidden/>
          </w:rPr>
        </w:r>
        <w:r w:rsidR="002F340A">
          <w:rPr>
            <w:noProof/>
            <w:webHidden/>
          </w:rPr>
          <w:fldChar w:fldCharType="separate"/>
        </w:r>
        <w:r w:rsidR="002F340A">
          <w:rPr>
            <w:noProof/>
            <w:webHidden/>
          </w:rPr>
          <w:t>11</w:t>
        </w:r>
        <w:r w:rsidR="002F340A">
          <w:rPr>
            <w:noProof/>
            <w:webHidden/>
          </w:rPr>
          <w:fldChar w:fldCharType="end"/>
        </w:r>
      </w:hyperlink>
    </w:p>
    <w:p w14:paraId="7C8ADEC0" w14:textId="77777777" w:rsidR="002F340A" w:rsidRDefault="009D0645">
      <w:pPr>
        <w:pStyle w:val="TOC2"/>
        <w:rPr>
          <w:rFonts w:asciiTheme="minorHAnsi" w:eastAsiaTheme="minorEastAsia" w:hAnsiTheme="minorHAnsi" w:cstheme="minorBidi"/>
          <w:b w:val="0"/>
          <w:noProof/>
          <w:kern w:val="2"/>
          <w:sz w:val="21"/>
          <w:szCs w:val="22"/>
        </w:rPr>
      </w:pPr>
      <w:hyperlink w:anchor="_Toc475972856" w:history="1">
        <w:r w:rsidR="002F340A" w:rsidRPr="00D46CE2">
          <w:rPr>
            <w:rStyle w:val="Hyperlink"/>
            <w:noProof/>
          </w:rPr>
          <w:t>3.4</w:t>
        </w:r>
        <w:r w:rsidR="002F340A">
          <w:rPr>
            <w:rFonts w:asciiTheme="minorHAnsi" w:eastAsiaTheme="minorEastAsia" w:hAnsiTheme="minorHAnsi" w:cstheme="minorBidi"/>
            <w:b w:val="0"/>
            <w:noProof/>
            <w:kern w:val="2"/>
            <w:sz w:val="21"/>
            <w:szCs w:val="22"/>
          </w:rPr>
          <w:tab/>
        </w:r>
        <w:r w:rsidR="002F340A" w:rsidRPr="00D46CE2">
          <w:rPr>
            <w:rStyle w:val="Hyperlink"/>
            <w:noProof/>
          </w:rPr>
          <w:t>Assigning Applications</w:t>
        </w:r>
        <w:r w:rsidR="002F340A">
          <w:rPr>
            <w:noProof/>
            <w:webHidden/>
          </w:rPr>
          <w:tab/>
        </w:r>
        <w:r w:rsidR="002F340A">
          <w:rPr>
            <w:noProof/>
            <w:webHidden/>
          </w:rPr>
          <w:fldChar w:fldCharType="begin"/>
        </w:r>
        <w:r w:rsidR="002F340A">
          <w:rPr>
            <w:noProof/>
            <w:webHidden/>
          </w:rPr>
          <w:instrText xml:space="preserve"> PAGEREF _Toc475972856 \h </w:instrText>
        </w:r>
        <w:r w:rsidR="002F340A">
          <w:rPr>
            <w:noProof/>
            <w:webHidden/>
          </w:rPr>
        </w:r>
        <w:r w:rsidR="002F340A">
          <w:rPr>
            <w:noProof/>
            <w:webHidden/>
          </w:rPr>
          <w:fldChar w:fldCharType="separate"/>
        </w:r>
        <w:r w:rsidR="002F340A">
          <w:rPr>
            <w:noProof/>
            <w:webHidden/>
          </w:rPr>
          <w:t>12</w:t>
        </w:r>
        <w:r w:rsidR="002F340A">
          <w:rPr>
            <w:noProof/>
            <w:webHidden/>
          </w:rPr>
          <w:fldChar w:fldCharType="end"/>
        </w:r>
      </w:hyperlink>
    </w:p>
    <w:p w14:paraId="769055C5" w14:textId="77777777" w:rsidR="002F340A" w:rsidRDefault="009D0645">
      <w:pPr>
        <w:pStyle w:val="TOC1"/>
        <w:rPr>
          <w:rFonts w:asciiTheme="minorHAnsi" w:eastAsiaTheme="minorEastAsia" w:hAnsiTheme="minorHAnsi" w:cstheme="minorBidi"/>
          <w:b w:val="0"/>
          <w:noProof/>
          <w:kern w:val="2"/>
          <w:sz w:val="21"/>
          <w:szCs w:val="22"/>
        </w:rPr>
      </w:pPr>
      <w:hyperlink w:anchor="_Toc475972857" w:history="1">
        <w:r w:rsidR="002F340A" w:rsidRPr="00D46CE2">
          <w:rPr>
            <w:rStyle w:val="Hyperlink"/>
            <w:noProof/>
          </w:rPr>
          <w:t>Appendix</w:t>
        </w:r>
        <w:r w:rsidR="002F340A">
          <w:rPr>
            <w:noProof/>
            <w:webHidden/>
          </w:rPr>
          <w:tab/>
        </w:r>
        <w:r w:rsidR="002F340A">
          <w:rPr>
            <w:noProof/>
            <w:webHidden/>
          </w:rPr>
          <w:fldChar w:fldCharType="begin"/>
        </w:r>
        <w:r w:rsidR="002F340A">
          <w:rPr>
            <w:noProof/>
            <w:webHidden/>
          </w:rPr>
          <w:instrText xml:space="preserve"> PAGEREF _Toc475972857 \h </w:instrText>
        </w:r>
        <w:r w:rsidR="002F340A">
          <w:rPr>
            <w:noProof/>
            <w:webHidden/>
          </w:rPr>
        </w:r>
        <w:r w:rsidR="002F340A">
          <w:rPr>
            <w:noProof/>
            <w:webHidden/>
          </w:rPr>
          <w:fldChar w:fldCharType="separate"/>
        </w:r>
        <w:r w:rsidR="002F340A">
          <w:rPr>
            <w:noProof/>
            <w:webHidden/>
          </w:rPr>
          <w:t>13</w:t>
        </w:r>
        <w:r w:rsidR="002F340A">
          <w:rPr>
            <w:noProof/>
            <w:webHidden/>
          </w:rPr>
          <w:fldChar w:fldCharType="end"/>
        </w:r>
      </w:hyperlink>
    </w:p>
    <w:p w14:paraId="1A3767AC" w14:textId="77777777" w:rsidR="002F340A" w:rsidRDefault="009D0645">
      <w:pPr>
        <w:pStyle w:val="TOC1"/>
        <w:rPr>
          <w:rFonts w:asciiTheme="minorHAnsi" w:eastAsiaTheme="minorEastAsia" w:hAnsiTheme="minorHAnsi" w:cstheme="minorBidi"/>
          <w:b w:val="0"/>
          <w:noProof/>
          <w:kern w:val="2"/>
          <w:sz w:val="21"/>
          <w:szCs w:val="22"/>
        </w:rPr>
      </w:pPr>
      <w:hyperlink w:anchor="_Toc475972858" w:history="1">
        <w:r w:rsidR="002F340A" w:rsidRPr="00D46CE2">
          <w:rPr>
            <w:rStyle w:val="Hyperlink"/>
            <w:noProof/>
          </w:rPr>
          <w:t>A1.</w:t>
        </w:r>
        <w:r w:rsidR="002F340A">
          <w:rPr>
            <w:rFonts w:asciiTheme="minorHAnsi" w:eastAsiaTheme="minorEastAsia" w:hAnsiTheme="minorHAnsi" w:cstheme="minorBidi"/>
            <w:b w:val="0"/>
            <w:noProof/>
            <w:kern w:val="2"/>
            <w:sz w:val="21"/>
            <w:szCs w:val="22"/>
          </w:rPr>
          <w:tab/>
        </w:r>
        <w:r w:rsidR="002F340A" w:rsidRPr="00D46CE2">
          <w:rPr>
            <w:rStyle w:val="Hyperlink"/>
            <w:noProof/>
          </w:rPr>
          <w:t>Booting the CA57s and CA53s up at the Same Time</w:t>
        </w:r>
        <w:r w:rsidR="002F340A">
          <w:rPr>
            <w:noProof/>
            <w:webHidden/>
          </w:rPr>
          <w:tab/>
        </w:r>
        <w:r w:rsidR="002F340A">
          <w:rPr>
            <w:noProof/>
            <w:webHidden/>
          </w:rPr>
          <w:fldChar w:fldCharType="begin"/>
        </w:r>
        <w:r w:rsidR="002F340A">
          <w:rPr>
            <w:noProof/>
            <w:webHidden/>
          </w:rPr>
          <w:instrText xml:space="preserve"> PAGEREF _Toc475972858 \h </w:instrText>
        </w:r>
        <w:r w:rsidR="002F340A">
          <w:rPr>
            <w:noProof/>
            <w:webHidden/>
          </w:rPr>
        </w:r>
        <w:r w:rsidR="002F340A">
          <w:rPr>
            <w:noProof/>
            <w:webHidden/>
          </w:rPr>
          <w:fldChar w:fldCharType="separate"/>
        </w:r>
        <w:r w:rsidR="002F340A">
          <w:rPr>
            <w:noProof/>
            <w:webHidden/>
          </w:rPr>
          <w:t>13</w:t>
        </w:r>
        <w:r w:rsidR="002F340A">
          <w:rPr>
            <w:noProof/>
            <w:webHidden/>
          </w:rPr>
          <w:fldChar w:fldCharType="end"/>
        </w:r>
      </w:hyperlink>
    </w:p>
    <w:p w14:paraId="5A90E3C3" w14:textId="77777777" w:rsidR="002F340A" w:rsidRDefault="009D0645">
      <w:pPr>
        <w:pStyle w:val="TOC1"/>
        <w:rPr>
          <w:rFonts w:asciiTheme="minorHAnsi" w:eastAsiaTheme="minorEastAsia" w:hAnsiTheme="minorHAnsi" w:cstheme="minorBidi"/>
          <w:b w:val="0"/>
          <w:noProof/>
          <w:kern w:val="2"/>
          <w:sz w:val="21"/>
          <w:szCs w:val="22"/>
        </w:rPr>
      </w:pPr>
      <w:hyperlink w:anchor="_Toc475972859" w:history="1">
        <w:r w:rsidR="002F340A" w:rsidRPr="00D46CE2">
          <w:rPr>
            <w:rStyle w:val="Hyperlink"/>
            <w:noProof/>
          </w:rPr>
          <w:t>A2.</w:t>
        </w:r>
        <w:r w:rsidR="002F340A">
          <w:rPr>
            <w:rFonts w:asciiTheme="minorHAnsi" w:eastAsiaTheme="minorEastAsia" w:hAnsiTheme="minorHAnsi" w:cstheme="minorBidi"/>
            <w:b w:val="0"/>
            <w:noProof/>
            <w:kern w:val="2"/>
            <w:sz w:val="21"/>
            <w:szCs w:val="22"/>
          </w:rPr>
          <w:tab/>
        </w:r>
        <w:r w:rsidR="002F340A" w:rsidRPr="00D46CE2">
          <w:rPr>
            <w:rStyle w:val="Hyperlink"/>
            <w:noProof/>
          </w:rPr>
          <w:t>Master Boot CPU</w:t>
        </w:r>
        <w:r w:rsidR="002F340A">
          <w:rPr>
            <w:noProof/>
            <w:webHidden/>
          </w:rPr>
          <w:tab/>
        </w:r>
        <w:r w:rsidR="002F340A">
          <w:rPr>
            <w:noProof/>
            <w:webHidden/>
          </w:rPr>
          <w:fldChar w:fldCharType="begin"/>
        </w:r>
        <w:r w:rsidR="002F340A">
          <w:rPr>
            <w:noProof/>
            <w:webHidden/>
          </w:rPr>
          <w:instrText xml:space="preserve"> PAGEREF _Toc475972859 \h </w:instrText>
        </w:r>
        <w:r w:rsidR="002F340A">
          <w:rPr>
            <w:noProof/>
            <w:webHidden/>
          </w:rPr>
        </w:r>
        <w:r w:rsidR="002F340A">
          <w:rPr>
            <w:noProof/>
            <w:webHidden/>
          </w:rPr>
          <w:fldChar w:fldCharType="separate"/>
        </w:r>
        <w:r w:rsidR="002F340A">
          <w:rPr>
            <w:noProof/>
            <w:webHidden/>
          </w:rPr>
          <w:t>14</w:t>
        </w:r>
        <w:r w:rsidR="002F340A">
          <w:rPr>
            <w:noProof/>
            <w:webHidden/>
          </w:rPr>
          <w:fldChar w:fldCharType="end"/>
        </w:r>
      </w:hyperlink>
    </w:p>
    <w:p w14:paraId="037E851D" w14:textId="77777777" w:rsidR="002F340A" w:rsidRDefault="009D0645">
      <w:pPr>
        <w:pStyle w:val="TOC3"/>
        <w:rPr>
          <w:rFonts w:asciiTheme="minorHAnsi" w:eastAsiaTheme="minorEastAsia" w:hAnsiTheme="minorHAnsi" w:cstheme="minorBidi"/>
          <w:b w:val="0"/>
          <w:noProof/>
          <w:kern w:val="2"/>
          <w:sz w:val="21"/>
          <w:szCs w:val="22"/>
        </w:rPr>
      </w:pPr>
      <w:hyperlink w:anchor="_Toc475972860" w:history="1">
        <w:r w:rsidR="002F340A" w:rsidRPr="00D46CE2">
          <w:rPr>
            <w:rStyle w:val="Hyperlink"/>
            <w:noProof/>
          </w:rPr>
          <w:t>A2.1</w:t>
        </w:r>
        <w:r w:rsidR="002F340A">
          <w:rPr>
            <w:rFonts w:asciiTheme="minorHAnsi" w:eastAsiaTheme="minorEastAsia" w:hAnsiTheme="minorHAnsi" w:cstheme="minorBidi"/>
            <w:b w:val="0"/>
            <w:noProof/>
            <w:kern w:val="2"/>
            <w:sz w:val="21"/>
            <w:szCs w:val="22"/>
          </w:rPr>
          <w:tab/>
        </w:r>
        <w:r w:rsidR="002F340A" w:rsidRPr="00D46CE2">
          <w:rPr>
            <w:rStyle w:val="Hyperlink"/>
            <w:noProof/>
          </w:rPr>
          <w:t>Setting the Master Boot CPU</w:t>
        </w:r>
        <w:r w:rsidR="002F340A">
          <w:rPr>
            <w:noProof/>
            <w:webHidden/>
          </w:rPr>
          <w:tab/>
        </w:r>
        <w:r w:rsidR="002F340A">
          <w:rPr>
            <w:noProof/>
            <w:webHidden/>
          </w:rPr>
          <w:fldChar w:fldCharType="begin"/>
        </w:r>
        <w:r w:rsidR="002F340A">
          <w:rPr>
            <w:noProof/>
            <w:webHidden/>
          </w:rPr>
          <w:instrText xml:space="preserve"> PAGEREF _Toc475972860 \h </w:instrText>
        </w:r>
        <w:r w:rsidR="002F340A">
          <w:rPr>
            <w:noProof/>
            <w:webHidden/>
          </w:rPr>
        </w:r>
        <w:r w:rsidR="002F340A">
          <w:rPr>
            <w:noProof/>
            <w:webHidden/>
          </w:rPr>
          <w:fldChar w:fldCharType="separate"/>
        </w:r>
        <w:r w:rsidR="002F340A">
          <w:rPr>
            <w:noProof/>
            <w:webHidden/>
          </w:rPr>
          <w:t>14</w:t>
        </w:r>
        <w:r w:rsidR="002F340A">
          <w:rPr>
            <w:noProof/>
            <w:webHidden/>
          </w:rPr>
          <w:fldChar w:fldCharType="end"/>
        </w:r>
      </w:hyperlink>
    </w:p>
    <w:p w14:paraId="55A2560B" w14:textId="77777777" w:rsidR="00F56DB8" w:rsidRPr="005C2253" w:rsidRDefault="008A1064" w:rsidP="000D40A2">
      <w:pPr>
        <w:pStyle w:val="listend"/>
      </w:pPr>
      <w:r w:rsidRPr="005C2253">
        <w:rPr>
          <w:rFonts w:ascii="Arial" w:eastAsia="ＭＳ ゴシック" w:hAnsi="Arial"/>
          <w:sz w:val="22"/>
          <w:lang w:eastAsia="ja-JP"/>
        </w:rPr>
        <w:fldChar w:fldCharType="end"/>
      </w:r>
    </w:p>
    <w:p w14:paraId="55A2560C" w14:textId="77777777" w:rsidR="001D3BE1" w:rsidRPr="005C2253" w:rsidRDefault="001D3BE1" w:rsidP="006C16EB">
      <w:pPr>
        <w:pStyle w:val="Heading1"/>
        <w:sectPr w:rsidR="001D3BE1" w:rsidRPr="005C2253" w:rsidSect="006C16EB">
          <w:headerReference w:type="even" r:id="rId8"/>
          <w:headerReference w:type="default" r:id="rId9"/>
          <w:footerReference w:type="even" r:id="rId10"/>
          <w:footerReference w:type="default" r:id="rId11"/>
          <w:headerReference w:type="first" r:id="rId12"/>
          <w:footerReference w:type="first" r:id="rId13"/>
          <w:pgSz w:w="11907" w:h="16840" w:code="9"/>
          <w:pgMar w:top="567" w:right="1134" w:bottom="567" w:left="1134" w:header="851" w:footer="567" w:gutter="0"/>
          <w:cols w:space="360"/>
          <w:titlePg/>
          <w:docGrid w:linePitch="272"/>
        </w:sectPr>
      </w:pPr>
    </w:p>
    <w:p w14:paraId="55A2560D" w14:textId="09ECD6E4" w:rsidR="00F56DB8" w:rsidRPr="005C2253" w:rsidRDefault="00863A16" w:rsidP="00863A16">
      <w:pPr>
        <w:pStyle w:val="Heading1"/>
      </w:pPr>
      <w:bookmarkStart w:id="53" w:name="_Toc475972841"/>
      <w:r w:rsidRPr="005C2253">
        <w:lastRenderedPageBreak/>
        <w:t>Realizing Processor Affinity</w:t>
      </w:r>
      <w:bookmarkEnd w:id="53"/>
    </w:p>
    <w:p w14:paraId="55A2560E" w14:textId="45E4FED4" w:rsidR="00BC2E69" w:rsidRPr="005C2253" w:rsidRDefault="00863A16" w:rsidP="005D1198">
      <w:pPr>
        <w:pStyle w:val="Heading2"/>
      </w:pPr>
      <w:bookmarkStart w:id="54" w:name="_Toc475972842"/>
      <w:r w:rsidRPr="005C2253">
        <w:t xml:space="preserve">Environments where the CA57s and CA53s are Booted up at the Same Time: </w:t>
      </w:r>
      <w:r w:rsidR="005D1198" w:rsidRPr="005D1198">
        <w:t>Problems</w:t>
      </w:r>
      <w:r w:rsidRPr="005C2253">
        <w:t xml:space="preserve"> and Solutions</w:t>
      </w:r>
      <w:bookmarkEnd w:id="54"/>
    </w:p>
    <w:p w14:paraId="55A2560F" w14:textId="0A7CDA9E" w:rsidR="006C16EB" w:rsidRPr="005C2253" w:rsidRDefault="00863A16" w:rsidP="00863A16">
      <w:pPr>
        <w:pStyle w:val="Heading3"/>
      </w:pPr>
      <w:bookmarkStart w:id="55" w:name="_Toc475972843"/>
      <w:r w:rsidRPr="005C2253">
        <w:t>Problems</w:t>
      </w:r>
      <w:bookmarkEnd w:id="55"/>
    </w:p>
    <w:p w14:paraId="5CBF3524" w14:textId="653129D7" w:rsidR="002C5EF4" w:rsidRPr="005C2253" w:rsidRDefault="00C22D12" w:rsidP="00581774">
      <w:r w:rsidRPr="005C2253">
        <w:rPr>
          <w:rFonts w:hint="eastAsia"/>
        </w:rPr>
        <w:t>S</w:t>
      </w:r>
      <w:r w:rsidR="00CA0DEA" w:rsidRPr="005C2253">
        <w:t xml:space="preserve">everal applications, such as navigation, </w:t>
      </w:r>
      <w:r w:rsidRPr="005C2253">
        <w:rPr>
          <w:rFonts w:hint="eastAsia"/>
        </w:rPr>
        <w:t xml:space="preserve">the </w:t>
      </w:r>
      <w:r w:rsidR="00CA0DEA" w:rsidRPr="005C2253">
        <w:t xml:space="preserve">playback of music or video, </w:t>
      </w:r>
      <w:r w:rsidRPr="005C2253">
        <w:rPr>
          <w:rFonts w:hint="eastAsia"/>
        </w:rPr>
        <w:t xml:space="preserve">and </w:t>
      </w:r>
      <w:r w:rsidR="00CA0DEA" w:rsidRPr="005C2253">
        <w:t xml:space="preserve">display </w:t>
      </w:r>
      <w:r w:rsidRPr="005C2253">
        <w:t>o</w:t>
      </w:r>
      <w:r w:rsidRPr="005C2253">
        <w:rPr>
          <w:rFonts w:hint="eastAsia"/>
        </w:rPr>
        <w:t>n</w:t>
      </w:r>
      <w:r w:rsidRPr="005C2253">
        <w:t xml:space="preserve"> </w:t>
      </w:r>
      <w:r w:rsidR="00CA0DEA" w:rsidRPr="005C2253">
        <w:t xml:space="preserve">meters, </w:t>
      </w:r>
      <w:r w:rsidR="00B948C2" w:rsidRPr="005C2253">
        <w:rPr>
          <w:rFonts w:hint="eastAsia"/>
        </w:rPr>
        <w:t xml:space="preserve">will </w:t>
      </w:r>
      <w:r w:rsidRPr="005C2253">
        <w:rPr>
          <w:rFonts w:hint="eastAsia"/>
        </w:rPr>
        <w:t xml:space="preserve">generally </w:t>
      </w:r>
      <w:r w:rsidR="00B948C2" w:rsidRPr="005C2253">
        <w:rPr>
          <w:rFonts w:hint="eastAsia"/>
        </w:rPr>
        <w:t xml:space="preserve">be </w:t>
      </w:r>
      <w:r w:rsidR="00CA0DEA" w:rsidRPr="005C2253">
        <w:t>run</w:t>
      </w:r>
      <w:r w:rsidR="00B948C2" w:rsidRPr="005C2253">
        <w:rPr>
          <w:rFonts w:hint="eastAsia"/>
        </w:rPr>
        <w:t>ning</w:t>
      </w:r>
      <w:r w:rsidR="00CA0DEA" w:rsidRPr="005C2253">
        <w:t xml:space="preserve"> at the same time </w:t>
      </w:r>
      <w:r w:rsidR="00414B28" w:rsidRPr="005C2253">
        <w:t xml:space="preserve">in </w:t>
      </w:r>
      <w:r w:rsidR="00BF40F6" w:rsidRPr="005C2253">
        <w:rPr>
          <w:rFonts w:hint="eastAsia"/>
        </w:rPr>
        <w:t xml:space="preserve">an </w:t>
      </w:r>
      <w:r w:rsidR="00414B28" w:rsidRPr="005C2253">
        <w:t>on-</w:t>
      </w:r>
      <w:r w:rsidR="00414B28" w:rsidRPr="005C2253">
        <w:rPr>
          <w:rFonts w:hint="eastAsia"/>
        </w:rPr>
        <w:t xml:space="preserve">board </w:t>
      </w:r>
      <w:r w:rsidR="00414B28" w:rsidRPr="005C2253">
        <w:t>information system</w:t>
      </w:r>
      <w:r w:rsidRPr="005C2253">
        <w:rPr>
          <w:rFonts w:hint="eastAsia"/>
        </w:rPr>
        <w:t>.</w:t>
      </w:r>
      <w:r w:rsidR="004A02AF" w:rsidRPr="005C2253">
        <w:t xml:space="preserve"> </w:t>
      </w:r>
      <w:r w:rsidRPr="005C2253">
        <w:rPr>
          <w:rFonts w:hint="eastAsia"/>
        </w:rPr>
        <w:t>H</w:t>
      </w:r>
      <w:r w:rsidRPr="005C2253">
        <w:t xml:space="preserve">andling </w:t>
      </w:r>
      <w:r w:rsidR="004A02AF" w:rsidRPr="005C2253">
        <w:t>the applications</w:t>
      </w:r>
      <w:r w:rsidR="00EA5EBB" w:rsidRPr="005C2253">
        <w:t xml:space="preserve"> in parallel </w:t>
      </w:r>
      <w:r w:rsidR="004A02AF" w:rsidRPr="005C2253">
        <w:t>by using multiple processor cores</w:t>
      </w:r>
      <w:r w:rsidR="00EA5EBB" w:rsidRPr="005C2253">
        <w:t xml:space="preserve"> leads to smooth operation.</w:t>
      </w:r>
      <w:r w:rsidR="0033591F" w:rsidRPr="005C2253">
        <w:t xml:space="preserve"> </w:t>
      </w:r>
      <w:r w:rsidR="005D1198" w:rsidRPr="005D1198">
        <w:t>Third-generation</w:t>
      </w:r>
      <w:r w:rsidR="0033591F" w:rsidRPr="005C2253">
        <w:t xml:space="preserve"> R-Car series products have two types of CPU, the CA57 and CA53.</w:t>
      </w:r>
      <w:r w:rsidR="00EB7987" w:rsidRPr="005C2253">
        <w:t xml:space="preserve"> Accordingly, all cores need to be used to provide an environment </w:t>
      </w:r>
      <w:r w:rsidR="00BF40F6" w:rsidRPr="005C2253">
        <w:rPr>
          <w:rFonts w:hint="eastAsia"/>
        </w:rPr>
        <w:t xml:space="preserve">that is </w:t>
      </w:r>
      <w:r w:rsidR="00EB7987" w:rsidRPr="005C2253">
        <w:t xml:space="preserve">suitable for </w:t>
      </w:r>
      <w:r w:rsidR="0033591F" w:rsidRPr="005C2253">
        <w:t>on-</w:t>
      </w:r>
      <w:r w:rsidR="0033591F" w:rsidRPr="005C2253">
        <w:rPr>
          <w:rFonts w:hint="eastAsia"/>
        </w:rPr>
        <w:t xml:space="preserve">board </w:t>
      </w:r>
      <w:r w:rsidR="0033591F" w:rsidRPr="005C2253">
        <w:t>information systems</w:t>
      </w:r>
      <w:r w:rsidR="00EB7987" w:rsidRPr="005C2253">
        <w:t>.</w:t>
      </w:r>
    </w:p>
    <w:p w14:paraId="55A25612" w14:textId="61FE3DA9" w:rsidR="00001F65" w:rsidRPr="005C2253" w:rsidRDefault="0033591F" w:rsidP="004C01EB">
      <w:r w:rsidRPr="005C2253">
        <w:t>On the other hand,</w:t>
      </w:r>
      <w:r w:rsidR="00ED3176" w:rsidRPr="005C2253">
        <w:t xml:space="preserve"> </w:t>
      </w:r>
      <w:r w:rsidR="00BF40F6" w:rsidRPr="005C2253">
        <w:rPr>
          <w:rFonts w:hint="eastAsia"/>
        </w:rPr>
        <w:t xml:space="preserve">when </w:t>
      </w:r>
      <w:r w:rsidR="00ED3176" w:rsidRPr="005C2253">
        <w:t>the CA57</w:t>
      </w:r>
      <w:r w:rsidR="00DB4B28" w:rsidRPr="005C2253">
        <w:rPr>
          <w:rFonts w:hint="eastAsia"/>
        </w:rPr>
        <w:t>s</w:t>
      </w:r>
      <w:r w:rsidR="00ED3176" w:rsidRPr="005C2253">
        <w:t xml:space="preserve"> and CA53</w:t>
      </w:r>
      <w:r w:rsidR="00DB4B28" w:rsidRPr="005C2253">
        <w:rPr>
          <w:rFonts w:hint="eastAsia"/>
        </w:rPr>
        <w:t>s</w:t>
      </w:r>
      <w:r w:rsidR="00ED3176" w:rsidRPr="005C2253">
        <w:t xml:space="preserve"> </w:t>
      </w:r>
      <w:r w:rsidR="00C30C11" w:rsidRPr="005C2253">
        <w:t xml:space="preserve">with </w:t>
      </w:r>
      <w:r w:rsidR="00BF40F6" w:rsidRPr="005C2253">
        <w:rPr>
          <w:rFonts w:hint="eastAsia"/>
        </w:rPr>
        <w:t xml:space="preserve">their </w:t>
      </w:r>
      <w:r w:rsidR="00C30C11" w:rsidRPr="005C2253">
        <w:t xml:space="preserve">different processing performances </w:t>
      </w:r>
      <w:r w:rsidR="00932A8A" w:rsidRPr="005C2253">
        <w:t>are</w:t>
      </w:r>
      <w:r w:rsidR="00ED3176" w:rsidRPr="005C2253">
        <w:t xml:space="preserve"> booted </w:t>
      </w:r>
      <w:r w:rsidR="0042012C" w:rsidRPr="005C2253">
        <w:rPr>
          <w:rFonts w:hint="eastAsia"/>
        </w:rPr>
        <w:t xml:space="preserve">up </w:t>
      </w:r>
      <w:r w:rsidR="00ED3176" w:rsidRPr="005C2253">
        <w:t>at the same time</w:t>
      </w:r>
      <w:r w:rsidR="00932A8A" w:rsidRPr="005C2253">
        <w:t xml:space="preserve">, the Linux scheduler </w:t>
      </w:r>
      <w:r w:rsidR="00D43C13" w:rsidRPr="005C2253">
        <w:t>assign</w:t>
      </w:r>
      <w:r w:rsidR="00932A8A" w:rsidRPr="005C2253">
        <w:t>s process</w:t>
      </w:r>
      <w:r w:rsidR="00BF40F6" w:rsidRPr="005C2253">
        <w:rPr>
          <w:rFonts w:hint="eastAsia"/>
        </w:rPr>
        <w:t>es</w:t>
      </w:r>
      <w:r w:rsidR="00932A8A" w:rsidRPr="005C2253">
        <w:t xml:space="preserve"> (application</w:t>
      </w:r>
      <w:r w:rsidR="00BF40F6" w:rsidRPr="005C2253">
        <w:rPr>
          <w:rFonts w:hint="eastAsia"/>
        </w:rPr>
        <w:t>s</w:t>
      </w:r>
      <w:r w:rsidR="00932A8A" w:rsidRPr="005C2253">
        <w:t xml:space="preserve">) to </w:t>
      </w:r>
      <w:r w:rsidR="00AA39E5" w:rsidRPr="005C2253">
        <w:t>CPU</w:t>
      </w:r>
      <w:r w:rsidR="00BF40F6" w:rsidRPr="005C2253">
        <w:rPr>
          <w:rFonts w:hint="eastAsia"/>
        </w:rPr>
        <w:t>s</w:t>
      </w:r>
      <w:r w:rsidR="00932A8A" w:rsidRPr="005C2253">
        <w:t xml:space="preserve"> </w:t>
      </w:r>
      <w:r w:rsidR="00F653D4" w:rsidRPr="005C2253">
        <w:rPr>
          <w:rFonts w:hint="eastAsia"/>
        </w:rPr>
        <w:t xml:space="preserve">so as to equalize </w:t>
      </w:r>
      <w:r w:rsidR="00BF40F6" w:rsidRPr="005C2253">
        <w:rPr>
          <w:rFonts w:hint="eastAsia"/>
        </w:rPr>
        <w:t xml:space="preserve">the </w:t>
      </w:r>
      <w:r w:rsidR="00932A8A" w:rsidRPr="005C2253">
        <w:t>load</w:t>
      </w:r>
      <w:r w:rsidR="00F653D4" w:rsidRPr="005C2253">
        <w:rPr>
          <w:rFonts w:hint="eastAsia"/>
        </w:rPr>
        <w:t>s</w:t>
      </w:r>
      <w:r w:rsidR="00932A8A" w:rsidRPr="005C2253">
        <w:t xml:space="preserve"> on each </w:t>
      </w:r>
      <w:r w:rsidR="00F653D4" w:rsidRPr="005C2253">
        <w:rPr>
          <w:rFonts w:hint="eastAsia"/>
        </w:rPr>
        <w:t xml:space="preserve">of the </w:t>
      </w:r>
      <w:r w:rsidR="00932A8A" w:rsidRPr="005C2253">
        <w:t>CPU</w:t>
      </w:r>
      <w:r w:rsidR="00F653D4" w:rsidRPr="005C2253">
        <w:rPr>
          <w:rFonts w:hint="eastAsia"/>
        </w:rPr>
        <w:t>s</w:t>
      </w:r>
      <w:r w:rsidR="00932A8A" w:rsidRPr="005C2253">
        <w:t xml:space="preserve">. </w:t>
      </w:r>
      <w:r w:rsidR="00F653D4" w:rsidRPr="005C2253">
        <w:rPr>
          <w:rFonts w:hint="eastAsia"/>
        </w:rPr>
        <w:t xml:space="preserve">Defining the </w:t>
      </w:r>
      <w:r w:rsidR="0062738B" w:rsidRPr="005C2253">
        <w:t xml:space="preserve">type of </w:t>
      </w:r>
      <w:r w:rsidR="00932A8A" w:rsidRPr="005C2253">
        <w:t>CPU</w:t>
      </w:r>
      <w:r w:rsidR="00F653D4" w:rsidRPr="005C2253">
        <w:rPr>
          <w:rFonts w:hint="eastAsia"/>
        </w:rPr>
        <w:t xml:space="preserve"> on which </w:t>
      </w:r>
      <w:r w:rsidR="00F653D4" w:rsidRPr="005C2253">
        <w:t>a given application will run</w:t>
      </w:r>
      <w:r w:rsidR="00F653D4" w:rsidRPr="005C2253">
        <w:rPr>
          <w:rFonts w:hint="eastAsia"/>
        </w:rPr>
        <w:t xml:space="preserve"> as </w:t>
      </w:r>
      <w:r w:rsidR="00DB4B28" w:rsidRPr="005C2253">
        <w:rPr>
          <w:rFonts w:hint="eastAsia"/>
        </w:rPr>
        <w:t xml:space="preserve">a </w:t>
      </w:r>
      <w:r w:rsidR="00932A8A" w:rsidRPr="005C2253">
        <w:t>CA57 or CA53</w:t>
      </w:r>
      <w:r w:rsidR="00F653D4" w:rsidRPr="005C2253">
        <w:rPr>
          <w:rFonts w:hint="eastAsia"/>
        </w:rPr>
        <w:t xml:space="preserve"> is </w:t>
      </w:r>
      <w:r w:rsidR="00932A8A" w:rsidRPr="005C2253">
        <w:t xml:space="preserve">thus </w:t>
      </w:r>
      <w:r w:rsidR="00F653D4" w:rsidRPr="005C2253">
        <w:rPr>
          <w:rFonts w:hint="eastAsia"/>
        </w:rPr>
        <w:t>not possible</w:t>
      </w:r>
      <w:r w:rsidR="00932A8A" w:rsidRPr="005C2253">
        <w:t xml:space="preserve">. This </w:t>
      </w:r>
      <w:r w:rsidR="00C30C11" w:rsidRPr="005C2253">
        <w:t>may</w:t>
      </w:r>
      <w:r w:rsidR="00973630" w:rsidRPr="005C2253">
        <w:t xml:space="preserve"> </w:t>
      </w:r>
      <w:r w:rsidR="00856634" w:rsidRPr="005C2253">
        <w:t>create</w:t>
      </w:r>
      <w:r w:rsidR="00932A8A" w:rsidRPr="005C2253">
        <w:t xml:space="preserve"> </w:t>
      </w:r>
      <w:r w:rsidR="00973630" w:rsidRPr="005C2253">
        <w:t>problems</w:t>
      </w:r>
      <w:r w:rsidR="001517D7" w:rsidRPr="005C2253">
        <w:t xml:space="preserve"> in some cases</w:t>
      </w:r>
      <w:r w:rsidR="00846241" w:rsidRPr="005C2253">
        <w:t xml:space="preserve">. </w:t>
      </w:r>
      <w:r w:rsidR="00932A8A" w:rsidRPr="005C2253">
        <w:t xml:space="preserve">For </w:t>
      </w:r>
      <w:r w:rsidR="00846241" w:rsidRPr="005C2253">
        <w:t>example,</w:t>
      </w:r>
      <w:r w:rsidR="00932A8A" w:rsidRPr="005C2253">
        <w:t xml:space="preserve"> </w:t>
      </w:r>
      <w:r w:rsidR="00557834" w:rsidRPr="005C2253">
        <w:t xml:space="preserve">an application </w:t>
      </w:r>
      <w:r w:rsidR="00DB4B28" w:rsidRPr="005C2253">
        <w:rPr>
          <w:rFonts w:hint="eastAsia"/>
        </w:rPr>
        <w:t xml:space="preserve">that imposes a </w:t>
      </w:r>
      <w:r w:rsidR="00557834" w:rsidRPr="005C2253">
        <w:t>heav</w:t>
      </w:r>
      <w:r w:rsidR="00846241" w:rsidRPr="005C2253">
        <w:t>ier</w:t>
      </w:r>
      <w:r w:rsidR="00557834" w:rsidRPr="005C2253">
        <w:t xml:space="preserve"> load </w:t>
      </w:r>
      <w:r w:rsidR="00846241" w:rsidRPr="005C2253">
        <w:t xml:space="preserve">than </w:t>
      </w:r>
      <w:r w:rsidR="00932A8A" w:rsidRPr="005C2253">
        <w:t xml:space="preserve">the </w:t>
      </w:r>
      <w:r w:rsidR="00557834" w:rsidRPr="005C2253">
        <w:t>processing performance</w:t>
      </w:r>
      <w:r w:rsidR="00846241" w:rsidRPr="005C2253">
        <w:t xml:space="preserve"> </w:t>
      </w:r>
      <w:r w:rsidR="00B948C2" w:rsidRPr="005C2253">
        <w:rPr>
          <w:rFonts w:hint="eastAsia"/>
        </w:rPr>
        <w:t xml:space="preserve">of a </w:t>
      </w:r>
      <w:r w:rsidR="00557834" w:rsidRPr="005C2253">
        <w:t xml:space="preserve">CA53 </w:t>
      </w:r>
      <w:r w:rsidR="001517D7" w:rsidRPr="005C2253">
        <w:t xml:space="preserve">may </w:t>
      </w:r>
      <w:r w:rsidR="00B948C2" w:rsidRPr="005C2253">
        <w:rPr>
          <w:rFonts w:hint="eastAsia"/>
        </w:rPr>
        <w:t xml:space="preserve">in fact </w:t>
      </w:r>
      <w:r w:rsidR="001517D7" w:rsidRPr="005C2253">
        <w:t xml:space="preserve">be </w:t>
      </w:r>
      <w:r w:rsidR="00AA39E5" w:rsidRPr="005C2253">
        <w:t>assign</w:t>
      </w:r>
      <w:r w:rsidR="001517D7" w:rsidRPr="005C2253">
        <w:t xml:space="preserve">ed </w:t>
      </w:r>
      <w:r w:rsidR="00557834" w:rsidRPr="005C2253">
        <w:t xml:space="preserve">to </w:t>
      </w:r>
      <w:r w:rsidR="00DB4B28" w:rsidRPr="005C2253">
        <w:rPr>
          <w:rFonts w:hint="eastAsia"/>
        </w:rPr>
        <w:t xml:space="preserve">a </w:t>
      </w:r>
      <w:r w:rsidR="00557834" w:rsidRPr="005C2253">
        <w:t>CA53</w:t>
      </w:r>
      <w:r w:rsidR="001517D7" w:rsidRPr="005C2253">
        <w:t xml:space="preserve">, </w:t>
      </w:r>
      <w:r w:rsidR="00F653D4" w:rsidRPr="005C2253">
        <w:rPr>
          <w:rFonts w:hint="eastAsia"/>
        </w:rPr>
        <w:t xml:space="preserve">and the </w:t>
      </w:r>
      <w:r w:rsidR="001517D7" w:rsidRPr="005C2253">
        <w:t>result will</w:t>
      </w:r>
      <w:r w:rsidR="00856634" w:rsidRPr="005C2253">
        <w:t xml:space="preserve"> </w:t>
      </w:r>
      <w:r w:rsidR="00F653D4" w:rsidRPr="005C2253">
        <w:rPr>
          <w:rFonts w:hint="eastAsia"/>
        </w:rPr>
        <w:t xml:space="preserve">be </w:t>
      </w:r>
      <w:r w:rsidR="00856634" w:rsidRPr="005C2253">
        <w:t xml:space="preserve">failure to fulfill </w:t>
      </w:r>
      <w:r w:rsidR="001517D7" w:rsidRPr="005C2253">
        <w:t xml:space="preserve">the performance </w:t>
      </w:r>
      <w:r w:rsidR="00F653D4" w:rsidRPr="005C2253">
        <w:rPr>
          <w:rFonts w:hint="eastAsia"/>
        </w:rPr>
        <w:t xml:space="preserve">requirements of </w:t>
      </w:r>
      <w:r w:rsidR="001517D7" w:rsidRPr="005C2253">
        <w:t xml:space="preserve">the application </w:t>
      </w:r>
      <w:r w:rsidR="00557834" w:rsidRPr="005C2253">
        <w:t>(the left side of figure 1-1).</w:t>
      </w:r>
    </w:p>
    <w:p w14:paraId="55A25613" w14:textId="77777777" w:rsidR="00001F65" w:rsidRPr="005C2253" w:rsidRDefault="00001F65" w:rsidP="00001F65"/>
    <w:p w14:paraId="55A25614" w14:textId="77777777" w:rsidR="00001F65" w:rsidRPr="005C2253" w:rsidRDefault="00001F65" w:rsidP="00001F65">
      <w:pPr>
        <w:sectPr w:rsidR="00001F65" w:rsidRPr="005C2253" w:rsidSect="00001F65">
          <w:pgSz w:w="11907" w:h="16840" w:code="9"/>
          <w:pgMar w:top="567" w:right="1134" w:bottom="567" w:left="1134" w:header="851" w:footer="567" w:gutter="0"/>
          <w:cols w:space="360"/>
          <w:docGrid w:linePitch="272"/>
        </w:sectPr>
      </w:pPr>
    </w:p>
    <w:p w14:paraId="55A25615" w14:textId="4E69A9F6" w:rsidR="006C16EB" w:rsidRPr="005C2253" w:rsidRDefault="00856634" w:rsidP="00001F65">
      <w:pPr>
        <w:pStyle w:val="Heading3"/>
      </w:pPr>
      <w:bookmarkStart w:id="56" w:name="_Toc475972844"/>
      <w:r w:rsidRPr="005C2253">
        <w:lastRenderedPageBreak/>
        <w:t>S</w:t>
      </w:r>
      <w:r w:rsidRPr="005C2253">
        <w:rPr>
          <w:rFonts w:hint="eastAsia"/>
        </w:rPr>
        <w:t>olutions</w:t>
      </w:r>
      <w:bookmarkEnd w:id="56"/>
    </w:p>
    <w:p w14:paraId="23FBC45D" w14:textId="2A1F0495" w:rsidR="00856634" w:rsidRPr="005C2253" w:rsidRDefault="00856634" w:rsidP="00856634">
      <w:r w:rsidRPr="005C2253">
        <w:rPr>
          <w:rFonts w:hint="eastAsia"/>
        </w:rPr>
        <w:t xml:space="preserve">To </w:t>
      </w:r>
      <w:r w:rsidR="00827ADC" w:rsidRPr="005C2253">
        <w:t>solve the problems described on</w:t>
      </w:r>
      <w:r w:rsidRPr="005C2253">
        <w:t xml:space="preserve"> the previous page, </w:t>
      </w:r>
      <w:r w:rsidR="00AE2138" w:rsidRPr="005C2253">
        <w:t xml:space="preserve">heavy-load applications need to </w:t>
      </w:r>
      <w:r w:rsidR="00CD171F" w:rsidRPr="005C2253">
        <w:rPr>
          <w:rFonts w:hint="eastAsia"/>
        </w:rPr>
        <w:t xml:space="preserve">be </w:t>
      </w:r>
      <w:r w:rsidR="00AE2138" w:rsidRPr="005C2253">
        <w:t xml:space="preserve">run on </w:t>
      </w:r>
      <w:r w:rsidR="00DB4B28" w:rsidRPr="005C2253">
        <w:rPr>
          <w:rFonts w:hint="eastAsia"/>
        </w:rPr>
        <w:t xml:space="preserve">a </w:t>
      </w:r>
      <w:r w:rsidR="00AE2138" w:rsidRPr="005C2253">
        <w:t>CA57</w:t>
      </w:r>
      <w:r w:rsidR="00704976" w:rsidRPr="005C2253">
        <w:t>.</w:t>
      </w:r>
      <w:r w:rsidR="00827ADC" w:rsidRPr="005C2253">
        <w:t xml:space="preserve"> This document describes how to </w:t>
      </w:r>
      <w:r w:rsidR="00AE2138" w:rsidRPr="005C2253">
        <w:t>apply</w:t>
      </w:r>
      <w:r w:rsidR="00827ADC" w:rsidRPr="005C2253">
        <w:t xml:space="preserve"> </w:t>
      </w:r>
      <w:r w:rsidR="00DB4B28" w:rsidRPr="005C2253">
        <w:t>processor affinity</w:t>
      </w:r>
      <w:r w:rsidR="00DB4B28" w:rsidRPr="005C2253">
        <w:rPr>
          <w:rFonts w:hint="eastAsia"/>
        </w:rPr>
        <w:t>,</w:t>
      </w:r>
      <w:r w:rsidR="00DB4B28" w:rsidRPr="005C2253">
        <w:t xml:space="preserve"> which allows users to bind an application to a specified CPU or </w:t>
      </w:r>
      <w:r w:rsidR="00DB4B28" w:rsidRPr="005C2253">
        <w:rPr>
          <w:lang w:val="en"/>
        </w:rPr>
        <w:t xml:space="preserve">a </w:t>
      </w:r>
      <w:r w:rsidR="00DB4B28" w:rsidRPr="005C2253">
        <w:t>specified</w:t>
      </w:r>
      <w:r w:rsidR="00DB4B28" w:rsidRPr="005C2253">
        <w:rPr>
          <w:lang w:val="en"/>
        </w:rPr>
        <w:t xml:space="preserve"> range of CPU</w:t>
      </w:r>
      <w:r w:rsidR="00DB4B28" w:rsidRPr="005C2253">
        <w:rPr>
          <w:rFonts w:hint="eastAsia"/>
          <w:lang w:val="en"/>
        </w:rPr>
        <w:t>s</w:t>
      </w:r>
      <w:r w:rsidR="00DB4B28" w:rsidRPr="005C2253">
        <w:rPr>
          <w:lang w:val="en"/>
        </w:rPr>
        <w:t xml:space="preserve"> for execution</w:t>
      </w:r>
      <w:r w:rsidR="00DB4B28" w:rsidRPr="005C2253">
        <w:rPr>
          <w:rFonts w:hint="eastAsia"/>
          <w:lang w:val="en"/>
        </w:rPr>
        <w:t>,</w:t>
      </w:r>
      <w:r w:rsidR="00DB4B28" w:rsidRPr="005C2253">
        <w:rPr>
          <w:lang w:val="en"/>
        </w:rPr>
        <w:t xml:space="preserve"> </w:t>
      </w:r>
      <w:r w:rsidR="005F4E36" w:rsidRPr="005C2253">
        <w:t xml:space="preserve">as a solution </w:t>
      </w:r>
      <w:r w:rsidR="00704976" w:rsidRPr="005C2253">
        <w:t>(the right side of figure 1-1).</w:t>
      </w:r>
    </w:p>
    <w:p w14:paraId="55A25617" w14:textId="77777777" w:rsidR="009E7356" w:rsidRPr="005C2253" w:rsidRDefault="009E7356" w:rsidP="009E7356">
      <w:pPr>
        <w:pStyle w:val="Space"/>
        <w:rPr>
          <w:lang w:eastAsia="zh-TW"/>
        </w:rPr>
      </w:pPr>
    </w:p>
    <w:p w14:paraId="55A25618" w14:textId="016B26CC" w:rsidR="006C16EB" w:rsidRPr="005C2253" w:rsidRDefault="00B22CED" w:rsidP="006C16EB">
      <w:pPr>
        <w:pStyle w:val="box"/>
      </w:pPr>
      <w:r w:rsidRPr="005C2253">
        <w:rPr>
          <w:noProof/>
        </w:rPr>
        <mc:AlternateContent>
          <mc:Choice Requires="wps">
            <w:drawing>
              <wp:anchor distT="0" distB="0" distL="114300" distR="114300" simplePos="0" relativeHeight="251620352" behindDoc="0" locked="0" layoutInCell="1" allowOverlap="1" wp14:anchorId="55A25760" wp14:editId="0E7A1B3F">
                <wp:simplePos x="0" y="0"/>
                <wp:positionH relativeFrom="column">
                  <wp:posOffset>7945755</wp:posOffset>
                </wp:positionH>
                <wp:positionV relativeFrom="paragraph">
                  <wp:posOffset>139700</wp:posOffset>
                </wp:positionV>
                <wp:extent cx="1480820" cy="723900"/>
                <wp:effectExtent l="342900" t="0" r="24130" b="285750"/>
                <wp:wrapNone/>
                <wp:docPr id="314" name="吹き出し: 四角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723900"/>
                        </a:xfrm>
                        <a:prstGeom prst="wedgeRectCallout">
                          <a:avLst>
                            <a:gd name="adj1" fmla="val -71023"/>
                            <a:gd name="adj2" fmla="val 81579"/>
                          </a:avLst>
                        </a:prstGeom>
                        <a:gradFill rotWithShape="1">
                          <a:gsLst>
                            <a:gs pos="0">
                              <a:srgbClr val="FFFFFF"/>
                            </a:gs>
                            <a:gs pos="100000">
                              <a:srgbClr val="FFFFFF"/>
                            </a:gs>
                          </a:gsLst>
                          <a:lin ang="5400000" scaled="1"/>
                        </a:gradFill>
                        <a:ln w="9525">
                          <a:solidFill>
                            <a:srgbClr val="000000"/>
                          </a:solidFill>
                          <a:miter lim="800000"/>
                          <a:headEnd/>
                          <a:tailEnd/>
                        </a:ln>
                        <a:effectLst>
                          <a:outerShdw dist="20000" dir="5400000" rotWithShape="0">
                            <a:srgbClr val="000000">
                              <a:alpha val="37999"/>
                            </a:srgbClr>
                          </a:outerShdw>
                        </a:effectLst>
                      </wps:spPr>
                      <wps:txbx>
                        <w:txbxContent>
                          <w:p w14:paraId="55A25820" w14:textId="53F9BA02" w:rsidR="00B22CED" w:rsidRPr="00A9078F" w:rsidRDefault="00B22CED" w:rsidP="00581774">
                            <w:pPr>
                              <w:pStyle w:val="NormalWeb"/>
                              <w:spacing w:after="0" w:line="220" w:lineRule="exact"/>
                              <w:ind w:left="28"/>
                              <w:rPr>
                                <w:rFonts w:ascii="Arial" w:eastAsia="メイリオ" w:hAnsi="Arial" w:cs="Arial"/>
                                <w:sz w:val="16"/>
                                <w:szCs w:val="16"/>
                              </w:rPr>
                            </w:pPr>
                            <w:r w:rsidRPr="00A9078F">
                              <w:rPr>
                                <w:rFonts w:ascii="Arial" w:eastAsia="メイリオ" w:hAnsi="Arial" w:cs="Arial"/>
                                <w:color w:val="000000"/>
                                <w:kern w:val="24"/>
                                <w:sz w:val="16"/>
                                <w:szCs w:val="16"/>
                              </w:rPr>
                              <w:t>The heavy-load application is exclusively assigned to the CA57 by applying processor affinity.</w:t>
                            </w:r>
                          </w:p>
                        </w:txbxContent>
                      </wps:txbx>
                      <wps:bodyPr rot="0" vert="horz" wrap="square" lIns="0" tIns="57600" rIns="0" bIns="576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A2576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64" o:spid="_x0000_s1027" type="#_x0000_t61" style="position:absolute;left:0;text-align:left;margin-left:625.65pt;margin-top:11pt;width:116.6pt;height:5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" adj="-4541,28421">
                <v:fill rotate="t" focus="100%" type="gradient"/>
                <v:shadow on="t" color="black" opacity="24903f" origin=",.5" offset="0,.55556mm"/>
                <v:textbox inset="0,1.6mm,0,1.6mm">
                  <w:txbxContent>
                    <w:p w14:paraId="55A25820" w14:textId="53F9BA02" w:rsidR="00B22CED" w:rsidRPr="00A9078F" w:rsidRDefault="00B22CED" w:rsidP="00581774">
                      <w:pPr>
                        <w:pStyle w:val="Web"/>
                        <w:spacing w:after="0" w:line="220" w:lineRule="exact"/>
                        <w:ind w:left="28"/>
                        <w:rPr>
                          <w:rFonts w:ascii="Arial" w:eastAsia="メイリオ" w:hAnsi="Arial" w:cs="Arial"/>
                          <w:sz w:val="16"/>
                          <w:szCs w:val="16"/>
                        </w:rPr>
                      </w:pPr>
                      <w:r w:rsidRPr="00A9078F">
                        <w:rPr>
                          <w:rFonts w:ascii="Arial" w:eastAsia="メイリオ" w:hAnsi="Arial" w:cs="Arial"/>
                          <w:color w:val="000000"/>
                          <w:kern w:val="24"/>
                          <w:sz w:val="16"/>
                          <w:szCs w:val="16"/>
                        </w:rPr>
                        <w:t>The heavy-load application is exclusively assigned to the CA57 by applying processor affinity.</w:t>
                      </w:r>
                    </w:p>
                  </w:txbxContent>
                </v:textbox>
              </v:shape>
            </w:pict>
          </mc:Fallback>
        </mc:AlternateContent>
      </w:r>
      <w:r w:rsidR="005D1198" w:rsidRPr="005C2253">
        <w:rPr>
          <w:noProof/>
        </w:rPr>
        <mc:AlternateContent>
          <mc:Choice Requires="wps">
            <w:drawing>
              <wp:anchor distT="0" distB="0" distL="114300" distR="114300" simplePos="0" relativeHeight="251627520" behindDoc="0" locked="0" layoutInCell="1" allowOverlap="1" wp14:anchorId="55A2575A" wp14:editId="63F83876">
                <wp:simplePos x="0" y="0"/>
                <wp:positionH relativeFrom="column">
                  <wp:posOffset>2101850</wp:posOffset>
                </wp:positionH>
                <wp:positionV relativeFrom="paragraph">
                  <wp:posOffset>1346200</wp:posOffset>
                </wp:positionV>
                <wp:extent cx="432435" cy="152400"/>
                <wp:effectExtent l="0" t="0" r="5715" b="0"/>
                <wp:wrapNone/>
                <wp:docPr id="320"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24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C" w14:textId="7E32841A" w:rsidR="00B22CED" w:rsidRPr="005D1198" w:rsidRDefault="00B22CED" w:rsidP="0068148F">
                            <w:pPr>
                              <w:pStyle w:val="Norm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A" id="Text Box 747" o:spid="_x0000_s1028" type="#_x0000_t202" style="position:absolute;left:0;text-align:left;margin-left:165.5pt;margin-top:106pt;width:34.05pt;height:1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" filled="f" stroked="f">
                <v:path arrowok="t"/>
                <v:textbox style="mso-fit-shape-to-text:t" inset="0,0,0,0">
                  <w:txbxContent>
                    <w:p w14:paraId="55A2581C" w14:textId="7E32841A" w:rsidR="00B22CED" w:rsidRPr="005D1198" w:rsidRDefault="00B22CED" w:rsidP="0068148F">
                      <w:pPr>
                        <w:pStyle w:v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2</w:t>
                      </w:r>
                    </w:p>
                  </w:txbxContent>
                </v:textbox>
              </v:shape>
            </w:pict>
          </mc:Fallback>
        </mc:AlternateContent>
      </w:r>
      <w:r w:rsidR="005D1198" w:rsidRPr="005C2253">
        <w:rPr>
          <w:noProof/>
        </w:rPr>
        <mc:AlternateContent>
          <mc:Choice Requires="wps">
            <w:drawing>
              <wp:anchor distT="0" distB="0" distL="114300" distR="114300" simplePos="0" relativeHeight="251630592" behindDoc="0" locked="0" layoutInCell="1" allowOverlap="1" wp14:anchorId="55A25757" wp14:editId="49539E50">
                <wp:simplePos x="0" y="0"/>
                <wp:positionH relativeFrom="column">
                  <wp:posOffset>7936547</wp:posOffset>
                </wp:positionH>
                <wp:positionV relativeFrom="paragraph">
                  <wp:posOffset>1336675</wp:posOffset>
                </wp:positionV>
                <wp:extent cx="401955" cy="152400"/>
                <wp:effectExtent l="0" t="0" r="17145" b="0"/>
                <wp:wrapNone/>
                <wp:docPr id="323"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19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9" w14:textId="2737884D" w:rsidR="00B22CED" w:rsidRPr="005D1198" w:rsidRDefault="00B22CED" w:rsidP="0068148F">
                            <w:pPr>
                              <w:pStyle w:val="Norm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7" id="Text Box 750" o:spid="_x0000_s1029" type="#_x0000_t202" style="position:absolute;left:0;text-align:left;margin-left:624.9pt;margin-top:105.25pt;width:31.65pt;height:1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" filled="f" stroked="f">
                <v:path arrowok="t"/>
                <v:textbox style="mso-fit-shape-to-text:t" inset="0,0,0,0">
                  <w:txbxContent>
                    <w:p w14:paraId="55A25819" w14:textId="2737884D" w:rsidR="00B22CED" w:rsidRPr="005D1198" w:rsidRDefault="00B22CED" w:rsidP="0068148F">
                      <w:pPr>
                        <w:pStyle w:v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2</w:t>
                      </w:r>
                    </w:p>
                  </w:txbxContent>
                </v:textbox>
              </v:shape>
            </w:pict>
          </mc:Fallback>
        </mc:AlternateContent>
      </w:r>
      <w:r w:rsidR="005D1198" w:rsidRPr="005C2253">
        <w:rPr>
          <w:noProof/>
        </w:rPr>
        <mc:AlternateContent>
          <mc:Choice Requires="wps">
            <w:drawing>
              <wp:anchor distT="0" distB="0" distL="114300" distR="114300" simplePos="0" relativeHeight="251631616" behindDoc="0" locked="0" layoutInCell="1" allowOverlap="1" wp14:anchorId="55A25756" wp14:editId="2CBB66F4">
                <wp:simplePos x="0" y="0"/>
                <wp:positionH relativeFrom="column">
                  <wp:posOffset>8591232</wp:posOffset>
                </wp:positionH>
                <wp:positionV relativeFrom="paragraph">
                  <wp:posOffset>1335405</wp:posOffset>
                </wp:positionV>
                <wp:extent cx="435610" cy="152400"/>
                <wp:effectExtent l="0" t="0" r="2540" b="0"/>
                <wp:wrapNone/>
                <wp:docPr id="324"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56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8" w14:textId="3096D9F4" w:rsidR="00B22CED" w:rsidRPr="005D1198" w:rsidRDefault="00B22CED" w:rsidP="0068148F">
                            <w:pPr>
                              <w:pStyle w:val="Norm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6" id="Text Box 751" o:spid="_x0000_s1030" type="#_x0000_t202" style="position:absolute;left:0;text-align:left;margin-left:676.45pt;margin-top:105.15pt;width:34.3pt;height:1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" filled="f" stroked="f">
                <v:path arrowok="t"/>
                <v:textbox style="mso-fit-shape-to-text:t" inset="0,0,0,0">
                  <w:txbxContent>
                    <w:p w14:paraId="55A25818" w14:textId="3096D9F4" w:rsidR="00B22CED" w:rsidRPr="005D1198" w:rsidRDefault="00B22CED" w:rsidP="0068148F">
                      <w:pPr>
                        <w:pStyle w:v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3</w:t>
                      </w:r>
                    </w:p>
                  </w:txbxContent>
                </v:textbox>
              </v:shape>
            </w:pict>
          </mc:Fallback>
        </mc:AlternateContent>
      </w:r>
      <w:r w:rsidR="005D1198" w:rsidRPr="005C2253">
        <w:rPr>
          <w:noProof/>
        </w:rPr>
        <mc:AlternateContent>
          <mc:Choice Requires="wps">
            <w:drawing>
              <wp:anchor distT="0" distB="0" distL="114300" distR="114300" simplePos="0" relativeHeight="251628544" behindDoc="0" locked="0" layoutInCell="1" allowOverlap="1" wp14:anchorId="55A25759" wp14:editId="794B224A">
                <wp:simplePos x="0" y="0"/>
                <wp:positionH relativeFrom="column">
                  <wp:posOffset>3434397</wp:posOffset>
                </wp:positionH>
                <wp:positionV relativeFrom="paragraph">
                  <wp:posOffset>1352550</wp:posOffset>
                </wp:positionV>
                <wp:extent cx="447675" cy="152400"/>
                <wp:effectExtent l="0" t="0" r="9525" b="0"/>
                <wp:wrapNone/>
                <wp:docPr id="321" name="Text 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7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B" w14:textId="66634BB2" w:rsidR="00B22CED" w:rsidRPr="005D1198" w:rsidRDefault="00B22CED" w:rsidP="0068148F">
                            <w:pPr>
                              <w:pStyle w:val="Norm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9" id="Text Box 748" o:spid="_x0000_s1031" type="#_x0000_t202" style="position:absolute;left:0;text-align:left;margin-left:270.4pt;margin-top:106.5pt;width:35.25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" filled="f" stroked="f">
                <v:path arrowok="t"/>
                <v:textbox style="mso-fit-shape-to-text:t" inset="0,0,0,0">
                  <w:txbxContent>
                    <w:p w14:paraId="55A2581B" w14:textId="66634BB2" w:rsidR="00B22CED" w:rsidRPr="005D1198" w:rsidRDefault="00B22CED" w:rsidP="0068148F">
                      <w:pPr>
                        <w:pStyle w:v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3</w:t>
                      </w:r>
                    </w:p>
                  </w:txbxContent>
                </v:textbox>
              </v:shape>
            </w:pict>
          </mc:Fallback>
        </mc:AlternateContent>
      </w:r>
      <w:r w:rsidR="005D1198" w:rsidRPr="005C2253">
        <w:rPr>
          <w:noProof/>
        </w:rPr>
        <mc:AlternateContent>
          <mc:Choice Requires="wps">
            <w:drawing>
              <wp:anchor distT="0" distB="0" distL="114300" distR="114300" simplePos="0" relativeHeight="251626496" behindDoc="0" locked="0" layoutInCell="1" allowOverlap="1" wp14:anchorId="55A2575B" wp14:editId="4EBC229F">
                <wp:simplePos x="0" y="0"/>
                <wp:positionH relativeFrom="column">
                  <wp:posOffset>2767012</wp:posOffset>
                </wp:positionH>
                <wp:positionV relativeFrom="paragraph">
                  <wp:posOffset>758190</wp:posOffset>
                </wp:positionV>
                <wp:extent cx="422910" cy="152400"/>
                <wp:effectExtent l="0" t="0" r="15240" b="0"/>
                <wp:wrapNone/>
                <wp:docPr id="319" name="Text Box 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D" w14:textId="0FE85540" w:rsidR="00B22CED" w:rsidRPr="005D1198" w:rsidRDefault="00B22CED" w:rsidP="0068148F">
                            <w:pPr>
                              <w:pStyle w:val="Norm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B" id="Text Box 746" o:spid="_x0000_s1032" type="#_x0000_t202" style="position:absolute;left:0;text-align:left;margin-left:217.85pt;margin-top:59.7pt;width:33.3pt;height:1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" filled="f" stroked="f">
                <v:path arrowok="t"/>
                <v:textbox style="mso-fit-shape-to-text:t" inset="0,0,0,0">
                  <w:txbxContent>
                    <w:p w14:paraId="55A2581D" w14:textId="0FE85540" w:rsidR="00B22CED" w:rsidRPr="005D1198" w:rsidRDefault="00B22CED" w:rsidP="0068148F">
                      <w:pPr>
                        <w:pStyle w:v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1</w:t>
                      </w:r>
                    </w:p>
                  </w:txbxContent>
                </v:textbox>
              </v:shape>
            </w:pict>
          </mc:Fallback>
        </mc:AlternateContent>
      </w:r>
      <w:r w:rsidR="005D1198" w:rsidRPr="005C2253">
        <w:rPr>
          <w:noProof/>
        </w:rPr>
        <mc:AlternateContent>
          <mc:Choice Requires="wps">
            <w:drawing>
              <wp:anchor distT="0" distB="0" distL="114300" distR="114300" simplePos="0" relativeHeight="251629568" behindDoc="0" locked="0" layoutInCell="1" allowOverlap="1" wp14:anchorId="55A25758" wp14:editId="315D8644">
                <wp:simplePos x="0" y="0"/>
                <wp:positionH relativeFrom="column">
                  <wp:posOffset>5914707</wp:posOffset>
                </wp:positionH>
                <wp:positionV relativeFrom="paragraph">
                  <wp:posOffset>742315</wp:posOffset>
                </wp:positionV>
                <wp:extent cx="412115" cy="152400"/>
                <wp:effectExtent l="0" t="0" r="6985" b="0"/>
                <wp:wrapNone/>
                <wp:docPr id="322"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21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A" w14:textId="1DD200B5" w:rsidR="00B22CED" w:rsidRPr="005D1198" w:rsidRDefault="00B22CED" w:rsidP="0068148F">
                            <w:pPr>
                              <w:pStyle w:val="Norm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8" id="Text Box 749" o:spid="_x0000_s1033" type="#_x0000_t202" style="position:absolute;left:0;text-align:left;margin-left:465.7pt;margin-top:58.45pt;width:32.45pt;height:1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" filled="f" stroked="f">
                <v:path arrowok="t"/>
                <v:textbox style="mso-fit-shape-to-text:t" inset="0,0,0,0">
                  <w:txbxContent>
                    <w:p w14:paraId="55A2581A" w14:textId="1DD200B5" w:rsidR="00B22CED" w:rsidRPr="005D1198" w:rsidRDefault="00B22CED" w:rsidP="0068148F">
                      <w:pPr>
                        <w:pStyle w:val="Web"/>
                        <w:spacing w:after="0" w:line="240" w:lineRule="exact"/>
                        <w:rPr>
                          <w:rFonts w:ascii="Arial" w:eastAsia="メイリオ" w:hAnsi="Arial" w:cs="Arial"/>
                          <w:sz w:val="21"/>
                          <w:szCs w:val="21"/>
                        </w:rPr>
                      </w:pPr>
                      <w:r w:rsidRPr="005D1198">
                        <w:rPr>
                          <w:rFonts w:ascii="Arial" w:eastAsia="メイリオ" w:hAnsi="Arial" w:cs="Arial"/>
                          <w:color w:val="000000"/>
                          <w:kern w:val="24"/>
                          <w:sz w:val="21"/>
                          <w:szCs w:val="21"/>
                        </w:rPr>
                        <w:t>App. 1</w:t>
                      </w:r>
                    </w:p>
                  </w:txbxContent>
                </v:textbox>
              </v:shape>
            </w:pict>
          </mc:Fallback>
        </mc:AlternateContent>
      </w:r>
      <w:r w:rsidR="00581774" w:rsidRPr="005C2253">
        <w:rPr>
          <w:noProof/>
        </w:rPr>
        <mc:AlternateContent>
          <mc:Choice Requires="wps">
            <w:drawing>
              <wp:anchor distT="0" distB="0" distL="114300" distR="114300" simplePos="0" relativeHeight="251593728" behindDoc="0" locked="0" layoutInCell="1" allowOverlap="1" wp14:anchorId="55A2577A" wp14:editId="674B5363">
                <wp:simplePos x="0" y="0"/>
                <wp:positionH relativeFrom="column">
                  <wp:posOffset>318714</wp:posOffset>
                </wp:positionH>
                <wp:positionV relativeFrom="paragraph">
                  <wp:posOffset>511175</wp:posOffset>
                </wp:positionV>
                <wp:extent cx="758650" cy="297180"/>
                <wp:effectExtent l="0" t="0" r="3810" b="12700"/>
                <wp:wrapNone/>
                <wp:docPr id="288" name="テキスト プレースホルダー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86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6" w14:textId="4D617A63" w:rsidR="00B22CED" w:rsidRPr="00A9078F" w:rsidRDefault="00B22CED" w:rsidP="00B86338">
                            <w:pPr>
                              <w:pStyle w:val="NormalWeb"/>
                              <w:spacing w:after="0"/>
                              <w:rPr>
                                <w:rFonts w:ascii="Arial" w:eastAsia="メイリオ" w:hAnsi="Arial" w:cs="Arial"/>
                                <w:sz w:val="20"/>
                                <w:szCs w:val="20"/>
                              </w:rPr>
                            </w:pPr>
                            <w:r w:rsidRPr="00A9078F">
                              <w:rPr>
                                <w:rFonts w:ascii="Arial" w:eastAsia="メイリオ" w:hAnsi="Arial" w:cs="Arial"/>
                                <w:color w:val="000000"/>
                                <w:kern w:val="24"/>
                                <w:sz w:val="20"/>
                                <w:szCs w:val="20"/>
                              </w:rPr>
                              <w:t>Processing performance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7A" id="テキスト プレースホルダー 3" o:spid="_x0000_s1034" type="#_x0000_t202" style="position:absolute;left:0;text-align:left;margin-left:25.1pt;margin-top:40.25pt;width:59.75pt;height:23.4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" filled="f" stroked="f">
                <v:path arrowok="t"/>
                <v:textbox style="mso-fit-shape-to-text:t" inset="0,0,0,0">
                  <w:txbxContent>
                    <w:p w14:paraId="55A25826" w14:textId="4D617A63" w:rsidR="00B22CED" w:rsidRPr="00A9078F" w:rsidRDefault="00B22CED" w:rsidP="00B86338">
                      <w:pPr>
                        <w:pStyle w:val="Web"/>
                        <w:spacing w:after="0"/>
                        <w:rPr>
                          <w:rFonts w:ascii="Arial" w:eastAsia="メイリオ" w:hAnsi="Arial" w:cs="Arial"/>
                          <w:sz w:val="20"/>
                          <w:szCs w:val="20"/>
                        </w:rPr>
                      </w:pPr>
                      <w:r w:rsidRPr="00A9078F">
                        <w:rPr>
                          <w:rFonts w:ascii="Arial" w:eastAsia="メイリオ" w:hAnsi="Arial" w:cs="Arial"/>
                          <w:color w:val="000000"/>
                          <w:kern w:val="24"/>
                          <w:sz w:val="20"/>
                          <w:szCs w:val="20"/>
                        </w:rPr>
                        <w:t>Processing performance</w:t>
                      </w:r>
                    </w:p>
                  </w:txbxContent>
                </v:textbox>
              </v:shape>
            </w:pict>
          </mc:Fallback>
        </mc:AlternateContent>
      </w:r>
      <w:r w:rsidR="00581774" w:rsidRPr="005C2253">
        <w:rPr>
          <w:noProof/>
        </w:rPr>
        <mc:AlternateContent>
          <mc:Choice Requires="wps">
            <w:drawing>
              <wp:anchor distT="0" distB="0" distL="114300" distR="114300" simplePos="0" relativeHeight="251610112" behindDoc="0" locked="0" layoutInCell="1" allowOverlap="1" wp14:anchorId="55A2576A" wp14:editId="1E3D7EE9">
                <wp:simplePos x="0" y="0"/>
                <wp:positionH relativeFrom="column">
                  <wp:posOffset>3237230</wp:posOffset>
                </wp:positionH>
                <wp:positionV relativeFrom="paragraph">
                  <wp:posOffset>225425</wp:posOffset>
                </wp:positionV>
                <wp:extent cx="1367790" cy="702945"/>
                <wp:effectExtent l="76200" t="0" r="22860" b="306705"/>
                <wp:wrapNone/>
                <wp:docPr id="304" name="吹き出し: 四角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702945"/>
                        </a:xfrm>
                        <a:prstGeom prst="wedgeRectCallout">
                          <a:avLst>
                            <a:gd name="adj1" fmla="val -52265"/>
                            <a:gd name="adj2" fmla="val 83786"/>
                          </a:avLst>
                        </a:prstGeom>
                        <a:gradFill rotWithShape="1">
                          <a:gsLst>
                            <a:gs pos="0">
                              <a:srgbClr val="FFFFFF"/>
                            </a:gs>
                            <a:gs pos="100000">
                              <a:srgbClr val="FFFFFF"/>
                            </a:gs>
                          </a:gsLst>
                          <a:lin ang="5400000" scaled="1"/>
                        </a:gradFill>
                        <a:ln w="9525">
                          <a:solidFill>
                            <a:srgbClr val="000000"/>
                          </a:solidFill>
                          <a:miter lim="800000"/>
                          <a:headEnd/>
                          <a:tailEnd/>
                        </a:ln>
                        <a:effectLst>
                          <a:outerShdw dist="20000" dir="5400000" rotWithShape="0">
                            <a:srgbClr val="000000">
                              <a:alpha val="37999"/>
                            </a:srgbClr>
                          </a:outerShdw>
                        </a:effectLst>
                      </wps:spPr>
                      <wps:txbx>
                        <w:txbxContent>
                          <w:p w14:paraId="55A25822" w14:textId="4A1A0EFD" w:rsidR="00B22CED" w:rsidRPr="00A9078F" w:rsidRDefault="00B22CED" w:rsidP="00A9078F">
                            <w:pPr>
                              <w:pStyle w:val="NormalWeb"/>
                              <w:spacing w:after="0" w:line="220" w:lineRule="exact"/>
                              <w:rPr>
                                <w:rFonts w:ascii="Arial" w:eastAsia="メイリオ" w:hAnsi="Arial" w:cs="Arial"/>
                                <w:sz w:val="16"/>
                                <w:szCs w:val="16"/>
                              </w:rPr>
                            </w:pPr>
                            <w:r w:rsidRPr="00A9078F">
                              <w:rPr>
                                <w:rFonts w:ascii="Arial" w:eastAsia="メイリオ" w:hAnsi="Arial" w:cs="Arial"/>
                                <w:color w:val="000000"/>
                                <w:kern w:val="24"/>
                                <w:sz w:val="16"/>
                                <w:szCs w:val="16"/>
                              </w:rPr>
                              <w:t>A heavy-load application is assigned to the CA53, which results in overly long times for processing.</w:t>
                            </w:r>
                          </w:p>
                        </w:txbxContent>
                      </wps:txbx>
                      <wps:bodyPr rot="0" vert="horz" wrap="square" lIns="18000" tIns="57600" rIns="18000" bIns="576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6A" id="吹き出し: 四角形 9" o:spid="_x0000_s1035" type="#_x0000_t61" style="position:absolute;left:0;text-align:left;margin-left:254.9pt;margin-top:17.75pt;width:107.7pt;height:55.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" adj="-489,28898">
                <v:fill rotate="t" focus="100%" type="gradient"/>
                <v:shadow on="t" color="black" opacity="24903f" origin=",.5" offset="0,.55556mm"/>
                <v:textbox inset=".5mm,1.6mm,.5mm,1.6mm">
                  <w:txbxContent>
                    <w:p w14:paraId="55A25822" w14:textId="4A1A0EFD" w:rsidR="00B22CED" w:rsidRPr="00A9078F" w:rsidRDefault="00B22CED" w:rsidP="00A9078F">
                      <w:pPr>
                        <w:pStyle w:val="Web"/>
                        <w:spacing w:after="0" w:line="220" w:lineRule="exact"/>
                        <w:rPr>
                          <w:rFonts w:ascii="Arial" w:eastAsia="メイリオ" w:hAnsi="Arial" w:cs="Arial"/>
                          <w:sz w:val="16"/>
                          <w:szCs w:val="16"/>
                        </w:rPr>
                      </w:pPr>
                      <w:r w:rsidRPr="00A9078F">
                        <w:rPr>
                          <w:rFonts w:ascii="Arial" w:eastAsia="メイリオ" w:hAnsi="Arial" w:cs="Arial"/>
                          <w:color w:val="000000"/>
                          <w:kern w:val="24"/>
                          <w:sz w:val="16"/>
                          <w:szCs w:val="16"/>
                        </w:rPr>
                        <w:t>A heavy-load application is assigned to the CA53, which results in overly long times for processing.</w:t>
                      </w:r>
                    </w:p>
                  </w:txbxContent>
                </v:textbox>
              </v:shape>
            </w:pict>
          </mc:Fallback>
        </mc:AlternateContent>
      </w:r>
      <w:r w:rsidR="00A9078F" w:rsidRPr="005C2253">
        <w:rPr>
          <w:noProof/>
        </w:rPr>
        <mc:AlternateContent>
          <mc:Choice Requires="wps">
            <w:drawing>
              <wp:anchor distT="0" distB="0" distL="114300" distR="114300" simplePos="0" relativeHeight="251625472" behindDoc="0" locked="0" layoutInCell="1" allowOverlap="1" wp14:anchorId="55A2575C" wp14:editId="7274FDCC">
                <wp:simplePos x="0" y="0"/>
                <wp:positionH relativeFrom="column">
                  <wp:posOffset>5627370</wp:posOffset>
                </wp:positionH>
                <wp:positionV relativeFrom="paragraph">
                  <wp:posOffset>293675</wp:posOffset>
                </wp:positionV>
                <wp:extent cx="2281555" cy="152400"/>
                <wp:effectExtent l="0" t="0" r="4445" b="0"/>
                <wp:wrapNone/>
                <wp:docPr id="318"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15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E" w14:textId="6F5EADB9" w:rsidR="00B22CED" w:rsidRPr="00A9078F" w:rsidRDefault="00B22CED" w:rsidP="00A9078F">
                            <w:pPr>
                              <w:pStyle w:val="NormalWeb"/>
                              <w:spacing w:after="0" w:line="240" w:lineRule="exact"/>
                              <w:rPr>
                                <w:rFonts w:ascii="Arial" w:eastAsia="メイリオ" w:hAnsi="Arial" w:cs="Arial"/>
                              </w:rPr>
                            </w:pPr>
                            <w:r w:rsidRPr="00A9078F">
                              <w:rPr>
                                <w:rFonts w:ascii="Arial" w:eastAsia="メイリオ" w:hAnsi="Arial" w:cs="Arial"/>
                                <w:color w:val="000000"/>
                                <w:kern w:val="24"/>
                              </w:rPr>
                              <w:t>Environment where processor affinity is applied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C" id="Text Box 745" o:spid="_x0000_s1036" type="#_x0000_t202" style="position:absolute;left:0;text-align:left;margin-left:443.1pt;margin-top:23.1pt;width:179.65pt;height:1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" filled="f" stroked="f">
                <v:path arrowok="t"/>
                <v:textbox style="mso-fit-shape-to-text:t" inset="0,0,0,0">
                  <w:txbxContent>
                    <w:p w14:paraId="55A2581E" w14:textId="6F5EADB9" w:rsidR="00B22CED" w:rsidRPr="00A9078F" w:rsidRDefault="00B22CED" w:rsidP="00A9078F">
                      <w:pPr>
                        <w:pStyle w:val="Web"/>
                        <w:spacing w:after="0" w:line="240" w:lineRule="exact"/>
                        <w:rPr>
                          <w:rFonts w:ascii="Arial" w:eastAsia="メイリオ" w:hAnsi="Arial" w:cs="Arial"/>
                        </w:rPr>
                      </w:pPr>
                      <w:r w:rsidRPr="00A9078F">
                        <w:rPr>
                          <w:rFonts w:ascii="Arial" w:eastAsia="メイリオ" w:hAnsi="Arial" w:cs="Arial"/>
                          <w:color w:val="000000"/>
                          <w:kern w:val="24"/>
                        </w:rPr>
                        <w:t>Environment where processor affinity is applied</w:t>
                      </w:r>
                    </w:p>
                  </w:txbxContent>
                </v:textbox>
              </v:shape>
            </w:pict>
          </mc:Fallback>
        </mc:AlternateContent>
      </w:r>
      <w:r w:rsidR="00A9078F" w:rsidRPr="005C2253">
        <w:rPr>
          <w:noProof/>
        </w:rPr>
        <mc:AlternateContent>
          <mc:Choice Requires="wps">
            <w:drawing>
              <wp:anchor distT="0" distB="0" distL="114300" distR="114300" simplePos="0" relativeHeight="251623424" behindDoc="0" locked="0" layoutInCell="1" allowOverlap="1" wp14:anchorId="55A2575D" wp14:editId="324DA813">
                <wp:simplePos x="0" y="0"/>
                <wp:positionH relativeFrom="column">
                  <wp:posOffset>4257370</wp:posOffset>
                </wp:positionH>
                <wp:positionV relativeFrom="paragraph">
                  <wp:posOffset>1080770</wp:posOffset>
                </wp:positionV>
                <wp:extent cx="892454" cy="253365"/>
                <wp:effectExtent l="0" t="0" r="3175" b="13335"/>
                <wp:wrapNone/>
                <wp:docPr id="317" name="Text Box 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2454"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F" w14:textId="1BA72857" w:rsidR="00B22CED" w:rsidRPr="00A9078F" w:rsidRDefault="00B22CED" w:rsidP="00B86338">
                            <w:pPr>
                              <w:pStyle w:val="NormalWeb"/>
                              <w:spacing w:after="0"/>
                              <w:rPr>
                                <w:rFonts w:ascii="Arial" w:eastAsia="メイリオ" w:hAnsi="Arial" w:cs="Arial"/>
                              </w:rPr>
                            </w:pPr>
                            <w:r w:rsidRPr="00A9078F">
                              <w:rPr>
                                <w:rFonts w:ascii="Arial" w:eastAsia="メイリオ" w:hAnsi="Arial" w:cs="Arial"/>
                                <w:color w:val="000000"/>
                                <w:kern w:val="24"/>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D" id="Text Box 743" o:spid="_x0000_s1037" type="#_x0000_t202" style="position:absolute;left:0;text-align:left;margin-left:335.25pt;margin-top:85.1pt;width:70.25pt;height:19.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" filled="f" stroked="f">
                <v:path arrowok="t"/>
                <v:textbox inset="0,0,0,0">
                  <w:txbxContent>
                    <w:p w14:paraId="55A2581F" w14:textId="1BA72857" w:rsidR="00B22CED" w:rsidRPr="00A9078F" w:rsidRDefault="00B22CED" w:rsidP="00B86338">
                      <w:pPr>
                        <w:pStyle w:val="Web"/>
                        <w:spacing w:after="0"/>
                        <w:rPr>
                          <w:rFonts w:ascii="Arial" w:eastAsia="メイリオ" w:hAnsi="Arial" w:cs="Arial"/>
                        </w:rPr>
                      </w:pPr>
                      <w:r w:rsidRPr="00A9078F">
                        <w:rPr>
                          <w:rFonts w:ascii="Arial" w:eastAsia="メイリオ" w:hAnsi="Arial" w:cs="Arial"/>
                          <w:color w:val="000000"/>
                          <w:kern w:val="24"/>
                        </w:rPr>
                        <w:t>Applications</w:t>
                      </w:r>
                    </w:p>
                  </w:txbxContent>
                </v:textbox>
              </v:shape>
            </w:pict>
          </mc:Fallback>
        </mc:AlternateContent>
      </w:r>
      <w:r w:rsidR="00A9078F" w:rsidRPr="005C2253">
        <w:rPr>
          <w:noProof/>
        </w:rPr>
        <mc:AlternateContent>
          <mc:Choice Requires="wps">
            <w:drawing>
              <wp:anchor distT="0" distB="0" distL="114300" distR="114300" simplePos="0" relativeHeight="251609088" behindDoc="0" locked="0" layoutInCell="1" allowOverlap="1" wp14:anchorId="55A2576B" wp14:editId="3F6AC2CA">
                <wp:simplePos x="0" y="0"/>
                <wp:positionH relativeFrom="column">
                  <wp:posOffset>4672814</wp:posOffset>
                </wp:positionH>
                <wp:positionV relativeFrom="paragraph">
                  <wp:posOffset>496087</wp:posOffset>
                </wp:positionV>
                <wp:extent cx="728192" cy="297180"/>
                <wp:effectExtent l="0" t="0" r="15240" b="12700"/>
                <wp:wrapNone/>
                <wp:docPr id="303" name="Text Box 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192"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3" w14:textId="36002BAC" w:rsidR="00B22CED" w:rsidRPr="00A9078F" w:rsidRDefault="00B22CED" w:rsidP="00B86338">
                            <w:pPr>
                              <w:pStyle w:val="NormalWeb"/>
                              <w:spacing w:after="0"/>
                              <w:rPr>
                                <w:rFonts w:ascii="Arial" w:eastAsia="メイリオ" w:hAnsi="Arial" w:cs="Arial"/>
                                <w:sz w:val="20"/>
                                <w:szCs w:val="20"/>
                              </w:rPr>
                            </w:pPr>
                            <w:r w:rsidRPr="00A9078F">
                              <w:rPr>
                                <w:rFonts w:ascii="Arial" w:eastAsia="メイリオ" w:hAnsi="Arial" w:cs="Arial"/>
                                <w:color w:val="000000"/>
                                <w:kern w:val="24"/>
                                <w:sz w:val="20"/>
                                <w:szCs w:val="20"/>
                              </w:rPr>
                              <w:t>Processing performance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6B" id="Text Box 729" o:spid="_x0000_s1038" type="#_x0000_t202" style="position:absolute;left:0;text-align:left;margin-left:367.95pt;margin-top:39.05pt;width:57.35pt;height:23.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" filled="f" stroked="f">
                <v:path arrowok="t"/>
                <v:textbox style="mso-fit-shape-to-text:t" inset="0,0,0,0">
                  <w:txbxContent>
                    <w:p w14:paraId="55A25823" w14:textId="36002BAC" w:rsidR="00B22CED" w:rsidRPr="00A9078F" w:rsidRDefault="00B22CED" w:rsidP="00B86338">
                      <w:pPr>
                        <w:pStyle w:val="Web"/>
                        <w:spacing w:after="0"/>
                        <w:rPr>
                          <w:rFonts w:ascii="Arial" w:eastAsia="メイリオ" w:hAnsi="Arial" w:cs="Arial"/>
                          <w:sz w:val="20"/>
                          <w:szCs w:val="20"/>
                        </w:rPr>
                      </w:pPr>
                      <w:r w:rsidRPr="00A9078F">
                        <w:rPr>
                          <w:rFonts w:ascii="Arial" w:eastAsia="メイリオ" w:hAnsi="Arial" w:cs="Arial"/>
                          <w:color w:val="000000"/>
                          <w:kern w:val="24"/>
                          <w:sz w:val="20"/>
                          <w:szCs w:val="20"/>
                        </w:rPr>
                        <w:t>Processing performance</w:t>
                      </w:r>
                    </w:p>
                  </w:txbxContent>
                </v:textbox>
              </v:shape>
            </w:pict>
          </mc:Fallback>
        </mc:AlternateContent>
      </w:r>
      <w:r w:rsidR="004E10C5" w:rsidRPr="005C2253">
        <w:rPr>
          <w:noProof/>
        </w:rPr>
        <mc:AlternateContent>
          <mc:Choice Requires="wps">
            <w:drawing>
              <wp:anchor distT="0" distB="0" distL="114300" distR="114300" simplePos="0" relativeHeight="251592704" behindDoc="0" locked="0" layoutInCell="1" allowOverlap="1" wp14:anchorId="55A25753" wp14:editId="163F0AF2">
                <wp:simplePos x="0" y="0"/>
                <wp:positionH relativeFrom="column">
                  <wp:posOffset>1131570</wp:posOffset>
                </wp:positionH>
                <wp:positionV relativeFrom="paragraph">
                  <wp:posOffset>488315</wp:posOffset>
                </wp:positionV>
                <wp:extent cx="0" cy="1214120"/>
                <wp:effectExtent l="0" t="0" r="0" b="0"/>
                <wp:wrapNone/>
                <wp:docPr id="327" name="直線矢印コネク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14120"/>
                        </a:xfrm>
                        <a:prstGeom prst="straightConnector1">
                          <a:avLst/>
                        </a:prstGeom>
                        <a:noFill/>
                        <a:ln w="25400">
                          <a:solidFill>
                            <a:srgbClr val="3C3C3B"/>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EF9D9" id="_x0000_t32" coordsize="21600,21600" o:spt="32" o:oned="t" path="m,l21600,21600e" filled="f">
                <v:path arrowok="t" fillok="f" o:connecttype="none"/>
                <o:lock v:ext="edit" shapetype="t"/>
              </v:shapetype>
              <v:shape id="直線矢印コネクタ 10" o:spid="_x0000_s1026" type="#_x0000_t32" style="position:absolute;left:0;text-align:left;margin-left:89.1pt;margin-top:38.45pt;width:0;height:95.6pt;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" strokecolor="#3c3c3b" strokeweight="2pt">
                <v:stroke endarrow="block"/>
                <v:shadow on="t" color="black" opacity="24903f" origin=",.5" offset="0,.55556mm"/>
              </v:shape>
            </w:pict>
          </mc:Fallback>
        </mc:AlternateContent>
      </w:r>
      <w:r w:rsidR="004E10C5" w:rsidRPr="005C2253">
        <w:rPr>
          <w:noProof/>
        </w:rPr>
        <mc:AlternateContent>
          <mc:Choice Requires="wps">
            <w:drawing>
              <wp:anchor distT="0" distB="0" distL="114300" distR="114300" simplePos="0" relativeHeight="251591680" behindDoc="0" locked="0" layoutInCell="1" allowOverlap="1" wp14:anchorId="55A25754" wp14:editId="4AF67509">
                <wp:simplePos x="0" y="0"/>
                <wp:positionH relativeFrom="column">
                  <wp:posOffset>1132205</wp:posOffset>
                </wp:positionH>
                <wp:positionV relativeFrom="paragraph">
                  <wp:posOffset>1702435</wp:posOffset>
                </wp:positionV>
                <wp:extent cx="2899410" cy="4445"/>
                <wp:effectExtent l="0" t="0" r="0" b="0"/>
                <wp:wrapNone/>
                <wp:docPr id="326" name="直線矢印コネク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9410" cy="4445"/>
                        </a:xfrm>
                        <a:prstGeom prst="straightConnector1">
                          <a:avLst/>
                        </a:prstGeom>
                        <a:noFill/>
                        <a:ln w="25400">
                          <a:solidFill>
                            <a:srgbClr val="3C3C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37DD50" id="直線矢印コネクタ 9" o:spid="_x0000_s1026" type="#_x0000_t32" style="position:absolute;left:0;text-align:left;margin-left:89.15pt;margin-top:134.05pt;width:228.3pt;height:.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" strokecolor="#3c3c3b" strokeweight="2pt"/>
            </w:pict>
          </mc:Fallback>
        </mc:AlternateContent>
      </w:r>
      <w:r w:rsidR="004E10C5" w:rsidRPr="005C2253">
        <w:rPr>
          <w:noProof/>
        </w:rPr>
        <mc:AlternateContent>
          <mc:Choice Requires="wps">
            <w:drawing>
              <wp:anchor distT="0" distB="0" distL="114300" distR="114300" simplePos="0" relativeHeight="251624448" behindDoc="0" locked="0" layoutInCell="1" allowOverlap="1" wp14:anchorId="55A25755" wp14:editId="5853717C">
                <wp:simplePos x="0" y="0"/>
                <wp:positionH relativeFrom="column">
                  <wp:posOffset>1301115</wp:posOffset>
                </wp:positionH>
                <wp:positionV relativeFrom="paragraph">
                  <wp:posOffset>374650</wp:posOffset>
                </wp:positionV>
                <wp:extent cx="1702435" cy="297180"/>
                <wp:effectExtent l="0" t="0" r="0" b="0"/>
                <wp:wrapNone/>
                <wp:docPr id="325" name="Text 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24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17" w14:textId="679ABEEE" w:rsidR="00B22CED" w:rsidRPr="00A9078F" w:rsidRDefault="00B22CED" w:rsidP="00B86338">
                            <w:pPr>
                              <w:pStyle w:val="NormalWeb"/>
                              <w:spacing w:after="0"/>
                              <w:jc w:val="center"/>
                              <w:rPr>
                                <w:rFonts w:ascii="Arial" w:eastAsia="メイリオ" w:hAnsi="Arial" w:cs="Arial"/>
                              </w:rPr>
                            </w:pPr>
                            <w:r w:rsidRPr="00A9078F">
                              <w:rPr>
                                <w:rFonts w:ascii="Arial" w:eastAsia="メイリオ" w:hAnsi="Arial" w:cs="Arial"/>
                                <w:color w:val="000000"/>
                                <w:kern w:val="24"/>
                              </w:rPr>
                              <w:t>Linux environment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55" id="Text Box 744" o:spid="_x0000_s1039" type="#_x0000_t202" style="position:absolute;left:0;text-align:left;margin-left:102.45pt;margin-top:29.5pt;width:134.05pt;height:23.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" filled="f" stroked="f">
                <v:path arrowok="t"/>
                <v:textbox style="mso-fit-shape-to-text:t" inset="0,0,0,0">
                  <w:txbxContent>
                    <w:p w14:paraId="55A25817" w14:textId="679ABEEE" w:rsidR="00B22CED" w:rsidRPr="00A9078F" w:rsidRDefault="00B22CED" w:rsidP="00B86338">
                      <w:pPr>
                        <w:pStyle w:val="Web"/>
                        <w:spacing w:after="0"/>
                        <w:jc w:val="center"/>
                        <w:rPr>
                          <w:rFonts w:ascii="Arial" w:eastAsia="メイリオ" w:hAnsi="Arial" w:cs="Arial"/>
                        </w:rPr>
                      </w:pPr>
                      <w:r w:rsidRPr="00A9078F">
                        <w:rPr>
                          <w:rFonts w:ascii="Arial" w:eastAsia="メイリオ" w:hAnsi="Arial" w:cs="Arial"/>
                          <w:color w:val="000000"/>
                          <w:kern w:val="24"/>
                        </w:rPr>
                        <w:t>Linux environment</w:t>
                      </w:r>
                    </w:p>
                  </w:txbxContent>
                </v:textbox>
              </v:shape>
            </w:pict>
          </mc:Fallback>
        </mc:AlternateContent>
      </w:r>
      <w:r w:rsidR="004E10C5" w:rsidRPr="005C2253">
        <w:rPr>
          <w:noProof/>
        </w:rPr>
        <mc:AlternateContent>
          <mc:Choice Requires="wps">
            <w:drawing>
              <wp:anchor distT="0" distB="0" distL="114300" distR="114300" simplePos="0" relativeHeight="251622400" behindDoc="0" locked="0" layoutInCell="1" allowOverlap="1" wp14:anchorId="55A2575E" wp14:editId="116E209E">
                <wp:simplePos x="0" y="0"/>
                <wp:positionH relativeFrom="column">
                  <wp:posOffset>3844925</wp:posOffset>
                </wp:positionH>
                <wp:positionV relativeFrom="paragraph">
                  <wp:posOffset>1310005</wp:posOffset>
                </wp:positionV>
                <wp:extent cx="855345" cy="311785"/>
                <wp:effectExtent l="0" t="0" r="0" b="0"/>
                <wp:wrapNone/>
                <wp:docPr id="316" name="直線コネクタ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5345" cy="311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F331C8" id="直線コネクタ 39" o:spid="_x0000_s1026" style="position:absolute;left:0;text-align:lef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75pt,103.15pt" to="370.1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"/>
            </w:pict>
          </mc:Fallback>
        </mc:AlternateContent>
      </w:r>
      <w:r w:rsidR="004E10C5" w:rsidRPr="005C2253">
        <w:rPr>
          <w:noProof/>
        </w:rPr>
        <mc:AlternateContent>
          <mc:Choice Requires="wps">
            <w:drawing>
              <wp:anchor distT="0" distB="0" distL="114300" distR="114300" simplePos="0" relativeHeight="251621376" behindDoc="0" locked="0" layoutInCell="1" allowOverlap="1" wp14:anchorId="55A2575F" wp14:editId="177616DD">
                <wp:simplePos x="0" y="0"/>
                <wp:positionH relativeFrom="column">
                  <wp:posOffset>4693920</wp:posOffset>
                </wp:positionH>
                <wp:positionV relativeFrom="paragraph">
                  <wp:posOffset>1310005</wp:posOffset>
                </wp:positionV>
                <wp:extent cx="1200150" cy="264160"/>
                <wp:effectExtent l="0" t="0" r="0" b="0"/>
                <wp:wrapNone/>
                <wp:docPr id="315" name="直線コネクタ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0150" cy="264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82DD9F" id="直線コネクタ 38" o:spid="_x0000_s1026" style="position:absolute;left:0;text-align:left;flip:x 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6pt,103.15pt" to="464.1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"/>
            </w:pict>
          </mc:Fallback>
        </mc:AlternateContent>
      </w:r>
      <w:r w:rsidR="004E10C5" w:rsidRPr="005C2253">
        <w:rPr>
          <w:noProof/>
        </w:rPr>
        <mc:AlternateContent>
          <mc:Choice Requires="wps">
            <w:drawing>
              <wp:anchor distT="0" distB="0" distL="114300" distR="114300" simplePos="0" relativeHeight="251619328" behindDoc="0" locked="0" layoutInCell="1" allowOverlap="1" wp14:anchorId="55A25761" wp14:editId="64945BE5">
                <wp:simplePos x="0" y="0"/>
                <wp:positionH relativeFrom="column">
                  <wp:posOffset>6292850</wp:posOffset>
                </wp:positionH>
                <wp:positionV relativeFrom="paragraph">
                  <wp:posOffset>1083310</wp:posOffset>
                </wp:positionV>
                <wp:extent cx="460375" cy="8255"/>
                <wp:effectExtent l="0" t="0" r="0" b="0"/>
                <wp:wrapNone/>
                <wp:docPr id="313" name="直線矢印コネク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0375" cy="8255"/>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EA2520" id="直線矢印コネクタ 36" o:spid="_x0000_s1026" type="#_x0000_t32" style="position:absolute;left:0;text-align:left;margin-left:495.5pt;margin-top:85.3pt;width:36.25pt;height:.6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18304" behindDoc="0" locked="0" layoutInCell="1" allowOverlap="1" wp14:anchorId="55A25762" wp14:editId="6EB8336A">
                <wp:simplePos x="0" y="0"/>
                <wp:positionH relativeFrom="column">
                  <wp:posOffset>7307580</wp:posOffset>
                </wp:positionH>
                <wp:positionV relativeFrom="paragraph">
                  <wp:posOffset>908685</wp:posOffset>
                </wp:positionV>
                <wp:extent cx="341630" cy="349885"/>
                <wp:effectExtent l="0" t="0" r="0" b="0"/>
                <wp:wrapNone/>
                <wp:docPr id="312" name="乗算記号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1630" cy="349885"/>
                        </a:xfrm>
                        <a:custGeom>
                          <a:avLst/>
                          <a:gdLst>
                            <a:gd name="T0" fmla="*/ 66702 w 427448"/>
                            <a:gd name="T1" fmla="*/ 140230 h 437623"/>
                            <a:gd name="T2" fmla="*/ 138623 w 427448"/>
                            <a:gd name="T3" fmla="*/ 69982 h 437623"/>
                            <a:gd name="T4" fmla="*/ 213724 w 427448"/>
                            <a:gd name="T5" fmla="*/ 146871 h 437623"/>
                            <a:gd name="T6" fmla="*/ 288825 w 427448"/>
                            <a:gd name="T7" fmla="*/ 69982 h 437623"/>
                            <a:gd name="T8" fmla="*/ 360746 w 427448"/>
                            <a:gd name="T9" fmla="*/ 140230 h 437623"/>
                            <a:gd name="T10" fmla="*/ 283992 w 427448"/>
                            <a:gd name="T11" fmla="*/ 218812 h 437623"/>
                            <a:gd name="T12" fmla="*/ 360746 w 427448"/>
                            <a:gd name="T13" fmla="*/ 297393 h 437623"/>
                            <a:gd name="T14" fmla="*/ 288825 w 427448"/>
                            <a:gd name="T15" fmla="*/ 367641 h 437623"/>
                            <a:gd name="T16" fmla="*/ 213724 w 427448"/>
                            <a:gd name="T17" fmla="*/ 290752 h 437623"/>
                            <a:gd name="T18" fmla="*/ 138623 w 427448"/>
                            <a:gd name="T19" fmla="*/ 367641 h 437623"/>
                            <a:gd name="T20" fmla="*/ 66702 w 427448"/>
                            <a:gd name="T21" fmla="*/ 297393 h 437623"/>
                            <a:gd name="T22" fmla="*/ 143456 w 427448"/>
                            <a:gd name="T23" fmla="*/ 218812 h 437623"/>
                            <a:gd name="T24" fmla="*/ 66702 w 427448"/>
                            <a:gd name="T25" fmla="*/ 140230 h 4376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427448" h="437623">
                              <a:moveTo>
                                <a:pt x="66702" y="140230"/>
                              </a:moveTo>
                              <a:lnTo>
                                <a:pt x="138623" y="69982"/>
                              </a:lnTo>
                              <a:lnTo>
                                <a:pt x="213724" y="146871"/>
                              </a:lnTo>
                              <a:lnTo>
                                <a:pt x="288825" y="69982"/>
                              </a:lnTo>
                              <a:lnTo>
                                <a:pt x="360746" y="140230"/>
                              </a:lnTo>
                              <a:lnTo>
                                <a:pt x="283992" y="218812"/>
                              </a:lnTo>
                              <a:lnTo>
                                <a:pt x="360746" y="297393"/>
                              </a:lnTo>
                              <a:lnTo>
                                <a:pt x="288825" y="367641"/>
                              </a:lnTo>
                              <a:lnTo>
                                <a:pt x="213724" y="290752"/>
                              </a:lnTo>
                              <a:lnTo>
                                <a:pt x="138623" y="367641"/>
                              </a:lnTo>
                              <a:lnTo>
                                <a:pt x="66702" y="297393"/>
                              </a:lnTo>
                              <a:lnTo>
                                <a:pt x="143456" y="218812"/>
                              </a:lnTo>
                              <a:lnTo>
                                <a:pt x="66702" y="140230"/>
                              </a:lnTo>
                              <a:close/>
                            </a:path>
                          </a:pathLst>
                        </a:custGeom>
                        <a:gradFill rotWithShape="1">
                          <a:gsLst>
                            <a:gs pos="0">
                              <a:srgbClr val="000000"/>
                            </a:gs>
                            <a:gs pos="100000">
                              <a:srgbClr val="FFFFFF"/>
                            </a:gs>
                          </a:gsLst>
                          <a:lin ang="5400000" scaled="1"/>
                        </a:gradFill>
                        <a:ln w="9525">
                          <a:solidFill>
                            <a:srgbClr val="000000"/>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860E50" id="乗算記号 12" o:spid="_x0000_s1026" style="position:absolute;left:0;text-align:left;margin-left:575.4pt;margin-top:71.55pt;width:26.9pt;height:27.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27448,4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" path="m66702,140230l138623,69982r75101,76889l288825,69982r71921,70248l283992,218812r76754,78581l288825,367641,213724,290752r-75101,76889l66702,297393r76754,-78581l66702,140230xe" fillcolor="black">
                <v:fill rotate="t" focus="100%" type="gradient"/>
                <v:shadow on="t" color="black" opacity="24903f" origin=",.5" offset="0,.55556mm"/>
                <v:path arrowok="t" o:connecttype="custom" o:connectlocs="53310,112116;110792,55951;170815,117425;230838,55951;288320,112116;226975,174943;288320,237769;230838,293934;170815,232460;110792,293934;53310,237769;114655,174943;53310,112116" o:connectangles="0,0,0,0,0,0,0,0,0,0,0,0,0"/>
              </v:shape>
            </w:pict>
          </mc:Fallback>
        </mc:AlternateContent>
      </w:r>
      <w:r w:rsidR="004E10C5" w:rsidRPr="005C2253">
        <w:rPr>
          <w:noProof/>
        </w:rPr>
        <mc:AlternateContent>
          <mc:Choice Requires="wps">
            <w:drawing>
              <wp:anchor distT="0" distB="0" distL="114300" distR="114300" simplePos="0" relativeHeight="251617280" behindDoc="0" locked="0" layoutInCell="1" allowOverlap="1" wp14:anchorId="55A25763" wp14:editId="3B97CDF1">
                <wp:simplePos x="0" y="0"/>
                <wp:positionH relativeFrom="column">
                  <wp:posOffset>7167880</wp:posOffset>
                </wp:positionH>
                <wp:positionV relativeFrom="paragraph">
                  <wp:posOffset>1091565</wp:posOffset>
                </wp:positionV>
                <wp:extent cx="591185" cy="0"/>
                <wp:effectExtent l="0" t="0" r="0" b="0"/>
                <wp:wrapNone/>
                <wp:docPr id="311" name="直線矢印コネク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0C1028" id="直線矢印コネクタ 34" o:spid="_x0000_s1026" type="#_x0000_t32" style="position:absolute;left:0;text-align:left;margin-left:564.4pt;margin-top:85.95pt;width:46.55pt;height: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16256" behindDoc="0" locked="0" layoutInCell="1" allowOverlap="1" wp14:anchorId="55A25764" wp14:editId="56028A48">
                <wp:simplePos x="0" y="0"/>
                <wp:positionH relativeFrom="column">
                  <wp:posOffset>6772275</wp:posOffset>
                </wp:positionH>
                <wp:positionV relativeFrom="paragraph">
                  <wp:posOffset>933450</wp:posOffset>
                </wp:positionV>
                <wp:extent cx="389890" cy="734060"/>
                <wp:effectExtent l="0" t="0" r="0" b="0"/>
                <wp:wrapNone/>
                <wp:docPr id="310" name="正方形/長方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734060"/>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CB21F1" id="正方形/長方形 33" o:spid="_x0000_s1026" style="position:absolute;left:0;text-align:left;margin-left:533.25pt;margin-top:73.5pt;width:30.7pt;height:57.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" strokeweight="2pt"/>
            </w:pict>
          </mc:Fallback>
        </mc:AlternateContent>
      </w:r>
      <w:r w:rsidR="004E10C5" w:rsidRPr="005C2253">
        <w:rPr>
          <w:noProof/>
        </w:rPr>
        <mc:AlternateContent>
          <mc:Choice Requires="wps">
            <w:drawing>
              <wp:anchor distT="0" distB="0" distL="114300" distR="114300" simplePos="0" relativeHeight="251615232" behindDoc="0" locked="0" layoutInCell="1" allowOverlap="1" wp14:anchorId="55A25765" wp14:editId="14CAC0DE">
                <wp:simplePos x="0" y="0"/>
                <wp:positionH relativeFrom="column">
                  <wp:posOffset>1426210</wp:posOffset>
                </wp:positionH>
                <wp:positionV relativeFrom="paragraph">
                  <wp:posOffset>726440</wp:posOffset>
                </wp:positionV>
                <wp:extent cx="429260" cy="980440"/>
                <wp:effectExtent l="0" t="0" r="0" b="0"/>
                <wp:wrapNone/>
                <wp:docPr id="309" name="正方形/長方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9804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5D2F71" id="正方形/長方形 32" o:spid="_x0000_s1026" style="position:absolute;left:0;text-align:left;margin-left:112.3pt;margin-top:57.2pt;width:33.8pt;height:77.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" filled="f" strokecolor="#3c3c3b" strokeweight="2pt"/>
            </w:pict>
          </mc:Fallback>
        </mc:AlternateContent>
      </w:r>
      <w:r w:rsidR="004E10C5" w:rsidRPr="005C2253">
        <w:rPr>
          <w:noProof/>
        </w:rPr>
        <mc:AlternateContent>
          <mc:Choice Requires="wps">
            <w:drawing>
              <wp:anchor distT="0" distB="0" distL="114300" distR="114300" simplePos="0" relativeHeight="251614208" behindDoc="0" locked="0" layoutInCell="1" allowOverlap="1" wp14:anchorId="55A25766" wp14:editId="0AED333B">
                <wp:simplePos x="0" y="0"/>
                <wp:positionH relativeFrom="column">
                  <wp:posOffset>5894070</wp:posOffset>
                </wp:positionH>
                <wp:positionV relativeFrom="paragraph">
                  <wp:posOffset>932180</wp:posOffset>
                </wp:positionV>
                <wp:extent cx="419100" cy="749935"/>
                <wp:effectExtent l="0" t="0" r="0" b="0"/>
                <wp:wrapNone/>
                <wp:docPr id="308" name="正方形/長方形 31" descr="縦線 (太)"/>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749935"/>
                        </a:xfrm>
                        <a:prstGeom prst="rect">
                          <a:avLst/>
                        </a:prstGeom>
                        <a:pattFill prst="dkVert">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1CF1ED" id="正方形/長方形 31" o:spid="_x0000_s1026" alt="縦線 (太)" style="position:absolute;left:0;text-align:left;margin-left:464.1pt;margin-top:73.4pt;width:33pt;height:59.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" fillcolor="black">
                <v:fill r:id="rId14"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613184" behindDoc="0" locked="0" layoutInCell="1" allowOverlap="1" wp14:anchorId="55A25767" wp14:editId="0275A35F">
                <wp:simplePos x="0" y="0"/>
                <wp:positionH relativeFrom="column">
                  <wp:posOffset>8572500</wp:posOffset>
                </wp:positionH>
                <wp:positionV relativeFrom="paragraph">
                  <wp:posOffset>1538605</wp:posOffset>
                </wp:positionV>
                <wp:extent cx="429260" cy="157480"/>
                <wp:effectExtent l="0" t="0" r="0" b="0"/>
                <wp:wrapNone/>
                <wp:docPr id="307" name="正方形/長方形 30" descr="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157480"/>
                        </a:xfrm>
                        <a:prstGeom prst="rect">
                          <a:avLst/>
                        </a:prstGeom>
                        <a:pattFill prst="pct20">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92201B" id="正方形/長方形 30" o:spid="_x0000_s1026" alt="20%" style="position:absolute;left:0;text-align:left;margin-left:675pt;margin-top:121.15pt;width:33.8pt;height:12.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" fillcolor="black">
                <v:fill r:id="rId15"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612160" behindDoc="0" locked="0" layoutInCell="1" allowOverlap="1" wp14:anchorId="55A25768" wp14:editId="2B8AF743">
                <wp:simplePos x="0" y="0"/>
                <wp:positionH relativeFrom="column">
                  <wp:posOffset>7915910</wp:posOffset>
                </wp:positionH>
                <wp:positionV relativeFrom="paragraph">
                  <wp:posOffset>1540510</wp:posOffset>
                </wp:positionV>
                <wp:extent cx="429260" cy="158115"/>
                <wp:effectExtent l="0" t="0" r="0" b="0"/>
                <wp:wrapNone/>
                <wp:docPr id="306" name="正方形/長方形 29" descr="横線"/>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158115"/>
                        </a:xfrm>
                        <a:prstGeom prst="rect">
                          <a:avLst/>
                        </a:prstGeom>
                        <a:pattFill prst="ltHorz">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C20B1C" id="正方形/長方形 29" o:spid="_x0000_s1026" alt="横線" style="position:absolute;left:0;text-align:left;margin-left:623.3pt;margin-top:121.3pt;width:33.8pt;height:12.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" fillcolor="black">
                <v:fill r:id="rId16"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611136" behindDoc="0" locked="0" layoutInCell="1" allowOverlap="1" wp14:anchorId="55A25769" wp14:editId="5ED46F9E">
                <wp:simplePos x="0" y="0"/>
                <wp:positionH relativeFrom="column">
                  <wp:posOffset>1855470</wp:posOffset>
                </wp:positionH>
                <wp:positionV relativeFrom="paragraph">
                  <wp:posOffset>1106170</wp:posOffset>
                </wp:positionV>
                <wp:extent cx="901700" cy="0"/>
                <wp:effectExtent l="0" t="0" r="0" b="0"/>
                <wp:wrapNone/>
                <wp:docPr id="305" name="直線矢印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1700" cy="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868698" id="_x0000_t32" coordsize="21600,21600" o:spt="32" o:oned="t" path="m,l21600,21600e" filled="f">
                <v:path arrowok="t" fillok="f" o:connecttype="none"/>
                <o:lock v:ext="edit" shapetype="t"/>
              </v:shapetype>
              <v:shape id="直線矢印コネクタ 28" o:spid="_x0000_s1026" type="#_x0000_t32" style="position:absolute;left:0;text-align:left;margin-left:146.1pt;margin-top:87.1pt;width:71pt;height:0;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08064" behindDoc="0" locked="0" layoutInCell="1" allowOverlap="1" wp14:anchorId="55A2576C" wp14:editId="199A16F5">
                <wp:simplePos x="0" y="0"/>
                <wp:positionH relativeFrom="column">
                  <wp:posOffset>7742555</wp:posOffset>
                </wp:positionH>
                <wp:positionV relativeFrom="paragraph">
                  <wp:posOffset>1073785</wp:posOffset>
                </wp:positionV>
                <wp:extent cx="1486535" cy="692785"/>
                <wp:effectExtent l="0" t="0" r="0" b="0"/>
                <wp:wrapNone/>
                <wp:docPr id="302" name="四角形: 角を丸くする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6535" cy="692785"/>
                        </a:xfrm>
                        <a:prstGeom prst="roundRect">
                          <a:avLst>
                            <a:gd name="adj" fmla="val 16667"/>
                          </a:avLst>
                        </a:prstGeom>
                        <a:noFill/>
                        <a:ln w="2540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37CDDE8" id="四角形: 角を丸くする 104" o:spid="_x0000_s1026" style="position:absolute;left:0;text-align:left;margin-left:609.65pt;margin-top:84.55pt;width:117.05pt;height:54.5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" filled="f" strokeweight="2pt">
                <v:stroke dashstyle="1 1"/>
              </v:roundrect>
            </w:pict>
          </mc:Fallback>
        </mc:AlternateContent>
      </w:r>
      <w:r w:rsidR="004E10C5" w:rsidRPr="005C2253">
        <w:rPr>
          <w:noProof/>
        </w:rPr>
        <mc:AlternateContent>
          <mc:Choice Requires="wps">
            <w:drawing>
              <wp:anchor distT="0" distB="0" distL="114300" distR="114300" simplePos="0" relativeHeight="251607040" behindDoc="0" locked="0" layoutInCell="1" allowOverlap="1" wp14:anchorId="55A2576D" wp14:editId="59FDD7C9">
                <wp:simplePos x="0" y="0"/>
                <wp:positionH relativeFrom="column">
                  <wp:posOffset>5691505</wp:posOffset>
                </wp:positionH>
                <wp:positionV relativeFrom="paragraph">
                  <wp:posOffset>621030</wp:posOffset>
                </wp:positionV>
                <wp:extent cx="1616075" cy="1145540"/>
                <wp:effectExtent l="0" t="0" r="0" b="0"/>
                <wp:wrapNone/>
                <wp:docPr id="301" name="四角形: 角を丸くする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075" cy="114554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081AD22" id="四角形: 角を丸くする 98" o:spid="_x0000_s1026" style="position:absolute;left:0;text-align:left;margin-left:448.15pt;margin-top:48.9pt;width:127.25pt;height:90.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" filled="f" strokeweight="2pt"/>
            </w:pict>
          </mc:Fallback>
        </mc:AlternateContent>
      </w:r>
      <w:r w:rsidR="004E10C5" w:rsidRPr="005C2253">
        <w:rPr>
          <w:noProof/>
        </w:rPr>
        <mc:AlternateContent>
          <mc:Choice Requires="wps">
            <w:drawing>
              <wp:anchor distT="0" distB="0" distL="114300" distR="114300" simplePos="0" relativeHeight="251606016" behindDoc="0" locked="0" layoutInCell="1" allowOverlap="1" wp14:anchorId="55A2576E" wp14:editId="7AC86563">
                <wp:simplePos x="0" y="0"/>
                <wp:positionH relativeFrom="column">
                  <wp:posOffset>5428615</wp:posOffset>
                </wp:positionH>
                <wp:positionV relativeFrom="paragraph">
                  <wp:posOffset>492760</wp:posOffset>
                </wp:positionV>
                <wp:extent cx="0" cy="1209675"/>
                <wp:effectExtent l="0" t="0" r="0" b="0"/>
                <wp:wrapNone/>
                <wp:docPr id="300" name="直線矢印コネクタ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09675"/>
                        </a:xfrm>
                        <a:prstGeom prst="straightConnector1">
                          <a:avLst/>
                        </a:prstGeom>
                        <a:noFill/>
                        <a:ln w="25400">
                          <a:solidFill>
                            <a:srgbClr val="3C3C3B"/>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EC4171" id="直線矢印コネクタ 23" o:spid="_x0000_s1026" type="#_x0000_t32" style="position:absolute;left:0;text-align:left;margin-left:427.45pt;margin-top:38.8pt;width:0;height:95.25pt;flip: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" strokecolor="#3c3c3b" strokeweight="2pt">
                <v:stroke endarrow="block"/>
                <v:shadow on="t" color="black" opacity="24903f" origin=",.5" offset="0,.55556mm"/>
              </v:shape>
            </w:pict>
          </mc:Fallback>
        </mc:AlternateContent>
      </w:r>
      <w:r w:rsidR="004E10C5" w:rsidRPr="005C2253">
        <w:rPr>
          <w:noProof/>
        </w:rPr>
        <mc:AlternateContent>
          <mc:Choice Requires="wps">
            <w:drawing>
              <wp:anchor distT="0" distB="0" distL="114300" distR="114300" simplePos="0" relativeHeight="251604992" behindDoc="0" locked="0" layoutInCell="1" allowOverlap="1" wp14:anchorId="55A2576F" wp14:editId="25986210">
                <wp:simplePos x="0" y="0"/>
                <wp:positionH relativeFrom="column">
                  <wp:posOffset>5428615</wp:posOffset>
                </wp:positionH>
                <wp:positionV relativeFrom="paragraph">
                  <wp:posOffset>1702435</wp:posOffset>
                </wp:positionV>
                <wp:extent cx="3800475" cy="0"/>
                <wp:effectExtent l="0" t="0" r="0" b="0"/>
                <wp:wrapNone/>
                <wp:docPr id="299" name="直線矢印コネク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0475" cy="0"/>
                        </a:xfrm>
                        <a:prstGeom prst="straightConnector1">
                          <a:avLst/>
                        </a:prstGeom>
                        <a:noFill/>
                        <a:ln w="25400">
                          <a:solidFill>
                            <a:srgbClr val="3C3C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00292C" id="直線矢印コネクタ 22" o:spid="_x0000_s1026" type="#_x0000_t32" style="position:absolute;left:0;text-align:left;margin-left:427.45pt;margin-top:134.05pt;width:299.25pt;height:0;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" strokecolor="#3c3c3b" strokeweight="2pt"/>
            </w:pict>
          </mc:Fallback>
        </mc:AlternateContent>
      </w:r>
      <w:r w:rsidR="004E10C5" w:rsidRPr="005C2253">
        <w:rPr>
          <w:noProof/>
        </w:rPr>
        <mc:AlternateContent>
          <mc:Choice Requires="wps">
            <w:drawing>
              <wp:anchor distT="0" distB="0" distL="114300" distR="114300" simplePos="0" relativeHeight="251603968" behindDoc="0" locked="0" layoutInCell="1" allowOverlap="1" wp14:anchorId="55A25770" wp14:editId="63FEDC8A">
                <wp:simplePos x="0" y="0"/>
                <wp:positionH relativeFrom="column">
                  <wp:posOffset>6753225</wp:posOffset>
                </wp:positionH>
                <wp:positionV relativeFrom="paragraph">
                  <wp:posOffset>709930</wp:posOffset>
                </wp:positionV>
                <wp:extent cx="429260" cy="981075"/>
                <wp:effectExtent l="0" t="0" r="0" b="0"/>
                <wp:wrapNone/>
                <wp:docPr id="298" name="正方形/長方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98107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93EF6D" id="正方形/長方形 21" o:spid="_x0000_s1026" style="position:absolute;left:0;text-align:left;margin-left:531.75pt;margin-top:55.9pt;width:33.8pt;height:77.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" filled="f" strokecolor="#3c3c3b" strokeweight="2pt"/>
            </w:pict>
          </mc:Fallback>
        </mc:AlternateContent>
      </w:r>
      <w:r w:rsidR="004E10C5" w:rsidRPr="005C2253">
        <w:rPr>
          <w:noProof/>
        </w:rPr>
        <mc:AlternateContent>
          <mc:Choice Requires="wps">
            <w:drawing>
              <wp:anchor distT="0" distB="0" distL="114300" distR="114300" simplePos="0" relativeHeight="251602944" behindDoc="0" locked="0" layoutInCell="1" allowOverlap="1" wp14:anchorId="55A25771" wp14:editId="30418210">
                <wp:simplePos x="0" y="0"/>
                <wp:positionH relativeFrom="column">
                  <wp:posOffset>5889625</wp:posOffset>
                </wp:positionH>
                <wp:positionV relativeFrom="paragraph">
                  <wp:posOffset>709930</wp:posOffset>
                </wp:positionV>
                <wp:extent cx="428625" cy="981075"/>
                <wp:effectExtent l="0" t="0" r="0" b="0"/>
                <wp:wrapNone/>
                <wp:docPr id="297" name="正方形/長方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98107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C1A4CD" id="正方形/長方形 20" o:spid="_x0000_s1026" style="position:absolute;left:0;text-align:left;margin-left:463.75pt;margin-top:55.9pt;width:33.75pt;height:77.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" filled="f" strokecolor="#3c3c3b" strokeweight="2pt"/>
            </w:pict>
          </mc:Fallback>
        </mc:AlternateContent>
      </w:r>
      <w:r w:rsidR="004E10C5" w:rsidRPr="005C2253">
        <w:rPr>
          <w:noProof/>
        </w:rPr>
        <mc:AlternateContent>
          <mc:Choice Requires="wps">
            <w:drawing>
              <wp:anchor distT="0" distB="0" distL="114300" distR="114300" simplePos="0" relativeHeight="251601920" behindDoc="0" locked="0" layoutInCell="1" allowOverlap="1" wp14:anchorId="55A25772" wp14:editId="709F79D7">
                <wp:simplePos x="0" y="0"/>
                <wp:positionH relativeFrom="column">
                  <wp:posOffset>8136255</wp:posOffset>
                </wp:positionH>
                <wp:positionV relativeFrom="paragraph">
                  <wp:posOffset>1767205</wp:posOffset>
                </wp:positionV>
                <wp:extent cx="682625" cy="438150"/>
                <wp:effectExtent l="0" t="0" r="0" b="0"/>
                <wp:wrapNone/>
                <wp:docPr id="296" name="テキスト ボックス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4" w14:textId="77777777" w:rsidR="00B22CED" w:rsidRPr="00A9078F" w:rsidRDefault="00B22CED" w:rsidP="00B86338">
                            <w:pPr>
                              <w:pStyle w:val="NormalWeb"/>
                              <w:spacing w:after="0"/>
                              <w:rPr>
                                <w:rFonts w:ascii="Arial" w:eastAsia="メイリオ" w:hAnsi="Arial" w:cs="Arial"/>
                              </w:rPr>
                            </w:pPr>
                            <w:r w:rsidRPr="00A9078F">
                              <w:rPr>
                                <w:rFonts w:ascii="Arial" w:eastAsia="メイリオ" w:hAnsi="Arial" w:cs="Arial"/>
                                <w:color w:val="000000"/>
                                <w:kern w:val="24"/>
                                <w:sz w:val="28"/>
                                <w:szCs w:val="28"/>
                              </w:rPr>
                              <w:t>CA53</w:t>
                            </w:r>
                          </w:p>
                        </w:txbxContent>
                      </wps:txbx>
                      <wps:bodyPr rot="0" vert="horz" wrap="square" lIns="0" tIns="45720" rIns="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72" id="テキスト ボックス 93" o:spid="_x0000_s1040" type="#_x0000_t202" style="position:absolute;left:0;text-align:left;margin-left:640.65pt;margin-top:139.15pt;width:53.75pt;height:34.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" filled="f" stroked="f">
                <v:textbox style="mso-fit-shape-to-text:t" inset="0,,0">
                  <w:txbxContent>
                    <w:p w14:paraId="55A25824" w14:textId="77777777" w:rsidR="00B22CED" w:rsidRPr="00A9078F" w:rsidRDefault="00B22CED" w:rsidP="00B86338">
                      <w:pPr>
                        <w:pStyle w:val="Web"/>
                        <w:spacing w:after="0"/>
                        <w:rPr>
                          <w:rFonts w:ascii="Arial" w:eastAsia="メイリオ" w:hAnsi="Arial" w:cs="Arial"/>
                        </w:rPr>
                      </w:pPr>
                      <w:r w:rsidRPr="00A9078F">
                        <w:rPr>
                          <w:rFonts w:ascii="Arial" w:eastAsia="メイリオ" w:hAnsi="Arial" w:cs="Arial"/>
                          <w:color w:val="000000"/>
                          <w:kern w:val="24"/>
                          <w:sz w:val="28"/>
                          <w:szCs w:val="28"/>
                        </w:rPr>
                        <w:t>CA53</w:t>
                      </w:r>
                    </w:p>
                  </w:txbxContent>
                </v:textbox>
              </v:shape>
            </w:pict>
          </mc:Fallback>
        </mc:AlternateContent>
      </w:r>
      <w:r w:rsidR="004E10C5" w:rsidRPr="005C2253">
        <w:rPr>
          <w:noProof/>
        </w:rPr>
        <mc:AlternateContent>
          <mc:Choice Requires="wps">
            <w:drawing>
              <wp:anchor distT="0" distB="0" distL="114300" distR="114300" simplePos="0" relativeHeight="251600896" behindDoc="0" locked="0" layoutInCell="1" allowOverlap="1" wp14:anchorId="55A25773" wp14:editId="65BC5AC1">
                <wp:simplePos x="0" y="0"/>
                <wp:positionH relativeFrom="column">
                  <wp:posOffset>6350000</wp:posOffset>
                </wp:positionH>
                <wp:positionV relativeFrom="paragraph">
                  <wp:posOffset>1780540</wp:posOffset>
                </wp:positionV>
                <wp:extent cx="595630" cy="438150"/>
                <wp:effectExtent l="0" t="0" r="0" b="0"/>
                <wp:wrapNone/>
                <wp:docPr id="295" name="テキスト ボックス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5" w14:textId="77777777" w:rsidR="00B22CED" w:rsidRPr="00A9078F" w:rsidRDefault="00B22CED" w:rsidP="00B86338">
                            <w:pPr>
                              <w:pStyle w:val="NormalWeb"/>
                              <w:spacing w:after="0"/>
                              <w:rPr>
                                <w:rFonts w:ascii="Arial" w:eastAsia="メイリオ" w:hAnsi="Arial" w:cs="Arial"/>
                              </w:rPr>
                            </w:pPr>
                            <w:r w:rsidRPr="00A9078F">
                              <w:rPr>
                                <w:rFonts w:ascii="Arial" w:eastAsia="メイリオ" w:hAnsi="Arial" w:cs="Arial"/>
                                <w:color w:val="000000"/>
                                <w:kern w:val="24"/>
                                <w:sz w:val="28"/>
                                <w:szCs w:val="28"/>
                              </w:rPr>
                              <w:t>CA57</w:t>
                            </w:r>
                          </w:p>
                        </w:txbxContent>
                      </wps:txbx>
                      <wps:bodyPr rot="0" vert="horz" wrap="square" lIns="0" tIns="45720" rIns="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73" id="テキスト ボックス 92" o:spid="_x0000_s1041" type="#_x0000_t202" style="position:absolute;left:0;text-align:left;margin-left:500pt;margin-top:140.2pt;width:46.9pt;height:3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" filled="f" stroked="f">
                <v:textbox style="mso-fit-shape-to-text:t" inset="0,,0">
                  <w:txbxContent>
                    <w:p w14:paraId="55A25825" w14:textId="77777777" w:rsidR="00B22CED" w:rsidRPr="00A9078F" w:rsidRDefault="00B22CED" w:rsidP="00B86338">
                      <w:pPr>
                        <w:pStyle w:val="Web"/>
                        <w:spacing w:after="0"/>
                        <w:rPr>
                          <w:rFonts w:ascii="Arial" w:eastAsia="メイリオ" w:hAnsi="Arial" w:cs="Arial"/>
                        </w:rPr>
                      </w:pPr>
                      <w:r w:rsidRPr="00A9078F">
                        <w:rPr>
                          <w:rFonts w:ascii="Arial" w:eastAsia="メイリオ" w:hAnsi="Arial" w:cs="Arial"/>
                          <w:color w:val="000000"/>
                          <w:kern w:val="24"/>
                          <w:sz w:val="28"/>
                          <w:szCs w:val="28"/>
                        </w:rPr>
                        <w:t>CA57</w:t>
                      </w:r>
                    </w:p>
                  </w:txbxContent>
                </v:textbox>
              </v:shape>
            </w:pict>
          </mc:Fallback>
        </mc:AlternateContent>
      </w:r>
      <w:r w:rsidR="004E10C5" w:rsidRPr="005C2253">
        <w:rPr>
          <w:noProof/>
        </w:rPr>
        <mc:AlternateContent>
          <mc:Choice Requires="wps">
            <w:drawing>
              <wp:anchor distT="0" distB="0" distL="114300" distR="114300" simplePos="0" relativeHeight="251599872" behindDoc="0" locked="0" layoutInCell="1" allowOverlap="1" wp14:anchorId="55A25774" wp14:editId="233CA1E5">
                <wp:simplePos x="0" y="0"/>
                <wp:positionH relativeFrom="column">
                  <wp:posOffset>8571230</wp:posOffset>
                </wp:positionH>
                <wp:positionV relativeFrom="paragraph">
                  <wp:posOffset>1217295</wp:posOffset>
                </wp:positionV>
                <wp:extent cx="428625" cy="485140"/>
                <wp:effectExtent l="0" t="0" r="0" b="0"/>
                <wp:wrapNone/>
                <wp:docPr id="294"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851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8F1281" id="正方形/長方形 17" o:spid="_x0000_s1026" style="position:absolute;left:0;text-align:left;margin-left:674.9pt;margin-top:95.85pt;width:33.75pt;height:38.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" filled="f" strokecolor="#3c3c3b" strokeweight="2pt"/>
            </w:pict>
          </mc:Fallback>
        </mc:AlternateContent>
      </w:r>
      <w:r w:rsidR="004E10C5" w:rsidRPr="005C2253">
        <w:rPr>
          <w:noProof/>
        </w:rPr>
        <mc:AlternateContent>
          <mc:Choice Requires="wps">
            <w:drawing>
              <wp:anchor distT="0" distB="0" distL="114300" distR="114300" simplePos="0" relativeHeight="251598848" behindDoc="0" locked="0" layoutInCell="1" allowOverlap="1" wp14:anchorId="55A25775" wp14:editId="5A8764CE">
                <wp:simplePos x="0" y="0"/>
                <wp:positionH relativeFrom="column">
                  <wp:posOffset>7912735</wp:posOffset>
                </wp:positionH>
                <wp:positionV relativeFrom="paragraph">
                  <wp:posOffset>1205865</wp:posOffset>
                </wp:positionV>
                <wp:extent cx="429260" cy="485140"/>
                <wp:effectExtent l="0" t="0" r="0" b="0"/>
                <wp:wrapNone/>
                <wp:docPr id="293"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4851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B074F2" id="正方形/長方形 16" o:spid="_x0000_s1026" style="position:absolute;left:0;text-align:left;margin-left:623.05pt;margin-top:94.95pt;width:33.8pt;height:38.2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" filled="f" strokecolor="#3c3c3b" strokeweight="2pt"/>
            </w:pict>
          </mc:Fallback>
        </mc:AlternateContent>
      </w:r>
      <w:r w:rsidR="004E10C5" w:rsidRPr="005C2253">
        <w:rPr>
          <w:noProof/>
        </w:rPr>
        <mc:AlternateContent>
          <mc:Choice Requires="wps">
            <w:drawing>
              <wp:anchor distT="0" distB="0" distL="114300" distR="114300" simplePos="0" relativeHeight="251597824" behindDoc="0" locked="0" layoutInCell="1" allowOverlap="1" wp14:anchorId="55A25776" wp14:editId="386DB1FF">
                <wp:simplePos x="0" y="0"/>
                <wp:positionH relativeFrom="column">
                  <wp:posOffset>3415665</wp:posOffset>
                </wp:positionH>
                <wp:positionV relativeFrom="paragraph">
                  <wp:posOffset>1543050</wp:posOffset>
                </wp:positionV>
                <wp:extent cx="429260" cy="157480"/>
                <wp:effectExtent l="0" t="0" r="0" b="0"/>
                <wp:wrapNone/>
                <wp:docPr id="292" name="正方形/長方形 15"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157480"/>
                        </a:xfrm>
                        <a:prstGeom prst="rect">
                          <a:avLst/>
                        </a:prstGeom>
                        <a:pattFill prst="pct10">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16CCDD" id="正方形/長方形 15" o:spid="_x0000_s1026" alt="10%" style="position:absolute;left:0;text-align:left;margin-left:268.95pt;margin-top:121.5pt;width:33.8pt;height:12.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" fillcolor="black">
                <v:fill r:id="rId17"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596800" behindDoc="0" locked="0" layoutInCell="1" allowOverlap="1" wp14:anchorId="55A25777" wp14:editId="53856339">
                <wp:simplePos x="0" y="0"/>
                <wp:positionH relativeFrom="column">
                  <wp:posOffset>1451610</wp:posOffset>
                </wp:positionH>
                <wp:positionV relativeFrom="paragraph">
                  <wp:posOffset>945515</wp:posOffset>
                </wp:positionV>
                <wp:extent cx="377190" cy="733425"/>
                <wp:effectExtent l="0" t="0" r="0" b="0"/>
                <wp:wrapNone/>
                <wp:docPr id="291" name="正方形/長方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 cy="733425"/>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267C06" id="正方形/長方形 14" o:spid="_x0000_s1026" style="position:absolute;left:0;text-align:left;margin-left:114.3pt;margin-top:74.45pt;width:29.7pt;height:57.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" strokeweight="2pt"/>
            </w:pict>
          </mc:Fallback>
        </mc:AlternateContent>
      </w:r>
      <w:r w:rsidR="004E10C5" w:rsidRPr="005C2253">
        <w:rPr>
          <w:noProof/>
        </w:rPr>
        <mc:AlternateContent>
          <mc:Choice Requires="wps">
            <w:drawing>
              <wp:anchor distT="0" distB="0" distL="114300" distR="114300" simplePos="0" relativeHeight="251595776" behindDoc="0" locked="0" layoutInCell="1" allowOverlap="1" wp14:anchorId="55A25778" wp14:editId="15D908C2">
                <wp:simplePos x="0" y="0"/>
                <wp:positionH relativeFrom="column">
                  <wp:posOffset>2090420</wp:posOffset>
                </wp:positionH>
                <wp:positionV relativeFrom="paragraph">
                  <wp:posOffset>1546860</wp:posOffset>
                </wp:positionV>
                <wp:extent cx="429260" cy="157480"/>
                <wp:effectExtent l="0" t="0" r="0" b="0"/>
                <wp:wrapNone/>
                <wp:docPr id="290" name="正方形/長方形 13" descr="横線"/>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157480"/>
                        </a:xfrm>
                        <a:prstGeom prst="rect">
                          <a:avLst/>
                        </a:prstGeom>
                        <a:pattFill prst="ltHorz">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3E0930" id="正方形/長方形 13" o:spid="_x0000_s1026" alt="横線" style="position:absolute;left:0;text-align:left;margin-left:164.6pt;margin-top:121.8pt;width:33.8pt;height:12.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" fillcolor="black">
                <v:fill r:id="rId16"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594752" behindDoc="0" locked="0" layoutInCell="1" allowOverlap="1" wp14:anchorId="55A25779" wp14:editId="0EA7532A">
                <wp:simplePos x="0" y="0"/>
                <wp:positionH relativeFrom="column">
                  <wp:posOffset>1338580</wp:posOffset>
                </wp:positionH>
                <wp:positionV relativeFrom="paragraph">
                  <wp:posOffset>632460</wp:posOffset>
                </wp:positionV>
                <wp:extent cx="2592070" cy="1136015"/>
                <wp:effectExtent l="0" t="0" r="0" b="0"/>
                <wp:wrapNone/>
                <wp:docPr id="289" name="四角形: 角を丸くす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2070" cy="113601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59D973C" id="四角形: 角を丸くする 17" o:spid="_x0000_s1026" style="position:absolute;left:0;text-align:left;margin-left:105.4pt;margin-top:49.8pt;width:204.1pt;height:89.4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590656" behindDoc="0" locked="0" layoutInCell="1" allowOverlap="1" wp14:anchorId="55A2577B" wp14:editId="51E1D642">
                <wp:simplePos x="0" y="0"/>
                <wp:positionH relativeFrom="column">
                  <wp:posOffset>2084705</wp:posOffset>
                </wp:positionH>
                <wp:positionV relativeFrom="paragraph">
                  <wp:posOffset>726440</wp:posOffset>
                </wp:positionV>
                <wp:extent cx="429260" cy="980440"/>
                <wp:effectExtent l="0" t="0" r="0" b="0"/>
                <wp:wrapNone/>
                <wp:docPr id="287"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9804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045307" id="正方形/長方形 8" o:spid="_x0000_s1026" style="position:absolute;left:0;text-align:left;margin-left:164.15pt;margin-top:57.2pt;width:33.8pt;height:77.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" filled="f" strokecolor="#3c3c3b" strokeweight="2pt"/>
            </w:pict>
          </mc:Fallback>
        </mc:AlternateContent>
      </w:r>
      <w:r w:rsidR="004E10C5" w:rsidRPr="005C2253">
        <w:rPr>
          <w:noProof/>
        </w:rPr>
        <mc:AlternateContent>
          <mc:Choice Requires="wps">
            <w:drawing>
              <wp:anchor distT="0" distB="0" distL="114300" distR="114300" simplePos="0" relativeHeight="251589632" behindDoc="0" locked="0" layoutInCell="1" allowOverlap="1" wp14:anchorId="55A2577C" wp14:editId="1BEA7566">
                <wp:simplePos x="0" y="0"/>
                <wp:positionH relativeFrom="column">
                  <wp:posOffset>3017520</wp:posOffset>
                </wp:positionH>
                <wp:positionV relativeFrom="paragraph">
                  <wp:posOffset>1767205</wp:posOffset>
                </wp:positionV>
                <wp:extent cx="683260" cy="438150"/>
                <wp:effectExtent l="0" t="0" r="0" b="0"/>
                <wp:wrapNone/>
                <wp:docPr id="286" name="テキスト ボックス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7" w14:textId="77777777" w:rsidR="00B22CED" w:rsidRPr="00A9078F" w:rsidRDefault="00B22CED" w:rsidP="00B86338">
                            <w:pPr>
                              <w:pStyle w:val="NormalWeb"/>
                              <w:spacing w:after="0"/>
                              <w:rPr>
                                <w:rFonts w:ascii="Arial" w:eastAsia="メイリオ" w:hAnsi="Arial" w:cs="Arial"/>
                              </w:rPr>
                            </w:pPr>
                            <w:r w:rsidRPr="00A9078F">
                              <w:rPr>
                                <w:rFonts w:ascii="Arial" w:eastAsia="メイリオ" w:hAnsi="Arial" w:cs="Arial"/>
                                <w:color w:val="000000"/>
                                <w:kern w:val="24"/>
                                <w:sz w:val="28"/>
                                <w:szCs w:val="28"/>
                              </w:rPr>
                              <w:t>CA53</w:t>
                            </w:r>
                          </w:p>
                        </w:txbxContent>
                      </wps:txbx>
                      <wps:bodyPr rot="0" vert="horz" wrap="square" lIns="0" tIns="45720" rIns="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7C" id="テキスト ボックス 37" o:spid="_x0000_s1042" type="#_x0000_t202" style="position:absolute;left:0;text-align:left;margin-left:237.6pt;margin-top:139.15pt;width:53.8pt;height:34.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" filled="f" stroked="f">
                <v:textbox style="mso-fit-shape-to-text:t" inset="0,,0">
                  <w:txbxContent>
                    <w:p w14:paraId="55A25827" w14:textId="77777777" w:rsidR="00B22CED" w:rsidRPr="00A9078F" w:rsidRDefault="00B22CED" w:rsidP="00B86338">
                      <w:pPr>
                        <w:pStyle w:val="Web"/>
                        <w:spacing w:after="0"/>
                        <w:rPr>
                          <w:rFonts w:ascii="Arial" w:eastAsia="メイリオ" w:hAnsi="Arial" w:cs="Arial"/>
                        </w:rPr>
                      </w:pPr>
                      <w:r w:rsidRPr="00A9078F">
                        <w:rPr>
                          <w:rFonts w:ascii="Arial" w:eastAsia="メイリオ" w:hAnsi="Arial" w:cs="Arial"/>
                          <w:color w:val="000000"/>
                          <w:kern w:val="24"/>
                          <w:sz w:val="28"/>
                          <w:szCs w:val="28"/>
                        </w:rPr>
                        <w:t>CA53</w:t>
                      </w:r>
                    </w:p>
                  </w:txbxContent>
                </v:textbox>
              </v:shape>
            </w:pict>
          </mc:Fallback>
        </mc:AlternateContent>
      </w:r>
      <w:r w:rsidR="004E10C5" w:rsidRPr="005C2253">
        <w:rPr>
          <w:noProof/>
        </w:rPr>
        <mc:AlternateContent>
          <mc:Choice Requires="wps">
            <w:drawing>
              <wp:anchor distT="0" distB="0" distL="114300" distR="114300" simplePos="0" relativeHeight="251588608" behindDoc="0" locked="0" layoutInCell="1" allowOverlap="1" wp14:anchorId="55A2577D" wp14:editId="5CA6A739">
                <wp:simplePos x="0" y="0"/>
                <wp:positionH relativeFrom="column">
                  <wp:posOffset>1704340</wp:posOffset>
                </wp:positionH>
                <wp:positionV relativeFrom="paragraph">
                  <wp:posOffset>1767205</wp:posOffset>
                </wp:positionV>
                <wp:extent cx="594995" cy="438150"/>
                <wp:effectExtent l="0" t="0" r="0" b="0"/>
                <wp:wrapNone/>
                <wp:docPr id="285" name="テキスト ボックス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8" w14:textId="77777777" w:rsidR="00B22CED" w:rsidRPr="00A9078F" w:rsidRDefault="00B22CED" w:rsidP="00B86338">
                            <w:pPr>
                              <w:pStyle w:val="NormalWeb"/>
                              <w:spacing w:after="0"/>
                              <w:rPr>
                                <w:rFonts w:ascii="Arial" w:eastAsia="メイリオ" w:hAnsi="Arial" w:cs="Arial"/>
                              </w:rPr>
                            </w:pPr>
                            <w:r w:rsidRPr="00A9078F">
                              <w:rPr>
                                <w:rFonts w:ascii="Arial" w:eastAsia="メイリオ" w:hAnsi="Arial" w:cs="Arial"/>
                                <w:color w:val="000000"/>
                                <w:kern w:val="24"/>
                                <w:sz w:val="28"/>
                                <w:szCs w:val="28"/>
                              </w:rPr>
                              <w:t>CA57</w:t>
                            </w:r>
                          </w:p>
                        </w:txbxContent>
                      </wps:txbx>
                      <wps:bodyPr rot="0" vert="horz" wrap="square" lIns="0" tIns="45720" rIns="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7D" id="テキスト ボックス 36" o:spid="_x0000_s1043" type="#_x0000_t202" style="position:absolute;left:0;text-align:left;margin-left:134.2pt;margin-top:139.15pt;width:46.85pt;height:34.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" filled="f" stroked="f">
                <v:textbox style="mso-fit-shape-to-text:t" inset="0,,0">
                  <w:txbxContent>
                    <w:p w14:paraId="55A25828" w14:textId="77777777" w:rsidR="00B22CED" w:rsidRPr="00A9078F" w:rsidRDefault="00B22CED" w:rsidP="00B86338">
                      <w:pPr>
                        <w:pStyle w:val="Web"/>
                        <w:spacing w:after="0"/>
                        <w:rPr>
                          <w:rFonts w:ascii="Arial" w:eastAsia="メイリオ" w:hAnsi="Arial" w:cs="Arial"/>
                        </w:rPr>
                      </w:pPr>
                      <w:r w:rsidRPr="00A9078F">
                        <w:rPr>
                          <w:rFonts w:ascii="Arial" w:eastAsia="メイリオ" w:hAnsi="Arial" w:cs="Arial"/>
                          <w:color w:val="000000"/>
                          <w:kern w:val="24"/>
                          <w:sz w:val="28"/>
                          <w:szCs w:val="28"/>
                        </w:rPr>
                        <w:t>CA57</w:t>
                      </w:r>
                    </w:p>
                  </w:txbxContent>
                </v:textbox>
              </v:shape>
            </w:pict>
          </mc:Fallback>
        </mc:AlternateContent>
      </w:r>
      <w:r w:rsidR="004E10C5" w:rsidRPr="005C2253">
        <w:rPr>
          <w:noProof/>
        </w:rPr>
        <mc:AlternateContent>
          <mc:Choice Requires="wps">
            <w:drawing>
              <wp:anchor distT="0" distB="0" distL="114300" distR="114300" simplePos="0" relativeHeight="251587584" behindDoc="0" locked="0" layoutInCell="1" allowOverlap="1" wp14:anchorId="55A2577E" wp14:editId="43EF6E12">
                <wp:simplePos x="0" y="0"/>
                <wp:positionH relativeFrom="column">
                  <wp:posOffset>3415665</wp:posOffset>
                </wp:positionH>
                <wp:positionV relativeFrom="paragraph">
                  <wp:posOffset>1221740</wp:posOffset>
                </wp:positionV>
                <wp:extent cx="429260" cy="485140"/>
                <wp:effectExtent l="0" t="0" r="0" b="0"/>
                <wp:wrapNone/>
                <wp:docPr id="284" name="正方形/長方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4851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5C7D5E" id="正方形/長方形 4" o:spid="_x0000_s1026" style="position:absolute;left:0;text-align:left;margin-left:268.95pt;margin-top:96.2pt;width:33.8pt;height:38.2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" filled="f" strokecolor="#3c3c3b" strokeweight="2pt"/>
            </w:pict>
          </mc:Fallback>
        </mc:AlternateContent>
      </w:r>
      <w:r w:rsidR="004E10C5" w:rsidRPr="005C2253">
        <w:rPr>
          <w:noProof/>
        </w:rPr>
        <mc:AlternateContent>
          <mc:Choice Requires="wps">
            <w:drawing>
              <wp:anchor distT="0" distB="0" distL="114300" distR="114300" simplePos="0" relativeHeight="251586560" behindDoc="0" locked="0" layoutInCell="1" allowOverlap="1" wp14:anchorId="55A2577F" wp14:editId="7D6F03DD">
                <wp:simplePos x="0" y="0"/>
                <wp:positionH relativeFrom="column">
                  <wp:posOffset>2757170</wp:posOffset>
                </wp:positionH>
                <wp:positionV relativeFrom="paragraph">
                  <wp:posOffset>1221740</wp:posOffset>
                </wp:positionV>
                <wp:extent cx="429260" cy="485140"/>
                <wp:effectExtent l="0" t="0" r="0" b="0"/>
                <wp:wrapNone/>
                <wp:docPr id="28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4851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272710" id="正方形/長方形 3" o:spid="_x0000_s1026" style="position:absolute;left:0;text-align:left;margin-left:217.1pt;margin-top:96.2pt;width:33.8pt;height:38.2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" filled="f" strokecolor="#3c3c3b" strokeweight="2pt"/>
            </w:pict>
          </mc:Fallback>
        </mc:AlternateContent>
      </w:r>
      <w:r w:rsidR="004E10C5" w:rsidRPr="005C2253">
        <w:rPr>
          <w:noProof/>
        </w:rPr>
        <mc:AlternateContent>
          <mc:Choice Requires="wps">
            <w:drawing>
              <wp:anchor distT="0" distB="0" distL="114300" distR="114300" simplePos="0" relativeHeight="251585536" behindDoc="0" locked="0" layoutInCell="1" allowOverlap="1" wp14:anchorId="55A25780" wp14:editId="63947CC5">
                <wp:simplePos x="0" y="0"/>
                <wp:positionH relativeFrom="column">
                  <wp:posOffset>2762885</wp:posOffset>
                </wp:positionH>
                <wp:positionV relativeFrom="paragraph">
                  <wp:posOffset>945515</wp:posOffset>
                </wp:positionV>
                <wp:extent cx="419100" cy="749935"/>
                <wp:effectExtent l="0" t="0" r="0" b="0"/>
                <wp:wrapNone/>
                <wp:docPr id="282" name="正方形/長方形 2" descr="縦線 (太)"/>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749935"/>
                        </a:xfrm>
                        <a:prstGeom prst="rect">
                          <a:avLst/>
                        </a:prstGeom>
                        <a:pattFill prst="dkVert">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85CE90" id="正方形/長方形 2" o:spid="_x0000_s1026" alt="縦線 (太)" style="position:absolute;left:0;text-align:left;margin-left:217.55pt;margin-top:74.45pt;width:33pt;height:59.0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" fillcolor="black">
                <v:fill r:id="rId14" o:title="" type="pattern"/>
                <v:shadow on="t" color="black" opacity="24903f" origin=",.5" offset="0,.55556mm"/>
              </v:rect>
            </w:pict>
          </mc:Fallback>
        </mc:AlternateContent>
      </w:r>
      <w:r w:rsidR="006C16EB" w:rsidRPr="005C2253">
        <w:br/>
      </w:r>
      <w:r w:rsidR="00575D1C" w:rsidRPr="005C2253">
        <w:br/>
      </w:r>
      <w:r w:rsidR="00575D1C" w:rsidRPr="005C2253">
        <w:br/>
      </w:r>
      <w:r w:rsidR="00575D1C" w:rsidRPr="005C2253">
        <w:br/>
      </w:r>
      <w:r w:rsidR="00575D1C" w:rsidRPr="005C2253">
        <w:br/>
      </w:r>
      <w:r w:rsidR="00575D1C" w:rsidRPr="005C2253">
        <w:br/>
      </w:r>
      <w:r w:rsidR="00575D1C" w:rsidRPr="005C2253">
        <w:br/>
      </w:r>
      <w:r w:rsidR="00575D1C" w:rsidRPr="005C2253">
        <w:br/>
      </w:r>
      <w:r w:rsidR="00575D1C" w:rsidRPr="005C2253">
        <w:br/>
      </w:r>
      <w:r w:rsidR="00575D1C" w:rsidRPr="005C2253">
        <w:br/>
      </w:r>
      <w:r w:rsidR="00575D1C" w:rsidRPr="005C2253">
        <w:br/>
      </w:r>
      <w:r w:rsidR="006C16EB" w:rsidRPr="005C2253">
        <w:br/>
      </w:r>
    </w:p>
    <w:p w14:paraId="55A25619" w14:textId="4B8A1C24" w:rsidR="00BF44F4" w:rsidRPr="005C2253" w:rsidRDefault="00704976" w:rsidP="00D717E5">
      <w:pPr>
        <w:pStyle w:val="figuretitle"/>
      </w:pPr>
      <w:r w:rsidRPr="005C2253">
        <w:rPr>
          <w:rFonts w:hint="eastAsia"/>
        </w:rPr>
        <w:t>Figure</w:t>
      </w:r>
      <w:r w:rsidR="00BF44F4" w:rsidRPr="005C2253">
        <w:rPr>
          <w:rFonts w:hint="eastAsia"/>
        </w:rPr>
        <w:t xml:space="preserve"> </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図</w:instrText>
      </w:r>
      <w:r w:rsidR="00464C30" w:rsidRPr="005C2253">
        <w:rPr>
          <w:rFonts w:hint="eastAsia"/>
        </w:rPr>
        <w:instrText xml:space="preserve"> \* ARABIC \s 1</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A9078F" w:rsidRPr="005C2253">
        <w:rPr>
          <w:rFonts w:hint="eastAsia"/>
        </w:rPr>
        <w:t xml:space="preserve"> </w:t>
      </w:r>
      <w:r w:rsidR="00A9078F" w:rsidRPr="005C2253">
        <w:t xml:space="preserve"> Assignment of Applications in Outline</w:t>
      </w:r>
    </w:p>
    <w:p w14:paraId="2CA80A58" w14:textId="31F6F342" w:rsidR="00D52B2E" w:rsidRPr="005C2253" w:rsidRDefault="00D52B2E" w:rsidP="00001F65"/>
    <w:p w14:paraId="629A204A" w14:textId="77777777" w:rsidR="00D52B2E" w:rsidRPr="005C2253" w:rsidRDefault="00D52B2E" w:rsidP="00001F65">
      <w:pPr>
        <w:sectPr w:rsidR="00D52B2E" w:rsidRPr="005C2253" w:rsidSect="00C65628">
          <w:headerReference w:type="default" r:id="rId18"/>
          <w:footerReference w:type="default" r:id="rId19"/>
          <w:pgSz w:w="16840" w:h="11907" w:orient="landscape" w:code="9"/>
          <w:pgMar w:top="1134" w:right="567" w:bottom="1134" w:left="567" w:header="851" w:footer="567" w:gutter="0"/>
          <w:cols w:space="360"/>
          <w:docGrid w:linePitch="272"/>
        </w:sectPr>
      </w:pPr>
    </w:p>
    <w:p w14:paraId="55A2561D" w14:textId="449AF264" w:rsidR="00BC2E69" w:rsidRPr="005C2253" w:rsidRDefault="00A9078F" w:rsidP="00A9078F">
      <w:pPr>
        <w:pStyle w:val="Heading2"/>
      </w:pPr>
      <w:bookmarkStart w:id="72" w:name="_Toc475972845"/>
      <w:r w:rsidRPr="005C2253">
        <w:lastRenderedPageBreak/>
        <w:t>Overview of Processor Affinity</w:t>
      </w:r>
      <w:bookmarkEnd w:id="72"/>
    </w:p>
    <w:p w14:paraId="55A2561E" w14:textId="5AB63E82" w:rsidR="0023519C" w:rsidRPr="005C2253" w:rsidRDefault="00A9078F" w:rsidP="00A9078F">
      <w:pPr>
        <w:pStyle w:val="Heading3"/>
      </w:pPr>
      <w:bookmarkStart w:id="73" w:name="_Toc475972846"/>
      <w:r w:rsidRPr="005C2253">
        <w:t>Processor Affinity</w:t>
      </w:r>
      <w:bookmarkEnd w:id="73"/>
    </w:p>
    <w:p w14:paraId="70F89728" w14:textId="722C87EE" w:rsidR="00452143" w:rsidRPr="005C2253" w:rsidRDefault="00883BF5" w:rsidP="00833A4C">
      <w:pPr>
        <w:rPr>
          <w:lang w:val="en"/>
        </w:rPr>
      </w:pPr>
      <w:r w:rsidRPr="005C2253">
        <w:rPr>
          <w:rFonts w:hint="eastAsia"/>
          <w:lang w:val="en"/>
        </w:rPr>
        <w:t xml:space="preserve">Processor </w:t>
      </w:r>
      <w:r w:rsidR="00177119" w:rsidRPr="005C2253">
        <w:rPr>
          <w:lang w:val="en"/>
        </w:rPr>
        <w:t>a</w:t>
      </w:r>
      <w:r w:rsidRPr="005C2253">
        <w:rPr>
          <w:rFonts w:hint="eastAsia"/>
          <w:lang w:val="en"/>
        </w:rPr>
        <w:t>ffinity</w:t>
      </w:r>
      <w:r w:rsidRPr="005C2253">
        <w:rPr>
          <w:lang w:val="en"/>
        </w:rPr>
        <w:t xml:space="preserve"> is the method</w:t>
      </w:r>
      <w:r w:rsidR="00177119" w:rsidRPr="005C2253">
        <w:rPr>
          <w:lang w:val="en"/>
        </w:rPr>
        <w:t xml:space="preserve"> of allowing </w:t>
      </w:r>
      <w:r w:rsidR="00833A4C" w:rsidRPr="005C2253">
        <w:rPr>
          <w:lang w:val="en"/>
        </w:rPr>
        <w:t xml:space="preserve">users to </w:t>
      </w:r>
      <w:r w:rsidR="00446C58" w:rsidRPr="005C2253">
        <w:rPr>
          <w:lang w:val="en"/>
        </w:rPr>
        <w:t>bind a</w:t>
      </w:r>
      <w:r w:rsidR="00177119" w:rsidRPr="005C2253">
        <w:rPr>
          <w:lang w:val="en"/>
        </w:rPr>
        <w:t xml:space="preserve"> </w:t>
      </w:r>
      <w:r w:rsidR="00446C58" w:rsidRPr="005C2253">
        <w:rPr>
          <w:lang w:val="en"/>
        </w:rPr>
        <w:t xml:space="preserve">specified </w:t>
      </w:r>
      <w:r w:rsidR="00177119" w:rsidRPr="005C2253">
        <w:rPr>
          <w:lang w:val="en"/>
        </w:rPr>
        <w:t>a</w:t>
      </w:r>
      <w:r w:rsidR="00833A4C" w:rsidRPr="005C2253">
        <w:rPr>
          <w:lang w:val="en"/>
        </w:rPr>
        <w:t xml:space="preserve">pplication </w:t>
      </w:r>
      <w:r w:rsidR="00446C58" w:rsidRPr="005C2253">
        <w:rPr>
          <w:lang w:val="en"/>
        </w:rPr>
        <w:t xml:space="preserve">to </w:t>
      </w:r>
      <w:r w:rsidR="00177119" w:rsidRPr="005C2253">
        <w:rPr>
          <w:lang w:val="en"/>
        </w:rPr>
        <w:t>a</w:t>
      </w:r>
      <w:r w:rsidR="00833A4C" w:rsidRPr="005C2253">
        <w:rPr>
          <w:lang w:val="en"/>
        </w:rPr>
        <w:t xml:space="preserve"> </w:t>
      </w:r>
      <w:r w:rsidR="00773722" w:rsidRPr="005C2253">
        <w:rPr>
          <w:rFonts w:hint="eastAsia"/>
          <w:lang w:val="en"/>
        </w:rPr>
        <w:t xml:space="preserve">particular </w:t>
      </w:r>
      <w:r w:rsidR="00833A4C" w:rsidRPr="005C2253">
        <w:rPr>
          <w:lang w:val="en"/>
        </w:rPr>
        <w:t>CPU or range of CPU</w:t>
      </w:r>
      <w:r w:rsidR="00773722" w:rsidRPr="005C2253">
        <w:rPr>
          <w:rFonts w:hint="eastAsia"/>
          <w:lang w:val="en"/>
        </w:rPr>
        <w:t>s</w:t>
      </w:r>
      <w:r w:rsidR="00446C58" w:rsidRPr="005C2253">
        <w:rPr>
          <w:lang w:val="en"/>
        </w:rPr>
        <w:t xml:space="preserve"> </w:t>
      </w:r>
      <w:r w:rsidR="00773722" w:rsidRPr="005C2253">
        <w:rPr>
          <w:rFonts w:hint="eastAsia"/>
          <w:lang w:val="en"/>
        </w:rPr>
        <w:t xml:space="preserve">for </w:t>
      </w:r>
      <w:r w:rsidR="00446C58" w:rsidRPr="005C2253">
        <w:rPr>
          <w:lang w:val="en"/>
        </w:rPr>
        <w:t>running the application</w:t>
      </w:r>
      <w:r w:rsidR="001046F5" w:rsidRPr="005C2253">
        <w:rPr>
          <w:lang w:val="en"/>
        </w:rPr>
        <w:t xml:space="preserve">. Applying processor affinity </w:t>
      </w:r>
      <w:r w:rsidR="00773722" w:rsidRPr="005C2253">
        <w:rPr>
          <w:rFonts w:hint="eastAsia"/>
          <w:lang w:val="en"/>
        </w:rPr>
        <w:t xml:space="preserve">in an </w:t>
      </w:r>
      <w:r w:rsidR="001046F5" w:rsidRPr="005C2253">
        <w:rPr>
          <w:lang w:val="en"/>
        </w:rPr>
        <w:t>environment where the CA57</w:t>
      </w:r>
      <w:r w:rsidR="00773722" w:rsidRPr="005C2253">
        <w:rPr>
          <w:rFonts w:hint="eastAsia"/>
          <w:lang w:val="en"/>
        </w:rPr>
        <w:t>s</w:t>
      </w:r>
      <w:r w:rsidR="001046F5" w:rsidRPr="005C2253">
        <w:rPr>
          <w:lang w:val="en"/>
        </w:rPr>
        <w:t xml:space="preserve"> and CA53</w:t>
      </w:r>
      <w:r w:rsidR="00773722" w:rsidRPr="005C2253">
        <w:rPr>
          <w:rFonts w:hint="eastAsia"/>
          <w:lang w:val="en"/>
        </w:rPr>
        <w:t>s</w:t>
      </w:r>
      <w:r w:rsidR="001046F5" w:rsidRPr="005C2253">
        <w:rPr>
          <w:lang w:val="en"/>
        </w:rPr>
        <w:t xml:space="preserve"> are booted </w:t>
      </w:r>
      <w:r w:rsidR="0042012C" w:rsidRPr="005C2253">
        <w:rPr>
          <w:rFonts w:hint="eastAsia"/>
          <w:lang w:val="en"/>
        </w:rPr>
        <w:t xml:space="preserve">up </w:t>
      </w:r>
      <w:r w:rsidR="001046F5" w:rsidRPr="005C2253">
        <w:rPr>
          <w:lang w:val="en"/>
        </w:rPr>
        <w:t>at the same time allows users to bind an application to the CA57</w:t>
      </w:r>
      <w:r w:rsidR="00773722" w:rsidRPr="005C2253">
        <w:rPr>
          <w:rFonts w:hint="eastAsia"/>
          <w:lang w:val="en"/>
        </w:rPr>
        <w:t>s</w:t>
      </w:r>
      <w:r w:rsidR="001046F5" w:rsidRPr="005C2253">
        <w:rPr>
          <w:lang w:val="en"/>
        </w:rPr>
        <w:t xml:space="preserve"> or CA53</w:t>
      </w:r>
      <w:r w:rsidR="00773722" w:rsidRPr="005C2253">
        <w:rPr>
          <w:rFonts w:hint="eastAsia"/>
          <w:lang w:val="en"/>
        </w:rPr>
        <w:t>s</w:t>
      </w:r>
      <w:r w:rsidR="0001476E" w:rsidRPr="005C2253">
        <w:rPr>
          <w:lang w:val="en"/>
        </w:rPr>
        <w:t xml:space="preserve"> to prevent </w:t>
      </w:r>
      <w:r w:rsidR="00773722" w:rsidRPr="005C2253">
        <w:rPr>
          <w:rFonts w:hint="eastAsia"/>
          <w:lang w:val="en"/>
        </w:rPr>
        <w:t xml:space="preserve">a </w:t>
      </w:r>
      <w:r w:rsidR="0001476E" w:rsidRPr="005C2253">
        <w:rPr>
          <w:lang w:val="en"/>
        </w:rPr>
        <w:t xml:space="preserve">CA53 </w:t>
      </w:r>
      <w:r w:rsidR="00773722" w:rsidRPr="005C2253">
        <w:rPr>
          <w:rFonts w:hint="eastAsia"/>
          <w:lang w:val="en"/>
        </w:rPr>
        <w:t xml:space="preserve">from </w:t>
      </w:r>
      <w:r w:rsidR="00773722" w:rsidRPr="005C2253">
        <w:rPr>
          <w:lang w:val="en"/>
        </w:rPr>
        <w:t xml:space="preserve">unexpectedly </w:t>
      </w:r>
      <w:r w:rsidR="00773722" w:rsidRPr="005C2253">
        <w:rPr>
          <w:rFonts w:hint="eastAsia"/>
          <w:lang w:val="en"/>
        </w:rPr>
        <w:t xml:space="preserve">having to handle </w:t>
      </w:r>
      <w:r w:rsidR="0001476E" w:rsidRPr="005C2253">
        <w:rPr>
          <w:lang w:val="en"/>
        </w:rPr>
        <w:t xml:space="preserve">a heavy </w:t>
      </w:r>
      <w:r w:rsidR="00773722" w:rsidRPr="005C2253">
        <w:rPr>
          <w:rFonts w:hint="eastAsia"/>
          <w:lang w:val="en"/>
        </w:rPr>
        <w:t xml:space="preserve">load of </w:t>
      </w:r>
      <w:r w:rsidR="0001476E" w:rsidRPr="005C2253">
        <w:rPr>
          <w:lang w:val="en"/>
        </w:rPr>
        <w:t>process</w:t>
      </w:r>
      <w:r w:rsidR="00773722" w:rsidRPr="005C2253">
        <w:rPr>
          <w:rFonts w:hint="eastAsia"/>
          <w:lang w:val="en"/>
        </w:rPr>
        <w:t>ing</w:t>
      </w:r>
      <w:r w:rsidR="0001476E" w:rsidRPr="005C2253">
        <w:rPr>
          <w:lang w:val="en"/>
        </w:rPr>
        <w:t>.</w:t>
      </w:r>
    </w:p>
    <w:p w14:paraId="2A912533" w14:textId="6938E664" w:rsidR="00883BF5" w:rsidRPr="005C2253" w:rsidRDefault="00452143" w:rsidP="00833A4C">
      <w:pPr>
        <w:rPr>
          <w:lang w:val="en"/>
        </w:rPr>
      </w:pPr>
      <w:r w:rsidRPr="005C2253">
        <w:rPr>
          <w:lang w:val="en"/>
        </w:rPr>
        <w:t xml:space="preserve">There are several methods of realizing processor affinity </w:t>
      </w:r>
      <w:r w:rsidR="004B664B" w:rsidRPr="005C2253">
        <w:rPr>
          <w:rFonts w:hint="eastAsia"/>
          <w:lang w:val="en"/>
        </w:rPr>
        <w:t xml:space="preserve">under Linux. They are </w:t>
      </w:r>
      <w:r w:rsidR="00773722" w:rsidRPr="005C2253">
        <w:rPr>
          <w:rFonts w:hint="eastAsia"/>
          <w:lang w:val="en"/>
        </w:rPr>
        <w:t xml:space="preserve">listed and described </w:t>
      </w:r>
      <w:r w:rsidRPr="005C2253">
        <w:rPr>
          <w:lang w:val="en"/>
        </w:rPr>
        <w:t xml:space="preserve">in table 1-1. We recommend </w:t>
      </w:r>
      <w:r w:rsidR="009C66EA" w:rsidRPr="009C66EA">
        <w:rPr>
          <w:lang w:val="en"/>
        </w:rPr>
        <w:t>control group (cgroup)</w:t>
      </w:r>
      <w:r w:rsidRPr="005C2253">
        <w:rPr>
          <w:lang w:val="en"/>
        </w:rPr>
        <w:t xml:space="preserve"> </w:t>
      </w:r>
      <w:r w:rsidR="00773722" w:rsidRPr="005C2253">
        <w:rPr>
          <w:rFonts w:hint="eastAsia"/>
          <w:lang w:val="en"/>
        </w:rPr>
        <w:t xml:space="preserve">from the viewpoint of controlling </w:t>
      </w:r>
      <w:r w:rsidRPr="005C2253">
        <w:rPr>
          <w:lang w:val="en"/>
        </w:rPr>
        <w:t xml:space="preserve">processes in groups. This document describes how to apply </w:t>
      </w:r>
      <w:r w:rsidR="00E56106" w:rsidRPr="005C2253">
        <w:rPr>
          <w:lang w:val="en"/>
        </w:rPr>
        <w:t>c</w:t>
      </w:r>
      <w:r w:rsidRPr="005C2253">
        <w:rPr>
          <w:lang w:val="en"/>
        </w:rPr>
        <w:t>group.</w:t>
      </w:r>
    </w:p>
    <w:p w14:paraId="55A25621" w14:textId="77777777" w:rsidR="009E7356" w:rsidRPr="005C2253" w:rsidRDefault="009E7356" w:rsidP="009E7356">
      <w:pPr>
        <w:pStyle w:val="Space"/>
        <w:rPr>
          <w:lang w:eastAsia="zh-TW"/>
        </w:rPr>
      </w:pPr>
    </w:p>
    <w:p w14:paraId="4D8A1AAC" w14:textId="74AABA71" w:rsidR="00883BF5" w:rsidRPr="005C2253" w:rsidRDefault="00883BF5" w:rsidP="00A9078F">
      <w:pPr>
        <w:pStyle w:val="tabletitle"/>
      </w:pPr>
      <w:r w:rsidRPr="005C2253">
        <w:rPr>
          <w:rFonts w:hint="eastAsia"/>
        </w:rPr>
        <w:t>Table</w:t>
      </w:r>
      <w:r w:rsidR="00464C30" w:rsidRPr="005C2253">
        <w:rPr>
          <w:rFonts w:hint="eastAsia"/>
        </w:rPr>
        <w:t xml:space="preserve"> </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表</w:instrText>
      </w:r>
      <w:r w:rsidR="00464C30" w:rsidRPr="005C2253">
        <w:rPr>
          <w:rFonts w:hint="eastAsia"/>
        </w:rPr>
        <w:instrText>_A \* ARABIC \s 1</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A9078F" w:rsidRPr="005C2253">
        <w:rPr>
          <w:rFonts w:hint="eastAsia"/>
        </w:rPr>
        <w:t xml:space="preserve"> </w:t>
      </w:r>
      <w:r w:rsidR="00A9078F" w:rsidRPr="005C2253">
        <w:t xml:space="preserve"> Realizing Processor Affinity</w:t>
      </w:r>
    </w:p>
    <w:tbl>
      <w:tblPr>
        <w:tblW w:w="9809" w:type="dxa"/>
        <w:tblBorders>
          <w:bottom w:val="single" w:sz="4" w:space="0" w:color="auto"/>
          <w:insideH w:val="single" w:sz="4" w:space="0" w:color="auto"/>
        </w:tblBorders>
        <w:tblLook w:val="04A0" w:firstRow="1" w:lastRow="0" w:firstColumn="1" w:lastColumn="0" w:noHBand="0" w:noVBand="1"/>
      </w:tblPr>
      <w:tblGrid>
        <w:gridCol w:w="2228"/>
        <w:gridCol w:w="7581"/>
      </w:tblGrid>
      <w:tr w:rsidR="0023519C" w:rsidRPr="005C2253" w14:paraId="55A25625" w14:textId="77777777" w:rsidTr="00280E1D">
        <w:trPr>
          <w:trHeight w:val="275"/>
        </w:trPr>
        <w:tc>
          <w:tcPr>
            <w:tcW w:w="2235" w:type="dxa"/>
            <w:tcBorders>
              <w:top w:val="nil"/>
              <w:bottom w:val="single" w:sz="8" w:space="0" w:color="auto"/>
            </w:tcBorders>
            <w:shd w:val="clear" w:color="auto" w:fill="auto"/>
            <w:vAlign w:val="bottom"/>
            <w:hideMark/>
          </w:tcPr>
          <w:p w14:paraId="55A25623" w14:textId="60DA6DEC" w:rsidR="00883BF5" w:rsidRPr="005C2253" w:rsidRDefault="00883BF5" w:rsidP="00581774">
            <w:pPr>
              <w:pStyle w:val="tablehead"/>
            </w:pPr>
            <w:r w:rsidRPr="005C2253">
              <w:rPr>
                <w:rFonts w:hint="eastAsia"/>
              </w:rPr>
              <w:t xml:space="preserve">Method of </w:t>
            </w:r>
            <w:r w:rsidR="00452143" w:rsidRPr="005C2253">
              <w:rPr>
                <w:rFonts w:hint="eastAsia"/>
              </w:rPr>
              <w:t>Realizing</w:t>
            </w:r>
            <w:r w:rsidR="00452143" w:rsidRPr="005C2253">
              <w:t xml:space="preserve"> </w:t>
            </w:r>
            <w:r w:rsidR="00452143" w:rsidRPr="005C2253">
              <w:rPr>
                <w:rFonts w:hint="eastAsia"/>
              </w:rPr>
              <w:t>Processor Affinity</w:t>
            </w:r>
          </w:p>
        </w:tc>
        <w:tc>
          <w:tcPr>
            <w:tcW w:w="7654" w:type="dxa"/>
            <w:tcBorders>
              <w:top w:val="nil"/>
              <w:bottom w:val="single" w:sz="8" w:space="0" w:color="auto"/>
            </w:tcBorders>
            <w:shd w:val="clear" w:color="auto" w:fill="auto"/>
            <w:vAlign w:val="bottom"/>
            <w:hideMark/>
          </w:tcPr>
          <w:p w14:paraId="55A25624" w14:textId="500E0089" w:rsidR="0023519C" w:rsidRPr="005C2253" w:rsidRDefault="00565DB1" w:rsidP="00565DB1">
            <w:pPr>
              <w:pStyle w:val="tablehead"/>
            </w:pPr>
            <w:r w:rsidRPr="005C2253">
              <w:rPr>
                <w:rFonts w:hint="eastAsia"/>
              </w:rPr>
              <w:t>Outline</w:t>
            </w:r>
          </w:p>
        </w:tc>
      </w:tr>
      <w:tr w:rsidR="0023519C" w:rsidRPr="005C2253" w14:paraId="55A25628" w14:textId="77777777" w:rsidTr="00280E1D">
        <w:trPr>
          <w:trHeight w:val="275"/>
        </w:trPr>
        <w:tc>
          <w:tcPr>
            <w:tcW w:w="2235" w:type="dxa"/>
            <w:tcBorders>
              <w:top w:val="single" w:sz="8" w:space="0" w:color="auto"/>
            </w:tcBorders>
            <w:shd w:val="clear" w:color="auto" w:fill="auto"/>
            <w:hideMark/>
          </w:tcPr>
          <w:p w14:paraId="55A25626" w14:textId="27F9BFC2" w:rsidR="00FE0243" w:rsidRPr="005C2253" w:rsidRDefault="00AA44C9" w:rsidP="00983BBF">
            <w:pPr>
              <w:pStyle w:val="tablebody"/>
            </w:pPr>
            <w:r w:rsidRPr="005C2253">
              <w:t>C</w:t>
            </w:r>
            <w:r w:rsidR="0023519C" w:rsidRPr="005C2253">
              <w:t>group</w:t>
            </w:r>
          </w:p>
        </w:tc>
        <w:tc>
          <w:tcPr>
            <w:tcW w:w="7654" w:type="dxa"/>
            <w:tcBorders>
              <w:top w:val="single" w:sz="8" w:space="0" w:color="auto"/>
            </w:tcBorders>
            <w:shd w:val="clear" w:color="auto" w:fill="auto"/>
            <w:hideMark/>
          </w:tcPr>
          <w:p w14:paraId="55A25627" w14:textId="73BE5E69" w:rsidR="00565DB1" w:rsidRPr="005C2253" w:rsidRDefault="00AA44C9">
            <w:pPr>
              <w:pStyle w:val="tablebody"/>
            </w:pPr>
            <w:r w:rsidRPr="005C2253">
              <w:t>C</w:t>
            </w:r>
            <w:r w:rsidR="002D74BE" w:rsidRPr="005C2253">
              <w:rPr>
                <w:rFonts w:hint="eastAsia"/>
              </w:rPr>
              <w:t>g</w:t>
            </w:r>
            <w:r w:rsidR="002D74BE" w:rsidRPr="005C2253">
              <w:t>r</w:t>
            </w:r>
            <w:r w:rsidR="002D74BE" w:rsidRPr="005C2253">
              <w:rPr>
                <w:rFonts w:hint="eastAsia"/>
              </w:rPr>
              <w:t>oup</w:t>
            </w:r>
            <w:r w:rsidR="002D74BE" w:rsidRPr="005C2253">
              <w:t xml:space="preserve"> is </w:t>
            </w:r>
            <w:r w:rsidR="00E56106" w:rsidRPr="005C2253">
              <w:t>a</w:t>
            </w:r>
            <w:r w:rsidR="002D74BE" w:rsidRPr="005C2253">
              <w:t xml:space="preserve"> Linux standard f</w:t>
            </w:r>
            <w:r w:rsidR="00E56106" w:rsidRPr="005C2253">
              <w:t>eature</w:t>
            </w:r>
            <w:r w:rsidR="002D74BE" w:rsidRPr="005C2253">
              <w:t xml:space="preserve">, </w:t>
            </w:r>
            <w:r w:rsidR="00773722" w:rsidRPr="005C2253">
              <w:t>wh</w:t>
            </w:r>
            <w:r w:rsidR="00773722" w:rsidRPr="005C2253">
              <w:rPr>
                <w:rFonts w:hint="eastAsia"/>
              </w:rPr>
              <w:t xml:space="preserve">ere </w:t>
            </w:r>
            <w:r w:rsidR="002D74BE" w:rsidRPr="005C2253">
              <w:t xml:space="preserve">processes </w:t>
            </w:r>
            <w:r w:rsidR="00773722" w:rsidRPr="005C2253">
              <w:rPr>
                <w:rFonts w:hint="eastAsia"/>
              </w:rPr>
              <w:t xml:space="preserve">are classified </w:t>
            </w:r>
            <w:r w:rsidR="006F1FA1" w:rsidRPr="005C2253">
              <w:t xml:space="preserve">into groups </w:t>
            </w:r>
            <w:r w:rsidR="00773722" w:rsidRPr="005C2253">
              <w:rPr>
                <w:rFonts w:hint="eastAsia"/>
              </w:rPr>
              <w:t xml:space="preserve">for control of </w:t>
            </w:r>
            <w:r w:rsidR="00A22F11" w:rsidRPr="005C2253">
              <w:t xml:space="preserve">the </w:t>
            </w:r>
            <w:r w:rsidR="00AA39E5" w:rsidRPr="005C2253">
              <w:t>assignment</w:t>
            </w:r>
            <w:r w:rsidR="00A22F11" w:rsidRPr="005C2253">
              <w:t xml:space="preserve"> of </w:t>
            </w:r>
            <w:r w:rsidR="002D74BE" w:rsidRPr="005C2253">
              <w:t>resources such as CPU</w:t>
            </w:r>
            <w:r w:rsidR="00773722" w:rsidRPr="005C2253">
              <w:rPr>
                <w:rFonts w:hint="eastAsia"/>
              </w:rPr>
              <w:t>s</w:t>
            </w:r>
            <w:r w:rsidR="002D74BE" w:rsidRPr="005C2253">
              <w:t xml:space="preserve"> and memory</w:t>
            </w:r>
            <w:r w:rsidR="006A7216" w:rsidRPr="005C2253">
              <w:t>.</w:t>
            </w:r>
            <w:r w:rsidR="006F1FA1" w:rsidRPr="005C2253">
              <w:t xml:space="preserve"> </w:t>
            </w:r>
            <w:r w:rsidR="00A22F11" w:rsidRPr="005C2253">
              <w:rPr>
                <w:rFonts w:hint="eastAsia"/>
              </w:rPr>
              <w:t>Cg</w:t>
            </w:r>
            <w:r w:rsidR="00A22F11" w:rsidRPr="005C2253">
              <w:t>r</w:t>
            </w:r>
            <w:r w:rsidR="00A22F11" w:rsidRPr="005C2253">
              <w:rPr>
                <w:rFonts w:hint="eastAsia"/>
              </w:rPr>
              <w:t>oup</w:t>
            </w:r>
            <w:r w:rsidR="00A22F11" w:rsidRPr="005C2253">
              <w:t xml:space="preserve"> can be handled </w:t>
            </w:r>
            <w:r w:rsidR="002D74BE" w:rsidRPr="005C2253">
              <w:t>through sysfs</w:t>
            </w:r>
            <w:r w:rsidR="00A22F11" w:rsidRPr="005C2253">
              <w:t>.</w:t>
            </w:r>
          </w:p>
        </w:tc>
      </w:tr>
      <w:tr w:rsidR="0023519C" w:rsidRPr="005C2253" w14:paraId="55A2562B" w14:textId="77777777" w:rsidTr="00280E1D">
        <w:trPr>
          <w:trHeight w:val="275"/>
        </w:trPr>
        <w:tc>
          <w:tcPr>
            <w:tcW w:w="2235" w:type="dxa"/>
            <w:tcBorders>
              <w:bottom w:val="single" w:sz="4" w:space="0" w:color="auto"/>
            </w:tcBorders>
            <w:shd w:val="clear" w:color="auto" w:fill="auto"/>
            <w:hideMark/>
          </w:tcPr>
          <w:p w14:paraId="55A25629" w14:textId="77777777" w:rsidR="0023519C" w:rsidRPr="005C2253" w:rsidRDefault="0023519C" w:rsidP="002737A6">
            <w:pPr>
              <w:pStyle w:val="tablebody"/>
            </w:pPr>
            <w:r w:rsidRPr="005C2253">
              <w:t>taskset</w:t>
            </w:r>
          </w:p>
        </w:tc>
        <w:tc>
          <w:tcPr>
            <w:tcW w:w="7654" w:type="dxa"/>
            <w:tcBorders>
              <w:bottom w:val="single" w:sz="4" w:space="0" w:color="auto"/>
            </w:tcBorders>
            <w:shd w:val="clear" w:color="auto" w:fill="auto"/>
            <w:hideMark/>
          </w:tcPr>
          <w:p w14:paraId="55A2562A" w14:textId="64493A2F" w:rsidR="00FE0243" w:rsidRPr="005C2253" w:rsidRDefault="00FE0243">
            <w:pPr>
              <w:pStyle w:val="tablebody"/>
            </w:pPr>
            <w:r w:rsidRPr="005C2253">
              <w:rPr>
                <w:rFonts w:hint="eastAsia"/>
              </w:rPr>
              <w:t xml:space="preserve">The taskset command can be used to realize </w:t>
            </w:r>
            <w:r w:rsidRPr="005C2253">
              <w:t>processor</w:t>
            </w:r>
            <w:r w:rsidRPr="005C2253">
              <w:rPr>
                <w:rFonts w:hint="eastAsia"/>
              </w:rPr>
              <w:t xml:space="preserve"> </w:t>
            </w:r>
            <w:r w:rsidRPr="005C2253">
              <w:t>affinity by specifying process ID</w:t>
            </w:r>
            <w:r w:rsidR="00773722" w:rsidRPr="005C2253">
              <w:rPr>
                <w:rFonts w:hint="eastAsia"/>
              </w:rPr>
              <w:t>s</w:t>
            </w:r>
            <w:r w:rsidRPr="005C2253">
              <w:t xml:space="preserve"> (PID</w:t>
            </w:r>
            <w:r w:rsidR="00773722" w:rsidRPr="005C2253">
              <w:rPr>
                <w:rFonts w:hint="eastAsia"/>
              </w:rPr>
              <w:t>s</w:t>
            </w:r>
            <w:r w:rsidRPr="005C2253">
              <w:t xml:space="preserve">) </w:t>
            </w:r>
            <w:r w:rsidR="00BA02F6" w:rsidRPr="005C2253">
              <w:t xml:space="preserve">and </w:t>
            </w:r>
            <w:r w:rsidR="00773722" w:rsidRPr="005C2253">
              <w:rPr>
                <w:rFonts w:hint="eastAsia"/>
              </w:rPr>
              <w:t xml:space="preserve">the </w:t>
            </w:r>
            <w:r w:rsidR="00BA02F6" w:rsidRPr="005C2253">
              <w:t>CPU</w:t>
            </w:r>
            <w:r w:rsidR="00773722" w:rsidRPr="005C2253">
              <w:rPr>
                <w:rFonts w:hint="eastAsia"/>
              </w:rPr>
              <w:t>s</w:t>
            </w:r>
            <w:r w:rsidR="005D1198">
              <w:t xml:space="preserve"> to </w:t>
            </w:r>
            <w:r w:rsidR="00BA02F6" w:rsidRPr="005C2253">
              <w:t xml:space="preserve">run </w:t>
            </w:r>
            <w:r w:rsidR="00773722" w:rsidRPr="005C2253">
              <w:rPr>
                <w:rFonts w:hint="eastAsia"/>
              </w:rPr>
              <w:t xml:space="preserve">the processes </w:t>
            </w:r>
            <w:r w:rsidRPr="005C2253">
              <w:t>from the command line.</w:t>
            </w:r>
            <w:r w:rsidR="00BA02F6" w:rsidRPr="005C2253">
              <w:t xml:space="preserve"> </w:t>
            </w:r>
            <w:r w:rsidR="00773722" w:rsidRPr="005C2253">
              <w:rPr>
                <w:rFonts w:hint="eastAsia"/>
              </w:rPr>
              <w:t xml:space="preserve">With </w:t>
            </w:r>
            <w:r w:rsidR="004B664B" w:rsidRPr="005C2253">
              <w:rPr>
                <w:rFonts w:hint="eastAsia"/>
              </w:rPr>
              <w:t xml:space="preserve">affinity through </w:t>
            </w:r>
            <w:r w:rsidR="00BA02F6" w:rsidRPr="005C2253">
              <w:t>t</w:t>
            </w:r>
            <w:r w:rsidR="00BA02F6" w:rsidRPr="005C2253">
              <w:rPr>
                <w:rFonts w:hint="eastAsia"/>
              </w:rPr>
              <w:t>he taskset command</w:t>
            </w:r>
            <w:r w:rsidR="00BA02F6" w:rsidRPr="005C2253">
              <w:t>, CPU</w:t>
            </w:r>
            <w:r w:rsidR="004B664B" w:rsidRPr="005C2253">
              <w:rPr>
                <w:rFonts w:hint="eastAsia"/>
              </w:rPr>
              <w:t>s</w:t>
            </w:r>
            <w:r w:rsidR="00BA02F6" w:rsidRPr="005C2253">
              <w:t xml:space="preserve"> must be </w:t>
            </w:r>
            <w:r w:rsidR="00AA39E5" w:rsidRPr="005C2253">
              <w:t>assign</w:t>
            </w:r>
            <w:r w:rsidR="00BA02F6" w:rsidRPr="005C2253">
              <w:t xml:space="preserve">ed </w:t>
            </w:r>
            <w:r w:rsidR="00773722" w:rsidRPr="005C2253">
              <w:rPr>
                <w:rFonts w:hint="eastAsia"/>
              </w:rPr>
              <w:t xml:space="preserve">per </w:t>
            </w:r>
            <w:r w:rsidR="00BA02F6" w:rsidRPr="005C2253">
              <w:t>process.</w:t>
            </w:r>
          </w:p>
        </w:tc>
      </w:tr>
      <w:tr w:rsidR="0023519C" w:rsidRPr="005C2253" w14:paraId="55A2562E" w14:textId="77777777" w:rsidTr="00280E1D">
        <w:trPr>
          <w:trHeight w:val="275"/>
        </w:trPr>
        <w:tc>
          <w:tcPr>
            <w:tcW w:w="2235" w:type="dxa"/>
            <w:tcBorders>
              <w:top w:val="single" w:sz="4" w:space="0" w:color="auto"/>
              <w:bottom w:val="single" w:sz="8" w:space="0" w:color="auto"/>
            </w:tcBorders>
            <w:shd w:val="clear" w:color="auto" w:fill="auto"/>
            <w:hideMark/>
          </w:tcPr>
          <w:p w14:paraId="55A2562C" w14:textId="77777777" w:rsidR="0023519C" w:rsidRPr="005C2253" w:rsidRDefault="0023519C" w:rsidP="002737A6">
            <w:pPr>
              <w:pStyle w:val="tablebody"/>
            </w:pPr>
            <w:r w:rsidRPr="005C2253">
              <w:t>sched_setaffinity</w:t>
            </w:r>
          </w:p>
        </w:tc>
        <w:tc>
          <w:tcPr>
            <w:tcW w:w="7654" w:type="dxa"/>
            <w:tcBorders>
              <w:top w:val="single" w:sz="4" w:space="0" w:color="auto"/>
              <w:bottom w:val="single" w:sz="8" w:space="0" w:color="auto"/>
            </w:tcBorders>
            <w:shd w:val="clear" w:color="auto" w:fill="auto"/>
            <w:hideMark/>
          </w:tcPr>
          <w:p w14:paraId="55A2562D" w14:textId="728D096F" w:rsidR="00FE0243" w:rsidRPr="005C2253" w:rsidRDefault="000F121C">
            <w:pPr>
              <w:pStyle w:val="tablebody"/>
            </w:pPr>
            <w:r w:rsidRPr="005C2253">
              <w:t>Calling t</w:t>
            </w:r>
            <w:r w:rsidR="00FE0243" w:rsidRPr="005C2253">
              <w:rPr>
                <w:rFonts w:hint="eastAsia"/>
              </w:rPr>
              <w:t>he</w:t>
            </w:r>
            <w:r w:rsidR="00FE0243" w:rsidRPr="005C2253">
              <w:t xml:space="preserve"> sched_setaffinity function</w:t>
            </w:r>
            <w:r w:rsidRPr="005C2253">
              <w:t xml:space="preserve"> in </w:t>
            </w:r>
            <w:r w:rsidR="00773722" w:rsidRPr="005C2253">
              <w:rPr>
                <w:rFonts w:hint="eastAsia"/>
              </w:rPr>
              <w:t xml:space="preserve">a </w:t>
            </w:r>
            <w:r w:rsidRPr="005C2253">
              <w:t>program enables the execution of a p</w:t>
            </w:r>
            <w:r w:rsidR="00702A24" w:rsidRPr="005C2253">
              <w:t>r</w:t>
            </w:r>
            <w:r w:rsidRPr="005C2253">
              <w:t xml:space="preserve">ocess </w:t>
            </w:r>
            <w:r w:rsidR="006451CC" w:rsidRPr="005C2253">
              <w:t>on</w:t>
            </w:r>
            <w:r w:rsidRPr="005C2253">
              <w:t xml:space="preserve"> a specified CPU.</w:t>
            </w:r>
            <w:r w:rsidR="00983BBF" w:rsidRPr="005C2253">
              <w:t xml:space="preserve"> </w:t>
            </w:r>
            <w:r w:rsidR="00983BBF" w:rsidRPr="005C2253">
              <w:rPr>
                <w:rFonts w:hint="eastAsia"/>
              </w:rPr>
              <w:t xml:space="preserve">With affinity through </w:t>
            </w:r>
            <w:r w:rsidR="00983BBF" w:rsidRPr="005C2253">
              <w:t>t</w:t>
            </w:r>
            <w:r w:rsidR="00983BBF" w:rsidRPr="005C2253">
              <w:rPr>
                <w:rFonts w:hint="eastAsia"/>
              </w:rPr>
              <w:t>he</w:t>
            </w:r>
            <w:r w:rsidR="00983BBF" w:rsidRPr="005C2253">
              <w:t xml:space="preserve"> sched_setaffinity function, CPU</w:t>
            </w:r>
            <w:r w:rsidR="00983BBF" w:rsidRPr="005C2253">
              <w:rPr>
                <w:rFonts w:hint="eastAsia"/>
              </w:rPr>
              <w:t>s</w:t>
            </w:r>
            <w:r w:rsidR="00983BBF" w:rsidRPr="005C2253">
              <w:t xml:space="preserve"> must be assigned </w:t>
            </w:r>
            <w:r w:rsidR="00983BBF" w:rsidRPr="005C2253">
              <w:rPr>
                <w:rFonts w:hint="eastAsia"/>
              </w:rPr>
              <w:t xml:space="preserve">per </w:t>
            </w:r>
            <w:r w:rsidR="00983BBF" w:rsidRPr="005C2253">
              <w:t>process.</w:t>
            </w:r>
          </w:p>
        </w:tc>
      </w:tr>
    </w:tbl>
    <w:p w14:paraId="55A2562F" w14:textId="77777777" w:rsidR="0023519C" w:rsidRPr="005C2253" w:rsidRDefault="0023519C" w:rsidP="0007298A">
      <w:pPr>
        <w:pStyle w:val="tableend"/>
      </w:pPr>
    </w:p>
    <w:p w14:paraId="55A25630" w14:textId="77777777" w:rsidR="0023519C" w:rsidRPr="005C2253" w:rsidRDefault="0023519C" w:rsidP="0007298A">
      <w:pPr>
        <w:pStyle w:val="Space"/>
      </w:pPr>
    </w:p>
    <w:p w14:paraId="55A25631" w14:textId="77777777" w:rsidR="0007298A" w:rsidRPr="005C2253" w:rsidRDefault="0007298A" w:rsidP="00391C67"/>
    <w:p w14:paraId="55A25632" w14:textId="77777777" w:rsidR="001A372C" w:rsidRPr="005C2253" w:rsidRDefault="001A372C" w:rsidP="00391C67">
      <w:pPr>
        <w:sectPr w:rsidR="001A372C" w:rsidRPr="005C2253" w:rsidSect="00C65628">
          <w:headerReference w:type="default" r:id="rId20"/>
          <w:footerReference w:type="default" r:id="rId21"/>
          <w:pgSz w:w="11907" w:h="16840" w:code="9"/>
          <w:pgMar w:top="567" w:right="1134" w:bottom="567" w:left="1134" w:header="851" w:footer="567" w:gutter="0"/>
          <w:cols w:space="360"/>
          <w:docGrid w:linePitch="272"/>
        </w:sectPr>
      </w:pPr>
    </w:p>
    <w:p w14:paraId="55A25633" w14:textId="46EB7B18" w:rsidR="0023519C" w:rsidRPr="005C2253" w:rsidRDefault="00280E1D" w:rsidP="00280E1D">
      <w:pPr>
        <w:pStyle w:val="Heading2"/>
      </w:pPr>
      <w:bookmarkStart w:id="89" w:name="_Toc475972847"/>
      <w:r w:rsidRPr="005C2253">
        <w:lastRenderedPageBreak/>
        <w:t>Overview of Cgroup</w:t>
      </w:r>
      <w:bookmarkEnd w:id="89"/>
    </w:p>
    <w:p w14:paraId="55A25634" w14:textId="52DE2FB8" w:rsidR="0023519C" w:rsidRPr="005C2253" w:rsidRDefault="00280E1D" w:rsidP="00280E1D">
      <w:pPr>
        <w:pStyle w:val="Heading3"/>
      </w:pPr>
      <w:bookmarkStart w:id="90" w:name="_Toc475972848"/>
      <w:r w:rsidRPr="005C2253">
        <w:t>Cgroup</w:t>
      </w:r>
      <w:bookmarkEnd w:id="90"/>
    </w:p>
    <w:p w14:paraId="5B10FAAD" w14:textId="703250F8" w:rsidR="0097076F" w:rsidRPr="005C2253" w:rsidRDefault="009C66EA" w:rsidP="0097076F">
      <w:r w:rsidRPr="009C66EA">
        <w:t>Cgroup is</w:t>
      </w:r>
      <w:r w:rsidR="00773722" w:rsidRPr="005C2253">
        <w:rPr>
          <w:rFonts w:hint="eastAsia"/>
        </w:rPr>
        <w:t xml:space="preserve"> </w:t>
      </w:r>
      <w:r w:rsidR="00702A24" w:rsidRPr="005C2253">
        <w:t>a</w:t>
      </w:r>
      <w:r w:rsidR="0097076F" w:rsidRPr="005C2253">
        <w:t xml:space="preserve"> </w:t>
      </w:r>
      <w:r w:rsidR="00773722" w:rsidRPr="005C2253">
        <w:t xml:space="preserve">standard </w:t>
      </w:r>
      <w:r w:rsidR="0097076F" w:rsidRPr="005C2253">
        <w:t>Linux f</w:t>
      </w:r>
      <w:r w:rsidR="00702A24" w:rsidRPr="005C2253">
        <w:t>eature</w:t>
      </w:r>
      <w:r w:rsidR="00773722" w:rsidRPr="005C2253">
        <w:rPr>
          <w:rFonts w:hint="eastAsia"/>
        </w:rPr>
        <w:t xml:space="preserve"> in </w:t>
      </w:r>
      <w:r w:rsidR="0097076F" w:rsidRPr="005C2253">
        <w:t xml:space="preserve">which </w:t>
      </w:r>
      <w:r w:rsidR="006F1FA1" w:rsidRPr="005C2253">
        <w:t xml:space="preserve">processes </w:t>
      </w:r>
      <w:r w:rsidR="00773722" w:rsidRPr="005C2253">
        <w:rPr>
          <w:rFonts w:hint="eastAsia"/>
        </w:rPr>
        <w:t xml:space="preserve">are </w:t>
      </w:r>
      <w:r w:rsidR="00773722" w:rsidRPr="005C2253">
        <w:t>classifie</w:t>
      </w:r>
      <w:r w:rsidR="00773722" w:rsidRPr="005C2253">
        <w:rPr>
          <w:rFonts w:hint="eastAsia"/>
        </w:rPr>
        <w:t>d</w:t>
      </w:r>
      <w:r w:rsidR="00773722" w:rsidRPr="005C2253">
        <w:t xml:space="preserve"> </w:t>
      </w:r>
      <w:r w:rsidR="006F1FA1" w:rsidRPr="005C2253">
        <w:t xml:space="preserve">into groups </w:t>
      </w:r>
      <w:r w:rsidR="00773722" w:rsidRPr="005C2253">
        <w:rPr>
          <w:rFonts w:hint="eastAsia"/>
        </w:rPr>
        <w:t xml:space="preserve">for </w:t>
      </w:r>
      <w:r w:rsidR="006F1FA1" w:rsidRPr="005C2253">
        <w:t>control</w:t>
      </w:r>
      <w:r w:rsidR="00773722" w:rsidRPr="005C2253">
        <w:rPr>
          <w:rFonts w:hint="eastAsia"/>
        </w:rPr>
        <w:t xml:space="preserve"> of</w:t>
      </w:r>
      <w:r w:rsidR="006F1FA1" w:rsidRPr="005C2253">
        <w:t xml:space="preserve"> the </w:t>
      </w:r>
      <w:r w:rsidR="00AA39E5" w:rsidRPr="005C2253">
        <w:t>assignment</w:t>
      </w:r>
      <w:r w:rsidR="006F1FA1" w:rsidRPr="005C2253">
        <w:t xml:space="preserve"> of resources such as CPU</w:t>
      </w:r>
      <w:r w:rsidR="00773722" w:rsidRPr="005C2253">
        <w:rPr>
          <w:rFonts w:hint="eastAsia"/>
        </w:rPr>
        <w:t>s</w:t>
      </w:r>
      <w:r w:rsidR="006F1FA1" w:rsidRPr="005C2253">
        <w:t xml:space="preserve"> and memory.</w:t>
      </w:r>
      <w:r w:rsidR="00BC2634" w:rsidRPr="005C2253">
        <w:t xml:space="preserve"> Multiple groups can be created. Processes classified in the same group run by using specified resources. </w:t>
      </w:r>
      <w:r w:rsidR="002F02AE" w:rsidRPr="005C2253">
        <w:t>Applying cg</w:t>
      </w:r>
      <w:r w:rsidR="001A09D6" w:rsidRPr="005C2253">
        <w:t>r</w:t>
      </w:r>
      <w:r>
        <w:t>oup</w:t>
      </w:r>
      <w:r w:rsidR="00077B93" w:rsidRPr="005C2253">
        <w:t xml:space="preserve"> </w:t>
      </w:r>
      <w:r w:rsidR="00773722" w:rsidRPr="005C2253">
        <w:rPr>
          <w:rFonts w:hint="eastAsia"/>
        </w:rPr>
        <w:t xml:space="preserve">in an </w:t>
      </w:r>
      <w:r w:rsidR="002F02AE" w:rsidRPr="005C2253">
        <w:t xml:space="preserve">environment where </w:t>
      </w:r>
      <w:r w:rsidR="00BC2634" w:rsidRPr="005C2253">
        <w:t>the CA57</w:t>
      </w:r>
      <w:r w:rsidR="00773722" w:rsidRPr="005C2253">
        <w:rPr>
          <w:rFonts w:hint="eastAsia"/>
        </w:rPr>
        <w:t>s</w:t>
      </w:r>
      <w:r w:rsidR="00BC2634" w:rsidRPr="005C2253">
        <w:t xml:space="preserve"> and CA53</w:t>
      </w:r>
      <w:r w:rsidR="00773722" w:rsidRPr="005C2253">
        <w:rPr>
          <w:rFonts w:hint="eastAsia"/>
        </w:rPr>
        <w:t>s</w:t>
      </w:r>
      <w:r w:rsidR="00BC2634" w:rsidRPr="005C2253">
        <w:t xml:space="preserve"> are booted </w:t>
      </w:r>
      <w:r w:rsidR="0042012C" w:rsidRPr="005C2253">
        <w:rPr>
          <w:rFonts w:hint="eastAsia"/>
        </w:rPr>
        <w:t xml:space="preserve">up </w:t>
      </w:r>
      <w:r w:rsidR="00BC2634" w:rsidRPr="005C2253">
        <w:t>at the same time</w:t>
      </w:r>
      <w:r w:rsidR="002F02AE" w:rsidRPr="005C2253">
        <w:t xml:space="preserve"> allows the classification of applications </w:t>
      </w:r>
      <w:r w:rsidR="00773722" w:rsidRPr="005C2253">
        <w:rPr>
          <w:rFonts w:hint="eastAsia"/>
        </w:rPr>
        <w:t xml:space="preserve">for execution on a </w:t>
      </w:r>
      <w:r w:rsidR="00924616" w:rsidRPr="005C2253">
        <w:t>CA57</w:t>
      </w:r>
      <w:r w:rsidR="006A7216" w:rsidRPr="005C2253">
        <w:t xml:space="preserve"> </w:t>
      </w:r>
      <w:r w:rsidR="00773722" w:rsidRPr="005C2253">
        <w:rPr>
          <w:rFonts w:hint="eastAsia"/>
        </w:rPr>
        <w:t xml:space="preserve">or a </w:t>
      </w:r>
      <w:r w:rsidR="00924616" w:rsidRPr="005C2253">
        <w:t>CA53</w:t>
      </w:r>
      <w:r w:rsidR="001A09D6" w:rsidRPr="005C2253">
        <w:t xml:space="preserve">, </w:t>
      </w:r>
      <w:r w:rsidR="00773722" w:rsidRPr="005C2253">
        <w:rPr>
          <w:rFonts w:hint="eastAsia"/>
        </w:rPr>
        <w:t xml:space="preserve">so </w:t>
      </w:r>
      <w:r w:rsidR="001A09D6" w:rsidRPr="005C2253">
        <w:t xml:space="preserve">the applications </w:t>
      </w:r>
      <w:r w:rsidR="00077B93" w:rsidRPr="005C2253">
        <w:t xml:space="preserve">only run </w:t>
      </w:r>
      <w:r w:rsidR="006451CC" w:rsidRPr="005C2253">
        <w:t>on</w:t>
      </w:r>
      <w:r w:rsidR="001A09D6" w:rsidRPr="005C2253">
        <w:t xml:space="preserve"> </w:t>
      </w:r>
      <w:r w:rsidR="00773722" w:rsidRPr="005C2253">
        <w:rPr>
          <w:rFonts w:hint="eastAsia"/>
        </w:rPr>
        <w:t xml:space="preserve">a </w:t>
      </w:r>
      <w:r w:rsidR="001A09D6" w:rsidRPr="005C2253">
        <w:t xml:space="preserve">specified CPU resource </w:t>
      </w:r>
      <w:r w:rsidR="002F02AE" w:rsidRPr="005C2253">
        <w:t>as shown in figure 1-2.</w:t>
      </w:r>
    </w:p>
    <w:p w14:paraId="55A25636" w14:textId="77777777" w:rsidR="009E7356" w:rsidRPr="005C2253" w:rsidRDefault="009E7356" w:rsidP="009E7356">
      <w:pPr>
        <w:pStyle w:val="Space"/>
        <w:rPr>
          <w:lang w:eastAsia="zh-TW"/>
        </w:rPr>
      </w:pPr>
    </w:p>
    <w:p w14:paraId="55A25637" w14:textId="1D5AC87A" w:rsidR="0023519C" w:rsidRPr="005C2253" w:rsidRDefault="005D1198" w:rsidP="00745054">
      <w:pPr>
        <w:pStyle w:val="box"/>
      </w:pPr>
      <w:r w:rsidRPr="005C2253">
        <w:rPr>
          <w:noProof/>
        </w:rPr>
        <mc:AlternateContent>
          <mc:Choice Requires="wps">
            <w:drawing>
              <wp:anchor distT="0" distB="0" distL="114300" distR="114300" simplePos="0" relativeHeight="251670528" behindDoc="0" locked="0" layoutInCell="1" allowOverlap="1" wp14:anchorId="55A25799" wp14:editId="6E8FDAD6">
                <wp:simplePos x="0" y="0"/>
                <wp:positionH relativeFrom="column">
                  <wp:posOffset>4330700</wp:posOffset>
                </wp:positionH>
                <wp:positionV relativeFrom="paragraph">
                  <wp:posOffset>1831340</wp:posOffset>
                </wp:positionV>
                <wp:extent cx="1066800" cy="518160"/>
                <wp:effectExtent l="0" t="0" r="0" b="0"/>
                <wp:wrapNone/>
                <wp:docPr id="281"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EC99" w14:textId="77777777" w:rsidR="00B22CED" w:rsidRPr="005D1198" w:rsidRDefault="00B22CED" w:rsidP="005D1198">
                            <w:pPr>
                              <w:pStyle w:val="NormalWeb"/>
                              <w:spacing w:after="0" w:line="240" w:lineRule="exact"/>
                              <w:rPr>
                                <w:rFonts w:ascii="Arial" w:eastAsia="メイリオ" w:hAnsi="Arial" w:cs="Arial"/>
                                <w:sz w:val="18"/>
                                <w:szCs w:val="18"/>
                              </w:rPr>
                            </w:pPr>
                            <w:r w:rsidRPr="005D1198">
                              <w:rPr>
                                <w:rFonts w:ascii="Arial" w:eastAsia="メイリオ" w:hAnsi="Arial" w:cs="Arial"/>
                                <w:sz w:val="18"/>
                                <w:szCs w:val="18"/>
                              </w:rPr>
                              <w:t xml:space="preserve">Applying processor </w:t>
                            </w:r>
                          </w:p>
                          <w:p w14:paraId="56BA6D60" w14:textId="77777777" w:rsidR="00B22CED" w:rsidRPr="005D1198" w:rsidRDefault="00B22CED" w:rsidP="005D1198">
                            <w:pPr>
                              <w:pStyle w:val="NormalWeb"/>
                              <w:spacing w:after="0" w:line="240" w:lineRule="exact"/>
                              <w:rPr>
                                <w:rFonts w:ascii="Arial" w:eastAsia="メイリオ" w:hAnsi="Arial" w:cs="Arial"/>
                                <w:sz w:val="18"/>
                                <w:szCs w:val="18"/>
                              </w:rPr>
                            </w:pPr>
                            <w:r w:rsidRPr="005D1198">
                              <w:rPr>
                                <w:rFonts w:ascii="Arial" w:eastAsia="メイリオ" w:hAnsi="Arial" w:cs="Arial"/>
                                <w:sz w:val="18"/>
                                <w:szCs w:val="18"/>
                              </w:rPr>
                              <w:t xml:space="preserve">affinity through </w:t>
                            </w:r>
                          </w:p>
                          <w:p w14:paraId="0295552B" w14:textId="58C58276" w:rsidR="00B22CED" w:rsidRPr="005D1198" w:rsidRDefault="00B22CED" w:rsidP="005D1198">
                            <w:pPr>
                              <w:pStyle w:val="NormalWeb"/>
                              <w:spacing w:after="0" w:line="240" w:lineRule="exact"/>
                              <w:rPr>
                                <w:rFonts w:ascii="Arial" w:eastAsia="メイリオ" w:hAnsi="Arial" w:cs="Arial"/>
                                <w:sz w:val="18"/>
                                <w:szCs w:val="18"/>
                              </w:rPr>
                            </w:pPr>
                            <w:r>
                              <w:rPr>
                                <w:rFonts w:ascii="Arial" w:eastAsia="メイリオ" w:hAnsi="Arial" w:cs="Arial"/>
                                <w:sz w:val="18"/>
                                <w:szCs w:val="18"/>
                              </w:rPr>
                              <w:t>cgroup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99" id="テキスト ボックス 6" o:spid="_x0000_s1044" type="#_x0000_t202" style="position:absolute;left:0;text-align:left;margin-left:341pt;margin-top:144.2pt;width:84pt;height:4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" filled="f" stroked="f">
                <v:textbox style="mso-fit-shape-to-text:t" inset="0,0,0,0">
                  <w:txbxContent>
                    <w:p w14:paraId="251CEC99" w14:textId="77777777" w:rsidR="00B22CED" w:rsidRPr="005D1198" w:rsidRDefault="00B22CED" w:rsidP="005D1198">
                      <w:pPr>
                        <w:pStyle w:val="Web"/>
                        <w:spacing w:after="0" w:line="240" w:lineRule="exact"/>
                        <w:rPr>
                          <w:rFonts w:ascii="Arial" w:eastAsia="メイリオ" w:hAnsi="Arial" w:cs="Arial"/>
                          <w:sz w:val="18"/>
                          <w:szCs w:val="18"/>
                        </w:rPr>
                      </w:pPr>
                      <w:r w:rsidRPr="005D1198">
                        <w:rPr>
                          <w:rFonts w:ascii="Arial" w:eastAsia="メイリオ" w:hAnsi="Arial" w:cs="Arial"/>
                          <w:sz w:val="18"/>
                          <w:szCs w:val="18"/>
                        </w:rPr>
                        <w:t xml:space="preserve">Applying processor </w:t>
                      </w:r>
                    </w:p>
                    <w:p w14:paraId="56BA6D60" w14:textId="77777777" w:rsidR="00B22CED" w:rsidRPr="005D1198" w:rsidRDefault="00B22CED" w:rsidP="005D1198">
                      <w:pPr>
                        <w:pStyle w:val="Web"/>
                        <w:spacing w:after="0" w:line="240" w:lineRule="exact"/>
                        <w:rPr>
                          <w:rFonts w:ascii="Arial" w:eastAsia="メイリオ" w:hAnsi="Arial" w:cs="Arial"/>
                          <w:sz w:val="18"/>
                          <w:szCs w:val="18"/>
                        </w:rPr>
                      </w:pPr>
                      <w:r w:rsidRPr="005D1198">
                        <w:rPr>
                          <w:rFonts w:ascii="Arial" w:eastAsia="メイリオ" w:hAnsi="Arial" w:cs="Arial"/>
                          <w:sz w:val="18"/>
                          <w:szCs w:val="18"/>
                        </w:rPr>
                        <w:t xml:space="preserve">affinity through </w:t>
                      </w:r>
                    </w:p>
                    <w:p w14:paraId="0295552B" w14:textId="58C58276" w:rsidR="00B22CED" w:rsidRPr="005D1198" w:rsidRDefault="00B22CED" w:rsidP="005D1198">
                      <w:pPr>
                        <w:pStyle w:val="Web"/>
                        <w:spacing w:after="0" w:line="240" w:lineRule="exact"/>
                        <w:rPr>
                          <w:rFonts w:ascii="Arial" w:eastAsia="メイリオ" w:hAnsi="Arial" w:cs="Arial"/>
                          <w:sz w:val="18"/>
                          <w:szCs w:val="18"/>
                        </w:rPr>
                      </w:pPr>
                      <w:proofErr w:type="spellStart"/>
                      <w:r>
                        <w:rPr>
                          <w:rFonts w:ascii="Arial" w:eastAsia="メイリオ" w:hAnsi="Arial" w:cs="Arial"/>
                          <w:sz w:val="18"/>
                          <w:szCs w:val="18"/>
                        </w:rPr>
                        <w:t>cgroup</w:t>
                      </w:r>
                      <w:proofErr w:type="spellEnd"/>
                    </w:p>
                  </w:txbxContent>
                </v:textbox>
              </v:shape>
            </w:pict>
          </mc:Fallback>
        </mc:AlternateContent>
      </w:r>
      <w:r w:rsidRPr="005C2253">
        <w:rPr>
          <w:noProof/>
        </w:rPr>
        <mc:AlternateContent>
          <mc:Choice Requires="wps">
            <w:drawing>
              <wp:anchor distT="0" distB="0" distL="114300" distR="114300" simplePos="0" relativeHeight="251693056" behindDoc="0" locked="0" layoutInCell="1" allowOverlap="1" wp14:anchorId="55A25785" wp14:editId="392AC7CF">
                <wp:simplePos x="0" y="0"/>
                <wp:positionH relativeFrom="column">
                  <wp:posOffset>6424295</wp:posOffset>
                </wp:positionH>
                <wp:positionV relativeFrom="paragraph">
                  <wp:posOffset>1529080</wp:posOffset>
                </wp:positionV>
                <wp:extent cx="633730" cy="152400"/>
                <wp:effectExtent l="0" t="0" r="13970" b="0"/>
                <wp:wrapNone/>
                <wp:docPr id="272"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37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D" w14:textId="4BA72103" w:rsidR="00B22CED" w:rsidRPr="005D1198" w:rsidRDefault="00B22CED" w:rsidP="001A372C">
                            <w:pPr>
                              <w:pStyle w:val="NormalWeb"/>
                              <w:spacing w:after="0" w:line="240" w:lineRule="exact"/>
                              <w:rPr>
                                <w:rFonts w:ascii="Arial" w:eastAsia="メイリオ" w:hAnsi="Arial" w:cs="Arial"/>
                                <w:sz w:val="20"/>
                                <w:szCs w:val="20"/>
                              </w:rPr>
                            </w:pPr>
                            <w:r w:rsidRPr="005D1198">
                              <w:rPr>
                                <w:rFonts w:ascii="Arial" w:eastAsia="メイリオ" w:hAnsi="Arial" w:cs="Arial"/>
                                <w:color w:val="000000"/>
                                <w:kern w:val="24"/>
                                <w:sz w:val="20"/>
                                <w:szCs w:val="20"/>
                              </w:rPr>
                              <w:t>App.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85" id="Text Box 657" o:spid="_x0000_s1045" type="#_x0000_t202" style="position:absolute;left:0;text-align:left;margin-left:505.85pt;margin-top:120.4pt;width:49.9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" filled="f" stroked="f">
                <v:path arrowok="t"/>
                <v:textbox style="mso-fit-shape-to-text:t" inset="0,0,0,0">
                  <w:txbxContent>
                    <w:p w14:paraId="55A2582D" w14:textId="4BA72103" w:rsidR="00B22CED" w:rsidRPr="005D1198" w:rsidRDefault="00B22CED" w:rsidP="001A372C">
                      <w:pPr>
                        <w:pStyle w:val="Web"/>
                        <w:spacing w:after="0" w:line="240" w:lineRule="exact"/>
                        <w:rPr>
                          <w:rFonts w:ascii="Arial" w:eastAsia="メイリオ" w:hAnsi="Arial" w:cs="Arial"/>
                          <w:sz w:val="20"/>
                          <w:szCs w:val="20"/>
                        </w:rPr>
                      </w:pPr>
                      <w:r w:rsidRPr="005D1198">
                        <w:rPr>
                          <w:rFonts w:ascii="Arial" w:eastAsia="メイリオ" w:hAnsi="Arial" w:cs="Arial"/>
                          <w:color w:val="000000"/>
                          <w:kern w:val="24"/>
                          <w:sz w:val="20"/>
                          <w:szCs w:val="20"/>
                        </w:rPr>
                        <w:t>App. 1</w:t>
                      </w:r>
                    </w:p>
                  </w:txbxContent>
                </v:textbox>
              </v:shape>
            </w:pict>
          </mc:Fallback>
        </mc:AlternateContent>
      </w:r>
      <w:r w:rsidRPr="005C2253">
        <w:rPr>
          <w:noProof/>
        </w:rPr>
        <mc:AlternateContent>
          <mc:Choice Requires="wps">
            <w:drawing>
              <wp:anchor distT="0" distB="0" distL="114300" distR="114300" simplePos="0" relativeHeight="251694080" behindDoc="0" locked="0" layoutInCell="1" allowOverlap="1" wp14:anchorId="55A25784" wp14:editId="2B4CB790">
                <wp:simplePos x="0" y="0"/>
                <wp:positionH relativeFrom="column">
                  <wp:posOffset>8443595</wp:posOffset>
                </wp:positionH>
                <wp:positionV relativeFrom="paragraph">
                  <wp:posOffset>2132330</wp:posOffset>
                </wp:positionV>
                <wp:extent cx="473075" cy="217170"/>
                <wp:effectExtent l="0" t="0" r="3175" b="11430"/>
                <wp:wrapNone/>
                <wp:docPr id="273"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307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C" w14:textId="65AA5325" w:rsidR="00B22CED" w:rsidRPr="005D1198" w:rsidRDefault="00B22CED" w:rsidP="001A372C">
                            <w:pPr>
                              <w:pStyle w:val="NormalWeb"/>
                              <w:spacing w:after="0" w:line="240" w:lineRule="exact"/>
                              <w:rPr>
                                <w:rFonts w:ascii="Arial" w:eastAsia="メイリオ" w:hAnsi="Arial" w:cs="Arial"/>
                                <w:sz w:val="20"/>
                                <w:szCs w:val="20"/>
                              </w:rPr>
                            </w:pPr>
                            <w:r w:rsidRPr="005D1198">
                              <w:rPr>
                                <w:rFonts w:ascii="Arial" w:eastAsia="メイリオ" w:hAnsi="Arial" w:cs="Arial"/>
                                <w:color w:val="000000"/>
                                <w:kern w:val="24"/>
                                <w:sz w:val="20"/>
                                <w:szCs w:val="20"/>
                              </w:rPr>
                              <w:t>App.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84" id="Text Box 658" o:spid="_x0000_s1046" type="#_x0000_t202" style="position:absolute;left:0;text-align:left;margin-left:664.85pt;margin-top:167.9pt;width:37.25pt;height:17.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" filled="f" stroked="f">
                <v:path arrowok="t"/>
                <v:textbox inset="0,0,0,0">
                  <w:txbxContent>
                    <w:p w14:paraId="55A2582C" w14:textId="65AA5325" w:rsidR="00B22CED" w:rsidRPr="005D1198" w:rsidRDefault="00B22CED" w:rsidP="001A372C">
                      <w:pPr>
                        <w:pStyle w:val="Web"/>
                        <w:spacing w:after="0" w:line="240" w:lineRule="exact"/>
                        <w:rPr>
                          <w:rFonts w:ascii="Arial" w:eastAsia="メイリオ" w:hAnsi="Arial" w:cs="Arial"/>
                          <w:sz w:val="20"/>
                          <w:szCs w:val="20"/>
                        </w:rPr>
                      </w:pPr>
                      <w:r w:rsidRPr="005D1198">
                        <w:rPr>
                          <w:rFonts w:ascii="Arial" w:eastAsia="メイリオ" w:hAnsi="Arial" w:cs="Arial"/>
                          <w:color w:val="000000"/>
                          <w:kern w:val="24"/>
                          <w:sz w:val="20"/>
                          <w:szCs w:val="20"/>
                        </w:rPr>
                        <w:t>App. 2</w:t>
                      </w:r>
                    </w:p>
                  </w:txbxContent>
                </v:textbox>
              </v:shape>
            </w:pict>
          </mc:Fallback>
        </mc:AlternateContent>
      </w:r>
      <w:r w:rsidRPr="005C2253">
        <w:rPr>
          <w:noProof/>
        </w:rPr>
        <mc:AlternateContent>
          <mc:Choice Requires="wps">
            <w:drawing>
              <wp:anchor distT="0" distB="0" distL="114300" distR="114300" simplePos="0" relativeHeight="251695104" behindDoc="0" locked="0" layoutInCell="1" allowOverlap="1" wp14:anchorId="55A25783" wp14:editId="6314AD64">
                <wp:simplePos x="0" y="0"/>
                <wp:positionH relativeFrom="column">
                  <wp:posOffset>9110980</wp:posOffset>
                </wp:positionH>
                <wp:positionV relativeFrom="paragraph">
                  <wp:posOffset>2124075</wp:posOffset>
                </wp:positionV>
                <wp:extent cx="469900" cy="205105"/>
                <wp:effectExtent l="0" t="0" r="6350" b="4445"/>
                <wp:wrapNone/>
                <wp:docPr id="274"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99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B" w14:textId="5244913A" w:rsidR="00B22CED" w:rsidRPr="005D1198" w:rsidRDefault="00B22CED" w:rsidP="001A372C">
                            <w:pPr>
                              <w:pStyle w:val="NormalWeb"/>
                              <w:spacing w:after="0" w:line="240" w:lineRule="exact"/>
                              <w:rPr>
                                <w:rFonts w:ascii="Arial" w:eastAsia="メイリオ" w:hAnsi="Arial" w:cs="Arial"/>
                                <w:sz w:val="20"/>
                                <w:szCs w:val="20"/>
                              </w:rPr>
                            </w:pPr>
                            <w:r w:rsidRPr="005D1198">
                              <w:rPr>
                                <w:rFonts w:ascii="Arial" w:eastAsia="メイリオ" w:hAnsi="Arial" w:cs="Arial"/>
                                <w:color w:val="000000"/>
                                <w:kern w:val="24"/>
                                <w:sz w:val="20"/>
                                <w:szCs w:val="20"/>
                              </w:rPr>
                              <w:t>App.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83" id="Text Box 659" o:spid="_x0000_s1047" type="#_x0000_t202" style="position:absolute;left:0;text-align:left;margin-left:717.4pt;margin-top:167.25pt;width:37pt;height:1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" filled="f" stroked="f">
                <v:path arrowok="t"/>
                <v:textbox inset="0,0,0,0">
                  <w:txbxContent>
                    <w:p w14:paraId="55A2582B" w14:textId="5244913A" w:rsidR="00B22CED" w:rsidRPr="005D1198" w:rsidRDefault="00B22CED" w:rsidP="001A372C">
                      <w:pPr>
                        <w:pStyle w:val="Web"/>
                        <w:spacing w:after="0" w:line="240" w:lineRule="exact"/>
                        <w:rPr>
                          <w:rFonts w:ascii="Arial" w:eastAsia="メイリオ" w:hAnsi="Arial" w:cs="Arial"/>
                          <w:sz w:val="20"/>
                          <w:szCs w:val="20"/>
                        </w:rPr>
                      </w:pPr>
                      <w:r w:rsidRPr="005D1198">
                        <w:rPr>
                          <w:rFonts w:ascii="Arial" w:eastAsia="メイリオ" w:hAnsi="Arial" w:cs="Arial"/>
                          <w:color w:val="000000"/>
                          <w:kern w:val="24"/>
                          <w:sz w:val="20"/>
                          <w:szCs w:val="20"/>
                        </w:rPr>
                        <w:t>App. 3</w:t>
                      </w:r>
                    </w:p>
                  </w:txbxContent>
                </v:textbox>
              </v:shape>
            </w:pict>
          </mc:Fallback>
        </mc:AlternateContent>
      </w:r>
      <w:r w:rsidR="00996C68" w:rsidRPr="005C2253">
        <w:rPr>
          <w:noProof/>
        </w:rPr>
        <mc:AlternateContent>
          <mc:Choice Requires="wps">
            <w:drawing>
              <wp:anchor distT="0" distB="0" distL="114300" distR="114300" simplePos="0" relativeHeight="251692032" behindDoc="0" locked="0" layoutInCell="1" allowOverlap="1" wp14:anchorId="55A25781" wp14:editId="646E2AF5">
                <wp:simplePos x="0" y="0"/>
                <wp:positionH relativeFrom="margin">
                  <wp:posOffset>8239181</wp:posOffset>
                </wp:positionH>
                <wp:positionV relativeFrom="paragraph">
                  <wp:posOffset>1602705</wp:posOffset>
                </wp:positionV>
                <wp:extent cx="1758950" cy="262890"/>
                <wp:effectExtent l="0" t="0" r="12700" b="3810"/>
                <wp:wrapNone/>
                <wp:docPr id="276" name="テキスト ボックス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9747B" w14:textId="004C7861" w:rsidR="00B22CED" w:rsidRPr="00442373" w:rsidRDefault="00B22CED" w:rsidP="001A372C">
                            <w:pPr>
                              <w:pStyle w:val="NormalWeb"/>
                              <w:spacing w:after="0" w:line="280" w:lineRule="exact"/>
                              <w:rPr>
                                <w:rFonts w:ascii="メイリオ" w:eastAsia="メイリオ" w:hAnsi="メイリオ" w:cs="メイリオ"/>
                                <w:sz w:val="20"/>
                                <w:szCs w:val="20"/>
                              </w:rPr>
                            </w:pPr>
                            <w:r w:rsidRPr="005C2253">
                              <w:rPr>
                                <w:rFonts w:ascii="Arial" w:eastAsia="メイリオ" w:hAnsi="Arial" w:cs="Arial"/>
                                <w:kern w:val="24"/>
                                <w:sz w:val="20"/>
                                <w:szCs w:val="20"/>
                              </w:rPr>
                              <w:t xml:space="preserve">Group classified </w:t>
                            </w:r>
                            <w:r w:rsidRPr="005C2253">
                              <w:rPr>
                                <w:rFonts w:ascii="Arial" w:eastAsia="メイリオ" w:hAnsi="Arial" w:cs="Arial" w:hint="eastAsia"/>
                                <w:kern w:val="24"/>
                                <w:sz w:val="20"/>
                                <w:szCs w:val="20"/>
                              </w:rPr>
                              <w:t xml:space="preserve">for </w:t>
                            </w:r>
                            <w:r w:rsidRPr="005C2253">
                              <w:rPr>
                                <w:rFonts w:ascii="Arial" w:eastAsia="メイリオ" w:hAnsi="Arial" w:cs="Arial"/>
                                <w:kern w:val="24"/>
                                <w:sz w:val="20"/>
                                <w:szCs w:val="20"/>
                              </w:rPr>
                              <w:t>the CA53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81" id="テキスト ボックス 113" o:spid="_x0000_s1048" type="#_x0000_t202" style="position:absolute;left:0;text-align:left;margin-left:648.75pt;margin-top:126.2pt;width:138.5pt;height:20.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" filled="f" stroked="f">
                <v:textbox inset="0,,0">
                  <w:txbxContent>
                    <w:p w14:paraId="3C49747B" w14:textId="004C7861" w:rsidR="00B22CED" w:rsidRPr="00442373" w:rsidRDefault="00B22CED" w:rsidP="001A372C">
                      <w:pPr>
                        <w:pStyle w:val="Web"/>
                        <w:spacing w:after="0" w:line="280" w:lineRule="exact"/>
                        <w:rPr>
                          <w:rFonts w:ascii="メイリオ" w:eastAsia="メイリオ" w:hAnsi="メイリオ" w:cs="メイリオ"/>
                          <w:sz w:val="20"/>
                          <w:szCs w:val="20"/>
                        </w:rPr>
                      </w:pPr>
                      <w:r w:rsidRPr="005C2253">
                        <w:rPr>
                          <w:rFonts w:ascii="Arial" w:eastAsia="メイリオ" w:hAnsi="Arial" w:cs="Arial"/>
                          <w:kern w:val="24"/>
                          <w:sz w:val="20"/>
                          <w:szCs w:val="20"/>
                        </w:rPr>
                        <w:t xml:space="preserve">Group classified </w:t>
                      </w:r>
                      <w:r w:rsidRPr="005C2253">
                        <w:rPr>
                          <w:rFonts w:ascii="Arial" w:eastAsia="メイリオ" w:hAnsi="Arial" w:cs="Arial" w:hint="eastAsia"/>
                          <w:kern w:val="24"/>
                          <w:sz w:val="20"/>
                          <w:szCs w:val="20"/>
                        </w:rPr>
                        <w:t xml:space="preserve">for </w:t>
                      </w:r>
                      <w:r w:rsidRPr="005C2253">
                        <w:rPr>
                          <w:rFonts w:ascii="Arial" w:eastAsia="メイリオ" w:hAnsi="Arial" w:cs="Arial"/>
                          <w:kern w:val="24"/>
                          <w:sz w:val="20"/>
                          <w:szCs w:val="20"/>
                        </w:rPr>
                        <w:t>the CA53</w:t>
                      </w:r>
                    </w:p>
                  </w:txbxContent>
                </v:textbox>
                <w10:wrap anchorx="margin"/>
              </v:shape>
            </w:pict>
          </mc:Fallback>
        </mc:AlternateContent>
      </w:r>
      <w:r w:rsidR="00581774" w:rsidRPr="005C2253">
        <w:rPr>
          <w:noProof/>
        </w:rPr>
        <mc:AlternateContent>
          <mc:Choice Requires="wps">
            <w:drawing>
              <wp:anchor distT="0" distB="0" distL="114300" distR="114300" simplePos="0" relativeHeight="251655168" behindDoc="0" locked="0" layoutInCell="1" allowOverlap="1" wp14:anchorId="55A257A8" wp14:editId="0A30871F">
                <wp:simplePos x="0" y="0"/>
                <wp:positionH relativeFrom="column">
                  <wp:posOffset>2744896</wp:posOffset>
                </wp:positionH>
                <wp:positionV relativeFrom="paragraph">
                  <wp:posOffset>1746871</wp:posOffset>
                </wp:positionV>
                <wp:extent cx="1035050" cy="221064"/>
                <wp:effectExtent l="0" t="0" r="12700" b="7620"/>
                <wp:wrapNone/>
                <wp:docPr id="240"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5050" cy="221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3A" w14:textId="6F681079" w:rsidR="00B22CED" w:rsidRPr="00442373" w:rsidRDefault="00B22CED" w:rsidP="001A372C">
                            <w:pPr>
                              <w:pStyle w:val="NormalWeb"/>
                              <w:spacing w:beforeLines="20" w:before="48" w:after="0" w:line="240" w:lineRule="exact"/>
                              <w:rPr>
                                <w:rFonts w:ascii="メイリオ" w:eastAsia="メイリオ" w:hAnsi="メイリオ" w:cs="メイリオ"/>
                                <w:sz w:val="22"/>
                                <w:szCs w:val="22"/>
                              </w:rPr>
                            </w:pPr>
                            <w:r w:rsidRPr="005C2253">
                              <w:rPr>
                                <w:rFonts w:ascii="Arial" w:eastAsia="メイリオ" w:hAnsi="Arial" w:cs="Arial" w:hint="eastAsia"/>
                                <w:kern w:val="24"/>
                                <w:sz w:val="22"/>
                                <w:szCs w:val="22"/>
                              </w:rPr>
                              <w:t>CPU resources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A8" id="Text Box 620" o:spid="_x0000_s1049" type="#_x0000_t202" style="position:absolute;left:0;text-align:left;margin-left:216.15pt;margin-top:137.55pt;width:81.5pt;height:1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oowIAAJ4FAAAOAAAAZHJzL2Uyb0RvYy54bWysVG1vmzAQ/j5p/8Hyd8pLCA2opGpC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" filled="f" stroked="f">
                <v:path arrowok="t"/>
                <v:textbox inset="0,0,0,0">
                  <w:txbxContent>
                    <w:p w14:paraId="55A2583A" w14:textId="6F681079" w:rsidR="00B22CED" w:rsidRPr="00442373" w:rsidRDefault="00B22CED" w:rsidP="001A372C">
                      <w:pPr>
                        <w:pStyle w:val="Web"/>
                        <w:spacing w:beforeLines="20" w:before="48" w:after="0" w:line="240" w:lineRule="exact"/>
                        <w:rPr>
                          <w:rFonts w:ascii="メイリオ" w:eastAsia="メイリオ" w:hAnsi="メイリオ" w:cs="メイリオ"/>
                          <w:sz w:val="22"/>
                          <w:szCs w:val="22"/>
                        </w:rPr>
                      </w:pPr>
                      <w:r w:rsidRPr="005C2253">
                        <w:rPr>
                          <w:rFonts w:ascii="Arial" w:eastAsia="メイリオ" w:hAnsi="Arial" w:cs="Arial" w:hint="eastAsia"/>
                          <w:kern w:val="24"/>
                          <w:sz w:val="22"/>
                          <w:szCs w:val="22"/>
                        </w:rPr>
                        <w:t>CPU resources</w:t>
                      </w:r>
                    </w:p>
                  </w:txbxContent>
                </v:textbox>
              </v:shape>
            </w:pict>
          </mc:Fallback>
        </mc:AlternateContent>
      </w:r>
      <w:r w:rsidR="00581774" w:rsidRPr="005C2253">
        <w:rPr>
          <w:noProof/>
        </w:rPr>
        <mc:AlternateContent>
          <mc:Choice Requires="wps">
            <w:drawing>
              <wp:anchor distT="0" distB="0" distL="114300" distR="114300" simplePos="0" relativeHeight="251658240" behindDoc="0" locked="0" layoutInCell="1" allowOverlap="1" wp14:anchorId="55A257A5" wp14:editId="3A51FFBB">
                <wp:simplePos x="0" y="0"/>
                <wp:positionH relativeFrom="column">
                  <wp:posOffset>2885573</wp:posOffset>
                </wp:positionH>
                <wp:positionV relativeFrom="paragraph">
                  <wp:posOffset>1475566</wp:posOffset>
                </wp:positionV>
                <wp:extent cx="839037" cy="175895"/>
                <wp:effectExtent l="0" t="0" r="18415" b="14605"/>
                <wp:wrapNone/>
                <wp:docPr id="243" name="Text 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9037"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C12AD" w14:textId="67F53376" w:rsidR="00B22CED" w:rsidRPr="00442373" w:rsidRDefault="00B22CED" w:rsidP="00DB0231">
                            <w:pPr>
                              <w:pStyle w:val="NormalWeb"/>
                              <w:spacing w:beforeLines="20" w:before="48" w:after="0" w:line="240" w:lineRule="exact"/>
                              <w:rPr>
                                <w:rFonts w:ascii="Arial" w:eastAsia="メイリオ" w:hAnsi="Arial" w:cs="Arial"/>
                                <w:sz w:val="22"/>
                                <w:szCs w:val="22"/>
                              </w:rPr>
                            </w:pPr>
                            <w:r w:rsidRPr="00442373">
                              <w:rPr>
                                <w:rFonts w:ascii="Arial" w:eastAsia="メイリオ" w:hAnsi="Arial" w:cs="Arial"/>
                                <w:kern w:val="24"/>
                                <w:sz w:val="22"/>
                                <w:szCs w:val="22"/>
                              </w:rPr>
                              <w:t>Applications</w:t>
                            </w:r>
                          </w:p>
                          <w:p w14:paraId="55A25838" w14:textId="291EAC7D" w:rsidR="00B22CED" w:rsidRPr="00442373" w:rsidRDefault="00B22CED" w:rsidP="001A372C">
                            <w:pPr>
                              <w:pStyle w:val="NormalWeb"/>
                              <w:spacing w:beforeLines="20" w:before="48" w:after="0" w:line="240" w:lineRule="exact"/>
                              <w:rPr>
                                <w:rFonts w:ascii="Arial" w:eastAsia="メイリオ" w:hAnsi="Arial" w:cs="Arial"/>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A5" id="Text Box 623" o:spid="_x0000_s1050" type="#_x0000_t202" style="position:absolute;left:0;text-align:left;margin-left:227.2pt;margin-top:116.2pt;width:66.0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" filled="f" stroked="f">
                <v:path arrowok="t"/>
                <v:textbox inset="0,0,0,0">
                  <w:txbxContent>
                    <w:p w14:paraId="18CC12AD" w14:textId="67F53376" w:rsidR="00B22CED" w:rsidRPr="00442373" w:rsidRDefault="00B22CED" w:rsidP="00DB0231">
                      <w:pPr>
                        <w:pStyle w:val="Web"/>
                        <w:spacing w:beforeLines="20" w:before="48" w:after="0" w:line="240" w:lineRule="exact"/>
                        <w:rPr>
                          <w:rFonts w:ascii="Arial" w:eastAsia="メイリオ" w:hAnsi="Arial" w:cs="Arial"/>
                          <w:sz w:val="22"/>
                          <w:szCs w:val="22"/>
                        </w:rPr>
                      </w:pPr>
                      <w:r w:rsidRPr="00442373">
                        <w:rPr>
                          <w:rFonts w:ascii="Arial" w:eastAsia="メイリオ" w:hAnsi="Arial" w:cs="Arial"/>
                          <w:kern w:val="24"/>
                          <w:sz w:val="22"/>
                          <w:szCs w:val="22"/>
                        </w:rPr>
                        <w:t>Applications</w:t>
                      </w:r>
                    </w:p>
                    <w:p w14:paraId="55A25838" w14:textId="291EAC7D" w:rsidR="00B22CED" w:rsidRPr="00442373" w:rsidRDefault="00B22CED" w:rsidP="001A372C">
                      <w:pPr>
                        <w:pStyle w:val="Web"/>
                        <w:spacing w:beforeLines="20" w:before="48" w:after="0" w:line="240" w:lineRule="exact"/>
                        <w:rPr>
                          <w:rFonts w:ascii="Arial" w:eastAsia="メイリオ" w:hAnsi="Arial" w:cs="Arial"/>
                          <w:sz w:val="22"/>
                        </w:rPr>
                      </w:pPr>
                    </w:p>
                  </w:txbxContent>
                </v:textbox>
              </v:shape>
            </w:pict>
          </mc:Fallback>
        </mc:AlternateContent>
      </w:r>
      <w:r w:rsidR="00581774" w:rsidRPr="005C2253">
        <w:rPr>
          <w:noProof/>
        </w:rPr>
        <mc:AlternateContent>
          <mc:Choice Requires="wps">
            <w:drawing>
              <wp:anchor distT="0" distB="0" distL="114300" distR="114300" simplePos="0" relativeHeight="251668480" behindDoc="0" locked="0" layoutInCell="1" allowOverlap="1" wp14:anchorId="55A2579B" wp14:editId="725FBD32">
                <wp:simplePos x="0" y="0"/>
                <wp:positionH relativeFrom="column">
                  <wp:posOffset>3764455</wp:posOffset>
                </wp:positionH>
                <wp:positionV relativeFrom="paragraph">
                  <wp:posOffset>822318</wp:posOffset>
                </wp:positionV>
                <wp:extent cx="942717" cy="469921"/>
                <wp:effectExtent l="0" t="0" r="10160" b="6350"/>
                <wp:wrapNone/>
                <wp:docPr id="252" name="テキスト ボックス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717" cy="469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6C564" w14:textId="36FF249C" w:rsidR="00B22CED" w:rsidRPr="006B75F6" w:rsidRDefault="00B22CED" w:rsidP="00581774">
                            <w:pPr>
                              <w:pStyle w:val="NormalWeb"/>
                              <w:spacing w:beforeLines="20" w:before="48" w:after="0" w:line="240" w:lineRule="exact"/>
                              <w:jc w:val="right"/>
                              <w:rPr>
                                <w:rFonts w:ascii="メイリオ" w:eastAsia="メイリオ" w:hAnsi="メイリオ" w:cs="メイリオ"/>
                                <w:kern w:val="24"/>
                                <w:sz w:val="20"/>
                                <w:szCs w:val="20"/>
                              </w:rPr>
                            </w:pPr>
                            <w:r w:rsidRPr="005C2253">
                              <w:rPr>
                                <w:rFonts w:ascii="Arial" w:eastAsia="メイリオ" w:hAnsi="Arial" w:cs="Arial"/>
                                <w:kern w:val="24"/>
                                <w:sz w:val="20"/>
                                <w:szCs w:val="20"/>
                              </w:rPr>
                              <w:t xml:space="preserve">Group classified </w:t>
                            </w:r>
                            <w:r>
                              <w:rPr>
                                <w:rFonts w:ascii="Arial" w:eastAsia="メイリオ" w:hAnsi="Arial" w:cs="Arial"/>
                                <w:kern w:val="24"/>
                                <w:sz w:val="20"/>
                                <w:szCs w:val="20"/>
                              </w:rPr>
                              <w:br/>
                            </w:r>
                            <w:r w:rsidRPr="005C2253">
                              <w:rPr>
                                <w:rFonts w:ascii="Arial" w:eastAsia="メイリオ" w:hAnsi="Arial" w:cs="Arial" w:hint="eastAsia"/>
                                <w:kern w:val="24"/>
                                <w:sz w:val="20"/>
                                <w:szCs w:val="20"/>
                              </w:rPr>
                              <w:t xml:space="preserve">for </w:t>
                            </w:r>
                            <w:r w:rsidRPr="005C2253">
                              <w:rPr>
                                <w:rFonts w:ascii="Arial" w:eastAsia="メイリオ" w:hAnsi="Arial" w:cs="Arial"/>
                                <w:kern w:val="24"/>
                                <w:sz w:val="20"/>
                                <w:szCs w:val="20"/>
                              </w:rPr>
                              <w:t>the CA53</w:t>
                            </w:r>
                          </w:p>
                          <w:p w14:paraId="75938ADC" w14:textId="77777777" w:rsidR="00B22CED" w:rsidRPr="001A372C" w:rsidRDefault="00B22CED" w:rsidP="00581774">
                            <w:pPr>
                              <w:pStyle w:val="NormalWeb"/>
                              <w:spacing w:beforeLines="20" w:before="48" w:after="0" w:line="240" w:lineRule="exact"/>
                              <w:jc w:val="right"/>
                              <w:rPr>
                                <w:rFonts w:ascii="メイリオ" w:eastAsia="メイリオ" w:hAnsi="メイリオ" w:cs="メイリオ"/>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9B" id="テキスト ボックス 89" o:spid="_x0000_s1051" type="#_x0000_t202" style="position:absolute;left:0;text-align:left;margin-left:296.4pt;margin-top:64.75pt;width:74.25pt;height: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" filled="f" stroked="f">
                <v:textbox inset="0,,0">
                  <w:txbxContent>
                    <w:p w14:paraId="4216C564" w14:textId="36FF249C" w:rsidR="00B22CED" w:rsidRPr="006B75F6" w:rsidRDefault="00B22CED" w:rsidP="00581774">
                      <w:pPr>
                        <w:pStyle w:val="Web"/>
                        <w:spacing w:beforeLines="20" w:before="48" w:after="0" w:line="240" w:lineRule="exact"/>
                        <w:jc w:val="right"/>
                        <w:rPr>
                          <w:rFonts w:ascii="メイリオ" w:eastAsia="メイリオ" w:hAnsi="メイリオ" w:cs="メイリオ"/>
                          <w:kern w:val="24"/>
                          <w:sz w:val="20"/>
                          <w:szCs w:val="20"/>
                        </w:rPr>
                      </w:pPr>
                      <w:r w:rsidRPr="005C2253">
                        <w:rPr>
                          <w:rFonts w:ascii="Arial" w:eastAsia="メイリオ" w:hAnsi="Arial" w:cs="Arial"/>
                          <w:kern w:val="24"/>
                          <w:sz w:val="20"/>
                          <w:szCs w:val="20"/>
                        </w:rPr>
                        <w:t xml:space="preserve">Group classified </w:t>
                      </w:r>
                      <w:r>
                        <w:rPr>
                          <w:rFonts w:ascii="Arial" w:eastAsia="メイリオ" w:hAnsi="Arial" w:cs="Arial"/>
                          <w:kern w:val="24"/>
                          <w:sz w:val="20"/>
                          <w:szCs w:val="20"/>
                        </w:rPr>
                        <w:br/>
                      </w:r>
                      <w:r w:rsidRPr="005C2253">
                        <w:rPr>
                          <w:rFonts w:ascii="Arial" w:eastAsia="メイリオ" w:hAnsi="Arial" w:cs="Arial" w:hint="eastAsia"/>
                          <w:kern w:val="24"/>
                          <w:sz w:val="20"/>
                          <w:szCs w:val="20"/>
                        </w:rPr>
                        <w:t xml:space="preserve">for </w:t>
                      </w:r>
                      <w:r w:rsidRPr="005C2253">
                        <w:rPr>
                          <w:rFonts w:ascii="Arial" w:eastAsia="メイリオ" w:hAnsi="Arial" w:cs="Arial"/>
                          <w:kern w:val="24"/>
                          <w:sz w:val="20"/>
                          <w:szCs w:val="20"/>
                        </w:rPr>
                        <w:t>the CA53</w:t>
                      </w:r>
                    </w:p>
                    <w:p w14:paraId="75938ADC" w14:textId="77777777" w:rsidR="00B22CED" w:rsidRPr="001A372C" w:rsidRDefault="00B22CED" w:rsidP="00581774">
                      <w:pPr>
                        <w:pStyle w:val="Web"/>
                        <w:spacing w:beforeLines="20" w:before="48" w:after="0" w:line="240" w:lineRule="exact"/>
                        <w:jc w:val="right"/>
                        <w:rPr>
                          <w:rFonts w:ascii="メイリオ" w:eastAsia="メイリオ" w:hAnsi="メイリオ" w:cs="メイリオ"/>
                        </w:rPr>
                      </w:pPr>
                    </w:p>
                  </w:txbxContent>
                </v:textbox>
              </v:shape>
            </w:pict>
          </mc:Fallback>
        </mc:AlternateContent>
      </w:r>
      <w:r w:rsidR="005C2253" w:rsidRPr="005C2253">
        <w:rPr>
          <w:noProof/>
        </w:rPr>
        <mc:AlternateContent>
          <mc:Choice Requires="wps">
            <w:drawing>
              <wp:anchor distT="0" distB="0" distL="114300" distR="114300" simplePos="0" relativeHeight="251682816" behindDoc="0" locked="0" layoutInCell="1" allowOverlap="1" wp14:anchorId="55A2578D" wp14:editId="533B554F">
                <wp:simplePos x="0" y="0"/>
                <wp:positionH relativeFrom="column">
                  <wp:posOffset>5456555</wp:posOffset>
                </wp:positionH>
                <wp:positionV relativeFrom="paragraph">
                  <wp:posOffset>930275</wp:posOffset>
                </wp:positionV>
                <wp:extent cx="965200" cy="336550"/>
                <wp:effectExtent l="0" t="0" r="6350" b="6350"/>
                <wp:wrapNone/>
                <wp:docPr id="264"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520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44ED5" w14:textId="2743D26D" w:rsidR="00B22CED" w:rsidRPr="005C2253" w:rsidRDefault="00B22CED" w:rsidP="001A372C">
                            <w:pPr>
                              <w:pStyle w:val="NormalWeb"/>
                              <w:spacing w:after="0" w:line="240" w:lineRule="exact"/>
                              <w:rPr>
                                <w:rFonts w:ascii="メイリオ" w:eastAsia="メイリオ" w:hAnsi="メイリオ" w:cs="メイリオ"/>
                                <w:sz w:val="20"/>
                                <w:szCs w:val="20"/>
                              </w:rPr>
                            </w:pPr>
                            <w:r w:rsidRPr="005C2253">
                              <w:rPr>
                                <w:rFonts w:ascii="Arial" w:hAnsi="Arial" w:cs="Arial"/>
                                <w:sz w:val="20"/>
                                <w:szCs w:val="20"/>
                              </w:rPr>
                              <w:t xml:space="preserve">Processing </w:t>
                            </w:r>
                            <w:r w:rsidRPr="005C2253">
                              <w:rPr>
                                <w:rFonts w:ascii="Arial" w:hAnsi="Arial" w:cs="Arial"/>
                                <w:sz w:val="20"/>
                                <w:szCs w:val="20"/>
                              </w:rPr>
                              <w:br/>
                              <w:t>performance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8D" id="Text Box 647" o:spid="_x0000_s1052" type="#_x0000_t202" style="position:absolute;left:0;text-align:left;margin-left:429.65pt;margin-top:73.25pt;width:76pt;height: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" filled="f" stroked="f">
                <v:path arrowok="t"/>
                <v:textbox inset="0,0,0,0">
                  <w:txbxContent>
                    <w:p w14:paraId="43144ED5" w14:textId="2743D26D" w:rsidR="00B22CED" w:rsidRPr="005C2253" w:rsidRDefault="00B22CED" w:rsidP="001A372C">
                      <w:pPr>
                        <w:pStyle w:val="Web"/>
                        <w:spacing w:after="0" w:line="240" w:lineRule="exact"/>
                        <w:rPr>
                          <w:rFonts w:ascii="メイリオ" w:eastAsia="メイリオ" w:hAnsi="メイリオ" w:cs="メイリオ"/>
                          <w:sz w:val="20"/>
                          <w:szCs w:val="20"/>
                        </w:rPr>
                      </w:pPr>
                      <w:r w:rsidRPr="005C2253">
                        <w:rPr>
                          <w:rFonts w:ascii="Arial" w:hAnsi="Arial" w:cs="Arial"/>
                          <w:sz w:val="20"/>
                          <w:szCs w:val="20"/>
                        </w:rPr>
                        <w:t xml:space="preserve">Processing </w:t>
                      </w:r>
                      <w:r w:rsidRPr="005C2253">
                        <w:rPr>
                          <w:rFonts w:ascii="Arial" w:hAnsi="Arial" w:cs="Arial"/>
                          <w:sz w:val="20"/>
                          <w:szCs w:val="20"/>
                        </w:rPr>
                        <w:br/>
                        <w:t>performance</w:t>
                      </w:r>
                    </w:p>
                  </w:txbxContent>
                </v:textbox>
              </v:shape>
            </w:pict>
          </mc:Fallback>
        </mc:AlternateContent>
      </w:r>
      <w:r w:rsidR="00442373" w:rsidRPr="005C2253">
        <w:rPr>
          <w:noProof/>
        </w:rPr>
        <mc:AlternateContent>
          <mc:Choice Requires="wps">
            <w:drawing>
              <wp:anchor distT="0" distB="0" distL="114300" distR="114300" simplePos="0" relativeHeight="251691008" behindDoc="0" locked="0" layoutInCell="1" allowOverlap="1" wp14:anchorId="55A25782" wp14:editId="3EC9A7FE">
                <wp:simplePos x="0" y="0"/>
                <wp:positionH relativeFrom="column">
                  <wp:posOffset>6301105</wp:posOffset>
                </wp:positionH>
                <wp:positionV relativeFrom="paragraph">
                  <wp:posOffset>1116965</wp:posOffset>
                </wp:positionV>
                <wp:extent cx="1765300" cy="331470"/>
                <wp:effectExtent l="0" t="0" r="6350" b="0"/>
                <wp:wrapNone/>
                <wp:docPr id="275" name="テキスト ボックス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A" w14:textId="319D1A8A" w:rsidR="00B22CED" w:rsidRPr="00442373" w:rsidRDefault="00B22CED" w:rsidP="001A372C">
                            <w:pPr>
                              <w:pStyle w:val="NormalWeb"/>
                              <w:spacing w:beforeLines="20" w:before="48" w:after="0" w:line="280" w:lineRule="exact"/>
                              <w:rPr>
                                <w:rFonts w:ascii="メイリオ" w:eastAsia="メイリオ" w:hAnsi="メイリオ" w:cs="メイリオ"/>
                                <w:sz w:val="20"/>
                                <w:szCs w:val="20"/>
                              </w:rPr>
                            </w:pPr>
                            <w:r w:rsidRPr="005C2253">
                              <w:rPr>
                                <w:rFonts w:ascii="Arial" w:eastAsia="メイリオ" w:hAnsi="Arial" w:cs="Arial"/>
                                <w:kern w:val="24"/>
                                <w:sz w:val="20"/>
                                <w:szCs w:val="20"/>
                              </w:rPr>
                              <w:t xml:space="preserve">Group classified </w:t>
                            </w:r>
                            <w:r w:rsidRPr="005C2253">
                              <w:rPr>
                                <w:rFonts w:ascii="Arial" w:eastAsia="メイリオ" w:hAnsi="Arial" w:cs="Arial" w:hint="eastAsia"/>
                                <w:kern w:val="24"/>
                                <w:sz w:val="20"/>
                                <w:szCs w:val="20"/>
                              </w:rPr>
                              <w:t xml:space="preserve">for </w:t>
                            </w:r>
                            <w:r w:rsidRPr="005C2253">
                              <w:rPr>
                                <w:rFonts w:ascii="Arial" w:eastAsia="メイリオ" w:hAnsi="Arial" w:cs="Arial"/>
                                <w:kern w:val="24"/>
                                <w:sz w:val="20"/>
                                <w:szCs w:val="20"/>
                              </w:rPr>
                              <w:t>the CA57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82" id="テキスト ボックス 111" o:spid="_x0000_s1053" type="#_x0000_t202" style="position:absolute;left:0;text-align:left;margin-left:496.15pt;margin-top:87.95pt;width:139pt;height:26.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" filled="f" stroked="f">
                <v:textbox inset="0,,0">
                  <w:txbxContent>
                    <w:p w14:paraId="55A2582A" w14:textId="319D1A8A" w:rsidR="00B22CED" w:rsidRPr="00442373" w:rsidRDefault="00B22CED" w:rsidP="001A372C">
                      <w:pPr>
                        <w:pStyle w:val="Web"/>
                        <w:spacing w:beforeLines="20" w:before="48" w:after="0" w:line="280" w:lineRule="exact"/>
                        <w:rPr>
                          <w:rFonts w:ascii="メイリオ" w:eastAsia="メイリオ" w:hAnsi="メイリオ" w:cs="メイリオ"/>
                          <w:sz w:val="20"/>
                          <w:szCs w:val="20"/>
                        </w:rPr>
                      </w:pPr>
                      <w:r w:rsidRPr="005C2253">
                        <w:rPr>
                          <w:rFonts w:ascii="Arial" w:eastAsia="メイリオ" w:hAnsi="Arial" w:cs="Arial"/>
                          <w:kern w:val="24"/>
                          <w:sz w:val="20"/>
                          <w:szCs w:val="20"/>
                        </w:rPr>
                        <w:t xml:space="preserve">Group classified </w:t>
                      </w:r>
                      <w:r w:rsidRPr="005C2253">
                        <w:rPr>
                          <w:rFonts w:ascii="Arial" w:eastAsia="メイリオ" w:hAnsi="Arial" w:cs="Arial" w:hint="eastAsia"/>
                          <w:kern w:val="24"/>
                          <w:sz w:val="20"/>
                          <w:szCs w:val="20"/>
                        </w:rPr>
                        <w:t xml:space="preserve">for </w:t>
                      </w:r>
                      <w:r w:rsidRPr="005C2253">
                        <w:rPr>
                          <w:rFonts w:ascii="Arial" w:eastAsia="メイリオ" w:hAnsi="Arial" w:cs="Arial"/>
                          <w:kern w:val="24"/>
                          <w:sz w:val="20"/>
                          <w:szCs w:val="20"/>
                        </w:rPr>
                        <w:t>the CA57</w:t>
                      </w:r>
                    </w:p>
                  </w:txbxContent>
                </v:textbox>
              </v:shape>
            </w:pict>
          </mc:Fallback>
        </mc:AlternateContent>
      </w:r>
      <w:r w:rsidR="00280E1D" w:rsidRPr="005C2253">
        <w:rPr>
          <w:noProof/>
        </w:rPr>
        <mc:AlternateContent>
          <mc:Choice Requires="wps">
            <w:drawing>
              <wp:anchor distT="0" distB="0" distL="114300" distR="114300" simplePos="0" relativeHeight="251646976" behindDoc="0" locked="0" layoutInCell="1" allowOverlap="1" wp14:anchorId="55A257B0" wp14:editId="6E073927">
                <wp:simplePos x="0" y="0"/>
                <wp:positionH relativeFrom="column">
                  <wp:posOffset>871855</wp:posOffset>
                </wp:positionH>
                <wp:positionV relativeFrom="paragraph">
                  <wp:posOffset>1751965</wp:posOffset>
                </wp:positionV>
                <wp:extent cx="1041400" cy="176530"/>
                <wp:effectExtent l="0" t="0" r="6350" b="13970"/>
                <wp:wrapNone/>
                <wp:docPr id="280"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14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3F" w14:textId="2DDBF3C5" w:rsidR="00B22CED" w:rsidRPr="005C2253" w:rsidRDefault="00B22CED" w:rsidP="001A372C">
                            <w:pPr>
                              <w:pStyle w:val="NormalWeb"/>
                              <w:spacing w:beforeLines="20" w:before="48" w:after="0" w:line="240" w:lineRule="exact"/>
                              <w:rPr>
                                <w:rFonts w:ascii="Arial" w:eastAsia="メイリオ" w:hAnsi="Arial" w:cs="Arial"/>
                                <w:kern w:val="24"/>
                                <w:sz w:val="22"/>
                                <w:szCs w:val="22"/>
                              </w:rPr>
                            </w:pPr>
                            <w:r w:rsidRPr="005C2253">
                              <w:rPr>
                                <w:rFonts w:ascii="Arial" w:eastAsia="メイリオ" w:hAnsi="Arial" w:cs="Arial" w:hint="eastAsia"/>
                                <w:kern w:val="24"/>
                                <w:sz w:val="22"/>
                                <w:szCs w:val="22"/>
                              </w:rPr>
                              <w:t>CPU resources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B0" id="Text Box 612" o:spid="_x0000_s1054" type="#_x0000_t202" style="position:absolute;left:0;text-align:left;margin-left:68.65pt;margin-top:137.95pt;width:82pt;height:1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" filled="f" stroked="f">
                <v:path arrowok="t"/>
                <v:textbox inset="0,0,0,0">
                  <w:txbxContent>
                    <w:p w14:paraId="55A2583F" w14:textId="2DDBF3C5" w:rsidR="00B22CED" w:rsidRPr="005C2253" w:rsidRDefault="00B22CED" w:rsidP="001A372C">
                      <w:pPr>
                        <w:pStyle w:val="Web"/>
                        <w:spacing w:beforeLines="20" w:before="48" w:after="0" w:line="240" w:lineRule="exact"/>
                        <w:rPr>
                          <w:rFonts w:ascii="Arial" w:eastAsia="メイリオ" w:hAnsi="Arial" w:cs="Arial"/>
                          <w:kern w:val="24"/>
                          <w:sz w:val="22"/>
                          <w:szCs w:val="22"/>
                        </w:rPr>
                      </w:pPr>
                      <w:r w:rsidRPr="005C2253">
                        <w:rPr>
                          <w:rFonts w:ascii="Arial" w:eastAsia="メイリオ" w:hAnsi="Arial" w:cs="Arial" w:hint="eastAsia"/>
                          <w:kern w:val="24"/>
                          <w:sz w:val="22"/>
                          <w:szCs w:val="22"/>
                        </w:rPr>
                        <w:t>CPU resources</w:t>
                      </w:r>
                    </w:p>
                  </w:txbxContent>
                </v:textbox>
              </v:shape>
            </w:pict>
          </mc:Fallback>
        </mc:AlternateContent>
      </w:r>
      <w:r w:rsidR="00280E1D" w:rsidRPr="005C2253">
        <w:rPr>
          <w:noProof/>
        </w:rPr>
        <mc:AlternateContent>
          <mc:Choice Requires="wps">
            <w:drawing>
              <wp:anchor distT="0" distB="0" distL="114300" distR="114300" simplePos="0" relativeHeight="251650048" behindDoc="0" locked="0" layoutInCell="1" allowOverlap="1" wp14:anchorId="55A257AD" wp14:editId="78D0900C">
                <wp:simplePos x="0" y="0"/>
                <wp:positionH relativeFrom="column">
                  <wp:posOffset>929005</wp:posOffset>
                </wp:positionH>
                <wp:positionV relativeFrom="paragraph">
                  <wp:posOffset>1473200</wp:posOffset>
                </wp:positionV>
                <wp:extent cx="787400" cy="208915"/>
                <wp:effectExtent l="0" t="0" r="12700" b="635"/>
                <wp:wrapNone/>
                <wp:docPr id="235"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7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3D" w14:textId="56F4C8D7" w:rsidR="00B22CED" w:rsidRPr="00280E1D" w:rsidRDefault="00B22CED" w:rsidP="001A372C">
                            <w:pPr>
                              <w:pStyle w:val="NormalWeb"/>
                              <w:spacing w:beforeLines="20" w:before="48" w:after="0" w:line="240" w:lineRule="exact"/>
                              <w:rPr>
                                <w:rFonts w:ascii="Arial" w:eastAsia="メイリオ" w:hAnsi="Arial" w:cs="Arial"/>
                                <w:sz w:val="22"/>
                                <w:szCs w:val="22"/>
                              </w:rPr>
                            </w:pPr>
                            <w:r w:rsidRPr="00280E1D">
                              <w:rPr>
                                <w:rFonts w:ascii="Arial" w:eastAsia="メイリオ" w:hAnsi="Arial" w:cs="Arial"/>
                                <w:kern w:val="24"/>
                                <w:sz w:val="22"/>
                                <w:szCs w:val="22"/>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AD" id="Text Box 615" o:spid="_x0000_s1055" type="#_x0000_t202" style="position:absolute;left:0;text-align:left;margin-left:73.15pt;margin-top:116pt;width:62pt;height:16.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" filled="f" stroked="f">
                <v:path arrowok="t"/>
                <v:textbox inset="0,0,0,0">
                  <w:txbxContent>
                    <w:p w14:paraId="55A2583D" w14:textId="56F4C8D7" w:rsidR="00B22CED" w:rsidRPr="00280E1D" w:rsidRDefault="00B22CED" w:rsidP="001A372C">
                      <w:pPr>
                        <w:pStyle w:val="Web"/>
                        <w:spacing w:beforeLines="20" w:before="48" w:after="0" w:line="240" w:lineRule="exact"/>
                        <w:rPr>
                          <w:rFonts w:ascii="Arial" w:eastAsia="メイリオ" w:hAnsi="Arial" w:cs="Arial"/>
                          <w:sz w:val="22"/>
                          <w:szCs w:val="22"/>
                        </w:rPr>
                      </w:pPr>
                      <w:r w:rsidRPr="00280E1D">
                        <w:rPr>
                          <w:rFonts w:ascii="Arial" w:eastAsia="メイリオ" w:hAnsi="Arial" w:cs="Arial"/>
                          <w:kern w:val="24"/>
                          <w:sz w:val="22"/>
                          <w:szCs w:val="22"/>
                        </w:rPr>
                        <w:t>Application</w:t>
                      </w:r>
                    </w:p>
                  </w:txbxContent>
                </v:textbox>
              </v:shape>
            </w:pict>
          </mc:Fallback>
        </mc:AlternateContent>
      </w:r>
      <w:r w:rsidR="00280E1D" w:rsidRPr="005C2253">
        <w:rPr>
          <w:noProof/>
        </w:rPr>
        <mc:AlternateContent>
          <mc:Choice Requires="wps">
            <w:drawing>
              <wp:anchor distT="0" distB="0" distL="114300" distR="114300" simplePos="0" relativeHeight="251667456" behindDoc="0" locked="0" layoutInCell="1" allowOverlap="1" wp14:anchorId="55A2579C" wp14:editId="4FA01F05">
                <wp:simplePos x="0" y="0"/>
                <wp:positionH relativeFrom="margin">
                  <wp:align>left</wp:align>
                </wp:positionH>
                <wp:positionV relativeFrom="paragraph">
                  <wp:posOffset>883920</wp:posOffset>
                </wp:positionV>
                <wp:extent cx="1287780" cy="364490"/>
                <wp:effectExtent l="0" t="0" r="7620" b="0"/>
                <wp:wrapNone/>
                <wp:docPr id="279" name="テキスト ボックス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3A76C" w14:textId="05C654A7" w:rsidR="00B22CED" w:rsidRPr="006B75F6" w:rsidRDefault="00B22CED" w:rsidP="00554BF3">
                            <w:pPr>
                              <w:pStyle w:val="NormalWeb"/>
                              <w:spacing w:after="0"/>
                              <w:rPr>
                                <w:rFonts w:ascii="Arial" w:eastAsia="メイリオ" w:hAnsi="Arial" w:cs="Arial"/>
                                <w:sz w:val="20"/>
                                <w:szCs w:val="20"/>
                              </w:rPr>
                            </w:pPr>
                            <w:r w:rsidRPr="005C2253">
                              <w:rPr>
                                <w:rFonts w:ascii="Arial" w:eastAsia="メイリオ" w:hAnsi="Arial" w:cs="Arial"/>
                                <w:kern w:val="24"/>
                                <w:sz w:val="20"/>
                                <w:szCs w:val="20"/>
                              </w:rPr>
                              <w:t>Group classified for the CA57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9C" id="テキスト ボックス 88" o:spid="_x0000_s1056" type="#_x0000_t202" style="position:absolute;left:0;text-align:left;margin-left:0;margin-top:69.6pt;width:101.4pt;height:28.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" filled="f" stroked="f">
                <v:textbox inset="0,,0">
                  <w:txbxContent>
                    <w:p w14:paraId="74A3A76C" w14:textId="05C654A7" w:rsidR="00B22CED" w:rsidRPr="006B75F6" w:rsidRDefault="00B22CED" w:rsidP="00554BF3">
                      <w:pPr>
                        <w:pStyle w:val="Web"/>
                        <w:spacing w:after="0"/>
                        <w:rPr>
                          <w:rFonts w:ascii="Arial" w:eastAsia="メイリオ" w:hAnsi="Arial" w:cs="Arial"/>
                          <w:sz w:val="20"/>
                          <w:szCs w:val="20"/>
                        </w:rPr>
                      </w:pPr>
                      <w:r w:rsidRPr="005C2253">
                        <w:rPr>
                          <w:rFonts w:ascii="Arial" w:eastAsia="メイリオ" w:hAnsi="Arial" w:cs="Arial"/>
                          <w:kern w:val="24"/>
                          <w:sz w:val="20"/>
                          <w:szCs w:val="20"/>
                        </w:rPr>
                        <w:t>Group classified for the CA57</w:t>
                      </w:r>
                    </w:p>
                  </w:txbxContent>
                </v:textbox>
                <w10:wrap anchorx="margin"/>
              </v:shape>
            </w:pict>
          </mc:Fallback>
        </mc:AlternateContent>
      </w:r>
      <w:r w:rsidR="004E10C5" w:rsidRPr="005C2253">
        <w:rPr>
          <w:noProof/>
        </w:rPr>
        <mc:AlternateContent>
          <mc:Choice Requires="wps">
            <w:drawing>
              <wp:anchor distT="45720" distB="45720" distL="114300" distR="114300" simplePos="0" relativeHeight="251635712" behindDoc="0" locked="0" layoutInCell="1" allowOverlap="1" wp14:anchorId="55A257BB" wp14:editId="4CD2ED97">
                <wp:simplePos x="0" y="0"/>
                <wp:positionH relativeFrom="column">
                  <wp:posOffset>942340</wp:posOffset>
                </wp:positionH>
                <wp:positionV relativeFrom="paragraph">
                  <wp:posOffset>437515</wp:posOffset>
                </wp:positionV>
                <wp:extent cx="492760" cy="264795"/>
                <wp:effectExtent l="0" t="0" r="0" b="0"/>
                <wp:wrapNone/>
                <wp:docPr id="278" name="Text 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64795"/>
                        </a:xfrm>
                        <a:prstGeom prst="rect">
                          <a:avLst/>
                        </a:prstGeom>
                        <a:solidFill>
                          <a:srgbClr val="FFFFFF"/>
                        </a:solidFill>
                        <a:ln w="9525">
                          <a:solidFill>
                            <a:srgbClr val="FFFFFF"/>
                          </a:solidFill>
                          <a:miter lim="800000"/>
                          <a:headEnd/>
                          <a:tailEnd/>
                        </a:ln>
                      </wps:spPr>
                      <wps:txbx>
                        <w:txbxContent>
                          <w:p w14:paraId="2BEB7EA8" w14:textId="6849F6FC" w:rsidR="00B22CED" w:rsidRPr="005D1198" w:rsidRDefault="00B22CED" w:rsidP="001A09D6">
                            <w:pPr>
                              <w:spacing w:beforeLines="30" w:before="72" w:after="0" w:line="240" w:lineRule="exact"/>
                              <w:jc w:val="center"/>
                              <w:rPr>
                                <w:rFonts w:ascii="Arial" w:hAnsi="Arial" w:cs="Arial"/>
                                <w:sz w:val="22"/>
                                <w:szCs w:val="22"/>
                                <w:highlight w:val="yellow"/>
                              </w:rPr>
                            </w:pPr>
                            <w:r w:rsidRPr="005D1198">
                              <w:rPr>
                                <w:rFonts w:ascii="Arial" w:eastAsia="メイリオ" w:hAnsi="Arial" w:cs="Arial"/>
                                <w:sz w:val="22"/>
                                <w:szCs w:val="22"/>
                              </w:rPr>
                              <w:t>App. 1</w:t>
                            </w:r>
                          </w:p>
                          <w:p w14:paraId="0EBE4A37" w14:textId="77777777" w:rsidR="00B22CED" w:rsidRPr="005D1198" w:rsidRDefault="00B22CED" w:rsidP="001A372C">
                            <w:pPr>
                              <w:spacing w:beforeLines="30" w:before="72" w:after="0" w:line="240" w:lineRule="exact"/>
                              <w:jc w:val="center"/>
                              <w:rPr>
                                <w:rFonts w:ascii="Arial" w:eastAsia="メイリオ" w:hAnsi="Arial" w:cs="Arial"/>
                                <w:sz w:val="22"/>
                                <w:szCs w:val="2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BB" id="Text Box 601" o:spid="_x0000_s1057" type="#_x0000_t202" style="position:absolute;left:0;text-align:left;margin-left:74.2pt;margin-top:34.45pt;width:38.8pt;height:20.8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" strokecolor="white">
                <v:textbox inset="0,0,0,0">
                  <w:txbxContent>
                    <w:p w14:paraId="2BEB7EA8" w14:textId="6849F6FC" w:rsidR="00B22CED" w:rsidRPr="005D1198" w:rsidRDefault="00B22CED" w:rsidP="001A09D6">
                      <w:pPr>
                        <w:spacing w:beforeLines="30" w:before="72" w:after="0" w:line="240" w:lineRule="exact"/>
                        <w:jc w:val="center"/>
                        <w:rPr>
                          <w:rFonts w:ascii="Arial" w:hAnsi="Arial" w:cs="Arial"/>
                          <w:sz w:val="22"/>
                          <w:szCs w:val="22"/>
                          <w:highlight w:val="yellow"/>
                        </w:rPr>
                      </w:pPr>
                      <w:r w:rsidRPr="005D1198">
                        <w:rPr>
                          <w:rFonts w:ascii="Arial" w:eastAsia="メイリオ" w:hAnsi="Arial" w:cs="Arial"/>
                          <w:sz w:val="22"/>
                          <w:szCs w:val="22"/>
                        </w:rPr>
                        <w:t>App. 1</w:t>
                      </w:r>
                    </w:p>
                    <w:p w14:paraId="0EBE4A37" w14:textId="77777777" w:rsidR="00B22CED" w:rsidRPr="005D1198" w:rsidRDefault="00B22CED" w:rsidP="001A372C">
                      <w:pPr>
                        <w:spacing w:beforeLines="30" w:before="72" w:after="0" w:line="240" w:lineRule="exact"/>
                        <w:jc w:val="center"/>
                        <w:rPr>
                          <w:rFonts w:ascii="Arial" w:eastAsia="メイリオ" w:hAnsi="Arial" w:cs="Arial"/>
                          <w:sz w:val="22"/>
                          <w:szCs w:val="22"/>
                        </w:rPr>
                      </w:pPr>
                    </w:p>
                  </w:txbxContent>
                </v:textbox>
              </v:shape>
            </w:pict>
          </mc:Fallback>
        </mc:AlternateContent>
      </w:r>
      <w:r w:rsidR="004E10C5" w:rsidRPr="005C2253">
        <w:rPr>
          <w:noProof/>
        </w:rPr>
        <mc:AlternateContent>
          <mc:Choice Requires="wps">
            <w:drawing>
              <wp:anchor distT="0" distB="0" distL="114300" distR="114300" simplePos="0" relativeHeight="251671552" behindDoc="0" locked="0" layoutInCell="1" allowOverlap="1" wp14:anchorId="55A25798" wp14:editId="52F18D7A">
                <wp:simplePos x="0" y="0"/>
                <wp:positionH relativeFrom="column">
                  <wp:posOffset>1628140</wp:posOffset>
                </wp:positionH>
                <wp:positionV relativeFrom="paragraph">
                  <wp:posOffset>360680</wp:posOffset>
                </wp:positionV>
                <wp:extent cx="962660" cy="481330"/>
                <wp:effectExtent l="0" t="0" r="0" b="0"/>
                <wp:wrapNone/>
                <wp:docPr id="277" name="吹き出し: 四角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481330"/>
                        </a:xfrm>
                        <a:prstGeom prst="wedgeRectCallout">
                          <a:avLst>
                            <a:gd name="adj1" fmla="val -57519"/>
                            <a:gd name="adj2" fmla="val 12403"/>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4EB9C3" w14:textId="4C57CE37" w:rsidR="00B22CED" w:rsidRPr="001A372C" w:rsidRDefault="00B22CED" w:rsidP="001A372C">
                            <w:pPr>
                              <w:pStyle w:val="NormalWeb"/>
                              <w:spacing w:after="0" w:line="220" w:lineRule="exact"/>
                              <w:jc w:val="center"/>
                              <w:rPr>
                                <w:rFonts w:ascii="メイリオ" w:eastAsia="メイリオ" w:hAnsi="メイリオ" w:cs="メイリオ"/>
                                <w:sz w:val="18"/>
                                <w:szCs w:val="18"/>
                              </w:rPr>
                            </w:pPr>
                            <w:r w:rsidRPr="005C2253">
                              <w:rPr>
                                <w:rFonts w:ascii="Arial" w:hAnsi="Arial" w:cs="Arial"/>
                              </w:rPr>
                              <w:t>H</w:t>
                            </w:r>
                            <w:r w:rsidRPr="005C2253">
                              <w:rPr>
                                <w:rFonts w:ascii="Arial" w:hAnsi="Arial" w:cs="Arial" w:hint="eastAsia"/>
                              </w:rPr>
                              <w:t>eavy-load application</w:t>
                            </w:r>
                          </w:p>
                        </w:txbxContent>
                      </wps:txbx>
                      <wps:bodyPr rot="0" vert="horz" wrap="square" lIns="0" tIns="36000" rIns="0" bIns="36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98" id="吹き出し: 四角形 8" o:spid="_x0000_s1058" type="#_x0000_t61" style="position:absolute;left:0;text-align:left;margin-left:128.2pt;margin-top:28.4pt;width:75.8pt;height:3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" adj="-1624,13479" filled="f" strokeweight="2pt">
                <v:textbox inset="0,1mm,0,1mm">
                  <w:txbxContent>
                    <w:p w14:paraId="1A4EB9C3" w14:textId="4C57CE37" w:rsidR="00B22CED" w:rsidRPr="001A372C" w:rsidRDefault="00B22CED" w:rsidP="001A372C">
                      <w:pPr>
                        <w:pStyle w:val="Web"/>
                        <w:spacing w:after="0" w:line="220" w:lineRule="exact"/>
                        <w:jc w:val="center"/>
                        <w:rPr>
                          <w:rFonts w:ascii="メイリオ" w:eastAsia="メイリオ" w:hAnsi="メイリオ" w:cs="メイリオ"/>
                          <w:sz w:val="18"/>
                          <w:szCs w:val="18"/>
                        </w:rPr>
                      </w:pPr>
                      <w:r w:rsidRPr="005C2253">
                        <w:rPr>
                          <w:rFonts w:ascii="Arial" w:hAnsi="Arial" w:cs="Arial"/>
                        </w:rPr>
                        <w:t>H</w:t>
                      </w:r>
                      <w:r w:rsidRPr="005C2253">
                        <w:rPr>
                          <w:rFonts w:ascii="Arial" w:hAnsi="Arial" w:cs="Arial" w:hint="eastAsia"/>
                        </w:rPr>
                        <w:t>eavy-load application</w:t>
                      </w:r>
                    </w:p>
                  </w:txbxContent>
                </v:textbox>
              </v:shape>
            </w:pict>
          </mc:Fallback>
        </mc:AlternateContent>
      </w:r>
      <w:r w:rsidR="004E10C5" w:rsidRPr="005C2253">
        <w:rPr>
          <w:noProof/>
        </w:rPr>
        <mc:AlternateContent>
          <mc:Choice Requires="wps">
            <w:drawing>
              <wp:anchor distT="0" distB="0" distL="114300" distR="114300" simplePos="0" relativeHeight="251689984" behindDoc="0" locked="0" layoutInCell="1" allowOverlap="1" wp14:anchorId="55A25786" wp14:editId="28C1DFF8">
                <wp:simplePos x="0" y="0"/>
                <wp:positionH relativeFrom="column">
                  <wp:posOffset>6800215</wp:posOffset>
                </wp:positionH>
                <wp:positionV relativeFrom="paragraph">
                  <wp:posOffset>1885315</wp:posOffset>
                </wp:positionV>
                <wp:extent cx="461010" cy="2540"/>
                <wp:effectExtent l="0" t="0" r="0" b="0"/>
                <wp:wrapNone/>
                <wp:docPr id="271" name="直線矢印コネクタ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1010" cy="254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965E51" id="直線矢印コネクタ 57" o:spid="_x0000_s1026" type="#_x0000_t32" style="position:absolute;left:0;text-align:left;margin-left:535.45pt;margin-top:148.45pt;width:36.3pt;height:.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88960" behindDoc="0" locked="0" layoutInCell="1" allowOverlap="1" wp14:anchorId="55A25787" wp14:editId="47EB30FA">
                <wp:simplePos x="0" y="0"/>
                <wp:positionH relativeFrom="column">
                  <wp:posOffset>7814945</wp:posOffset>
                </wp:positionH>
                <wp:positionV relativeFrom="paragraph">
                  <wp:posOffset>1704975</wp:posOffset>
                </wp:positionV>
                <wp:extent cx="342265" cy="350520"/>
                <wp:effectExtent l="0" t="0" r="0" b="0"/>
                <wp:wrapNone/>
                <wp:docPr id="270" name="乗算記号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265" cy="350520"/>
                        </a:xfrm>
                        <a:custGeom>
                          <a:avLst/>
                          <a:gdLst>
                            <a:gd name="T0" fmla="*/ 66702 w 427448"/>
                            <a:gd name="T1" fmla="*/ 140230 h 437623"/>
                            <a:gd name="T2" fmla="*/ 138623 w 427448"/>
                            <a:gd name="T3" fmla="*/ 69982 h 437623"/>
                            <a:gd name="T4" fmla="*/ 213724 w 427448"/>
                            <a:gd name="T5" fmla="*/ 146871 h 437623"/>
                            <a:gd name="T6" fmla="*/ 288825 w 427448"/>
                            <a:gd name="T7" fmla="*/ 69982 h 437623"/>
                            <a:gd name="T8" fmla="*/ 360746 w 427448"/>
                            <a:gd name="T9" fmla="*/ 140230 h 437623"/>
                            <a:gd name="T10" fmla="*/ 283992 w 427448"/>
                            <a:gd name="T11" fmla="*/ 218812 h 437623"/>
                            <a:gd name="T12" fmla="*/ 360746 w 427448"/>
                            <a:gd name="T13" fmla="*/ 297393 h 437623"/>
                            <a:gd name="T14" fmla="*/ 288825 w 427448"/>
                            <a:gd name="T15" fmla="*/ 367641 h 437623"/>
                            <a:gd name="T16" fmla="*/ 213724 w 427448"/>
                            <a:gd name="T17" fmla="*/ 290752 h 437623"/>
                            <a:gd name="T18" fmla="*/ 138623 w 427448"/>
                            <a:gd name="T19" fmla="*/ 367641 h 437623"/>
                            <a:gd name="T20" fmla="*/ 66702 w 427448"/>
                            <a:gd name="T21" fmla="*/ 297393 h 437623"/>
                            <a:gd name="T22" fmla="*/ 143456 w 427448"/>
                            <a:gd name="T23" fmla="*/ 218812 h 437623"/>
                            <a:gd name="T24" fmla="*/ 66702 w 427448"/>
                            <a:gd name="T25" fmla="*/ 140230 h 4376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427448" h="437623">
                              <a:moveTo>
                                <a:pt x="66702" y="140230"/>
                              </a:moveTo>
                              <a:lnTo>
                                <a:pt x="138623" y="69982"/>
                              </a:lnTo>
                              <a:lnTo>
                                <a:pt x="213724" y="146871"/>
                              </a:lnTo>
                              <a:lnTo>
                                <a:pt x="288825" y="69982"/>
                              </a:lnTo>
                              <a:lnTo>
                                <a:pt x="360746" y="140230"/>
                              </a:lnTo>
                              <a:lnTo>
                                <a:pt x="283992" y="218812"/>
                              </a:lnTo>
                              <a:lnTo>
                                <a:pt x="360746" y="297393"/>
                              </a:lnTo>
                              <a:lnTo>
                                <a:pt x="288825" y="367641"/>
                              </a:lnTo>
                              <a:lnTo>
                                <a:pt x="213724" y="290752"/>
                              </a:lnTo>
                              <a:lnTo>
                                <a:pt x="138623" y="367641"/>
                              </a:lnTo>
                              <a:lnTo>
                                <a:pt x="66702" y="297393"/>
                              </a:lnTo>
                              <a:lnTo>
                                <a:pt x="143456" y="218812"/>
                              </a:lnTo>
                              <a:lnTo>
                                <a:pt x="66702" y="140230"/>
                              </a:lnTo>
                              <a:close/>
                            </a:path>
                          </a:pathLst>
                        </a:custGeom>
                        <a:gradFill rotWithShape="1">
                          <a:gsLst>
                            <a:gs pos="0">
                              <a:srgbClr val="000000"/>
                            </a:gs>
                            <a:gs pos="100000">
                              <a:srgbClr val="FFFFFF"/>
                            </a:gs>
                          </a:gsLst>
                          <a:lin ang="5400000" scaled="1"/>
                        </a:gradFill>
                        <a:ln w="9525">
                          <a:solidFill>
                            <a:srgbClr val="000000"/>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DC1C9" id="乗算記号 107" o:spid="_x0000_s1026" style="position:absolute;left:0;text-align:left;margin-left:615.35pt;margin-top:134.25pt;width:26.95pt;height:2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27448,4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" path="m66702,140230l138623,69982r75101,76889l288825,69982r71921,70248l283992,218812r76754,78581l288825,367641,213724,290752r-75101,76889l66702,297393r76754,-78581l66702,140230xe" fillcolor="black">
                <v:fill rotate="t" focus="100%" type="gradient"/>
                <v:shadow on="t" color="black" opacity="24903f" origin=",.5" offset="0,.55556mm"/>
                <v:path arrowok="t" o:connecttype="custom" o:connectlocs="53409,112319;110998,56053;171133,117638;231267,56053;288856,112319;227397,175260;288856,238201;231267,294467;171133,232882;110998,294467;53409,238201;114868,175260;53409,112319" o:connectangles="0,0,0,0,0,0,0,0,0,0,0,0,0"/>
              </v:shape>
            </w:pict>
          </mc:Fallback>
        </mc:AlternateContent>
      </w:r>
      <w:r w:rsidR="004E10C5" w:rsidRPr="005C2253">
        <w:rPr>
          <w:noProof/>
        </w:rPr>
        <mc:AlternateContent>
          <mc:Choice Requires="wps">
            <w:drawing>
              <wp:anchor distT="0" distB="0" distL="114300" distR="114300" simplePos="0" relativeHeight="251687936" behindDoc="0" locked="0" layoutInCell="1" allowOverlap="1" wp14:anchorId="55A25788" wp14:editId="787E2E31">
                <wp:simplePos x="0" y="0"/>
                <wp:positionH relativeFrom="column">
                  <wp:posOffset>7675880</wp:posOffset>
                </wp:positionH>
                <wp:positionV relativeFrom="paragraph">
                  <wp:posOffset>1887855</wp:posOffset>
                </wp:positionV>
                <wp:extent cx="591185" cy="0"/>
                <wp:effectExtent l="0" t="0" r="0" b="0"/>
                <wp:wrapNone/>
                <wp:docPr id="269" name="直線矢印コネクタ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ED300C" id="直線矢印コネクタ 55" o:spid="_x0000_s1026" type="#_x0000_t32" style="position:absolute;left:0;text-align:left;margin-left:604.4pt;margin-top:148.65pt;width:46.5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86912" behindDoc="0" locked="0" layoutInCell="1" allowOverlap="1" wp14:anchorId="55A25789" wp14:editId="3164024A">
                <wp:simplePos x="0" y="0"/>
                <wp:positionH relativeFrom="column">
                  <wp:posOffset>7280275</wp:posOffset>
                </wp:positionH>
                <wp:positionV relativeFrom="paragraph">
                  <wp:posOffset>1730375</wp:posOffset>
                </wp:positionV>
                <wp:extent cx="389255" cy="733425"/>
                <wp:effectExtent l="0" t="0" r="0" b="0"/>
                <wp:wrapNone/>
                <wp:docPr id="268" name="正方形/長方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733425"/>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A86D62" id="正方形/長方形 54" o:spid="_x0000_s1026" style="position:absolute;left:0;text-align:left;margin-left:573.25pt;margin-top:136.25pt;width:30.65pt;height:5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" strokeweight="2pt"/>
            </w:pict>
          </mc:Fallback>
        </mc:AlternateContent>
      </w:r>
      <w:r w:rsidR="004E10C5" w:rsidRPr="005C2253">
        <w:rPr>
          <w:noProof/>
        </w:rPr>
        <mc:AlternateContent>
          <mc:Choice Requires="wps">
            <w:drawing>
              <wp:anchor distT="0" distB="0" distL="114300" distR="114300" simplePos="0" relativeHeight="251685888" behindDoc="0" locked="0" layoutInCell="1" allowOverlap="1" wp14:anchorId="55A2578A" wp14:editId="68AFBDC8">
                <wp:simplePos x="0" y="0"/>
                <wp:positionH relativeFrom="column">
                  <wp:posOffset>6401435</wp:posOffset>
                </wp:positionH>
                <wp:positionV relativeFrom="paragraph">
                  <wp:posOffset>1728470</wp:posOffset>
                </wp:positionV>
                <wp:extent cx="419100" cy="750570"/>
                <wp:effectExtent l="0" t="0" r="0" b="0"/>
                <wp:wrapNone/>
                <wp:docPr id="267" name="正方形/長方形 53" descr="縦線 (太)"/>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750570"/>
                        </a:xfrm>
                        <a:prstGeom prst="rect">
                          <a:avLst/>
                        </a:prstGeom>
                        <a:pattFill prst="dkVert">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EE32ED" id="正方形/長方形 53" o:spid="_x0000_s1026" alt="縦線 (太)" style="position:absolute;left:0;text-align:left;margin-left:504.05pt;margin-top:136.1pt;width:33pt;height:5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" fillcolor="black">
                <v:fill r:id="rId14"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684864" behindDoc="0" locked="0" layoutInCell="1" allowOverlap="1" wp14:anchorId="55A2578B" wp14:editId="3276253E">
                <wp:simplePos x="0" y="0"/>
                <wp:positionH relativeFrom="column">
                  <wp:posOffset>9073515</wp:posOffset>
                </wp:positionH>
                <wp:positionV relativeFrom="paragraph">
                  <wp:posOffset>2331085</wp:posOffset>
                </wp:positionV>
                <wp:extent cx="429260" cy="157480"/>
                <wp:effectExtent l="0" t="0" r="0" b="0"/>
                <wp:wrapNone/>
                <wp:docPr id="266" name="正方形/長方形 52" descr="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157480"/>
                        </a:xfrm>
                        <a:prstGeom prst="rect">
                          <a:avLst/>
                        </a:prstGeom>
                        <a:pattFill prst="pct20">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AC1BC4" id="正方形/長方形 52" o:spid="_x0000_s1026" alt="20%" style="position:absolute;left:0;text-align:left;margin-left:714.45pt;margin-top:183.55pt;width:33.8pt;height:1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" fillcolor="black">
                <v:fill r:id="rId15"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683840" behindDoc="0" locked="0" layoutInCell="1" allowOverlap="1" wp14:anchorId="55A2578C" wp14:editId="5F6B2AD4">
                <wp:simplePos x="0" y="0"/>
                <wp:positionH relativeFrom="column">
                  <wp:posOffset>8416925</wp:posOffset>
                </wp:positionH>
                <wp:positionV relativeFrom="paragraph">
                  <wp:posOffset>2323465</wp:posOffset>
                </wp:positionV>
                <wp:extent cx="429260" cy="157480"/>
                <wp:effectExtent l="0" t="0" r="0" b="0"/>
                <wp:wrapNone/>
                <wp:docPr id="265" name="正方形/長方形 51" descr="横線"/>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157480"/>
                        </a:xfrm>
                        <a:prstGeom prst="rect">
                          <a:avLst/>
                        </a:prstGeom>
                        <a:pattFill prst="ltHorz">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5C7508" id="正方形/長方形 51" o:spid="_x0000_s1026" alt="横線" style="position:absolute;left:0;text-align:left;margin-left:662.75pt;margin-top:182.95pt;width:33.8pt;height:1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" fillcolor="black">
                <v:fill r:id="rId16" o:title="" type="pattern"/>
                <v:shadow on="t" color="black" opacity="24903f" origin=",.5" offset="0,.55556mm"/>
              </v:rect>
            </w:pict>
          </mc:Fallback>
        </mc:AlternateContent>
      </w:r>
      <w:r w:rsidR="004E10C5" w:rsidRPr="005C2253">
        <w:rPr>
          <w:noProof/>
        </w:rPr>
        <mc:AlternateContent>
          <mc:Choice Requires="wps">
            <w:drawing>
              <wp:anchor distT="0" distB="0" distL="114300" distR="114300" simplePos="0" relativeHeight="251681792" behindDoc="0" locked="0" layoutInCell="1" allowOverlap="1" wp14:anchorId="55A2578E" wp14:editId="78E8474E">
                <wp:simplePos x="0" y="0"/>
                <wp:positionH relativeFrom="column">
                  <wp:posOffset>8249920</wp:posOffset>
                </wp:positionH>
                <wp:positionV relativeFrom="paragraph">
                  <wp:posOffset>1870075</wp:posOffset>
                </wp:positionV>
                <wp:extent cx="1487170" cy="692785"/>
                <wp:effectExtent l="0" t="0" r="0" b="0"/>
                <wp:wrapNone/>
                <wp:docPr id="263" name="四角形: 角を丸くする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7170" cy="692785"/>
                        </a:xfrm>
                        <a:prstGeom prst="roundRect">
                          <a:avLst>
                            <a:gd name="adj" fmla="val 16667"/>
                          </a:avLst>
                        </a:prstGeom>
                        <a:noFill/>
                        <a:ln w="254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8909D9A" id="四角形: 角を丸くする 100" o:spid="_x0000_s1026" style="position:absolute;left:0;text-align:left;margin-left:649.6pt;margin-top:147.25pt;width:117.1pt;height:5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" filled="f" strokeweight="2pt">
                <v:stroke dashstyle="1 1" endcap="round"/>
              </v:roundrect>
            </w:pict>
          </mc:Fallback>
        </mc:AlternateContent>
      </w:r>
      <w:r w:rsidR="004E10C5" w:rsidRPr="005C2253">
        <w:rPr>
          <w:noProof/>
        </w:rPr>
        <mc:AlternateContent>
          <mc:Choice Requires="wps">
            <w:drawing>
              <wp:anchor distT="0" distB="0" distL="114300" distR="114300" simplePos="0" relativeHeight="251680768" behindDoc="0" locked="0" layoutInCell="1" allowOverlap="1" wp14:anchorId="55A2578F" wp14:editId="1D059C4E">
                <wp:simplePos x="0" y="0"/>
                <wp:positionH relativeFrom="column">
                  <wp:posOffset>6200775</wp:posOffset>
                </wp:positionH>
                <wp:positionV relativeFrom="paragraph">
                  <wp:posOffset>1417955</wp:posOffset>
                </wp:positionV>
                <wp:extent cx="1616075" cy="1144905"/>
                <wp:effectExtent l="0" t="0" r="0" b="0"/>
                <wp:wrapNone/>
                <wp:docPr id="262" name="四角形: 角を丸くする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075" cy="1144905"/>
                        </a:xfrm>
                        <a:prstGeom prst="roundRect">
                          <a:avLst>
                            <a:gd name="adj" fmla="val 16667"/>
                          </a:avLst>
                        </a:pr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1C91DFC" id="四角形: 角を丸くする 99" o:spid="_x0000_s1026" style="position:absolute;left:0;text-align:left;margin-left:488.25pt;margin-top:111.65pt;width:127.25pt;height:9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" filled="f" strokeweight="2pt">
                <v:stroke dashstyle="dash"/>
              </v:roundrect>
            </w:pict>
          </mc:Fallback>
        </mc:AlternateContent>
      </w:r>
      <w:r w:rsidR="004E10C5" w:rsidRPr="005C2253">
        <w:rPr>
          <w:noProof/>
        </w:rPr>
        <mc:AlternateContent>
          <mc:Choice Requires="wps">
            <w:drawing>
              <wp:anchor distT="0" distB="0" distL="114300" distR="114300" simplePos="0" relativeHeight="251679744" behindDoc="0" locked="0" layoutInCell="1" allowOverlap="1" wp14:anchorId="55A25790" wp14:editId="57D24A10">
                <wp:simplePos x="0" y="0"/>
                <wp:positionH relativeFrom="column">
                  <wp:posOffset>5935980</wp:posOffset>
                </wp:positionH>
                <wp:positionV relativeFrom="paragraph">
                  <wp:posOffset>1289685</wp:posOffset>
                </wp:positionV>
                <wp:extent cx="0" cy="1209675"/>
                <wp:effectExtent l="0" t="0" r="0" b="0"/>
                <wp:wrapNone/>
                <wp:docPr id="261" name="直線矢印コネク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09675"/>
                        </a:xfrm>
                        <a:prstGeom prst="straightConnector1">
                          <a:avLst/>
                        </a:prstGeom>
                        <a:noFill/>
                        <a:ln w="25400">
                          <a:solidFill>
                            <a:srgbClr val="3C3C3B"/>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5ABFB7" id="直線矢印コネクタ 47" o:spid="_x0000_s1026" type="#_x0000_t32" style="position:absolute;left:0;text-align:left;margin-left:467.4pt;margin-top:101.55pt;width:0;height:95.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" strokecolor="#3c3c3b" strokeweight="2pt">
                <v:stroke endarrow="block"/>
                <v:shadow on="t" color="black" opacity="24903f" origin=",.5" offset="0,.55556mm"/>
              </v:shape>
            </w:pict>
          </mc:Fallback>
        </mc:AlternateContent>
      </w:r>
      <w:r w:rsidR="004E10C5" w:rsidRPr="005C2253">
        <w:rPr>
          <w:noProof/>
        </w:rPr>
        <mc:AlternateContent>
          <mc:Choice Requires="wps">
            <w:drawing>
              <wp:anchor distT="0" distB="0" distL="114300" distR="114300" simplePos="0" relativeHeight="251678720" behindDoc="0" locked="0" layoutInCell="1" allowOverlap="1" wp14:anchorId="55A25791" wp14:editId="168EA49E">
                <wp:simplePos x="0" y="0"/>
                <wp:positionH relativeFrom="column">
                  <wp:posOffset>5935980</wp:posOffset>
                </wp:positionH>
                <wp:positionV relativeFrom="paragraph">
                  <wp:posOffset>2499360</wp:posOffset>
                </wp:positionV>
                <wp:extent cx="3801110" cy="0"/>
                <wp:effectExtent l="0" t="0" r="0" b="0"/>
                <wp:wrapNone/>
                <wp:docPr id="260" name="直線矢印コネクタ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1110" cy="0"/>
                        </a:xfrm>
                        <a:prstGeom prst="straightConnector1">
                          <a:avLst/>
                        </a:prstGeom>
                        <a:noFill/>
                        <a:ln w="25400">
                          <a:solidFill>
                            <a:srgbClr val="3C3C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FB774D" id="直線矢印コネクタ 46" o:spid="_x0000_s1026" type="#_x0000_t32" style="position:absolute;left:0;text-align:left;margin-left:467.4pt;margin-top:196.8pt;width:299.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" strokecolor="#3c3c3b" strokeweight="2pt"/>
            </w:pict>
          </mc:Fallback>
        </mc:AlternateContent>
      </w:r>
      <w:r w:rsidR="004E10C5" w:rsidRPr="005C2253">
        <w:rPr>
          <w:noProof/>
        </w:rPr>
        <mc:AlternateContent>
          <mc:Choice Requires="wps">
            <w:drawing>
              <wp:anchor distT="0" distB="0" distL="114300" distR="114300" simplePos="0" relativeHeight="251677696" behindDoc="0" locked="0" layoutInCell="1" allowOverlap="1" wp14:anchorId="55A25792" wp14:editId="6BA358A5">
                <wp:simplePos x="0" y="0"/>
                <wp:positionH relativeFrom="column">
                  <wp:posOffset>7261225</wp:posOffset>
                </wp:positionH>
                <wp:positionV relativeFrom="paragraph">
                  <wp:posOffset>1506855</wp:posOffset>
                </wp:positionV>
                <wp:extent cx="429260" cy="980440"/>
                <wp:effectExtent l="0" t="0" r="0" b="0"/>
                <wp:wrapNone/>
                <wp:docPr id="259" name="正方形/長方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9804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AFF4BC" id="正方形/長方形 45" o:spid="_x0000_s1026" style="position:absolute;left:0;text-align:left;margin-left:571.75pt;margin-top:118.65pt;width:33.8pt;height:7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" filled="f" strokecolor="#3c3c3b" strokeweight="2pt"/>
            </w:pict>
          </mc:Fallback>
        </mc:AlternateContent>
      </w:r>
      <w:r w:rsidR="004E10C5" w:rsidRPr="005C2253">
        <w:rPr>
          <w:noProof/>
        </w:rPr>
        <mc:AlternateContent>
          <mc:Choice Requires="wps">
            <w:drawing>
              <wp:anchor distT="0" distB="0" distL="114300" distR="114300" simplePos="0" relativeHeight="251676672" behindDoc="0" locked="0" layoutInCell="1" allowOverlap="1" wp14:anchorId="55A25793" wp14:editId="393FF539">
                <wp:simplePos x="0" y="0"/>
                <wp:positionH relativeFrom="column">
                  <wp:posOffset>6396990</wp:posOffset>
                </wp:positionH>
                <wp:positionV relativeFrom="paragraph">
                  <wp:posOffset>1506855</wp:posOffset>
                </wp:positionV>
                <wp:extent cx="429260" cy="980440"/>
                <wp:effectExtent l="0" t="0" r="0" b="0"/>
                <wp:wrapNone/>
                <wp:docPr id="258" name="正方形/長方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9804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E273FC" id="正方形/長方形 44" o:spid="_x0000_s1026" style="position:absolute;left:0;text-align:left;margin-left:503.7pt;margin-top:118.65pt;width:33.8pt;height:7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" filled="f" strokecolor="#3c3c3b" strokeweight="2pt"/>
            </w:pict>
          </mc:Fallback>
        </mc:AlternateContent>
      </w:r>
      <w:r w:rsidR="004E10C5" w:rsidRPr="005C2253">
        <w:rPr>
          <w:noProof/>
        </w:rPr>
        <mc:AlternateContent>
          <mc:Choice Requires="wps">
            <w:drawing>
              <wp:anchor distT="0" distB="0" distL="114300" distR="114300" simplePos="0" relativeHeight="251675648" behindDoc="0" locked="0" layoutInCell="1" allowOverlap="1" wp14:anchorId="55A25794" wp14:editId="41DBAFAB">
                <wp:simplePos x="0" y="0"/>
                <wp:positionH relativeFrom="column">
                  <wp:posOffset>8643620</wp:posOffset>
                </wp:positionH>
                <wp:positionV relativeFrom="paragraph">
                  <wp:posOffset>2563495</wp:posOffset>
                </wp:positionV>
                <wp:extent cx="682625" cy="269240"/>
                <wp:effectExtent l="0" t="0" r="0" b="0"/>
                <wp:wrapNone/>
                <wp:docPr id="257" name="テキスト ボックス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2F" w14:textId="77777777" w:rsidR="00B22CED" w:rsidRPr="00442373" w:rsidRDefault="00B22CED" w:rsidP="001A372C">
                            <w:pPr>
                              <w:pStyle w:val="NormalWeb"/>
                              <w:spacing w:after="0" w:line="280" w:lineRule="exact"/>
                              <w:rPr>
                                <w:rFonts w:ascii="Arial" w:eastAsia="メイリオ" w:hAnsi="Arial" w:cs="Arial"/>
                              </w:rPr>
                            </w:pPr>
                            <w:r w:rsidRPr="00442373">
                              <w:rPr>
                                <w:rFonts w:ascii="Arial" w:eastAsia="メイリオ" w:hAnsi="Arial" w:cs="Arial"/>
                                <w:color w:val="000000"/>
                                <w:kern w:val="24"/>
                                <w:sz w:val="28"/>
                                <w:szCs w:val="28"/>
                              </w:rPr>
                              <w:t>CA53</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94" id="テキスト ボックス 94" o:spid="_x0000_s1059" type="#_x0000_t202" style="position:absolute;left:0;text-align:left;margin-left:680.6pt;margin-top:201.85pt;width:53.75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" filled="f" stroked="f">
                <v:textbox style="mso-fit-shape-to-text:t">
                  <w:txbxContent>
                    <w:p w14:paraId="55A2582F" w14:textId="77777777" w:rsidR="00B22CED" w:rsidRPr="00442373" w:rsidRDefault="00B22CED" w:rsidP="001A372C">
                      <w:pPr>
                        <w:pStyle w:val="Web"/>
                        <w:spacing w:after="0" w:line="280" w:lineRule="exact"/>
                        <w:rPr>
                          <w:rFonts w:ascii="Arial" w:eastAsia="メイリオ" w:hAnsi="Arial" w:cs="Arial"/>
                        </w:rPr>
                      </w:pPr>
                      <w:r w:rsidRPr="00442373">
                        <w:rPr>
                          <w:rFonts w:ascii="Arial" w:eastAsia="メイリオ" w:hAnsi="Arial" w:cs="Arial"/>
                          <w:color w:val="000000"/>
                          <w:kern w:val="24"/>
                          <w:sz w:val="28"/>
                          <w:szCs w:val="28"/>
                        </w:rPr>
                        <w:t>CA53</w:t>
                      </w:r>
                    </w:p>
                  </w:txbxContent>
                </v:textbox>
              </v:shape>
            </w:pict>
          </mc:Fallback>
        </mc:AlternateContent>
      </w:r>
      <w:r w:rsidR="004E10C5" w:rsidRPr="005C2253">
        <w:rPr>
          <w:noProof/>
        </w:rPr>
        <mc:AlternateContent>
          <mc:Choice Requires="wps">
            <w:drawing>
              <wp:anchor distT="0" distB="0" distL="114300" distR="114300" simplePos="0" relativeHeight="251674624" behindDoc="0" locked="0" layoutInCell="1" allowOverlap="1" wp14:anchorId="55A25795" wp14:editId="2E70FC19">
                <wp:simplePos x="0" y="0"/>
                <wp:positionH relativeFrom="column">
                  <wp:posOffset>6855460</wp:posOffset>
                </wp:positionH>
                <wp:positionV relativeFrom="paragraph">
                  <wp:posOffset>2578735</wp:posOffset>
                </wp:positionV>
                <wp:extent cx="595630" cy="269240"/>
                <wp:effectExtent l="0" t="0" r="0" b="0"/>
                <wp:wrapNone/>
                <wp:docPr id="256" name="Text Box 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30" w14:textId="77777777" w:rsidR="00B22CED" w:rsidRPr="00442373" w:rsidRDefault="00B22CED" w:rsidP="001A372C">
                            <w:pPr>
                              <w:pStyle w:val="NormalWeb"/>
                              <w:spacing w:after="0" w:line="280" w:lineRule="exact"/>
                              <w:rPr>
                                <w:rFonts w:ascii="Arial" w:eastAsia="メイリオ" w:hAnsi="Arial" w:cs="Arial"/>
                              </w:rPr>
                            </w:pPr>
                            <w:r w:rsidRPr="00442373">
                              <w:rPr>
                                <w:rFonts w:ascii="Arial" w:eastAsia="メイリオ" w:hAnsi="Arial" w:cs="Arial"/>
                                <w:color w:val="000000"/>
                                <w:kern w:val="24"/>
                                <w:sz w:val="28"/>
                                <w:szCs w:val="28"/>
                              </w:rPr>
                              <w:t>CA57</w:t>
                            </w:r>
                          </w:p>
                        </w:txbxContent>
                      </wps:txbx>
                      <wps:bodyPr rot="0" vert="horz" wrap="square" lIns="0" tIns="45720" rIns="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95" id="Text Box 639" o:spid="_x0000_s1060" type="#_x0000_t202" style="position:absolute;left:0;text-align:left;margin-left:539.8pt;margin-top:203.05pt;width:46.9pt;height:2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" filled="f" stroked="f">
                <v:textbox style="mso-fit-shape-to-text:t" inset="0,,0">
                  <w:txbxContent>
                    <w:p w14:paraId="55A25830" w14:textId="77777777" w:rsidR="00B22CED" w:rsidRPr="00442373" w:rsidRDefault="00B22CED" w:rsidP="001A372C">
                      <w:pPr>
                        <w:pStyle w:val="Web"/>
                        <w:spacing w:after="0" w:line="280" w:lineRule="exact"/>
                        <w:rPr>
                          <w:rFonts w:ascii="Arial" w:eastAsia="メイリオ" w:hAnsi="Arial" w:cs="Arial"/>
                        </w:rPr>
                      </w:pPr>
                      <w:r w:rsidRPr="00442373">
                        <w:rPr>
                          <w:rFonts w:ascii="Arial" w:eastAsia="メイリオ" w:hAnsi="Arial" w:cs="Arial"/>
                          <w:color w:val="000000"/>
                          <w:kern w:val="24"/>
                          <w:sz w:val="28"/>
                          <w:szCs w:val="28"/>
                        </w:rPr>
                        <w:t>CA57</w:t>
                      </w:r>
                    </w:p>
                  </w:txbxContent>
                </v:textbox>
              </v:shape>
            </w:pict>
          </mc:Fallback>
        </mc:AlternateContent>
      </w:r>
      <w:r w:rsidR="004E10C5" w:rsidRPr="005C2253">
        <w:rPr>
          <w:noProof/>
        </w:rPr>
        <mc:AlternateContent>
          <mc:Choice Requires="wps">
            <w:drawing>
              <wp:anchor distT="0" distB="0" distL="114300" distR="114300" simplePos="0" relativeHeight="251673600" behindDoc="0" locked="0" layoutInCell="1" allowOverlap="1" wp14:anchorId="55A25796" wp14:editId="0B77E0EE">
                <wp:simplePos x="0" y="0"/>
                <wp:positionH relativeFrom="column">
                  <wp:posOffset>9078595</wp:posOffset>
                </wp:positionH>
                <wp:positionV relativeFrom="paragraph">
                  <wp:posOffset>2014220</wp:posOffset>
                </wp:positionV>
                <wp:extent cx="429260" cy="485140"/>
                <wp:effectExtent l="0" t="0" r="0" b="0"/>
                <wp:wrapNone/>
                <wp:docPr id="255"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4851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12CD29" id="正方形/長方形 41" o:spid="_x0000_s1026" style="position:absolute;left:0;text-align:left;margin-left:714.85pt;margin-top:158.6pt;width:33.8pt;height: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" filled="f" strokecolor="#3c3c3b" strokeweight="2pt"/>
            </w:pict>
          </mc:Fallback>
        </mc:AlternateContent>
      </w:r>
      <w:r w:rsidR="004E10C5" w:rsidRPr="005C2253">
        <w:rPr>
          <w:noProof/>
        </w:rPr>
        <mc:AlternateContent>
          <mc:Choice Requires="wps">
            <w:drawing>
              <wp:anchor distT="0" distB="0" distL="114300" distR="114300" simplePos="0" relativeHeight="251672576" behindDoc="0" locked="0" layoutInCell="1" allowOverlap="1" wp14:anchorId="55A25797" wp14:editId="1ED7E391">
                <wp:simplePos x="0" y="0"/>
                <wp:positionH relativeFrom="column">
                  <wp:posOffset>8420100</wp:posOffset>
                </wp:positionH>
                <wp:positionV relativeFrom="paragraph">
                  <wp:posOffset>2002155</wp:posOffset>
                </wp:positionV>
                <wp:extent cx="429260" cy="485140"/>
                <wp:effectExtent l="0" t="0" r="0" b="0"/>
                <wp:wrapNone/>
                <wp:docPr id="254"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48514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BE80B8" id="Rectangle 637" o:spid="_x0000_s1026" style="position:absolute;left:0;text-align:left;margin-left:663pt;margin-top:157.65pt;width:33.8pt;height:3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" filled="f" strokecolor="#3c3c3b" strokeweight="2pt"/>
            </w:pict>
          </mc:Fallback>
        </mc:AlternateContent>
      </w:r>
      <w:r w:rsidR="004E10C5" w:rsidRPr="005C2253">
        <w:rPr>
          <w:noProof/>
        </w:rPr>
        <mc:AlternateContent>
          <mc:Choice Requires="wps">
            <w:drawing>
              <wp:anchor distT="0" distB="0" distL="114300" distR="114300" simplePos="0" relativeHeight="251669504" behindDoc="0" locked="0" layoutInCell="1" allowOverlap="1" wp14:anchorId="55A2579A" wp14:editId="7D489BB6">
                <wp:simplePos x="0" y="0"/>
                <wp:positionH relativeFrom="column">
                  <wp:posOffset>4287520</wp:posOffset>
                </wp:positionH>
                <wp:positionV relativeFrom="paragraph">
                  <wp:posOffset>1497965</wp:posOffset>
                </wp:positionV>
                <wp:extent cx="1278255" cy="1132840"/>
                <wp:effectExtent l="0" t="0" r="0" b="0"/>
                <wp:wrapNone/>
                <wp:docPr id="253" name="矢印: 右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255" cy="1132840"/>
                        </a:xfrm>
                        <a:prstGeom prst="rightArrow">
                          <a:avLst>
                            <a:gd name="adj1" fmla="val 50000"/>
                            <a:gd name="adj2" fmla="val 49967"/>
                          </a:avLst>
                        </a:prstGeom>
                        <a:noFill/>
                        <a:ln w="25400">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D66A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4" o:spid="_x0000_s1026" type="#_x0000_t13" style="position:absolute;left:0;text-align:left;margin-left:337.6pt;margin-top:117.95pt;width:100.65pt;height:8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" adj="12035" filled="f" fillcolor="black" strokeweight="2pt"/>
            </w:pict>
          </mc:Fallback>
        </mc:AlternateContent>
      </w:r>
      <w:r w:rsidR="004E10C5" w:rsidRPr="005C2253">
        <w:rPr>
          <w:noProof/>
        </w:rPr>
        <mc:AlternateContent>
          <mc:Choice Requires="wps">
            <w:drawing>
              <wp:anchor distT="0" distB="0" distL="114300" distR="114300" simplePos="0" relativeHeight="251666432" behindDoc="0" locked="0" layoutInCell="1" allowOverlap="1" wp14:anchorId="55A2579D" wp14:editId="3A57F61F">
                <wp:simplePos x="0" y="0"/>
                <wp:positionH relativeFrom="column">
                  <wp:posOffset>1276350</wp:posOffset>
                </wp:positionH>
                <wp:positionV relativeFrom="paragraph">
                  <wp:posOffset>912495</wp:posOffset>
                </wp:positionV>
                <wp:extent cx="8255" cy="298450"/>
                <wp:effectExtent l="0" t="0" r="0" b="0"/>
                <wp:wrapNone/>
                <wp:docPr id="251" name="AutoShape 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9845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4B0370" id="AutoShape 631" o:spid="_x0000_s1026" type="#_x0000_t32" style="position:absolute;left:0;text-align:left;margin-left:100.5pt;margin-top:71.85pt;width:.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65408" behindDoc="0" locked="0" layoutInCell="1" allowOverlap="1" wp14:anchorId="55A2579E" wp14:editId="1EA40391">
                <wp:simplePos x="0" y="0"/>
                <wp:positionH relativeFrom="column">
                  <wp:posOffset>2927985</wp:posOffset>
                </wp:positionH>
                <wp:positionV relativeFrom="paragraph">
                  <wp:posOffset>876935</wp:posOffset>
                </wp:positionV>
                <wp:extent cx="14605" cy="346710"/>
                <wp:effectExtent l="0" t="0" r="0" b="0"/>
                <wp:wrapNone/>
                <wp:docPr id="250" name="AutoShape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 cy="346710"/>
                        </a:xfrm>
                        <a:prstGeom prst="straightConnector1">
                          <a:avLst/>
                        </a:prstGeom>
                        <a:noFill/>
                        <a:ln w="38100">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AA0F61" id="AutoShape 630" o:spid="_x0000_s1026" type="#_x0000_t32" style="position:absolute;left:0;text-align:left;margin-left:230.55pt;margin-top:69.05pt;width:1.15pt;height:27.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" strokeweight="3pt">
                <v:stroke dashstyle="1 1"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64384" behindDoc="0" locked="0" layoutInCell="1" allowOverlap="1" wp14:anchorId="55A2579F" wp14:editId="7E1C62D5">
                <wp:simplePos x="0" y="0"/>
                <wp:positionH relativeFrom="column">
                  <wp:posOffset>3576955</wp:posOffset>
                </wp:positionH>
                <wp:positionV relativeFrom="paragraph">
                  <wp:posOffset>876935</wp:posOffset>
                </wp:positionV>
                <wp:extent cx="5080" cy="332105"/>
                <wp:effectExtent l="0" t="0" r="0" b="0"/>
                <wp:wrapNone/>
                <wp:docPr id="249" name="直線矢印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32105"/>
                        </a:xfrm>
                        <a:prstGeom prst="straightConnector1">
                          <a:avLst/>
                        </a:prstGeom>
                        <a:noFill/>
                        <a:ln w="38100">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4D5C05" id="直線矢印コネクタ 31" o:spid="_x0000_s1026" type="#_x0000_t32" style="position:absolute;left:0;text-align:left;margin-left:281.65pt;margin-top:69.05pt;width:.4pt;height:2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" strokeweight="3pt">
                <v:stroke dashstyle="1 1"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63360" behindDoc="0" locked="0" layoutInCell="1" allowOverlap="1" wp14:anchorId="55A257A0" wp14:editId="272CA223">
                <wp:simplePos x="0" y="0"/>
                <wp:positionH relativeFrom="column">
                  <wp:posOffset>3230880</wp:posOffset>
                </wp:positionH>
                <wp:positionV relativeFrom="paragraph">
                  <wp:posOffset>2362200</wp:posOffset>
                </wp:positionV>
                <wp:extent cx="318770" cy="243205"/>
                <wp:effectExtent l="0" t="0" r="0" b="0"/>
                <wp:wrapNone/>
                <wp:docPr id="248" name="直線矢印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770" cy="24320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062463" id="直線矢印コネクタ 30" o:spid="_x0000_s1026" type="#_x0000_t32" style="position:absolute;left:0;text-align:left;margin-left:254.4pt;margin-top:186pt;width:25.1pt;height:19.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" strokeweight="3pt">
                <v:stroke dashstyle="1 1" endarrow="block" endcap="round"/>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62336" behindDoc="0" locked="0" layoutInCell="1" allowOverlap="1" wp14:anchorId="55A257A1" wp14:editId="4FB34245">
                <wp:simplePos x="0" y="0"/>
                <wp:positionH relativeFrom="column">
                  <wp:posOffset>2580640</wp:posOffset>
                </wp:positionH>
                <wp:positionV relativeFrom="paragraph">
                  <wp:posOffset>2362200</wp:posOffset>
                </wp:positionV>
                <wp:extent cx="319405" cy="243205"/>
                <wp:effectExtent l="0" t="0" r="0" b="0"/>
                <wp:wrapNone/>
                <wp:docPr id="247" name="直線矢印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9405" cy="24320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7EC305" id="直線矢印コネクタ 29" o:spid="_x0000_s1026" type="#_x0000_t32" style="position:absolute;left:0;text-align:left;margin-left:203.2pt;margin-top:186pt;width:25.15pt;height:19.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" strokeweight="3pt">
                <v:stroke dashstyle="1 1" endarrow="block" endcap="round"/>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61312" behindDoc="0" locked="0" layoutInCell="1" allowOverlap="1" wp14:anchorId="55A257A2" wp14:editId="1B506BCE">
                <wp:simplePos x="0" y="0"/>
                <wp:positionH relativeFrom="column">
                  <wp:posOffset>1670050</wp:posOffset>
                </wp:positionH>
                <wp:positionV relativeFrom="paragraph">
                  <wp:posOffset>2362835</wp:posOffset>
                </wp:positionV>
                <wp:extent cx="260985" cy="242570"/>
                <wp:effectExtent l="0" t="0" r="0" b="0"/>
                <wp:wrapNone/>
                <wp:docPr id="246" name="AutoShape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0985" cy="24257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38C4" id="AutoShape 626" o:spid="_x0000_s1026" type="#_x0000_t32" style="position:absolute;left:0;text-align:left;margin-left:131.5pt;margin-top:186.05pt;width:20.55pt;height:19.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" strokeweight="3pt">
                <v:stroke dashstyle="dash"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60288" behindDoc="0" locked="0" layoutInCell="1" allowOverlap="1" wp14:anchorId="55A257A3" wp14:editId="6338D3D2">
                <wp:simplePos x="0" y="0"/>
                <wp:positionH relativeFrom="column">
                  <wp:posOffset>1020445</wp:posOffset>
                </wp:positionH>
                <wp:positionV relativeFrom="paragraph">
                  <wp:posOffset>2369185</wp:posOffset>
                </wp:positionV>
                <wp:extent cx="260985" cy="223520"/>
                <wp:effectExtent l="0" t="0" r="0" b="0"/>
                <wp:wrapNone/>
                <wp:docPr id="245" name="直線矢印コネク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0985" cy="22352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B4E8E5" id="直線矢印コネクタ 27" o:spid="_x0000_s1026" type="#_x0000_t32" style="position:absolute;left:0;text-align:left;margin-left:80.35pt;margin-top:186.55pt;width:20.55pt;height:17.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" strokeweight="3pt">
                <v:stroke dashstyle="dash"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659264" behindDoc="0" locked="0" layoutInCell="1" allowOverlap="1" wp14:anchorId="55A257A4" wp14:editId="02F8C083">
                <wp:simplePos x="0" y="0"/>
                <wp:positionH relativeFrom="column">
                  <wp:posOffset>3320415</wp:posOffset>
                </wp:positionH>
                <wp:positionV relativeFrom="paragraph">
                  <wp:posOffset>1221740</wp:posOffset>
                </wp:positionV>
                <wp:extent cx="522605" cy="275590"/>
                <wp:effectExtent l="0" t="0" r="0" b="0"/>
                <wp:wrapNone/>
                <wp:docPr id="244" name="Rectangl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75590"/>
                        </a:xfrm>
                        <a:prstGeom prst="rect">
                          <a:avLst/>
                        </a:prstGeom>
                        <a:solidFill>
                          <a:srgbClr val="FFFFFF"/>
                        </a:solidFill>
                        <a:ln w="25400">
                          <a:solidFill>
                            <a:srgbClr val="000000"/>
                          </a:solidFill>
                          <a:miter lim="800000"/>
                          <a:headEnd/>
                          <a:tailEnd/>
                        </a:ln>
                      </wps:spPr>
                      <wps:txbx>
                        <w:txbxContent>
                          <w:p w14:paraId="55A25837" w14:textId="6BA6A82A" w:rsidR="00B22CED" w:rsidRPr="005D1198" w:rsidRDefault="00B22CED" w:rsidP="001A372C">
                            <w:pPr>
                              <w:pStyle w:val="NormalWeb"/>
                              <w:spacing w:beforeLines="20" w:before="48" w:after="0" w:line="240" w:lineRule="exact"/>
                              <w:jc w:val="center"/>
                              <w:rPr>
                                <w:rFonts w:ascii="Arial" w:eastAsia="メイリオ" w:hAnsi="Arial" w:cs="Arial"/>
                                <w:sz w:val="22"/>
                                <w:szCs w:val="22"/>
                              </w:rPr>
                            </w:pPr>
                            <w:r w:rsidRPr="005D1198">
                              <w:rPr>
                                <w:rFonts w:ascii="Arial" w:eastAsia="メイリオ" w:hAnsi="Arial" w:cs="Arial"/>
                                <w:kern w:val="24"/>
                                <w:sz w:val="22"/>
                                <w:szCs w:val="22"/>
                              </w:rPr>
                              <w:t>App. 3</w:t>
                            </w:r>
                          </w:p>
                        </w:txbxContent>
                      </wps:txbx>
                      <wps:bodyPr rot="0" vert="horz" wrap="square" lIns="0" tIns="18000" rIns="0" bIns="1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A4" id="Rectangle 624" o:spid="_x0000_s1061" style="position:absolute;left:0;text-align:left;margin-left:261.45pt;margin-top:96.2pt;width:41.1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" strokeweight="2pt">
                <v:textbox inset="0,.5mm,0,.5mm">
                  <w:txbxContent>
                    <w:p w14:paraId="55A25837" w14:textId="6BA6A82A" w:rsidR="00B22CED" w:rsidRPr="005D1198" w:rsidRDefault="00B22CED" w:rsidP="001A372C">
                      <w:pPr>
                        <w:pStyle w:val="Web"/>
                        <w:spacing w:beforeLines="20" w:before="48" w:after="0" w:line="240" w:lineRule="exact"/>
                        <w:jc w:val="center"/>
                        <w:rPr>
                          <w:rFonts w:ascii="Arial" w:eastAsia="メイリオ" w:hAnsi="Arial" w:cs="Arial"/>
                          <w:sz w:val="22"/>
                          <w:szCs w:val="22"/>
                        </w:rPr>
                      </w:pPr>
                      <w:r w:rsidRPr="005D1198">
                        <w:rPr>
                          <w:rFonts w:ascii="Arial" w:eastAsia="メイリオ" w:hAnsi="Arial" w:cs="Arial"/>
                          <w:kern w:val="24"/>
                          <w:sz w:val="22"/>
                          <w:szCs w:val="22"/>
                        </w:rPr>
                        <w:t>App. 3</w:t>
                      </w:r>
                    </w:p>
                  </w:txbxContent>
                </v:textbox>
              </v:rect>
            </w:pict>
          </mc:Fallback>
        </mc:AlternateContent>
      </w:r>
      <w:r w:rsidR="004E10C5" w:rsidRPr="005C2253">
        <w:rPr>
          <w:noProof/>
        </w:rPr>
        <mc:AlternateContent>
          <mc:Choice Requires="wps">
            <w:drawing>
              <wp:anchor distT="0" distB="0" distL="114300" distR="114300" simplePos="0" relativeHeight="251657216" behindDoc="0" locked="0" layoutInCell="1" allowOverlap="1" wp14:anchorId="55A257A6" wp14:editId="7DA271DA">
                <wp:simplePos x="0" y="0"/>
                <wp:positionH relativeFrom="column">
                  <wp:posOffset>2628900</wp:posOffset>
                </wp:positionH>
                <wp:positionV relativeFrom="paragraph">
                  <wp:posOffset>1221740</wp:posOffset>
                </wp:positionV>
                <wp:extent cx="597535" cy="275590"/>
                <wp:effectExtent l="0" t="0" r="0" b="0"/>
                <wp:wrapNone/>
                <wp:docPr id="242" name="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 cy="275590"/>
                        </a:xfrm>
                        <a:prstGeom prst="rect">
                          <a:avLst/>
                        </a:prstGeom>
                        <a:solidFill>
                          <a:srgbClr val="FFFFFF"/>
                        </a:solidFill>
                        <a:ln w="25400">
                          <a:solidFill>
                            <a:srgbClr val="000000"/>
                          </a:solidFill>
                          <a:miter lim="800000"/>
                          <a:headEnd/>
                          <a:tailEnd/>
                        </a:ln>
                      </wps:spPr>
                      <wps:txbx>
                        <w:txbxContent>
                          <w:p w14:paraId="55A25839" w14:textId="527B9F9A" w:rsidR="00B22CED" w:rsidRPr="005D1198" w:rsidRDefault="00B22CED" w:rsidP="001A372C">
                            <w:pPr>
                              <w:pStyle w:val="NormalWeb"/>
                              <w:spacing w:beforeLines="20" w:before="48" w:after="0" w:line="240" w:lineRule="exact"/>
                              <w:jc w:val="center"/>
                              <w:rPr>
                                <w:rFonts w:ascii="Arial" w:eastAsia="メイリオ" w:hAnsi="Arial" w:cs="Arial"/>
                                <w:sz w:val="22"/>
                                <w:szCs w:val="22"/>
                              </w:rPr>
                            </w:pPr>
                            <w:r w:rsidRPr="005D1198">
                              <w:rPr>
                                <w:rFonts w:ascii="Arial" w:eastAsia="メイリオ" w:hAnsi="Arial" w:cs="Arial"/>
                                <w:kern w:val="24"/>
                                <w:sz w:val="22"/>
                                <w:szCs w:val="22"/>
                              </w:rPr>
                              <w:t>App. 2</w:t>
                            </w:r>
                          </w:p>
                        </w:txbxContent>
                      </wps:txbx>
                      <wps:bodyPr rot="0" vert="horz" wrap="square" lIns="0" tIns="18000" rIns="0" bIns="1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A6" id="Rectangle 622" o:spid="_x0000_s1062" style="position:absolute;left:0;text-align:left;margin-left:207pt;margin-top:96.2pt;width:47.05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" strokeweight="2pt">
                <v:textbox inset="0,.5mm,0,.5mm">
                  <w:txbxContent>
                    <w:p w14:paraId="55A25839" w14:textId="527B9F9A" w:rsidR="00B22CED" w:rsidRPr="005D1198" w:rsidRDefault="00B22CED" w:rsidP="001A372C">
                      <w:pPr>
                        <w:pStyle w:val="Web"/>
                        <w:spacing w:beforeLines="20" w:before="48" w:after="0" w:line="240" w:lineRule="exact"/>
                        <w:jc w:val="center"/>
                        <w:rPr>
                          <w:rFonts w:ascii="Arial" w:eastAsia="メイリオ" w:hAnsi="Arial" w:cs="Arial"/>
                          <w:sz w:val="22"/>
                          <w:szCs w:val="22"/>
                        </w:rPr>
                      </w:pPr>
                      <w:r w:rsidRPr="005D1198">
                        <w:rPr>
                          <w:rFonts w:ascii="Arial" w:eastAsia="メイリオ" w:hAnsi="Arial" w:cs="Arial"/>
                          <w:kern w:val="24"/>
                          <w:sz w:val="22"/>
                          <w:szCs w:val="22"/>
                        </w:rPr>
                        <w:t>App. 2</w:t>
                      </w:r>
                    </w:p>
                  </w:txbxContent>
                </v:textbox>
              </v:rect>
            </w:pict>
          </mc:Fallback>
        </mc:AlternateContent>
      </w:r>
      <w:r w:rsidR="004E10C5" w:rsidRPr="005C2253">
        <w:rPr>
          <w:noProof/>
        </w:rPr>
        <mc:AlternateContent>
          <mc:Choice Requires="wps">
            <w:drawing>
              <wp:anchor distT="0" distB="0" distL="114300" distR="114300" simplePos="0" relativeHeight="251656192" behindDoc="0" locked="0" layoutInCell="1" allowOverlap="1" wp14:anchorId="55A257A7" wp14:editId="3481731C">
                <wp:simplePos x="0" y="0"/>
                <wp:positionH relativeFrom="column">
                  <wp:posOffset>2526665</wp:posOffset>
                </wp:positionH>
                <wp:positionV relativeFrom="paragraph">
                  <wp:posOffset>1165860</wp:posOffset>
                </wp:positionV>
                <wp:extent cx="1410335" cy="504190"/>
                <wp:effectExtent l="0" t="0" r="0" b="0"/>
                <wp:wrapNone/>
                <wp:docPr id="241" name="四角形: 角を丸くする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50419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E483DB9" id="四角形: 角を丸くする 63" o:spid="_x0000_s1026" style="position:absolute;left:0;text-align:left;margin-left:198.95pt;margin-top:91.8pt;width:111.05pt;height:3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654144" behindDoc="0" locked="0" layoutInCell="1" allowOverlap="1" wp14:anchorId="55A257A9" wp14:editId="40A03153">
                <wp:simplePos x="0" y="0"/>
                <wp:positionH relativeFrom="column">
                  <wp:posOffset>3272155</wp:posOffset>
                </wp:positionH>
                <wp:positionV relativeFrom="paragraph">
                  <wp:posOffset>1941830</wp:posOffset>
                </wp:positionV>
                <wp:extent cx="554990" cy="414020"/>
                <wp:effectExtent l="0" t="0" r="0" b="0"/>
                <wp:wrapNone/>
                <wp:docPr id="239"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414020"/>
                        </a:xfrm>
                        <a:prstGeom prst="rect">
                          <a:avLst/>
                        </a:prstGeom>
                        <a:solidFill>
                          <a:srgbClr val="FFFFFF"/>
                        </a:solidFill>
                        <a:ln w="25400">
                          <a:solidFill>
                            <a:srgbClr val="000000"/>
                          </a:solidFill>
                          <a:miter lim="800000"/>
                          <a:headEnd/>
                          <a:tailEnd/>
                        </a:ln>
                      </wps:spPr>
                      <wps:txbx>
                        <w:txbxContent>
                          <w:p w14:paraId="55A2583B" w14:textId="77777777" w:rsidR="00B22CED" w:rsidRPr="00442373" w:rsidRDefault="00B22CED" w:rsidP="001A372C">
                            <w:pPr>
                              <w:pStyle w:val="NormalWeb"/>
                              <w:spacing w:beforeLines="20" w:before="48" w:after="0" w:line="240" w:lineRule="exact"/>
                              <w:jc w:val="center"/>
                              <w:rPr>
                                <w:rFonts w:ascii="Arial" w:eastAsia="メイリオ" w:hAnsi="Arial" w:cs="Arial"/>
                              </w:rPr>
                            </w:pPr>
                            <w:r w:rsidRPr="00442373">
                              <w:rPr>
                                <w:rFonts w:ascii="Arial" w:eastAsia="メイリオ" w:hAnsi="Arial" w:cs="Arial"/>
                                <w:kern w:val="24"/>
                              </w:rPr>
                              <w:t>CA53</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A9" id="Rectangle 619" o:spid="_x0000_s1063" style="position:absolute;left:0;text-align:left;margin-left:257.65pt;margin-top:152.9pt;width:43.7pt;height:3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" strokeweight="2pt">
                <v:textbox inset="0,3mm,0,3mm">
                  <w:txbxContent>
                    <w:p w14:paraId="55A2583B" w14:textId="77777777" w:rsidR="00B22CED" w:rsidRPr="00442373" w:rsidRDefault="00B22CED" w:rsidP="001A372C">
                      <w:pPr>
                        <w:pStyle w:val="Web"/>
                        <w:spacing w:beforeLines="20" w:before="48" w:after="0" w:line="240" w:lineRule="exact"/>
                        <w:jc w:val="center"/>
                        <w:rPr>
                          <w:rFonts w:ascii="Arial" w:eastAsia="メイリオ" w:hAnsi="Arial" w:cs="Arial"/>
                        </w:rPr>
                      </w:pPr>
                      <w:r w:rsidRPr="00442373">
                        <w:rPr>
                          <w:rFonts w:ascii="Arial" w:eastAsia="メイリオ" w:hAnsi="Arial" w:cs="Arial"/>
                          <w:kern w:val="24"/>
                        </w:rPr>
                        <w:t>CA53</w:t>
                      </w:r>
                    </w:p>
                  </w:txbxContent>
                </v:textbox>
              </v:rect>
            </w:pict>
          </mc:Fallback>
        </mc:AlternateContent>
      </w:r>
      <w:r w:rsidR="004E10C5" w:rsidRPr="005C2253">
        <w:rPr>
          <w:noProof/>
        </w:rPr>
        <mc:AlternateContent>
          <mc:Choice Requires="wps">
            <w:drawing>
              <wp:anchor distT="0" distB="0" distL="114300" distR="114300" simplePos="0" relativeHeight="251653120" behindDoc="0" locked="0" layoutInCell="1" allowOverlap="1" wp14:anchorId="55A257AA" wp14:editId="635E4048">
                <wp:simplePos x="0" y="0"/>
                <wp:positionH relativeFrom="column">
                  <wp:posOffset>2638425</wp:posOffset>
                </wp:positionH>
                <wp:positionV relativeFrom="paragraph">
                  <wp:posOffset>1941830</wp:posOffset>
                </wp:positionV>
                <wp:extent cx="522605" cy="414020"/>
                <wp:effectExtent l="0" t="0" r="0" b="0"/>
                <wp:wrapNone/>
                <wp:docPr id="23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14020"/>
                        </a:xfrm>
                        <a:prstGeom prst="rect">
                          <a:avLst/>
                        </a:prstGeom>
                        <a:solidFill>
                          <a:srgbClr val="FFFFFF"/>
                        </a:solidFill>
                        <a:ln w="25400">
                          <a:solidFill>
                            <a:srgbClr val="000000"/>
                          </a:solidFill>
                          <a:miter lim="800000"/>
                          <a:headEnd/>
                          <a:tailEnd/>
                        </a:ln>
                      </wps:spPr>
                      <wps:txbx>
                        <w:txbxContent>
                          <w:p w14:paraId="55A2583C" w14:textId="77777777" w:rsidR="00B22CED" w:rsidRPr="00442373" w:rsidRDefault="00B22CED" w:rsidP="001A372C">
                            <w:pPr>
                              <w:pStyle w:val="NormalWeb"/>
                              <w:spacing w:beforeLines="20" w:before="48" w:after="0" w:line="240" w:lineRule="exact"/>
                              <w:jc w:val="center"/>
                              <w:rPr>
                                <w:rFonts w:ascii="Arial" w:eastAsia="メイリオ" w:hAnsi="Arial" w:cs="Arial"/>
                              </w:rPr>
                            </w:pPr>
                            <w:r w:rsidRPr="00442373">
                              <w:rPr>
                                <w:rFonts w:ascii="Arial" w:eastAsia="メイリオ" w:hAnsi="Arial" w:cs="Arial"/>
                                <w:kern w:val="24"/>
                              </w:rPr>
                              <w:t>CA53</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AA" id="Rectangle 618" o:spid="_x0000_s1064" style="position:absolute;left:0;text-align:left;margin-left:207.75pt;margin-top:152.9pt;width:41.15pt;height:32.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" strokeweight="2pt">
                <v:textbox inset="0,3mm,0,3mm">
                  <w:txbxContent>
                    <w:p w14:paraId="55A2583C" w14:textId="77777777" w:rsidR="00B22CED" w:rsidRPr="00442373" w:rsidRDefault="00B22CED" w:rsidP="001A372C">
                      <w:pPr>
                        <w:pStyle w:val="Web"/>
                        <w:spacing w:beforeLines="20" w:before="48" w:after="0" w:line="240" w:lineRule="exact"/>
                        <w:jc w:val="center"/>
                        <w:rPr>
                          <w:rFonts w:ascii="Arial" w:eastAsia="メイリオ" w:hAnsi="Arial" w:cs="Arial"/>
                        </w:rPr>
                      </w:pPr>
                      <w:r w:rsidRPr="00442373">
                        <w:rPr>
                          <w:rFonts w:ascii="Arial" w:eastAsia="メイリオ" w:hAnsi="Arial" w:cs="Arial"/>
                          <w:kern w:val="24"/>
                        </w:rPr>
                        <w:t>CA53</w:t>
                      </w:r>
                    </w:p>
                  </w:txbxContent>
                </v:textbox>
              </v:rect>
            </w:pict>
          </mc:Fallback>
        </mc:AlternateContent>
      </w:r>
      <w:r w:rsidR="004E10C5" w:rsidRPr="005C2253">
        <w:rPr>
          <w:noProof/>
        </w:rPr>
        <mc:AlternateContent>
          <mc:Choice Requires="wps">
            <w:drawing>
              <wp:anchor distT="0" distB="0" distL="114300" distR="114300" simplePos="0" relativeHeight="251652096" behindDoc="0" locked="0" layoutInCell="1" allowOverlap="1" wp14:anchorId="55A257AB" wp14:editId="6BA780F3">
                <wp:simplePos x="0" y="0"/>
                <wp:positionH relativeFrom="column">
                  <wp:posOffset>2526665</wp:posOffset>
                </wp:positionH>
                <wp:positionV relativeFrom="paragraph">
                  <wp:posOffset>1734185</wp:posOffset>
                </wp:positionV>
                <wp:extent cx="1410335" cy="683895"/>
                <wp:effectExtent l="0" t="0" r="0" b="0"/>
                <wp:wrapNone/>
                <wp:docPr id="237" name="四角形: 角を丸くする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68389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E5588EE" id="四角形: 角を丸くする 59" o:spid="_x0000_s1026" style="position:absolute;left:0;text-align:left;margin-left:198.95pt;margin-top:136.55pt;width:111.05pt;height:53.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651072" behindDoc="0" locked="0" layoutInCell="1" allowOverlap="1" wp14:anchorId="55A257AC" wp14:editId="1792ABAE">
                <wp:simplePos x="0" y="0"/>
                <wp:positionH relativeFrom="column">
                  <wp:posOffset>2439035</wp:posOffset>
                </wp:positionH>
                <wp:positionV relativeFrom="paragraph">
                  <wp:posOffset>1096010</wp:posOffset>
                </wp:positionV>
                <wp:extent cx="1576705" cy="1381760"/>
                <wp:effectExtent l="0" t="0" r="0" b="0"/>
                <wp:wrapNone/>
                <wp:docPr id="236" name="四角形: 角を丸くする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705" cy="1381760"/>
                        </a:xfrm>
                        <a:prstGeom prst="roundRect">
                          <a:avLst>
                            <a:gd name="adj" fmla="val 16667"/>
                          </a:avLst>
                        </a:prstGeom>
                        <a:noFill/>
                        <a:ln w="254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C9C578C" id="四角形: 角を丸くする 58" o:spid="_x0000_s1026" style="position:absolute;left:0;text-align:left;margin-left:192.05pt;margin-top:86.3pt;width:124.15pt;height:10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" filled="f" strokeweight="2pt">
                <v:stroke dashstyle="1 1" endcap="round"/>
              </v:roundrect>
            </w:pict>
          </mc:Fallback>
        </mc:AlternateContent>
      </w:r>
      <w:r w:rsidR="004E10C5" w:rsidRPr="005C2253">
        <w:rPr>
          <w:noProof/>
        </w:rPr>
        <mc:AlternateContent>
          <mc:Choice Requires="wps">
            <w:drawing>
              <wp:anchor distT="0" distB="0" distL="114300" distR="114300" simplePos="0" relativeHeight="251649024" behindDoc="0" locked="0" layoutInCell="1" allowOverlap="1" wp14:anchorId="55A257AE" wp14:editId="4D05D429">
                <wp:simplePos x="0" y="0"/>
                <wp:positionH relativeFrom="column">
                  <wp:posOffset>1023620</wp:posOffset>
                </wp:positionH>
                <wp:positionV relativeFrom="paragraph">
                  <wp:posOffset>1210945</wp:posOffset>
                </wp:positionV>
                <wp:extent cx="522605" cy="275590"/>
                <wp:effectExtent l="0" t="0" r="0" b="0"/>
                <wp:wrapNone/>
                <wp:docPr id="234"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75590"/>
                        </a:xfrm>
                        <a:prstGeom prst="rect">
                          <a:avLst/>
                        </a:prstGeom>
                        <a:solidFill>
                          <a:srgbClr val="FFFFFF"/>
                        </a:solidFill>
                        <a:ln w="25400">
                          <a:solidFill>
                            <a:srgbClr val="000000"/>
                          </a:solidFill>
                          <a:miter lim="800000"/>
                          <a:headEnd/>
                          <a:tailEnd/>
                        </a:ln>
                      </wps:spPr>
                      <wps:txbx>
                        <w:txbxContent>
                          <w:p w14:paraId="55A2583E" w14:textId="7895208C" w:rsidR="00B22CED" w:rsidRPr="005D1198" w:rsidRDefault="00B22CED" w:rsidP="001A372C">
                            <w:pPr>
                              <w:pStyle w:val="NormalWeb"/>
                              <w:spacing w:beforeLines="20" w:before="48" w:after="0" w:line="240" w:lineRule="exact"/>
                              <w:jc w:val="center"/>
                              <w:rPr>
                                <w:rFonts w:ascii="Arial" w:eastAsia="メイリオ" w:hAnsi="Arial" w:cs="Arial"/>
                                <w:sz w:val="22"/>
                                <w:szCs w:val="22"/>
                              </w:rPr>
                            </w:pPr>
                            <w:r w:rsidRPr="005D1198">
                              <w:rPr>
                                <w:rFonts w:ascii="Arial" w:eastAsia="メイリオ" w:hAnsi="Arial" w:cs="Arial"/>
                                <w:kern w:val="24"/>
                                <w:sz w:val="22"/>
                                <w:szCs w:val="22"/>
                              </w:rPr>
                              <w:t>App. 1</w:t>
                            </w:r>
                          </w:p>
                        </w:txbxContent>
                      </wps:txbx>
                      <wps:bodyPr rot="0" vert="horz" wrap="square" lIns="0" tIns="18000" rIns="0" bIns="1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AE" id="Rectangle 614" o:spid="_x0000_s1065" style="position:absolute;left:0;text-align:left;margin-left:80.6pt;margin-top:95.35pt;width:41.15pt;height:2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" strokeweight="2pt">
                <v:textbox inset="0,.5mm,0,.5mm">
                  <w:txbxContent>
                    <w:p w14:paraId="55A2583E" w14:textId="7895208C" w:rsidR="00B22CED" w:rsidRPr="005D1198" w:rsidRDefault="00B22CED" w:rsidP="001A372C">
                      <w:pPr>
                        <w:pStyle w:val="Web"/>
                        <w:spacing w:beforeLines="20" w:before="48" w:after="0" w:line="240" w:lineRule="exact"/>
                        <w:jc w:val="center"/>
                        <w:rPr>
                          <w:rFonts w:ascii="Arial" w:eastAsia="メイリオ" w:hAnsi="Arial" w:cs="Arial"/>
                          <w:sz w:val="22"/>
                          <w:szCs w:val="22"/>
                        </w:rPr>
                      </w:pPr>
                      <w:r w:rsidRPr="005D1198">
                        <w:rPr>
                          <w:rFonts w:ascii="Arial" w:eastAsia="メイリオ" w:hAnsi="Arial" w:cs="Arial"/>
                          <w:kern w:val="24"/>
                          <w:sz w:val="22"/>
                          <w:szCs w:val="22"/>
                        </w:rPr>
                        <w:t>App. 1</w:t>
                      </w:r>
                    </w:p>
                  </w:txbxContent>
                </v:textbox>
              </v:rect>
            </w:pict>
          </mc:Fallback>
        </mc:AlternateContent>
      </w:r>
      <w:r w:rsidR="004E10C5" w:rsidRPr="005C2253">
        <w:rPr>
          <w:noProof/>
        </w:rPr>
        <mc:AlternateContent>
          <mc:Choice Requires="wps">
            <w:drawing>
              <wp:anchor distT="0" distB="0" distL="114300" distR="114300" simplePos="0" relativeHeight="251648000" behindDoc="0" locked="0" layoutInCell="1" allowOverlap="1" wp14:anchorId="55A257AF" wp14:editId="04AA233D">
                <wp:simplePos x="0" y="0"/>
                <wp:positionH relativeFrom="column">
                  <wp:posOffset>647065</wp:posOffset>
                </wp:positionH>
                <wp:positionV relativeFrom="paragraph">
                  <wp:posOffset>1166495</wp:posOffset>
                </wp:positionV>
                <wp:extent cx="1409700" cy="504190"/>
                <wp:effectExtent l="0" t="0" r="0" b="0"/>
                <wp:wrapNone/>
                <wp:docPr id="233" name="四角形: 角を丸くする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50419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8B0F2EC" id="四角形: 角を丸くする 55" o:spid="_x0000_s1026" style="position:absolute;left:0;text-align:left;margin-left:50.95pt;margin-top:91.85pt;width:111pt;height:39.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645952" behindDoc="0" locked="0" layoutInCell="1" allowOverlap="1" wp14:anchorId="55A257B1" wp14:editId="62085A96">
                <wp:simplePos x="0" y="0"/>
                <wp:positionH relativeFrom="column">
                  <wp:posOffset>1392555</wp:posOffset>
                </wp:positionH>
                <wp:positionV relativeFrom="paragraph">
                  <wp:posOffset>1951990</wp:posOffset>
                </wp:positionV>
                <wp:extent cx="554990" cy="414020"/>
                <wp:effectExtent l="0" t="0" r="0" b="0"/>
                <wp:wrapNone/>
                <wp:docPr id="232"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414020"/>
                        </a:xfrm>
                        <a:prstGeom prst="rect">
                          <a:avLst/>
                        </a:prstGeom>
                        <a:solidFill>
                          <a:srgbClr val="FFFFFF"/>
                        </a:solidFill>
                        <a:ln w="25400">
                          <a:solidFill>
                            <a:srgbClr val="000000"/>
                          </a:solidFill>
                          <a:miter lim="800000"/>
                          <a:headEnd/>
                          <a:tailEnd/>
                        </a:ln>
                      </wps:spPr>
                      <wps:txbx>
                        <w:txbxContent>
                          <w:p w14:paraId="55A25840" w14:textId="77777777" w:rsidR="00B22CED" w:rsidRPr="00442373" w:rsidRDefault="00B22CED" w:rsidP="001A372C">
                            <w:pPr>
                              <w:pStyle w:val="NormalWeb"/>
                              <w:spacing w:after="0" w:line="240" w:lineRule="exact"/>
                              <w:jc w:val="center"/>
                              <w:rPr>
                                <w:rFonts w:ascii="Arial" w:eastAsia="メイリオ" w:hAnsi="Arial" w:cs="Arial"/>
                              </w:rPr>
                            </w:pPr>
                            <w:r w:rsidRPr="00442373">
                              <w:rPr>
                                <w:rFonts w:ascii="Arial" w:eastAsia="メイリオ" w:hAnsi="Arial" w:cs="Arial"/>
                                <w:kern w:val="24"/>
                              </w:rPr>
                              <w:t>CA57</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1" id="Rectangle 611" o:spid="_x0000_s1066" style="position:absolute;left:0;text-align:left;margin-left:109.65pt;margin-top:153.7pt;width:43.7pt;height:32.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" strokeweight="2pt">
                <v:textbox inset="0,3mm,0,3mm">
                  <w:txbxContent>
                    <w:p w14:paraId="55A25840" w14:textId="77777777" w:rsidR="00B22CED" w:rsidRPr="00442373" w:rsidRDefault="00B22CED" w:rsidP="001A372C">
                      <w:pPr>
                        <w:pStyle w:val="Web"/>
                        <w:spacing w:after="0" w:line="240" w:lineRule="exact"/>
                        <w:jc w:val="center"/>
                        <w:rPr>
                          <w:rFonts w:ascii="Arial" w:eastAsia="メイリオ" w:hAnsi="Arial" w:cs="Arial"/>
                        </w:rPr>
                      </w:pPr>
                      <w:r w:rsidRPr="00442373">
                        <w:rPr>
                          <w:rFonts w:ascii="Arial" w:eastAsia="メイリオ" w:hAnsi="Arial" w:cs="Arial"/>
                          <w:kern w:val="24"/>
                        </w:rPr>
                        <w:t>CA57</w:t>
                      </w:r>
                    </w:p>
                  </w:txbxContent>
                </v:textbox>
              </v:rect>
            </w:pict>
          </mc:Fallback>
        </mc:AlternateContent>
      </w:r>
      <w:r w:rsidR="004E10C5" w:rsidRPr="005C2253">
        <w:rPr>
          <w:noProof/>
        </w:rPr>
        <mc:AlternateContent>
          <mc:Choice Requires="wps">
            <w:drawing>
              <wp:anchor distT="0" distB="0" distL="114300" distR="114300" simplePos="0" relativeHeight="251644928" behindDoc="0" locked="0" layoutInCell="1" allowOverlap="1" wp14:anchorId="55A257B2" wp14:editId="0ED19814">
                <wp:simplePos x="0" y="0"/>
                <wp:positionH relativeFrom="column">
                  <wp:posOffset>758825</wp:posOffset>
                </wp:positionH>
                <wp:positionV relativeFrom="paragraph">
                  <wp:posOffset>1942465</wp:posOffset>
                </wp:positionV>
                <wp:extent cx="522605" cy="414020"/>
                <wp:effectExtent l="0" t="0" r="0" b="0"/>
                <wp:wrapNone/>
                <wp:docPr id="231"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14020"/>
                        </a:xfrm>
                        <a:prstGeom prst="rect">
                          <a:avLst/>
                        </a:prstGeom>
                        <a:solidFill>
                          <a:srgbClr val="FFFFFF"/>
                        </a:solidFill>
                        <a:ln w="25400">
                          <a:solidFill>
                            <a:srgbClr val="000000"/>
                          </a:solidFill>
                          <a:miter lim="800000"/>
                          <a:headEnd/>
                          <a:tailEnd/>
                        </a:ln>
                      </wps:spPr>
                      <wps:txbx>
                        <w:txbxContent>
                          <w:p w14:paraId="55A25841" w14:textId="77777777" w:rsidR="00B22CED" w:rsidRPr="00442373" w:rsidRDefault="00B22CED" w:rsidP="001A372C">
                            <w:pPr>
                              <w:pStyle w:val="NormalWeb"/>
                              <w:spacing w:after="0" w:line="240" w:lineRule="exact"/>
                              <w:jc w:val="center"/>
                              <w:rPr>
                                <w:rFonts w:ascii="Arial" w:eastAsia="メイリオ" w:hAnsi="Arial" w:cs="Arial"/>
                              </w:rPr>
                            </w:pPr>
                            <w:r w:rsidRPr="00442373">
                              <w:rPr>
                                <w:rFonts w:ascii="Arial" w:eastAsia="メイリオ" w:hAnsi="Arial" w:cs="Arial"/>
                                <w:kern w:val="24"/>
                              </w:rPr>
                              <w:t>CA57</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2" id="正方形/長方形 12" o:spid="_x0000_s1067" style="position:absolute;left:0;text-align:left;margin-left:59.75pt;margin-top:152.95pt;width:41.15pt;height:32.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" strokeweight="2pt">
                <v:textbox inset="0,3mm,0,3mm">
                  <w:txbxContent>
                    <w:p w14:paraId="55A25841" w14:textId="77777777" w:rsidR="00B22CED" w:rsidRPr="00442373" w:rsidRDefault="00B22CED" w:rsidP="001A372C">
                      <w:pPr>
                        <w:pStyle w:val="Web"/>
                        <w:spacing w:after="0" w:line="240" w:lineRule="exact"/>
                        <w:jc w:val="center"/>
                        <w:rPr>
                          <w:rFonts w:ascii="Arial" w:eastAsia="メイリオ" w:hAnsi="Arial" w:cs="Arial"/>
                        </w:rPr>
                      </w:pPr>
                      <w:r w:rsidRPr="00442373">
                        <w:rPr>
                          <w:rFonts w:ascii="Arial" w:eastAsia="メイリオ" w:hAnsi="Arial" w:cs="Arial"/>
                          <w:kern w:val="24"/>
                        </w:rPr>
                        <w:t>CA57</w:t>
                      </w:r>
                    </w:p>
                  </w:txbxContent>
                </v:textbox>
              </v:rect>
            </w:pict>
          </mc:Fallback>
        </mc:AlternateContent>
      </w:r>
      <w:r w:rsidR="004E10C5" w:rsidRPr="005C2253">
        <w:rPr>
          <w:noProof/>
        </w:rPr>
        <mc:AlternateContent>
          <mc:Choice Requires="wps">
            <w:drawing>
              <wp:anchor distT="0" distB="0" distL="114300" distR="114300" simplePos="0" relativeHeight="251643904" behindDoc="0" locked="0" layoutInCell="1" allowOverlap="1" wp14:anchorId="55A257B3" wp14:editId="5D3E1B5D">
                <wp:simplePos x="0" y="0"/>
                <wp:positionH relativeFrom="column">
                  <wp:posOffset>647065</wp:posOffset>
                </wp:positionH>
                <wp:positionV relativeFrom="paragraph">
                  <wp:posOffset>1736725</wp:posOffset>
                </wp:positionV>
                <wp:extent cx="1409700" cy="683895"/>
                <wp:effectExtent l="0" t="0" r="0" b="0"/>
                <wp:wrapNone/>
                <wp:docPr id="230" name="四角形: 角を丸くする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8389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2134DDD" id="四角形: 角を丸くする 51" o:spid="_x0000_s1026" style="position:absolute;left:0;text-align:left;margin-left:50.95pt;margin-top:136.75pt;width:111pt;height:53.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642880" behindDoc="0" locked="0" layoutInCell="1" allowOverlap="1" wp14:anchorId="55A257B4" wp14:editId="2C4C4953">
                <wp:simplePos x="0" y="0"/>
                <wp:positionH relativeFrom="column">
                  <wp:posOffset>559435</wp:posOffset>
                </wp:positionH>
                <wp:positionV relativeFrom="paragraph">
                  <wp:posOffset>1096645</wp:posOffset>
                </wp:positionV>
                <wp:extent cx="1576705" cy="1381760"/>
                <wp:effectExtent l="0" t="0" r="0" b="0"/>
                <wp:wrapNone/>
                <wp:docPr id="229" name="四角形: 角を丸くする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705" cy="1381760"/>
                        </a:xfrm>
                        <a:prstGeom prst="roundRect">
                          <a:avLst>
                            <a:gd name="adj" fmla="val 16667"/>
                          </a:avLst>
                        </a:pr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FB99093" id="四角形: 角を丸くする 46" o:spid="_x0000_s1026" style="position:absolute;left:0;text-align:left;margin-left:44.05pt;margin-top:86.35pt;width:124.15pt;height:10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" filled="f" strokeweight="2pt">
                <v:stroke dashstyle="dash"/>
              </v:roundrect>
            </w:pict>
          </mc:Fallback>
        </mc:AlternateContent>
      </w:r>
      <w:r w:rsidR="004E10C5" w:rsidRPr="005C2253">
        <w:rPr>
          <w:noProof/>
        </w:rPr>
        <mc:AlternateContent>
          <mc:Choice Requires="wps">
            <w:drawing>
              <wp:anchor distT="0" distB="0" distL="114300" distR="114300" simplePos="0" relativeHeight="251641856" behindDoc="0" locked="0" layoutInCell="1" allowOverlap="1" wp14:anchorId="55A257B5" wp14:editId="108D8DC7">
                <wp:simplePos x="0" y="0"/>
                <wp:positionH relativeFrom="column">
                  <wp:posOffset>1653540</wp:posOffset>
                </wp:positionH>
                <wp:positionV relativeFrom="paragraph">
                  <wp:posOffset>2605405</wp:posOffset>
                </wp:positionV>
                <wp:extent cx="554990" cy="448945"/>
                <wp:effectExtent l="0" t="0" r="0" b="0"/>
                <wp:wrapNone/>
                <wp:docPr id="228"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42" w14:textId="77777777" w:rsidR="00B22CED" w:rsidRPr="00442373" w:rsidRDefault="00B22CED" w:rsidP="00A66F3F">
                            <w:pPr>
                              <w:pStyle w:val="Norm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CA57</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5" id="正方形/長方形 6" o:spid="_x0000_s1068" style="position:absolute;left:0;text-align:left;margin-left:130.2pt;margin-top:205.15pt;width:43.7pt;height:35.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" filled="f" strokecolor="#3c3c3b" strokeweight="2pt">
                <v:textbox inset="0,3mm,0,3mm">
                  <w:txbxContent>
                    <w:p w14:paraId="55A25842" w14:textId="77777777" w:rsidR="00B22CED" w:rsidRPr="00442373" w:rsidRDefault="00B22CED" w:rsidP="00A66F3F">
                      <w:pPr>
                        <w:pStyle w:v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CA57</w:t>
                      </w:r>
                    </w:p>
                  </w:txbxContent>
                </v:textbox>
              </v:rect>
            </w:pict>
          </mc:Fallback>
        </mc:AlternateContent>
      </w:r>
      <w:r w:rsidR="004E10C5" w:rsidRPr="005C2253">
        <w:rPr>
          <w:noProof/>
        </w:rPr>
        <mc:AlternateContent>
          <mc:Choice Requires="wps">
            <w:drawing>
              <wp:anchor distT="0" distB="0" distL="114300" distR="114300" simplePos="0" relativeHeight="251640832" behindDoc="0" locked="0" layoutInCell="1" allowOverlap="1" wp14:anchorId="55A257B6" wp14:editId="2085F64D">
                <wp:simplePos x="0" y="0"/>
                <wp:positionH relativeFrom="column">
                  <wp:posOffset>1019810</wp:posOffset>
                </wp:positionH>
                <wp:positionV relativeFrom="paragraph">
                  <wp:posOffset>2605405</wp:posOffset>
                </wp:positionV>
                <wp:extent cx="522605" cy="448945"/>
                <wp:effectExtent l="0" t="0" r="0" b="0"/>
                <wp:wrapNone/>
                <wp:docPr id="227" name="正方形/長方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43" w14:textId="77777777" w:rsidR="00B22CED" w:rsidRPr="00442373" w:rsidRDefault="00B22CED" w:rsidP="00A66F3F">
                            <w:pPr>
                              <w:pStyle w:val="Norm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CA57</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6" id="正方形/長方形 5" o:spid="_x0000_s1069" style="position:absolute;left:0;text-align:left;margin-left:80.3pt;margin-top:205.15pt;width:41.15pt;height:3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" filled="f" strokecolor="#3c3c3b" strokeweight="2pt">
                <v:textbox inset="0,3mm,0,3mm">
                  <w:txbxContent>
                    <w:p w14:paraId="55A25843" w14:textId="77777777" w:rsidR="00B22CED" w:rsidRPr="00442373" w:rsidRDefault="00B22CED" w:rsidP="00A66F3F">
                      <w:pPr>
                        <w:pStyle w:v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CA57</w:t>
                      </w:r>
                    </w:p>
                  </w:txbxContent>
                </v:textbox>
              </v:rect>
            </w:pict>
          </mc:Fallback>
        </mc:AlternateContent>
      </w:r>
      <w:r w:rsidR="004E10C5" w:rsidRPr="005C2253">
        <w:rPr>
          <w:noProof/>
        </w:rPr>
        <mc:AlternateContent>
          <mc:Choice Requires="wps">
            <w:drawing>
              <wp:anchor distT="0" distB="0" distL="114300" distR="114300" simplePos="0" relativeHeight="251639808" behindDoc="0" locked="0" layoutInCell="1" allowOverlap="1" wp14:anchorId="55A257B7" wp14:editId="44BC3AD8">
                <wp:simplePos x="0" y="0"/>
                <wp:positionH relativeFrom="column">
                  <wp:posOffset>2953385</wp:posOffset>
                </wp:positionH>
                <wp:positionV relativeFrom="paragraph">
                  <wp:posOffset>2605405</wp:posOffset>
                </wp:positionV>
                <wp:extent cx="554990" cy="448945"/>
                <wp:effectExtent l="0" t="0" r="0" b="0"/>
                <wp:wrapNone/>
                <wp:docPr id="226" name="Rectangle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44" w14:textId="77777777" w:rsidR="00B22CED" w:rsidRPr="00442373" w:rsidRDefault="00B22CED" w:rsidP="00A66F3F">
                            <w:pPr>
                              <w:pStyle w:val="Norm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CA53</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7" id="Rectangle 605" o:spid="_x0000_s1070" style="position:absolute;left:0;text-align:left;margin-left:232.55pt;margin-top:205.15pt;width:43.7pt;height:35.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" filled="f" strokecolor="#3c3c3b" strokeweight="2pt">
                <v:textbox inset="0,3mm,0,3mm">
                  <w:txbxContent>
                    <w:p w14:paraId="55A25844" w14:textId="77777777" w:rsidR="00B22CED" w:rsidRPr="00442373" w:rsidRDefault="00B22CED" w:rsidP="00A66F3F">
                      <w:pPr>
                        <w:pStyle w:v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CA53</w:t>
                      </w:r>
                    </w:p>
                  </w:txbxContent>
                </v:textbox>
              </v:rect>
            </w:pict>
          </mc:Fallback>
        </mc:AlternateContent>
      </w:r>
      <w:r w:rsidR="004E10C5" w:rsidRPr="005C2253">
        <w:rPr>
          <w:noProof/>
        </w:rPr>
        <mc:AlternateContent>
          <mc:Choice Requires="wps">
            <w:drawing>
              <wp:anchor distT="0" distB="0" distL="114300" distR="114300" simplePos="0" relativeHeight="251638784" behindDoc="0" locked="0" layoutInCell="1" allowOverlap="1" wp14:anchorId="55A257B8" wp14:editId="36ED2756">
                <wp:simplePos x="0" y="0"/>
                <wp:positionH relativeFrom="column">
                  <wp:posOffset>2319655</wp:posOffset>
                </wp:positionH>
                <wp:positionV relativeFrom="paragraph">
                  <wp:posOffset>2605405</wp:posOffset>
                </wp:positionV>
                <wp:extent cx="522605" cy="448945"/>
                <wp:effectExtent l="0" t="0" r="0" b="0"/>
                <wp:wrapNone/>
                <wp:docPr id="225"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45" w14:textId="77777777" w:rsidR="00B22CED" w:rsidRPr="00442373" w:rsidRDefault="00B22CED" w:rsidP="00A66F3F">
                            <w:pPr>
                              <w:pStyle w:val="Norm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CA53</w:t>
                            </w:r>
                          </w:p>
                        </w:txbxContent>
                      </wps:txbx>
                      <wps:bodyPr rot="0" vert="horz" wrap="square" lIns="0" tIns="108000" rIns="0" bIns="10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8" id="Rectangle 604" o:spid="_x0000_s1071" style="position:absolute;left:0;text-align:left;margin-left:182.65pt;margin-top:205.15pt;width:41.15pt;height:35.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" filled="f" strokecolor="#3c3c3b" strokeweight="2pt">
                <v:textbox inset="0,3mm,0,3mm">
                  <w:txbxContent>
                    <w:p w14:paraId="55A25845" w14:textId="77777777" w:rsidR="00B22CED" w:rsidRPr="00442373" w:rsidRDefault="00B22CED" w:rsidP="00A66F3F">
                      <w:pPr>
                        <w:pStyle w:val="Web"/>
                        <w:spacing w:beforeLines="20" w:before="48" w:after="0" w:line="240" w:lineRule="exact"/>
                        <w:jc w:val="center"/>
                        <w:rPr>
                          <w:rFonts w:ascii="Arial" w:eastAsia="メイリオ" w:hAnsi="Arial" w:cs="Arial"/>
                        </w:rPr>
                      </w:pPr>
                      <w:r w:rsidRPr="00442373">
                        <w:rPr>
                          <w:rFonts w:ascii="Arial" w:eastAsia="メイリオ" w:hAnsi="Arial" w:cs="Arial"/>
                          <w:color w:val="000000"/>
                          <w:kern w:val="24"/>
                        </w:rPr>
                        <w:t>CA53</w:t>
                      </w:r>
                    </w:p>
                  </w:txbxContent>
                </v:textbox>
              </v:rect>
            </w:pict>
          </mc:Fallback>
        </mc:AlternateContent>
      </w:r>
      <w:r w:rsidR="004E10C5" w:rsidRPr="005C2253">
        <w:rPr>
          <w:noProof/>
        </w:rPr>
        <mc:AlternateContent>
          <mc:Choice Requires="wps">
            <w:drawing>
              <wp:anchor distT="45720" distB="45720" distL="114300" distR="114300" simplePos="0" relativeHeight="251637760" behindDoc="0" locked="0" layoutInCell="1" allowOverlap="1" wp14:anchorId="55A257B9" wp14:editId="08AE72D6">
                <wp:simplePos x="0" y="0"/>
                <wp:positionH relativeFrom="column">
                  <wp:posOffset>3348355</wp:posOffset>
                </wp:positionH>
                <wp:positionV relativeFrom="paragraph">
                  <wp:posOffset>554990</wp:posOffset>
                </wp:positionV>
                <wp:extent cx="446405" cy="229235"/>
                <wp:effectExtent l="0" t="0" r="0" b="0"/>
                <wp:wrapNone/>
                <wp:docPr id="224" name="Text 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29235"/>
                        </a:xfrm>
                        <a:prstGeom prst="rect">
                          <a:avLst/>
                        </a:prstGeom>
                        <a:solidFill>
                          <a:srgbClr val="FFFFFF"/>
                        </a:solidFill>
                        <a:ln w="9525">
                          <a:solidFill>
                            <a:srgbClr val="FFFFFF"/>
                          </a:solidFill>
                          <a:miter lim="800000"/>
                          <a:headEnd/>
                          <a:tailEnd/>
                        </a:ln>
                      </wps:spPr>
                      <wps:txbx>
                        <w:txbxContent>
                          <w:p w14:paraId="55A25846" w14:textId="26B02E86" w:rsidR="00B22CED" w:rsidRPr="005D1198" w:rsidRDefault="00B22CED" w:rsidP="001A372C">
                            <w:pPr>
                              <w:spacing w:beforeLines="30" w:before="72" w:after="0" w:line="240" w:lineRule="exact"/>
                              <w:jc w:val="center"/>
                              <w:rPr>
                                <w:rFonts w:ascii="Arial" w:eastAsia="メイリオ" w:hAnsi="Arial" w:cs="Arial"/>
                                <w:sz w:val="22"/>
                                <w:szCs w:val="22"/>
                              </w:rPr>
                            </w:pPr>
                            <w:r w:rsidRPr="005D1198">
                              <w:rPr>
                                <w:rFonts w:ascii="Arial" w:eastAsia="メイリオ" w:hAnsi="Arial" w:cs="Arial"/>
                                <w:sz w:val="22"/>
                                <w:szCs w:val="22"/>
                              </w:rPr>
                              <w:t>App. 3</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B9" id="Text Box 603" o:spid="_x0000_s1072" type="#_x0000_t202" style="position:absolute;left:0;text-align:left;margin-left:263.65pt;margin-top:43.7pt;width:35.15pt;height:18.0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" strokecolor="white">
                <v:textbox inset="0,0,0,0">
                  <w:txbxContent>
                    <w:p w14:paraId="55A25846" w14:textId="26B02E86" w:rsidR="00B22CED" w:rsidRPr="005D1198" w:rsidRDefault="00B22CED" w:rsidP="001A372C">
                      <w:pPr>
                        <w:spacing w:beforeLines="30" w:before="72" w:after="0" w:line="240" w:lineRule="exact"/>
                        <w:jc w:val="center"/>
                        <w:rPr>
                          <w:rFonts w:ascii="Arial" w:eastAsia="メイリオ" w:hAnsi="Arial" w:cs="Arial"/>
                          <w:sz w:val="22"/>
                          <w:szCs w:val="22"/>
                        </w:rPr>
                      </w:pPr>
                      <w:r w:rsidRPr="005D1198">
                        <w:rPr>
                          <w:rFonts w:ascii="Arial" w:eastAsia="メイリオ" w:hAnsi="Arial" w:cs="Arial"/>
                          <w:sz w:val="22"/>
                          <w:szCs w:val="22"/>
                        </w:rPr>
                        <w:t>App. 3</w:t>
                      </w:r>
                    </w:p>
                  </w:txbxContent>
                </v:textbox>
              </v:shape>
            </w:pict>
          </mc:Fallback>
        </mc:AlternateContent>
      </w:r>
      <w:r w:rsidR="004E10C5" w:rsidRPr="005C2253">
        <w:rPr>
          <w:noProof/>
        </w:rPr>
        <mc:AlternateContent>
          <mc:Choice Requires="wps">
            <w:drawing>
              <wp:anchor distT="45720" distB="45720" distL="114300" distR="114300" simplePos="0" relativeHeight="251636736" behindDoc="0" locked="0" layoutInCell="1" allowOverlap="1" wp14:anchorId="55A257BA" wp14:editId="5D43CEDD">
                <wp:simplePos x="0" y="0"/>
                <wp:positionH relativeFrom="column">
                  <wp:posOffset>2720975</wp:posOffset>
                </wp:positionH>
                <wp:positionV relativeFrom="paragraph">
                  <wp:posOffset>554990</wp:posOffset>
                </wp:positionV>
                <wp:extent cx="446405" cy="229235"/>
                <wp:effectExtent l="0" t="0" r="0" b="0"/>
                <wp:wrapNone/>
                <wp:docPr id="223" name="Text Box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29235"/>
                        </a:xfrm>
                        <a:prstGeom prst="rect">
                          <a:avLst/>
                        </a:prstGeom>
                        <a:solidFill>
                          <a:srgbClr val="FFFFFF"/>
                        </a:solidFill>
                        <a:ln w="9525">
                          <a:solidFill>
                            <a:srgbClr val="FFFFFF"/>
                          </a:solidFill>
                          <a:miter lim="800000"/>
                          <a:headEnd/>
                          <a:tailEnd/>
                        </a:ln>
                      </wps:spPr>
                      <wps:txbx>
                        <w:txbxContent>
                          <w:p w14:paraId="55A25847" w14:textId="0C0E967F" w:rsidR="00B22CED" w:rsidRPr="005D1198" w:rsidRDefault="00B22CED" w:rsidP="001A372C">
                            <w:pPr>
                              <w:spacing w:beforeLines="30" w:before="72" w:after="0" w:line="240" w:lineRule="exact"/>
                              <w:jc w:val="center"/>
                              <w:rPr>
                                <w:rFonts w:ascii="Arial" w:eastAsia="メイリオ" w:hAnsi="Arial" w:cs="Arial"/>
                                <w:sz w:val="22"/>
                                <w:szCs w:val="22"/>
                              </w:rPr>
                            </w:pPr>
                            <w:r w:rsidRPr="005D1198">
                              <w:rPr>
                                <w:rFonts w:ascii="Arial" w:eastAsia="メイリオ" w:hAnsi="Arial" w:cs="Arial"/>
                                <w:sz w:val="22"/>
                                <w:szCs w:val="22"/>
                              </w:rPr>
                              <w:t>App. 2</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BA" id="Text Box 602" o:spid="_x0000_s1073" type="#_x0000_t202" style="position:absolute;left:0;text-align:left;margin-left:214.25pt;margin-top:43.7pt;width:35.15pt;height:18.0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" strokecolor="white">
                <v:textbox inset="0,0,0,0">
                  <w:txbxContent>
                    <w:p w14:paraId="55A25847" w14:textId="0C0E967F" w:rsidR="00B22CED" w:rsidRPr="005D1198" w:rsidRDefault="00B22CED" w:rsidP="001A372C">
                      <w:pPr>
                        <w:spacing w:beforeLines="30" w:before="72" w:after="0" w:line="240" w:lineRule="exact"/>
                        <w:jc w:val="center"/>
                        <w:rPr>
                          <w:rFonts w:ascii="Arial" w:eastAsia="メイリオ" w:hAnsi="Arial" w:cs="Arial"/>
                          <w:sz w:val="22"/>
                          <w:szCs w:val="22"/>
                        </w:rPr>
                      </w:pPr>
                      <w:r w:rsidRPr="005D1198">
                        <w:rPr>
                          <w:rFonts w:ascii="Arial" w:eastAsia="メイリオ" w:hAnsi="Arial" w:cs="Arial"/>
                          <w:sz w:val="22"/>
                          <w:szCs w:val="22"/>
                        </w:rPr>
                        <w:t>App. 2</w:t>
                      </w:r>
                    </w:p>
                  </w:txbxContent>
                </v:textbox>
              </v:shape>
            </w:pict>
          </mc:Fallback>
        </mc:AlternateContent>
      </w:r>
      <w:r w:rsidR="004E10C5" w:rsidRPr="005C2253">
        <w:rPr>
          <w:noProof/>
        </w:rPr>
        <mc:AlternateContent>
          <mc:Choice Requires="wps">
            <w:drawing>
              <wp:anchor distT="0" distB="0" distL="114300" distR="114300" simplePos="0" relativeHeight="251634688" behindDoc="0" locked="0" layoutInCell="1" allowOverlap="1" wp14:anchorId="55A257BC" wp14:editId="7EB2000B">
                <wp:simplePos x="0" y="0"/>
                <wp:positionH relativeFrom="column">
                  <wp:posOffset>885190</wp:posOffset>
                </wp:positionH>
                <wp:positionV relativeFrom="paragraph">
                  <wp:posOffset>247650</wp:posOffset>
                </wp:positionV>
                <wp:extent cx="652145" cy="664845"/>
                <wp:effectExtent l="0" t="0" r="0" b="0"/>
                <wp:wrapNone/>
                <wp:docPr id="222" name="Rectangle 600" descr="縦線 (太)"/>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45" cy="664845"/>
                        </a:xfrm>
                        <a:prstGeom prst="rect">
                          <a:avLst/>
                        </a:prstGeom>
                        <a:pattFill prst="dkVert">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14:paraId="55A25849" w14:textId="77777777" w:rsidR="00B22CED" w:rsidRDefault="00B22CED" w:rsidP="00896069">
                            <w:pPr>
                              <w:pStyle w:val="NormalWeb"/>
                              <w:spacing w:after="0"/>
                              <w:jc w:val="center"/>
                            </w:pPr>
                          </w:p>
                        </w:txbxContent>
                      </wps:txbx>
                      <wps:bodyPr rot="0" vert="horz" wrap="square" lIns="0" tIns="144000" rIns="0" bIns="144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C" id="Rectangle 600" o:spid="_x0000_s1074" alt="縦線 (太)" style="position:absolute;left:0;text-align:left;margin-left:69.7pt;margin-top:19.5pt;width:51.35pt;height:52.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" fillcolor="black">
                <v:fill r:id="rId22" o:title="" type="pattern"/>
                <v:shadow on="t" color="black" opacity="24903f" origin=",.5" offset="0,.55556mm"/>
                <v:textbox inset="0,4mm,0,4mm">
                  <w:txbxContent>
                    <w:p w14:paraId="55A25849" w14:textId="77777777" w:rsidR="00B22CED" w:rsidRDefault="00B22CED" w:rsidP="00896069">
                      <w:pPr>
                        <w:pStyle w:val="Web"/>
                        <w:spacing w:after="0"/>
                        <w:jc w:val="center"/>
                      </w:pPr>
                    </w:p>
                  </w:txbxContent>
                </v:textbox>
              </v:rect>
            </w:pict>
          </mc:Fallback>
        </mc:AlternateContent>
      </w:r>
      <w:r w:rsidR="004E10C5" w:rsidRPr="005C2253">
        <w:rPr>
          <w:noProof/>
        </w:rPr>
        <mc:AlternateContent>
          <mc:Choice Requires="wps">
            <w:drawing>
              <wp:anchor distT="0" distB="0" distL="114300" distR="114300" simplePos="0" relativeHeight="251633664" behindDoc="0" locked="0" layoutInCell="1" allowOverlap="1" wp14:anchorId="55A257BD" wp14:editId="7C81DF15">
                <wp:simplePos x="0" y="0"/>
                <wp:positionH relativeFrom="column">
                  <wp:posOffset>2681605</wp:posOffset>
                </wp:positionH>
                <wp:positionV relativeFrom="paragraph">
                  <wp:posOffset>466725</wp:posOffset>
                </wp:positionV>
                <wp:extent cx="522605" cy="410210"/>
                <wp:effectExtent l="0" t="0" r="0" b="0"/>
                <wp:wrapNone/>
                <wp:docPr id="221" name="正方形/長方形 9" descr="横線"/>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10210"/>
                        </a:xfrm>
                        <a:prstGeom prst="rect">
                          <a:avLst/>
                        </a:prstGeom>
                        <a:pattFill prst="ltHorz">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14:paraId="55A2584A" w14:textId="77777777" w:rsidR="00B22CED" w:rsidRPr="006D60B0" w:rsidRDefault="00B22CED" w:rsidP="00896069">
                            <w:pPr>
                              <w:pStyle w:val="NormalWeb"/>
                              <w:spacing w:after="0"/>
                              <w:jc w:val="center"/>
                            </w:pPr>
                          </w:p>
                        </w:txbxContent>
                      </wps:txbx>
                      <wps:bodyPr rot="0" vert="horz" wrap="square" lIns="0" tIns="18000" rIns="0" bIns="1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D" id="正方形/長方形 9" o:spid="_x0000_s1075" alt="横線" style="position:absolute;left:0;text-align:left;margin-left:211.15pt;margin-top:36.75pt;width:41.15pt;height:32.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" fillcolor="black">
                <v:fill r:id="rId23" o:title="" type="pattern"/>
                <v:shadow on="t" color="black" opacity="24903f" origin=",.5" offset="0,.55556mm"/>
                <v:textbox inset="0,.5mm,0,.5mm">
                  <w:txbxContent>
                    <w:p w14:paraId="55A2584A" w14:textId="77777777" w:rsidR="00B22CED" w:rsidRPr="006D60B0" w:rsidRDefault="00B22CED" w:rsidP="00896069">
                      <w:pPr>
                        <w:pStyle w:val="Web"/>
                        <w:spacing w:after="0"/>
                        <w:jc w:val="center"/>
                      </w:pPr>
                    </w:p>
                  </w:txbxContent>
                </v:textbox>
              </v:rect>
            </w:pict>
          </mc:Fallback>
        </mc:AlternateContent>
      </w:r>
      <w:r w:rsidR="004E10C5" w:rsidRPr="005C2253">
        <w:rPr>
          <w:noProof/>
        </w:rPr>
        <mc:AlternateContent>
          <mc:Choice Requires="wps">
            <w:drawing>
              <wp:anchor distT="0" distB="0" distL="114300" distR="114300" simplePos="0" relativeHeight="251632640" behindDoc="0" locked="0" layoutInCell="1" allowOverlap="1" wp14:anchorId="55A257BE" wp14:editId="398F4F1C">
                <wp:simplePos x="0" y="0"/>
                <wp:positionH relativeFrom="column">
                  <wp:posOffset>3315335</wp:posOffset>
                </wp:positionH>
                <wp:positionV relativeFrom="paragraph">
                  <wp:posOffset>466725</wp:posOffset>
                </wp:positionV>
                <wp:extent cx="522605" cy="410210"/>
                <wp:effectExtent l="0" t="0" r="0" b="0"/>
                <wp:wrapNone/>
                <wp:docPr id="220" name="Rectangle 598" descr="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10210"/>
                        </a:xfrm>
                        <a:prstGeom prst="rect">
                          <a:avLst/>
                        </a:prstGeom>
                        <a:pattFill prst="pct20">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14:paraId="55A2584B" w14:textId="77777777" w:rsidR="00B22CED" w:rsidRDefault="00B22CED" w:rsidP="00896069">
                            <w:pPr>
                              <w:pStyle w:val="NormalWeb"/>
                              <w:spacing w:after="0"/>
                              <w:jc w:val="center"/>
                            </w:pPr>
                          </w:p>
                        </w:txbxContent>
                      </wps:txbx>
                      <wps:bodyPr rot="0" vert="horz" wrap="square" lIns="0" tIns="18000" rIns="0" bIns="18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BE" id="Rectangle 598" o:spid="_x0000_s1076" alt="20%" style="position:absolute;left:0;text-align:left;margin-left:261.05pt;margin-top:36.75pt;width:41.15pt;height:32.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" fillcolor="black">
                <v:fill r:id="rId24" o:title="" type="pattern"/>
                <v:shadow on="t" color="black" opacity="24903f" origin=",.5" offset="0,.55556mm"/>
                <v:textbox inset="0,.5mm,0,.5mm">
                  <w:txbxContent>
                    <w:p w14:paraId="55A2584B" w14:textId="77777777" w:rsidR="00B22CED" w:rsidRDefault="00B22CED" w:rsidP="00896069">
                      <w:pPr>
                        <w:pStyle w:val="Web"/>
                        <w:spacing w:after="0"/>
                        <w:jc w:val="center"/>
                      </w:pPr>
                    </w:p>
                  </w:txbxContent>
                </v:textbox>
              </v:rect>
            </w:pict>
          </mc:Fallback>
        </mc:AlternateContent>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r w:rsidR="00745054" w:rsidRPr="005C2253">
        <w:br/>
      </w:r>
    </w:p>
    <w:p w14:paraId="55A2563B" w14:textId="2C2ABB24" w:rsidR="00974800" w:rsidRPr="005C2253" w:rsidRDefault="00052C2B" w:rsidP="00554BF3">
      <w:pPr>
        <w:pStyle w:val="figuretitle"/>
      </w:pPr>
      <w:r w:rsidRPr="005C2253">
        <w:t>Figure</w:t>
      </w:r>
      <w:r w:rsidR="0084747E" w:rsidRPr="005C2253">
        <w:rPr>
          <w:rFonts w:hint="eastAsia"/>
        </w:rPr>
        <w:t xml:space="preserve"> </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図</w:instrText>
      </w:r>
      <w:r w:rsidR="00464C30" w:rsidRPr="005C2253">
        <w:rPr>
          <w:rFonts w:hint="eastAsia"/>
        </w:rPr>
        <w:instrText xml:space="preserve"> \* ARABIC \s 1</w:instrText>
      </w:r>
      <w:r w:rsidR="00464C30" w:rsidRPr="005C2253">
        <w:instrText xml:space="preserve"> </w:instrText>
      </w:r>
      <w:r w:rsidR="00464C30" w:rsidRPr="005C2253">
        <w:fldChar w:fldCharType="separate"/>
      </w:r>
      <w:r w:rsidR="002F77E1" w:rsidRPr="005C2253">
        <w:rPr>
          <w:noProof/>
        </w:rPr>
        <w:t>2</w:t>
      </w:r>
      <w:r w:rsidR="00464C30" w:rsidRPr="005C2253">
        <w:fldChar w:fldCharType="end"/>
      </w:r>
      <w:r w:rsidR="00280E1D" w:rsidRPr="005C2253">
        <w:rPr>
          <w:rFonts w:hint="eastAsia"/>
        </w:rPr>
        <w:t xml:space="preserve">  </w:t>
      </w:r>
      <w:r w:rsidR="00554BF3" w:rsidRPr="005C2253">
        <w:rPr>
          <w:rFonts w:hint="eastAsia"/>
        </w:rPr>
        <w:t xml:space="preserve">Example of </w:t>
      </w:r>
      <w:r w:rsidR="00554BF3" w:rsidRPr="005C2253">
        <w:t>A</w:t>
      </w:r>
      <w:r w:rsidR="00AA39E5" w:rsidRPr="005C2253">
        <w:t>ssignment</w:t>
      </w:r>
      <w:r w:rsidR="00554BF3" w:rsidRPr="005C2253">
        <w:t xml:space="preserve"> of Applications </w:t>
      </w:r>
      <w:r w:rsidR="00773722" w:rsidRPr="005C2253">
        <w:rPr>
          <w:rFonts w:hint="eastAsia"/>
        </w:rPr>
        <w:t xml:space="preserve">through </w:t>
      </w:r>
      <w:r w:rsidR="00554BF3" w:rsidRPr="005C2253">
        <w:t>Cgroup</w:t>
      </w:r>
    </w:p>
    <w:p w14:paraId="468EDB07" w14:textId="77777777" w:rsidR="00280E1D" w:rsidRPr="005C2253" w:rsidRDefault="00280E1D" w:rsidP="00280E1D"/>
    <w:p w14:paraId="05C107FE" w14:textId="77777777" w:rsidR="002F02AE" w:rsidRPr="005C2253" w:rsidRDefault="002F02AE" w:rsidP="0084747E">
      <w:pPr>
        <w:sectPr w:rsidR="002F02AE" w:rsidRPr="005C2253" w:rsidSect="00C65628">
          <w:headerReference w:type="default" r:id="rId25"/>
          <w:footerReference w:type="default" r:id="rId26"/>
          <w:pgSz w:w="16840" w:h="11907" w:orient="landscape" w:code="9"/>
          <w:pgMar w:top="1134" w:right="567" w:bottom="1134" w:left="567" w:header="851" w:footer="567" w:gutter="0"/>
          <w:cols w:space="360"/>
          <w:docGrid w:linePitch="272"/>
        </w:sectPr>
      </w:pPr>
    </w:p>
    <w:p w14:paraId="40C4BF98" w14:textId="7D9680D7" w:rsidR="00CD2AA5" w:rsidRPr="005C2253" w:rsidRDefault="006B75F6" w:rsidP="006B75F6">
      <w:pPr>
        <w:pStyle w:val="Heading1"/>
      </w:pPr>
      <w:bookmarkStart w:id="107" w:name="_Toc475972849"/>
      <w:r w:rsidRPr="005C2253">
        <w:lastRenderedPageBreak/>
        <w:t>Grouping Applications</w:t>
      </w:r>
      <w:bookmarkEnd w:id="107"/>
    </w:p>
    <w:p w14:paraId="55A2563D" w14:textId="27662F97" w:rsidR="00781CD6" w:rsidRPr="005C2253" w:rsidRDefault="006B75F6" w:rsidP="006B75F6">
      <w:pPr>
        <w:pStyle w:val="Heading2"/>
      </w:pPr>
      <w:bookmarkStart w:id="108" w:name="_Toc475972850"/>
      <w:r w:rsidRPr="005C2253">
        <w:t>Example of the Classification of Applications</w:t>
      </w:r>
      <w:bookmarkEnd w:id="108"/>
    </w:p>
    <w:p w14:paraId="01F1C7A5" w14:textId="2EE42A37" w:rsidR="00ED29E0" w:rsidRPr="005C2253" w:rsidRDefault="00704976" w:rsidP="006B75F6">
      <w:r w:rsidRPr="005C2253">
        <w:t>This section describes</w:t>
      </w:r>
      <w:r w:rsidR="00DD6046" w:rsidRPr="005C2253">
        <w:t xml:space="preserve"> how to classify applications </w:t>
      </w:r>
      <w:r w:rsidRPr="005C2253">
        <w:t xml:space="preserve">in </w:t>
      </w:r>
      <w:r w:rsidR="00773722" w:rsidRPr="005C2253">
        <w:rPr>
          <w:rFonts w:hint="eastAsia"/>
        </w:rPr>
        <w:t xml:space="preserve">an </w:t>
      </w:r>
      <w:r w:rsidRPr="005C2253">
        <w:t>environment where the CA57</w:t>
      </w:r>
      <w:r w:rsidR="00D81127" w:rsidRPr="005C2253">
        <w:rPr>
          <w:rFonts w:hint="eastAsia"/>
        </w:rPr>
        <w:t>s</w:t>
      </w:r>
      <w:r w:rsidRPr="005C2253">
        <w:t xml:space="preserve"> and CA53</w:t>
      </w:r>
      <w:r w:rsidR="00D81127" w:rsidRPr="005C2253">
        <w:rPr>
          <w:rFonts w:hint="eastAsia"/>
        </w:rPr>
        <w:t>s</w:t>
      </w:r>
      <w:r w:rsidRPr="005C2253">
        <w:t xml:space="preserve"> are booted </w:t>
      </w:r>
      <w:r w:rsidR="0042012C" w:rsidRPr="005C2253">
        <w:rPr>
          <w:rFonts w:hint="eastAsia"/>
        </w:rPr>
        <w:t xml:space="preserve">up </w:t>
      </w:r>
      <w:r w:rsidRPr="005C2253">
        <w:t>at the same time</w:t>
      </w:r>
      <w:r w:rsidR="00DD6046" w:rsidRPr="005C2253">
        <w:t>.</w:t>
      </w:r>
    </w:p>
    <w:p w14:paraId="656A2DEF" w14:textId="616A4707" w:rsidR="00DD6046" w:rsidRPr="005C2253" w:rsidRDefault="009C66EA" w:rsidP="006B75F6">
      <w:r>
        <w:t>Cgroup</w:t>
      </w:r>
      <w:r w:rsidR="00D65C43" w:rsidRPr="005C2253">
        <w:t xml:space="preserve"> controls the </w:t>
      </w:r>
      <w:r w:rsidR="00AA39E5" w:rsidRPr="005C2253">
        <w:t>assignment</w:t>
      </w:r>
      <w:r w:rsidR="00D65C43" w:rsidRPr="005C2253">
        <w:t xml:space="preserve"> of resources such as CPU</w:t>
      </w:r>
      <w:r w:rsidR="00D81127" w:rsidRPr="005C2253">
        <w:rPr>
          <w:rFonts w:hint="eastAsia"/>
        </w:rPr>
        <w:t>s</w:t>
      </w:r>
      <w:r w:rsidR="00D65C43" w:rsidRPr="005C2253">
        <w:t xml:space="preserve"> and memory to </w:t>
      </w:r>
      <w:r w:rsidR="00A829A9" w:rsidRPr="005C2253">
        <w:t xml:space="preserve">each </w:t>
      </w:r>
      <w:r w:rsidR="00D81127" w:rsidRPr="005C2253">
        <w:rPr>
          <w:rFonts w:hint="eastAsia"/>
        </w:rPr>
        <w:t xml:space="preserve">of the </w:t>
      </w:r>
      <w:r w:rsidR="00D65C43" w:rsidRPr="005C2253">
        <w:t>group</w:t>
      </w:r>
      <w:r w:rsidR="00D81127" w:rsidRPr="005C2253">
        <w:rPr>
          <w:rFonts w:hint="eastAsia"/>
        </w:rPr>
        <w:t>s</w:t>
      </w:r>
      <w:r w:rsidR="00D65C43" w:rsidRPr="005C2253">
        <w:rPr>
          <w:rFonts w:hint="eastAsia"/>
        </w:rPr>
        <w:t>.</w:t>
      </w:r>
      <w:r w:rsidR="00D65C43" w:rsidRPr="005C2253">
        <w:t xml:space="preserve"> Accordingly, </w:t>
      </w:r>
      <w:r w:rsidR="00A829A9" w:rsidRPr="005C2253">
        <w:rPr>
          <w:rFonts w:hint="eastAsia"/>
        </w:rPr>
        <w:t>first of all</w:t>
      </w:r>
      <w:r w:rsidR="00A829A9" w:rsidRPr="005C2253">
        <w:t>,</w:t>
      </w:r>
      <w:r w:rsidR="006C3DDE" w:rsidRPr="005C2253">
        <w:t xml:space="preserve"> c</w:t>
      </w:r>
      <w:r w:rsidR="00D65C43" w:rsidRPr="005C2253">
        <w:t>lassify</w:t>
      </w:r>
      <w:r w:rsidR="006C3DDE" w:rsidRPr="005C2253">
        <w:t xml:space="preserve"> applications</w:t>
      </w:r>
      <w:r w:rsidR="00D65C43" w:rsidRPr="005C2253">
        <w:t xml:space="preserve"> </w:t>
      </w:r>
      <w:r w:rsidR="00A829A9" w:rsidRPr="005C2253">
        <w:t xml:space="preserve">in terms of the performance required </w:t>
      </w:r>
      <w:r w:rsidR="00D81127" w:rsidRPr="005C2253">
        <w:rPr>
          <w:rFonts w:hint="eastAsia"/>
        </w:rPr>
        <w:t xml:space="preserve">of </w:t>
      </w:r>
      <w:r w:rsidR="00A829A9" w:rsidRPr="005C2253">
        <w:t>CPU resource</w:t>
      </w:r>
      <w:r w:rsidR="00D81127" w:rsidRPr="005C2253">
        <w:rPr>
          <w:rFonts w:hint="eastAsia"/>
        </w:rPr>
        <w:t>s</w:t>
      </w:r>
      <w:r w:rsidR="00A829A9" w:rsidRPr="005C2253">
        <w:t>.</w:t>
      </w:r>
      <w:r w:rsidR="006C3DDE" w:rsidRPr="005C2253">
        <w:t xml:space="preserve"> An example of </w:t>
      </w:r>
      <w:r w:rsidR="00D81127" w:rsidRPr="005C2253">
        <w:rPr>
          <w:rFonts w:hint="eastAsia"/>
        </w:rPr>
        <w:t xml:space="preserve">a system of </w:t>
      </w:r>
      <w:r w:rsidR="006C3DDE" w:rsidRPr="005C2253">
        <w:t>classification is given in table 2-1.</w:t>
      </w:r>
    </w:p>
    <w:p w14:paraId="47A5D44F" w14:textId="77777777" w:rsidR="00704976" w:rsidRPr="005C2253" w:rsidRDefault="00704976" w:rsidP="006B75F6">
      <w:pPr>
        <w:pStyle w:val="Space"/>
      </w:pPr>
    </w:p>
    <w:p w14:paraId="23846956" w14:textId="405FDB8F" w:rsidR="00CD2AA5" w:rsidRPr="00951AC6" w:rsidRDefault="00CD2AA5" w:rsidP="002737A6">
      <w:pPr>
        <w:pStyle w:val="tabletitle"/>
      </w:pPr>
      <w:r w:rsidRPr="005C2253">
        <w:rPr>
          <w:rFonts w:hint="eastAsia"/>
        </w:rPr>
        <w:t>Table</w:t>
      </w:r>
      <w:r w:rsidR="0084747E" w:rsidRPr="005C2253">
        <w:rPr>
          <w:rFonts w:hint="eastAsia"/>
        </w:rPr>
        <w:t xml:space="preserve"> </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2</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表</w:instrText>
      </w:r>
      <w:r w:rsidR="00464C30" w:rsidRPr="005C2253">
        <w:rPr>
          <w:rFonts w:hint="eastAsia"/>
        </w:rPr>
        <w:instrText>_A \* ARABIC \s 1</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6B75F6" w:rsidRPr="005C2253">
        <w:rPr>
          <w:rFonts w:hint="eastAsia"/>
        </w:rPr>
        <w:t xml:space="preserve"> </w:t>
      </w:r>
      <w:r w:rsidR="006B75F6" w:rsidRPr="005C2253">
        <w:t xml:space="preserve"> Example of Classifications for Applications</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5343"/>
        <w:gridCol w:w="1588"/>
        <w:gridCol w:w="1035"/>
      </w:tblGrid>
      <w:tr w:rsidR="00A245A3" w:rsidRPr="005C2253" w14:paraId="55A25647" w14:textId="77777777" w:rsidTr="006B75F6">
        <w:trPr>
          <w:trHeight w:val="275"/>
        </w:trPr>
        <w:tc>
          <w:tcPr>
            <w:tcW w:w="1809" w:type="dxa"/>
            <w:tcBorders>
              <w:top w:val="nil"/>
              <w:left w:val="nil"/>
              <w:bottom w:val="single" w:sz="8" w:space="0" w:color="auto"/>
              <w:right w:val="nil"/>
            </w:tcBorders>
            <w:shd w:val="clear" w:color="auto" w:fill="auto"/>
            <w:vAlign w:val="bottom"/>
          </w:tcPr>
          <w:p w14:paraId="55A25642" w14:textId="07549CD2" w:rsidR="00DD6046" w:rsidRPr="005C2253" w:rsidRDefault="00DD6046" w:rsidP="00996C68">
            <w:pPr>
              <w:pStyle w:val="tablehead"/>
            </w:pPr>
            <w:r w:rsidRPr="005C2253">
              <w:t xml:space="preserve">Classification of </w:t>
            </w:r>
            <w:r w:rsidRPr="005C2253">
              <w:rPr>
                <w:rFonts w:hint="eastAsia"/>
              </w:rPr>
              <w:t>Application</w:t>
            </w:r>
            <w:r w:rsidRPr="005C2253">
              <w:t>s</w:t>
            </w:r>
          </w:p>
        </w:tc>
        <w:tc>
          <w:tcPr>
            <w:tcW w:w="5245" w:type="dxa"/>
            <w:tcBorders>
              <w:top w:val="nil"/>
              <w:left w:val="nil"/>
              <w:bottom w:val="single" w:sz="8" w:space="0" w:color="auto"/>
              <w:right w:val="nil"/>
            </w:tcBorders>
            <w:shd w:val="clear" w:color="auto" w:fill="auto"/>
            <w:vAlign w:val="bottom"/>
          </w:tcPr>
          <w:p w14:paraId="55A25643" w14:textId="3876C1CF" w:rsidR="00DD6046" w:rsidRPr="005C2253" w:rsidRDefault="004B664B" w:rsidP="006B75F6">
            <w:pPr>
              <w:pStyle w:val="tablehead"/>
            </w:pPr>
            <w:r w:rsidRPr="005C2253">
              <w:rPr>
                <w:rFonts w:hint="eastAsia"/>
              </w:rPr>
              <w:t xml:space="preserve">Descriptions and </w:t>
            </w:r>
            <w:r w:rsidR="00DD6046" w:rsidRPr="005C2253">
              <w:rPr>
                <w:rFonts w:hint="eastAsia"/>
              </w:rPr>
              <w:t>Example</w:t>
            </w:r>
            <w:r w:rsidRPr="005C2253">
              <w:rPr>
                <w:rFonts w:hint="eastAsia"/>
              </w:rPr>
              <w:t>s</w:t>
            </w:r>
            <w:r w:rsidR="00DD6046" w:rsidRPr="005C2253">
              <w:rPr>
                <w:rFonts w:hint="eastAsia"/>
              </w:rPr>
              <w:t xml:space="preserve"> of Application</w:t>
            </w:r>
            <w:r w:rsidRPr="005C2253">
              <w:rPr>
                <w:rFonts w:hint="eastAsia"/>
              </w:rPr>
              <w:t>s</w:t>
            </w:r>
          </w:p>
        </w:tc>
        <w:tc>
          <w:tcPr>
            <w:tcW w:w="1559" w:type="dxa"/>
            <w:tcBorders>
              <w:top w:val="nil"/>
              <w:left w:val="nil"/>
              <w:bottom w:val="single" w:sz="8" w:space="0" w:color="auto"/>
              <w:right w:val="nil"/>
            </w:tcBorders>
            <w:shd w:val="clear" w:color="auto" w:fill="auto"/>
            <w:vAlign w:val="bottom"/>
          </w:tcPr>
          <w:p w14:paraId="55A25645" w14:textId="38D903DA" w:rsidR="00DD6046" w:rsidRPr="005C2253" w:rsidRDefault="006C3DDE" w:rsidP="00996C68">
            <w:pPr>
              <w:pStyle w:val="tablehead"/>
            </w:pPr>
            <w:r w:rsidRPr="005C2253">
              <w:t xml:space="preserve">Required </w:t>
            </w:r>
            <w:r w:rsidR="00DD6046" w:rsidRPr="005C2253">
              <w:t xml:space="preserve">CPU </w:t>
            </w:r>
            <w:r w:rsidR="00DD6046" w:rsidRPr="005C2253">
              <w:rPr>
                <w:rFonts w:hint="eastAsia"/>
              </w:rPr>
              <w:t>Resource</w:t>
            </w:r>
          </w:p>
        </w:tc>
        <w:tc>
          <w:tcPr>
            <w:tcW w:w="1016" w:type="dxa"/>
            <w:tcBorders>
              <w:top w:val="nil"/>
              <w:left w:val="nil"/>
              <w:bottom w:val="single" w:sz="8" w:space="0" w:color="auto"/>
              <w:right w:val="nil"/>
            </w:tcBorders>
            <w:shd w:val="clear" w:color="auto" w:fill="auto"/>
            <w:vAlign w:val="bottom"/>
          </w:tcPr>
          <w:p w14:paraId="55A25646" w14:textId="30D2E14D" w:rsidR="00DD6046" w:rsidRPr="005C2253" w:rsidRDefault="00DD6046" w:rsidP="00996C68">
            <w:pPr>
              <w:pStyle w:val="tablehead"/>
            </w:pPr>
            <w:r w:rsidRPr="005C2253">
              <w:rPr>
                <w:rFonts w:hint="eastAsia"/>
              </w:rPr>
              <w:t>Group</w:t>
            </w:r>
          </w:p>
        </w:tc>
      </w:tr>
      <w:tr w:rsidR="00A245A3" w:rsidRPr="005C2253" w14:paraId="55A2564D" w14:textId="77777777" w:rsidTr="006B75F6">
        <w:trPr>
          <w:trHeight w:val="275"/>
        </w:trPr>
        <w:tc>
          <w:tcPr>
            <w:tcW w:w="1809" w:type="dxa"/>
            <w:tcBorders>
              <w:top w:val="single" w:sz="8" w:space="0" w:color="auto"/>
              <w:left w:val="nil"/>
              <w:right w:val="nil"/>
            </w:tcBorders>
            <w:shd w:val="clear" w:color="auto" w:fill="auto"/>
          </w:tcPr>
          <w:p w14:paraId="55A25648" w14:textId="28684046" w:rsidR="00DD6046" w:rsidRPr="005C2253" w:rsidRDefault="00DD6046">
            <w:pPr>
              <w:pStyle w:val="tablebody"/>
            </w:pPr>
            <w:r w:rsidRPr="005C2253">
              <w:t xml:space="preserve">Applications </w:t>
            </w:r>
            <w:r w:rsidR="007C7545" w:rsidRPr="005C2253">
              <w:t>which require</w:t>
            </w:r>
            <w:r w:rsidR="007E1967" w:rsidRPr="005C2253">
              <w:t xml:space="preserve"> a</w:t>
            </w:r>
            <w:r w:rsidR="007C7545" w:rsidRPr="005C2253">
              <w:t xml:space="preserve"> </w:t>
            </w:r>
            <w:r w:rsidRPr="005C2253">
              <w:t>specified level of performance</w:t>
            </w:r>
            <w:r w:rsidR="007C7545" w:rsidRPr="005C2253">
              <w:t xml:space="preserve"> </w:t>
            </w:r>
            <w:r w:rsidR="00D81127" w:rsidRPr="005C2253">
              <w:rPr>
                <w:rFonts w:hint="eastAsia"/>
              </w:rPr>
              <w:t xml:space="preserve">from </w:t>
            </w:r>
            <w:r w:rsidR="007C7545" w:rsidRPr="005C2253">
              <w:t>the CPU</w:t>
            </w:r>
          </w:p>
        </w:tc>
        <w:tc>
          <w:tcPr>
            <w:tcW w:w="5245" w:type="dxa"/>
            <w:tcBorders>
              <w:top w:val="single" w:sz="8" w:space="0" w:color="auto"/>
              <w:left w:val="nil"/>
              <w:right w:val="nil"/>
            </w:tcBorders>
            <w:shd w:val="clear" w:color="auto" w:fill="auto"/>
          </w:tcPr>
          <w:p w14:paraId="11847EE3" w14:textId="5BD9DA54" w:rsidR="005706DF" w:rsidRPr="005C2253" w:rsidRDefault="005706DF" w:rsidP="005706DF">
            <w:pPr>
              <w:pStyle w:val="tablebody"/>
            </w:pPr>
            <w:r w:rsidRPr="005C2253">
              <w:t>An application that</w:t>
            </w:r>
            <w:r w:rsidR="00D81127" w:rsidRPr="005C2253">
              <w:rPr>
                <w:rFonts w:hint="eastAsia"/>
              </w:rPr>
              <w:t>,</w:t>
            </w:r>
            <w:r w:rsidRPr="005C2253">
              <w:t xml:space="preserve"> </w:t>
            </w:r>
            <w:r w:rsidR="00077B93" w:rsidRPr="005C2253">
              <w:t>i</w:t>
            </w:r>
            <w:r w:rsidRPr="005C2253">
              <w:rPr>
                <w:rFonts w:hint="eastAsia"/>
              </w:rPr>
              <w:t xml:space="preserve">f </w:t>
            </w:r>
            <w:r w:rsidRPr="005C2253">
              <w:t xml:space="preserve">running </w:t>
            </w:r>
            <w:r w:rsidR="006451CC" w:rsidRPr="005C2253">
              <w:t>on</w:t>
            </w:r>
            <w:r w:rsidRPr="005C2253">
              <w:t xml:space="preserve"> the CA53 is attempted, the performance required for its operation (</w:t>
            </w:r>
            <w:r w:rsidR="00D81127" w:rsidRPr="005C2253">
              <w:rPr>
                <w:rFonts w:hint="eastAsia"/>
              </w:rPr>
              <w:t xml:space="preserve">in terms of, </w:t>
            </w:r>
            <w:r w:rsidRPr="005C2253">
              <w:t xml:space="preserve">e.g., the frame rate) may not be </w:t>
            </w:r>
            <w:r w:rsidR="00D81127" w:rsidRPr="005C2253">
              <w:rPr>
                <w:rFonts w:hint="eastAsia"/>
              </w:rPr>
              <w:t>achieved</w:t>
            </w:r>
          </w:p>
          <w:p w14:paraId="55A2564A" w14:textId="564953F5" w:rsidR="006C3DDE" w:rsidRPr="005C2253" w:rsidRDefault="00D81127" w:rsidP="005706DF">
            <w:pPr>
              <w:pStyle w:val="tablebody"/>
            </w:pPr>
            <w:r w:rsidRPr="005C2253">
              <w:rPr>
                <w:rFonts w:hint="eastAsia"/>
              </w:rPr>
              <w:t xml:space="preserve">Example: A </w:t>
            </w:r>
            <w:r w:rsidR="005706DF" w:rsidRPr="005C2253">
              <w:t>navigation system</w:t>
            </w:r>
          </w:p>
        </w:tc>
        <w:tc>
          <w:tcPr>
            <w:tcW w:w="1559" w:type="dxa"/>
            <w:tcBorders>
              <w:top w:val="single" w:sz="8" w:space="0" w:color="auto"/>
              <w:left w:val="nil"/>
              <w:right w:val="nil"/>
            </w:tcBorders>
            <w:shd w:val="clear" w:color="auto" w:fill="auto"/>
          </w:tcPr>
          <w:p w14:paraId="55A2564B" w14:textId="77777777" w:rsidR="002737A6" w:rsidRPr="005C2253" w:rsidRDefault="002737A6" w:rsidP="002737A6">
            <w:pPr>
              <w:pStyle w:val="tablebody"/>
            </w:pPr>
            <w:r w:rsidRPr="005C2253">
              <w:t>CA57</w:t>
            </w:r>
          </w:p>
        </w:tc>
        <w:tc>
          <w:tcPr>
            <w:tcW w:w="1016" w:type="dxa"/>
            <w:tcBorders>
              <w:top w:val="single" w:sz="8" w:space="0" w:color="auto"/>
              <w:left w:val="nil"/>
              <w:right w:val="nil"/>
            </w:tcBorders>
            <w:shd w:val="clear" w:color="auto" w:fill="auto"/>
          </w:tcPr>
          <w:p w14:paraId="55A2564C" w14:textId="7F3CEECF" w:rsidR="008F00C0" w:rsidRPr="005C2253" w:rsidRDefault="008F00C0" w:rsidP="002737A6">
            <w:pPr>
              <w:pStyle w:val="tablebody"/>
            </w:pPr>
            <w:r w:rsidRPr="005C2253">
              <w:t>Big group</w:t>
            </w:r>
          </w:p>
        </w:tc>
      </w:tr>
      <w:tr w:rsidR="00A245A3" w:rsidRPr="005C2253" w14:paraId="55A25653" w14:textId="77777777" w:rsidTr="006B75F6">
        <w:trPr>
          <w:trHeight w:val="275"/>
        </w:trPr>
        <w:tc>
          <w:tcPr>
            <w:tcW w:w="1809" w:type="dxa"/>
            <w:tcBorders>
              <w:left w:val="nil"/>
              <w:right w:val="nil"/>
            </w:tcBorders>
            <w:shd w:val="clear" w:color="auto" w:fill="auto"/>
          </w:tcPr>
          <w:p w14:paraId="55A2564E" w14:textId="2ABA595A" w:rsidR="007C7545" w:rsidRPr="005C2253" w:rsidRDefault="007C7545">
            <w:pPr>
              <w:pStyle w:val="tablebody"/>
            </w:pPr>
            <w:r w:rsidRPr="005C2253">
              <w:t xml:space="preserve">Applications which </w:t>
            </w:r>
            <w:r w:rsidR="00D81127" w:rsidRPr="005C2253">
              <w:rPr>
                <w:rFonts w:hint="eastAsia"/>
              </w:rPr>
              <w:t xml:space="preserve">require </w:t>
            </w:r>
            <w:r w:rsidR="008F00C0" w:rsidRPr="005C2253">
              <w:t xml:space="preserve">higher priority </w:t>
            </w:r>
            <w:r w:rsidR="00D81127" w:rsidRPr="005C2253">
              <w:rPr>
                <w:rFonts w:hint="eastAsia"/>
              </w:rPr>
              <w:t xml:space="preserve">for </w:t>
            </w:r>
            <w:r w:rsidRPr="005C2253">
              <w:t>realtime control</w:t>
            </w:r>
          </w:p>
        </w:tc>
        <w:tc>
          <w:tcPr>
            <w:tcW w:w="5245" w:type="dxa"/>
            <w:tcBorders>
              <w:left w:val="nil"/>
              <w:right w:val="nil"/>
            </w:tcBorders>
            <w:shd w:val="clear" w:color="auto" w:fill="auto"/>
          </w:tcPr>
          <w:p w14:paraId="6C3043D7" w14:textId="74A55896" w:rsidR="005706DF" w:rsidRPr="005C2253" w:rsidRDefault="008F00C0" w:rsidP="007C515E">
            <w:pPr>
              <w:pStyle w:val="tablebody"/>
            </w:pPr>
            <w:r w:rsidRPr="005C2253">
              <w:rPr>
                <w:rFonts w:hint="eastAsia"/>
              </w:rPr>
              <w:t xml:space="preserve">An application </w:t>
            </w:r>
            <w:r w:rsidR="00077B93" w:rsidRPr="005C2253">
              <w:t>which</w:t>
            </w:r>
            <w:r w:rsidRPr="005C2253">
              <w:rPr>
                <w:rFonts w:hint="eastAsia"/>
              </w:rPr>
              <w:t xml:space="preserve"> </w:t>
            </w:r>
            <w:r w:rsidRPr="005C2253">
              <w:t xml:space="preserve">requires </w:t>
            </w:r>
            <w:r w:rsidR="00D81127" w:rsidRPr="005C2253">
              <w:rPr>
                <w:rFonts w:hint="eastAsia"/>
              </w:rPr>
              <w:t xml:space="preserve">the </w:t>
            </w:r>
            <w:r w:rsidRPr="005C2253">
              <w:t>quick</w:t>
            </w:r>
            <w:r w:rsidR="00D81127" w:rsidRPr="005C2253">
              <w:rPr>
                <w:rFonts w:hint="eastAsia"/>
              </w:rPr>
              <w:t>e</w:t>
            </w:r>
            <w:r w:rsidRPr="005C2253">
              <w:t>s</w:t>
            </w:r>
            <w:r w:rsidR="00D81127" w:rsidRPr="005C2253">
              <w:rPr>
                <w:rFonts w:hint="eastAsia"/>
              </w:rPr>
              <w:t xml:space="preserve">t </w:t>
            </w:r>
            <w:r w:rsidRPr="005C2253">
              <w:t xml:space="preserve">possible response and </w:t>
            </w:r>
            <w:r w:rsidR="00D81127" w:rsidRPr="005C2253">
              <w:rPr>
                <w:rFonts w:hint="eastAsia"/>
              </w:rPr>
              <w:t xml:space="preserve">is suited to running on </w:t>
            </w:r>
            <w:r w:rsidRPr="005C2253">
              <w:t>the CA57</w:t>
            </w:r>
            <w:r w:rsidR="007C515E" w:rsidRPr="005C2253">
              <w:t xml:space="preserve"> </w:t>
            </w:r>
            <w:r w:rsidR="004B664B" w:rsidRPr="005C2253">
              <w:rPr>
                <w:rFonts w:hint="eastAsia"/>
              </w:rPr>
              <w:t xml:space="preserve">due to </w:t>
            </w:r>
            <w:r w:rsidR="00D81127" w:rsidRPr="005C2253">
              <w:rPr>
                <w:rFonts w:hint="eastAsia"/>
              </w:rPr>
              <w:t xml:space="preserve">its </w:t>
            </w:r>
            <w:r w:rsidR="007C515E" w:rsidRPr="005C2253">
              <w:t>high processing performance</w:t>
            </w:r>
          </w:p>
          <w:p w14:paraId="55A25650" w14:textId="08E00036" w:rsidR="005706DF" w:rsidRPr="005C2253" w:rsidRDefault="00D81127" w:rsidP="007C515E">
            <w:pPr>
              <w:pStyle w:val="tablebody"/>
            </w:pPr>
            <w:r w:rsidRPr="005C2253">
              <w:rPr>
                <w:rFonts w:hint="eastAsia"/>
              </w:rPr>
              <w:t xml:space="preserve">Example: </w:t>
            </w:r>
            <w:r w:rsidR="004B664B" w:rsidRPr="005C2253">
              <w:rPr>
                <w:rFonts w:hint="eastAsia"/>
              </w:rPr>
              <w:t>A</w:t>
            </w:r>
            <w:r w:rsidR="007C515E" w:rsidRPr="005C2253">
              <w:t>n instrument cluster</w:t>
            </w:r>
          </w:p>
        </w:tc>
        <w:tc>
          <w:tcPr>
            <w:tcW w:w="1559" w:type="dxa"/>
            <w:tcBorders>
              <w:left w:val="nil"/>
              <w:right w:val="nil"/>
            </w:tcBorders>
            <w:shd w:val="clear" w:color="auto" w:fill="auto"/>
          </w:tcPr>
          <w:p w14:paraId="55A25651" w14:textId="77777777" w:rsidR="002737A6" w:rsidRPr="005C2253" w:rsidRDefault="002737A6" w:rsidP="002737A6">
            <w:pPr>
              <w:pStyle w:val="tablebody"/>
            </w:pPr>
            <w:r w:rsidRPr="005C2253">
              <w:t>CA57</w:t>
            </w:r>
          </w:p>
        </w:tc>
        <w:tc>
          <w:tcPr>
            <w:tcW w:w="1016" w:type="dxa"/>
            <w:tcBorders>
              <w:left w:val="nil"/>
              <w:right w:val="nil"/>
            </w:tcBorders>
            <w:shd w:val="clear" w:color="auto" w:fill="auto"/>
          </w:tcPr>
          <w:p w14:paraId="55A25652" w14:textId="5CE5D849" w:rsidR="002737A6" w:rsidRPr="005C2253" w:rsidRDefault="00645CD9" w:rsidP="002737A6">
            <w:pPr>
              <w:pStyle w:val="tablebody"/>
            </w:pPr>
            <w:r w:rsidRPr="005C2253">
              <w:t>B</w:t>
            </w:r>
            <w:r w:rsidR="002737A6" w:rsidRPr="005C2253">
              <w:t>ig group</w:t>
            </w:r>
          </w:p>
        </w:tc>
      </w:tr>
      <w:tr w:rsidR="00A245A3" w:rsidRPr="005C2253" w14:paraId="55A25659" w14:textId="77777777" w:rsidTr="006B75F6">
        <w:trPr>
          <w:trHeight w:val="275"/>
        </w:trPr>
        <w:tc>
          <w:tcPr>
            <w:tcW w:w="1809" w:type="dxa"/>
            <w:tcBorders>
              <w:left w:val="nil"/>
              <w:bottom w:val="single" w:sz="4" w:space="0" w:color="auto"/>
              <w:right w:val="nil"/>
            </w:tcBorders>
            <w:shd w:val="clear" w:color="auto" w:fill="auto"/>
          </w:tcPr>
          <w:p w14:paraId="55A25654" w14:textId="5F414DA8" w:rsidR="007C7545" w:rsidRPr="005C2253" w:rsidRDefault="007C7545" w:rsidP="00996C68">
            <w:pPr>
              <w:pStyle w:val="tablebody"/>
            </w:pPr>
            <w:r w:rsidRPr="005C2253">
              <w:t xml:space="preserve">Applications which </w:t>
            </w:r>
            <w:r w:rsidR="00565DB1" w:rsidRPr="005C2253">
              <w:t xml:space="preserve">do not </w:t>
            </w:r>
            <w:r w:rsidRPr="005C2253">
              <w:t xml:space="preserve">require </w:t>
            </w:r>
            <w:r w:rsidR="007E1967" w:rsidRPr="005C2253">
              <w:t xml:space="preserve">a </w:t>
            </w:r>
            <w:r w:rsidR="00FD5E9D" w:rsidRPr="005C2253">
              <w:rPr>
                <w:rFonts w:hint="eastAsia"/>
              </w:rPr>
              <w:t>particularly high</w:t>
            </w:r>
            <w:r w:rsidR="00FD5E9D" w:rsidRPr="005C2253">
              <w:t xml:space="preserve"> </w:t>
            </w:r>
            <w:r w:rsidRPr="005C2253">
              <w:t xml:space="preserve">level of performance </w:t>
            </w:r>
            <w:r w:rsidR="00FD5E9D" w:rsidRPr="005C2253">
              <w:rPr>
                <w:rFonts w:hint="eastAsia"/>
              </w:rPr>
              <w:t xml:space="preserve">from </w:t>
            </w:r>
            <w:r w:rsidRPr="005C2253">
              <w:t>the CPU</w:t>
            </w:r>
          </w:p>
        </w:tc>
        <w:tc>
          <w:tcPr>
            <w:tcW w:w="5245" w:type="dxa"/>
            <w:tcBorders>
              <w:left w:val="nil"/>
              <w:bottom w:val="single" w:sz="4" w:space="0" w:color="auto"/>
              <w:right w:val="nil"/>
            </w:tcBorders>
            <w:shd w:val="clear" w:color="auto" w:fill="auto"/>
          </w:tcPr>
          <w:p w14:paraId="0653AB43" w14:textId="5FC2FA4F" w:rsidR="005706DF" w:rsidRPr="005C2253" w:rsidRDefault="007C515E" w:rsidP="005C5042">
            <w:pPr>
              <w:pStyle w:val="tablebody"/>
            </w:pPr>
            <w:r w:rsidRPr="005C2253">
              <w:rPr>
                <w:rFonts w:hint="eastAsia"/>
              </w:rPr>
              <w:t xml:space="preserve">An application </w:t>
            </w:r>
            <w:r w:rsidRPr="005C2253">
              <w:t>which do</w:t>
            </w:r>
            <w:r w:rsidR="007E1967" w:rsidRPr="005C2253">
              <w:t>es</w:t>
            </w:r>
            <w:r w:rsidRPr="005C2253">
              <w:t xml:space="preserve"> not require </w:t>
            </w:r>
            <w:r w:rsidR="007E1967" w:rsidRPr="005C2253">
              <w:t xml:space="preserve">a </w:t>
            </w:r>
            <w:r w:rsidR="00FD5E9D" w:rsidRPr="005C2253">
              <w:rPr>
                <w:rFonts w:hint="eastAsia"/>
              </w:rPr>
              <w:t>particularly high</w:t>
            </w:r>
            <w:r w:rsidR="00FD5E9D" w:rsidRPr="005C2253">
              <w:t xml:space="preserve"> </w:t>
            </w:r>
            <w:r w:rsidRPr="005C2253">
              <w:t xml:space="preserve">level of performance </w:t>
            </w:r>
            <w:r w:rsidR="00FD5E9D" w:rsidRPr="005C2253">
              <w:rPr>
                <w:rFonts w:hint="eastAsia"/>
              </w:rPr>
              <w:t xml:space="preserve">from </w:t>
            </w:r>
            <w:r w:rsidRPr="005C2253">
              <w:t>the CPU</w:t>
            </w:r>
            <w:r w:rsidR="007E1967" w:rsidRPr="005C2253">
              <w:t xml:space="preserve"> and </w:t>
            </w:r>
            <w:r w:rsidR="00FD5E9D" w:rsidRPr="005C2253">
              <w:rPr>
                <w:rFonts w:hint="eastAsia"/>
              </w:rPr>
              <w:t xml:space="preserve">can </w:t>
            </w:r>
            <w:r w:rsidR="007E1967" w:rsidRPr="005C2253">
              <w:t>run in</w:t>
            </w:r>
            <w:r w:rsidR="005C5042" w:rsidRPr="005C2253">
              <w:t xml:space="preserve"> low power consumption mode</w:t>
            </w:r>
            <w:r w:rsidR="007E1967" w:rsidRPr="005C2253">
              <w:t xml:space="preserve"> throughout its operation</w:t>
            </w:r>
          </w:p>
          <w:p w14:paraId="55A25656" w14:textId="598A3690" w:rsidR="005706DF" w:rsidRPr="00951AC6" w:rsidRDefault="00FD5E9D" w:rsidP="00951AC6">
            <w:pPr>
              <w:pStyle w:val="tablebody"/>
            </w:pPr>
            <w:r w:rsidRPr="00951AC6">
              <w:rPr>
                <w:rFonts w:hint="eastAsia"/>
              </w:rPr>
              <w:t xml:space="preserve">Example: </w:t>
            </w:r>
            <w:r w:rsidR="00CA52F1">
              <w:rPr>
                <w:rFonts w:hint="eastAsia"/>
              </w:rPr>
              <w:t>T</w:t>
            </w:r>
            <w:r w:rsidR="005706DF" w:rsidRPr="00951AC6">
              <w:rPr>
                <w:rFonts w:hint="eastAsia"/>
              </w:rPr>
              <w:t xml:space="preserve">he </w:t>
            </w:r>
            <w:r w:rsidR="005C5042" w:rsidRPr="00951AC6">
              <w:rPr>
                <w:rFonts w:hint="eastAsia"/>
              </w:rPr>
              <w:t>playback of</w:t>
            </w:r>
            <w:r w:rsidR="005C5042" w:rsidRPr="00951AC6">
              <w:t xml:space="preserve"> music, radio, etc.</w:t>
            </w:r>
          </w:p>
        </w:tc>
        <w:tc>
          <w:tcPr>
            <w:tcW w:w="1559" w:type="dxa"/>
            <w:tcBorders>
              <w:left w:val="nil"/>
              <w:bottom w:val="single" w:sz="4" w:space="0" w:color="auto"/>
              <w:right w:val="nil"/>
            </w:tcBorders>
            <w:shd w:val="clear" w:color="auto" w:fill="auto"/>
          </w:tcPr>
          <w:p w14:paraId="55A25657" w14:textId="77777777" w:rsidR="002737A6" w:rsidRPr="005C2253" w:rsidRDefault="002737A6" w:rsidP="002737A6">
            <w:pPr>
              <w:pStyle w:val="tablebody"/>
            </w:pPr>
            <w:r w:rsidRPr="005C2253">
              <w:t>CA53</w:t>
            </w:r>
          </w:p>
        </w:tc>
        <w:tc>
          <w:tcPr>
            <w:tcW w:w="1016" w:type="dxa"/>
            <w:tcBorders>
              <w:left w:val="nil"/>
              <w:bottom w:val="single" w:sz="4" w:space="0" w:color="auto"/>
              <w:right w:val="nil"/>
            </w:tcBorders>
            <w:shd w:val="clear" w:color="auto" w:fill="auto"/>
          </w:tcPr>
          <w:p w14:paraId="55A25658" w14:textId="46ABF26F" w:rsidR="002737A6" w:rsidRPr="005C2253" w:rsidRDefault="00645CD9" w:rsidP="002737A6">
            <w:pPr>
              <w:pStyle w:val="tablebody"/>
            </w:pPr>
            <w:r w:rsidRPr="005C2253">
              <w:t>L</w:t>
            </w:r>
            <w:r w:rsidR="002737A6" w:rsidRPr="005C2253">
              <w:t>ittle group</w:t>
            </w:r>
          </w:p>
        </w:tc>
      </w:tr>
      <w:tr w:rsidR="00A245A3" w:rsidRPr="005C2253" w14:paraId="55A2565F" w14:textId="77777777" w:rsidTr="006B75F6">
        <w:trPr>
          <w:trHeight w:val="275"/>
        </w:trPr>
        <w:tc>
          <w:tcPr>
            <w:tcW w:w="1809" w:type="dxa"/>
            <w:tcBorders>
              <w:left w:val="nil"/>
              <w:bottom w:val="single" w:sz="8" w:space="0" w:color="auto"/>
              <w:right w:val="nil"/>
            </w:tcBorders>
            <w:shd w:val="clear" w:color="auto" w:fill="auto"/>
          </w:tcPr>
          <w:p w14:paraId="55A2565A" w14:textId="6A5D4A3E" w:rsidR="00565DB1" w:rsidRPr="005C2253" w:rsidRDefault="00565DB1" w:rsidP="00565DB1">
            <w:pPr>
              <w:pStyle w:val="tablebody"/>
            </w:pPr>
            <w:r w:rsidRPr="005C2253">
              <w:rPr>
                <w:rFonts w:hint="eastAsia"/>
              </w:rPr>
              <w:t>Applications other than the above</w:t>
            </w:r>
          </w:p>
        </w:tc>
        <w:tc>
          <w:tcPr>
            <w:tcW w:w="5245" w:type="dxa"/>
            <w:tcBorders>
              <w:left w:val="nil"/>
              <w:bottom w:val="single" w:sz="8" w:space="0" w:color="auto"/>
              <w:right w:val="nil"/>
            </w:tcBorders>
            <w:shd w:val="clear" w:color="auto" w:fill="auto"/>
          </w:tcPr>
          <w:p w14:paraId="20707D72" w14:textId="4DF3E67A" w:rsidR="005706DF" w:rsidRPr="005C2253" w:rsidRDefault="005C5042" w:rsidP="003271A5">
            <w:pPr>
              <w:pStyle w:val="tablebody"/>
            </w:pPr>
            <w:r w:rsidRPr="005C2253">
              <w:rPr>
                <w:rFonts w:hint="eastAsia"/>
              </w:rPr>
              <w:t>A</w:t>
            </w:r>
            <w:r w:rsidRPr="005C2253">
              <w:t xml:space="preserve">n application </w:t>
            </w:r>
            <w:r w:rsidR="00FD5E9D" w:rsidRPr="005C2253">
              <w:rPr>
                <w:rFonts w:hint="eastAsia"/>
              </w:rPr>
              <w:t xml:space="preserve">with operation </w:t>
            </w:r>
            <w:r w:rsidRPr="005C2253">
              <w:t xml:space="preserve">that switching </w:t>
            </w:r>
            <w:r w:rsidR="00FD5E9D" w:rsidRPr="005C2253">
              <w:rPr>
                <w:rFonts w:hint="eastAsia"/>
              </w:rPr>
              <w:t xml:space="preserve">between </w:t>
            </w:r>
            <w:r w:rsidRPr="005C2253">
              <w:t>the CA57 and CA53 does not affect.</w:t>
            </w:r>
          </w:p>
          <w:p w14:paraId="55A2565C" w14:textId="7542D4FA" w:rsidR="005706DF" w:rsidRPr="005C2253" w:rsidRDefault="00FD5E9D">
            <w:pPr>
              <w:pStyle w:val="tablebody"/>
            </w:pPr>
            <w:r w:rsidRPr="005C2253">
              <w:rPr>
                <w:rFonts w:hint="eastAsia"/>
              </w:rPr>
              <w:t>Example: B</w:t>
            </w:r>
            <w:r w:rsidR="003271A5" w:rsidRPr="005C2253">
              <w:t>ackground process</w:t>
            </w:r>
            <w:r w:rsidRPr="005C2253">
              <w:rPr>
                <w:rFonts w:hint="eastAsia"/>
              </w:rPr>
              <w:t>es</w:t>
            </w:r>
            <w:r w:rsidR="003271A5" w:rsidRPr="005C2253">
              <w:t>, kernel thread</w:t>
            </w:r>
            <w:r w:rsidRPr="005C2253">
              <w:rPr>
                <w:rFonts w:hint="eastAsia"/>
              </w:rPr>
              <w:t>s</w:t>
            </w:r>
            <w:r w:rsidR="003271A5" w:rsidRPr="005C2253">
              <w:t>, etc.</w:t>
            </w:r>
          </w:p>
        </w:tc>
        <w:tc>
          <w:tcPr>
            <w:tcW w:w="1559" w:type="dxa"/>
            <w:tcBorders>
              <w:left w:val="nil"/>
              <w:bottom w:val="single" w:sz="8" w:space="0" w:color="auto"/>
              <w:right w:val="nil"/>
            </w:tcBorders>
            <w:shd w:val="clear" w:color="auto" w:fill="auto"/>
          </w:tcPr>
          <w:p w14:paraId="55A2565D" w14:textId="77777777" w:rsidR="002737A6" w:rsidRPr="005C2253" w:rsidRDefault="002737A6" w:rsidP="002737A6">
            <w:pPr>
              <w:pStyle w:val="tablebody"/>
            </w:pPr>
            <w:r w:rsidRPr="005C2253">
              <w:t>CA57 or CA53</w:t>
            </w:r>
          </w:p>
        </w:tc>
        <w:tc>
          <w:tcPr>
            <w:tcW w:w="1016" w:type="dxa"/>
            <w:tcBorders>
              <w:left w:val="nil"/>
              <w:bottom w:val="single" w:sz="8" w:space="0" w:color="auto"/>
              <w:right w:val="nil"/>
            </w:tcBorders>
            <w:shd w:val="clear" w:color="auto" w:fill="auto"/>
          </w:tcPr>
          <w:p w14:paraId="55A2565E" w14:textId="53071D7B" w:rsidR="002737A6" w:rsidRPr="005C2253" w:rsidRDefault="00645CD9" w:rsidP="002737A6">
            <w:pPr>
              <w:pStyle w:val="tablebody"/>
            </w:pPr>
            <w:r w:rsidRPr="005C2253">
              <w:t>R</w:t>
            </w:r>
            <w:r w:rsidR="002737A6" w:rsidRPr="005C2253">
              <w:t>oot group</w:t>
            </w:r>
          </w:p>
        </w:tc>
      </w:tr>
    </w:tbl>
    <w:p w14:paraId="4DD8BF40" w14:textId="77777777" w:rsidR="006B75F6" w:rsidRPr="005C2253" w:rsidRDefault="006B75F6" w:rsidP="006B75F6">
      <w:pPr>
        <w:pStyle w:val="tableend"/>
      </w:pPr>
    </w:p>
    <w:p w14:paraId="55A25662" w14:textId="6F3F1F32" w:rsidR="002737A6" w:rsidRPr="005C2253" w:rsidRDefault="00CC3D07" w:rsidP="00CC3D07">
      <w:pPr>
        <w:pStyle w:val="Heading2"/>
      </w:pPr>
      <w:r w:rsidRPr="005C2253">
        <w:br w:type="page"/>
      </w:r>
      <w:bookmarkStart w:id="109" w:name="_Toc475972851"/>
      <w:r w:rsidR="009C66EA">
        <w:rPr>
          <w:rFonts w:hint="eastAsia"/>
        </w:rPr>
        <w:lastRenderedPageBreak/>
        <w:t>Using Cgroup</w:t>
      </w:r>
      <w:r w:rsidR="00FD5E9D" w:rsidRPr="005C2253">
        <w:rPr>
          <w:rFonts w:hint="eastAsia"/>
        </w:rPr>
        <w:t xml:space="preserve"> to </w:t>
      </w:r>
      <w:r w:rsidR="00CA3A46" w:rsidRPr="005C2253">
        <w:t>Control</w:t>
      </w:r>
      <w:r w:rsidR="00C52638" w:rsidRPr="005C2253">
        <w:rPr>
          <w:rFonts w:hint="eastAsia"/>
        </w:rPr>
        <w:t xml:space="preserve"> Groups</w:t>
      </w:r>
      <w:bookmarkEnd w:id="109"/>
    </w:p>
    <w:p w14:paraId="55A25664" w14:textId="1ED5AFD3" w:rsidR="009E7356" w:rsidRPr="005C2253" w:rsidRDefault="00212604" w:rsidP="006B75F6">
      <w:r w:rsidRPr="005C2253">
        <w:rPr>
          <w:rFonts w:hint="eastAsia"/>
        </w:rPr>
        <w:t>This</w:t>
      </w:r>
      <w:r w:rsidRPr="005C2253">
        <w:t xml:space="preserve"> subsection describes</w:t>
      </w:r>
      <w:r w:rsidR="0059266E" w:rsidRPr="005C2253">
        <w:t xml:space="preserve"> how to </w:t>
      </w:r>
      <w:r w:rsidR="00FD5E9D" w:rsidRPr="005C2253">
        <w:rPr>
          <w:rFonts w:hint="eastAsia"/>
        </w:rPr>
        <w:t xml:space="preserve">use </w:t>
      </w:r>
      <w:r w:rsidR="009C66EA">
        <w:t>cgroup</w:t>
      </w:r>
      <w:r w:rsidR="00FD5E9D" w:rsidRPr="005C2253">
        <w:t xml:space="preserve"> </w:t>
      </w:r>
      <w:r w:rsidR="00FD5E9D" w:rsidRPr="005C2253">
        <w:rPr>
          <w:rFonts w:hint="eastAsia"/>
        </w:rPr>
        <w:t xml:space="preserve">to </w:t>
      </w:r>
      <w:r w:rsidR="00CA3A46" w:rsidRPr="005C2253">
        <w:t>control</w:t>
      </w:r>
      <w:r w:rsidR="0059266E" w:rsidRPr="005C2253">
        <w:t xml:space="preserve"> the groups of applications classified in section 2.1. </w:t>
      </w:r>
      <w:r w:rsidR="00041502" w:rsidRPr="005C2253">
        <w:t xml:space="preserve">Use </w:t>
      </w:r>
      <w:r w:rsidR="00CA52F1">
        <w:t>c</w:t>
      </w:r>
      <w:r w:rsidR="009C66EA">
        <w:t>group</w:t>
      </w:r>
      <w:r w:rsidR="00041502" w:rsidRPr="005C2253">
        <w:t xml:space="preserve"> to</w:t>
      </w:r>
      <w:r w:rsidR="0059266E" w:rsidRPr="005C2253">
        <w:t xml:space="preserve"> group all applications (processes)</w:t>
      </w:r>
      <w:r w:rsidR="009C66EA">
        <w:t>. Cgroup</w:t>
      </w:r>
      <w:r w:rsidR="00041502" w:rsidRPr="005C2253">
        <w:t xml:space="preserve"> binds </w:t>
      </w:r>
      <w:r w:rsidR="0059266E" w:rsidRPr="005C2253">
        <w:t>all CPU resources</w:t>
      </w:r>
      <w:r w:rsidR="00041502" w:rsidRPr="005C2253">
        <w:t xml:space="preserve"> to </w:t>
      </w:r>
      <w:r w:rsidR="00FD5E9D" w:rsidRPr="005C2253">
        <w:rPr>
          <w:rFonts w:hint="eastAsia"/>
        </w:rPr>
        <w:t xml:space="preserve">a </w:t>
      </w:r>
      <w:r w:rsidR="00041502" w:rsidRPr="005C2253">
        <w:t xml:space="preserve">group </w:t>
      </w:r>
      <w:r w:rsidR="0059266E" w:rsidRPr="005C2253">
        <w:t>by default.</w:t>
      </w:r>
      <w:r w:rsidR="00041502" w:rsidRPr="005C2253">
        <w:t xml:space="preserve"> In this document, the group created by default is referred to as </w:t>
      </w:r>
      <w:r w:rsidR="00FD5E9D" w:rsidRPr="005C2253">
        <w:rPr>
          <w:rFonts w:hint="eastAsia"/>
        </w:rPr>
        <w:t xml:space="preserve">the </w:t>
      </w:r>
      <w:r w:rsidR="00041502" w:rsidRPr="005C2253">
        <w:t xml:space="preserve">root group. After that, </w:t>
      </w:r>
      <w:r w:rsidR="00F36468" w:rsidRPr="005C2253">
        <w:t xml:space="preserve">create </w:t>
      </w:r>
      <w:r w:rsidR="00FD5E9D" w:rsidRPr="005C2253">
        <w:rPr>
          <w:rFonts w:hint="eastAsia"/>
        </w:rPr>
        <w:t xml:space="preserve">the </w:t>
      </w:r>
      <w:r w:rsidR="00FD5E9D" w:rsidRPr="005C2253">
        <w:t xml:space="preserve">new </w:t>
      </w:r>
      <w:r w:rsidR="00F36468" w:rsidRPr="005C2253">
        <w:t xml:space="preserve">big and little groups and bind the CA57 and CA53 CPU resources to the </w:t>
      </w:r>
      <w:r w:rsidR="00FD5E9D" w:rsidRPr="005C2253">
        <w:t>respective</w:t>
      </w:r>
      <w:r w:rsidR="00FD5E9D" w:rsidRPr="005C2253" w:rsidDel="00FD5E9D">
        <w:t xml:space="preserve"> </w:t>
      </w:r>
      <w:r w:rsidR="00F36468" w:rsidRPr="005C2253">
        <w:t>groups. Finally,</w:t>
      </w:r>
      <w:r w:rsidR="003F799E" w:rsidRPr="005C2253">
        <w:t xml:space="preserve"> </w:t>
      </w:r>
      <w:r w:rsidR="00FD5E9D" w:rsidRPr="005C2253">
        <w:t xml:space="preserve">from among </w:t>
      </w:r>
      <w:r w:rsidR="00FD5E9D" w:rsidRPr="005C2253">
        <w:rPr>
          <w:rFonts w:hint="eastAsia"/>
        </w:rPr>
        <w:t xml:space="preserve">the applications </w:t>
      </w:r>
      <w:r w:rsidR="00FD5E9D" w:rsidRPr="005C2253">
        <w:t xml:space="preserve">in the </w:t>
      </w:r>
      <w:r w:rsidR="00FD5E9D" w:rsidRPr="005C2253">
        <w:rPr>
          <w:rFonts w:hint="eastAsia"/>
        </w:rPr>
        <w:t xml:space="preserve">initial </w:t>
      </w:r>
      <w:r w:rsidR="00FD5E9D" w:rsidRPr="005C2253">
        <w:t>root group</w:t>
      </w:r>
      <w:r w:rsidR="00FD5E9D" w:rsidRPr="005C2253" w:rsidDel="00FD5E9D">
        <w:t xml:space="preserve"> </w:t>
      </w:r>
      <w:r w:rsidR="00FD5E9D" w:rsidRPr="005C2253">
        <w:rPr>
          <w:rFonts w:hint="eastAsia"/>
        </w:rPr>
        <w:t xml:space="preserve">place </w:t>
      </w:r>
      <w:r w:rsidR="00F36468" w:rsidRPr="005C2253">
        <w:t>th</w:t>
      </w:r>
      <w:r w:rsidR="00FD5E9D" w:rsidRPr="005C2253">
        <w:rPr>
          <w:rFonts w:hint="eastAsia"/>
        </w:rPr>
        <w:t>os</w:t>
      </w:r>
      <w:r w:rsidR="00F36468" w:rsidRPr="005C2253">
        <w:t xml:space="preserve">e </w:t>
      </w:r>
      <w:r w:rsidR="003F799E" w:rsidRPr="005C2253">
        <w:t xml:space="preserve">to be </w:t>
      </w:r>
      <w:r w:rsidR="00FD5E9D" w:rsidRPr="005C2253">
        <w:rPr>
          <w:rFonts w:hint="eastAsia"/>
        </w:rPr>
        <w:t xml:space="preserve">exclusively </w:t>
      </w:r>
      <w:r w:rsidR="003F799E" w:rsidRPr="005C2253">
        <w:t xml:space="preserve">run </w:t>
      </w:r>
      <w:r w:rsidR="006451CC" w:rsidRPr="005C2253">
        <w:t>on</w:t>
      </w:r>
      <w:r w:rsidR="003F799E" w:rsidRPr="005C2253">
        <w:t xml:space="preserve"> </w:t>
      </w:r>
      <w:r w:rsidR="00FD5E9D" w:rsidRPr="005C2253">
        <w:rPr>
          <w:rFonts w:hint="eastAsia"/>
        </w:rPr>
        <w:t xml:space="preserve">a </w:t>
      </w:r>
      <w:r w:rsidR="003F799E" w:rsidRPr="005C2253">
        <w:t xml:space="preserve">CA57 </w:t>
      </w:r>
      <w:r w:rsidR="00FD5E9D" w:rsidRPr="005C2253">
        <w:rPr>
          <w:rFonts w:hint="eastAsia"/>
        </w:rPr>
        <w:t xml:space="preserve">in </w:t>
      </w:r>
      <w:r w:rsidR="003F799E" w:rsidRPr="005C2253">
        <w:t xml:space="preserve">the big group and those </w:t>
      </w:r>
      <w:r w:rsidR="00FD5E9D" w:rsidRPr="005C2253">
        <w:rPr>
          <w:rFonts w:hint="eastAsia"/>
        </w:rPr>
        <w:t xml:space="preserve">to be exclusively run </w:t>
      </w:r>
      <w:r w:rsidR="006451CC" w:rsidRPr="005C2253">
        <w:t>on</w:t>
      </w:r>
      <w:r w:rsidR="003F799E" w:rsidRPr="005C2253">
        <w:t xml:space="preserve"> </w:t>
      </w:r>
      <w:r w:rsidR="00FD5E9D" w:rsidRPr="005C2253">
        <w:rPr>
          <w:rFonts w:hint="eastAsia"/>
        </w:rPr>
        <w:t xml:space="preserve">a </w:t>
      </w:r>
      <w:r w:rsidR="003F799E" w:rsidRPr="005C2253">
        <w:t xml:space="preserve">CA53 </w:t>
      </w:r>
      <w:r w:rsidR="00FD5E9D" w:rsidRPr="005C2253">
        <w:rPr>
          <w:rFonts w:hint="eastAsia"/>
        </w:rPr>
        <w:t xml:space="preserve">in </w:t>
      </w:r>
      <w:r w:rsidR="003F799E" w:rsidRPr="005C2253">
        <w:t>the little group. This</w:t>
      </w:r>
      <w:r w:rsidR="002D0159" w:rsidRPr="005C2253">
        <w:t xml:space="preserve"> ends the </w:t>
      </w:r>
      <w:r w:rsidR="00AA39E5" w:rsidRPr="005C2253">
        <w:t>assignment</w:t>
      </w:r>
      <w:r w:rsidR="002D0159" w:rsidRPr="005C2253">
        <w:t xml:space="preserve"> of the applications to the respective groups.</w:t>
      </w:r>
    </w:p>
    <w:p w14:paraId="3C31443A" w14:textId="77777777" w:rsidR="0019581E" w:rsidRPr="005C2253" w:rsidRDefault="0019581E" w:rsidP="006B75F6">
      <w:pPr>
        <w:pStyle w:val="Space"/>
      </w:pPr>
    </w:p>
    <w:p w14:paraId="55A25665" w14:textId="07C73D0F" w:rsidR="00AC64F0" w:rsidRPr="005C2253" w:rsidRDefault="00996C68" w:rsidP="002737A6">
      <w:pPr>
        <w:pStyle w:val="box"/>
      </w:pPr>
      <w:r w:rsidRPr="005C2253">
        <w:rPr>
          <w:noProof/>
        </w:rPr>
        <mc:AlternateContent>
          <mc:Choice Requires="wps">
            <w:drawing>
              <wp:anchor distT="0" distB="0" distL="114300" distR="114300" simplePos="0" relativeHeight="251738112" behindDoc="0" locked="0" layoutInCell="1" allowOverlap="1" wp14:anchorId="55A257C3" wp14:editId="17C80EBD">
                <wp:simplePos x="0" y="0"/>
                <wp:positionH relativeFrom="column">
                  <wp:posOffset>533400</wp:posOffset>
                </wp:positionH>
                <wp:positionV relativeFrom="paragraph">
                  <wp:posOffset>847034</wp:posOffset>
                </wp:positionV>
                <wp:extent cx="975360" cy="152400"/>
                <wp:effectExtent l="0" t="0" r="15240" b="0"/>
                <wp:wrapNone/>
                <wp:docPr id="214" name="Text Box 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5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4E" w14:textId="27BD733F" w:rsidR="00B22CED" w:rsidRPr="006B75F6" w:rsidRDefault="00B22CED" w:rsidP="00974800">
                            <w:pPr>
                              <w:pStyle w:val="NormalWeb"/>
                              <w:spacing w:after="0" w:line="240" w:lineRule="exact"/>
                              <w:rPr>
                                <w:rFonts w:ascii="Arial" w:eastAsia="メイリオ" w:hAnsi="Arial" w:cs="Arial"/>
                                <w:sz w:val="21"/>
                              </w:rPr>
                            </w:pPr>
                            <w:r w:rsidRPr="006B75F6">
                              <w:rPr>
                                <w:rFonts w:ascii="Arial" w:eastAsia="メイリオ" w:hAnsi="Arial" w:cs="Arial"/>
                                <w:kern w:val="24"/>
                                <w:sz w:val="21"/>
                              </w:rPr>
                              <w:t>A big-group task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C3" id="Text Box 702" o:spid="_x0000_s1077" type="#_x0000_t202" style="position:absolute;left:0;text-align:left;margin-left:42pt;margin-top:66.7pt;width:76.8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" filled="f" stroked="f">
                <v:path arrowok="t"/>
                <v:textbox style="mso-fit-shape-to-text:t" inset="0,0,0,0">
                  <w:txbxContent>
                    <w:p w14:paraId="55A2584E" w14:textId="27BD733F" w:rsidR="00B22CED" w:rsidRPr="006B75F6" w:rsidRDefault="00B22CED" w:rsidP="00974800">
                      <w:pPr>
                        <w:pStyle w:val="Web"/>
                        <w:spacing w:after="0" w:line="240" w:lineRule="exact"/>
                        <w:rPr>
                          <w:rFonts w:ascii="Arial" w:eastAsia="メイリオ" w:hAnsi="Arial" w:cs="Arial"/>
                          <w:sz w:val="21"/>
                        </w:rPr>
                      </w:pPr>
                      <w:r w:rsidRPr="006B75F6">
                        <w:rPr>
                          <w:rFonts w:ascii="Arial" w:eastAsia="メイリオ" w:hAnsi="Arial" w:cs="Arial"/>
                          <w:kern w:val="24"/>
                          <w:sz w:val="21"/>
                        </w:rPr>
                        <w:t>A big-group task</w:t>
                      </w:r>
                    </w:p>
                  </w:txbxContent>
                </v:textbox>
              </v:shape>
            </w:pict>
          </mc:Fallback>
        </mc:AlternateContent>
      </w:r>
      <w:r w:rsidR="006B75F6" w:rsidRPr="005C2253">
        <w:rPr>
          <w:noProof/>
        </w:rPr>
        <mc:AlternateContent>
          <mc:Choice Requires="wps">
            <w:drawing>
              <wp:anchor distT="0" distB="0" distL="114300" distR="114300" simplePos="0" relativeHeight="251740160" behindDoc="0" locked="0" layoutInCell="1" allowOverlap="1" wp14:anchorId="55A257C2" wp14:editId="0E5018DC">
                <wp:simplePos x="0" y="0"/>
                <wp:positionH relativeFrom="column">
                  <wp:posOffset>4719320</wp:posOffset>
                </wp:positionH>
                <wp:positionV relativeFrom="paragraph">
                  <wp:posOffset>832485</wp:posOffset>
                </wp:positionV>
                <wp:extent cx="1168400" cy="205105"/>
                <wp:effectExtent l="0" t="0" r="12700" b="4445"/>
                <wp:wrapNone/>
                <wp:docPr id="215" name="Text Box 7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84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4D" w14:textId="447A7B58" w:rsidR="00B22CED" w:rsidRPr="006B75F6" w:rsidRDefault="00B22CED" w:rsidP="00974800">
                            <w:pPr>
                              <w:pStyle w:val="NormalWeb"/>
                              <w:spacing w:beforeLines="10" w:before="24" w:after="0" w:line="240" w:lineRule="exact"/>
                              <w:rPr>
                                <w:rFonts w:ascii="Arial" w:eastAsia="メイリオ" w:hAnsi="Arial" w:cs="Arial"/>
                                <w:sz w:val="21"/>
                              </w:rPr>
                            </w:pPr>
                            <w:r w:rsidRPr="006B75F6">
                              <w:rPr>
                                <w:rFonts w:ascii="Arial" w:eastAsia="メイリオ" w:hAnsi="Arial" w:cs="Arial"/>
                                <w:kern w:val="24"/>
                                <w:sz w:val="21"/>
                              </w:rPr>
                              <w:t>Little-group tasks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C2" id="Text Box 704" o:spid="_x0000_s1078" type="#_x0000_t202" style="position:absolute;left:0;text-align:left;margin-left:371.6pt;margin-top:65.55pt;width:92pt;height:16.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" filled="f" stroked="f">
                <v:path arrowok="t"/>
                <v:textbox inset="0,0,0,0">
                  <w:txbxContent>
                    <w:p w14:paraId="55A2584D" w14:textId="447A7B58" w:rsidR="00B22CED" w:rsidRPr="006B75F6" w:rsidRDefault="00B22CED" w:rsidP="00974800">
                      <w:pPr>
                        <w:pStyle w:val="Web"/>
                        <w:spacing w:beforeLines="10" w:before="24" w:after="0" w:line="240" w:lineRule="exact"/>
                        <w:rPr>
                          <w:rFonts w:ascii="Arial" w:eastAsia="メイリオ" w:hAnsi="Arial" w:cs="Arial"/>
                          <w:sz w:val="21"/>
                        </w:rPr>
                      </w:pPr>
                      <w:r w:rsidRPr="006B75F6">
                        <w:rPr>
                          <w:rFonts w:ascii="Arial" w:eastAsia="メイリオ" w:hAnsi="Arial" w:cs="Arial"/>
                          <w:kern w:val="24"/>
                          <w:sz w:val="21"/>
                        </w:rPr>
                        <w:t>Little-group tasks</w:t>
                      </w:r>
                    </w:p>
                  </w:txbxContent>
                </v:textbox>
              </v:shape>
            </w:pict>
          </mc:Fallback>
        </mc:AlternateContent>
      </w:r>
      <w:r w:rsidR="004E10C5" w:rsidRPr="005C2253">
        <w:rPr>
          <w:noProof/>
        </w:rPr>
        <mc:AlternateContent>
          <mc:Choice Requires="wps">
            <w:drawing>
              <wp:anchor distT="0" distB="0" distL="114300" distR="114300" simplePos="0" relativeHeight="251730944" behindDoc="0" locked="0" layoutInCell="1" allowOverlap="1" wp14:anchorId="55A257BF" wp14:editId="4CCA02B1">
                <wp:simplePos x="0" y="0"/>
                <wp:positionH relativeFrom="column">
                  <wp:posOffset>1887855</wp:posOffset>
                </wp:positionH>
                <wp:positionV relativeFrom="paragraph">
                  <wp:posOffset>539115</wp:posOffset>
                </wp:positionV>
                <wp:extent cx="2425065" cy="485775"/>
                <wp:effectExtent l="0" t="0" r="0" b="0"/>
                <wp:wrapNone/>
                <wp:docPr id="219" name="四角形: 角を丸くする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485775"/>
                        </a:xfrm>
                        <a:prstGeom prst="roundRect">
                          <a:avLst>
                            <a:gd name="adj" fmla="val 16667"/>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4215278" id="四角形: 角を丸くする 128" o:spid="_x0000_s1026" style="position:absolute;left:0;text-align:left;margin-left:148.65pt;margin-top:42.45pt;width:190.95pt;height:3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" strokeweight="2pt"/>
            </w:pict>
          </mc:Fallback>
        </mc:AlternateContent>
      </w:r>
      <w:r w:rsidR="004E10C5" w:rsidRPr="005C2253">
        <w:rPr>
          <w:noProof/>
        </w:rPr>
        <mc:AlternateContent>
          <mc:Choice Requires="wps">
            <w:drawing>
              <wp:anchor distT="0" distB="0" distL="114300" distR="114300" simplePos="0" relativeHeight="251739136" behindDoc="0" locked="0" layoutInCell="1" allowOverlap="1" wp14:anchorId="55A257C0" wp14:editId="208FFF34">
                <wp:simplePos x="0" y="0"/>
                <wp:positionH relativeFrom="column">
                  <wp:posOffset>2635885</wp:posOffset>
                </wp:positionH>
                <wp:positionV relativeFrom="paragraph">
                  <wp:posOffset>847725</wp:posOffset>
                </wp:positionV>
                <wp:extent cx="1158875" cy="184150"/>
                <wp:effectExtent l="0" t="0" r="0" b="0"/>
                <wp:wrapNone/>
                <wp:docPr id="218"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88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4C" w14:textId="28A284CB" w:rsidR="00B22CED" w:rsidRPr="006B75F6" w:rsidRDefault="00B22CED" w:rsidP="00974800">
                            <w:pPr>
                              <w:pStyle w:val="NormalWeb"/>
                              <w:spacing w:beforeLines="5" w:before="12" w:after="0" w:line="240" w:lineRule="exact"/>
                              <w:rPr>
                                <w:rFonts w:ascii="Arial" w:eastAsia="メイリオ" w:hAnsi="Arial" w:cs="Arial"/>
                                <w:sz w:val="21"/>
                              </w:rPr>
                            </w:pPr>
                            <w:r w:rsidRPr="006B75F6">
                              <w:rPr>
                                <w:rFonts w:ascii="Arial" w:eastAsia="メイリオ" w:hAnsi="Arial" w:cs="Arial"/>
                                <w:kern w:val="24"/>
                                <w:sz w:val="21"/>
                              </w:rPr>
                              <w:t>Root-group tasks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C0" id="Text Box 703" o:spid="_x0000_s1079" type="#_x0000_t202" style="position:absolute;left:0;text-align:left;margin-left:207.55pt;margin-top:66.75pt;width:91.25pt;height: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" filled="f" stroked="f">
                <v:path arrowok="t"/>
                <v:textbox inset="0,0,0,0">
                  <w:txbxContent>
                    <w:p w14:paraId="55A2584C" w14:textId="28A284CB" w:rsidR="00B22CED" w:rsidRPr="006B75F6" w:rsidRDefault="00B22CED" w:rsidP="00974800">
                      <w:pPr>
                        <w:pStyle w:val="Web"/>
                        <w:spacing w:beforeLines="5" w:before="12" w:after="0" w:line="240" w:lineRule="exact"/>
                        <w:rPr>
                          <w:rFonts w:ascii="Arial" w:eastAsia="メイリオ" w:hAnsi="Arial" w:cs="Arial"/>
                          <w:sz w:val="21"/>
                        </w:rPr>
                      </w:pPr>
                      <w:r w:rsidRPr="006B75F6">
                        <w:rPr>
                          <w:rFonts w:ascii="Arial" w:eastAsia="メイリオ" w:hAnsi="Arial" w:cs="Arial"/>
                          <w:kern w:val="24"/>
                          <w:sz w:val="21"/>
                        </w:rPr>
                        <w:t>Root-group tasks</w:t>
                      </w:r>
                    </w:p>
                  </w:txbxContent>
                </v:textbox>
              </v:shape>
            </w:pict>
          </mc:Fallback>
        </mc:AlternateContent>
      </w:r>
      <w:r w:rsidR="004E10C5" w:rsidRPr="005C2253">
        <w:rPr>
          <w:noProof/>
        </w:rPr>
        <mc:AlternateContent>
          <mc:Choice Requires="wps">
            <w:drawing>
              <wp:anchor distT="0" distB="0" distL="114300" distR="114300" simplePos="0" relativeHeight="251707392" behindDoc="0" locked="0" layoutInCell="1" allowOverlap="1" wp14:anchorId="55A257C1" wp14:editId="017E1CD4">
                <wp:simplePos x="0" y="0"/>
                <wp:positionH relativeFrom="column">
                  <wp:posOffset>4596765</wp:posOffset>
                </wp:positionH>
                <wp:positionV relativeFrom="paragraph">
                  <wp:posOffset>525145</wp:posOffset>
                </wp:positionV>
                <wp:extent cx="1325245" cy="497205"/>
                <wp:effectExtent l="0" t="0" r="0" b="0"/>
                <wp:wrapNone/>
                <wp:docPr id="216" name="四角形: 角を丸くする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245" cy="49720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982DD" id="四角形: 角を丸くする 42" o:spid="_x0000_s1026" style="position:absolute;left:0;text-align:left;margin-left:361.95pt;margin-top:41.35pt;width:104.35pt;height:39.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735040" behindDoc="0" locked="0" layoutInCell="1" allowOverlap="1" wp14:anchorId="55A257C4" wp14:editId="4AF7F726">
                <wp:simplePos x="0" y="0"/>
                <wp:positionH relativeFrom="column">
                  <wp:posOffset>2662555</wp:posOffset>
                </wp:positionH>
                <wp:positionV relativeFrom="paragraph">
                  <wp:posOffset>204470</wp:posOffset>
                </wp:positionV>
                <wp:extent cx="1041400" cy="264160"/>
                <wp:effectExtent l="0" t="0" r="0" b="0"/>
                <wp:wrapNone/>
                <wp:docPr id="213" name="テキスト ボックス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4F" w14:textId="6C589028" w:rsidR="00B22CED" w:rsidRPr="006B75F6" w:rsidRDefault="00B22CED" w:rsidP="00974800">
                            <w:pPr>
                              <w:pStyle w:val="NormalWeb"/>
                              <w:spacing w:after="0" w:line="280" w:lineRule="exact"/>
                              <w:rPr>
                                <w:rFonts w:ascii="Arial" w:eastAsia="メイリオ" w:hAnsi="Arial" w:cs="Arial"/>
                              </w:rPr>
                            </w:pPr>
                            <w:r w:rsidRPr="006B75F6">
                              <w:rPr>
                                <w:rFonts w:ascii="Arial" w:eastAsia="メイリオ" w:hAnsi="Arial" w:cs="Arial"/>
                                <w:kern w:val="24"/>
                                <w:sz w:val="28"/>
                                <w:szCs w:val="28"/>
                              </w:rPr>
                              <w:t>Root group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C4" id="テキスト ボックス 139" o:spid="_x0000_s1080" type="#_x0000_t202" style="position:absolute;left:0;text-align:left;margin-left:209.65pt;margin-top:16.1pt;width:82pt;height:20.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" filled="f" stroked="f">
                <v:textbox inset="0,0,0,0">
                  <w:txbxContent>
                    <w:p w14:paraId="55A2584F" w14:textId="6C589028" w:rsidR="00B22CED" w:rsidRPr="006B75F6" w:rsidRDefault="00B22CED" w:rsidP="00974800">
                      <w:pPr>
                        <w:pStyle w:val="Web"/>
                        <w:spacing w:after="0" w:line="280" w:lineRule="exact"/>
                        <w:rPr>
                          <w:rFonts w:ascii="Arial" w:eastAsia="メイリオ" w:hAnsi="Arial" w:cs="Arial"/>
                        </w:rPr>
                      </w:pPr>
                      <w:r w:rsidRPr="006B75F6">
                        <w:rPr>
                          <w:rFonts w:ascii="Arial" w:eastAsia="メイリオ" w:hAnsi="Arial" w:cs="Arial"/>
                          <w:kern w:val="24"/>
                          <w:sz w:val="28"/>
                          <w:szCs w:val="28"/>
                        </w:rPr>
                        <w:t>Root group</w:t>
                      </w:r>
                    </w:p>
                  </w:txbxContent>
                </v:textbox>
              </v:shape>
            </w:pict>
          </mc:Fallback>
        </mc:AlternateContent>
      </w:r>
      <w:r w:rsidR="004E10C5" w:rsidRPr="005C2253">
        <w:rPr>
          <w:noProof/>
        </w:rPr>
        <mc:AlternateContent>
          <mc:Choice Requires="wps">
            <w:drawing>
              <wp:anchor distT="0" distB="0" distL="114300" distR="114300" simplePos="0" relativeHeight="251734016" behindDoc="0" locked="0" layoutInCell="1" allowOverlap="1" wp14:anchorId="55A257C5" wp14:editId="4C6B5BFD">
                <wp:simplePos x="0" y="0"/>
                <wp:positionH relativeFrom="column">
                  <wp:posOffset>3510915</wp:posOffset>
                </wp:positionH>
                <wp:positionV relativeFrom="paragraph">
                  <wp:posOffset>591820</wp:posOffset>
                </wp:positionV>
                <wp:extent cx="491490" cy="259080"/>
                <wp:effectExtent l="0" t="0" r="0" b="0"/>
                <wp:wrapNone/>
                <wp:docPr id="212" name="正方形/長方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259080"/>
                        </a:xfrm>
                        <a:prstGeom prst="rect">
                          <a:avLst/>
                        </a:prstGeom>
                        <a:solidFill>
                          <a:srgbClr val="FFFFFF"/>
                        </a:solidFill>
                        <a:ln w="25400">
                          <a:solidFill>
                            <a:srgbClr val="000000"/>
                          </a:solidFill>
                          <a:miter lim="800000"/>
                          <a:headEnd/>
                          <a:tailEnd/>
                        </a:ln>
                      </wps:spPr>
                      <wps:txbx>
                        <w:txbxContent>
                          <w:p w14:paraId="55A25850" w14:textId="5313725B" w:rsidR="00B22CED" w:rsidRPr="00CA52F1" w:rsidRDefault="00B22CED" w:rsidP="00974800">
                            <w:pPr>
                              <w:pStyle w:val="Norm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C5" id="正方形/長方形 40" o:spid="_x0000_s1081" style="position:absolute;left:0;text-align:left;margin-left:276.45pt;margin-top:46.6pt;width:38.7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" strokeweight="2pt">
                <v:textbox inset="0,0,0,0">
                  <w:txbxContent>
                    <w:p w14:paraId="55A25850" w14:textId="5313725B" w:rsidR="00B22CED" w:rsidRPr="00CA52F1" w:rsidRDefault="00B22CED" w:rsidP="00974800">
                      <w:pPr>
                        <w:pStyle w:v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4</w:t>
                      </w:r>
                    </w:p>
                  </w:txbxContent>
                </v:textbox>
              </v:rect>
            </w:pict>
          </mc:Fallback>
        </mc:AlternateContent>
      </w:r>
      <w:r w:rsidR="004E10C5" w:rsidRPr="005C2253">
        <w:rPr>
          <w:noProof/>
        </w:rPr>
        <mc:AlternateContent>
          <mc:Choice Requires="wps">
            <w:drawing>
              <wp:anchor distT="0" distB="0" distL="114300" distR="114300" simplePos="0" relativeHeight="251732992" behindDoc="0" locked="0" layoutInCell="1" allowOverlap="1" wp14:anchorId="55A257C6" wp14:editId="551F03B7">
                <wp:simplePos x="0" y="0"/>
                <wp:positionH relativeFrom="column">
                  <wp:posOffset>2863215</wp:posOffset>
                </wp:positionH>
                <wp:positionV relativeFrom="paragraph">
                  <wp:posOffset>586105</wp:posOffset>
                </wp:positionV>
                <wp:extent cx="490855" cy="259080"/>
                <wp:effectExtent l="0" t="0" r="0" b="0"/>
                <wp:wrapNone/>
                <wp:docPr id="211" name="正方形/長方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259080"/>
                        </a:xfrm>
                        <a:prstGeom prst="rect">
                          <a:avLst/>
                        </a:prstGeom>
                        <a:solidFill>
                          <a:srgbClr val="FFFFFF"/>
                        </a:solidFill>
                        <a:ln w="25400">
                          <a:solidFill>
                            <a:srgbClr val="000000"/>
                          </a:solidFill>
                          <a:miter lim="800000"/>
                          <a:headEnd/>
                          <a:tailEnd/>
                        </a:ln>
                      </wps:spPr>
                      <wps:txbx>
                        <w:txbxContent>
                          <w:p w14:paraId="55A25851" w14:textId="7530254A" w:rsidR="00B22CED" w:rsidRPr="00CA52F1" w:rsidRDefault="00B22CED" w:rsidP="00974800">
                            <w:pPr>
                              <w:pStyle w:val="Norm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C6" id="正方形/長方形 39" o:spid="_x0000_s1082" style="position:absolute;left:0;text-align:left;margin-left:225.45pt;margin-top:46.15pt;width:38.65pt;height:2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" strokeweight="2pt">
                <v:textbox inset="0,0,0,0">
                  <w:txbxContent>
                    <w:p w14:paraId="55A25851" w14:textId="7530254A" w:rsidR="00B22CED" w:rsidRPr="00CA52F1" w:rsidRDefault="00B22CED" w:rsidP="00974800">
                      <w:pPr>
                        <w:pStyle w:v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3</w:t>
                      </w:r>
                    </w:p>
                  </w:txbxContent>
                </v:textbox>
              </v:rect>
            </w:pict>
          </mc:Fallback>
        </mc:AlternateContent>
      </w:r>
      <w:r w:rsidR="004E10C5" w:rsidRPr="005C2253">
        <w:rPr>
          <w:noProof/>
        </w:rPr>
        <mc:AlternateContent>
          <mc:Choice Requires="wps">
            <w:drawing>
              <wp:anchor distT="0" distB="0" distL="114300" distR="114300" simplePos="0" relativeHeight="251731968" behindDoc="0" locked="0" layoutInCell="1" allowOverlap="1" wp14:anchorId="55A257C7" wp14:editId="71A8EAAD">
                <wp:simplePos x="0" y="0"/>
                <wp:positionH relativeFrom="column">
                  <wp:posOffset>2209800</wp:posOffset>
                </wp:positionH>
                <wp:positionV relativeFrom="paragraph">
                  <wp:posOffset>593725</wp:posOffset>
                </wp:positionV>
                <wp:extent cx="491490" cy="259080"/>
                <wp:effectExtent l="0" t="0" r="0" b="0"/>
                <wp:wrapNone/>
                <wp:docPr id="210"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259080"/>
                        </a:xfrm>
                        <a:prstGeom prst="rect">
                          <a:avLst/>
                        </a:prstGeom>
                        <a:solidFill>
                          <a:srgbClr val="FFFFFF"/>
                        </a:solidFill>
                        <a:ln w="25400">
                          <a:solidFill>
                            <a:srgbClr val="000000"/>
                          </a:solidFill>
                          <a:miter lim="800000"/>
                          <a:headEnd/>
                          <a:tailEnd/>
                        </a:ln>
                      </wps:spPr>
                      <wps:txbx>
                        <w:txbxContent>
                          <w:p w14:paraId="55A25852" w14:textId="4C37010D" w:rsidR="00B22CED" w:rsidRPr="00CA52F1" w:rsidRDefault="00B22CED" w:rsidP="00974800">
                            <w:pPr>
                              <w:pStyle w:val="Norm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C7" id="正方形/長方形 38" o:spid="_x0000_s1083" style="position:absolute;left:0;text-align:left;margin-left:174pt;margin-top:46.75pt;width:38.7pt;height:2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" strokeweight="2pt">
                <v:textbox inset="0,0,0,0">
                  <w:txbxContent>
                    <w:p w14:paraId="55A25852" w14:textId="4C37010D" w:rsidR="00B22CED" w:rsidRPr="00CA52F1" w:rsidRDefault="00B22CED" w:rsidP="00974800">
                      <w:pPr>
                        <w:pStyle w:v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2</w:t>
                      </w:r>
                    </w:p>
                  </w:txbxContent>
                </v:textbox>
              </v:rect>
            </w:pict>
          </mc:Fallback>
        </mc:AlternateContent>
      </w:r>
      <w:r w:rsidR="004E10C5" w:rsidRPr="005C2253">
        <w:rPr>
          <w:noProof/>
        </w:rPr>
        <mc:AlternateContent>
          <mc:Choice Requires="wps">
            <w:drawing>
              <wp:anchor distT="0" distB="0" distL="114300" distR="114300" simplePos="0" relativeHeight="251724800" behindDoc="0" locked="0" layoutInCell="1" allowOverlap="1" wp14:anchorId="55A257C8" wp14:editId="47277F92">
                <wp:simplePos x="0" y="0"/>
                <wp:positionH relativeFrom="column">
                  <wp:posOffset>1787525</wp:posOffset>
                </wp:positionH>
                <wp:positionV relativeFrom="paragraph">
                  <wp:posOffset>457835</wp:posOffset>
                </wp:positionV>
                <wp:extent cx="2643505" cy="1359535"/>
                <wp:effectExtent l="0" t="0" r="0" b="0"/>
                <wp:wrapNone/>
                <wp:docPr id="209" name="四角形: 角を丸くする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505" cy="135953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136A172" id="四角形: 角を丸くする 64" o:spid="_x0000_s1026" style="position:absolute;left:0;text-align:left;margin-left:140.75pt;margin-top:36.05pt;width:208.15pt;height:10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714560" behindDoc="0" locked="0" layoutInCell="1" allowOverlap="1" wp14:anchorId="55A257C9" wp14:editId="6124A8DB">
                <wp:simplePos x="0" y="0"/>
                <wp:positionH relativeFrom="column">
                  <wp:posOffset>4814570</wp:posOffset>
                </wp:positionH>
                <wp:positionV relativeFrom="paragraph">
                  <wp:posOffset>205740</wp:posOffset>
                </wp:positionV>
                <wp:extent cx="1188085" cy="292100"/>
                <wp:effectExtent l="0" t="0" r="0" b="0"/>
                <wp:wrapNone/>
                <wp:docPr id="208" name="テキスト ボックス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53" w14:textId="225DC4EE" w:rsidR="00B22CED" w:rsidRPr="006B75F6" w:rsidRDefault="00B22CED" w:rsidP="00974800">
                            <w:pPr>
                              <w:pStyle w:val="NormalWeb"/>
                              <w:spacing w:after="0" w:line="280" w:lineRule="exact"/>
                              <w:rPr>
                                <w:rFonts w:ascii="Arial" w:eastAsia="メイリオ" w:hAnsi="Arial" w:cs="Arial"/>
                              </w:rPr>
                            </w:pPr>
                            <w:r w:rsidRPr="006B75F6">
                              <w:rPr>
                                <w:rFonts w:ascii="Arial" w:eastAsia="メイリオ" w:hAnsi="Arial" w:cs="Arial"/>
                                <w:kern w:val="24"/>
                                <w:sz w:val="28"/>
                                <w:szCs w:val="28"/>
                              </w:rPr>
                              <w:t>Little group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C9" id="テキスト ボックス 54" o:spid="_x0000_s1084" type="#_x0000_t202" style="position:absolute;left:0;text-align:left;margin-left:379.1pt;margin-top:16.2pt;width:93.55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" filled="f" stroked="f">
                <v:textbox inset="0,0,0,0">
                  <w:txbxContent>
                    <w:p w14:paraId="55A25853" w14:textId="225DC4EE" w:rsidR="00B22CED" w:rsidRPr="006B75F6" w:rsidRDefault="00B22CED" w:rsidP="00974800">
                      <w:pPr>
                        <w:pStyle w:val="Web"/>
                        <w:spacing w:after="0" w:line="280" w:lineRule="exact"/>
                        <w:rPr>
                          <w:rFonts w:ascii="Arial" w:eastAsia="メイリオ" w:hAnsi="Arial" w:cs="Arial"/>
                        </w:rPr>
                      </w:pPr>
                      <w:r w:rsidRPr="006B75F6">
                        <w:rPr>
                          <w:rFonts w:ascii="Arial" w:eastAsia="メイリオ" w:hAnsi="Arial" w:cs="Arial"/>
                          <w:kern w:val="24"/>
                          <w:sz w:val="28"/>
                          <w:szCs w:val="28"/>
                        </w:rPr>
                        <w:t>Little group</w:t>
                      </w:r>
                    </w:p>
                  </w:txbxContent>
                </v:textbox>
              </v:shape>
            </w:pict>
          </mc:Fallback>
        </mc:AlternateContent>
      </w:r>
      <w:r w:rsidR="004E10C5" w:rsidRPr="005C2253">
        <w:rPr>
          <w:noProof/>
        </w:rPr>
        <mc:AlternateContent>
          <mc:Choice Requires="wps">
            <w:drawing>
              <wp:anchor distT="0" distB="0" distL="114300" distR="114300" simplePos="0" relativeHeight="251713536" behindDoc="0" locked="0" layoutInCell="1" allowOverlap="1" wp14:anchorId="55A257CA" wp14:editId="063545CF">
                <wp:simplePos x="0" y="0"/>
                <wp:positionH relativeFrom="column">
                  <wp:posOffset>574675</wp:posOffset>
                </wp:positionH>
                <wp:positionV relativeFrom="paragraph">
                  <wp:posOffset>186055</wp:posOffset>
                </wp:positionV>
                <wp:extent cx="995045" cy="269875"/>
                <wp:effectExtent l="0" t="0" r="0" b="0"/>
                <wp:wrapNone/>
                <wp:docPr id="207" name="テキスト ボックス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54" w14:textId="2D1E9F82" w:rsidR="00B22CED" w:rsidRPr="006B75F6" w:rsidRDefault="00B22CED" w:rsidP="00974800">
                            <w:pPr>
                              <w:pStyle w:val="NormalWeb"/>
                              <w:spacing w:after="0" w:line="280" w:lineRule="exact"/>
                              <w:rPr>
                                <w:rFonts w:ascii="Arial" w:eastAsia="メイリオ" w:hAnsi="Arial" w:cs="Arial"/>
                              </w:rPr>
                            </w:pPr>
                            <w:r w:rsidRPr="006B75F6">
                              <w:rPr>
                                <w:rFonts w:ascii="Arial" w:eastAsia="メイリオ" w:hAnsi="Arial" w:cs="Arial"/>
                                <w:kern w:val="24"/>
                                <w:sz w:val="28"/>
                                <w:szCs w:val="28"/>
                              </w:rPr>
                              <w:t>Big group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CA" id="テキスト ボックス 53" o:spid="_x0000_s1085" type="#_x0000_t202" style="position:absolute;left:0;text-align:left;margin-left:45.25pt;margin-top:14.65pt;width:78.35pt;height:2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" filled="f" stroked="f">
                <v:textbox inset="0,0,0,0">
                  <w:txbxContent>
                    <w:p w14:paraId="55A25854" w14:textId="2D1E9F82" w:rsidR="00B22CED" w:rsidRPr="006B75F6" w:rsidRDefault="00B22CED" w:rsidP="00974800">
                      <w:pPr>
                        <w:pStyle w:val="Web"/>
                        <w:spacing w:after="0" w:line="280" w:lineRule="exact"/>
                        <w:rPr>
                          <w:rFonts w:ascii="Arial" w:eastAsia="メイリオ" w:hAnsi="Arial" w:cs="Arial"/>
                        </w:rPr>
                      </w:pPr>
                      <w:r w:rsidRPr="006B75F6">
                        <w:rPr>
                          <w:rFonts w:ascii="Arial" w:eastAsia="メイリオ" w:hAnsi="Arial" w:cs="Arial"/>
                          <w:kern w:val="24"/>
                          <w:sz w:val="28"/>
                          <w:szCs w:val="28"/>
                        </w:rPr>
                        <w:t>Big group</w:t>
                      </w:r>
                    </w:p>
                  </w:txbxContent>
                </v:textbox>
              </v:shape>
            </w:pict>
          </mc:Fallback>
        </mc:AlternateContent>
      </w:r>
      <w:r w:rsidR="004E10C5" w:rsidRPr="005C2253">
        <w:rPr>
          <w:noProof/>
        </w:rPr>
        <mc:AlternateContent>
          <mc:Choice Requires="wps">
            <w:drawing>
              <wp:anchor distT="0" distB="0" distL="114300" distR="114300" simplePos="0" relativeHeight="251709440" behindDoc="0" locked="0" layoutInCell="1" allowOverlap="1" wp14:anchorId="55A257CB" wp14:editId="7B2F62C0">
                <wp:simplePos x="0" y="0"/>
                <wp:positionH relativeFrom="column">
                  <wp:posOffset>5344795</wp:posOffset>
                </wp:positionH>
                <wp:positionV relativeFrom="paragraph">
                  <wp:posOffset>580390</wp:posOffset>
                </wp:positionV>
                <wp:extent cx="491490" cy="258445"/>
                <wp:effectExtent l="0" t="0" r="0" b="0"/>
                <wp:wrapNone/>
                <wp:docPr id="206" name="Rectangle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258445"/>
                        </a:xfrm>
                        <a:prstGeom prst="rect">
                          <a:avLst/>
                        </a:prstGeom>
                        <a:solidFill>
                          <a:srgbClr val="FFFFFF"/>
                        </a:solidFill>
                        <a:ln w="25400">
                          <a:solidFill>
                            <a:srgbClr val="000000"/>
                          </a:solidFill>
                          <a:miter lim="800000"/>
                          <a:headEnd/>
                          <a:tailEnd/>
                        </a:ln>
                      </wps:spPr>
                      <wps:txbx>
                        <w:txbxContent>
                          <w:p w14:paraId="55A25855" w14:textId="41E5AFB4" w:rsidR="00B22CED" w:rsidRPr="00CA52F1" w:rsidRDefault="00B22CED" w:rsidP="00974800">
                            <w:pPr>
                              <w:pStyle w:val="Norm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CB" id="Rectangle 674" o:spid="_x0000_s1086" style="position:absolute;left:0;text-align:left;margin-left:420.85pt;margin-top:45.7pt;width:38.7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" strokeweight="2pt">
                <v:textbox inset="0,0,0,0">
                  <w:txbxContent>
                    <w:p w14:paraId="55A25855" w14:textId="41E5AFB4" w:rsidR="00B22CED" w:rsidRPr="00CA52F1" w:rsidRDefault="00B22CED" w:rsidP="00974800">
                      <w:pPr>
                        <w:pStyle w:v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6</w:t>
                      </w:r>
                    </w:p>
                  </w:txbxContent>
                </v:textbox>
              </v:rect>
            </w:pict>
          </mc:Fallback>
        </mc:AlternateContent>
      </w:r>
      <w:r w:rsidR="004E10C5" w:rsidRPr="005C2253">
        <w:rPr>
          <w:noProof/>
        </w:rPr>
        <mc:AlternateContent>
          <mc:Choice Requires="wps">
            <w:drawing>
              <wp:anchor distT="0" distB="0" distL="114300" distR="114300" simplePos="0" relativeHeight="251708416" behindDoc="0" locked="0" layoutInCell="1" allowOverlap="1" wp14:anchorId="55A257CC" wp14:editId="7F771F6F">
                <wp:simplePos x="0" y="0"/>
                <wp:positionH relativeFrom="column">
                  <wp:posOffset>4694555</wp:posOffset>
                </wp:positionH>
                <wp:positionV relativeFrom="paragraph">
                  <wp:posOffset>580390</wp:posOffset>
                </wp:positionV>
                <wp:extent cx="561340" cy="258445"/>
                <wp:effectExtent l="0" t="0" r="0" b="0"/>
                <wp:wrapNone/>
                <wp:docPr id="205" name="Rectangl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258445"/>
                        </a:xfrm>
                        <a:prstGeom prst="rect">
                          <a:avLst/>
                        </a:prstGeom>
                        <a:solidFill>
                          <a:srgbClr val="FFFFFF"/>
                        </a:solidFill>
                        <a:ln w="25400">
                          <a:solidFill>
                            <a:srgbClr val="000000"/>
                          </a:solidFill>
                          <a:miter lim="800000"/>
                          <a:headEnd/>
                          <a:tailEnd/>
                        </a:ln>
                      </wps:spPr>
                      <wps:txbx>
                        <w:txbxContent>
                          <w:p w14:paraId="55A25856" w14:textId="35DEDD89" w:rsidR="00B22CED" w:rsidRPr="00CA52F1" w:rsidRDefault="00B22CED" w:rsidP="00974800">
                            <w:pPr>
                              <w:pStyle w:val="Norm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CC" id="Rectangle 673" o:spid="_x0000_s1087" style="position:absolute;left:0;text-align:left;margin-left:369.65pt;margin-top:45.7pt;width:44.2pt;height:20.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" strokeweight="2pt">
                <v:textbox inset="0,0,0,0">
                  <w:txbxContent>
                    <w:p w14:paraId="55A25856" w14:textId="35DEDD89" w:rsidR="00B22CED" w:rsidRPr="00CA52F1" w:rsidRDefault="00B22CED" w:rsidP="00974800">
                      <w:pPr>
                        <w:pStyle w:v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5</w:t>
                      </w:r>
                    </w:p>
                  </w:txbxContent>
                </v:textbox>
              </v:rect>
            </w:pict>
          </mc:Fallback>
        </mc:AlternateContent>
      </w:r>
      <w:r w:rsidR="004E10C5" w:rsidRPr="005C2253">
        <w:rPr>
          <w:noProof/>
        </w:rPr>
        <mc:AlternateContent>
          <mc:Choice Requires="wps">
            <w:drawing>
              <wp:anchor distT="0" distB="0" distL="114300" distR="114300" simplePos="0" relativeHeight="251705344" behindDoc="0" locked="0" layoutInCell="1" allowOverlap="1" wp14:anchorId="55A257CD" wp14:editId="21AC8BC6">
                <wp:simplePos x="0" y="0"/>
                <wp:positionH relativeFrom="column">
                  <wp:posOffset>4519930</wp:posOffset>
                </wp:positionH>
                <wp:positionV relativeFrom="paragraph">
                  <wp:posOffset>457835</wp:posOffset>
                </wp:positionV>
                <wp:extent cx="1482725" cy="1359535"/>
                <wp:effectExtent l="0" t="0" r="0" b="0"/>
                <wp:wrapNone/>
                <wp:docPr id="204" name="四角形: 角を丸くす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725" cy="1359535"/>
                        </a:xfrm>
                        <a:prstGeom prst="roundRect">
                          <a:avLst>
                            <a:gd name="adj" fmla="val 16667"/>
                          </a:avLst>
                        </a:prstGeom>
                        <a:noFill/>
                        <a:ln w="254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E54D62C" id="四角形: 角を丸くする 37" o:spid="_x0000_s1026" style="position:absolute;left:0;text-align:left;margin-left:355.9pt;margin-top:36.05pt;width:116.75pt;height:107.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" filled="f" strokeweight="2pt">
                <v:stroke dashstyle="1 1" endcap="round"/>
              </v:roundrect>
            </w:pict>
          </mc:Fallback>
        </mc:AlternateContent>
      </w:r>
      <w:r w:rsidR="004E10C5" w:rsidRPr="005C2253">
        <w:rPr>
          <w:noProof/>
        </w:rPr>
        <mc:AlternateContent>
          <mc:Choice Requires="wps">
            <w:drawing>
              <wp:anchor distT="0" distB="0" distL="114300" distR="114300" simplePos="0" relativeHeight="251704320" behindDoc="0" locked="0" layoutInCell="1" allowOverlap="1" wp14:anchorId="55A257CE" wp14:editId="55508C88">
                <wp:simplePos x="0" y="0"/>
                <wp:positionH relativeFrom="column">
                  <wp:posOffset>692785</wp:posOffset>
                </wp:positionH>
                <wp:positionV relativeFrom="paragraph">
                  <wp:posOffset>581660</wp:posOffset>
                </wp:positionV>
                <wp:extent cx="491490" cy="259080"/>
                <wp:effectExtent l="0" t="0" r="0" b="0"/>
                <wp:wrapNone/>
                <wp:docPr id="203" name="正方形/長方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259080"/>
                        </a:xfrm>
                        <a:prstGeom prst="rect">
                          <a:avLst/>
                        </a:prstGeom>
                        <a:solidFill>
                          <a:srgbClr val="FFFFFF"/>
                        </a:solidFill>
                        <a:ln w="25400">
                          <a:solidFill>
                            <a:srgbClr val="000000"/>
                          </a:solidFill>
                          <a:miter lim="800000"/>
                          <a:headEnd/>
                          <a:tailEnd/>
                        </a:ln>
                      </wps:spPr>
                      <wps:txbx>
                        <w:txbxContent>
                          <w:p w14:paraId="55A25857" w14:textId="1F8C7F94" w:rsidR="00B22CED" w:rsidRPr="00CA52F1" w:rsidRDefault="00B22CED" w:rsidP="00974800">
                            <w:pPr>
                              <w:pStyle w:val="Norm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CE" id="正方形/長方形 10" o:spid="_x0000_s1088" style="position:absolute;left:0;text-align:left;margin-left:54.55pt;margin-top:45.8pt;width:38.7pt;height:2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" strokeweight="2pt">
                <v:textbox inset="0,0,0,0">
                  <w:txbxContent>
                    <w:p w14:paraId="55A25857" w14:textId="1F8C7F94" w:rsidR="00B22CED" w:rsidRPr="00CA52F1" w:rsidRDefault="00B22CED" w:rsidP="00974800">
                      <w:pPr>
                        <w:pStyle w:val="Web"/>
                        <w:spacing w:beforeLines="30" w:before="72" w:after="0" w:line="240" w:lineRule="exact"/>
                        <w:jc w:val="center"/>
                        <w:rPr>
                          <w:rFonts w:ascii="Arial" w:eastAsia="メイリオ" w:hAnsi="Arial" w:cs="Arial"/>
                          <w:sz w:val="22"/>
                          <w:szCs w:val="22"/>
                        </w:rPr>
                      </w:pPr>
                      <w:r w:rsidRPr="00CA52F1">
                        <w:rPr>
                          <w:rFonts w:ascii="Arial" w:eastAsia="メイリオ" w:hAnsi="Arial" w:cs="Arial"/>
                          <w:kern w:val="24"/>
                          <w:sz w:val="22"/>
                          <w:szCs w:val="22"/>
                        </w:rPr>
                        <w:t>App. 1</w:t>
                      </w:r>
                    </w:p>
                  </w:txbxContent>
                </v:textbox>
              </v:rect>
            </w:pict>
          </mc:Fallback>
        </mc:AlternateContent>
      </w:r>
      <w:r w:rsidR="004E10C5" w:rsidRPr="005C2253">
        <w:rPr>
          <w:noProof/>
        </w:rPr>
        <mc:AlternateContent>
          <mc:Choice Requires="wps">
            <w:drawing>
              <wp:anchor distT="0" distB="0" distL="114300" distR="114300" simplePos="0" relativeHeight="251703296" behindDoc="0" locked="0" layoutInCell="1" allowOverlap="1" wp14:anchorId="55A257CF" wp14:editId="644AB2DE">
                <wp:simplePos x="0" y="0"/>
                <wp:positionH relativeFrom="column">
                  <wp:posOffset>374650</wp:posOffset>
                </wp:positionH>
                <wp:positionV relativeFrom="paragraph">
                  <wp:posOffset>527050</wp:posOffset>
                </wp:positionV>
                <wp:extent cx="1231900" cy="485775"/>
                <wp:effectExtent l="0" t="0" r="0" b="0"/>
                <wp:wrapNone/>
                <wp:docPr id="202" name="四角形: 角を丸くする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4857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03E66C3" id="四角形: 角を丸くする 34" o:spid="_x0000_s1026" style="position:absolute;left:0;text-align:left;margin-left:29.5pt;margin-top:41.5pt;width:97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" filled="f" strokeweight="2pt"/>
            </w:pict>
          </mc:Fallback>
        </mc:AlternateContent>
      </w:r>
      <w:r w:rsidR="004E10C5" w:rsidRPr="005C2253">
        <w:rPr>
          <w:noProof/>
        </w:rPr>
        <mc:AlternateContent>
          <mc:Choice Requires="wps">
            <w:drawing>
              <wp:anchor distT="0" distB="0" distL="114300" distR="114300" simplePos="0" relativeHeight="251699200" behindDoc="0" locked="0" layoutInCell="1" allowOverlap="1" wp14:anchorId="55A257D0" wp14:editId="2259BD03">
                <wp:simplePos x="0" y="0"/>
                <wp:positionH relativeFrom="column">
                  <wp:posOffset>248920</wp:posOffset>
                </wp:positionH>
                <wp:positionV relativeFrom="paragraph">
                  <wp:posOffset>457835</wp:posOffset>
                </wp:positionV>
                <wp:extent cx="1460500" cy="1359535"/>
                <wp:effectExtent l="0" t="0" r="0" b="0"/>
                <wp:wrapNone/>
                <wp:docPr id="201" name="四角形: 角を丸くする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0" cy="1359535"/>
                        </a:xfrm>
                        <a:prstGeom prst="roundRect">
                          <a:avLst>
                            <a:gd name="adj" fmla="val 16667"/>
                          </a:avLst>
                        </a:pr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C6C50BC" id="四角形: 角を丸くする 26" o:spid="_x0000_s1026" style="position:absolute;left:0;text-align:left;margin-left:19.6pt;margin-top:36.05pt;width:115pt;height:10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" filled="f" strokeweight="2pt">
                <v:stroke dashstyle="dash"/>
              </v:roundrect>
            </w:pict>
          </mc:Fallback>
        </mc:AlternateContent>
      </w:r>
      <w:r w:rsidR="002737A6" w:rsidRPr="005C2253">
        <w:br/>
      </w:r>
      <w:r w:rsidR="002737A6" w:rsidRPr="005C2253">
        <w:br/>
      </w:r>
      <w:r w:rsidR="002737A6" w:rsidRPr="005C2253">
        <w:br/>
      </w:r>
      <w:r w:rsidR="002737A6" w:rsidRPr="005C2253">
        <w:br/>
      </w:r>
    </w:p>
    <w:p w14:paraId="55A25666" w14:textId="72677CEB" w:rsidR="002737A6" w:rsidRPr="005C2253" w:rsidRDefault="006B75F6" w:rsidP="002737A6">
      <w:pPr>
        <w:pStyle w:val="box"/>
      </w:pPr>
      <w:r w:rsidRPr="005C2253">
        <w:rPr>
          <w:noProof/>
        </w:rPr>
        <mc:AlternateContent>
          <mc:Choice Requires="wps">
            <w:drawing>
              <wp:anchor distT="0" distB="0" distL="114300" distR="114300" simplePos="0" relativeHeight="251737088" behindDoc="0" locked="0" layoutInCell="1" allowOverlap="1" wp14:anchorId="55A257D2" wp14:editId="3C91CB22">
                <wp:simplePos x="0" y="0"/>
                <wp:positionH relativeFrom="column">
                  <wp:posOffset>4696404</wp:posOffset>
                </wp:positionH>
                <wp:positionV relativeFrom="paragraph">
                  <wp:posOffset>149860</wp:posOffset>
                </wp:positionV>
                <wp:extent cx="1189990" cy="188595"/>
                <wp:effectExtent l="0" t="0" r="10160" b="1905"/>
                <wp:wrapNone/>
                <wp:docPr id="199" name="Text Box 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999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58" w14:textId="20C67CFA" w:rsidR="00B22CED" w:rsidRPr="006B75F6" w:rsidRDefault="00B22CED" w:rsidP="00974800">
                            <w:pPr>
                              <w:pStyle w:val="NormalWeb"/>
                              <w:spacing w:beforeLines="5" w:before="12" w:after="0" w:line="240" w:lineRule="exact"/>
                              <w:rPr>
                                <w:rFonts w:ascii="Arial" w:eastAsia="メイリオ" w:hAnsi="Arial" w:cs="Arial"/>
                                <w:sz w:val="21"/>
                              </w:rPr>
                            </w:pPr>
                            <w:r w:rsidRPr="006B75F6">
                              <w:rPr>
                                <w:rFonts w:ascii="Arial" w:eastAsia="メイリオ" w:hAnsi="Arial" w:cs="Arial"/>
                                <w:kern w:val="24"/>
                                <w:sz w:val="21"/>
                              </w:rPr>
                              <w:t>Little-group CPUs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D2" id="Text Box 701" o:spid="_x0000_s1089" type="#_x0000_t202" style="position:absolute;left:0;text-align:left;margin-left:369.8pt;margin-top:11.8pt;width:93.7pt;height:14.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" filled="f" stroked="f">
                <v:path arrowok="t"/>
                <v:textbox inset="0,0,0,0">
                  <w:txbxContent>
                    <w:p w14:paraId="55A25858" w14:textId="20C67CFA" w:rsidR="00B22CED" w:rsidRPr="006B75F6" w:rsidRDefault="00B22CED" w:rsidP="00974800">
                      <w:pPr>
                        <w:pStyle w:val="Web"/>
                        <w:spacing w:beforeLines="5" w:before="12" w:after="0" w:line="240" w:lineRule="exact"/>
                        <w:rPr>
                          <w:rFonts w:ascii="Arial" w:eastAsia="メイリオ" w:hAnsi="Arial" w:cs="Arial"/>
                          <w:sz w:val="21"/>
                        </w:rPr>
                      </w:pPr>
                      <w:r w:rsidRPr="006B75F6">
                        <w:rPr>
                          <w:rFonts w:ascii="Arial" w:eastAsia="メイリオ" w:hAnsi="Arial" w:cs="Arial"/>
                          <w:kern w:val="24"/>
                          <w:sz w:val="21"/>
                        </w:rPr>
                        <w:t>Little-group CPUs</w:t>
                      </w:r>
                    </w:p>
                  </w:txbxContent>
                </v:textbox>
              </v:shape>
            </w:pict>
          </mc:Fallback>
        </mc:AlternateContent>
      </w:r>
      <w:r w:rsidR="004E10C5" w:rsidRPr="005C2253">
        <w:rPr>
          <w:noProof/>
        </w:rPr>
        <mc:AlternateContent>
          <mc:Choice Requires="wps">
            <w:drawing>
              <wp:anchor distT="0" distB="0" distL="114300" distR="114300" simplePos="0" relativeHeight="251696128" behindDoc="0" locked="0" layoutInCell="1" allowOverlap="1" wp14:anchorId="55A257D1" wp14:editId="07304201">
                <wp:simplePos x="0" y="0"/>
                <wp:positionH relativeFrom="column">
                  <wp:posOffset>3773170</wp:posOffset>
                </wp:positionH>
                <wp:positionV relativeFrom="paragraph">
                  <wp:posOffset>772795</wp:posOffset>
                </wp:positionV>
                <wp:extent cx="1486535" cy="576580"/>
                <wp:effectExtent l="0" t="0" r="0" b="0"/>
                <wp:wrapNone/>
                <wp:docPr id="200" name="直線矢印コネク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6535" cy="576580"/>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A6736C" id="直線矢印コネクタ 19" o:spid="_x0000_s1026" type="#_x0000_t32" style="position:absolute;left:0;text-align:left;margin-left:297.1pt;margin-top:60.85pt;width:117.05pt;height:45.4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" strokeweight="3pt">
                <v:stroke dashstyle="1 1" endarrow="block" endcap="round"/>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36064" behindDoc="0" locked="0" layoutInCell="1" allowOverlap="1" wp14:anchorId="55A257D3" wp14:editId="0B236846">
                <wp:simplePos x="0" y="0"/>
                <wp:positionH relativeFrom="column">
                  <wp:posOffset>2639695</wp:posOffset>
                </wp:positionH>
                <wp:positionV relativeFrom="paragraph">
                  <wp:posOffset>143510</wp:posOffset>
                </wp:positionV>
                <wp:extent cx="1070610" cy="196850"/>
                <wp:effectExtent l="0" t="0" r="0" b="0"/>
                <wp:wrapNone/>
                <wp:docPr id="198"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061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59" w14:textId="051B2DD3" w:rsidR="00B22CED" w:rsidRPr="006B75F6" w:rsidRDefault="00B22CED" w:rsidP="00974800">
                            <w:pPr>
                              <w:pStyle w:val="NormalWeb"/>
                              <w:spacing w:beforeLines="5" w:before="12" w:after="0" w:line="240" w:lineRule="exact"/>
                              <w:rPr>
                                <w:rFonts w:ascii="Arial" w:eastAsia="メイリオ" w:hAnsi="Arial" w:cs="Arial"/>
                                <w:sz w:val="21"/>
                              </w:rPr>
                            </w:pPr>
                            <w:r w:rsidRPr="006B75F6">
                              <w:rPr>
                                <w:rFonts w:ascii="Arial" w:eastAsia="メイリオ" w:hAnsi="Arial" w:cs="Arial"/>
                                <w:kern w:val="24"/>
                                <w:sz w:val="21"/>
                              </w:rPr>
                              <w:t>Root-group CPUs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D3" id="Text Box 700" o:spid="_x0000_s1090" type="#_x0000_t202" style="position:absolute;left:0;text-align:left;margin-left:207.85pt;margin-top:11.3pt;width:84.3pt;height:1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" filled="f" stroked="f">
                <v:path arrowok="t"/>
                <v:textbox inset="0,0,0,0">
                  <w:txbxContent>
                    <w:p w14:paraId="55A25859" w14:textId="051B2DD3" w:rsidR="00B22CED" w:rsidRPr="006B75F6" w:rsidRDefault="00B22CED" w:rsidP="00974800">
                      <w:pPr>
                        <w:pStyle w:val="Web"/>
                        <w:spacing w:beforeLines="5" w:before="12" w:after="0" w:line="240" w:lineRule="exact"/>
                        <w:rPr>
                          <w:rFonts w:ascii="Arial" w:eastAsia="メイリオ" w:hAnsi="Arial" w:cs="Arial"/>
                          <w:sz w:val="21"/>
                        </w:rPr>
                      </w:pPr>
                      <w:r w:rsidRPr="006B75F6">
                        <w:rPr>
                          <w:rFonts w:ascii="Arial" w:eastAsia="メイリオ" w:hAnsi="Arial" w:cs="Arial"/>
                          <w:kern w:val="24"/>
                          <w:sz w:val="21"/>
                        </w:rPr>
                        <w:t>Root-group CPUs</w:t>
                      </w:r>
                    </w:p>
                  </w:txbxContent>
                </v:textbox>
              </v:shape>
            </w:pict>
          </mc:Fallback>
        </mc:AlternateContent>
      </w:r>
      <w:r w:rsidR="004E10C5" w:rsidRPr="005C2253">
        <w:rPr>
          <w:noProof/>
        </w:rPr>
        <mc:AlternateContent>
          <mc:Choice Requires="wps">
            <w:drawing>
              <wp:anchor distT="0" distB="0" distL="114300" distR="114300" simplePos="0" relativeHeight="251729920" behindDoc="0" locked="0" layoutInCell="1" allowOverlap="1" wp14:anchorId="55A257D4" wp14:editId="71D6A4F1">
                <wp:simplePos x="0" y="0"/>
                <wp:positionH relativeFrom="column">
                  <wp:posOffset>1860550</wp:posOffset>
                </wp:positionH>
                <wp:positionV relativeFrom="paragraph">
                  <wp:posOffset>145415</wp:posOffset>
                </wp:positionV>
                <wp:extent cx="2454275" cy="617220"/>
                <wp:effectExtent l="0" t="0" r="0" b="0"/>
                <wp:wrapNone/>
                <wp:docPr id="197" name="四角形: 角を丸くする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275" cy="61722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BAFC645" id="四角形: 角を丸くする 95" o:spid="_x0000_s1026" style="position:absolute;left:0;text-align:left;margin-left:146.5pt;margin-top:11.45pt;width:193.25pt;height:48.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" filled="f" strokeweight="2pt"/>
            </w:pict>
          </mc:Fallback>
        </mc:AlternateContent>
      </w:r>
      <w:r w:rsidR="004E10C5" w:rsidRPr="005C2253">
        <w:rPr>
          <w:noProof/>
        </w:rPr>
        <mc:AlternateContent>
          <mc:Choice Requires="wps">
            <w:drawing>
              <wp:anchor distT="0" distB="0" distL="114300" distR="114300" simplePos="0" relativeHeight="251728896" behindDoc="0" locked="0" layoutInCell="1" allowOverlap="1" wp14:anchorId="55A257D5" wp14:editId="21B59CF7">
                <wp:simplePos x="0" y="0"/>
                <wp:positionH relativeFrom="column">
                  <wp:posOffset>3088005</wp:posOffset>
                </wp:positionH>
                <wp:positionV relativeFrom="paragraph">
                  <wp:posOffset>775335</wp:posOffset>
                </wp:positionV>
                <wp:extent cx="1176655" cy="321310"/>
                <wp:effectExtent l="0" t="0" r="0" b="0"/>
                <wp:wrapNone/>
                <wp:docPr id="196" name="直線矢印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76655" cy="32131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E2AE6D" id="直線矢印コネクタ 35" o:spid="_x0000_s1026" type="#_x0000_t32" style="position:absolute;left:0;text-align:left;margin-left:243.15pt;margin-top:61.05pt;width:92.65pt;height:25.3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27872" behindDoc="0" locked="0" layoutInCell="1" allowOverlap="1" wp14:anchorId="55A257D6" wp14:editId="5F9151E7">
                <wp:simplePos x="0" y="0"/>
                <wp:positionH relativeFrom="column">
                  <wp:posOffset>3087370</wp:posOffset>
                </wp:positionH>
                <wp:positionV relativeFrom="paragraph">
                  <wp:posOffset>762635</wp:posOffset>
                </wp:positionV>
                <wp:extent cx="390525" cy="344805"/>
                <wp:effectExtent l="0" t="0" r="0" b="0"/>
                <wp:wrapNone/>
                <wp:docPr id="195" name="AutoShape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344805"/>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2FF450" id="AutoShape 692" o:spid="_x0000_s1026" type="#_x0000_t32" style="position:absolute;left:0;text-align:left;margin-left:243.1pt;margin-top:60.05pt;width:30.75pt;height:27.1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26848" behindDoc="0" locked="0" layoutInCell="1" allowOverlap="1" wp14:anchorId="55A257D7" wp14:editId="2B7ED78A">
                <wp:simplePos x="0" y="0"/>
                <wp:positionH relativeFrom="column">
                  <wp:posOffset>2666365</wp:posOffset>
                </wp:positionH>
                <wp:positionV relativeFrom="paragraph">
                  <wp:posOffset>762635</wp:posOffset>
                </wp:positionV>
                <wp:extent cx="419100" cy="323850"/>
                <wp:effectExtent l="0" t="0" r="0" b="0"/>
                <wp:wrapNone/>
                <wp:docPr id="194" name="直線矢印コネク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32385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F7CFDC" id="直線矢印コネクタ 33" o:spid="_x0000_s1026" type="#_x0000_t32" style="position:absolute;left:0;text-align:left;margin-left:209.95pt;margin-top:60.05pt;width:33pt;height:25.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25824" behindDoc="0" locked="0" layoutInCell="1" allowOverlap="1" wp14:anchorId="55A257D8" wp14:editId="1B83E6CD">
                <wp:simplePos x="0" y="0"/>
                <wp:positionH relativeFrom="column">
                  <wp:posOffset>1834515</wp:posOffset>
                </wp:positionH>
                <wp:positionV relativeFrom="paragraph">
                  <wp:posOffset>762635</wp:posOffset>
                </wp:positionV>
                <wp:extent cx="1252855" cy="323850"/>
                <wp:effectExtent l="0" t="0" r="0" b="0"/>
                <wp:wrapNone/>
                <wp:docPr id="193" name="直線矢印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323850"/>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36602E" id="直線矢印コネクタ 32" o:spid="_x0000_s1026" type="#_x0000_t32" style="position:absolute;left:0;text-align:left;margin-left:144.45pt;margin-top:60.05pt;width:98.65pt;height:25.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" strokeweight="3pt">
                <v:stroke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23776" behindDoc="0" locked="0" layoutInCell="1" allowOverlap="1" wp14:anchorId="55A257D9" wp14:editId="2F28BF2A">
                <wp:simplePos x="0" y="0"/>
                <wp:positionH relativeFrom="column">
                  <wp:posOffset>3710305</wp:posOffset>
                </wp:positionH>
                <wp:positionV relativeFrom="paragraph">
                  <wp:posOffset>335280</wp:posOffset>
                </wp:positionV>
                <wp:extent cx="502920" cy="360045"/>
                <wp:effectExtent l="0" t="0" r="0" b="0"/>
                <wp:wrapNone/>
                <wp:docPr id="192" name="Rectangle 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360045"/>
                        </a:xfrm>
                        <a:prstGeom prst="rect">
                          <a:avLst/>
                        </a:prstGeom>
                        <a:solidFill>
                          <a:srgbClr val="FFFFFF"/>
                        </a:solidFill>
                        <a:ln w="25400">
                          <a:solidFill>
                            <a:srgbClr val="000000"/>
                          </a:solidFill>
                          <a:miter lim="800000"/>
                          <a:headEnd/>
                          <a:tailEnd/>
                        </a:ln>
                      </wps:spPr>
                      <wps:txbx>
                        <w:txbxContent>
                          <w:p w14:paraId="55A2585A"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wps:txbx>
                      <wps:bodyPr rot="0" vert="horz" wrap="square" lIns="0" tIns="72000" rIns="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9" id="Rectangle 688" o:spid="_x0000_s1091" style="position:absolute;left:0;text-align:left;margin-left:292.15pt;margin-top:26.4pt;width:39.6pt;height:2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" strokeweight="2pt">
                <v:textbox inset="0,2mm,0,2mm">
                  <w:txbxContent>
                    <w:p w14:paraId="55A2585A"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v:textbox>
              </v:rect>
            </w:pict>
          </mc:Fallback>
        </mc:AlternateContent>
      </w:r>
      <w:r w:rsidR="004E10C5" w:rsidRPr="005C2253">
        <w:rPr>
          <w:noProof/>
        </w:rPr>
        <mc:AlternateContent>
          <mc:Choice Requires="wps">
            <w:drawing>
              <wp:anchor distT="0" distB="0" distL="114300" distR="114300" simplePos="0" relativeHeight="251722752" behindDoc="0" locked="0" layoutInCell="1" allowOverlap="1" wp14:anchorId="55A257DA" wp14:editId="4CE8F7F7">
                <wp:simplePos x="0" y="0"/>
                <wp:positionH relativeFrom="column">
                  <wp:posOffset>3135630</wp:posOffset>
                </wp:positionH>
                <wp:positionV relativeFrom="paragraph">
                  <wp:posOffset>335280</wp:posOffset>
                </wp:positionV>
                <wp:extent cx="502285" cy="360045"/>
                <wp:effectExtent l="0" t="0" r="0" b="0"/>
                <wp:wrapNone/>
                <wp:docPr id="31" name="Rectangl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285" cy="360045"/>
                        </a:xfrm>
                        <a:prstGeom prst="rect">
                          <a:avLst/>
                        </a:prstGeom>
                        <a:solidFill>
                          <a:srgbClr val="FFFFFF"/>
                        </a:solidFill>
                        <a:ln w="25400">
                          <a:solidFill>
                            <a:srgbClr val="000000"/>
                          </a:solidFill>
                          <a:miter lim="800000"/>
                          <a:headEnd/>
                          <a:tailEnd/>
                        </a:ln>
                      </wps:spPr>
                      <wps:txbx>
                        <w:txbxContent>
                          <w:p w14:paraId="55A2585B"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wps:txbx>
                      <wps:bodyPr rot="0" vert="horz" wrap="square" lIns="0" tIns="72000" rIns="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A" id="Rectangle 687" o:spid="_x0000_s1092" style="position:absolute;left:0;text-align:left;margin-left:246.9pt;margin-top:26.4pt;width:39.55pt;height:2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" strokeweight="2pt">
                <v:textbox inset="0,2mm,0,2mm">
                  <w:txbxContent>
                    <w:p w14:paraId="55A2585B"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v:textbox>
              </v:rect>
            </w:pict>
          </mc:Fallback>
        </mc:AlternateContent>
      </w:r>
      <w:r w:rsidR="004E10C5" w:rsidRPr="005C2253">
        <w:rPr>
          <w:noProof/>
        </w:rPr>
        <mc:AlternateContent>
          <mc:Choice Requires="wps">
            <w:drawing>
              <wp:anchor distT="0" distB="0" distL="114300" distR="114300" simplePos="0" relativeHeight="251721728" behindDoc="0" locked="0" layoutInCell="1" allowOverlap="1" wp14:anchorId="55A257DB" wp14:editId="18DB57EF">
                <wp:simplePos x="0" y="0"/>
                <wp:positionH relativeFrom="column">
                  <wp:posOffset>2555240</wp:posOffset>
                </wp:positionH>
                <wp:positionV relativeFrom="paragraph">
                  <wp:posOffset>335280</wp:posOffset>
                </wp:positionV>
                <wp:extent cx="502920" cy="360045"/>
                <wp:effectExtent l="0" t="0" r="0" b="0"/>
                <wp:wrapNone/>
                <wp:docPr id="30"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360045"/>
                        </a:xfrm>
                        <a:prstGeom prst="rect">
                          <a:avLst/>
                        </a:prstGeom>
                        <a:solidFill>
                          <a:srgbClr val="FFFFFF"/>
                        </a:solidFill>
                        <a:ln w="25400">
                          <a:solidFill>
                            <a:srgbClr val="000000"/>
                          </a:solidFill>
                          <a:miter lim="800000"/>
                          <a:headEnd/>
                          <a:tailEnd/>
                        </a:ln>
                      </wps:spPr>
                      <wps:txbx>
                        <w:txbxContent>
                          <w:p w14:paraId="55A2585C"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wps:txbx>
                      <wps:bodyPr rot="0" vert="horz" wrap="square" lIns="0" tIns="72000" rIns="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B" id="正方形/長方形 28" o:spid="_x0000_s1093" style="position:absolute;left:0;text-align:left;margin-left:201.2pt;margin-top:26.4pt;width:39.6pt;height:28.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" strokeweight="2pt">
                <v:textbox inset="0,2mm,0,2mm">
                  <w:txbxContent>
                    <w:p w14:paraId="55A2585C"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v:textbox>
              </v:rect>
            </w:pict>
          </mc:Fallback>
        </mc:AlternateContent>
      </w:r>
      <w:r w:rsidR="004E10C5" w:rsidRPr="005C2253">
        <w:rPr>
          <w:noProof/>
        </w:rPr>
        <mc:AlternateContent>
          <mc:Choice Requires="wps">
            <w:drawing>
              <wp:anchor distT="0" distB="0" distL="114300" distR="114300" simplePos="0" relativeHeight="251720704" behindDoc="0" locked="0" layoutInCell="1" allowOverlap="1" wp14:anchorId="55A257DC" wp14:editId="19045007">
                <wp:simplePos x="0" y="0"/>
                <wp:positionH relativeFrom="column">
                  <wp:posOffset>1971040</wp:posOffset>
                </wp:positionH>
                <wp:positionV relativeFrom="paragraph">
                  <wp:posOffset>335280</wp:posOffset>
                </wp:positionV>
                <wp:extent cx="503555" cy="360045"/>
                <wp:effectExtent l="0" t="0" r="0" b="0"/>
                <wp:wrapNone/>
                <wp:docPr id="29" name="正方形/長方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360045"/>
                        </a:xfrm>
                        <a:prstGeom prst="rect">
                          <a:avLst/>
                        </a:prstGeom>
                        <a:solidFill>
                          <a:srgbClr val="FFFFFF"/>
                        </a:solidFill>
                        <a:ln w="25400">
                          <a:solidFill>
                            <a:srgbClr val="000000"/>
                          </a:solidFill>
                          <a:miter lim="800000"/>
                          <a:headEnd/>
                          <a:tailEnd/>
                        </a:ln>
                      </wps:spPr>
                      <wps:txbx>
                        <w:txbxContent>
                          <w:p w14:paraId="55A2585D"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wps:txbx>
                      <wps:bodyPr rot="0" vert="horz" wrap="square" lIns="0" tIns="72000" rIns="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C" id="正方形/長方形 27" o:spid="_x0000_s1094" style="position:absolute;left:0;text-align:left;margin-left:155.2pt;margin-top:26.4pt;width:39.65pt;height:2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" strokeweight="2pt">
                <v:textbox inset="0,2mm,0,2mm">
                  <w:txbxContent>
                    <w:p w14:paraId="55A2585D"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v:textbox>
              </v:rect>
            </w:pict>
          </mc:Fallback>
        </mc:AlternateContent>
      </w:r>
      <w:r w:rsidR="004E10C5" w:rsidRPr="005C2253">
        <w:rPr>
          <w:noProof/>
        </w:rPr>
        <mc:AlternateContent>
          <mc:Choice Requires="wps">
            <w:drawing>
              <wp:anchor distT="0" distB="0" distL="114300" distR="114300" simplePos="0" relativeHeight="251719680" behindDoc="0" locked="0" layoutInCell="1" allowOverlap="1" wp14:anchorId="55A257DD" wp14:editId="666B8B16">
                <wp:simplePos x="0" y="0"/>
                <wp:positionH relativeFrom="column">
                  <wp:posOffset>5294630</wp:posOffset>
                </wp:positionH>
                <wp:positionV relativeFrom="paragraph">
                  <wp:posOffset>335280</wp:posOffset>
                </wp:positionV>
                <wp:extent cx="502285" cy="360045"/>
                <wp:effectExtent l="0" t="0" r="0" b="0"/>
                <wp:wrapNone/>
                <wp:docPr id="28" name="正方形/長方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285" cy="360045"/>
                        </a:xfrm>
                        <a:prstGeom prst="rect">
                          <a:avLst/>
                        </a:prstGeom>
                        <a:solidFill>
                          <a:srgbClr val="FFFFFF"/>
                        </a:solidFill>
                        <a:ln w="25400">
                          <a:solidFill>
                            <a:srgbClr val="000000"/>
                          </a:solidFill>
                          <a:miter lim="800000"/>
                          <a:headEnd/>
                          <a:tailEnd/>
                        </a:ln>
                      </wps:spPr>
                      <wps:txbx>
                        <w:txbxContent>
                          <w:p w14:paraId="55A2585E"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wps:txbx>
                      <wps:bodyPr rot="0" vert="horz" wrap="square" lIns="0" tIns="72000" rIns="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D" id="正方形/長方形 26" o:spid="_x0000_s1095" style="position:absolute;left:0;text-align:left;margin-left:416.9pt;margin-top:26.4pt;width:39.55pt;height:2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" strokeweight="2pt">
                <v:textbox inset="0,2mm,0,2mm">
                  <w:txbxContent>
                    <w:p w14:paraId="55A2585E"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v:textbox>
              </v:rect>
            </w:pict>
          </mc:Fallback>
        </mc:AlternateContent>
      </w:r>
      <w:r w:rsidR="004E10C5" w:rsidRPr="005C2253">
        <w:rPr>
          <w:noProof/>
        </w:rPr>
        <mc:AlternateContent>
          <mc:Choice Requires="wps">
            <w:drawing>
              <wp:anchor distT="0" distB="0" distL="114300" distR="114300" simplePos="0" relativeHeight="251718656" behindDoc="0" locked="0" layoutInCell="1" allowOverlap="1" wp14:anchorId="55A257DE" wp14:editId="6E58CA5C">
                <wp:simplePos x="0" y="0"/>
                <wp:positionH relativeFrom="column">
                  <wp:posOffset>4706620</wp:posOffset>
                </wp:positionH>
                <wp:positionV relativeFrom="paragraph">
                  <wp:posOffset>335280</wp:posOffset>
                </wp:positionV>
                <wp:extent cx="503555" cy="360045"/>
                <wp:effectExtent l="0" t="0" r="0" b="0"/>
                <wp:wrapNone/>
                <wp:docPr id="27"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360045"/>
                        </a:xfrm>
                        <a:prstGeom prst="rect">
                          <a:avLst/>
                        </a:prstGeom>
                        <a:solidFill>
                          <a:srgbClr val="FFFFFF"/>
                        </a:solidFill>
                        <a:ln w="25400">
                          <a:solidFill>
                            <a:srgbClr val="000000"/>
                          </a:solidFill>
                          <a:miter lim="800000"/>
                          <a:headEnd/>
                          <a:tailEnd/>
                        </a:ln>
                      </wps:spPr>
                      <wps:txbx>
                        <w:txbxContent>
                          <w:p w14:paraId="55A2585F"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wps:txbx>
                      <wps:bodyPr rot="0" vert="horz" wrap="square" lIns="0" tIns="72000" rIns="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E" id="正方形/長方形 25" o:spid="_x0000_s1096" style="position:absolute;left:0;text-align:left;margin-left:370.6pt;margin-top:26.4pt;width:39.65pt;height:2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" strokeweight="2pt">
                <v:textbox inset="0,2mm,0,2mm">
                  <w:txbxContent>
                    <w:p w14:paraId="55A2585F"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CA53</w:t>
                      </w:r>
                    </w:p>
                  </w:txbxContent>
                </v:textbox>
              </v:rect>
            </w:pict>
          </mc:Fallback>
        </mc:AlternateContent>
      </w:r>
      <w:r w:rsidR="004E10C5" w:rsidRPr="005C2253">
        <w:rPr>
          <w:noProof/>
        </w:rPr>
        <mc:AlternateContent>
          <mc:Choice Requires="wps">
            <w:drawing>
              <wp:anchor distT="0" distB="0" distL="114300" distR="114300" simplePos="0" relativeHeight="251717632" behindDoc="0" locked="0" layoutInCell="1" allowOverlap="1" wp14:anchorId="55A257DF" wp14:editId="3FEC1DC7">
                <wp:simplePos x="0" y="0"/>
                <wp:positionH relativeFrom="column">
                  <wp:posOffset>1043940</wp:posOffset>
                </wp:positionH>
                <wp:positionV relativeFrom="paragraph">
                  <wp:posOffset>335280</wp:posOffset>
                </wp:positionV>
                <wp:extent cx="502920" cy="360045"/>
                <wp:effectExtent l="0" t="0" r="0" b="0"/>
                <wp:wrapNone/>
                <wp:docPr id="26" name="正方形/長方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360045"/>
                        </a:xfrm>
                        <a:prstGeom prst="rect">
                          <a:avLst/>
                        </a:prstGeom>
                        <a:solidFill>
                          <a:srgbClr val="FFFFFF"/>
                        </a:solidFill>
                        <a:ln w="25400">
                          <a:solidFill>
                            <a:srgbClr val="000000"/>
                          </a:solidFill>
                          <a:miter lim="800000"/>
                          <a:headEnd/>
                          <a:tailEnd/>
                        </a:ln>
                      </wps:spPr>
                      <wps:txbx>
                        <w:txbxContent>
                          <w:p w14:paraId="55A25860"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wps:txbx>
                      <wps:bodyPr rot="0" vert="horz" wrap="square" lIns="36000" tIns="72000" rIns="3600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DF" id="正方形/長方形 24" o:spid="_x0000_s1097" style="position:absolute;left:0;text-align:left;margin-left:82.2pt;margin-top:26.4pt;width:39.6pt;height:2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" strokeweight="2pt">
                <v:textbox inset="1mm,2mm,1mm,2mm">
                  <w:txbxContent>
                    <w:p w14:paraId="55A25860"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v:textbox>
              </v:rect>
            </w:pict>
          </mc:Fallback>
        </mc:AlternateContent>
      </w:r>
      <w:r w:rsidR="004E10C5" w:rsidRPr="005C2253">
        <w:rPr>
          <w:noProof/>
        </w:rPr>
        <mc:AlternateContent>
          <mc:Choice Requires="wps">
            <w:drawing>
              <wp:anchor distT="0" distB="0" distL="114300" distR="114300" simplePos="0" relativeHeight="251716608" behindDoc="0" locked="0" layoutInCell="1" allowOverlap="1" wp14:anchorId="55A257E0" wp14:editId="0E1736EB">
                <wp:simplePos x="0" y="0"/>
                <wp:positionH relativeFrom="column">
                  <wp:posOffset>3983355</wp:posOffset>
                </wp:positionH>
                <wp:positionV relativeFrom="paragraph">
                  <wp:posOffset>1109345</wp:posOffset>
                </wp:positionV>
                <wp:extent cx="562610" cy="491490"/>
                <wp:effectExtent l="0" t="0" r="0" b="0"/>
                <wp:wrapNone/>
                <wp:docPr id="25"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49149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61"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CA53</w:t>
                            </w:r>
                          </w:p>
                        </w:txbxContent>
                      </wps:txbx>
                      <wps:bodyPr rot="0" vert="horz" wrap="square" lIns="0" tIns="151200" rIns="0" bIns="1512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E0" id="正方形/長方形 23" o:spid="_x0000_s1098" style="position:absolute;left:0;text-align:left;margin-left:313.65pt;margin-top:87.35pt;width:44.3pt;height:38.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" filled="f" strokecolor="#3c3c3b" strokeweight="2pt">
                <v:textbox inset="0,4.2mm,0,4.2mm">
                  <w:txbxContent>
                    <w:p w14:paraId="55A25861"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CA53</w:t>
                      </w:r>
                    </w:p>
                  </w:txbxContent>
                </v:textbox>
              </v:rect>
            </w:pict>
          </mc:Fallback>
        </mc:AlternateContent>
      </w:r>
      <w:r w:rsidR="004E10C5" w:rsidRPr="005C2253">
        <w:rPr>
          <w:noProof/>
        </w:rPr>
        <mc:AlternateContent>
          <mc:Choice Requires="wps">
            <w:drawing>
              <wp:anchor distT="0" distB="0" distL="114300" distR="114300" simplePos="0" relativeHeight="251715584" behindDoc="0" locked="0" layoutInCell="1" allowOverlap="1" wp14:anchorId="55A257E1" wp14:editId="741FC82B">
                <wp:simplePos x="0" y="0"/>
                <wp:positionH relativeFrom="column">
                  <wp:posOffset>2362835</wp:posOffset>
                </wp:positionH>
                <wp:positionV relativeFrom="paragraph">
                  <wp:posOffset>1086485</wp:posOffset>
                </wp:positionV>
                <wp:extent cx="611505" cy="534035"/>
                <wp:effectExtent l="0" t="0" r="0" b="0"/>
                <wp:wrapNone/>
                <wp:docPr id="24" name="正方形/長方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53403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62"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CA57</w:t>
                            </w:r>
                          </w:p>
                        </w:txbxContent>
                      </wps:txbx>
                      <wps:bodyPr rot="0" vert="horz" wrap="square" lIns="0" tIns="162000" rIns="0" bIns="16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E1" id="正方形/長方形 22" o:spid="_x0000_s1099" style="position:absolute;left:0;text-align:left;margin-left:186.05pt;margin-top:85.55pt;width:48.15pt;height:4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" filled="f" strokecolor="#3c3c3b" strokeweight="2pt">
                <v:textbox inset="0,4.5mm,0,4.5mm">
                  <w:txbxContent>
                    <w:p w14:paraId="55A25862"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CA57</w:t>
                      </w:r>
                    </w:p>
                  </w:txbxContent>
                </v:textbox>
              </v:rect>
            </w:pict>
          </mc:Fallback>
        </mc:AlternateContent>
      </w:r>
      <w:r w:rsidR="004E10C5" w:rsidRPr="005C2253">
        <w:rPr>
          <w:noProof/>
        </w:rPr>
        <mc:AlternateContent>
          <mc:Choice Requires="wps">
            <w:drawing>
              <wp:anchor distT="0" distB="0" distL="114300" distR="114300" simplePos="0" relativeHeight="251712512" behindDoc="0" locked="0" layoutInCell="1" allowOverlap="1" wp14:anchorId="55A257E2" wp14:editId="52597CB8">
                <wp:simplePos x="0" y="0"/>
                <wp:positionH relativeFrom="column">
                  <wp:posOffset>4558665</wp:posOffset>
                </wp:positionH>
                <wp:positionV relativeFrom="paragraph">
                  <wp:posOffset>772795</wp:posOffset>
                </wp:positionV>
                <wp:extent cx="701040" cy="582295"/>
                <wp:effectExtent l="0" t="0" r="0" b="0"/>
                <wp:wrapNone/>
                <wp:docPr id="23" name="直線矢印コネク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 cy="58229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CD141D" id="直線矢印コネクタ 18" o:spid="_x0000_s1026" type="#_x0000_t32" style="position:absolute;left:0;text-align:left;margin-left:358.95pt;margin-top:60.85pt;width:55.2pt;height:45.8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" strokeweight="3pt">
                <v:stroke dashstyle="1 1" endarrow="block" endcap="round"/>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11488" behindDoc="0" locked="0" layoutInCell="1" allowOverlap="1" wp14:anchorId="55A257E3" wp14:editId="6751F684">
                <wp:simplePos x="0" y="0"/>
                <wp:positionH relativeFrom="column">
                  <wp:posOffset>990600</wp:posOffset>
                </wp:positionH>
                <wp:positionV relativeFrom="paragraph">
                  <wp:posOffset>775335</wp:posOffset>
                </wp:positionV>
                <wp:extent cx="1359535" cy="578485"/>
                <wp:effectExtent l="0" t="0" r="0" b="0"/>
                <wp:wrapNone/>
                <wp:docPr id="22" name="直線矢印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9535" cy="578485"/>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32C194" id="直線矢印コネクタ 17" o:spid="_x0000_s1026" type="#_x0000_t32" style="position:absolute;left:0;text-align:left;margin-left:78pt;margin-top:61.05pt;width:107.05pt;height:45.5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" strokeweight="3pt">
                <v:stroke dashstyle="dash"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10464" behindDoc="0" locked="0" layoutInCell="1" allowOverlap="1" wp14:anchorId="55A257E4" wp14:editId="4E087114">
                <wp:simplePos x="0" y="0"/>
                <wp:positionH relativeFrom="column">
                  <wp:posOffset>990600</wp:posOffset>
                </wp:positionH>
                <wp:positionV relativeFrom="paragraph">
                  <wp:posOffset>775335</wp:posOffset>
                </wp:positionV>
                <wp:extent cx="539750" cy="381000"/>
                <wp:effectExtent l="0" t="0" r="0" b="0"/>
                <wp:wrapNone/>
                <wp:docPr id="20" name="直線矢印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9750" cy="38100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7ABD6C" id="直線矢印コネクタ 16" o:spid="_x0000_s1026" type="#_x0000_t32" style="position:absolute;left:0;text-align:left;margin-left:78pt;margin-top:61.05pt;width:42.5pt;height:30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" strokeweight="3pt">
                <v:stroke dashstyle="dash" endarrow="block"/>
                <v:shadow on="t" color="black" opacity="22936f" origin=",.5" offset="0,.63889mm"/>
              </v:shape>
            </w:pict>
          </mc:Fallback>
        </mc:AlternateContent>
      </w:r>
      <w:r w:rsidR="004E10C5" w:rsidRPr="005C2253">
        <w:rPr>
          <w:noProof/>
        </w:rPr>
        <mc:AlternateContent>
          <mc:Choice Requires="wps">
            <w:drawing>
              <wp:anchor distT="0" distB="0" distL="114300" distR="114300" simplePos="0" relativeHeight="251706368" behindDoc="0" locked="0" layoutInCell="1" allowOverlap="1" wp14:anchorId="55A257E5" wp14:editId="3B16D14C">
                <wp:simplePos x="0" y="0"/>
                <wp:positionH relativeFrom="column">
                  <wp:posOffset>4596765</wp:posOffset>
                </wp:positionH>
                <wp:positionV relativeFrom="paragraph">
                  <wp:posOffset>142875</wp:posOffset>
                </wp:positionV>
                <wp:extent cx="1325245" cy="617220"/>
                <wp:effectExtent l="0" t="0" r="0" b="0"/>
                <wp:wrapNone/>
                <wp:docPr id="19" name="四角形: 角を丸くする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245" cy="61722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8E1B91D" id="四角形: 角を丸くする 38" o:spid="_x0000_s1026" style="position:absolute;left:0;text-align:left;margin-left:361.95pt;margin-top:11.25pt;width:104.35pt;height:4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" filled="f" strokeweight="2pt"/>
            </w:pict>
          </mc:Fallback>
        </mc:AlternateContent>
      </w:r>
      <w:r w:rsidR="004E10C5" w:rsidRPr="005C2253">
        <w:rPr>
          <w:noProof/>
        </w:rPr>
        <mc:AlternateContent>
          <mc:Choice Requires="wps">
            <w:drawing>
              <wp:anchor distT="0" distB="0" distL="114300" distR="114300" simplePos="0" relativeHeight="251702272" behindDoc="0" locked="0" layoutInCell="1" allowOverlap="1" wp14:anchorId="55A257E6" wp14:editId="703A6C02">
                <wp:simplePos x="0" y="0"/>
                <wp:positionH relativeFrom="column">
                  <wp:posOffset>518795</wp:posOffset>
                </wp:positionH>
                <wp:positionV relativeFrom="paragraph">
                  <wp:posOffset>144780</wp:posOffset>
                </wp:positionV>
                <wp:extent cx="1034415" cy="200660"/>
                <wp:effectExtent l="0" t="0" r="0" b="0"/>
                <wp:wrapNone/>
                <wp:docPr id="16"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441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25863" w14:textId="273A41C2" w:rsidR="00B22CED" w:rsidRPr="006B75F6" w:rsidRDefault="00B22CED" w:rsidP="00974800">
                            <w:pPr>
                              <w:pStyle w:val="NormalWeb"/>
                              <w:spacing w:beforeLines="10" w:before="24" w:after="0" w:line="240" w:lineRule="exact"/>
                              <w:rPr>
                                <w:rFonts w:ascii="Arial" w:eastAsia="メイリオ" w:hAnsi="Arial" w:cs="Arial"/>
                                <w:sz w:val="21"/>
                              </w:rPr>
                            </w:pPr>
                            <w:r w:rsidRPr="006B75F6">
                              <w:rPr>
                                <w:rFonts w:ascii="Arial" w:eastAsia="メイリオ" w:hAnsi="Arial" w:cs="Arial"/>
                                <w:kern w:val="24"/>
                                <w:sz w:val="21"/>
                              </w:rPr>
                              <w:t>Big-group CPUs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E6" id="Text Box 667" o:spid="_x0000_s1100" type="#_x0000_t202" style="position:absolute;left:0;text-align:left;margin-left:40.85pt;margin-top:11.4pt;width:81.45pt;height: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" filled="f" stroked="f">
                <v:path arrowok="t"/>
                <v:textbox inset="0,0,0,0">
                  <w:txbxContent>
                    <w:p w14:paraId="55A25863" w14:textId="273A41C2" w:rsidR="00B22CED" w:rsidRPr="006B75F6" w:rsidRDefault="00B22CED" w:rsidP="00974800">
                      <w:pPr>
                        <w:pStyle w:val="Web"/>
                        <w:spacing w:beforeLines="10" w:before="24" w:after="0" w:line="240" w:lineRule="exact"/>
                        <w:rPr>
                          <w:rFonts w:ascii="Arial" w:eastAsia="メイリオ" w:hAnsi="Arial" w:cs="Arial"/>
                          <w:sz w:val="21"/>
                        </w:rPr>
                      </w:pPr>
                      <w:r w:rsidRPr="006B75F6">
                        <w:rPr>
                          <w:rFonts w:ascii="Arial" w:eastAsia="メイリオ" w:hAnsi="Arial" w:cs="Arial"/>
                          <w:kern w:val="24"/>
                          <w:sz w:val="21"/>
                        </w:rPr>
                        <w:t>Big-group CPUs</w:t>
                      </w:r>
                    </w:p>
                  </w:txbxContent>
                </v:textbox>
              </v:shape>
            </w:pict>
          </mc:Fallback>
        </mc:AlternateContent>
      </w:r>
      <w:r w:rsidR="004E10C5" w:rsidRPr="005C2253">
        <w:rPr>
          <w:noProof/>
        </w:rPr>
        <mc:AlternateContent>
          <mc:Choice Requires="wps">
            <w:drawing>
              <wp:anchor distT="0" distB="0" distL="114300" distR="114300" simplePos="0" relativeHeight="251701248" behindDoc="0" locked="0" layoutInCell="1" allowOverlap="1" wp14:anchorId="55A257E7" wp14:editId="7BED6FC2">
                <wp:simplePos x="0" y="0"/>
                <wp:positionH relativeFrom="column">
                  <wp:posOffset>459740</wp:posOffset>
                </wp:positionH>
                <wp:positionV relativeFrom="paragraph">
                  <wp:posOffset>335280</wp:posOffset>
                </wp:positionV>
                <wp:extent cx="503555" cy="360045"/>
                <wp:effectExtent l="0" t="0" r="0" b="0"/>
                <wp:wrapNone/>
                <wp:docPr id="15" name="正方形/長方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360045"/>
                        </a:xfrm>
                        <a:prstGeom prst="rect">
                          <a:avLst/>
                        </a:prstGeom>
                        <a:solidFill>
                          <a:srgbClr val="FFFFFF"/>
                        </a:solidFill>
                        <a:ln w="25400">
                          <a:solidFill>
                            <a:srgbClr val="000000"/>
                          </a:solidFill>
                          <a:miter lim="800000"/>
                          <a:headEnd/>
                          <a:tailEnd/>
                        </a:ln>
                      </wps:spPr>
                      <wps:txbx>
                        <w:txbxContent>
                          <w:p w14:paraId="55A25864"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wps:txbx>
                      <wps:bodyPr rot="0" vert="horz" wrap="square" lIns="36000" tIns="72000" rIns="36000" bIns="7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E7" id="正方形/長方形 7" o:spid="_x0000_s1101" style="position:absolute;left:0;text-align:left;margin-left:36.2pt;margin-top:26.4pt;width:39.65pt;height:2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" strokeweight="2pt">
                <v:textbox inset="1mm,2mm,1mm,2mm">
                  <w:txbxContent>
                    <w:p w14:paraId="55A25864"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kern w:val="24"/>
                        </w:rPr>
                        <w:t>CA57</w:t>
                      </w:r>
                    </w:p>
                  </w:txbxContent>
                </v:textbox>
              </v:rect>
            </w:pict>
          </mc:Fallback>
        </mc:AlternateContent>
      </w:r>
      <w:r w:rsidR="004E10C5" w:rsidRPr="005C2253">
        <w:rPr>
          <w:noProof/>
        </w:rPr>
        <mc:AlternateContent>
          <mc:Choice Requires="wps">
            <w:drawing>
              <wp:anchor distT="0" distB="0" distL="114300" distR="114300" simplePos="0" relativeHeight="251700224" behindDoc="0" locked="0" layoutInCell="1" allowOverlap="1" wp14:anchorId="55A257E8" wp14:editId="2B83A1DD">
                <wp:simplePos x="0" y="0"/>
                <wp:positionH relativeFrom="column">
                  <wp:posOffset>374650</wp:posOffset>
                </wp:positionH>
                <wp:positionV relativeFrom="paragraph">
                  <wp:posOffset>145415</wp:posOffset>
                </wp:positionV>
                <wp:extent cx="1231900" cy="617220"/>
                <wp:effectExtent l="0" t="0" r="0" b="0"/>
                <wp:wrapNone/>
                <wp:docPr id="12" name="四角形: 角を丸くする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61722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58B595" id="四角形: 角を丸くする 30" o:spid="_x0000_s1026" style="position:absolute;left:0;text-align:left;margin-left:29.5pt;margin-top:11.45pt;width:97pt;height:4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" filled="f" strokeweight="2pt"/>
            </w:pict>
          </mc:Fallback>
        </mc:AlternateContent>
      </w:r>
      <w:r w:rsidR="004E10C5" w:rsidRPr="005C2253">
        <w:rPr>
          <w:noProof/>
        </w:rPr>
        <mc:AlternateContent>
          <mc:Choice Requires="wps">
            <w:drawing>
              <wp:anchor distT="0" distB="0" distL="114300" distR="114300" simplePos="0" relativeHeight="251698176" behindDoc="0" locked="0" layoutInCell="1" allowOverlap="1" wp14:anchorId="55A257E9" wp14:editId="43BAA1E1">
                <wp:simplePos x="0" y="0"/>
                <wp:positionH relativeFrom="column">
                  <wp:posOffset>1529080</wp:posOffset>
                </wp:positionH>
                <wp:positionV relativeFrom="paragraph">
                  <wp:posOffset>1086485</wp:posOffset>
                </wp:positionV>
                <wp:extent cx="611505" cy="534035"/>
                <wp:effectExtent l="0" t="0" r="0" b="0"/>
                <wp:wrapNone/>
                <wp:docPr id="11" name="Rect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53403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65"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CA57</w:t>
                            </w:r>
                          </w:p>
                        </w:txbxContent>
                      </wps:txbx>
                      <wps:bodyPr rot="0" vert="horz" wrap="square" lIns="0" tIns="162000" rIns="0" bIns="1620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E9" id="Rectangle 663" o:spid="_x0000_s1102" style="position:absolute;left:0;text-align:left;margin-left:120.4pt;margin-top:85.55pt;width:48.15pt;height:4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" filled="f" strokecolor="#3c3c3b" strokeweight="2pt">
                <v:textbox inset="0,4.5mm,0,4.5mm">
                  <w:txbxContent>
                    <w:p w14:paraId="55A25865"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CA57</w:t>
                      </w:r>
                    </w:p>
                  </w:txbxContent>
                </v:textbox>
              </v:rect>
            </w:pict>
          </mc:Fallback>
        </mc:AlternateContent>
      </w:r>
      <w:r w:rsidR="004E10C5" w:rsidRPr="005C2253">
        <w:rPr>
          <w:noProof/>
        </w:rPr>
        <mc:AlternateContent>
          <mc:Choice Requires="wps">
            <w:drawing>
              <wp:anchor distT="0" distB="0" distL="114300" distR="114300" simplePos="0" relativeHeight="251697152" behindDoc="0" locked="0" layoutInCell="1" allowOverlap="1" wp14:anchorId="55A257EA" wp14:editId="125EBB17">
                <wp:simplePos x="0" y="0"/>
                <wp:positionH relativeFrom="column">
                  <wp:posOffset>3198495</wp:posOffset>
                </wp:positionH>
                <wp:positionV relativeFrom="paragraph">
                  <wp:posOffset>1109345</wp:posOffset>
                </wp:positionV>
                <wp:extent cx="561975" cy="491490"/>
                <wp:effectExtent l="0" t="0" r="0" b="0"/>
                <wp:wrapNone/>
                <wp:docPr id="10" name="Rectangle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91490"/>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5A25866" w14:textId="77777777" w:rsidR="00B22CED" w:rsidRPr="006B75F6" w:rsidRDefault="00B22CED" w:rsidP="00974800">
                            <w:pPr>
                              <w:pStyle w:val="Norm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CA53</w:t>
                            </w:r>
                          </w:p>
                        </w:txbxContent>
                      </wps:txbx>
                      <wps:bodyPr rot="0" vert="horz" wrap="square" lIns="0" tIns="151200" rIns="0" bIns="15120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A257EA" id="Rectangle 662" o:spid="_x0000_s1103" style="position:absolute;left:0;text-align:left;margin-left:251.85pt;margin-top:87.35pt;width:44.25pt;height:3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" filled="f" strokecolor="#3c3c3b" strokeweight="2pt">
                <v:textbox inset="0,4.2mm,0,4.2mm">
                  <w:txbxContent>
                    <w:p w14:paraId="55A25866" w14:textId="77777777" w:rsidR="00B22CED" w:rsidRPr="006B75F6" w:rsidRDefault="00B22CED" w:rsidP="00974800">
                      <w:pPr>
                        <w:pStyle w:val="Web"/>
                        <w:spacing w:beforeLines="20" w:before="48" w:after="0" w:line="240" w:lineRule="exact"/>
                        <w:jc w:val="center"/>
                        <w:rPr>
                          <w:rFonts w:ascii="Arial" w:eastAsia="メイリオ" w:hAnsi="Arial" w:cs="Arial"/>
                        </w:rPr>
                      </w:pPr>
                      <w:r w:rsidRPr="006B75F6">
                        <w:rPr>
                          <w:rFonts w:ascii="Arial" w:eastAsia="メイリオ" w:hAnsi="Arial" w:cs="Arial"/>
                          <w:color w:val="000000"/>
                          <w:kern w:val="24"/>
                        </w:rPr>
                        <w:t>CA53</w:t>
                      </w:r>
                    </w:p>
                  </w:txbxContent>
                </v:textbox>
              </v:rect>
            </w:pict>
          </mc:Fallback>
        </mc:AlternateContent>
      </w:r>
      <w:r w:rsidR="002737A6" w:rsidRPr="005C2253">
        <w:br/>
      </w:r>
      <w:r w:rsidR="002737A6" w:rsidRPr="005C2253">
        <w:br/>
      </w:r>
      <w:r w:rsidR="002737A6" w:rsidRPr="005C2253">
        <w:br/>
      </w:r>
      <w:r w:rsidR="002737A6" w:rsidRPr="005C2253">
        <w:br/>
      </w:r>
      <w:r w:rsidR="002737A6" w:rsidRPr="005C2253">
        <w:br/>
      </w:r>
      <w:r w:rsidR="002737A6" w:rsidRPr="005C2253">
        <w:br/>
      </w:r>
      <w:r w:rsidR="002737A6" w:rsidRPr="005C2253">
        <w:br/>
      </w:r>
      <w:r w:rsidR="002737A6" w:rsidRPr="005C2253">
        <w:br/>
      </w:r>
      <w:r w:rsidR="002737A6" w:rsidRPr="005C2253">
        <w:br/>
      </w:r>
      <w:r w:rsidR="002737A6" w:rsidRPr="005C2253">
        <w:br/>
      </w:r>
    </w:p>
    <w:p w14:paraId="55A25667" w14:textId="1BFF9EBC" w:rsidR="009A0D5E" w:rsidRPr="005C2253" w:rsidRDefault="00EE764E" w:rsidP="00D717E5">
      <w:pPr>
        <w:pStyle w:val="figuretitle"/>
      </w:pPr>
      <w:r w:rsidRPr="005C2253">
        <w:rPr>
          <w:rFonts w:hint="eastAsia"/>
        </w:rPr>
        <w:t>Figure</w:t>
      </w:r>
      <w:r w:rsidR="0084747E" w:rsidRPr="005C2253">
        <w:rPr>
          <w:rFonts w:hint="eastAsia"/>
        </w:rPr>
        <w:t xml:space="preserve"> </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2</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図</w:instrText>
      </w:r>
      <w:r w:rsidR="00464C30" w:rsidRPr="005C2253">
        <w:rPr>
          <w:rFonts w:hint="eastAsia"/>
        </w:rPr>
        <w:instrText xml:space="preserve"> \* ARABIC \s 1</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6B75F6" w:rsidRPr="005C2253">
        <w:rPr>
          <w:rFonts w:hint="eastAsia"/>
        </w:rPr>
        <w:t xml:space="preserve"> </w:t>
      </w:r>
      <w:r w:rsidR="009C66EA">
        <w:t xml:space="preserve"> Using Cgroup</w:t>
      </w:r>
      <w:r w:rsidR="006B75F6" w:rsidRPr="005C2253">
        <w:t xml:space="preserve"> to Group Applications</w:t>
      </w:r>
    </w:p>
    <w:p w14:paraId="4BF8C828" w14:textId="77777777" w:rsidR="009B7A33" w:rsidRPr="005C2253" w:rsidRDefault="009B7A33" w:rsidP="009B7A33"/>
    <w:p w14:paraId="55A25669" w14:textId="38794D31" w:rsidR="00F56DB8" w:rsidRPr="005C2253" w:rsidRDefault="009A0D5E" w:rsidP="002737A6">
      <w:pPr>
        <w:pStyle w:val="Heading1"/>
      </w:pPr>
      <w:r w:rsidRPr="005C2253">
        <w:br w:type="page"/>
      </w:r>
      <w:bookmarkStart w:id="110" w:name="_Toc475972852"/>
      <w:r w:rsidR="00212604" w:rsidRPr="005C2253">
        <w:rPr>
          <w:rFonts w:hint="eastAsia"/>
        </w:rPr>
        <w:lastRenderedPageBreak/>
        <w:t>Procedure for</w:t>
      </w:r>
      <w:r w:rsidR="00212604" w:rsidRPr="005C2253">
        <w:t xml:space="preserve"> Setting Cgroup</w:t>
      </w:r>
      <w:bookmarkEnd w:id="110"/>
    </w:p>
    <w:p w14:paraId="55A2566A" w14:textId="47847683" w:rsidR="00781CD6" w:rsidRPr="005C2253" w:rsidRDefault="006E3153" w:rsidP="002737A6">
      <w:pPr>
        <w:pStyle w:val="Heading2"/>
      </w:pPr>
      <w:bookmarkStart w:id="111" w:name="_Toc475972853"/>
      <w:r w:rsidRPr="005C2253">
        <w:t xml:space="preserve">Design </w:t>
      </w:r>
      <w:r w:rsidR="00212604" w:rsidRPr="005C2253">
        <w:rPr>
          <w:rFonts w:hint="eastAsia"/>
        </w:rPr>
        <w:t>Procedure for</w:t>
      </w:r>
      <w:r w:rsidR="009C66EA">
        <w:t xml:space="preserve"> Cgroup</w:t>
      </w:r>
      <w:r w:rsidR="00212604" w:rsidRPr="005C2253">
        <w:t xml:space="preserve"> in Outline</w:t>
      </w:r>
      <w:bookmarkEnd w:id="111"/>
    </w:p>
    <w:p w14:paraId="642FAC45" w14:textId="344C8000" w:rsidR="00212604" w:rsidRPr="005C2253" w:rsidRDefault="00212604" w:rsidP="004C01EB">
      <w:r w:rsidRPr="005C2253">
        <w:rPr>
          <w:rFonts w:hint="eastAsia"/>
        </w:rPr>
        <w:t>This subsection describes</w:t>
      </w:r>
      <w:r w:rsidR="005A7D7A" w:rsidRPr="005C2253">
        <w:t xml:space="preserve"> how to build </w:t>
      </w:r>
      <w:r w:rsidRPr="005C2253">
        <w:t xml:space="preserve">the system </w:t>
      </w:r>
      <w:r w:rsidRPr="005C2253">
        <w:rPr>
          <w:rFonts w:hint="eastAsia"/>
        </w:rPr>
        <w:t>described in section 2</w:t>
      </w:r>
      <w:r w:rsidRPr="005C2253">
        <w:t xml:space="preserve"> in a Yocto </w:t>
      </w:r>
      <w:r w:rsidR="005A7D7A" w:rsidRPr="005C2253">
        <w:t>environment from Renesas</w:t>
      </w:r>
      <w:r w:rsidRPr="005C2253">
        <w:rPr>
          <w:rFonts w:hint="eastAsia"/>
        </w:rPr>
        <w:t>.</w:t>
      </w:r>
    </w:p>
    <w:p w14:paraId="2385ABD8" w14:textId="77777777" w:rsidR="005A7D7A" w:rsidRPr="005C2253" w:rsidRDefault="005A7D7A" w:rsidP="004C01EB">
      <w:pPr>
        <w:pStyle w:val="Space"/>
      </w:pPr>
    </w:p>
    <w:p w14:paraId="65088771" w14:textId="425C38E1" w:rsidR="005A7D7A" w:rsidRPr="005C2253" w:rsidRDefault="006B75F6" w:rsidP="006B75F6">
      <w:pPr>
        <w:pStyle w:val="Level1ordered"/>
      </w:pPr>
      <w:r w:rsidRPr="005C2253">
        <w:t>1.</w:t>
      </w:r>
      <w:r w:rsidRPr="005C2253">
        <w:tab/>
      </w:r>
      <w:r w:rsidR="005A7D7A" w:rsidRPr="005C2253">
        <w:t xml:space="preserve">Preparation in Advance </w:t>
      </w:r>
      <w:r w:rsidR="006C74BE" w:rsidRPr="005C2253">
        <w:t>of</w:t>
      </w:r>
      <w:r w:rsidR="005A7D7A" w:rsidRPr="005C2253">
        <w:t xml:space="preserve"> </w:t>
      </w:r>
      <w:r w:rsidR="004B664B" w:rsidRPr="005C2253">
        <w:rPr>
          <w:rFonts w:hint="eastAsia"/>
        </w:rPr>
        <w:t xml:space="preserve">Using </w:t>
      </w:r>
      <w:r w:rsidR="009C66EA">
        <w:t>Cgroup</w:t>
      </w:r>
    </w:p>
    <w:p w14:paraId="367BBFF3" w14:textId="58D4D64A" w:rsidR="005A7D7A" w:rsidRPr="005C2253" w:rsidRDefault="004F507C" w:rsidP="00D0003F">
      <w:pPr>
        <w:pStyle w:val="Level1cont"/>
      </w:pPr>
      <w:r w:rsidRPr="005C2253">
        <w:rPr>
          <w:rFonts w:hint="eastAsia"/>
        </w:rPr>
        <w:t>The</w:t>
      </w:r>
      <w:r w:rsidR="006C74BE" w:rsidRPr="005C2253">
        <w:t xml:space="preserve"> cpuset filesystem </w:t>
      </w:r>
      <w:r w:rsidR="006E3153" w:rsidRPr="005C2253">
        <w:t>is not usable</w:t>
      </w:r>
      <w:r w:rsidR="006C74BE" w:rsidRPr="005C2253">
        <w:t xml:space="preserve"> by default in the Yocto environment from Renesas. Accordingly, the method of </w:t>
      </w:r>
      <w:r w:rsidR="006E3153" w:rsidRPr="005C2253">
        <w:t>mak</w:t>
      </w:r>
      <w:r w:rsidR="006C74BE" w:rsidRPr="005C2253">
        <w:t xml:space="preserve">ing </w:t>
      </w:r>
      <w:r w:rsidR="00713708" w:rsidRPr="005C2253">
        <w:t xml:space="preserve">the </w:t>
      </w:r>
      <w:r w:rsidR="006C74BE" w:rsidRPr="005C2253">
        <w:t xml:space="preserve">cpuset filesystem </w:t>
      </w:r>
      <w:r w:rsidR="006E3153" w:rsidRPr="005C2253">
        <w:t xml:space="preserve">usable </w:t>
      </w:r>
      <w:r w:rsidR="006C74BE" w:rsidRPr="005C2253">
        <w:t xml:space="preserve">is </w:t>
      </w:r>
      <w:r w:rsidR="00BE365C" w:rsidRPr="005C2253">
        <w:rPr>
          <w:rFonts w:hint="eastAsia"/>
        </w:rPr>
        <w:t xml:space="preserve">described </w:t>
      </w:r>
      <w:r w:rsidR="006C74BE" w:rsidRPr="005C2253">
        <w:t>in section 3.2.</w:t>
      </w:r>
    </w:p>
    <w:p w14:paraId="5C958AB7" w14:textId="1D5173D1" w:rsidR="006C74BE" w:rsidRPr="005C2253" w:rsidRDefault="006C74BE" w:rsidP="00D0003F">
      <w:pPr>
        <w:pStyle w:val="Level1ordered"/>
      </w:pPr>
      <w:r w:rsidRPr="005C2253">
        <w:rPr>
          <w:rFonts w:hint="eastAsia"/>
        </w:rPr>
        <w:t>2.</w:t>
      </w:r>
      <w:r w:rsidR="00D0003F" w:rsidRPr="005C2253">
        <w:tab/>
      </w:r>
      <w:r w:rsidRPr="005C2253">
        <w:rPr>
          <w:rFonts w:hint="eastAsia"/>
        </w:rPr>
        <w:t>Creating groups</w:t>
      </w:r>
    </w:p>
    <w:p w14:paraId="6FF77EB8" w14:textId="594007DF" w:rsidR="006C74BE" w:rsidRPr="005C2253" w:rsidRDefault="006E3153" w:rsidP="00D0003F">
      <w:pPr>
        <w:pStyle w:val="Level1cont"/>
      </w:pPr>
      <w:r w:rsidRPr="005C2253">
        <w:t>The method</w:t>
      </w:r>
      <w:r w:rsidR="009C66EA">
        <w:t xml:space="preserve"> of creating groups with cgroup</w:t>
      </w:r>
      <w:r w:rsidRPr="005C2253">
        <w:t xml:space="preserve"> is </w:t>
      </w:r>
      <w:r w:rsidR="00BE365C" w:rsidRPr="005C2253">
        <w:rPr>
          <w:rFonts w:hint="eastAsia"/>
        </w:rPr>
        <w:t xml:space="preserve">described </w:t>
      </w:r>
      <w:r w:rsidRPr="005C2253">
        <w:t xml:space="preserve">in </w:t>
      </w:r>
      <w:r w:rsidRPr="005C2253">
        <w:rPr>
          <w:rFonts w:hint="eastAsia"/>
        </w:rPr>
        <w:t>section 3</w:t>
      </w:r>
      <w:r w:rsidRPr="005C2253">
        <w:t>.</w:t>
      </w:r>
      <w:r w:rsidR="00FF5767" w:rsidRPr="005C2253">
        <w:t>3</w:t>
      </w:r>
      <w:r w:rsidRPr="005C2253">
        <w:t>. As the cpuset group* is automatically created at start-up,</w:t>
      </w:r>
      <w:r w:rsidR="00FF5767" w:rsidRPr="005C2253">
        <w:t xml:space="preserve"> </w:t>
      </w:r>
      <w:r w:rsidR="00BE365C" w:rsidRPr="005C2253">
        <w:rPr>
          <w:rFonts w:hint="eastAsia"/>
        </w:rPr>
        <w:t xml:space="preserve">this only covers </w:t>
      </w:r>
      <w:r w:rsidR="00FF5767" w:rsidRPr="005C2253">
        <w:t xml:space="preserve">how to create </w:t>
      </w:r>
      <w:r w:rsidR="00BE365C" w:rsidRPr="005C2253">
        <w:rPr>
          <w:rFonts w:hint="eastAsia"/>
        </w:rPr>
        <w:t xml:space="preserve">the </w:t>
      </w:r>
      <w:r w:rsidR="00FF5767" w:rsidRPr="005C2253">
        <w:t>big and little groups.</w:t>
      </w:r>
    </w:p>
    <w:p w14:paraId="55A25672" w14:textId="52440C73" w:rsidR="008C4420" w:rsidRPr="005C2253" w:rsidRDefault="00FF5767" w:rsidP="00D0003F">
      <w:pPr>
        <w:pStyle w:val="Level1ordered"/>
      </w:pPr>
      <w:r w:rsidRPr="005C2253">
        <w:rPr>
          <w:rFonts w:hint="eastAsia"/>
        </w:rPr>
        <w:t>3.</w:t>
      </w:r>
      <w:r w:rsidR="00D0003F" w:rsidRPr="005C2253">
        <w:tab/>
      </w:r>
      <w:r w:rsidRPr="005C2253">
        <w:t>A</w:t>
      </w:r>
      <w:r w:rsidR="00AA39E5" w:rsidRPr="005C2253">
        <w:t>ssign</w:t>
      </w:r>
      <w:r w:rsidRPr="005C2253">
        <w:rPr>
          <w:rFonts w:hint="eastAsia"/>
        </w:rPr>
        <w:t>ing Applications</w:t>
      </w:r>
    </w:p>
    <w:p w14:paraId="0D6A37A8" w14:textId="01727C48" w:rsidR="00FF5767" w:rsidRPr="005C2253" w:rsidRDefault="00FF5767" w:rsidP="00D0003F">
      <w:pPr>
        <w:pStyle w:val="Level1cont"/>
      </w:pPr>
      <w:r w:rsidRPr="005C2253">
        <w:t xml:space="preserve">The method of </w:t>
      </w:r>
      <w:r w:rsidR="00AA39E5" w:rsidRPr="005C2253">
        <w:t>assign</w:t>
      </w:r>
      <w:r w:rsidRPr="005C2253">
        <w:t xml:space="preserve">ing applications to the created groups is </w:t>
      </w:r>
      <w:r w:rsidR="00BE365C" w:rsidRPr="005C2253">
        <w:rPr>
          <w:rFonts w:hint="eastAsia"/>
        </w:rPr>
        <w:t xml:space="preserve">described </w:t>
      </w:r>
      <w:r w:rsidRPr="005C2253">
        <w:t xml:space="preserve">in </w:t>
      </w:r>
      <w:r w:rsidRPr="005C2253">
        <w:rPr>
          <w:rFonts w:hint="eastAsia"/>
        </w:rPr>
        <w:t>section 3</w:t>
      </w:r>
      <w:r w:rsidRPr="005C2253">
        <w:t>.4.</w:t>
      </w:r>
    </w:p>
    <w:p w14:paraId="55A25673" w14:textId="77777777" w:rsidR="008C4420" w:rsidRPr="004C01EB" w:rsidRDefault="008C4420" w:rsidP="004C01EB">
      <w:pPr>
        <w:pStyle w:val="listend"/>
      </w:pPr>
    </w:p>
    <w:p w14:paraId="1AA8D5FD" w14:textId="77777777" w:rsidR="00D0003F" w:rsidRPr="005C2253" w:rsidRDefault="00D0003F" w:rsidP="00996C68">
      <w:pPr>
        <w:pStyle w:val="Space"/>
        <w:rPr>
          <w:lang w:eastAsia="zh-TW"/>
        </w:rPr>
      </w:pPr>
    </w:p>
    <w:p w14:paraId="55A25675" w14:textId="7C27B71D" w:rsidR="0007298A" w:rsidRPr="005C2253" w:rsidRDefault="006E3153" w:rsidP="00CA52F1">
      <w:pPr>
        <w:pStyle w:val="notenumber"/>
      </w:pPr>
      <w:r w:rsidRPr="005C2253">
        <w:rPr>
          <w:rFonts w:hint="eastAsia"/>
        </w:rPr>
        <w:t>Note:</w:t>
      </w:r>
      <w:r w:rsidR="00D0003F" w:rsidRPr="005C2253">
        <w:tab/>
      </w:r>
      <w:r w:rsidRPr="005C2253">
        <w:rPr>
          <w:rFonts w:hint="eastAsia"/>
        </w:rPr>
        <w:t>*</w:t>
      </w:r>
      <w:r w:rsidR="00D0003F" w:rsidRPr="005C2253">
        <w:tab/>
      </w:r>
      <w:r w:rsidRPr="005C2253">
        <w:t xml:space="preserve">The </w:t>
      </w:r>
      <w:r w:rsidRPr="005C2253">
        <w:rPr>
          <w:rFonts w:hint="eastAsia"/>
        </w:rPr>
        <w:t>cpu</w:t>
      </w:r>
      <w:r w:rsidRPr="005C2253">
        <w:t>set group is here referred to as the root group.</w:t>
      </w:r>
    </w:p>
    <w:p w14:paraId="55A25676" w14:textId="087AE00A" w:rsidR="0007298A" w:rsidRPr="005C2253" w:rsidRDefault="00F24E1C" w:rsidP="00D0003F">
      <w:pPr>
        <w:pStyle w:val="Heading2"/>
      </w:pPr>
      <w:r w:rsidRPr="005C2253">
        <w:br w:type="page"/>
      </w:r>
      <w:bookmarkStart w:id="112" w:name="_Toc475972854"/>
      <w:r w:rsidR="00D0003F" w:rsidRPr="005C2253">
        <w:lastRenderedPageBreak/>
        <w:t>Preparation in Advance of Using Cgroup</w:t>
      </w:r>
      <w:bookmarkEnd w:id="112"/>
    </w:p>
    <w:p w14:paraId="4549D6EC" w14:textId="2C9A196F" w:rsidR="009F14EB" w:rsidRPr="005C2253" w:rsidRDefault="009F14EB" w:rsidP="00595A7B">
      <w:pPr>
        <w:ind w:left="616" w:hanging="616"/>
      </w:pPr>
      <w:r w:rsidRPr="005C2253">
        <w:rPr>
          <w:rFonts w:hint="eastAsia"/>
        </w:rPr>
        <w:t xml:space="preserve">Step 1: </w:t>
      </w:r>
      <w:r w:rsidRPr="005C2253">
        <w:t xml:space="preserve">Booting </w:t>
      </w:r>
      <w:r w:rsidR="0042012C" w:rsidRPr="005C2253">
        <w:rPr>
          <w:rFonts w:hint="eastAsia"/>
        </w:rPr>
        <w:t xml:space="preserve">up </w:t>
      </w:r>
      <w:r w:rsidRPr="005C2253">
        <w:t>the CA57</w:t>
      </w:r>
      <w:r w:rsidR="00BE365C" w:rsidRPr="005C2253">
        <w:rPr>
          <w:rFonts w:hint="eastAsia"/>
        </w:rPr>
        <w:t>s</w:t>
      </w:r>
      <w:r w:rsidRPr="005C2253">
        <w:t xml:space="preserve"> and CA53</w:t>
      </w:r>
      <w:r w:rsidR="00BE365C" w:rsidRPr="005C2253">
        <w:rPr>
          <w:rFonts w:hint="eastAsia"/>
        </w:rPr>
        <w:t>s</w:t>
      </w:r>
      <w:r w:rsidRPr="005C2253">
        <w:t xml:space="preserve"> at the same time</w:t>
      </w:r>
      <w:r w:rsidR="00D0003F" w:rsidRPr="005C2253">
        <w:br/>
      </w:r>
      <w:r w:rsidR="006506F0" w:rsidRPr="005C2253">
        <w:rPr>
          <w:rFonts w:hint="eastAsia"/>
        </w:rPr>
        <w:t>Re</w:t>
      </w:r>
      <w:r w:rsidR="00D43C13" w:rsidRPr="005C2253">
        <w:t>build</w:t>
      </w:r>
      <w:r w:rsidR="006506F0" w:rsidRPr="005C2253">
        <w:rPr>
          <w:rFonts w:hint="eastAsia"/>
        </w:rPr>
        <w:t xml:space="preserve"> the ARM trusted firmware so that </w:t>
      </w:r>
      <w:r w:rsidR="006506F0" w:rsidRPr="005C2253">
        <w:t>the CA57</w:t>
      </w:r>
      <w:r w:rsidR="006506F0" w:rsidRPr="005C2253">
        <w:rPr>
          <w:rFonts w:hint="eastAsia"/>
        </w:rPr>
        <w:t>s</w:t>
      </w:r>
      <w:r w:rsidR="006506F0" w:rsidRPr="005C2253">
        <w:t xml:space="preserve"> and CA53</w:t>
      </w:r>
      <w:r w:rsidR="006506F0" w:rsidRPr="005C2253">
        <w:rPr>
          <w:rFonts w:hint="eastAsia"/>
        </w:rPr>
        <w:t>s</w:t>
      </w:r>
      <w:r w:rsidR="006506F0" w:rsidRPr="005C2253">
        <w:t xml:space="preserve"> </w:t>
      </w:r>
      <w:r w:rsidR="006506F0" w:rsidRPr="005C2253">
        <w:rPr>
          <w:rFonts w:hint="eastAsia"/>
        </w:rPr>
        <w:t xml:space="preserve">are booted </w:t>
      </w:r>
      <w:r w:rsidR="0042012C" w:rsidRPr="005C2253">
        <w:rPr>
          <w:rFonts w:hint="eastAsia"/>
        </w:rPr>
        <w:t xml:space="preserve">up </w:t>
      </w:r>
      <w:r w:rsidR="006506F0" w:rsidRPr="005C2253">
        <w:t xml:space="preserve">at the same time </w:t>
      </w:r>
      <w:r w:rsidR="006506F0" w:rsidRPr="005C2253">
        <w:rPr>
          <w:rFonts w:hint="eastAsia"/>
        </w:rPr>
        <w:t>by</w:t>
      </w:r>
      <w:r w:rsidR="00D43C13" w:rsidRPr="005C2253">
        <w:t xml:space="preserve"> following the procedure in </w:t>
      </w:r>
      <w:r w:rsidR="00BE365C" w:rsidRPr="005C2253">
        <w:rPr>
          <w:rFonts w:hint="eastAsia"/>
        </w:rPr>
        <w:t>a</w:t>
      </w:r>
      <w:r w:rsidR="00BE365C" w:rsidRPr="005C2253">
        <w:t>ppendix</w:t>
      </w:r>
      <w:r w:rsidR="00BE365C" w:rsidRPr="005C2253">
        <w:rPr>
          <w:rFonts w:hint="eastAsia"/>
        </w:rPr>
        <w:t xml:space="preserve"> 1</w:t>
      </w:r>
      <w:r w:rsidR="00D43C13" w:rsidRPr="005C2253">
        <w:t>.</w:t>
      </w:r>
    </w:p>
    <w:p w14:paraId="3204D27E" w14:textId="77777777" w:rsidR="00F169EF" w:rsidRDefault="00D43C13" w:rsidP="00F169EF">
      <w:pPr>
        <w:spacing w:after="0"/>
        <w:ind w:left="618" w:hanging="618"/>
      </w:pPr>
      <w:r w:rsidRPr="005C2253">
        <w:rPr>
          <w:rFonts w:hint="eastAsia"/>
        </w:rPr>
        <w:t xml:space="preserve">Step 2: Enabling </w:t>
      </w:r>
      <w:r w:rsidR="00713708" w:rsidRPr="005C2253">
        <w:t>the cpuset filesystem</w:t>
      </w:r>
      <w:r w:rsidR="00D0003F" w:rsidRPr="005C2253">
        <w:br/>
      </w:r>
      <w:r w:rsidR="00EA2AED" w:rsidRPr="005C2253">
        <w:t xml:space="preserve">To use the cpuset filesystem, </w:t>
      </w:r>
      <w:r w:rsidR="005F0219" w:rsidRPr="005C2253">
        <w:rPr>
          <w:rFonts w:hint="eastAsia"/>
        </w:rPr>
        <w:t>re</w:t>
      </w:r>
      <w:r w:rsidR="00EA2AED" w:rsidRPr="005C2253">
        <w:t xml:space="preserve">build the Linux kernel </w:t>
      </w:r>
      <w:r w:rsidR="005F0219" w:rsidRPr="005C2253">
        <w:rPr>
          <w:rFonts w:hint="eastAsia"/>
        </w:rPr>
        <w:t xml:space="preserve">with the </w:t>
      </w:r>
      <w:r w:rsidR="00EA2AED" w:rsidRPr="005C2253">
        <w:t>configuration item CONFIG_CPUSETS (disabled by default) enabled.</w:t>
      </w:r>
      <w:r w:rsidR="00D0003F" w:rsidRPr="005C2253">
        <w:br/>
      </w:r>
      <w:r w:rsidR="00EA2AED" w:rsidRPr="005C2253">
        <w:t>For details on how to build</w:t>
      </w:r>
      <w:r w:rsidR="005F0219" w:rsidRPr="005C2253">
        <w:rPr>
          <w:rFonts w:hint="eastAsia"/>
        </w:rPr>
        <w:t xml:space="preserve"> the kernel</w:t>
      </w:r>
      <w:r w:rsidR="00EA2AED" w:rsidRPr="005C2253">
        <w:t>, refer to</w:t>
      </w:r>
      <w:r w:rsidR="00547CCA" w:rsidRPr="005C2253">
        <w:t xml:space="preserve"> </w:t>
      </w:r>
      <w:r w:rsidR="005F0219" w:rsidRPr="005C2253">
        <w:rPr>
          <w:bCs/>
        </w:rPr>
        <w:t>the following URL</w:t>
      </w:r>
      <w:r w:rsidR="005F0219" w:rsidRPr="005C2253">
        <w:t xml:space="preserve"> </w:t>
      </w:r>
      <w:r w:rsidR="005F0219" w:rsidRPr="005C2253">
        <w:rPr>
          <w:rFonts w:hint="eastAsia"/>
        </w:rPr>
        <w:t xml:space="preserve">on </w:t>
      </w:r>
      <w:r w:rsidR="00547CCA" w:rsidRPr="005C2253">
        <w:t xml:space="preserve">the </w:t>
      </w:r>
      <w:r w:rsidR="005F0219" w:rsidRPr="005C2253">
        <w:t xml:space="preserve">official </w:t>
      </w:r>
      <w:r w:rsidR="00547CCA" w:rsidRPr="005C2253">
        <w:t xml:space="preserve">Yocto </w:t>
      </w:r>
      <w:r w:rsidR="005F0219" w:rsidRPr="005C2253">
        <w:rPr>
          <w:rFonts w:hint="eastAsia"/>
        </w:rPr>
        <w:t>site</w:t>
      </w:r>
      <w:r w:rsidR="00547CCA" w:rsidRPr="005C2253">
        <w:rPr>
          <w:bCs/>
        </w:rPr>
        <w:t>.</w:t>
      </w:r>
    </w:p>
    <w:p w14:paraId="55A2567A" w14:textId="7E0BEF81" w:rsidR="0007298A" w:rsidRPr="005C2253" w:rsidRDefault="0007298A" w:rsidP="00F169EF">
      <w:pPr>
        <w:spacing w:after="0"/>
        <w:ind w:firstLine="601"/>
      </w:pPr>
      <w:r w:rsidRPr="005C2253">
        <w:rPr>
          <w:rFonts w:hint="eastAsia"/>
        </w:rPr>
        <w:t>http://www.yoctoproject.org/docs/2.0.2/dev-manual/dev-manual.html#using-menuconfig</w:t>
      </w:r>
    </w:p>
    <w:p w14:paraId="55A2567B" w14:textId="77777777" w:rsidR="0007298A" w:rsidRPr="005C2253" w:rsidRDefault="0007298A" w:rsidP="00D0003F">
      <w:pPr>
        <w:pStyle w:val="Level2cont"/>
      </w:pPr>
      <w:r w:rsidRPr="005C2253">
        <w:rPr>
          <w:rFonts w:hint="eastAsia"/>
        </w:rPr>
        <w:tab/>
      </w:r>
      <w:r w:rsidRPr="005C2253">
        <w:rPr>
          <w:rFonts w:hint="eastAsia"/>
        </w:rPr>
        <w:tab/>
      </w:r>
      <w:r w:rsidRPr="005C2253">
        <w:rPr>
          <w:rFonts w:hint="eastAsia"/>
        </w:rPr>
        <w:t>→</w:t>
      </w:r>
      <w:r w:rsidRPr="005C2253">
        <w:rPr>
          <w:rFonts w:hint="eastAsia"/>
        </w:rPr>
        <w:t xml:space="preserve"> General setup</w:t>
      </w:r>
    </w:p>
    <w:p w14:paraId="55A2567C" w14:textId="77777777" w:rsidR="0007298A" w:rsidRPr="005C2253" w:rsidRDefault="0007298A" w:rsidP="00D0003F">
      <w:pPr>
        <w:pStyle w:val="Level2cont"/>
      </w:pPr>
      <w:r w:rsidRPr="005C2253">
        <w:rPr>
          <w:rFonts w:hint="eastAsia"/>
        </w:rPr>
        <w:tab/>
      </w:r>
      <w:r w:rsidRPr="005C2253">
        <w:rPr>
          <w:rFonts w:hint="eastAsia"/>
        </w:rPr>
        <w:tab/>
      </w:r>
      <w:r w:rsidRPr="005C2253">
        <w:rPr>
          <w:rFonts w:hint="eastAsia"/>
        </w:rPr>
        <w:tab/>
      </w:r>
      <w:r w:rsidRPr="005C2253">
        <w:rPr>
          <w:rFonts w:hint="eastAsia"/>
        </w:rPr>
        <w:t>→</w:t>
      </w:r>
      <w:r w:rsidRPr="005C2253">
        <w:rPr>
          <w:rFonts w:hint="eastAsia"/>
        </w:rPr>
        <w:t xml:space="preserve"> [*] Control Group support</w:t>
      </w:r>
    </w:p>
    <w:p w14:paraId="55A2567D" w14:textId="62CB8CC6" w:rsidR="0007298A" w:rsidRPr="005C2253" w:rsidRDefault="00D0003F" w:rsidP="00D0003F">
      <w:pPr>
        <w:pStyle w:val="Level3cont"/>
      </w:pPr>
      <w:r w:rsidRPr="005C2253">
        <w:tab/>
      </w:r>
      <w:r w:rsidRPr="005C2253">
        <w:tab/>
      </w:r>
      <w:r w:rsidRPr="005C2253">
        <w:tab/>
      </w:r>
      <w:r w:rsidR="0007298A" w:rsidRPr="005C2253">
        <w:rPr>
          <w:rFonts w:hint="eastAsia"/>
        </w:rPr>
        <w:t>→</w:t>
      </w:r>
      <w:r w:rsidRPr="005C2253">
        <w:rPr>
          <w:rFonts w:hint="eastAsia"/>
        </w:rPr>
        <w:t xml:space="preserve"> [*] Cpuset controller</w:t>
      </w:r>
    </w:p>
    <w:p w14:paraId="55A2567E" w14:textId="0AD5E413" w:rsidR="00AF136D" w:rsidRPr="005C2253" w:rsidRDefault="00547CCA" w:rsidP="00F169EF">
      <w:pPr>
        <w:ind w:firstLine="602"/>
      </w:pPr>
      <w:r w:rsidRPr="005C2253">
        <w:rPr>
          <w:rFonts w:hint="eastAsia"/>
        </w:rPr>
        <w:t xml:space="preserve">After </w:t>
      </w:r>
      <w:r w:rsidRPr="005C2253">
        <w:t>start</w:t>
      </w:r>
      <w:r w:rsidR="005F0219" w:rsidRPr="005C2253">
        <w:rPr>
          <w:rFonts w:hint="eastAsia"/>
        </w:rPr>
        <w:t xml:space="preserve">ing </w:t>
      </w:r>
      <w:r w:rsidRPr="005C2253">
        <w:t>up</w:t>
      </w:r>
      <w:r w:rsidRPr="005C2253">
        <w:rPr>
          <w:rFonts w:hint="eastAsia"/>
        </w:rPr>
        <w:t xml:space="preserve"> </w:t>
      </w:r>
      <w:r w:rsidRPr="005C2253">
        <w:t xml:space="preserve">the board, confirm </w:t>
      </w:r>
      <w:r w:rsidR="005F0219" w:rsidRPr="005C2253">
        <w:rPr>
          <w:rFonts w:hint="eastAsia"/>
        </w:rPr>
        <w:t xml:space="preserve">that </w:t>
      </w:r>
      <w:r w:rsidRPr="005C2253">
        <w:t xml:space="preserve">the </w:t>
      </w:r>
      <w:r w:rsidRPr="005C2253">
        <w:rPr>
          <w:rFonts w:hint="eastAsia"/>
        </w:rPr>
        <w:t>/sys/fs/cgroup/cpuset</w:t>
      </w:r>
      <w:r w:rsidRPr="005C2253">
        <w:t xml:space="preserve"> </w:t>
      </w:r>
      <w:r w:rsidR="00614FF2" w:rsidRPr="005C2253">
        <w:t xml:space="preserve">directory </w:t>
      </w:r>
      <w:r w:rsidRPr="005C2253">
        <w:t>has been created.</w:t>
      </w:r>
    </w:p>
    <w:p w14:paraId="55A2567F" w14:textId="77777777" w:rsidR="0007298A" w:rsidRPr="005C2253" w:rsidRDefault="0007298A" w:rsidP="0007298A">
      <w:pPr>
        <w:pStyle w:val="Space"/>
      </w:pPr>
    </w:p>
    <w:p w14:paraId="55A25680" w14:textId="596E03BB" w:rsidR="0007298A" w:rsidRPr="004C01EB" w:rsidRDefault="00F24E1C" w:rsidP="004C01EB">
      <w:pPr>
        <w:pStyle w:val="Heading2"/>
      </w:pPr>
      <w:r w:rsidRPr="005C2253">
        <w:br w:type="page"/>
      </w:r>
      <w:bookmarkStart w:id="113" w:name="_Toc475972855"/>
      <w:r w:rsidR="00545D4B" w:rsidRPr="004C01EB">
        <w:rPr>
          <w:rFonts w:hint="eastAsia"/>
        </w:rPr>
        <w:lastRenderedPageBreak/>
        <w:t xml:space="preserve">Creating </w:t>
      </w:r>
      <w:r w:rsidR="00545D4B" w:rsidRPr="004C01EB">
        <w:t>G</w:t>
      </w:r>
      <w:r w:rsidR="00545D4B" w:rsidRPr="004C01EB">
        <w:rPr>
          <w:rFonts w:hint="eastAsia"/>
        </w:rPr>
        <w:t>roups</w:t>
      </w:r>
      <w:bookmarkEnd w:id="113"/>
    </w:p>
    <w:p w14:paraId="597C891F" w14:textId="76428BC2" w:rsidR="009A0A9F" w:rsidRPr="005C2253" w:rsidRDefault="00545D4B" w:rsidP="00D0003F">
      <w:pPr>
        <w:ind w:left="644" w:hanging="616"/>
      </w:pPr>
      <w:r w:rsidRPr="005C2253">
        <w:rPr>
          <w:rFonts w:hint="eastAsia"/>
        </w:rPr>
        <w:t>Step 1:</w:t>
      </w:r>
      <w:r w:rsidRPr="005C2253">
        <w:t xml:space="preserve"> </w:t>
      </w:r>
      <w:r w:rsidR="009A0A9F" w:rsidRPr="005C2253">
        <w:rPr>
          <w:rFonts w:hint="eastAsia"/>
        </w:rPr>
        <w:t>Confirming the CPU</w:t>
      </w:r>
      <w:r w:rsidR="004C0580" w:rsidRPr="005C2253">
        <w:t>s</w:t>
      </w:r>
      <w:r w:rsidR="0042012C" w:rsidRPr="005C2253">
        <w:t xml:space="preserve"> </w:t>
      </w:r>
      <w:r w:rsidR="0042012C" w:rsidRPr="005C2253">
        <w:rPr>
          <w:rFonts w:hint="eastAsia"/>
        </w:rPr>
        <w:t xml:space="preserve">that have been </w:t>
      </w:r>
      <w:r w:rsidR="0042012C" w:rsidRPr="005C2253">
        <w:t>booted</w:t>
      </w:r>
      <w:r w:rsidR="0042012C" w:rsidRPr="005C2253">
        <w:rPr>
          <w:rFonts w:hint="eastAsia"/>
        </w:rPr>
        <w:t xml:space="preserve"> up</w:t>
      </w:r>
      <w:r w:rsidR="00D0003F" w:rsidRPr="005C2253">
        <w:br/>
      </w:r>
      <w:r w:rsidR="009A0A9F" w:rsidRPr="005C2253">
        <w:t>Execute the following command to con</w:t>
      </w:r>
      <w:r w:rsidR="00442B69" w:rsidRPr="005C2253">
        <w:t>firm the CPU number and type (CA57 or CA53).</w:t>
      </w:r>
      <w:r w:rsidR="004E10C5" w:rsidRPr="005C2253">
        <w:rPr>
          <w:noProof/>
        </w:rPr>
        <mc:AlternateContent>
          <mc:Choice Requires="wps">
            <w:drawing>
              <wp:anchor distT="45720" distB="45720" distL="114300" distR="114300" simplePos="0" relativeHeight="251576320" behindDoc="0" locked="0" layoutInCell="1" allowOverlap="1" wp14:anchorId="55A257EB" wp14:editId="4DED7AF6">
                <wp:simplePos x="0" y="0"/>
                <wp:positionH relativeFrom="margin">
                  <wp:posOffset>6985</wp:posOffset>
                </wp:positionH>
                <wp:positionV relativeFrom="paragraph">
                  <wp:posOffset>395605</wp:posOffset>
                </wp:positionV>
                <wp:extent cx="6096000" cy="562610"/>
                <wp:effectExtent l="0" t="0" r="0" b="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14:paraId="55A25867" w14:textId="77777777" w:rsidR="00B22CED" w:rsidRDefault="00B22CED" w:rsidP="0007298A">
                            <w:pPr>
                              <w:pStyle w:val="code"/>
                            </w:pPr>
                            <w:r>
                              <w:t># cat /proc/cpuinfo</w:t>
                            </w:r>
                          </w:p>
                          <w:p w14:paraId="55A25868" w14:textId="09EB0819" w:rsidR="00B22CED" w:rsidRPr="003524ED" w:rsidRDefault="00B22CED" w:rsidP="00595A7B">
                            <w:pPr>
                              <w:pStyle w:val="code"/>
                            </w:pPr>
                            <w:r>
                              <w:t>/* The types of CPU can be confirmed from the CPU part in the result of execution as follows. CA57 -&gt; 0xd07 and CA53 -&gt; 0xd03. */</w:t>
                            </w:r>
                          </w:p>
                          <w:p w14:paraId="55A25869"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EB" id="テキスト ボックス 2" o:spid="_x0000_s1104" type="#_x0000_t202" style="position:absolute;left:0;text-align:left;margin-left:.55pt;margin-top:31.15pt;width:480pt;height:44.3pt;z-index:25157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" fillcolor="#d9d9d9" stroked="f">
                <v:textbox style="mso-fit-shape-to-text:t">
                  <w:txbxContent>
                    <w:p w14:paraId="55A25867" w14:textId="77777777" w:rsidR="00B22CED" w:rsidRDefault="00B22CED" w:rsidP="0007298A">
                      <w:pPr>
                        <w:pStyle w:val="code"/>
                      </w:pPr>
                      <w:r>
                        <w:t># cat /proc/</w:t>
                      </w:r>
                      <w:proofErr w:type="spellStart"/>
                      <w:r>
                        <w:t>cpuinfo</w:t>
                      </w:r>
                      <w:proofErr w:type="spellEnd"/>
                    </w:p>
                    <w:p w14:paraId="55A25868" w14:textId="09EB0819" w:rsidR="00B22CED" w:rsidRPr="003524ED" w:rsidRDefault="00B22CED" w:rsidP="00595A7B">
                      <w:pPr>
                        <w:pStyle w:val="code"/>
                      </w:pPr>
                      <w:r>
                        <w:t>/* The types of CPU can be confirmed from the CPU part in the result of execution as follows. CA57 -&gt; 0xd07 and CA53 -&gt; 0xd03. */</w:t>
                      </w:r>
                    </w:p>
                    <w:p w14:paraId="55A25869" w14:textId="77777777" w:rsidR="00B22CED" w:rsidRPr="003524ED" w:rsidRDefault="00B22CED" w:rsidP="0007298A">
                      <w:pPr>
                        <w:pStyle w:val="codeend"/>
                      </w:pPr>
                    </w:p>
                  </w:txbxContent>
                </v:textbox>
                <w10:wrap type="square" anchorx="margin"/>
              </v:shape>
            </w:pict>
          </mc:Fallback>
        </mc:AlternateContent>
      </w:r>
    </w:p>
    <w:p w14:paraId="41B9472C" w14:textId="0D9E4DFF" w:rsidR="009A0A9F" w:rsidRPr="005C2253" w:rsidRDefault="009A0A9F" w:rsidP="00595A7B">
      <w:pPr>
        <w:pStyle w:val="Space"/>
        <w:rPr>
          <w:lang w:eastAsia="zh-TW"/>
        </w:rPr>
      </w:pPr>
    </w:p>
    <w:p w14:paraId="729F9590" w14:textId="3E752A68" w:rsidR="00442B69" w:rsidRPr="005C2253" w:rsidRDefault="00595A7B" w:rsidP="00595A7B">
      <w:pPr>
        <w:ind w:left="644" w:hanging="616"/>
      </w:pPr>
      <w:r w:rsidRPr="005C2253">
        <w:rPr>
          <w:noProof/>
        </w:rPr>
        <mc:AlternateContent>
          <mc:Choice Requires="wps">
            <w:drawing>
              <wp:anchor distT="45720" distB="45720" distL="114300" distR="114300" simplePos="0" relativeHeight="251577344" behindDoc="0" locked="0" layoutInCell="1" allowOverlap="1" wp14:anchorId="55A257EC" wp14:editId="640C7B92">
                <wp:simplePos x="0" y="0"/>
                <wp:positionH relativeFrom="margin">
                  <wp:posOffset>6985</wp:posOffset>
                </wp:positionH>
                <wp:positionV relativeFrom="paragraph">
                  <wp:posOffset>504825</wp:posOffset>
                </wp:positionV>
                <wp:extent cx="6096000" cy="548640"/>
                <wp:effectExtent l="0" t="0" r="0" b="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55A2586A" w14:textId="77777777" w:rsidR="00B22CED" w:rsidRDefault="00B22CED" w:rsidP="0007298A">
                            <w:pPr>
                              <w:pStyle w:val="code"/>
                            </w:pPr>
                            <w:r w:rsidRPr="0007298A">
                              <w:t># mkdir /sys/fs/cgroup/cpuset/big</w:t>
                            </w:r>
                          </w:p>
                          <w:p w14:paraId="55A2586B" w14:textId="77777777" w:rsidR="00B22CED" w:rsidRPr="003524ED" w:rsidRDefault="00B22CED" w:rsidP="0007298A">
                            <w:pPr>
                              <w:pStyle w:val="code"/>
                            </w:pPr>
                            <w:r w:rsidRPr="0007298A">
                              <w:t># mkdir /sys/fs/cgroup/cpuset/little</w:t>
                            </w:r>
                          </w:p>
                          <w:p w14:paraId="55A2586C"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EC" id="_x0000_s1105" type="#_x0000_t202" style="position:absolute;left:0;text-align:left;margin-left:.55pt;margin-top:39.75pt;width:480pt;height:43.2pt;z-index:251577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" fillcolor="#d9d9d9" stroked="f">
                <v:textbox style="mso-fit-shape-to-text:t">
                  <w:txbxContent>
                    <w:p w14:paraId="55A2586A" w14:textId="77777777" w:rsidR="00B22CED" w:rsidRDefault="00B22CED" w:rsidP="0007298A">
                      <w:pPr>
                        <w:pStyle w:val="code"/>
                      </w:pPr>
                      <w:r w:rsidRPr="0007298A">
                        <w:t xml:space="preserve"># </w:t>
                      </w:r>
                      <w:proofErr w:type="spellStart"/>
                      <w:r w:rsidRPr="0007298A">
                        <w:t>mkdir</w:t>
                      </w:r>
                      <w:proofErr w:type="spellEnd"/>
                      <w:r w:rsidRPr="0007298A">
                        <w:t xml:space="preserve"> /sys/fs/</w:t>
                      </w:r>
                      <w:proofErr w:type="spellStart"/>
                      <w:r w:rsidRPr="0007298A">
                        <w:t>cgroup</w:t>
                      </w:r>
                      <w:proofErr w:type="spellEnd"/>
                      <w:r w:rsidRPr="0007298A">
                        <w:t>/</w:t>
                      </w:r>
                      <w:proofErr w:type="spellStart"/>
                      <w:r w:rsidRPr="0007298A">
                        <w:t>cpuset</w:t>
                      </w:r>
                      <w:proofErr w:type="spellEnd"/>
                      <w:r w:rsidRPr="0007298A">
                        <w:t>/big</w:t>
                      </w:r>
                    </w:p>
                    <w:p w14:paraId="55A2586B" w14:textId="77777777" w:rsidR="00B22CED" w:rsidRPr="003524ED" w:rsidRDefault="00B22CED" w:rsidP="0007298A">
                      <w:pPr>
                        <w:pStyle w:val="code"/>
                      </w:pPr>
                      <w:r w:rsidRPr="0007298A">
                        <w:t xml:space="preserve"># </w:t>
                      </w:r>
                      <w:proofErr w:type="spellStart"/>
                      <w:r w:rsidRPr="0007298A">
                        <w:t>mkdir</w:t>
                      </w:r>
                      <w:proofErr w:type="spellEnd"/>
                      <w:r w:rsidRPr="0007298A">
                        <w:t xml:space="preserve"> /sys/fs/</w:t>
                      </w:r>
                      <w:proofErr w:type="spellStart"/>
                      <w:r w:rsidRPr="0007298A">
                        <w:t>cgroup</w:t>
                      </w:r>
                      <w:proofErr w:type="spellEnd"/>
                      <w:r w:rsidRPr="0007298A">
                        <w:t>/</w:t>
                      </w:r>
                      <w:proofErr w:type="spellStart"/>
                      <w:r w:rsidRPr="0007298A">
                        <w:t>cpuset</w:t>
                      </w:r>
                      <w:proofErr w:type="spellEnd"/>
                      <w:r w:rsidRPr="0007298A">
                        <w:t>/little</w:t>
                      </w:r>
                    </w:p>
                    <w:p w14:paraId="55A2586C" w14:textId="77777777" w:rsidR="00B22CED" w:rsidRPr="003524ED" w:rsidRDefault="00B22CED" w:rsidP="0007298A">
                      <w:pPr>
                        <w:pStyle w:val="codeend"/>
                      </w:pPr>
                    </w:p>
                  </w:txbxContent>
                </v:textbox>
                <w10:wrap type="square" anchorx="margin"/>
              </v:shape>
            </w:pict>
          </mc:Fallback>
        </mc:AlternateContent>
      </w:r>
      <w:r w:rsidR="00C87980" w:rsidRPr="005C2253">
        <w:rPr>
          <w:rFonts w:hint="eastAsia"/>
        </w:rPr>
        <w:t>Step 2:</w:t>
      </w:r>
      <w:r w:rsidR="00C87980" w:rsidRPr="005C2253">
        <w:t xml:space="preserve"> </w:t>
      </w:r>
      <w:r w:rsidR="00442B69" w:rsidRPr="005C2253">
        <w:rPr>
          <w:rFonts w:hint="eastAsia"/>
        </w:rPr>
        <w:t xml:space="preserve">Creating </w:t>
      </w:r>
      <w:r w:rsidR="005F0219" w:rsidRPr="005C2253">
        <w:rPr>
          <w:rFonts w:hint="eastAsia"/>
        </w:rPr>
        <w:t xml:space="preserve">the </w:t>
      </w:r>
      <w:r w:rsidR="00442B69" w:rsidRPr="005C2253">
        <w:rPr>
          <w:rFonts w:hint="eastAsia"/>
        </w:rPr>
        <w:t>big and little groups</w:t>
      </w:r>
      <w:r w:rsidRPr="005C2253">
        <w:br/>
      </w:r>
      <w:r w:rsidR="00500589" w:rsidRPr="005C2253">
        <w:t xml:space="preserve">Execute the following commands to create </w:t>
      </w:r>
      <w:r w:rsidR="005F0219" w:rsidRPr="005C2253">
        <w:rPr>
          <w:rFonts w:hint="eastAsia"/>
        </w:rPr>
        <w:t xml:space="preserve">the </w:t>
      </w:r>
      <w:r w:rsidR="00500589" w:rsidRPr="005C2253">
        <w:t>big and little groups. As the cpuset group has automatically been created, you do not have to newly create it.</w:t>
      </w:r>
    </w:p>
    <w:p w14:paraId="55A25686" w14:textId="1683FD16" w:rsidR="0007298A" w:rsidRPr="005C2253" w:rsidRDefault="0007298A" w:rsidP="00595A7B">
      <w:pPr>
        <w:pStyle w:val="Space"/>
      </w:pPr>
    </w:p>
    <w:p w14:paraId="3266EBF8" w14:textId="0AC5096D" w:rsidR="00500589" w:rsidRPr="005C2253" w:rsidRDefault="00595A7B" w:rsidP="00595A7B">
      <w:pPr>
        <w:ind w:left="644" w:hanging="616"/>
      </w:pPr>
      <w:r w:rsidRPr="005C2253">
        <w:rPr>
          <w:noProof/>
        </w:rPr>
        <mc:AlternateContent>
          <mc:Choice Requires="wps">
            <w:drawing>
              <wp:anchor distT="45720" distB="45720" distL="114300" distR="114300" simplePos="0" relativeHeight="251578368" behindDoc="0" locked="0" layoutInCell="1" allowOverlap="1" wp14:anchorId="55A257ED" wp14:editId="1BD5618F">
                <wp:simplePos x="0" y="0"/>
                <wp:positionH relativeFrom="margin">
                  <wp:posOffset>6985</wp:posOffset>
                </wp:positionH>
                <wp:positionV relativeFrom="paragraph">
                  <wp:posOffset>538480</wp:posOffset>
                </wp:positionV>
                <wp:extent cx="6096000" cy="548640"/>
                <wp:effectExtent l="0" t="0" r="0" b="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55A2586D" w14:textId="77777777" w:rsidR="00B22CED" w:rsidRDefault="00B22CED" w:rsidP="0007298A">
                            <w:pPr>
                              <w:pStyle w:val="code"/>
                            </w:pPr>
                            <w:r w:rsidRPr="0007298A">
                              <w:t># echo 0 &gt; /sys/fs/cgroup/cpuset/big/cpuset.mems</w:t>
                            </w:r>
                          </w:p>
                          <w:p w14:paraId="55A2586E" w14:textId="77777777" w:rsidR="00B22CED" w:rsidRPr="003524ED" w:rsidRDefault="00B22CED" w:rsidP="0007298A">
                            <w:pPr>
                              <w:pStyle w:val="code"/>
                            </w:pPr>
                            <w:r w:rsidRPr="0007298A">
                              <w:t># echo 0 &gt; /sys/fs/cgroup/cpuset/little/cpuset.mems</w:t>
                            </w:r>
                          </w:p>
                          <w:p w14:paraId="55A2586F"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ED" id="_x0000_s1106" type="#_x0000_t202" style="position:absolute;left:0;text-align:left;margin-left:.55pt;margin-top:42.4pt;width:480pt;height:43.2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" fillcolor="#d9d9d9" stroked="f">
                <v:textbox style="mso-fit-shape-to-text:t">
                  <w:txbxContent>
                    <w:p w14:paraId="55A2586D" w14:textId="77777777" w:rsidR="00B22CED" w:rsidRDefault="00B22CED" w:rsidP="0007298A">
                      <w:pPr>
                        <w:pStyle w:val="code"/>
                      </w:pPr>
                      <w:r w:rsidRPr="0007298A">
                        <w:t># echo 0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cpuset.mems</w:t>
                      </w:r>
                      <w:proofErr w:type="spellEnd"/>
                    </w:p>
                    <w:p w14:paraId="55A2586E" w14:textId="77777777" w:rsidR="00B22CED" w:rsidRPr="003524ED" w:rsidRDefault="00B22CED" w:rsidP="0007298A">
                      <w:pPr>
                        <w:pStyle w:val="code"/>
                      </w:pPr>
                      <w:r w:rsidRPr="0007298A">
                        <w:t># echo 0 &gt; /sys/fs/</w:t>
                      </w:r>
                      <w:proofErr w:type="spellStart"/>
                      <w:r w:rsidRPr="0007298A">
                        <w:t>cgroup</w:t>
                      </w:r>
                      <w:proofErr w:type="spellEnd"/>
                      <w:r w:rsidRPr="0007298A">
                        <w:t>/</w:t>
                      </w:r>
                      <w:proofErr w:type="spellStart"/>
                      <w:r w:rsidRPr="0007298A">
                        <w:t>cpuset</w:t>
                      </w:r>
                      <w:proofErr w:type="spellEnd"/>
                      <w:r w:rsidRPr="0007298A">
                        <w:t>/little/</w:t>
                      </w:r>
                      <w:proofErr w:type="spellStart"/>
                      <w:r w:rsidRPr="0007298A">
                        <w:t>cpuset.mems</w:t>
                      </w:r>
                      <w:proofErr w:type="spellEnd"/>
                    </w:p>
                    <w:p w14:paraId="55A2586F" w14:textId="77777777" w:rsidR="00B22CED" w:rsidRPr="003524ED" w:rsidRDefault="00B22CED" w:rsidP="0007298A">
                      <w:pPr>
                        <w:pStyle w:val="codeend"/>
                      </w:pPr>
                    </w:p>
                  </w:txbxContent>
                </v:textbox>
                <w10:wrap type="square" anchorx="margin"/>
              </v:shape>
            </w:pict>
          </mc:Fallback>
        </mc:AlternateContent>
      </w:r>
      <w:r w:rsidR="00C87980" w:rsidRPr="005C2253">
        <w:rPr>
          <w:rFonts w:hint="eastAsia"/>
        </w:rPr>
        <w:t>Step 3:</w:t>
      </w:r>
      <w:r w:rsidR="00C87980" w:rsidRPr="005C2253">
        <w:t xml:space="preserve"> </w:t>
      </w:r>
      <w:r w:rsidR="00500589" w:rsidRPr="005C2253">
        <w:rPr>
          <w:rFonts w:hint="eastAsia"/>
        </w:rPr>
        <w:t>Setting the memory node</w:t>
      </w:r>
      <w:r w:rsidRPr="005C2253">
        <w:br/>
      </w:r>
      <w:r w:rsidR="00500589" w:rsidRPr="005C2253">
        <w:rPr>
          <w:rFonts w:hint="eastAsia"/>
        </w:rPr>
        <w:t xml:space="preserve">The memory node is a parameter for use in setting the assignment of memory </w:t>
      </w:r>
      <w:r w:rsidR="00B67A31" w:rsidRPr="005C2253">
        <w:rPr>
          <w:rFonts w:hint="eastAsia"/>
        </w:rPr>
        <w:t xml:space="preserve">to the </w:t>
      </w:r>
      <w:r w:rsidR="009C66EA">
        <w:rPr>
          <w:rFonts w:hint="eastAsia"/>
        </w:rPr>
        <w:t>cgroup</w:t>
      </w:r>
      <w:r w:rsidR="00500589" w:rsidRPr="005C2253">
        <w:rPr>
          <w:rFonts w:hint="eastAsia"/>
        </w:rPr>
        <w:t xml:space="preserve">. </w:t>
      </w:r>
      <w:r w:rsidR="00500589" w:rsidRPr="005C2253">
        <w:t xml:space="preserve">If you do not </w:t>
      </w:r>
      <w:r w:rsidR="00B67A31" w:rsidRPr="005C2253">
        <w:rPr>
          <w:rFonts w:hint="eastAsia"/>
        </w:rPr>
        <w:t xml:space="preserve">wish to </w:t>
      </w:r>
      <w:r w:rsidR="00500589" w:rsidRPr="005C2253">
        <w:t xml:space="preserve">specify </w:t>
      </w:r>
      <w:r w:rsidR="00500589" w:rsidRPr="005C2253">
        <w:rPr>
          <w:rFonts w:hint="eastAsia"/>
        </w:rPr>
        <w:t>the assignment of memory</w:t>
      </w:r>
      <w:r w:rsidR="00500589" w:rsidRPr="005C2253">
        <w:t>, set it to 0</w:t>
      </w:r>
      <w:r w:rsidR="004B664B" w:rsidRPr="005C2253">
        <w:rPr>
          <w:rFonts w:hint="eastAsia"/>
        </w:rPr>
        <w:t xml:space="preserve"> as in our example</w:t>
      </w:r>
      <w:r w:rsidR="00500589" w:rsidRPr="005C2253">
        <w:t>.</w:t>
      </w:r>
    </w:p>
    <w:p w14:paraId="55A25689" w14:textId="54EA75DB" w:rsidR="0007298A" w:rsidRPr="005C2253" w:rsidRDefault="0007298A" w:rsidP="00595A7B">
      <w:pPr>
        <w:pStyle w:val="Space"/>
      </w:pPr>
    </w:p>
    <w:p w14:paraId="00A471DF" w14:textId="1854CCC2" w:rsidR="007D6FC4" w:rsidRPr="005C2253" w:rsidRDefault="00595A7B" w:rsidP="00595A7B">
      <w:pPr>
        <w:ind w:left="644" w:hanging="616"/>
      </w:pPr>
      <w:r w:rsidRPr="005C2253">
        <w:rPr>
          <w:noProof/>
        </w:rPr>
        <mc:AlternateContent>
          <mc:Choice Requires="wps">
            <w:drawing>
              <wp:anchor distT="45720" distB="45720" distL="114300" distR="114300" simplePos="0" relativeHeight="251579392" behindDoc="0" locked="0" layoutInCell="1" allowOverlap="1" wp14:anchorId="55A257EE" wp14:editId="0EC80955">
                <wp:simplePos x="0" y="0"/>
                <wp:positionH relativeFrom="margin">
                  <wp:posOffset>20955</wp:posOffset>
                </wp:positionH>
                <wp:positionV relativeFrom="paragraph">
                  <wp:posOffset>649354</wp:posOffset>
                </wp:positionV>
                <wp:extent cx="6096000" cy="548640"/>
                <wp:effectExtent l="0" t="0" r="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55A25870" w14:textId="77777777" w:rsidR="00B22CED" w:rsidRDefault="00B22CED" w:rsidP="0007298A">
                            <w:pPr>
                              <w:pStyle w:val="code"/>
                            </w:pPr>
                            <w:r w:rsidRPr="0007298A">
                              <w:t># echo 0-3 &gt; /sys/fs/cgroup/cpuset/big/cpuset.cpus</w:t>
                            </w:r>
                          </w:p>
                          <w:p w14:paraId="55A25871" w14:textId="77777777" w:rsidR="00B22CED" w:rsidRPr="003524ED" w:rsidRDefault="00B22CED" w:rsidP="0007298A">
                            <w:pPr>
                              <w:pStyle w:val="code"/>
                            </w:pPr>
                            <w:r w:rsidRPr="0007298A">
                              <w:t># echo 4-7 &gt; /sys/fs/cgroup/cpuset/little/cpuset.cpus</w:t>
                            </w:r>
                          </w:p>
                          <w:p w14:paraId="55A25872"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EE" id="_x0000_s1107" type="#_x0000_t202" style="position:absolute;left:0;text-align:left;margin-left:1.65pt;margin-top:51.15pt;width:480pt;height:43.2pt;z-index:251579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" fillcolor="#d9d9d9" stroked="f">
                <v:textbox style="mso-fit-shape-to-text:t">
                  <w:txbxContent>
                    <w:p w14:paraId="55A25870" w14:textId="77777777" w:rsidR="00B22CED" w:rsidRDefault="00B22CED" w:rsidP="0007298A">
                      <w:pPr>
                        <w:pStyle w:val="code"/>
                      </w:pPr>
                      <w:r w:rsidRPr="0007298A">
                        <w:t># echo 0-3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14:paraId="55A25871" w14:textId="77777777" w:rsidR="00B22CED" w:rsidRPr="003524ED" w:rsidRDefault="00B22CED" w:rsidP="0007298A">
                      <w:pPr>
                        <w:pStyle w:val="code"/>
                      </w:pPr>
                      <w:r w:rsidRPr="0007298A">
                        <w:t># echo 4-7 &gt; /sys/fs/</w:t>
                      </w:r>
                      <w:proofErr w:type="spellStart"/>
                      <w:r w:rsidRPr="0007298A">
                        <w:t>cgroup</w:t>
                      </w:r>
                      <w:proofErr w:type="spellEnd"/>
                      <w:r w:rsidRPr="0007298A">
                        <w:t>/</w:t>
                      </w:r>
                      <w:proofErr w:type="spellStart"/>
                      <w:r w:rsidRPr="0007298A">
                        <w:t>cpuset</w:t>
                      </w:r>
                      <w:proofErr w:type="spellEnd"/>
                      <w:r w:rsidRPr="0007298A">
                        <w:t>/little/</w:t>
                      </w:r>
                      <w:proofErr w:type="spellStart"/>
                      <w:r w:rsidRPr="0007298A">
                        <w:t>cpuset.cpus</w:t>
                      </w:r>
                      <w:proofErr w:type="spellEnd"/>
                    </w:p>
                    <w:p w14:paraId="55A25872" w14:textId="77777777" w:rsidR="00B22CED" w:rsidRPr="003524ED" w:rsidRDefault="00B22CED" w:rsidP="0007298A">
                      <w:pPr>
                        <w:pStyle w:val="codeend"/>
                      </w:pPr>
                    </w:p>
                  </w:txbxContent>
                </v:textbox>
                <w10:wrap type="square" anchorx="margin"/>
              </v:shape>
            </w:pict>
          </mc:Fallback>
        </mc:AlternateContent>
      </w:r>
      <w:r w:rsidR="00C87980" w:rsidRPr="005C2253">
        <w:t xml:space="preserve">Step 4: </w:t>
      </w:r>
      <w:r w:rsidR="007D6FC4" w:rsidRPr="005C2253">
        <w:rPr>
          <w:rFonts w:hint="eastAsia"/>
        </w:rPr>
        <w:t>Assigning CPU resource</w:t>
      </w:r>
      <w:r w:rsidR="00B67A31" w:rsidRPr="005C2253">
        <w:rPr>
          <w:rFonts w:hint="eastAsia"/>
        </w:rPr>
        <w:t>s</w:t>
      </w:r>
      <w:r w:rsidR="007D6FC4" w:rsidRPr="005C2253">
        <w:rPr>
          <w:rFonts w:hint="eastAsia"/>
        </w:rPr>
        <w:t xml:space="preserve"> to </w:t>
      </w:r>
      <w:r w:rsidR="00B67A31" w:rsidRPr="005C2253">
        <w:rPr>
          <w:rFonts w:hint="eastAsia"/>
        </w:rPr>
        <w:t xml:space="preserve">the </w:t>
      </w:r>
      <w:r w:rsidR="007D6FC4" w:rsidRPr="005C2253">
        <w:rPr>
          <w:rFonts w:hint="eastAsia"/>
        </w:rPr>
        <w:t>group</w:t>
      </w:r>
      <w:r w:rsidR="00B67A31" w:rsidRPr="005C2253">
        <w:rPr>
          <w:rFonts w:hint="eastAsia"/>
        </w:rPr>
        <w:t>s</w:t>
      </w:r>
      <w:r w:rsidRPr="005C2253">
        <w:br/>
      </w:r>
      <w:r w:rsidR="007D6FC4" w:rsidRPr="005C2253">
        <w:rPr>
          <w:rFonts w:hint="eastAsia"/>
        </w:rPr>
        <w:t>Registe</w:t>
      </w:r>
      <w:r w:rsidR="007D6FC4" w:rsidRPr="005C2253">
        <w:t>r</w:t>
      </w:r>
      <w:r w:rsidR="00F3667E" w:rsidRPr="005C2253">
        <w:t xml:space="preserve"> the CPU numbers for the CA57 and CA53 </w:t>
      </w:r>
      <w:r w:rsidR="00B67A31" w:rsidRPr="005C2253">
        <w:rPr>
          <w:rFonts w:hint="eastAsia"/>
        </w:rPr>
        <w:t xml:space="preserve">processors </w:t>
      </w:r>
      <w:r w:rsidR="007D6FC4" w:rsidRPr="005C2253">
        <w:t>confirmed in step 1</w:t>
      </w:r>
      <w:r w:rsidR="00F3667E" w:rsidRPr="005C2253">
        <w:t xml:space="preserve"> </w:t>
      </w:r>
      <w:r w:rsidR="00B67A31" w:rsidRPr="005C2253">
        <w:rPr>
          <w:rFonts w:hint="eastAsia"/>
        </w:rPr>
        <w:t xml:space="preserve">with </w:t>
      </w:r>
      <w:r w:rsidR="00F3667E" w:rsidRPr="005C2253">
        <w:t xml:space="preserve">the big and little groups, respectively. In this case, </w:t>
      </w:r>
      <w:r w:rsidR="00B67A31" w:rsidRPr="005C2253">
        <w:t>the CA57</w:t>
      </w:r>
      <w:r w:rsidR="00B67A31" w:rsidRPr="005C2253">
        <w:rPr>
          <w:rFonts w:hint="eastAsia"/>
        </w:rPr>
        <w:t>s</w:t>
      </w:r>
      <w:r w:rsidR="00B67A31" w:rsidRPr="005C2253">
        <w:t xml:space="preserve"> </w:t>
      </w:r>
      <w:r w:rsidR="00F3667E" w:rsidRPr="005C2253">
        <w:t>ha</w:t>
      </w:r>
      <w:r w:rsidR="00B67A31" w:rsidRPr="005C2253">
        <w:rPr>
          <w:rFonts w:hint="eastAsia"/>
        </w:rPr>
        <w:t>ve</w:t>
      </w:r>
      <w:r w:rsidR="00F3667E" w:rsidRPr="005C2253">
        <w:t xml:space="preserve"> been registered </w:t>
      </w:r>
      <w:r w:rsidR="00904F8B" w:rsidRPr="005C2253">
        <w:rPr>
          <w:rFonts w:hint="eastAsia"/>
        </w:rPr>
        <w:t xml:space="preserve">with </w:t>
      </w:r>
      <w:r w:rsidR="00F3667E" w:rsidRPr="005C2253">
        <w:t xml:space="preserve">the CPU numbers </w:t>
      </w:r>
      <w:r w:rsidR="00B67A31" w:rsidRPr="005C2253">
        <w:t xml:space="preserve">0 to 3 </w:t>
      </w:r>
      <w:r w:rsidR="00F3667E" w:rsidRPr="005C2253">
        <w:t xml:space="preserve">and </w:t>
      </w:r>
      <w:r w:rsidR="00B67A31" w:rsidRPr="005C2253">
        <w:t>the CA5</w:t>
      </w:r>
      <w:r w:rsidR="00B67A31" w:rsidRPr="005C2253">
        <w:rPr>
          <w:rFonts w:hint="eastAsia"/>
        </w:rPr>
        <w:t xml:space="preserve">3s </w:t>
      </w:r>
      <w:r w:rsidR="00904F8B" w:rsidRPr="005C2253">
        <w:rPr>
          <w:rFonts w:hint="eastAsia"/>
        </w:rPr>
        <w:t xml:space="preserve">with </w:t>
      </w:r>
      <w:r w:rsidR="00F3667E" w:rsidRPr="005C2253">
        <w:t>4 to 7.</w:t>
      </w:r>
    </w:p>
    <w:p w14:paraId="55A2568D" w14:textId="77777777" w:rsidR="00AF136D" w:rsidRPr="005C2253" w:rsidRDefault="00AF136D" w:rsidP="00AF136D">
      <w:pPr>
        <w:pStyle w:val="Space"/>
      </w:pPr>
    </w:p>
    <w:p w14:paraId="55A2568E" w14:textId="483F12D6" w:rsidR="0007298A" w:rsidRPr="005C2253" w:rsidRDefault="00F24E1C" w:rsidP="00D0003F">
      <w:pPr>
        <w:pStyle w:val="Heading2"/>
      </w:pPr>
      <w:r w:rsidRPr="005C2253">
        <w:br w:type="page"/>
      </w:r>
      <w:bookmarkStart w:id="114" w:name="_Toc475972856"/>
      <w:r w:rsidR="00D0003F" w:rsidRPr="005C2253">
        <w:lastRenderedPageBreak/>
        <w:t>Assigning Applications</w:t>
      </w:r>
      <w:bookmarkEnd w:id="114"/>
    </w:p>
    <w:p w14:paraId="24B0E19E" w14:textId="66314D3F" w:rsidR="00F25A35" w:rsidRPr="005C2253" w:rsidRDefault="004E0491" w:rsidP="004E0491">
      <w:pPr>
        <w:ind w:left="644" w:hanging="616"/>
      </w:pPr>
      <w:r w:rsidRPr="005C2253">
        <w:rPr>
          <w:noProof/>
        </w:rPr>
        <mc:AlternateContent>
          <mc:Choice Requires="wps">
            <w:drawing>
              <wp:anchor distT="45720" distB="45720" distL="114300" distR="114300" simplePos="0" relativeHeight="251580416" behindDoc="0" locked="0" layoutInCell="1" allowOverlap="1" wp14:anchorId="55A257EF" wp14:editId="1D0A800F">
                <wp:simplePos x="0" y="0"/>
                <wp:positionH relativeFrom="margin">
                  <wp:posOffset>20955</wp:posOffset>
                </wp:positionH>
                <wp:positionV relativeFrom="paragraph">
                  <wp:posOffset>387350</wp:posOffset>
                </wp:positionV>
                <wp:extent cx="6096000" cy="562610"/>
                <wp:effectExtent l="0" t="0" r="0" b="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14:paraId="55A25873" w14:textId="77777777" w:rsidR="00B22CED" w:rsidRDefault="00B22CED" w:rsidP="0007298A">
                            <w:pPr>
                              <w:pStyle w:val="code"/>
                            </w:pPr>
                            <w:r w:rsidRPr="0007298A">
                              <w:t># ps</w:t>
                            </w:r>
                          </w:p>
                          <w:p w14:paraId="55A25874" w14:textId="3F1A460A" w:rsidR="00B22CED" w:rsidRPr="003524ED" w:rsidRDefault="00B22CED" w:rsidP="0007298A">
                            <w:pPr>
                              <w:pStyle w:val="code"/>
                            </w:pPr>
                            <w:r w:rsidRPr="0007298A">
                              <w:rPr>
                                <w:rFonts w:hint="eastAsia"/>
                              </w:rPr>
                              <w:t xml:space="preserve">/* </w:t>
                            </w:r>
                            <w:r w:rsidRPr="004E0491">
                              <w:t>Confirm the PID lines in the result of executing the command.</w:t>
                            </w:r>
                            <w:r w:rsidRPr="0007298A">
                              <w:rPr>
                                <w:rFonts w:hint="eastAsia"/>
                              </w:rPr>
                              <w:t xml:space="preserve"> */</w:t>
                            </w:r>
                          </w:p>
                          <w:p w14:paraId="55A25875"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EF" id="_x0000_s1108" type="#_x0000_t202" style="position:absolute;left:0;text-align:left;margin-left:1.65pt;margin-top:30.5pt;width:480pt;height:44.3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" fillcolor="#d9d9d9" stroked="f">
                <v:textbox style="mso-fit-shape-to-text:t">
                  <w:txbxContent>
                    <w:p w14:paraId="55A25873" w14:textId="77777777" w:rsidR="00B22CED" w:rsidRDefault="00B22CED" w:rsidP="0007298A">
                      <w:pPr>
                        <w:pStyle w:val="code"/>
                      </w:pPr>
                      <w:r w:rsidRPr="0007298A">
                        <w:t xml:space="preserve"># </w:t>
                      </w:r>
                      <w:proofErr w:type="spellStart"/>
                      <w:r w:rsidRPr="0007298A">
                        <w:t>ps</w:t>
                      </w:r>
                      <w:proofErr w:type="spellEnd"/>
                    </w:p>
                    <w:p w14:paraId="55A25874" w14:textId="3F1A460A" w:rsidR="00B22CED" w:rsidRPr="003524ED" w:rsidRDefault="00B22CED" w:rsidP="0007298A">
                      <w:pPr>
                        <w:pStyle w:val="code"/>
                      </w:pPr>
                      <w:r w:rsidRPr="0007298A">
                        <w:rPr>
                          <w:rFonts w:hint="eastAsia"/>
                        </w:rPr>
                        <w:t xml:space="preserve">/* </w:t>
                      </w:r>
                      <w:r w:rsidRPr="004E0491">
                        <w:t>Confirm the PID lines in the result of executing the command.</w:t>
                      </w:r>
                      <w:r w:rsidRPr="0007298A">
                        <w:rPr>
                          <w:rFonts w:hint="eastAsia"/>
                        </w:rPr>
                        <w:t xml:space="preserve"> */</w:t>
                      </w:r>
                    </w:p>
                    <w:p w14:paraId="55A25875" w14:textId="77777777" w:rsidR="00B22CED" w:rsidRPr="003524ED" w:rsidRDefault="00B22CED" w:rsidP="0007298A">
                      <w:pPr>
                        <w:pStyle w:val="codeend"/>
                      </w:pPr>
                    </w:p>
                  </w:txbxContent>
                </v:textbox>
                <w10:wrap type="square" anchorx="margin"/>
              </v:shape>
            </w:pict>
          </mc:Fallback>
        </mc:AlternateContent>
      </w:r>
      <w:r w:rsidR="00C87980" w:rsidRPr="005C2253">
        <w:rPr>
          <w:rFonts w:hint="eastAsia"/>
        </w:rPr>
        <w:t>Step 1:</w:t>
      </w:r>
      <w:r w:rsidR="00C87980" w:rsidRPr="005C2253">
        <w:t xml:space="preserve"> </w:t>
      </w:r>
      <w:r w:rsidR="00765B3E" w:rsidRPr="005C2253">
        <w:rPr>
          <w:rFonts w:hint="eastAsia"/>
        </w:rPr>
        <w:t>Confi</w:t>
      </w:r>
      <w:r w:rsidR="00765B3E" w:rsidRPr="005C2253">
        <w:t>r</w:t>
      </w:r>
      <w:r w:rsidR="00765B3E" w:rsidRPr="005C2253">
        <w:rPr>
          <w:rFonts w:hint="eastAsia"/>
        </w:rPr>
        <w:t xml:space="preserve">ming </w:t>
      </w:r>
      <w:r w:rsidR="00765B3E" w:rsidRPr="005C2253">
        <w:t xml:space="preserve">the PIDs </w:t>
      </w:r>
      <w:r w:rsidR="00B67A31" w:rsidRPr="005C2253">
        <w:rPr>
          <w:rFonts w:hint="eastAsia"/>
        </w:rPr>
        <w:t xml:space="preserve">of </w:t>
      </w:r>
      <w:r w:rsidR="00765B3E" w:rsidRPr="005C2253">
        <w:t>applications</w:t>
      </w:r>
      <w:r w:rsidR="00595A7B" w:rsidRPr="005C2253">
        <w:br/>
      </w:r>
      <w:r w:rsidR="00263B39" w:rsidRPr="005C2253">
        <w:t>Execute</w:t>
      </w:r>
      <w:r w:rsidR="00765B3E" w:rsidRPr="005C2253">
        <w:t xml:space="preserve"> the following command to confirm the PIDs for applicat</w:t>
      </w:r>
      <w:r w:rsidR="009C66EA">
        <w:t>ions to be assigned with cgroup</w:t>
      </w:r>
      <w:r w:rsidR="00765B3E" w:rsidRPr="005C2253">
        <w:t>.</w:t>
      </w:r>
    </w:p>
    <w:p w14:paraId="08B86A66" w14:textId="77777777" w:rsidR="00765B3E" w:rsidRPr="005C2253" w:rsidRDefault="00765B3E" w:rsidP="004E0491">
      <w:pPr>
        <w:pStyle w:val="Space"/>
        <w:rPr>
          <w:lang w:eastAsia="zh-TW"/>
        </w:rPr>
      </w:pPr>
    </w:p>
    <w:p w14:paraId="55A25696" w14:textId="6D73DF6B" w:rsidR="008B5B69" w:rsidRPr="005C2253" w:rsidRDefault="004E0491" w:rsidP="004E0491">
      <w:pPr>
        <w:ind w:left="644" w:hanging="616"/>
      </w:pPr>
      <w:r w:rsidRPr="005C2253">
        <w:rPr>
          <w:noProof/>
        </w:rPr>
        <mc:AlternateContent>
          <mc:Choice Requires="wps">
            <w:drawing>
              <wp:anchor distT="45720" distB="45720" distL="114300" distR="114300" simplePos="0" relativeHeight="251581440" behindDoc="0" locked="0" layoutInCell="1" allowOverlap="1" wp14:anchorId="55A257F0" wp14:editId="208F06A7">
                <wp:simplePos x="0" y="0"/>
                <wp:positionH relativeFrom="margin">
                  <wp:posOffset>20955</wp:posOffset>
                </wp:positionH>
                <wp:positionV relativeFrom="paragraph">
                  <wp:posOffset>673358</wp:posOffset>
                </wp:positionV>
                <wp:extent cx="6096000" cy="396240"/>
                <wp:effectExtent l="0" t="0" r="0"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14:paraId="55A25876" w14:textId="77777777" w:rsidR="00B22CED" w:rsidRPr="003524ED" w:rsidRDefault="00B22CED" w:rsidP="0007298A">
                            <w:pPr>
                              <w:pStyle w:val="code"/>
                            </w:pPr>
                            <w:r w:rsidRPr="008B5B69">
                              <w:t># echo [PID] &gt; /sys/fs/cgroup/cpuset/big/tasks</w:t>
                            </w:r>
                          </w:p>
                          <w:p w14:paraId="55A25877"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F0" id="_x0000_s1109" type="#_x0000_t202" style="position:absolute;left:0;text-align:left;margin-left:1.65pt;margin-top:53pt;width:480pt;height:31.2pt;z-index:251581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" fillcolor="#d9d9d9" stroked="f">
                <v:textbox style="mso-fit-shape-to-text:t">
                  <w:txbxContent>
                    <w:p w14:paraId="55A25876" w14:textId="77777777" w:rsidR="00B22CED" w:rsidRPr="003524ED" w:rsidRDefault="00B22CED" w:rsidP="0007298A">
                      <w:pPr>
                        <w:pStyle w:val="code"/>
                      </w:pPr>
                      <w:r w:rsidRPr="008B5B69">
                        <w:t>#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/big/tasks</w:t>
                      </w:r>
                    </w:p>
                    <w:p w14:paraId="55A25877" w14:textId="77777777" w:rsidR="00B22CED" w:rsidRPr="003524ED" w:rsidRDefault="00B22CED" w:rsidP="0007298A">
                      <w:pPr>
                        <w:pStyle w:val="codeend"/>
                      </w:pPr>
                    </w:p>
                  </w:txbxContent>
                </v:textbox>
                <w10:wrap type="square" anchorx="margin"/>
              </v:shape>
            </w:pict>
          </mc:Fallback>
        </mc:AlternateContent>
      </w:r>
      <w:r w:rsidR="00C87980" w:rsidRPr="005C2253">
        <w:rPr>
          <w:rFonts w:hint="eastAsia"/>
        </w:rPr>
        <w:t>Step 2:</w:t>
      </w:r>
      <w:r w:rsidR="00C87980" w:rsidRPr="005C2253">
        <w:t xml:space="preserve"> </w:t>
      </w:r>
      <w:r w:rsidR="00765B3E" w:rsidRPr="005C2253">
        <w:t>Assign</w:t>
      </w:r>
      <w:r w:rsidR="00765B3E" w:rsidRPr="005C2253">
        <w:rPr>
          <w:rFonts w:hint="eastAsia"/>
        </w:rPr>
        <w:t xml:space="preserve">ing </w:t>
      </w:r>
      <w:r w:rsidR="00765B3E" w:rsidRPr="005C2253">
        <w:t>the applications</w:t>
      </w:r>
      <w:r w:rsidRPr="005C2253">
        <w:br/>
      </w:r>
      <w:r w:rsidR="00263B39" w:rsidRPr="005C2253">
        <w:t>Execute</w:t>
      </w:r>
      <w:r w:rsidR="00765B3E" w:rsidRPr="005C2253">
        <w:t xml:space="preserve"> the following commands to assign applications to the big </w:t>
      </w:r>
      <w:r w:rsidR="00904F8B" w:rsidRPr="005C2253">
        <w:rPr>
          <w:rFonts w:hint="eastAsia"/>
        </w:rPr>
        <w:t xml:space="preserve">and </w:t>
      </w:r>
      <w:r w:rsidR="00765B3E" w:rsidRPr="005C2253">
        <w:t>little group</w:t>
      </w:r>
      <w:r w:rsidR="00904F8B" w:rsidRPr="005C2253">
        <w:rPr>
          <w:rFonts w:hint="eastAsia"/>
        </w:rPr>
        <w:t>s</w:t>
      </w:r>
      <w:r w:rsidR="00765B3E" w:rsidRPr="005C2253">
        <w:t>. Replace</w:t>
      </w:r>
      <w:r w:rsidR="00263B39" w:rsidRPr="005C2253">
        <w:t xml:space="preserve"> [PID] in the respective commands with the PID</w:t>
      </w:r>
      <w:r w:rsidR="00B67A31" w:rsidRPr="005C2253">
        <w:rPr>
          <w:rFonts w:hint="eastAsia"/>
        </w:rPr>
        <w:t>s</w:t>
      </w:r>
      <w:r w:rsidR="00263B39" w:rsidRPr="005C2253">
        <w:t xml:space="preserve"> for the application</w:t>
      </w:r>
      <w:r w:rsidR="00B67A31" w:rsidRPr="005C2253">
        <w:rPr>
          <w:rFonts w:hint="eastAsia"/>
        </w:rPr>
        <w:t>s</w:t>
      </w:r>
      <w:r w:rsidR="00263B39" w:rsidRPr="005C2253">
        <w:t xml:space="preserve"> to be assigned before execution.</w:t>
      </w:r>
      <w:r w:rsidRPr="005C2253">
        <w:br/>
      </w:r>
      <w:r w:rsidRPr="005C2253">
        <w:rPr>
          <w:rFonts w:ascii="Arial" w:hAnsi="Arial" w:cs="Arial"/>
        </w:rPr>
        <w:t>•</w:t>
      </w:r>
      <w:r w:rsidRPr="005C2253">
        <w:t xml:space="preserve"> </w:t>
      </w:r>
      <w:r w:rsidR="00035CCF" w:rsidRPr="005C2253">
        <w:rPr>
          <w:rFonts w:hint="eastAsia"/>
        </w:rPr>
        <w:t xml:space="preserve">For </w:t>
      </w:r>
      <w:r w:rsidR="00AA39E5" w:rsidRPr="005C2253">
        <w:t>assignment</w:t>
      </w:r>
      <w:r w:rsidR="00035CCF" w:rsidRPr="005C2253">
        <w:rPr>
          <w:rFonts w:hint="eastAsia"/>
        </w:rPr>
        <w:t xml:space="preserve"> to the big group</w:t>
      </w:r>
    </w:p>
    <w:p w14:paraId="5D35A31C" w14:textId="05C5E074" w:rsidR="00581DFF" w:rsidRPr="005C2253" w:rsidRDefault="004E0491" w:rsidP="004E0491">
      <w:pPr>
        <w:ind w:left="644" w:hanging="616"/>
      </w:pPr>
      <w:r w:rsidRPr="005C2253">
        <w:rPr>
          <w:noProof/>
        </w:rPr>
        <mc:AlternateContent>
          <mc:Choice Requires="wps">
            <w:drawing>
              <wp:anchor distT="45720" distB="45720" distL="114300" distR="114300" simplePos="0" relativeHeight="251582464" behindDoc="0" locked="0" layoutInCell="1" allowOverlap="1" wp14:anchorId="55A257F1" wp14:editId="2B181E22">
                <wp:simplePos x="0" y="0"/>
                <wp:positionH relativeFrom="margin">
                  <wp:posOffset>20955</wp:posOffset>
                </wp:positionH>
                <wp:positionV relativeFrom="paragraph">
                  <wp:posOffset>850265</wp:posOffset>
                </wp:positionV>
                <wp:extent cx="6096000" cy="39624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14:paraId="55A25878" w14:textId="77777777" w:rsidR="00B22CED" w:rsidRPr="003524ED" w:rsidRDefault="00B22CED" w:rsidP="0007298A">
                            <w:pPr>
                              <w:pStyle w:val="code"/>
                            </w:pPr>
                            <w:r w:rsidRPr="008B5B69">
                              <w:t># echo [PID] &gt; /sys/fs/cgroup/cpuset/little/tasks</w:t>
                            </w:r>
                          </w:p>
                          <w:p w14:paraId="55A25879"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F1" id="_x0000_s1110" type="#_x0000_t202" style="position:absolute;left:0;text-align:left;margin-left:1.65pt;margin-top:66.95pt;width:480pt;height:31.2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" fillcolor="#d9d9d9" stroked="f">
                <v:textbox style="mso-fit-shape-to-text:t">
                  <w:txbxContent>
                    <w:p w14:paraId="55A25878" w14:textId="77777777" w:rsidR="00B22CED" w:rsidRPr="003524ED" w:rsidRDefault="00B22CED" w:rsidP="0007298A">
                      <w:pPr>
                        <w:pStyle w:val="code"/>
                      </w:pPr>
                      <w:r w:rsidRPr="008B5B69">
                        <w:t>#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/little/tasks</w:t>
                      </w:r>
                    </w:p>
                    <w:p w14:paraId="55A25879" w14:textId="77777777" w:rsidR="00B22CED" w:rsidRPr="003524ED" w:rsidRDefault="00B22CED" w:rsidP="0007298A">
                      <w:pPr>
                        <w:pStyle w:val="codeend"/>
                      </w:pPr>
                    </w:p>
                  </w:txbxContent>
                </v:textbox>
                <w10:wrap type="square" anchorx="margin"/>
              </v:shape>
            </w:pict>
          </mc:Fallback>
        </mc:AlternateContent>
      </w:r>
      <w:r w:rsidRPr="005C2253">
        <w:rPr>
          <w:rFonts w:ascii="Arial" w:hAnsi="Arial" w:cs="Arial"/>
        </w:rPr>
        <w:br/>
        <w:t>•</w:t>
      </w:r>
      <w:r w:rsidRPr="005C2253">
        <w:t xml:space="preserve"> </w:t>
      </w:r>
      <w:r w:rsidR="00581DFF" w:rsidRPr="005C2253">
        <w:rPr>
          <w:rFonts w:hint="eastAsia"/>
        </w:rPr>
        <w:t xml:space="preserve">For </w:t>
      </w:r>
      <w:r w:rsidR="00581DFF" w:rsidRPr="005C2253">
        <w:t>assignment</w:t>
      </w:r>
      <w:r w:rsidR="00581DFF" w:rsidRPr="005C2253">
        <w:rPr>
          <w:rFonts w:hint="eastAsia"/>
        </w:rPr>
        <w:t xml:space="preserve"> to the </w:t>
      </w:r>
      <w:r w:rsidR="00581DFF" w:rsidRPr="005C2253">
        <w:t>little</w:t>
      </w:r>
      <w:r w:rsidR="00581DFF" w:rsidRPr="005C2253">
        <w:rPr>
          <w:rFonts w:hint="eastAsia"/>
        </w:rPr>
        <w:t xml:space="preserve"> group</w:t>
      </w:r>
    </w:p>
    <w:p w14:paraId="742C6A97" w14:textId="134076BE" w:rsidR="001A1324" w:rsidRPr="005C2253" w:rsidRDefault="004E0491" w:rsidP="004E0491">
      <w:pPr>
        <w:ind w:left="644" w:hanging="616"/>
      </w:pPr>
      <w:r w:rsidRPr="005C2253">
        <w:rPr>
          <w:noProof/>
        </w:rPr>
        <mc:AlternateContent>
          <mc:Choice Requires="wps">
            <w:drawing>
              <wp:anchor distT="45720" distB="45720" distL="114300" distR="114300" simplePos="0" relativeHeight="251583488" behindDoc="0" locked="0" layoutInCell="1" allowOverlap="1" wp14:anchorId="55A257F2" wp14:editId="39F22D30">
                <wp:simplePos x="0" y="0"/>
                <wp:positionH relativeFrom="margin">
                  <wp:posOffset>20955</wp:posOffset>
                </wp:positionH>
                <wp:positionV relativeFrom="paragraph">
                  <wp:posOffset>1162497</wp:posOffset>
                </wp:positionV>
                <wp:extent cx="6096000" cy="396240"/>
                <wp:effectExtent l="0" t="0" r="0" b="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14:paraId="55A2587A" w14:textId="77777777" w:rsidR="00B22CED" w:rsidRPr="003524ED" w:rsidRDefault="00B22CED" w:rsidP="0007298A">
                            <w:pPr>
                              <w:pStyle w:val="code"/>
                            </w:pPr>
                            <w:r w:rsidRPr="008B5B69">
                              <w:t># echo [PID] &gt; /sys/fs/cgroup/cpuset/tasks</w:t>
                            </w:r>
                          </w:p>
                          <w:p w14:paraId="55A2587B"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F2" id="_x0000_s1111" type="#_x0000_t202" style="position:absolute;left:0;text-align:left;margin-left:1.65pt;margin-top:91.55pt;width:480pt;height:31.2pt;z-index:25158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" fillcolor="#d9d9d9" stroked="f">
                <v:textbox style="mso-fit-shape-to-text:t">
                  <w:txbxContent>
                    <w:p w14:paraId="55A2587A" w14:textId="77777777" w:rsidR="00B22CED" w:rsidRPr="003524ED" w:rsidRDefault="00B22CED" w:rsidP="0007298A">
                      <w:pPr>
                        <w:pStyle w:val="code"/>
                      </w:pPr>
                      <w:r w:rsidRPr="008B5B69">
                        <w:t>#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/tasks</w:t>
                      </w:r>
                    </w:p>
                    <w:p w14:paraId="55A2587B" w14:textId="77777777" w:rsidR="00B22CED" w:rsidRPr="003524ED" w:rsidRDefault="00B22CED" w:rsidP="0007298A">
                      <w:pPr>
                        <w:pStyle w:val="codeend"/>
                      </w:pPr>
                    </w:p>
                  </w:txbxContent>
                </v:textbox>
                <w10:wrap type="square" anchorx="margin"/>
              </v:shape>
            </w:pict>
          </mc:Fallback>
        </mc:AlternateContent>
      </w:r>
      <w:r w:rsidRPr="005C2253">
        <w:rPr>
          <w:lang w:eastAsia="zh-TW"/>
        </w:rPr>
        <w:br/>
      </w:r>
      <w:r w:rsidR="00263B39" w:rsidRPr="005C2253">
        <w:t xml:space="preserve">Assigning an application to the cpuset group </w:t>
      </w:r>
      <w:r w:rsidR="00904F8B" w:rsidRPr="005C2253">
        <w:rPr>
          <w:rFonts w:hint="eastAsia"/>
        </w:rPr>
        <w:t xml:space="preserve">involves </w:t>
      </w:r>
      <w:r w:rsidR="00263B39" w:rsidRPr="005C2253">
        <w:t>releas</w:t>
      </w:r>
      <w:r w:rsidR="00904F8B" w:rsidRPr="005C2253">
        <w:rPr>
          <w:rFonts w:hint="eastAsia"/>
        </w:rPr>
        <w:t>ing</w:t>
      </w:r>
      <w:r w:rsidR="00263B39" w:rsidRPr="005C2253">
        <w:t xml:space="preserve"> </w:t>
      </w:r>
      <w:r w:rsidR="001A1324" w:rsidRPr="005C2253">
        <w:t xml:space="preserve">the setting </w:t>
      </w:r>
      <w:r w:rsidR="00904F8B" w:rsidRPr="005C2253">
        <w:t xml:space="preserve">which had been made </w:t>
      </w:r>
      <w:r w:rsidR="001A1324" w:rsidRPr="005C2253">
        <w:t xml:space="preserve">for </w:t>
      </w:r>
      <w:r w:rsidR="00263B39" w:rsidRPr="005C2253">
        <w:t>its assignment to the big or little group</w:t>
      </w:r>
      <w:r w:rsidR="001A1324" w:rsidRPr="005C2253">
        <w:t>.</w:t>
      </w:r>
      <w:r w:rsidRPr="005C2253">
        <w:br/>
      </w:r>
      <w:r w:rsidRPr="005C2253">
        <w:rPr>
          <w:rFonts w:ascii="Arial" w:hAnsi="Arial" w:cs="Arial"/>
        </w:rPr>
        <w:t>•</w:t>
      </w:r>
      <w:r w:rsidRPr="005C2253">
        <w:t xml:space="preserve"> </w:t>
      </w:r>
      <w:r w:rsidR="001A1324" w:rsidRPr="005C2253">
        <w:t>Release from assignment to the big or little group</w:t>
      </w:r>
    </w:p>
    <w:p w14:paraId="55A2569A" w14:textId="05F6EEC6" w:rsidR="008B5B69" w:rsidRPr="005C2253" w:rsidRDefault="008B5B69" w:rsidP="00AF136D">
      <w:pPr>
        <w:pStyle w:val="listend"/>
      </w:pPr>
    </w:p>
    <w:p w14:paraId="55A2569B" w14:textId="77777777" w:rsidR="00AF136D" w:rsidRPr="005C2253" w:rsidRDefault="00AF136D" w:rsidP="00AF136D">
      <w:pPr>
        <w:pStyle w:val="Space"/>
      </w:pPr>
    </w:p>
    <w:p w14:paraId="55A2569C" w14:textId="415372B8" w:rsidR="00876E9A" w:rsidRPr="005C2253" w:rsidRDefault="00F503E6" w:rsidP="00556251">
      <w:pPr>
        <w:pStyle w:val="Heading1"/>
        <w:numPr>
          <w:ilvl w:val="0"/>
          <w:numId w:val="0"/>
        </w:numPr>
      </w:pPr>
      <w:r w:rsidRPr="005C2253">
        <w:br w:type="page"/>
      </w:r>
      <w:bookmarkStart w:id="115" w:name="_Toc475972857"/>
      <w:r w:rsidR="00876E9A" w:rsidRPr="005C2253">
        <w:rPr>
          <w:rFonts w:hint="eastAsia"/>
        </w:rPr>
        <w:lastRenderedPageBreak/>
        <w:t>Appendix</w:t>
      </w:r>
      <w:bookmarkEnd w:id="115"/>
    </w:p>
    <w:p w14:paraId="55A2569D" w14:textId="58CF0072" w:rsidR="00876E9A" w:rsidRPr="005C2253" w:rsidRDefault="004E0491" w:rsidP="004E0491">
      <w:pPr>
        <w:pStyle w:val="Heading1"/>
        <w:numPr>
          <w:ilvl w:val="0"/>
          <w:numId w:val="21"/>
        </w:numPr>
      </w:pPr>
      <w:bookmarkStart w:id="116" w:name="_Toc475972858"/>
      <w:r w:rsidRPr="005C2253">
        <w:t xml:space="preserve">Booting the CA57s and CA53s </w:t>
      </w:r>
      <w:r w:rsidR="00CA52F1">
        <w:t xml:space="preserve">up </w:t>
      </w:r>
      <w:r w:rsidRPr="005C2253">
        <w:t>at the Same Time</w:t>
      </w:r>
      <w:bookmarkEnd w:id="116"/>
    </w:p>
    <w:p w14:paraId="4CA2A576" w14:textId="242E1655" w:rsidR="00BB2BFA" w:rsidRPr="005C2253" w:rsidRDefault="0042012C" w:rsidP="00AF136D">
      <w:r w:rsidRPr="005C2253">
        <w:rPr>
          <w:rFonts w:hint="eastAsia"/>
        </w:rPr>
        <w:t>B</w:t>
      </w:r>
      <w:r w:rsidRPr="005C2253">
        <w:t>y default</w:t>
      </w:r>
      <w:r w:rsidRPr="005C2253">
        <w:rPr>
          <w:rFonts w:hint="eastAsia"/>
        </w:rPr>
        <w:t>,</w:t>
      </w:r>
      <w:r w:rsidRPr="005C2253">
        <w:t xml:space="preserve"> </w:t>
      </w:r>
      <w:r w:rsidRPr="005C2253">
        <w:rPr>
          <w:rFonts w:hint="eastAsia"/>
        </w:rPr>
        <w:t>only</w:t>
      </w:r>
      <w:r w:rsidRPr="005C2253">
        <w:t xml:space="preserve"> </w:t>
      </w:r>
      <w:r w:rsidR="00BB2BFA" w:rsidRPr="005C2253">
        <w:t>the CA57</w:t>
      </w:r>
      <w:r w:rsidR="006506F0" w:rsidRPr="005C2253">
        <w:rPr>
          <w:rFonts w:hint="eastAsia"/>
        </w:rPr>
        <w:t>s</w:t>
      </w:r>
      <w:r w:rsidR="00BB2BFA" w:rsidRPr="005C2253">
        <w:t xml:space="preserve"> </w:t>
      </w:r>
      <w:r w:rsidR="006506F0" w:rsidRPr="005C2253">
        <w:rPr>
          <w:rFonts w:hint="eastAsia"/>
        </w:rPr>
        <w:t xml:space="preserve">are </w:t>
      </w:r>
      <w:r w:rsidRPr="005C2253">
        <w:rPr>
          <w:rFonts w:hint="eastAsia"/>
        </w:rPr>
        <w:t xml:space="preserve">initially </w:t>
      </w:r>
      <w:r w:rsidR="00BB2BFA" w:rsidRPr="005C2253">
        <w:t xml:space="preserve">booted </w:t>
      </w:r>
      <w:r w:rsidRPr="005C2253">
        <w:rPr>
          <w:rFonts w:hint="eastAsia"/>
        </w:rPr>
        <w:t xml:space="preserve">up </w:t>
      </w:r>
      <w:r w:rsidR="00BB2BFA" w:rsidRPr="005C2253">
        <w:t xml:space="preserve">in the Yocto environment from Renesas. Booting </w:t>
      </w:r>
      <w:r w:rsidRPr="005C2253">
        <w:rPr>
          <w:rFonts w:hint="eastAsia"/>
        </w:rPr>
        <w:t xml:space="preserve">up </w:t>
      </w:r>
      <w:r w:rsidR="00BB2BFA" w:rsidRPr="005C2253">
        <w:t xml:space="preserve">both the </w:t>
      </w:r>
      <w:r w:rsidR="00BB2BFA" w:rsidRPr="005C2253">
        <w:rPr>
          <w:rFonts w:hint="eastAsia"/>
        </w:rPr>
        <w:t>CA57</w:t>
      </w:r>
      <w:r w:rsidR="006506F0" w:rsidRPr="005C2253">
        <w:rPr>
          <w:rFonts w:hint="eastAsia"/>
        </w:rPr>
        <w:t>s</w:t>
      </w:r>
      <w:r w:rsidR="00BB2BFA" w:rsidRPr="005C2253">
        <w:t xml:space="preserve"> and </w:t>
      </w:r>
      <w:r w:rsidR="00BB2BFA" w:rsidRPr="005C2253">
        <w:rPr>
          <w:rFonts w:hint="eastAsia"/>
        </w:rPr>
        <w:t>CA53</w:t>
      </w:r>
      <w:r w:rsidR="006506F0" w:rsidRPr="005C2253">
        <w:rPr>
          <w:rFonts w:hint="eastAsia"/>
        </w:rPr>
        <w:t>s</w:t>
      </w:r>
      <w:r w:rsidR="00BB2BFA" w:rsidRPr="005C2253">
        <w:t xml:space="preserve"> at the same time requires a change to the value of the </w:t>
      </w:r>
      <w:r w:rsidR="00BB2BFA" w:rsidRPr="005C2253">
        <w:rPr>
          <w:rFonts w:hint="eastAsia"/>
        </w:rPr>
        <w:t>PSCI_DISABLE_BIGLITTLE_IN_CA57BOOT</w:t>
      </w:r>
      <w:r w:rsidR="00BB2BFA" w:rsidRPr="005C2253">
        <w:t xml:space="preserve"> flag</w:t>
      </w:r>
      <w:r w:rsidR="00767320" w:rsidRPr="005C2253">
        <w:t xml:space="preserve"> in the </w:t>
      </w:r>
      <w:r w:rsidR="00767320" w:rsidRPr="005C2253">
        <w:rPr>
          <w:rFonts w:hint="eastAsia"/>
        </w:rPr>
        <w:t>ARM Trusted Firmware</w:t>
      </w:r>
      <w:r w:rsidR="00767320" w:rsidRPr="005C2253">
        <w:t xml:space="preserve"> </w:t>
      </w:r>
      <w:r w:rsidR="00767320" w:rsidRPr="005C2253">
        <w:rPr>
          <w:rFonts w:hint="eastAsia"/>
        </w:rPr>
        <w:t>(ATF)</w:t>
      </w:r>
      <w:r w:rsidR="00767320" w:rsidRPr="005C2253">
        <w:t xml:space="preserve"> and rebuilding the ATF.</w:t>
      </w:r>
    </w:p>
    <w:p w14:paraId="09A0D96F" w14:textId="2CA0DAC0" w:rsidR="00767320" w:rsidRPr="005C2253" w:rsidRDefault="00767320" w:rsidP="00767320">
      <w:r w:rsidRPr="005C2253">
        <w:t xml:space="preserve">To boot both the </w:t>
      </w:r>
      <w:r w:rsidRPr="005C2253">
        <w:rPr>
          <w:rFonts w:hint="eastAsia"/>
        </w:rPr>
        <w:t>CA57</w:t>
      </w:r>
      <w:r w:rsidR="006506F0" w:rsidRPr="005C2253">
        <w:rPr>
          <w:rFonts w:hint="eastAsia"/>
        </w:rPr>
        <w:t>s</w:t>
      </w:r>
      <w:r w:rsidRPr="005C2253">
        <w:t xml:space="preserve"> and </w:t>
      </w:r>
      <w:r w:rsidRPr="005C2253">
        <w:rPr>
          <w:rFonts w:hint="eastAsia"/>
        </w:rPr>
        <w:t>CA53</w:t>
      </w:r>
      <w:r w:rsidR="006506F0" w:rsidRPr="005C2253">
        <w:rPr>
          <w:rFonts w:hint="eastAsia"/>
        </w:rPr>
        <w:t>s</w:t>
      </w:r>
      <w:r w:rsidRPr="005C2253">
        <w:t xml:space="preserve"> </w:t>
      </w:r>
      <w:r w:rsidR="0042012C" w:rsidRPr="005C2253">
        <w:rPr>
          <w:rFonts w:hint="eastAsia"/>
        </w:rPr>
        <w:t xml:space="preserve">up </w:t>
      </w:r>
      <w:r w:rsidRPr="005C2253">
        <w:t xml:space="preserve">at the same time, set the </w:t>
      </w:r>
      <w:r w:rsidRPr="005C2253">
        <w:rPr>
          <w:rFonts w:hint="eastAsia"/>
        </w:rPr>
        <w:t>PSCI_DISABLE_BIGLITTLE_IN_CA57BOOT</w:t>
      </w:r>
      <w:r w:rsidRPr="005C2253">
        <w:t xml:space="preserve"> flag </w:t>
      </w:r>
      <w:r w:rsidRPr="005C2253">
        <w:rPr>
          <w:rFonts w:hint="eastAsia"/>
        </w:rPr>
        <w:t>to</w:t>
      </w:r>
      <w:r w:rsidRPr="005C2253">
        <w:t xml:space="preserve"> 0 and rebuild the ATF.</w:t>
      </w:r>
      <w:r w:rsidR="00083802" w:rsidRPr="005C2253">
        <w:t xml:space="preserve"> Wh</w:t>
      </w:r>
      <w:r w:rsidR="006506F0" w:rsidRPr="005C2253">
        <w:rPr>
          <w:rFonts w:hint="eastAsia"/>
        </w:rPr>
        <w:t xml:space="preserve">ich of the </w:t>
      </w:r>
      <w:r w:rsidR="00083802" w:rsidRPr="005C2253">
        <w:t xml:space="preserve">individual </w:t>
      </w:r>
      <w:r w:rsidR="00620EA4" w:rsidRPr="005C2253">
        <w:t>CPUs</w:t>
      </w:r>
      <w:r w:rsidR="00083802" w:rsidRPr="005C2253">
        <w:t xml:space="preserve"> will be booted </w:t>
      </w:r>
      <w:r w:rsidR="0042012C" w:rsidRPr="005C2253">
        <w:rPr>
          <w:rFonts w:hint="eastAsia"/>
        </w:rPr>
        <w:t xml:space="preserve">up </w:t>
      </w:r>
      <w:r w:rsidR="006506F0" w:rsidRPr="005C2253">
        <w:rPr>
          <w:rFonts w:hint="eastAsia"/>
        </w:rPr>
        <w:t xml:space="preserve">and </w:t>
      </w:r>
      <w:r w:rsidR="00083802" w:rsidRPr="005C2253">
        <w:t xml:space="preserve">not </w:t>
      </w:r>
      <w:r w:rsidR="006506F0" w:rsidRPr="005C2253">
        <w:rPr>
          <w:rFonts w:hint="eastAsia"/>
        </w:rPr>
        <w:t xml:space="preserve">booted </w:t>
      </w:r>
      <w:r w:rsidR="0042012C" w:rsidRPr="005C2253">
        <w:rPr>
          <w:rFonts w:hint="eastAsia"/>
        </w:rPr>
        <w:t xml:space="preserve">up </w:t>
      </w:r>
      <w:r w:rsidR="00083802" w:rsidRPr="005C2253">
        <w:t xml:space="preserve">in response to </w:t>
      </w:r>
      <w:r w:rsidR="00AE3CE4" w:rsidRPr="005C2253">
        <w:t xml:space="preserve">the </w:t>
      </w:r>
      <w:r w:rsidR="00620EA4" w:rsidRPr="005C2253">
        <w:t>setting</w:t>
      </w:r>
      <w:r w:rsidR="006506F0" w:rsidRPr="005C2253">
        <w:rPr>
          <w:rFonts w:hint="eastAsia"/>
        </w:rPr>
        <w:t>s</w:t>
      </w:r>
      <w:r w:rsidR="00620EA4" w:rsidRPr="005C2253">
        <w:t xml:space="preserve"> of the </w:t>
      </w:r>
      <w:r w:rsidR="00620EA4" w:rsidRPr="005C2253">
        <w:rPr>
          <w:rFonts w:hint="eastAsia"/>
        </w:rPr>
        <w:t>PSCI_DISABLE_BIGLITTLE_IN_CA57BOOT</w:t>
      </w:r>
      <w:r w:rsidR="00620EA4" w:rsidRPr="005C2253">
        <w:t xml:space="preserve"> flag</w:t>
      </w:r>
      <w:r w:rsidR="00AE3CE4" w:rsidRPr="005C2253">
        <w:t xml:space="preserve"> </w:t>
      </w:r>
      <w:r w:rsidR="00083802" w:rsidRPr="005C2253">
        <w:t>is</w:t>
      </w:r>
      <w:r w:rsidR="00AE3CE4" w:rsidRPr="005C2253">
        <w:t xml:space="preserve"> </w:t>
      </w:r>
      <w:r w:rsidR="006506F0" w:rsidRPr="005C2253">
        <w:rPr>
          <w:rFonts w:hint="eastAsia"/>
        </w:rPr>
        <w:t xml:space="preserve">listed </w:t>
      </w:r>
      <w:r w:rsidR="00AE3CE4" w:rsidRPr="005C2253">
        <w:t xml:space="preserve">in table A1-1. </w:t>
      </w:r>
      <w:r w:rsidR="0042012C" w:rsidRPr="005C2253">
        <w:t>Th</w:t>
      </w:r>
      <w:r w:rsidR="0042012C" w:rsidRPr="005C2253">
        <w:rPr>
          <w:rFonts w:hint="eastAsia"/>
        </w:rPr>
        <w:t xml:space="preserve">e table </w:t>
      </w:r>
      <w:r w:rsidR="006506F0" w:rsidRPr="005C2253">
        <w:rPr>
          <w:rFonts w:hint="eastAsia"/>
        </w:rPr>
        <w:t xml:space="preserve">applies in the </w:t>
      </w:r>
      <w:r w:rsidR="00AE3CE4" w:rsidRPr="005C2253">
        <w:t xml:space="preserve">case </w:t>
      </w:r>
      <w:r w:rsidR="006506F0" w:rsidRPr="005C2253">
        <w:rPr>
          <w:rFonts w:hint="eastAsia"/>
        </w:rPr>
        <w:t xml:space="preserve">of </w:t>
      </w:r>
      <w:r w:rsidR="00AE3CE4" w:rsidRPr="005C2253">
        <w:t>the R-Car H3.</w:t>
      </w:r>
    </w:p>
    <w:p w14:paraId="55A256A0" w14:textId="77777777" w:rsidR="001C0425" w:rsidRPr="005C2253" w:rsidRDefault="001C0425" w:rsidP="004E0491">
      <w:pPr>
        <w:pStyle w:val="Space"/>
      </w:pPr>
    </w:p>
    <w:p w14:paraId="55A256A2" w14:textId="1850E823" w:rsidR="00464C30" w:rsidRPr="005C2253" w:rsidRDefault="00AE3CE4" w:rsidP="004E0491">
      <w:pPr>
        <w:pStyle w:val="note"/>
      </w:pPr>
      <w:r w:rsidRPr="005C2253">
        <w:rPr>
          <w:rFonts w:hint="eastAsia"/>
        </w:rPr>
        <w:t>Note:</w:t>
      </w:r>
      <w:r w:rsidR="004E0491" w:rsidRPr="005C2253">
        <w:tab/>
      </w:r>
      <w:r w:rsidRPr="005C2253">
        <w:rPr>
          <w:rFonts w:hint="eastAsia"/>
        </w:rPr>
        <w:t xml:space="preserve">For </w:t>
      </w:r>
      <w:r w:rsidRPr="005C2253">
        <w:t xml:space="preserve">details on building the ATF, see sections </w:t>
      </w:r>
      <w:r w:rsidRPr="005C2253">
        <w:rPr>
          <w:rFonts w:hint="eastAsia"/>
        </w:rPr>
        <w:t>4.3</w:t>
      </w:r>
      <w:r w:rsidRPr="005C2253">
        <w:t>,</w:t>
      </w:r>
      <w:r w:rsidRPr="005C2253">
        <w:rPr>
          <w:rFonts w:hint="eastAsia"/>
        </w:rPr>
        <w:t xml:space="preserve"> Option Setting</w:t>
      </w:r>
      <w:r w:rsidR="006506F0" w:rsidRPr="005C2253">
        <w:rPr>
          <w:rFonts w:hint="eastAsia"/>
        </w:rPr>
        <w:t>,</w:t>
      </w:r>
      <w:r w:rsidRPr="005C2253">
        <w:t xml:space="preserve"> and </w:t>
      </w:r>
      <w:r w:rsidRPr="005C2253">
        <w:rPr>
          <w:rFonts w:hint="eastAsia"/>
        </w:rPr>
        <w:t>4.4</w:t>
      </w:r>
      <w:r w:rsidRPr="005C2253">
        <w:t>,</w:t>
      </w:r>
      <w:r w:rsidRPr="005C2253">
        <w:rPr>
          <w:rFonts w:hint="eastAsia"/>
        </w:rPr>
        <w:t xml:space="preserve"> How to</w:t>
      </w:r>
      <w:r w:rsidR="006506F0" w:rsidRPr="005C2253">
        <w:rPr>
          <w:rFonts w:hint="eastAsia"/>
        </w:rPr>
        <w:t>,</w:t>
      </w:r>
      <w:r w:rsidRPr="005C2253">
        <w:t xml:space="preserve"> in the separate document </w:t>
      </w:r>
      <w:r w:rsidRPr="005C2253">
        <w:rPr>
          <w:rFonts w:hint="eastAsia"/>
        </w:rPr>
        <w:t xml:space="preserve">with the filename </w:t>
      </w:r>
      <w:r w:rsidRPr="005C2253">
        <w:t>“</w:t>
      </w:r>
      <w:r w:rsidRPr="005C2253">
        <w:rPr>
          <w:rFonts w:hint="eastAsia"/>
        </w:rPr>
        <w:t>RENESAS_RCH3M3_SecurityBSP_UME_v1.0.3.pdf</w:t>
      </w:r>
      <w:r w:rsidRPr="005C2253">
        <w:t>”.</w:t>
      </w:r>
    </w:p>
    <w:p w14:paraId="0017CDFD" w14:textId="77777777" w:rsidR="006506F0" w:rsidRPr="005C2253" w:rsidRDefault="006506F0" w:rsidP="004C01EB">
      <w:pPr>
        <w:pStyle w:val="Space"/>
      </w:pPr>
    </w:p>
    <w:p w14:paraId="670E305E" w14:textId="70FCE1C4" w:rsidR="00AE3CE4" w:rsidRPr="005C2253" w:rsidRDefault="004E0491" w:rsidP="00AF136D">
      <w:r w:rsidRPr="005C2253">
        <w:rPr>
          <w:noProof/>
        </w:rPr>
        <mc:AlternateContent>
          <mc:Choice Requires="wps">
            <w:drawing>
              <wp:anchor distT="45720" distB="45720" distL="114300" distR="114300" simplePos="0" relativeHeight="251584512" behindDoc="0" locked="0" layoutInCell="1" allowOverlap="1" wp14:anchorId="55A257F3" wp14:editId="119D9DB0">
                <wp:simplePos x="0" y="0"/>
                <wp:positionH relativeFrom="margin">
                  <wp:posOffset>20955</wp:posOffset>
                </wp:positionH>
                <wp:positionV relativeFrom="paragraph">
                  <wp:posOffset>394335</wp:posOffset>
                </wp:positionV>
                <wp:extent cx="6096000" cy="56261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14:paraId="55A2587C" w14:textId="77777777" w:rsidR="00B22CED" w:rsidRDefault="00B22CED" w:rsidP="0007298A">
                            <w:pPr>
                              <w:pStyle w:val="code"/>
                            </w:pPr>
                            <w:r w:rsidRPr="00AF136D">
                              <w:t># cat /proc/cpuinfo</w:t>
                            </w:r>
                          </w:p>
                          <w:p w14:paraId="55A2587D" w14:textId="41F49BB4" w:rsidR="00B22CED" w:rsidRPr="003524ED" w:rsidRDefault="00B22CED" w:rsidP="004E0491">
                            <w:pPr>
                              <w:pStyle w:val="code"/>
                            </w:pPr>
                            <w:r w:rsidRPr="00AF136D">
                              <w:rPr>
                                <w:rFonts w:hint="eastAsia"/>
                              </w:rPr>
                              <w:t xml:space="preserve">/* </w:t>
                            </w:r>
                            <w:r>
                              <w:t>The types of CPU can be confirmed from the CPU part in the result of execution as follows. CA57 -&gt; 0xd07 and CA53 -&gt; 0xd03.</w:t>
                            </w:r>
                            <w:r w:rsidRPr="00AF136D">
                              <w:rPr>
                                <w:rFonts w:hint="eastAsia"/>
                              </w:rPr>
                              <w:t xml:space="preserve"> */</w:t>
                            </w:r>
                          </w:p>
                          <w:p w14:paraId="55A2587E" w14:textId="77777777" w:rsidR="00B22CED" w:rsidRPr="003524ED" w:rsidRDefault="00B22CED" w:rsidP="0007298A">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257F3" id="_x0000_s1112" type="#_x0000_t202" style="position:absolute;margin-left:1.65pt;margin-top:31.05pt;width:480pt;height:44.3pt;z-index:25158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" fillcolor="#d9d9d9" stroked="f">
                <v:textbox style="mso-fit-shape-to-text:t">
                  <w:txbxContent>
                    <w:p w14:paraId="55A2587C" w14:textId="77777777" w:rsidR="00B22CED" w:rsidRDefault="00B22CED" w:rsidP="0007298A">
                      <w:pPr>
                        <w:pStyle w:val="code"/>
                      </w:pPr>
                      <w:r w:rsidRPr="00AF136D">
                        <w:t># cat /proc/</w:t>
                      </w:r>
                      <w:proofErr w:type="spellStart"/>
                      <w:r w:rsidRPr="00AF136D">
                        <w:t>cpuinfo</w:t>
                      </w:r>
                      <w:proofErr w:type="spellEnd"/>
                    </w:p>
                    <w:p w14:paraId="55A2587D" w14:textId="41F49BB4" w:rsidR="00B22CED" w:rsidRPr="003524ED" w:rsidRDefault="00B22CED" w:rsidP="004E0491">
                      <w:pPr>
                        <w:pStyle w:val="code"/>
                      </w:pPr>
                      <w:r w:rsidRPr="00AF136D">
                        <w:rPr>
                          <w:rFonts w:hint="eastAsia"/>
                        </w:rPr>
                        <w:t xml:space="preserve">/* </w:t>
                      </w:r>
                      <w:r>
                        <w:t>The types of CPU can be confirmed from the CPU part in the result of execution as follows. CA57 -&gt; 0xd07 and CA53 -&gt; 0xd03.</w:t>
                      </w:r>
                      <w:r w:rsidRPr="00AF136D">
                        <w:rPr>
                          <w:rFonts w:hint="eastAsia"/>
                        </w:rPr>
                        <w:t xml:space="preserve"> */</w:t>
                      </w:r>
                    </w:p>
                    <w:p w14:paraId="55A2587E" w14:textId="77777777" w:rsidR="00B22CED" w:rsidRPr="003524ED" w:rsidRDefault="00B22CED" w:rsidP="0007298A">
                      <w:pPr>
                        <w:pStyle w:val="codeend"/>
                      </w:pPr>
                    </w:p>
                  </w:txbxContent>
                </v:textbox>
                <w10:wrap type="square" anchorx="margin"/>
              </v:shape>
            </w:pict>
          </mc:Fallback>
        </mc:AlternateContent>
      </w:r>
      <w:r w:rsidR="00854555" w:rsidRPr="005C2253">
        <w:t>W</w:t>
      </w:r>
      <w:r w:rsidR="00AE3CE4" w:rsidRPr="005C2253">
        <w:t>hen</w:t>
      </w:r>
      <w:r w:rsidR="00854555" w:rsidRPr="005C2253">
        <w:t xml:space="preserve"> the CA57</w:t>
      </w:r>
      <w:r w:rsidR="006506F0" w:rsidRPr="005C2253">
        <w:rPr>
          <w:rFonts w:hint="eastAsia"/>
        </w:rPr>
        <w:t>s</w:t>
      </w:r>
      <w:r w:rsidR="00854555" w:rsidRPr="005C2253">
        <w:t xml:space="preserve"> and CA53</w:t>
      </w:r>
      <w:r w:rsidR="006506F0" w:rsidRPr="005C2253">
        <w:rPr>
          <w:rFonts w:hint="eastAsia"/>
        </w:rPr>
        <w:t>s</w:t>
      </w:r>
      <w:r w:rsidR="00854555" w:rsidRPr="005C2253">
        <w:t xml:space="preserve"> are booted </w:t>
      </w:r>
      <w:r w:rsidR="00B5693D" w:rsidRPr="005C2253">
        <w:rPr>
          <w:rFonts w:hint="eastAsia"/>
        </w:rPr>
        <w:t xml:space="preserve">up </w:t>
      </w:r>
      <w:r w:rsidR="00854555" w:rsidRPr="005C2253">
        <w:t xml:space="preserve">at the same time, the </w:t>
      </w:r>
      <w:r w:rsidR="003D5D98" w:rsidRPr="005C2253">
        <w:rPr>
          <w:rFonts w:hint="eastAsia"/>
        </w:rPr>
        <w:t xml:space="preserve">ID </w:t>
      </w:r>
      <w:r w:rsidR="006506F0" w:rsidRPr="005C2253">
        <w:t>number</w:t>
      </w:r>
      <w:r w:rsidR="006506F0" w:rsidRPr="005C2253">
        <w:rPr>
          <w:rFonts w:hint="eastAsia"/>
        </w:rPr>
        <w:t>s</w:t>
      </w:r>
      <w:r w:rsidR="006506F0" w:rsidRPr="005C2253">
        <w:t xml:space="preserve"> </w:t>
      </w:r>
      <w:r w:rsidR="006506F0" w:rsidRPr="005C2253">
        <w:rPr>
          <w:rFonts w:hint="eastAsia"/>
        </w:rPr>
        <w:t xml:space="preserve">of the </w:t>
      </w:r>
      <w:r w:rsidR="00854555" w:rsidRPr="005C2253">
        <w:t>CPU</w:t>
      </w:r>
      <w:r w:rsidR="003D5D98" w:rsidRPr="005C2253">
        <w:rPr>
          <w:rFonts w:hint="eastAsia"/>
        </w:rPr>
        <w:t>s</w:t>
      </w:r>
      <w:r w:rsidR="00854555" w:rsidRPr="005C2253">
        <w:t xml:space="preserve"> controlled by Linux can be confirmed </w:t>
      </w:r>
      <w:r w:rsidR="006506F0" w:rsidRPr="005C2253">
        <w:rPr>
          <w:rFonts w:hint="eastAsia"/>
        </w:rPr>
        <w:t xml:space="preserve">in </w:t>
      </w:r>
      <w:r w:rsidR="00854555" w:rsidRPr="005C2253">
        <w:rPr>
          <w:rFonts w:hint="eastAsia"/>
        </w:rPr>
        <w:t>/proc/cpuinfo</w:t>
      </w:r>
      <w:r w:rsidR="00854555" w:rsidRPr="005C2253">
        <w:t>.</w:t>
      </w:r>
    </w:p>
    <w:p w14:paraId="1E8CA4F8" w14:textId="77777777" w:rsidR="006506F0" w:rsidRPr="005C2253" w:rsidRDefault="006506F0" w:rsidP="004C01EB">
      <w:pPr>
        <w:pStyle w:val="Space"/>
      </w:pPr>
    </w:p>
    <w:p w14:paraId="660A455C" w14:textId="60063110" w:rsidR="00854555" w:rsidRPr="005C2253" w:rsidRDefault="00EE764E" w:rsidP="00464C30">
      <w:pPr>
        <w:pStyle w:val="tabletitle"/>
      </w:pPr>
      <w:r w:rsidRPr="005C2253">
        <w:rPr>
          <w:rFonts w:hint="eastAsia"/>
        </w:rPr>
        <w:t>Table</w:t>
      </w:r>
      <w:r w:rsidR="00464C30" w:rsidRPr="005C2253">
        <w:rPr>
          <w:rFonts w:hint="eastAsia"/>
        </w:rPr>
        <w:t xml:space="preserve"> A</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表</w:instrText>
      </w:r>
      <w:r w:rsidR="00464C30" w:rsidRPr="005C2253">
        <w:rPr>
          <w:rFonts w:hint="eastAsia"/>
        </w:rPr>
        <w:instrText>_A \* ARABIC \s 1</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854555" w:rsidRPr="005C2253">
        <w:rPr>
          <w:rFonts w:hint="eastAsia"/>
        </w:rPr>
        <w:t xml:space="preserve">  CPU</w:t>
      </w:r>
      <w:r w:rsidR="00854555" w:rsidRPr="005C2253">
        <w:t>s</w:t>
      </w:r>
      <w:r w:rsidR="00854555" w:rsidRPr="005C2253">
        <w:rPr>
          <w:rFonts w:hint="eastAsia"/>
        </w:rPr>
        <w:t xml:space="preserve"> to be Booted</w:t>
      </w:r>
      <w:r w:rsidR="00B5693D" w:rsidRPr="005C2253">
        <w:rPr>
          <w:rFonts w:hint="eastAsia"/>
        </w:rPr>
        <w:t xml:space="preserve"> up</w:t>
      </w:r>
    </w:p>
    <w:tbl>
      <w:tblPr>
        <w:tblW w:w="980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2660"/>
        <w:gridCol w:w="893"/>
        <w:gridCol w:w="894"/>
        <w:gridCol w:w="893"/>
        <w:gridCol w:w="894"/>
        <w:gridCol w:w="894"/>
        <w:gridCol w:w="893"/>
        <w:gridCol w:w="894"/>
        <w:gridCol w:w="894"/>
      </w:tblGrid>
      <w:tr w:rsidR="00A245A3" w:rsidRPr="005C2253" w14:paraId="55A256A9" w14:textId="77777777" w:rsidTr="00CA52F1">
        <w:trPr>
          <w:trHeight w:val="275"/>
        </w:trPr>
        <w:tc>
          <w:tcPr>
            <w:tcW w:w="2660" w:type="dxa"/>
            <w:vMerge w:val="restart"/>
            <w:tcBorders>
              <w:top w:val="single" w:sz="8" w:space="0" w:color="auto"/>
              <w:bottom w:val="single" w:sz="4" w:space="0" w:color="auto"/>
            </w:tcBorders>
            <w:shd w:val="clear" w:color="auto" w:fill="auto"/>
            <w:vAlign w:val="bottom"/>
          </w:tcPr>
          <w:p w14:paraId="55A256A6" w14:textId="389971C3" w:rsidR="00854555" w:rsidRPr="005C2253" w:rsidRDefault="00854555" w:rsidP="00B177A5">
            <w:pPr>
              <w:pStyle w:val="tablehead"/>
            </w:pPr>
            <w:r w:rsidRPr="005C2253">
              <w:rPr>
                <w:rFonts w:hint="eastAsia"/>
              </w:rPr>
              <w:t xml:space="preserve">Setting of </w:t>
            </w:r>
            <w:r w:rsidRPr="005C2253">
              <w:t>the PSCI_DISABLE_</w:t>
            </w:r>
            <w:r w:rsidR="00CA52F1">
              <w:br/>
            </w:r>
            <w:r w:rsidRPr="005C2253">
              <w:t>BIGLITTLE_IN_</w:t>
            </w:r>
            <w:r w:rsidR="00CA52F1">
              <w:br/>
            </w:r>
            <w:r w:rsidRPr="005C2253">
              <w:t>CA57BOOT flag</w:t>
            </w:r>
          </w:p>
        </w:tc>
        <w:tc>
          <w:tcPr>
            <w:tcW w:w="3574" w:type="dxa"/>
            <w:gridSpan w:val="4"/>
            <w:tcBorders>
              <w:top w:val="single" w:sz="8" w:space="0" w:color="auto"/>
              <w:bottom w:val="single" w:sz="4" w:space="0" w:color="auto"/>
            </w:tcBorders>
            <w:shd w:val="clear" w:color="auto" w:fill="auto"/>
            <w:vAlign w:val="bottom"/>
          </w:tcPr>
          <w:p w14:paraId="55A256A7" w14:textId="77777777" w:rsidR="00AF136D" w:rsidRPr="005C2253" w:rsidRDefault="00AF136D" w:rsidP="004E0491">
            <w:pPr>
              <w:pStyle w:val="tablehead"/>
              <w:jc w:val="center"/>
            </w:pPr>
            <w:r w:rsidRPr="005C2253">
              <w:t>CA57</w:t>
            </w:r>
          </w:p>
        </w:tc>
        <w:tc>
          <w:tcPr>
            <w:tcW w:w="3575" w:type="dxa"/>
            <w:gridSpan w:val="4"/>
            <w:tcBorders>
              <w:top w:val="single" w:sz="8" w:space="0" w:color="auto"/>
              <w:bottom w:val="single" w:sz="4" w:space="0" w:color="auto"/>
            </w:tcBorders>
            <w:shd w:val="clear" w:color="auto" w:fill="auto"/>
            <w:vAlign w:val="bottom"/>
          </w:tcPr>
          <w:p w14:paraId="55A256A8" w14:textId="77777777" w:rsidR="00AF136D" w:rsidRPr="005C2253" w:rsidRDefault="00AF136D" w:rsidP="004E0491">
            <w:pPr>
              <w:pStyle w:val="tablehead"/>
              <w:jc w:val="center"/>
            </w:pPr>
            <w:r w:rsidRPr="005C2253">
              <w:t>CA53</w:t>
            </w:r>
          </w:p>
        </w:tc>
      </w:tr>
      <w:tr w:rsidR="00A245A3" w:rsidRPr="005C2253" w14:paraId="55A256B4" w14:textId="77777777" w:rsidTr="00CA52F1">
        <w:trPr>
          <w:trHeight w:val="275"/>
        </w:trPr>
        <w:tc>
          <w:tcPr>
            <w:tcW w:w="2660" w:type="dxa"/>
            <w:vMerge/>
            <w:tcBorders>
              <w:top w:val="single" w:sz="4" w:space="0" w:color="auto"/>
              <w:bottom w:val="single" w:sz="8" w:space="0" w:color="auto"/>
            </w:tcBorders>
            <w:shd w:val="clear" w:color="auto" w:fill="auto"/>
            <w:vAlign w:val="bottom"/>
          </w:tcPr>
          <w:p w14:paraId="55A256AA" w14:textId="77777777" w:rsidR="00FA05E0" w:rsidRPr="005C2253" w:rsidRDefault="00FA05E0" w:rsidP="00A245A3">
            <w:pPr>
              <w:pStyle w:val="tablebody"/>
              <w:spacing w:line="240" w:lineRule="auto"/>
            </w:pPr>
          </w:p>
        </w:tc>
        <w:tc>
          <w:tcPr>
            <w:tcW w:w="893" w:type="dxa"/>
            <w:tcBorders>
              <w:top w:val="single" w:sz="4" w:space="0" w:color="auto"/>
              <w:bottom w:val="single" w:sz="8" w:space="0" w:color="auto"/>
            </w:tcBorders>
            <w:shd w:val="clear" w:color="auto" w:fill="auto"/>
            <w:vAlign w:val="bottom"/>
          </w:tcPr>
          <w:p w14:paraId="55A256AB" w14:textId="77777777" w:rsidR="00FA05E0" w:rsidRPr="005C2253" w:rsidRDefault="00FA05E0" w:rsidP="00A245A3">
            <w:pPr>
              <w:pStyle w:val="tablehead"/>
            </w:pPr>
            <w:r w:rsidRPr="005C2253">
              <w:t>CPU0</w:t>
            </w:r>
          </w:p>
          <w:p w14:paraId="55A256AC" w14:textId="4EF47F46" w:rsidR="00FA05E0" w:rsidRPr="005C2253" w:rsidRDefault="00FA05E0" w:rsidP="00A245A3">
            <w:pPr>
              <w:pStyle w:val="tablehead"/>
            </w:pPr>
            <w:r w:rsidRPr="005C2253">
              <w:t>Master</w:t>
            </w:r>
            <w:r w:rsidR="00FF44AA" w:rsidRPr="005C2253">
              <w:t xml:space="preserve"> </w:t>
            </w:r>
            <w:r w:rsidR="002C0BEA">
              <w:t>B</w:t>
            </w:r>
            <w:r w:rsidRPr="005C2253">
              <w:t>oot CPU</w:t>
            </w:r>
          </w:p>
        </w:tc>
        <w:tc>
          <w:tcPr>
            <w:tcW w:w="894" w:type="dxa"/>
            <w:tcBorders>
              <w:top w:val="single" w:sz="4" w:space="0" w:color="auto"/>
              <w:bottom w:val="single" w:sz="8" w:space="0" w:color="auto"/>
            </w:tcBorders>
            <w:shd w:val="clear" w:color="auto" w:fill="auto"/>
            <w:vAlign w:val="bottom"/>
          </w:tcPr>
          <w:p w14:paraId="55A256AD" w14:textId="77777777" w:rsidR="00FA05E0" w:rsidRPr="005C2253" w:rsidRDefault="00FA05E0" w:rsidP="00A245A3">
            <w:pPr>
              <w:pStyle w:val="tablehead"/>
            </w:pPr>
            <w:r w:rsidRPr="005C2253">
              <w:t>CPU1</w:t>
            </w:r>
          </w:p>
        </w:tc>
        <w:tc>
          <w:tcPr>
            <w:tcW w:w="893" w:type="dxa"/>
            <w:tcBorders>
              <w:top w:val="single" w:sz="4" w:space="0" w:color="auto"/>
              <w:bottom w:val="single" w:sz="8" w:space="0" w:color="auto"/>
            </w:tcBorders>
            <w:shd w:val="clear" w:color="auto" w:fill="auto"/>
            <w:vAlign w:val="bottom"/>
          </w:tcPr>
          <w:p w14:paraId="55A256AE" w14:textId="77777777" w:rsidR="00FA05E0" w:rsidRPr="005C2253" w:rsidRDefault="00FA05E0" w:rsidP="00A245A3">
            <w:pPr>
              <w:pStyle w:val="tablehead"/>
            </w:pPr>
            <w:r w:rsidRPr="005C2253">
              <w:t>CPU2</w:t>
            </w:r>
          </w:p>
        </w:tc>
        <w:tc>
          <w:tcPr>
            <w:tcW w:w="894" w:type="dxa"/>
            <w:tcBorders>
              <w:top w:val="single" w:sz="4" w:space="0" w:color="auto"/>
              <w:bottom w:val="single" w:sz="8" w:space="0" w:color="auto"/>
            </w:tcBorders>
            <w:shd w:val="clear" w:color="auto" w:fill="auto"/>
            <w:vAlign w:val="bottom"/>
          </w:tcPr>
          <w:p w14:paraId="55A256AF" w14:textId="77777777" w:rsidR="00FA05E0" w:rsidRPr="005C2253" w:rsidRDefault="00FA05E0" w:rsidP="00A245A3">
            <w:pPr>
              <w:pStyle w:val="tablehead"/>
            </w:pPr>
            <w:r w:rsidRPr="005C2253">
              <w:t>CPU3</w:t>
            </w:r>
          </w:p>
        </w:tc>
        <w:tc>
          <w:tcPr>
            <w:tcW w:w="894" w:type="dxa"/>
            <w:tcBorders>
              <w:top w:val="single" w:sz="4" w:space="0" w:color="auto"/>
              <w:bottom w:val="single" w:sz="8" w:space="0" w:color="auto"/>
            </w:tcBorders>
            <w:shd w:val="clear" w:color="auto" w:fill="auto"/>
            <w:vAlign w:val="bottom"/>
          </w:tcPr>
          <w:p w14:paraId="55A256B0" w14:textId="77777777" w:rsidR="00FA05E0" w:rsidRPr="005C2253" w:rsidRDefault="00FA05E0" w:rsidP="00A245A3">
            <w:pPr>
              <w:pStyle w:val="tablehead"/>
            </w:pPr>
            <w:r w:rsidRPr="005C2253">
              <w:t>CPU4</w:t>
            </w:r>
          </w:p>
        </w:tc>
        <w:tc>
          <w:tcPr>
            <w:tcW w:w="893" w:type="dxa"/>
            <w:tcBorders>
              <w:top w:val="single" w:sz="4" w:space="0" w:color="auto"/>
              <w:bottom w:val="single" w:sz="8" w:space="0" w:color="auto"/>
            </w:tcBorders>
            <w:shd w:val="clear" w:color="auto" w:fill="auto"/>
            <w:vAlign w:val="bottom"/>
          </w:tcPr>
          <w:p w14:paraId="55A256B1" w14:textId="77777777" w:rsidR="00FA05E0" w:rsidRPr="005C2253" w:rsidRDefault="00FA05E0" w:rsidP="00A245A3">
            <w:pPr>
              <w:pStyle w:val="tablehead"/>
            </w:pPr>
            <w:r w:rsidRPr="005C2253">
              <w:t>CPU5</w:t>
            </w:r>
          </w:p>
        </w:tc>
        <w:tc>
          <w:tcPr>
            <w:tcW w:w="894" w:type="dxa"/>
            <w:tcBorders>
              <w:top w:val="single" w:sz="4" w:space="0" w:color="auto"/>
              <w:bottom w:val="single" w:sz="8" w:space="0" w:color="auto"/>
            </w:tcBorders>
            <w:shd w:val="clear" w:color="auto" w:fill="auto"/>
            <w:vAlign w:val="bottom"/>
          </w:tcPr>
          <w:p w14:paraId="55A256B2" w14:textId="77777777" w:rsidR="00FA05E0" w:rsidRPr="005C2253" w:rsidRDefault="00FA05E0" w:rsidP="00A245A3">
            <w:pPr>
              <w:pStyle w:val="tablehead"/>
            </w:pPr>
            <w:r w:rsidRPr="005C2253">
              <w:t>CPU6</w:t>
            </w:r>
          </w:p>
        </w:tc>
        <w:tc>
          <w:tcPr>
            <w:tcW w:w="894" w:type="dxa"/>
            <w:tcBorders>
              <w:top w:val="single" w:sz="4" w:space="0" w:color="auto"/>
              <w:bottom w:val="single" w:sz="8" w:space="0" w:color="auto"/>
            </w:tcBorders>
            <w:shd w:val="clear" w:color="auto" w:fill="auto"/>
            <w:vAlign w:val="bottom"/>
          </w:tcPr>
          <w:p w14:paraId="55A256B3" w14:textId="77777777" w:rsidR="00FA05E0" w:rsidRPr="005C2253" w:rsidRDefault="00FA05E0" w:rsidP="00A245A3">
            <w:pPr>
              <w:pStyle w:val="tablehead"/>
            </w:pPr>
            <w:r w:rsidRPr="005C2253">
              <w:t>CPU7</w:t>
            </w:r>
          </w:p>
        </w:tc>
      </w:tr>
      <w:tr w:rsidR="00A245A3" w:rsidRPr="005C2253" w14:paraId="55A256BE" w14:textId="77777777" w:rsidTr="00CA52F1">
        <w:trPr>
          <w:trHeight w:val="275"/>
        </w:trPr>
        <w:tc>
          <w:tcPr>
            <w:tcW w:w="2660" w:type="dxa"/>
            <w:tcBorders>
              <w:top w:val="single" w:sz="8" w:space="0" w:color="auto"/>
              <w:bottom w:val="single" w:sz="4" w:space="0" w:color="auto"/>
            </w:tcBorders>
            <w:shd w:val="clear" w:color="auto" w:fill="auto"/>
          </w:tcPr>
          <w:p w14:paraId="55A256B5" w14:textId="78938340" w:rsidR="00854555" w:rsidRPr="005C2253" w:rsidRDefault="00854555" w:rsidP="007B2BF2">
            <w:pPr>
              <w:pStyle w:val="tablebody"/>
            </w:pPr>
            <w:r w:rsidRPr="005C2253">
              <w:t>1 (default)</w:t>
            </w:r>
          </w:p>
        </w:tc>
        <w:tc>
          <w:tcPr>
            <w:tcW w:w="893" w:type="dxa"/>
            <w:tcBorders>
              <w:top w:val="single" w:sz="8" w:space="0" w:color="auto"/>
              <w:bottom w:val="single" w:sz="4" w:space="0" w:color="auto"/>
            </w:tcBorders>
            <w:shd w:val="clear" w:color="auto" w:fill="auto"/>
          </w:tcPr>
          <w:p w14:paraId="55A256B6" w14:textId="77777777" w:rsidR="00FA05E0" w:rsidRPr="005C2253" w:rsidRDefault="00FA05E0" w:rsidP="007B2BF2">
            <w:pPr>
              <w:pStyle w:val="tablebody"/>
            </w:pPr>
            <w:r w:rsidRPr="005C2253">
              <w:t>ON</w:t>
            </w:r>
          </w:p>
        </w:tc>
        <w:tc>
          <w:tcPr>
            <w:tcW w:w="894" w:type="dxa"/>
            <w:tcBorders>
              <w:top w:val="single" w:sz="8" w:space="0" w:color="auto"/>
              <w:bottom w:val="single" w:sz="4" w:space="0" w:color="auto"/>
            </w:tcBorders>
            <w:shd w:val="clear" w:color="auto" w:fill="auto"/>
          </w:tcPr>
          <w:p w14:paraId="55A256B7" w14:textId="77777777" w:rsidR="00FA05E0" w:rsidRPr="005C2253" w:rsidRDefault="00FA05E0" w:rsidP="007B2BF2">
            <w:pPr>
              <w:pStyle w:val="tablebody"/>
            </w:pPr>
            <w:r w:rsidRPr="005C2253">
              <w:t>ON</w:t>
            </w:r>
          </w:p>
        </w:tc>
        <w:tc>
          <w:tcPr>
            <w:tcW w:w="893" w:type="dxa"/>
            <w:tcBorders>
              <w:top w:val="single" w:sz="8" w:space="0" w:color="auto"/>
              <w:bottom w:val="single" w:sz="4" w:space="0" w:color="auto"/>
            </w:tcBorders>
            <w:shd w:val="clear" w:color="auto" w:fill="auto"/>
          </w:tcPr>
          <w:p w14:paraId="55A256B8" w14:textId="77777777" w:rsidR="00FA05E0" w:rsidRPr="005C2253" w:rsidRDefault="00FA05E0" w:rsidP="007B2BF2">
            <w:pPr>
              <w:pStyle w:val="tablebody"/>
            </w:pPr>
            <w:r w:rsidRPr="005C2253">
              <w:t>ON</w:t>
            </w:r>
          </w:p>
        </w:tc>
        <w:tc>
          <w:tcPr>
            <w:tcW w:w="894" w:type="dxa"/>
            <w:tcBorders>
              <w:top w:val="single" w:sz="8" w:space="0" w:color="auto"/>
              <w:bottom w:val="single" w:sz="4" w:space="0" w:color="auto"/>
            </w:tcBorders>
            <w:shd w:val="clear" w:color="auto" w:fill="auto"/>
          </w:tcPr>
          <w:p w14:paraId="55A256B9" w14:textId="77777777" w:rsidR="00FA05E0" w:rsidRPr="005C2253" w:rsidRDefault="00FA05E0" w:rsidP="007B2BF2">
            <w:pPr>
              <w:pStyle w:val="tablebody"/>
            </w:pPr>
            <w:r w:rsidRPr="005C2253">
              <w:t>ON</w:t>
            </w:r>
          </w:p>
        </w:tc>
        <w:tc>
          <w:tcPr>
            <w:tcW w:w="894" w:type="dxa"/>
            <w:tcBorders>
              <w:top w:val="single" w:sz="8" w:space="0" w:color="auto"/>
              <w:bottom w:val="single" w:sz="4" w:space="0" w:color="auto"/>
            </w:tcBorders>
            <w:shd w:val="clear" w:color="auto" w:fill="auto"/>
          </w:tcPr>
          <w:p w14:paraId="55A256BA" w14:textId="77777777" w:rsidR="00FA05E0" w:rsidRPr="005C2253" w:rsidRDefault="00FA05E0" w:rsidP="007B2BF2">
            <w:pPr>
              <w:pStyle w:val="tablebody"/>
              <w:rPr>
                <w:b/>
              </w:rPr>
            </w:pPr>
            <w:r w:rsidRPr="005C2253">
              <w:rPr>
                <w:b/>
              </w:rPr>
              <w:t>OFF</w:t>
            </w:r>
          </w:p>
        </w:tc>
        <w:tc>
          <w:tcPr>
            <w:tcW w:w="893" w:type="dxa"/>
            <w:tcBorders>
              <w:top w:val="single" w:sz="8" w:space="0" w:color="auto"/>
              <w:bottom w:val="single" w:sz="4" w:space="0" w:color="auto"/>
            </w:tcBorders>
            <w:shd w:val="clear" w:color="auto" w:fill="auto"/>
          </w:tcPr>
          <w:p w14:paraId="55A256BB" w14:textId="77777777" w:rsidR="00FA05E0" w:rsidRPr="005C2253" w:rsidRDefault="00FA05E0" w:rsidP="007B2BF2">
            <w:pPr>
              <w:pStyle w:val="tablebody"/>
              <w:rPr>
                <w:b/>
              </w:rPr>
            </w:pPr>
            <w:r w:rsidRPr="005C2253">
              <w:rPr>
                <w:b/>
              </w:rPr>
              <w:t>OFF</w:t>
            </w:r>
          </w:p>
        </w:tc>
        <w:tc>
          <w:tcPr>
            <w:tcW w:w="894" w:type="dxa"/>
            <w:tcBorders>
              <w:top w:val="single" w:sz="8" w:space="0" w:color="auto"/>
              <w:bottom w:val="single" w:sz="4" w:space="0" w:color="auto"/>
            </w:tcBorders>
            <w:shd w:val="clear" w:color="auto" w:fill="auto"/>
          </w:tcPr>
          <w:p w14:paraId="55A256BC" w14:textId="77777777" w:rsidR="00FA05E0" w:rsidRPr="005C2253" w:rsidRDefault="00FA05E0" w:rsidP="007B2BF2">
            <w:pPr>
              <w:pStyle w:val="tablebody"/>
              <w:rPr>
                <w:b/>
              </w:rPr>
            </w:pPr>
            <w:r w:rsidRPr="005C2253">
              <w:rPr>
                <w:b/>
              </w:rPr>
              <w:t>OFF</w:t>
            </w:r>
          </w:p>
        </w:tc>
        <w:tc>
          <w:tcPr>
            <w:tcW w:w="894" w:type="dxa"/>
            <w:tcBorders>
              <w:top w:val="single" w:sz="8" w:space="0" w:color="auto"/>
              <w:bottom w:val="single" w:sz="4" w:space="0" w:color="auto"/>
            </w:tcBorders>
            <w:shd w:val="clear" w:color="auto" w:fill="auto"/>
          </w:tcPr>
          <w:p w14:paraId="55A256BD" w14:textId="77777777" w:rsidR="00FA05E0" w:rsidRPr="005C2253" w:rsidRDefault="00FA05E0" w:rsidP="007B2BF2">
            <w:pPr>
              <w:pStyle w:val="tablebody"/>
              <w:rPr>
                <w:b/>
              </w:rPr>
            </w:pPr>
            <w:r w:rsidRPr="005C2253">
              <w:rPr>
                <w:b/>
              </w:rPr>
              <w:t>OFF</w:t>
            </w:r>
          </w:p>
        </w:tc>
      </w:tr>
      <w:tr w:rsidR="00A245A3" w:rsidRPr="005C2253" w14:paraId="55A256C8" w14:textId="77777777" w:rsidTr="00CA52F1">
        <w:trPr>
          <w:trHeight w:val="275"/>
        </w:trPr>
        <w:tc>
          <w:tcPr>
            <w:tcW w:w="2660" w:type="dxa"/>
            <w:tcBorders>
              <w:top w:val="single" w:sz="4" w:space="0" w:color="auto"/>
            </w:tcBorders>
            <w:shd w:val="clear" w:color="auto" w:fill="auto"/>
          </w:tcPr>
          <w:p w14:paraId="55A256BF" w14:textId="71AE0933" w:rsidR="00854555" w:rsidRPr="005C2253" w:rsidRDefault="00854555" w:rsidP="000F5892">
            <w:pPr>
              <w:pStyle w:val="tablebody"/>
            </w:pPr>
            <w:r w:rsidRPr="005C2253">
              <w:t>0 (booting the CA57</w:t>
            </w:r>
            <w:r w:rsidR="006506F0" w:rsidRPr="005C2253">
              <w:rPr>
                <w:rFonts w:hint="eastAsia"/>
              </w:rPr>
              <w:t>s</w:t>
            </w:r>
            <w:r w:rsidRPr="005C2253">
              <w:t xml:space="preserve"> and CA53</w:t>
            </w:r>
            <w:r w:rsidR="006506F0" w:rsidRPr="005C2253">
              <w:rPr>
                <w:rFonts w:hint="eastAsia"/>
              </w:rPr>
              <w:t>s</w:t>
            </w:r>
            <w:r w:rsidR="000F5892" w:rsidRPr="005C2253">
              <w:t xml:space="preserve"> </w:t>
            </w:r>
            <w:r w:rsidR="00CA52F1">
              <w:t xml:space="preserve">up </w:t>
            </w:r>
            <w:r w:rsidRPr="005C2253">
              <w:t>at the same time)</w:t>
            </w:r>
          </w:p>
        </w:tc>
        <w:tc>
          <w:tcPr>
            <w:tcW w:w="893" w:type="dxa"/>
            <w:tcBorders>
              <w:top w:val="single" w:sz="4" w:space="0" w:color="auto"/>
            </w:tcBorders>
            <w:shd w:val="clear" w:color="auto" w:fill="auto"/>
          </w:tcPr>
          <w:p w14:paraId="55A256C0" w14:textId="77777777" w:rsidR="00FA05E0" w:rsidRPr="005C2253" w:rsidRDefault="00FA05E0" w:rsidP="007B2BF2">
            <w:pPr>
              <w:pStyle w:val="tablebody"/>
            </w:pPr>
            <w:r w:rsidRPr="005C2253">
              <w:t>ON</w:t>
            </w:r>
          </w:p>
        </w:tc>
        <w:tc>
          <w:tcPr>
            <w:tcW w:w="894" w:type="dxa"/>
            <w:tcBorders>
              <w:top w:val="single" w:sz="4" w:space="0" w:color="auto"/>
            </w:tcBorders>
            <w:shd w:val="clear" w:color="auto" w:fill="auto"/>
          </w:tcPr>
          <w:p w14:paraId="55A256C1" w14:textId="77777777" w:rsidR="00FA05E0" w:rsidRPr="005C2253" w:rsidRDefault="00FA05E0" w:rsidP="007B2BF2">
            <w:pPr>
              <w:pStyle w:val="tablebody"/>
            </w:pPr>
            <w:r w:rsidRPr="005C2253">
              <w:t>ON</w:t>
            </w:r>
          </w:p>
        </w:tc>
        <w:tc>
          <w:tcPr>
            <w:tcW w:w="893" w:type="dxa"/>
            <w:tcBorders>
              <w:top w:val="single" w:sz="4" w:space="0" w:color="auto"/>
            </w:tcBorders>
            <w:shd w:val="clear" w:color="auto" w:fill="auto"/>
          </w:tcPr>
          <w:p w14:paraId="55A256C2" w14:textId="77777777" w:rsidR="00FA05E0" w:rsidRPr="005C2253" w:rsidRDefault="00FA05E0" w:rsidP="007B2BF2">
            <w:pPr>
              <w:pStyle w:val="tablebody"/>
            </w:pPr>
            <w:r w:rsidRPr="005C2253">
              <w:t>ON</w:t>
            </w:r>
          </w:p>
        </w:tc>
        <w:tc>
          <w:tcPr>
            <w:tcW w:w="894" w:type="dxa"/>
            <w:tcBorders>
              <w:top w:val="single" w:sz="4" w:space="0" w:color="auto"/>
            </w:tcBorders>
            <w:shd w:val="clear" w:color="auto" w:fill="auto"/>
          </w:tcPr>
          <w:p w14:paraId="55A256C3" w14:textId="77777777" w:rsidR="00FA05E0" w:rsidRPr="005C2253" w:rsidRDefault="00FA05E0" w:rsidP="007B2BF2">
            <w:pPr>
              <w:pStyle w:val="tablebody"/>
            </w:pPr>
            <w:r w:rsidRPr="005C2253">
              <w:t>ON</w:t>
            </w:r>
          </w:p>
        </w:tc>
        <w:tc>
          <w:tcPr>
            <w:tcW w:w="894" w:type="dxa"/>
            <w:tcBorders>
              <w:top w:val="single" w:sz="4" w:space="0" w:color="auto"/>
            </w:tcBorders>
            <w:shd w:val="clear" w:color="auto" w:fill="auto"/>
          </w:tcPr>
          <w:p w14:paraId="55A256C4" w14:textId="77777777" w:rsidR="00FA05E0" w:rsidRPr="005C2253" w:rsidRDefault="00FA05E0" w:rsidP="007B2BF2">
            <w:pPr>
              <w:pStyle w:val="tablebody"/>
              <w:rPr>
                <w:b/>
              </w:rPr>
            </w:pPr>
            <w:r w:rsidRPr="005C2253">
              <w:rPr>
                <w:b/>
              </w:rPr>
              <w:t>ON</w:t>
            </w:r>
          </w:p>
        </w:tc>
        <w:tc>
          <w:tcPr>
            <w:tcW w:w="893" w:type="dxa"/>
            <w:tcBorders>
              <w:top w:val="single" w:sz="4" w:space="0" w:color="auto"/>
            </w:tcBorders>
            <w:shd w:val="clear" w:color="auto" w:fill="auto"/>
          </w:tcPr>
          <w:p w14:paraId="55A256C5" w14:textId="77777777" w:rsidR="00FA05E0" w:rsidRPr="005C2253" w:rsidRDefault="00FA05E0" w:rsidP="007B2BF2">
            <w:pPr>
              <w:pStyle w:val="tablebody"/>
              <w:rPr>
                <w:b/>
              </w:rPr>
            </w:pPr>
            <w:r w:rsidRPr="005C2253">
              <w:rPr>
                <w:b/>
              </w:rPr>
              <w:t>ON</w:t>
            </w:r>
          </w:p>
        </w:tc>
        <w:tc>
          <w:tcPr>
            <w:tcW w:w="894" w:type="dxa"/>
            <w:tcBorders>
              <w:top w:val="single" w:sz="4" w:space="0" w:color="auto"/>
            </w:tcBorders>
            <w:shd w:val="clear" w:color="auto" w:fill="auto"/>
          </w:tcPr>
          <w:p w14:paraId="55A256C6" w14:textId="77777777" w:rsidR="00FA05E0" w:rsidRPr="005C2253" w:rsidRDefault="00FA05E0" w:rsidP="007B2BF2">
            <w:pPr>
              <w:pStyle w:val="tablebody"/>
              <w:rPr>
                <w:b/>
              </w:rPr>
            </w:pPr>
            <w:r w:rsidRPr="005C2253">
              <w:rPr>
                <w:b/>
              </w:rPr>
              <w:t>ON</w:t>
            </w:r>
          </w:p>
        </w:tc>
        <w:tc>
          <w:tcPr>
            <w:tcW w:w="894" w:type="dxa"/>
            <w:tcBorders>
              <w:top w:val="single" w:sz="4" w:space="0" w:color="auto"/>
            </w:tcBorders>
            <w:shd w:val="clear" w:color="auto" w:fill="auto"/>
          </w:tcPr>
          <w:p w14:paraId="55A256C7" w14:textId="77777777" w:rsidR="00FA05E0" w:rsidRPr="005C2253" w:rsidRDefault="00FA05E0" w:rsidP="007B2BF2">
            <w:pPr>
              <w:pStyle w:val="tablebody"/>
              <w:rPr>
                <w:b/>
              </w:rPr>
            </w:pPr>
            <w:r w:rsidRPr="005C2253">
              <w:rPr>
                <w:b/>
              </w:rPr>
              <w:t>ON</w:t>
            </w:r>
          </w:p>
        </w:tc>
      </w:tr>
    </w:tbl>
    <w:p w14:paraId="55A256CA" w14:textId="77777777" w:rsidR="00AF136D" w:rsidRPr="005C2253" w:rsidRDefault="00AF136D" w:rsidP="004C01EB">
      <w:pPr>
        <w:pStyle w:val="tableend"/>
      </w:pPr>
    </w:p>
    <w:p w14:paraId="55A256CB" w14:textId="138492E0" w:rsidR="00AF136D" w:rsidRPr="005C2253" w:rsidRDefault="00F5487B" w:rsidP="0022584F">
      <w:pPr>
        <w:pStyle w:val="Heading1"/>
        <w:numPr>
          <w:ilvl w:val="0"/>
          <w:numId w:val="21"/>
        </w:numPr>
      </w:pPr>
      <w:r w:rsidRPr="005C2253">
        <w:br w:type="page"/>
      </w:r>
      <w:bookmarkStart w:id="117" w:name="_Toc475972859"/>
      <w:r w:rsidR="0022584F" w:rsidRPr="005C2253">
        <w:lastRenderedPageBreak/>
        <w:t>Master Boot CPU</w:t>
      </w:r>
      <w:bookmarkEnd w:id="117"/>
    </w:p>
    <w:p w14:paraId="55A256CC" w14:textId="049F75C6" w:rsidR="00F56DB8" w:rsidRPr="005C2253" w:rsidRDefault="0022584F" w:rsidP="0022584F">
      <w:pPr>
        <w:pStyle w:val="Heading3"/>
        <w:numPr>
          <w:ilvl w:val="1"/>
          <w:numId w:val="21"/>
        </w:numPr>
      </w:pPr>
      <w:bookmarkStart w:id="118" w:name="_Toc475972860"/>
      <w:r w:rsidRPr="005C2253">
        <w:t>Setting the Master Boot CPU</w:t>
      </w:r>
      <w:bookmarkEnd w:id="118"/>
    </w:p>
    <w:p w14:paraId="2189812F" w14:textId="17E6350B" w:rsidR="00FF44AA" w:rsidRPr="005C2253" w:rsidRDefault="00FF44AA" w:rsidP="00FF44AA">
      <w:r w:rsidRPr="005C2253">
        <w:rPr>
          <w:rFonts w:hint="eastAsia"/>
        </w:rPr>
        <w:t xml:space="preserve">When </w:t>
      </w:r>
      <w:r w:rsidRPr="005C2253">
        <w:t xml:space="preserve">both the </w:t>
      </w:r>
      <w:r w:rsidR="00CA52F1" w:rsidRPr="00CA52F1">
        <w:t>CA57s and CA53s</w:t>
      </w:r>
      <w:r w:rsidRPr="005C2253">
        <w:t xml:space="preserve"> are to </w:t>
      </w:r>
      <w:r w:rsidR="005847F9" w:rsidRPr="005C2253">
        <w:t>be booted</w:t>
      </w:r>
      <w:r w:rsidR="006D7755" w:rsidRPr="005C2253">
        <w:t xml:space="preserve"> </w:t>
      </w:r>
      <w:r w:rsidR="00B5693D" w:rsidRPr="005C2253">
        <w:rPr>
          <w:rFonts w:hint="eastAsia"/>
        </w:rPr>
        <w:t xml:space="preserve">up </w:t>
      </w:r>
      <w:r w:rsidR="006D7755" w:rsidRPr="005C2253">
        <w:t>at the same time</w:t>
      </w:r>
      <w:r w:rsidR="005847F9" w:rsidRPr="005C2253">
        <w:t xml:space="preserve">, the </w:t>
      </w:r>
      <w:r w:rsidR="00B5693D" w:rsidRPr="005C2253">
        <w:rPr>
          <w:rFonts w:hint="eastAsia"/>
        </w:rPr>
        <w:t xml:space="preserve">CPU to serve </w:t>
      </w:r>
      <w:r w:rsidR="00B5693D" w:rsidRPr="005C2253">
        <w:t xml:space="preserve">as </w:t>
      </w:r>
      <w:r w:rsidR="00B5693D" w:rsidRPr="005C2253">
        <w:rPr>
          <w:rFonts w:hint="eastAsia"/>
        </w:rPr>
        <w:t xml:space="preserve">the </w:t>
      </w:r>
      <w:r w:rsidR="00B5693D" w:rsidRPr="005C2253">
        <w:t xml:space="preserve">master boot CPU </w:t>
      </w:r>
      <w:r w:rsidR="00B5693D" w:rsidRPr="005C2253">
        <w:rPr>
          <w:rFonts w:hint="eastAsia"/>
        </w:rPr>
        <w:t xml:space="preserve">is </w:t>
      </w:r>
      <w:r w:rsidR="005847F9" w:rsidRPr="005C2253">
        <w:t xml:space="preserve">selectable. </w:t>
      </w:r>
      <w:r w:rsidR="00C178A6" w:rsidRPr="005C2253">
        <w:t>On</w:t>
      </w:r>
      <w:r w:rsidR="005847F9" w:rsidRPr="005C2253">
        <w:t xml:space="preserve"> the Salvator-X system evaluation board, </w:t>
      </w:r>
      <w:r w:rsidR="00B5693D" w:rsidRPr="005C2253">
        <w:t>the settings of DIP switch</w:t>
      </w:r>
      <w:r w:rsidR="00B5693D" w:rsidRPr="005C2253">
        <w:rPr>
          <w:rFonts w:hint="eastAsia"/>
        </w:rPr>
        <w:t>es</w:t>
      </w:r>
      <w:r w:rsidR="00B5693D" w:rsidRPr="005C2253">
        <w:t xml:space="preserve"> (SW10) shown in table A2-1</w:t>
      </w:r>
      <w:r w:rsidR="00B5693D" w:rsidRPr="005C2253">
        <w:rPr>
          <w:rFonts w:hint="eastAsia"/>
        </w:rPr>
        <w:t xml:space="preserve"> </w:t>
      </w:r>
      <w:r w:rsidR="00B5693D" w:rsidRPr="005C2253">
        <w:t xml:space="preserve">determine </w:t>
      </w:r>
      <w:r w:rsidR="005847F9" w:rsidRPr="005C2253">
        <w:t>the master boot CPU.</w:t>
      </w:r>
      <w:r w:rsidR="00C178A6" w:rsidRPr="005C2253">
        <w:t xml:space="preserve"> Table A2-2 shows</w:t>
      </w:r>
      <w:r w:rsidR="00F419BE" w:rsidRPr="005C2253">
        <w:t xml:space="preserve"> examples of the CPU configuration</w:t>
      </w:r>
      <w:r w:rsidR="00B5693D" w:rsidRPr="005C2253">
        <w:rPr>
          <w:rFonts w:hint="eastAsia"/>
        </w:rPr>
        <w:t>s</w:t>
      </w:r>
      <w:r w:rsidR="00F419BE" w:rsidRPr="005C2253">
        <w:t xml:space="preserve"> (for the R-Car H3) when the master boot CPU is changed. Note that changing the master boot CPU does not require change</w:t>
      </w:r>
      <w:r w:rsidR="00B5693D" w:rsidRPr="005C2253">
        <w:rPr>
          <w:rFonts w:hint="eastAsia"/>
        </w:rPr>
        <w:t>s</w:t>
      </w:r>
      <w:r w:rsidR="00C337A6" w:rsidRPr="005C2253">
        <w:t xml:space="preserve"> to </w:t>
      </w:r>
      <w:r w:rsidR="00F419BE" w:rsidRPr="005C2253">
        <w:t>software (</w:t>
      </w:r>
      <w:r w:rsidR="00B5693D" w:rsidRPr="005C2253">
        <w:rPr>
          <w:rFonts w:hint="eastAsia"/>
        </w:rPr>
        <w:t xml:space="preserve">the </w:t>
      </w:r>
      <w:r w:rsidR="00F419BE" w:rsidRPr="005C2253">
        <w:rPr>
          <w:rFonts w:hint="eastAsia"/>
        </w:rPr>
        <w:t>IPL</w:t>
      </w:r>
      <w:r w:rsidR="00F419BE" w:rsidRPr="005C2253">
        <w:t xml:space="preserve">, </w:t>
      </w:r>
      <w:r w:rsidR="00F419BE" w:rsidRPr="005C2253">
        <w:rPr>
          <w:rFonts w:hint="eastAsia"/>
        </w:rPr>
        <w:t>u-boot</w:t>
      </w:r>
      <w:r w:rsidR="00F419BE" w:rsidRPr="005C2253">
        <w:t>, k</w:t>
      </w:r>
      <w:r w:rsidR="00F419BE" w:rsidRPr="005C2253">
        <w:rPr>
          <w:rFonts w:hint="eastAsia"/>
        </w:rPr>
        <w:t>ernel</w:t>
      </w:r>
      <w:r w:rsidR="00F419BE" w:rsidRPr="005C2253">
        <w:t>, etc.).</w:t>
      </w:r>
    </w:p>
    <w:p w14:paraId="55A256CE" w14:textId="77777777" w:rsidR="00B572C0" w:rsidRPr="005C2253" w:rsidRDefault="00B572C0" w:rsidP="00B572C0">
      <w:pPr>
        <w:pStyle w:val="Space"/>
      </w:pPr>
    </w:p>
    <w:p w14:paraId="25856622" w14:textId="1068BA73" w:rsidR="00F25A35" w:rsidRPr="00951AC6" w:rsidRDefault="00EE764E" w:rsidP="00464C30">
      <w:pPr>
        <w:pStyle w:val="tabletitle"/>
      </w:pPr>
      <w:r w:rsidRPr="005C2253">
        <w:rPr>
          <w:rFonts w:hint="eastAsia"/>
        </w:rPr>
        <w:t>Table</w:t>
      </w:r>
      <w:r w:rsidR="00464C30" w:rsidRPr="005C2253">
        <w:rPr>
          <w:rFonts w:hint="eastAsia"/>
        </w:rPr>
        <w:t xml:space="preserve"> A</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2</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表</w:instrText>
      </w:r>
      <w:r w:rsidR="00464C30" w:rsidRPr="005C2253">
        <w:rPr>
          <w:rFonts w:hint="eastAsia"/>
        </w:rPr>
        <w:instrText>_A \* ARABIC \s 1</w:instrText>
      </w:r>
      <w:r w:rsidR="00464C30" w:rsidRPr="005C2253">
        <w:instrText xml:space="preserve"> </w:instrText>
      </w:r>
      <w:r w:rsidR="00464C30" w:rsidRPr="005C2253">
        <w:fldChar w:fldCharType="separate"/>
      </w:r>
      <w:r w:rsidR="002F77E1" w:rsidRPr="005C2253">
        <w:rPr>
          <w:noProof/>
        </w:rPr>
        <w:t>1</w:t>
      </w:r>
      <w:r w:rsidR="00464C30" w:rsidRPr="005C2253">
        <w:fldChar w:fldCharType="end"/>
      </w:r>
      <w:r w:rsidR="0022584F" w:rsidRPr="005C2253">
        <w:rPr>
          <w:rFonts w:hint="eastAsia"/>
        </w:rPr>
        <w:t xml:space="preserve">  </w:t>
      </w:r>
      <w:r w:rsidR="00F25A35" w:rsidRPr="005C2253">
        <w:rPr>
          <w:rFonts w:cs="Arial"/>
        </w:rPr>
        <w:t>DIP Switch Setting</w:t>
      </w:r>
      <w:r w:rsidR="00F74272" w:rsidRPr="005C2253">
        <w:rPr>
          <w:rFonts w:cs="Arial"/>
        </w:rPr>
        <w:t>s</w:t>
      </w:r>
    </w:p>
    <w:tbl>
      <w:tblPr>
        <w:tblW w:w="9809" w:type="dxa"/>
        <w:tblBorders>
          <w:bottom w:val="single" w:sz="4" w:space="0" w:color="auto"/>
          <w:insideH w:val="single" w:sz="4" w:space="0" w:color="auto"/>
        </w:tblBorders>
        <w:tblLayout w:type="fixed"/>
        <w:tblLook w:val="04A0" w:firstRow="1" w:lastRow="0" w:firstColumn="1" w:lastColumn="0" w:noHBand="0" w:noVBand="1"/>
      </w:tblPr>
      <w:tblGrid>
        <w:gridCol w:w="3269"/>
        <w:gridCol w:w="3270"/>
        <w:gridCol w:w="3270"/>
      </w:tblGrid>
      <w:tr w:rsidR="001374E0" w:rsidRPr="005C2253" w14:paraId="55A256D3" w14:textId="77777777" w:rsidTr="0022584F">
        <w:trPr>
          <w:trHeight w:val="275"/>
        </w:trPr>
        <w:tc>
          <w:tcPr>
            <w:tcW w:w="3209" w:type="dxa"/>
            <w:tcBorders>
              <w:top w:val="nil"/>
              <w:bottom w:val="single" w:sz="8" w:space="0" w:color="auto"/>
            </w:tcBorders>
            <w:shd w:val="clear" w:color="auto" w:fill="auto"/>
          </w:tcPr>
          <w:p w14:paraId="55A256D0" w14:textId="52F451A0" w:rsidR="006D7755" w:rsidRPr="005C2253" w:rsidRDefault="006D7755" w:rsidP="00B177A5">
            <w:pPr>
              <w:pStyle w:val="tablehead"/>
            </w:pPr>
            <w:r w:rsidRPr="005C2253">
              <w:t>MD7 (Pin 1 of SW10)</w:t>
            </w:r>
          </w:p>
        </w:tc>
        <w:tc>
          <w:tcPr>
            <w:tcW w:w="3210" w:type="dxa"/>
            <w:tcBorders>
              <w:top w:val="nil"/>
              <w:bottom w:val="single" w:sz="8" w:space="0" w:color="auto"/>
            </w:tcBorders>
            <w:shd w:val="clear" w:color="auto" w:fill="auto"/>
          </w:tcPr>
          <w:p w14:paraId="55A256D1" w14:textId="30FCFD5A" w:rsidR="0030209B" w:rsidRPr="005C2253" w:rsidRDefault="0030209B" w:rsidP="00B177A5">
            <w:pPr>
              <w:pStyle w:val="tablehead"/>
            </w:pPr>
            <w:r w:rsidRPr="005C2253">
              <w:t>MD6 (Pin 2 of SW10)</w:t>
            </w:r>
          </w:p>
        </w:tc>
        <w:tc>
          <w:tcPr>
            <w:tcW w:w="3210" w:type="dxa"/>
            <w:tcBorders>
              <w:top w:val="nil"/>
              <w:bottom w:val="single" w:sz="8" w:space="0" w:color="auto"/>
            </w:tcBorders>
            <w:shd w:val="clear" w:color="auto" w:fill="auto"/>
          </w:tcPr>
          <w:p w14:paraId="55A256D2" w14:textId="77777777" w:rsidR="00F379AC" w:rsidRPr="005C2253" w:rsidRDefault="001374E0" w:rsidP="007B2BF2">
            <w:pPr>
              <w:pStyle w:val="tablehead"/>
            </w:pPr>
            <w:r w:rsidRPr="005C2253">
              <w:t>Description</w:t>
            </w:r>
          </w:p>
        </w:tc>
      </w:tr>
      <w:tr w:rsidR="00F379AC" w:rsidRPr="005C2253" w14:paraId="55A256D7" w14:textId="77777777" w:rsidTr="0022584F">
        <w:trPr>
          <w:trHeight w:val="275"/>
        </w:trPr>
        <w:tc>
          <w:tcPr>
            <w:tcW w:w="3209" w:type="dxa"/>
            <w:tcBorders>
              <w:top w:val="single" w:sz="8" w:space="0" w:color="auto"/>
              <w:bottom w:val="single" w:sz="4" w:space="0" w:color="auto"/>
            </w:tcBorders>
            <w:shd w:val="clear" w:color="auto" w:fill="auto"/>
          </w:tcPr>
          <w:p w14:paraId="55A256D4" w14:textId="77777777" w:rsidR="00F379AC" w:rsidRPr="005C2253" w:rsidRDefault="001374E0" w:rsidP="007B2BF2">
            <w:pPr>
              <w:pStyle w:val="tablebody"/>
            </w:pPr>
            <w:r w:rsidRPr="005C2253">
              <w:t>0</w:t>
            </w:r>
          </w:p>
        </w:tc>
        <w:tc>
          <w:tcPr>
            <w:tcW w:w="3210" w:type="dxa"/>
            <w:tcBorders>
              <w:top w:val="single" w:sz="8" w:space="0" w:color="auto"/>
              <w:bottom w:val="single" w:sz="4" w:space="0" w:color="auto"/>
            </w:tcBorders>
            <w:shd w:val="clear" w:color="auto" w:fill="auto"/>
          </w:tcPr>
          <w:p w14:paraId="55A256D5" w14:textId="77777777" w:rsidR="00F379AC" w:rsidRPr="005C2253" w:rsidRDefault="001374E0" w:rsidP="007B2BF2">
            <w:pPr>
              <w:pStyle w:val="tablebody"/>
            </w:pPr>
            <w:r w:rsidRPr="005C2253">
              <w:t>0</w:t>
            </w:r>
          </w:p>
        </w:tc>
        <w:tc>
          <w:tcPr>
            <w:tcW w:w="3210" w:type="dxa"/>
            <w:tcBorders>
              <w:top w:val="single" w:sz="8" w:space="0" w:color="auto"/>
              <w:bottom w:val="single" w:sz="4" w:space="0" w:color="auto"/>
            </w:tcBorders>
            <w:shd w:val="clear" w:color="auto" w:fill="auto"/>
          </w:tcPr>
          <w:p w14:paraId="55A256D6" w14:textId="372DEF01" w:rsidR="009B104F" w:rsidRPr="005C2253" w:rsidRDefault="00B5693D">
            <w:pPr>
              <w:pStyle w:val="tablebody"/>
            </w:pPr>
            <w:r w:rsidRPr="005C2253">
              <w:rPr>
                <w:rFonts w:hint="eastAsia"/>
              </w:rPr>
              <w:t xml:space="preserve">A </w:t>
            </w:r>
            <w:r w:rsidR="006D7755" w:rsidRPr="005C2253">
              <w:rPr>
                <w:rFonts w:hint="eastAsia"/>
              </w:rPr>
              <w:t xml:space="preserve">CA57 serves as </w:t>
            </w:r>
            <w:r w:rsidRPr="005C2253">
              <w:rPr>
                <w:rFonts w:hint="eastAsia"/>
              </w:rPr>
              <w:t xml:space="preserve">the </w:t>
            </w:r>
            <w:r w:rsidR="006D7755" w:rsidRPr="005C2253">
              <w:t>master boot CPU.</w:t>
            </w:r>
          </w:p>
        </w:tc>
      </w:tr>
      <w:tr w:rsidR="00F379AC" w:rsidRPr="005C2253" w14:paraId="55A256DB" w14:textId="77777777" w:rsidTr="0022584F">
        <w:trPr>
          <w:trHeight w:val="275"/>
        </w:trPr>
        <w:tc>
          <w:tcPr>
            <w:tcW w:w="3209" w:type="dxa"/>
            <w:tcBorders>
              <w:top w:val="single" w:sz="4" w:space="0" w:color="auto"/>
              <w:bottom w:val="single" w:sz="8" w:space="0" w:color="auto"/>
            </w:tcBorders>
            <w:shd w:val="clear" w:color="auto" w:fill="auto"/>
          </w:tcPr>
          <w:p w14:paraId="55A256D8" w14:textId="77777777" w:rsidR="00F379AC" w:rsidRPr="005C2253" w:rsidRDefault="001374E0" w:rsidP="007B2BF2">
            <w:pPr>
              <w:pStyle w:val="tablebody"/>
            </w:pPr>
            <w:r w:rsidRPr="005C2253">
              <w:t>0</w:t>
            </w:r>
          </w:p>
        </w:tc>
        <w:tc>
          <w:tcPr>
            <w:tcW w:w="3210" w:type="dxa"/>
            <w:tcBorders>
              <w:top w:val="single" w:sz="4" w:space="0" w:color="auto"/>
              <w:bottom w:val="single" w:sz="8" w:space="0" w:color="auto"/>
            </w:tcBorders>
            <w:shd w:val="clear" w:color="auto" w:fill="auto"/>
          </w:tcPr>
          <w:p w14:paraId="55A256D9" w14:textId="77777777" w:rsidR="00F379AC" w:rsidRPr="005C2253" w:rsidRDefault="001374E0" w:rsidP="007B2BF2">
            <w:pPr>
              <w:pStyle w:val="tablebody"/>
            </w:pPr>
            <w:r w:rsidRPr="005C2253">
              <w:t>1</w:t>
            </w:r>
          </w:p>
        </w:tc>
        <w:tc>
          <w:tcPr>
            <w:tcW w:w="3210" w:type="dxa"/>
            <w:tcBorders>
              <w:top w:val="single" w:sz="4" w:space="0" w:color="auto"/>
              <w:bottom w:val="single" w:sz="8" w:space="0" w:color="auto"/>
            </w:tcBorders>
            <w:shd w:val="clear" w:color="auto" w:fill="auto"/>
          </w:tcPr>
          <w:p w14:paraId="55A256DA" w14:textId="540DE300" w:rsidR="0030209B" w:rsidRPr="005C2253" w:rsidRDefault="0030209B" w:rsidP="007B2BF2">
            <w:pPr>
              <w:pStyle w:val="tablebody"/>
            </w:pPr>
            <w:r w:rsidRPr="005C2253">
              <w:rPr>
                <w:rFonts w:hint="eastAsia"/>
              </w:rPr>
              <w:t xml:space="preserve">A CA53 serves as the </w:t>
            </w:r>
            <w:r w:rsidRPr="005C2253">
              <w:t>master boot CPU.</w:t>
            </w:r>
          </w:p>
        </w:tc>
      </w:tr>
    </w:tbl>
    <w:p w14:paraId="55A256DC" w14:textId="77777777" w:rsidR="00F379AC" w:rsidRPr="005C2253" w:rsidRDefault="00F379AC" w:rsidP="00F379AC">
      <w:pPr>
        <w:pStyle w:val="tableend"/>
      </w:pPr>
    </w:p>
    <w:p w14:paraId="55A256DD" w14:textId="77777777" w:rsidR="00F379AC" w:rsidRPr="005C2253" w:rsidRDefault="00F379AC" w:rsidP="00F379AC">
      <w:pPr>
        <w:pStyle w:val="Space"/>
      </w:pPr>
    </w:p>
    <w:p w14:paraId="3FF572FC" w14:textId="14AC9DC7" w:rsidR="001324E3" w:rsidRPr="005C2253" w:rsidRDefault="00EE764E" w:rsidP="00951AC6">
      <w:pPr>
        <w:pStyle w:val="tabletitle"/>
      </w:pPr>
      <w:r w:rsidRPr="005C2253">
        <w:rPr>
          <w:rFonts w:hint="eastAsia"/>
        </w:rPr>
        <w:t>Table</w:t>
      </w:r>
      <w:r w:rsidR="00464C30" w:rsidRPr="005C2253">
        <w:rPr>
          <w:rFonts w:hint="eastAsia"/>
        </w:rPr>
        <w:t xml:space="preserve"> A</w:t>
      </w:r>
      <w:r w:rsidR="00464C30" w:rsidRPr="005C2253">
        <w:fldChar w:fldCharType="begin"/>
      </w:r>
      <w:r w:rsidR="00464C30" w:rsidRPr="005C2253">
        <w:instrText xml:space="preserve"> </w:instrText>
      </w:r>
      <w:r w:rsidR="00464C30" w:rsidRPr="005C2253">
        <w:rPr>
          <w:rFonts w:hint="eastAsia"/>
        </w:rPr>
        <w:instrText>STYLEREF 1 \s</w:instrText>
      </w:r>
      <w:r w:rsidR="00464C30" w:rsidRPr="005C2253">
        <w:instrText xml:space="preserve"> </w:instrText>
      </w:r>
      <w:r w:rsidR="00464C30" w:rsidRPr="005C2253">
        <w:fldChar w:fldCharType="separate"/>
      </w:r>
      <w:r w:rsidR="002F77E1" w:rsidRPr="005C2253">
        <w:rPr>
          <w:noProof/>
        </w:rPr>
        <w:t>2</w:t>
      </w:r>
      <w:r w:rsidR="00464C30" w:rsidRPr="005C2253">
        <w:fldChar w:fldCharType="end"/>
      </w:r>
      <w:r w:rsidR="00464C30" w:rsidRPr="005C2253">
        <w:noBreakHyphen/>
      </w:r>
      <w:r w:rsidR="00464C30" w:rsidRPr="005C2253">
        <w:fldChar w:fldCharType="begin"/>
      </w:r>
      <w:r w:rsidR="00464C30" w:rsidRPr="005C2253">
        <w:instrText xml:space="preserve"> </w:instrText>
      </w:r>
      <w:r w:rsidR="00464C30" w:rsidRPr="005C2253">
        <w:rPr>
          <w:rFonts w:hint="eastAsia"/>
        </w:rPr>
        <w:instrText xml:space="preserve">SEQ </w:instrText>
      </w:r>
      <w:r w:rsidR="00464C30" w:rsidRPr="005C2253">
        <w:rPr>
          <w:rFonts w:hint="eastAsia"/>
        </w:rPr>
        <w:instrText>表</w:instrText>
      </w:r>
      <w:r w:rsidR="00464C30" w:rsidRPr="005C2253">
        <w:rPr>
          <w:rFonts w:hint="eastAsia"/>
        </w:rPr>
        <w:instrText>_A \* ARABIC \s 1</w:instrText>
      </w:r>
      <w:r w:rsidR="00464C30" w:rsidRPr="005C2253">
        <w:instrText xml:space="preserve"> </w:instrText>
      </w:r>
      <w:r w:rsidR="00464C30" w:rsidRPr="005C2253">
        <w:fldChar w:fldCharType="separate"/>
      </w:r>
      <w:r w:rsidR="002F77E1" w:rsidRPr="005C2253">
        <w:rPr>
          <w:noProof/>
        </w:rPr>
        <w:t>2</w:t>
      </w:r>
      <w:r w:rsidR="00464C30" w:rsidRPr="005C2253">
        <w:fldChar w:fldCharType="end"/>
      </w:r>
      <w:r w:rsidR="0022584F" w:rsidRPr="005C2253">
        <w:rPr>
          <w:rFonts w:hint="eastAsia"/>
        </w:rPr>
        <w:t xml:space="preserve">  </w:t>
      </w:r>
      <w:r w:rsidR="001324E3" w:rsidRPr="005C2253">
        <w:rPr>
          <w:rFonts w:hint="eastAsia"/>
        </w:rPr>
        <w:t>CPU Configuration</w:t>
      </w:r>
    </w:p>
    <w:tbl>
      <w:tblPr>
        <w:tblW w:w="9809" w:type="dxa"/>
        <w:tblBorders>
          <w:bottom w:val="single" w:sz="4" w:space="0" w:color="auto"/>
          <w:insideH w:val="single" w:sz="4" w:space="0" w:color="auto"/>
        </w:tblBorders>
        <w:tblLayout w:type="fixed"/>
        <w:tblLook w:val="04A0" w:firstRow="1" w:lastRow="0" w:firstColumn="1" w:lastColumn="0" w:noHBand="0" w:noVBand="1"/>
      </w:tblPr>
      <w:tblGrid>
        <w:gridCol w:w="1784"/>
        <w:gridCol w:w="1361"/>
        <w:gridCol w:w="952"/>
        <w:gridCol w:w="952"/>
        <w:gridCol w:w="952"/>
        <w:gridCol w:w="952"/>
        <w:gridCol w:w="952"/>
        <w:gridCol w:w="952"/>
        <w:gridCol w:w="952"/>
      </w:tblGrid>
      <w:tr w:rsidR="00A245A3" w:rsidRPr="005C2253" w14:paraId="55A256E9" w14:textId="77777777" w:rsidTr="0022584F">
        <w:trPr>
          <w:trHeight w:val="275"/>
        </w:trPr>
        <w:tc>
          <w:tcPr>
            <w:tcW w:w="1750" w:type="dxa"/>
            <w:tcBorders>
              <w:top w:val="nil"/>
              <w:bottom w:val="single" w:sz="8" w:space="0" w:color="auto"/>
            </w:tcBorders>
            <w:shd w:val="clear" w:color="auto" w:fill="auto"/>
            <w:vAlign w:val="bottom"/>
          </w:tcPr>
          <w:p w14:paraId="55A256DF" w14:textId="77777777" w:rsidR="001374E0" w:rsidRPr="005C2253" w:rsidRDefault="001374E0" w:rsidP="007B2BF2">
            <w:pPr>
              <w:pStyle w:val="tablehead"/>
            </w:pPr>
          </w:p>
        </w:tc>
        <w:tc>
          <w:tcPr>
            <w:tcW w:w="1335" w:type="dxa"/>
            <w:tcBorders>
              <w:top w:val="nil"/>
              <w:bottom w:val="single" w:sz="8" w:space="0" w:color="auto"/>
            </w:tcBorders>
            <w:shd w:val="clear" w:color="auto" w:fill="auto"/>
            <w:vAlign w:val="bottom"/>
          </w:tcPr>
          <w:p w14:paraId="683A14F1" w14:textId="77777777" w:rsidR="009B104F" w:rsidRPr="005C2253" w:rsidRDefault="009B104F" w:rsidP="00B177A5">
            <w:pPr>
              <w:pStyle w:val="tablehead"/>
            </w:pPr>
            <w:r w:rsidRPr="005C2253">
              <w:rPr>
                <w:rFonts w:hint="eastAsia"/>
              </w:rPr>
              <w:t>CPU0</w:t>
            </w:r>
          </w:p>
          <w:p w14:paraId="6803B2D2" w14:textId="77777777" w:rsidR="002C0BEA" w:rsidRDefault="009B104F" w:rsidP="00B177A5">
            <w:pPr>
              <w:pStyle w:val="tablehead"/>
            </w:pPr>
            <w:r w:rsidRPr="005C2253">
              <w:t>Master Boot</w:t>
            </w:r>
          </w:p>
          <w:p w14:paraId="55A256E1" w14:textId="14C36D75" w:rsidR="009B104F" w:rsidRPr="005C2253" w:rsidRDefault="009B104F" w:rsidP="00B177A5">
            <w:pPr>
              <w:pStyle w:val="tablehead"/>
            </w:pPr>
            <w:r w:rsidRPr="005C2253">
              <w:t>CPU</w:t>
            </w:r>
          </w:p>
        </w:tc>
        <w:tc>
          <w:tcPr>
            <w:tcW w:w="934" w:type="dxa"/>
            <w:tcBorders>
              <w:top w:val="nil"/>
              <w:bottom w:val="single" w:sz="8" w:space="0" w:color="auto"/>
            </w:tcBorders>
            <w:shd w:val="clear" w:color="auto" w:fill="auto"/>
            <w:vAlign w:val="bottom"/>
          </w:tcPr>
          <w:p w14:paraId="55A256E2" w14:textId="77777777" w:rsidR="001374E0" w:rsidRPr="005C2253" w:rsidRDefault="001374E0" w:rsidP="007B2BF2">
            <w:pPr>
              <w:pStyle w:val="tablehead"/>
            </w:pPr>
            <w:r w:rsidRPr="005C2253">
              <w:t>CPU1</w:t>
            </w:r>
          </w:p>
        </w:tc>
        <w:tc>
          <w:tcPr>
            <w:tcW w:w="935" w:type="dxa"/>
            <w:tcBorders>
              <w:top w:val="nil"/>
              <w:bottom w:val="single" w:sz="8" w:space="0" w:color="auto"/>
            </w:tcBorders>
            <w:shd w:val="clear" w:color="auto" w:fill="auto"/>
            <w:vAlign w:val="bottom"/>
          </w:tcPr>
          <w:p w14:paraId="55A256E3" w14:textId="77777777" w:rsidR="001374E0" w:rsidRPr="005C2253" w:rsidRDefault="001374E0" w:rsidP="007B2BF2">
            <w:pPr>
              <w:pStyle w:val="tablehead"/>
            </w:pPr>
            <w:r w:rsidRPr="005C2253">
              <w:t>CPU2</w:t>
            </w:r>
          </w:p>
        </w:tc>
        <w:tc>
          <w:tcPr>
            <w:tcW w:w="935" w:type="dxa"/>
            <w:tcBorders>
              <w:top w:val="nil"/>
              <w:bottom w:val="single" w:sz="8" w:space="0" w:color="auto"/>
            </w:tcBorders>
            <w:shd w:val="clear" w:color="auto" w:fill="auto"/>
            <w:vAlign w:val="bottom"/>
          </w:tcPr>
          <w:p w14:paraId="55A256E4" w14:textId="77777777" w:rsidR="001374E0" w:rsidRPr="005C2253" w:rsidRDefault="001374E0" w:rsidP="007B2BF2">
            <w:pPr>
              <w:pStyle w:val="tablehead"/>
            </w:pPr>
            <w:r w:rsidRPr="005C2253">
              <w:t>CPU3</w:t>
            </w:r>
          </w:p>
        </w:tc>
        <w:tc>
          <w:tcPr>
            <w:tcW w:w="935" w:type="dxa"/>
            <w:tcBorders>
              <w:top w:val="nil"/>
              <w:bottom w:val="single" w:sz="8" w:space="0" w:color="auto"/>
            </w:tcBorders>
            <w:shd w:val="clear" w:color="auto" w:fill="auto"/>
            <w:vAlign w:val="bottom"/>
          </w:tcPr>
          <w:p w14:paraId="55A256E5" w14:textId="77777777" w:rsidR="001374E0" w:rsidRPr="005C2253" w:rsidRDefault="001374E0" w:rsidP="007B2BF2">
            <w:pPr>
              <w:pStyle w:val="tablehead"/>
            </w:pPr>
            <w:r w:rsidRPr="005C2253">
              <w:t>CPU4</w:t>
            </w:r>
          </w:p>
        </w:tc>
        <w:tc>
          <w:tcPr>
            <w:tcW w:w="935" w:type="dxa"/>
            <w:tcBorders>
              <w:top w:val="nil"/>
              <w:bottom w:val="single" w:sz="8" w:space="0" w:color="auto"/>
            </w:tcBorders>
            <w:shd w:val="clear" w:color="auto" w:fill="auto"/>
            <w:vAlign w:val="bottom"/>
          </w:tcPr>
          <w:p w14:paraId="55A256E6" w14:textId="77777777" w:rsidR="001374E0" w:rsidRPr="005C2253" w:rsidRDefault="001374E0" w:rsidP="007B2BF2">
            <w:pPr>
              <w:pStyle w:val="tablehead"/>
            </w:pPr>
            <w:r w:rsidRPr="005C2253">
              <w:t>CPU5</w:t>
            </w:r>
          </w:p>
        </w:tc>
        <w:tc>
          <w:tcPr>
            <w:tcW w:w="935" w:type="dxa"/>
            <w:tcBorders>
              <w:top w:val="nil"/>
              <w:bottom w:val="single" w:sz="8" w:space="0" w:color="auto"/>
            </w:tcBorders>
            <w:shd w:val="clear" w:color="auto" w:fill="auto"/>
            <w:vAlign w:val="bottom"/>
          </w:tcPr>
          <w:p w14:paraId="55A256E7" w14:textId="77777777" w:rsidR="001374E0" w:rsidRPr="005C2253" w:rsidRDefault="001374E0" w:rsidP="007B2BF2">
            <w:pPr>
              <w:pStyle w:val="tablehead"/>
            </w:pPr>
            <w:r w:rsidRPr="005C2253">
              <w:t>CPU6</w:t>
            </w:r>
          </w:p>
        </w:tc>
        <w:tc>
          <w:tcPr>
            <w:tcW w:w="935" w:type="dxa"/>
            <w:tcBorders>
              <w:top w:val="nil"/>
              <w:bottom w:val="single" w:sz="8" w:space="0" w:color="auto"/>
            </w:tcBorders>
            <w:shd w:val="clear" w:color="auto" w:fill="auto"/>
            <w:vAlign w:val="bottom"/>
          </w:tcPr>
          <w:p w14:paraId="55A256E8" w14:textId="77777777" w:rsidR="001374E0" w:rsidRPr="005C2253" w:rsidRDefault="001374E0" w:rsidP="007B2BF2">
            <w:pPr>
              <w:pStyle w:val="tablehead"/>
            </w:pPr>
            <w:r w:rsidRPr="005C2253">
              <w:t>CPU7</w:t>
            </w:r>
          </w:p>
        </w:tc>
      </w:tr>
      <w:tr w:rsidR="00A245A3" w:rsidRPr="005C2253" w14:paraId="55A256F3" w14:textId="77777777" w:rsidTr="0022584F">
        <w:trPr>
          <w:trHeight w:val="275"/>
        </w:trPr>
        <w:tc>
          <w:tcPr>
            <w:tcW w:w="1750" w:type="dxa"/>
            <w:tcBorders>
              <w:top w:val="single" w:sz="8" w:space="0" w:color="auto"/>
              <w:bottom w:val="single" w:sz="4" w:space="0" w:color="auto"/>
            </w:tcBorders>
            <w:shd w:val="clear" w:color="auto" w:fill="auto"/>
          </w:tcPr>
          <w:p w14:paraId="55A256EA" w14:textId="4BDD5F74" w:rsidR="00C178A6" w:rsidRPr="005C2253" w:rsidRDefault="002D249E" w:rsidP="002D249E">
            <w:pPr>
              <w:pStyle w:val="tablebody"/>
            </w:pPr>
            <w:r w:rsidRPr="005C2253">
              <w:t xml:space="preserve">Booting </w:t>
            </w:r>
            <w:r w:rsidR="00B5693D" w:rsidRPr="005C2253">
              <w:rPr>
                <w:rFonts w:hint="eastAsia"/>
              </w:rPr>
              <w:t xml:space="preserve">up from a </w:t>
            </w:r>
            <w:r w:rsidR="00C178A6" w:rsidRPr="005C2253">
              <w:t>CA57</w:t>
            </w:r>
          </w:p>
        </w:tc>
        <w:tc>
          <w:tcPr>
            <w:tcW w:w="1335" w:type="dxa"/>
            <w:tcBorders>
              <w:top w:val="single" w:sz="8" w:space="0" w:color="auto"/>
              <w:bottom w:val="single" w:sz="4" w:space="0" w:color="auto"/>
            </w:tcBorders>
            <w:shd w:val="clear" w:color="auto" w:fill="auto"/>
          </w:tcPr>
          <w:p w14:paraId="55A256EB" w14:textId="77777777" w:rsidR="001374E0" w:rsidRPr="005C2253" w:rsidRDefault="001374E0" w:rsidP="007B2BF2">
            <w:pPr>
              <w:pStyle w:val="tablebody"/>
              <w:rPr>
                <w:b/>
              </w:rPr>
            </w:pPr>
            <w:r w:rsidRPr="005C2253">
              <w:rPr>
                <w:b/>
              </w:rPr>
              <w:t>CA57</w:t>
            </w:r>
          </w:p>
        </w:tc>
        <w:tc>
          <w:tcPr>
            <w:tcW w:w="934" w:type="dxa"/>
            <w:tcBorders>
              <w:top w:val="single" w:sz="8" w:space="0" w:color="auto"/>
              <w:bottom w:val="single" w:sz="4" w:space="0" w:color="auto"/>
            </w:tcBorders>
            <w:shd w:val="clear" w:color="auto" w:fill="auto"/>
          </w:tcPr>
          <w:p w14:paraId="55A256EC" w14:textId="77777777" w:rsidR="001374E0" w:rsidRPr="005C2253" w:rsidRDefault="001374E0" w:rsidP="007B2BF2">
            <w:pPr>
              <w:pStyle w:val="tablebody"/>
            </w:pPr>
            <w:r w:rsidRPr="005C2253">
              <w:t>CA57</w:t>
            </w:r>
          </w:p>
        </w:tc>
        <w:tc>
          <w:tcPr>
            <w:tcW w:w="935" w:type="dxa"/>
            <w:tcBorders>
              <w:top w:val="single" w:sz="8" w:space="0" w:color="auto"/>
              <w:bottom w:val="single" w:sz="4" w:space="0" w:color="auto"/>
            </w:tcBorders>
            <w:shd w:val="clear" w:color="auto" w:fill="auto"/>
          </w:tcPr>
          <w:p w14:paraId="55A256ED" w14:textId="77777777" w:rsidR="001374E0" w:rsidRPr="005C2253" w:rsidRDefault="001374E0" w:rsidP="007B2BF2">
            <w:pPr>
              <w:pStyle w:val="tablebody"/>
            </w:pPr>
            <w:r w:rsidRPr="005C2253">
              <w:t>CA57</w:t>
            </w:r>
          </w:p>
        </w:tc>
        <w:tc>
          <w:tcPr>
            <w:tcW w:w="935" w:type="dxa"/>
            <w:tcBorders>
              <w:top w:val="single" w:sz="8" w:space="0" w:color="auto"/>
              <w:bottom w:val="single" w:sz="4" w:space="0" w:color="auto"/>
            </w:tcBorders>
            <w:shd w:val="clear" w:color="auto" w:fill="auto"/>
          </w:tcPr>
          <w:p w14:paraId="55A256EE" w14:textId="77777777" w:rsidR="001374E0" w:rsidRPr="005C2253" w:rsidRDefault="001374E0" w:rsidP="007B2BF2">
            <w:pPr>
              <w:pStyle w:val="tablebody"/>
            </w:pPr>
            <w:r w:rsidRPr="005C2253">
              <w:t>CA57</w:t>
            </w:r>
          </w:p>
        </w:tc>
        <w:tc>
          <w:tcPr>
            <w:tcW w:w="935" w:type="dxa"/>
            <w:tcBorders>
              <w:top w:val="single" w:sz="8" w:space="0" w:color="auto"/>
              <w:bottom w:val="single" w:sz="4" w:space="0" w:color="auto"/>
            </w:tcBorders>
            <w:shd w:val="clear" w:color="auto" w:fill="auto"/>
          </w:tcPr>
          <w:p w14:paraId="55A256EF" w14:textId="77777777" w:rsidR="001374E0" w:rsidRPr="005C2253" w:rsidRDefault="001374E0" w:rsidP="007B2BF2">
            <w:pPr>
              <w:pStyle w:val="tablebody"/>
            </w:pPr>
            <w:r w:rsidRPr="005C2253">
              <w:t>CA53</w:t>
            </w:r>
          </w:p>
        </w:tc>
        <w:tc>
          <w:tcPr>
            <w:tcW w:w="935" w:type="dxa"/>
            <w:tcBorders>
              <w:top w:val="single" w:sz="8" w:space="0" w:color="auto"/>
              <w:bottom w:val="single" w:sz="4" w:space="0" w:color="auto"/>
            </w:tcBorders>
            <w:shd w:val="clear" w:color="auto" w:fill="auto"/>
          </w:tcPr>
          <w:p w14:paraId="55A256F0" w14:textId="77777777" w:rsidR="001374E0" w:rsidRPr="005C2253" w:rsidRDefault="001374E0" w:rsidP="007B2BF2">
            <w:pPr>
              <w:pStyle w:val="tablebody"/>
            </w:pPr>
            <w:r w:rsidRPr="005C2253">
              <w:t>CA53</w:t>
            </w:r>
          </w:p>
        </w:tc>
        <w:tc>
          <w:tcPr>
            <w:tcW w:w="935" w:type="dxa"/>
            <w:tcBorders>
              <w:top w:val="single" w:sz="8" w:space="0" w:color="auto"/>
              <w:bottom w:val="single" w:sz="4" w:space="0" w:color="auto"/>
            </w:tcBorders>
            <w:shd w:val="clear" w:color="auto" w:fill="auto"/>
          </w:tcPr>
          <w:p w14:paraId="55A256F1" w14:textId="77777777" w:rsidR="001374E0" w:rsidRPr="005C2253" w:rsidRDefault="001374E0" w:rsidP="007B2BF2">
            <w:pPr>
              <w:pStyle w:val="tablebody"/>
            </w:pPr>
            <w:r w:rsidRPr="005C2253">
              <w:t>CA53</w:t>
            </w:r>
          </w:p>
        </w:tc>
        <w:tc>
          <w:tcPr>
            <w:tcW w:w="935" w:type="dxa"/>
            <w:tcBorders>
              <w:top w:val="single" w:sz="8" w:space="0" w:color="auto"/>
              <w:bottom w:val="single" w:sz="4" w:space="0" w:color="auto"/>
            </w:tcBorders>
            <w:shd w:val="clear" w:color="auto" w:fill="auto"/>
          </w:tcPr>
          <w:p w14:paraId="55A256F2" w14:textId="77777777" w:rsidR="001374E0" w:rsidRPr="005C2253" w:rsidRDefault="001374E0" w:rsidP="007B2BF2">
            <w:pPr>
              <w:pStyle w:val="tablebody"/>
            </w:pPr>
            <w:r w:rsidRPr="005C2253">
              <w:t>CA53</w:t>
            </w:r>
          </w:p>
        </w:tc>
      </w:tr>
      <w:tr w:rsidR="00A245A3" w:rsidRPr="005C2253" w14:paraId="55A256FD" w14:textId="77777777" w:rsidTr="0022584F">
        <w:trPr>
          <w:trHeight w:val="275"/>
        </w:trPr>
        <w:tc>
          <w:tcPr>
            <w:tcW w:w="1750" w:type="dxa"/>
            <w:tcBorders>
              <w:top w:val="single" w:sz="4" w:space="0" w:color="auto"/>
              <w:bottom w:val="single" w:sz="8" w:space="0" w:color="auto"/>
            </w:tcBorders>
            <w:shd w:val="clear" w:color="auto" w:fill="auto"/>
          </w:tcPr>
          <w:p w14:paraId="55A256F4" w14:textId="5A42BBFF" w:rsidR="0030209B" w:rsidRPr="005C2253" w:rsidRDefault="0030209B" w:rsidP="007B2BF2">
            <w:pPr>
              <w:pStyle w:val="tablebody"/>
            </w:pPr>
            <w:r w:rsidRPr="005C2253">
              <w:t xml:space="preserve">Booting </w:t>
            </w:r>
            <w:r w:rsidRPr="005C2253">
              <w:rPr>
                <w:rFonts w:hint="eastAsia"/>
              </w:rPr>
              <w:t xml:space="preserve">up from a </w:t>
            </w:r>
            <w:r w:rsidRPr="005C2253">
              <w:t>CA53</w:t>
            </w:r>
          </w:p>
        </w:tc>
        <w:tc>
          <w:tcPr>
            <w:tcW w:w="1335" w:type="dxa"/>
            <w:tcBorders>
              <w:top w:val="single" w:sz="4" w:space="0" w:color="auto"/>
              <w:bottom w:val="single" w:sz="8" w:space="0" w:color="auto"/>
            </w:tcBorders>
            <w:shd w:val="clear" w:color="auto" w:fill="auto"/>
          </w:tcPr>
          <w:p w14:paraId="55A256F5" w14:textId="77777777" w:rsidR="001374E0" w:rsidRPr="005C2253" w:rsidRDefault="001374E0" w:rsidP="007B2BF2">
            <w:pPr>
              <w:pStyle w:val="tablebody"/>
              <w:rPr>
                <w:b/>
              </w:rPr>
            </w:pPr>
            <w:r w:rsidRPr="005C2253">
              <w:rPr>
                <w:b/>
              </w:rPr>
              <w:t>CA53</w:t>
            </w:r>
          </w:p>
        </w:tc>
        <w:tc>
          <w:tcPr>
            <w:tcW w:w="934" w:type="dxa"/>
            <w:tcBorders>
              <w:top w:val="single" w:sz="4" w:space="0" w:color="auto"/>
              <w:bottom w:val="single" w:sz="8" w:space="0" w:color="auto"/>
            </w:tcBorders>
            <w:shd w:val="clear" w:color="auto" w:fill="auto"/>
          </w:tcPr>
          <w:p w14:paraId="55A256F6" w14:textId="77777777" w:rsidR="001374E0" w:rsidRPr="005C2253" w:rsidRDefault="001374E0" w:rsidP="007B2BF2">
            <w:pPr>
              <w:pStyle w:val="tablebody"/>
            </w:pPr>
            <w:r w:rsidRPr="005C2253">
              <w:t>CA57</w:t>
            </w:r>
          </w:p>
        </w:tc>
        <w:tc>
          <w:tcPr>
            <w:tcW w:w="935" w:type="dxa"/>
            <w:tcBorders>
              <w:top w:val="single" w:sz="4" w:space="0" w:color="auto"/>
              <w:bottom w:val="single" w:sz="8" w:space="0" w:color="auto"/>
            </w:tcBorders>
            <w:shd w:val="clear" w:color="auto" w:fill="auto"/>
          </w:tcPr>
          <w:p w14:paraId="55A256F7" w14:textId="77777777" w:rsidR="001374E0" w:rsidRPr="005C2253" w:rsidRDefault="001374E0" w:rsidP="007B2BF2">
            <w:pPr>
              <w:pStyle w:val="tablebody"/>
            </w:pPr>
            <w:r w:rsidRPr="005C2253">
              <w:t>CA57</w:t>
            </w:r>
          </w:p>
        </w:tc>
        <w:tc>
          <w:tcPr>
            <w:tcW w:w="935" w:type="dxa"/>
            <w:tcBorders>
              <w:top w:val="single" w:sz="4" w:space="0" w:color="auto"/>
              <w:bottom w:val="single" w:sz="8" w:space="0" w:color="auto"/>
            </w:tcBorders>
            <w:shd w:val="clear" w:color="auto" w:fill="auto"/>
          </w:tcPr>
          <w:p w14:paraId="55A256F8" w14:textId="77777777" w:rsidR="001374E0" w:rsidRPr="005C2253" w:rsidRDefault="001374E0" w:rsidP="007B2BF2">
            <w:pPr>
              <w:pStyle w:val="tablebody"/>
            </w:pPr>
            <w:r w:rsidRPr="005C2253">
              <w:t>CA57</w:t>
            </w:r>
          </w:p>
        </w:tc>
        <w:tc>
          <w:tcPr>
            <w:tcW w:w="935" w:type="dxa"/>
            <w:tcBorders>
              <w:top w:val="single" w:sz="4" w:space="0" w:color="auto"/>
              <w:bottom w:val="single" w:sz="8" w:space="0" w:color="auto"/>
            </w:tcBorders>
            <w:shd w:val="clear" w:color="auto" w:fill="auto"/>
          </w:tcPr>
          <w:p w14:paraId="55A256F9" w14:textId="77777777" w:rsidR="001374E0" w:rsidRPr="005C2253" w:rsidRDefault="001374E0" w:rsidP="007B2BF2">
            <w:pPr>
              <w:pStyle w:val="tablebody"/>
            </w:pPr>
            <w:r w:rsidRPr="005C2253">
              <w:t>CA57</w:t>
            </w:r>
          </w:p>
        </w:tc>
        <w:tc>
          <w:tcPr>
            <w:tcW w:w="935" w:type="dxa"/>
            <w:tcBorders>
              <w:top w:val="single" w:sz="4" w:space="0" w:color="auto"/>
              <w:bottom w:val="single" w:sz="8" w:space="0" w:color="auto"/>
            </w:tcBorders>
            <w:shd w:val="clear" w:color="auto" w:fill="auto"/>
          </w:tcPr>
          <w:p w14:paraId="55A256FA" w14:textId="77777777" w:rsidR="001374E0" w:rsidRPr="005C2253" w:rsidRDefault="001374E0" w:rsidP="007B2BF2">
            <w:pPr>
              <w:pStyle w:val="tablebody"/>
            </w:pPr>
            <w:r w:rsidRPr="005C2253">
              <w:t>CA53</w:t>
            </w:r>
          </w:p>
        </w:tc>
        <w:tc>
          <w:tcPr>
            <w:tcW w:w="935" w:type="dxa"/>
            <w:tcBorders>
              <w:top w:val="single" w:sz="4" w:space="0" w:color="auto"/>
              <w:bottom w:val="single" w:sz="8" w:space="0" w:color="auto"/>
            </w:tcBorders>
            <w:shd w:val="clear" w:color="auto" w:fill="auto"/>
          </w:tcPr>
          <w:p w14:paraId="55A256FB" w14:textId="77777777" w:rsidR="001374E0" w:rsidRPr="005C2253" w:rsidRDefault="001374E0" w:rsidP="007B2BF2">
            <w:pPr>
              <w:pStyle w:val="tablebody"/>
            </w:pPr>
            <w:r w:rsidRPr="005C2253">
              <w:t>CA53</w:t>
            </w:r>
          </w:p>
        </w:tc>
        <w:tc>
          <w:tcPr>
            <w:tcW w:w="935" w:type="dxa"/>
            <w:tcBorders>
              <w:top w:val="single" w:sz="4" w:space="0" w:color="auto"/>
              <w:bottom w:val="single" w:sz="8" w:space="0" w:color="auto"/>
            </w:tcBorders>
            <w:shd w:val="clear" w:color="auto" w:fill="auto"/>
          </w:tcPr>
          <w:p w14:paraId="55A256FC" w14:textId="77777777" w:rsidR="001374E0" w:rsidRPr="005C2253" w:rsidRDefault="001374E0" w:rsidP="007B2BF2">
            <w:pPr>
              <w:pStyle w:val="tablebody"/>
            </w:pPr>
            <w:r w:rsidRPr="005C2253">
              <w:t>CA53</w:t>
            </w:r>
          </w:p>
        </w:tc>
      </w:tr>
    </w:tbl>
    <w:p w14:paraId="55A256FE" w14:textId="77777777" w:rsidR="001374E0" w:rsidRPr="005C2253" w:rsidRDefault="001374E0" w:rsidP="001374E0">
      <w:pPr>
        <w:pStyle w:val="tableend"/>
      </w:pPr>
    </w:p>
    <w:p w14:paraId="20B2BEA0" w14:textId="77777777" w:rsidR="0022584F" w:rsidRPr="005C2253" w:rsidRDefault="0022584F" w:rsidP="0022584F">
      <w:bookmarkStart w:id="119" w:name="lastpage"/>
      <w:bookmarkStart w:id="120" w:name="_Toc301692215"/>
      <w:bookmarkStart w:id="121" w:name="_Toc303011835"/>
      <w:bookmarkStart w:id="122" w:name="_Toc304480577"/>
      <w:bookmarkStart w:id="123" w:name="_Toc304871259"/>
      <w:bookmarkStart w:id="124" w:name="_Toc313632425"/>
      <w:bookmarkStart w:id="125" w:name="_Toc314751334"/>
      <w:bookmarkStart w:id="126" w:name="_Toc343859648"/>
      <w:bookmarkEnd w:id="119"/>
    </w:p>
    <w:p w14:paraId="0447CF07" w14:textId="77777777" w:rsidR="0022584F" w:rsidRPr="005C2253" w:rsidRDefault="0022584F" w:rsidP="0022584F">
      <w:pPr>
        <w:sectPr w:rsidR="0022584F" w:rsidRPr="005C2253" w:rsidSect="005C2253">
          <w:headerReference w:type="default" r:id="rId27"/>
          <w:footerReference w:type="default" r:id="rId28"/>
          <w:headerReference w:type="first" r:id="rId29"/>
          <w:footerReference w:type="first" r:id="rId30"/>
          <w:pgSz w:w="11879" w:h="16817" w:code="9"/>
          <w:pgMar w:top="567" w:right="1134" w:bottom="567" w:left="1134" w:header="851" w:footer="567" w:gutter="0"/>
          <w:cols w:space="360"/>
        </w:sectPr>
      </w:pPr>
    </w:p>
    <w:p w14:paraId="041D1246" w14:textId="780BF0E3" w:rsidR="0022584F" w:rsidRPr="005C2253" w:rsidRDefault="0022584F" w:rsidP="00B177A5">
      <w:pPr>
        <w:pStyle w:val="revisionhistory"/>
      </w:pPr>
      <w:r w:rsidRPr="005C2253">
        <w:lastRenderedPageBreak/>
        <w:t xml:space="preserve">Revision </w:t>
      </w:r>
      <w:bookmarkEnd w:id="120"/>
      <w:bookmarkEnd w:id="121"/>
      <w:bookmarkEnd w:id="122"/>
      <w:bookmarkEnd w:id="123"/>
      <w:bookmarkEnd w:id="124"/>
      <w:bookmarkEnd w:id="125"/>
      <w:bookmarkEnd w:id="126"/>
      <w:r w:rsidRPr="005C2253">
        <w:t>History</w:t>
      </w:r>
    </w:p>
    <w:tbl>
      <w:tblPr>
        <w:tblW w:w="0" w:type="auto"/>
        <w:tblBorders>
          <w:bottom w:val="single" w:sz="4" w:space="0" w:color="auto"/>
          <w:insideH w:val="single" w:sz="4" w:space="0" w:color="auto"/>
        </w:tblBorders>
        <w:tblCellMar>
          <w:left w:w="99" w:type="dxa"/>
          <w:right w:w="99" w:type="dxa"/>
        </w:tblCellMar>
        <w:tblLook w:val="0000" w:firstRow="0" w:lastRow="0" w:firstColumn="0" w:lastColumn="0" w:noHBand="0" w:noVBand="0"/>
      </w:tblPr>
      <w:tblGrid>
        <w:gridCol w:w="1118"/>
        <w:gridCol w:w="1670"/>
        <w:gridCol w:w="1118"/>
        <w:gridCol w:w="5695"/>
      </w:tblGrid>
      <w:tr w:rsidR="0022584F" w:rsidRPr="005C2253" w14:paraId="2A0BD5EE" w14:textId="77777777" w:rsidTr="004C01EB">
        <w:trPr>
          <w:cantSplit/>
        </w:trPr>
        <w:tc>
          <w:tcPr>
            <w:tcW w:w="1118" w:type="dxa"/>
            <w:vMerge w:val="restart"/>
            <w:tcBorders>
              <w:top w:val="nil"/>
            </w:tcBorders>
            <w:vAlign w:val="bottom"/>
          </w:tcPr>
          <w:p w14:paraId="6A52AA92" w14:textId="77777777" w:rsidR="0022584F" w:rsidRPr="005C2253" w:rsidRDefault="0022584F" w:rsidP="004C01EB">
            <w:pPr>
              <w:pStyle w:val="tablehead"/>
            </w:pPr>
            <w:r w:rsidRPr="005C2253">
              <w:rPr>
                <w:rFonts w:hint="eastAsia"/>
              </w:rPr>
              <w:t>Rev.</w:t>
            </w:r>
          </w:p>
        </w:tc>
        <w:tc>
          <w:tcPr>
            <w:tcW w:w="1670" w:type="dxa"/>
            <w:vMerge w:val="restart"/>
            <w:tcBorders>
              <w:top w:val="nil"/>
            </w:tcBorders>
            <w:vAlign w:val="bottom"/>
          </w:tcPr>
          <w:p w14:paraId="00668426" w14:textId="77777777" w:rsidR="0022584F" w:rsidRPr="005C2253" w:rsidRDefault="0022584F" w:rsidP="004C01EB">
            <w:pPr>
              <w:pStyle w:val="tablehead"/>
            </w:pPr>
            <w:r w:rsidRPr="005C2253">
              <w:rPr>
                <w:rFonts w:cs="Helvetica"/>
              </w:rPr>
              <w:t>Date</w:t>
            </w:r>
          </w:p>
        </w:tc>
        <w:tc>
          <w:tcPr>
            <w:tcW w:w="6813" w:type="dxa"/>
            <w:gridSpan w:val="2"/>
            <w:tcBorders>
              <w:top w:val="nil"/>
            </w:tcBorders>
            <w:vAlign w:val="bottom"/>
          </w:tcPr>
          <w:p w14:paraId="77E868DD" w14:textId="77777777" w:rsidR="0022584F" w:rsidRPr="005C2253" w:rsidRDefault="0022584F" w:rsidP="004C01EB">
            <w:pPr>
              <w:pStyle w:val="tablehead"/>
            </w:pPr>
            <w:r w:rsidRPr="005C2253">
              <w:rPr>
                <w:rFonts w:cs="Helvetica"/>
              </w:rPr>
              <w:t>Description</w:t>
            </w:r>
          </w:p>
        </w:tc>
      </w:tr>
      <w:tr w:rsidR="0022584F" w:rsidRPr="005C2253" w14:paraId="65F3E740" w14:textId="77777777" w:rsidTr="009C66EA">
        <w:trPr>
          <w:cantSplit/>
        </w:trPr>
        <w:tc>
          <w:tcPr>
            <w:tcW w:w="1118" w:type="dxa"/>
            <w:vMerge/>
            <w:tcBorders>
              <w:top w:val="single" w:sz="4" w:space="0" w:color="auto"/>
              <w:bottom w:val="single" w:sz="8" w:space="0" w:color="auto"/>
            </w:tcBorders>
            <w:vAlign w:val="bottom"/>
          </w:tcPr>
          <w:p w14:paraId="231AE60D" w14:textId="77777777" w:rsidR="0022584F" w:rsidRPr="005C2253" w:rsidRDefault="0022584F" w:rsidP="004C01EB">
            <w:pPr>
              <w:pStyle w:val="tablehead"/>
            </w:pPr>
          </w:p>
        </w:tc>
        <w:tc>
          <w:tcPr>
            <w:tcW w:w="1670" w:type="dxa"/>
            <w:vMerge/>
            <w:tcBorders>
              <w:top w:val="single" w:sz="4" w:space="0" w:color="auto"/>
              <w:bottom w:val="single" w:sz="8" w:space="0" w:color="auto"/>
            </w:tcBorders>
            <w:vAlign w:val="bottom"/>
          </w:tcPr>
          <w:p w14:paraId="59F84B5A" w14:textId="77777777" w:rsidR="0022584F" w:rsidRPr="005C2253" w:rsidRDefault="0022584F" w:rsidP="004C01EB">
            <w:pPr>
              <w:pStyle w:val="tablehead"/>
            </w:pPr>
          </w:p>
        </w:tc>
        <w:tc>
          <w:tcPr>
            <w:tcW w:w="1118" w:type="dxa"/>
            <w:tcBorders>
              <w:top w:val="single" w:sz="4" w:space="0" w:color="auto"/>
              <w:bottom w:val="single" w:sz="8" w:space="0" w:color="auto"/>
            </w:tcBorders>
            <w:vAlign w:val="center"/>
          </w:tcPr>
          <w:p w14:paraId="256F923D" w14:textId="77777777" w:rsidR="0022584F" w:rsidRPr="005C2253" w:rsidRDefault="0022584F" w:rsidP="004C01EB">
            <w:pPr>
              <w:pStyle w:val="tablehead"/>
              <w:rPr>
                <w:rFonts w:cs="Helvetica"/>
              </w:rPr>
            </w:pPr>
            <w:r w:rsidRPr="005C2253">
              <w:rPr>
                <w:rFonts w:cs="Helvetica"/>
              </w:rPr>
              <w:t>Page</w:t>
            </w:r>
          </w:p>
        </w:tc>
        <w:tc>
          <w:tcPr>
            <w:tcW w:w="5695" w:type="dxa"/>
            <w:tcBorders>
              <w:top w:val="single" w:sz="4" w:space="0" w:color="auto"/>
              <w:bottom w:val="single" w:sz="8" w:space="0" w:color="auto"/>
            </w:tcBorders>
            <w:vAlign w:val="center"/>
          </w:tcPr>
          <w:p w14:paraId="444A0022" w14:textId="77777777" w:rsidR="0022584F" w:rsidRPr="005C2253" w:rsidRDefault="0022584F" w:rsidP="004C01EB">
            <w:pPr>
              <w:pStyle w:val="tablehead"/>
              <w:rPr>
                <w:rFonts w:cs="Helvetica"/>
              </w:rPr>
            </w:pPr>
            <w:r w:rsidRPr="005C2253">
              <w:rPr>
                <w:rFonts w:cs="Helvetica"/>
              </w:rPr>
              <w:t>Summary</w:t>
            </w:r>
          </w:p>
        </w:tc>
      </w:tr>
      <w:tr w:rsidR="0022584F" w:rsidRPr="005C2253" w14:paraId="2A0B001B" w14:textId="77777777" w:rsidTr="009C66EA">
        <w:tc>
          <w:tcPr>
            <w:tcW w:w="1118" w:type="dxa"/>
            <w:tcBorders>
              <w:top w:val="single" w:sz="8" w:space="0" w:color="auto"/>
              <w:bottom w:val="single" w:sz="8" w:space="0" w:color="auto"/>
            </w:tcBorders>
          </w:tcPr>
          <w:p w14:paraId="58FB665A" w14:textId="5E06C2BF" w:rsidR="0022584F" w:rsidRPr="005C2253" w:rsidRDefault="00942B84" w:rsidP="004C01EB">
            <w:pPr>
              <w:pStyle w:val="tablebody"/>
            </w:pPr>
            <w:r>
              <w:t>1</w:t>
            </w:r>
            <w:r w:rsidR="0022584F" w:rsidRPr="005C2253">
              <w:t>.</w:t>
            </w:r>
            <w:r>
              <w:t>0</w:t>
            </w:r>
            <w:r w:rsidR="0022584F" w:rsidRPr="005C2253">
              <w:t>0</w:t>
            </w:r>
          </w:p>
        </w:tc>
        <w:tc>
          <w:tcPr>
            <w:tcW w:w="1670" w:type="dxa"/>
            <w:tcBorders>
              <w:top w:val="single" w:sz="8" w:space="0" w:color="auto"/>
              <w:bottom w:val="single" w:sz="8" w:space="0" w:color="auto"/>
            </w:tcBorders>
          </w:tcPr>
          <w:p w14:paraId="3F927E4F" w14:textId="4469F446" w:rsidR="0022584F" w:rsidRPr="005C2253" w:rsidRDefault="00942B84" w:rsidP="004C01EB">
            <w:pPr>
              <w:pStyle w:val="tablebody"/>
            </w:pPr>
            <w:r>
              <w:t>Ma</w:t>
            </w:r>
            <w:r w:rsidR="00026C35">
              <w:rPr>
                <w:rFonts w:hint="eastAsia"/>
              </w:rPr>
              <w:t>y</w:t>
            </w:r>
            <w:r w:rsidR="0022584F" w:rsidRPr="005C2253">
              <w:t>, 2017</w:t>
            </w:r>
          </w:p>
        </w:tc>
        <w:tc>
          <w:tcPr>
            <w:tcW w:w="1118" w:type="dxa"/>
            <w:tcBorders>
              <w:top w:val="single" w:sz="8" w:space="0" w:color="auto"/>
              <w:bottom w:val="single" w:sz="8" w:space="0" w:color="auto"/>
            </w:tcBorders>
          </w:tcPr>
          <w:p w14:paraId="720480F3" w14:textId="77777777" w:rsidR="0022584F" w:rsidRPr="005C2253" w:rsidRDefault="0022584F" w:rsidP="004C01EB">
            <w:pPr>
              <w:pStyle w:val="tablehead"/>
            </w:pPr>
            <w:r w:rsidRPr="005C2253">
              <w:rPr>
                <w:rFonts w:cs="Helvetica"/>
              </w:rPr>
              <w:t>—</w:t>
            </w:r>
          </w:p>
        </w:tc>
        <w:tc>
          <w:tcPr>
            <w:tcW w:w="5695" w:type="dxa"/>
            <w:tcBorders>
              <w:top w:val="single" w:sz="8" w:space="0" w:color="auto"/>
              <w:bottom w:val="single" w:sz="8" w:space="0" w:color="auto"/>
            </w:tcBorders>
          </w:tcPr>
          <w:p w14:paraId="31D3EBD4" w14:textId="2FCD07EF" w:rsidR="0022584F" w:rsidRPr="005C2253" w:rsidRDefault="00A921BE" w:rsidP="004C01EB">
            <w:pPr>
              <w:pStyle w:val="tablebody"/>
            </w:pPr>
            <w:r w:rsidRPr="00A921BE">
              <w:t>First edition issued.</w:t>
            </w:r>
          </w:p>
        </w:tc>
      </w:tr>
      <w:tr w:rsidR="00A5474E" w:rsidRPr="005C2253" w14:paraId="120BA8AD" w14:textId="77777777" w:rsidTr="009C66EA">
        <w:trPr>
          <w:ins w:id="142" w:author="Nam Dang" w:date="2019-02-27T10:57:00Z"/>
        </w:trPr>
        <w:tc>
          <w:tcPr>
            <w:tcW w:w="1118" w:type="dxa"/>
            <w:tcBorders>
              <w:top w:val="single" w:sz="8" w:space="0" w:color="auto"/>
              <w:bottom w:val="single" w:sz="8" w:space="0" w:color="auto"/>
            </w:tcBorders>
          </w:tcPr>
          <w:p w14:paraId="66D36C61" w14:textId="6452A241" w:rsidR="00A5474E" w:rsidRDefault="00A5474E" w:rsidP="004C01EB">
            <w:pPr>
              <w:pStyle w:val="tablebody"/>
              <w:rPr>
                <w:ins w:id="143" w:author="Nam Dang" w:date="2019-02-27T10:57:00Z"/>
              </w:rPr>
            </w:pPr>
            <w:ins w:id="144" w:author="Nam Dang" w:date="2019-02-27T10:57:00Z">
              <w:r>
                <w:t>1.01</w:t>
              </w:r>
            </w:ins>
          </w:p>
        </w:tc>
        <w:tc>
          <w:tcPr>
            <w:tcW w:w="1670" w:type="dxa"/>
            <w:tcBorders>
              <w:top w:val="single" w:sz="8" w:space="0" w:color="auto"/>
              <w:bottom w:val="single" w:sz="8" w:space="0" w:color="auto"/>
            </w:tcBorders>
          </w:tcPr>
          <w:p w14:paraId="57F1C31E" w14:textId="4F3875B1" w:rsidR="00A5474E" w:rsidRDefault="00A5474E" w:rsidP="004C01EB">
            <w:pPr>
              <w:pStyle w:val="tablebody"/>
              <w:rPr>
                <w:ins w:id="145" w:author="Nam Dang" w:date="2019-02-27T10:57:00Z"/>
              </w:rPr>
            </w:pPr>
            <w:ins w:id="146" w:author="Nam Dang" w:date="2019-02-27T10:57:00Z">
              <w:del w:id="147" w:author="HIDEKI HAMADA" w:date="2019-03-07T15:21:00Z">
                <w:r w:rsidDel="00240F39">
                  <w:rPr>
                    <w:rFonts w:hint="eastAsia"/>
                  </w:rPr>
                  <w:delText>February</w:delText>
                </w:r>
              </w:del>
            </w:ins>
            <w:ins w:id="148" w:author="HIDEKI HAMADA" w:date="2019-03-07T15:21:00Z">
              <w:r w:rsidR="00240F39">
                <w:rPr>
                  <w:rFonts w:hint="eastAsia"/>
                </w:rPr>
                <w:t>March</w:t>
              </w:r>
            </w:ins>
            <w:ins w:id="149" w:author="Nam Dang" w:date="2019-02-27T10:57:00Z">
              <w:r>
                <w:t>, 2019</w:t>
              </w:r>
            </w:ins>
          </w:p>
        </w:tc>
        <w:tc>
          <w:tcPr>
            <w:tcW w:w="1118" w:type="dxa"/>
            <w:tcBorders>
              <w:top w:val="single" w:sz="8" w:space="0" w:color="auto"/>
              <w:bottom w:val="single" w:sz="8" w:space="0" w:color="auto"/>
            </w:tcBorders>
          </w:tcPr>
          <w:p w14:paraId="70D735BB" w14:textId="56CBB0AC" w:rsidR="00A5474E" w:rsidRPr="00A5474E" w:rsidRDefault="00A5474E" w:rsidP="004C01EB">
            <w:pPr>
              <w:pStyle w:val="tablehead"/>
              <w:rPr>
                <w:ins w:id="150" w:author="Nam Dang" w:date="2019-02-27T10:57:00Z"/>
                <w:rFonts w:cs="Helvetica"/>
                <w:b w:val="0"/>
                <w:rPrChange w:id="151" w:author="Nam Dang" w:date="2019-02-27T10:59:00Z">
                  <w:rPr>
                    <w:ins w:id="152" w:author="Nam Dang" w:date="2019-02-27T10:57:00Z"/>
                    <w:rFonts w:cs="Helvetica"/>
                  </w:rPr>
                </w:rPrChange>
              </w:rPr>
            </w:pPr>
            <w:ins w:id="153" w:author="Nam Dang" w:date="2019-02-27T10:58:00Z">
              <w:r w:rsidRPr="00A5474E">
                <w:rPr>
                  <w:rFonts w:cs="Helvetica"/>
                  <w:b w:val="0"/>
                  <w:rPrChange w:id="154" w:author="Nam Dang" w:date="2019-02-27T10:59:00Z">
                    <w:rPr>
                      <w:rFonts w:cs="Helvetica"/>
                    </w:rPr>
                  </w:rPrChange>
                </w:rPr>
                <w:t>1</w:t>
              </w:r>
            </w:ins>
          </w:p>
        </w:tc>
        <w:tc>
          <w:tcPr>
            <w:tcW w:w="5695" w:type="dxa"/>
            <w:tcBorders>
              <w:top w:val="single" w:sz="8" w:space="0" w:color="auto"/>
              <w:bottom w:val="single" w:sz="8" w:space="0" w:color="auto"/>
            </w:tcBorders>
          </w:tcPr>
          <w:p w14:paraId="0B352CFD" w14:textId="75B8325B" w:rsidR="00A5474E" w:rsidRPr="00A921BE" w:rsidRDefault="00A5474E" w:rsidP="009338AB">
            <w:pPr>
              <w:pStyle w:val="tablebody"/>
              <w:rPr>
                <w:ins w:id="155" w:author="Nam Dang" w:date="2019-02-27T10:57:00Z"/>
              </w:rPr>
              <w:pPrChange w:id="156" w:author="Kazuya Mizuguchi" w:date="2019-03-08T09:43:00Z">
                <w:pPr>
                  <w:pStyle w:val="tablebody"/>
                </w:pPr>
              </w:pPrChange>
            </w:pPr>
            <w:ins w:id="157" w:author="Nam Dang" w:date="2019-02-27T10:58:00Z">
              <w:r w:rsidRPr="004C01EB">
                <w:t>Target Readers</w:t>
              </w:r>
              <w:r>
                <w:t xml:space="preserve">, </w:t>
              </w:r>
              <w:del w:id="158" w:author="Kazuya Mizuguchi" w:date="2019-03-08T09:43:00Z">
                <w:r w:rsidDel="009338AB">
                  <w:delText xml:space="preserve">Notes and </w:delText>
                </w:r>
              </w:del>
              <w:bookmarkStart w:id="159" w:name="_GoBack"/>
              <w:bookmarkEnd w:id="159"/>
              <w:r>
                <w:t>Target Device updated.(“</w:t>
              </w:r>
            </w:ins>
            <w:ins w:id="160" w:author="Nam Dang" w:date="2019-02-27T10:59:00Z">
              <w:r w:rsidRPr="005C2253">
                <w:t xml:space="preserve"> R-Car M3-W</w:t>
              </w:r>
              <w:r>
                <w:t>+</w:t>
              </w:r>
            </w:ins>
            <w:ins w:id="161" w:author="Nam Dang" w:date="2019-02-27T10:58:00Z">
              <w:r>
                <w:t>”)</w:t>
              </w:r>
            </w:ins>
          </w:p>
        </w:tc>
      </w:tr>
      <w:tr w:rsidR="00A5474E" w:rsidRPr="005C2253" w:rsidDel="00240F39" w14:paraId="339C090D" w14:textId="4F55F007" w:rsidTr="009C66EA">
        <w:trPr>
          <w:ins w:id="162" w:author="Nam Dang" w:date="2019-02-27T10:57:00Z"/>
          <w:del w:id="163" w:author="HIDEKI HAMADA" w:date="2019-03-07T15:21:00Z"/>
        </w:trPr>
        <w:tc>
          <w:tcPr>
            <w:tcW w:w="1118" w:type="dxa"/>
            <w:tcBorders>
              <w:top w:val="single" w:sz="8" w:space="0" w:color="auto"/>
              <w:bottom w:val="single" w:sz="8" w:space="0" w:color="auto"/>
            </w:tcBorders>
          </w:tcPr>
          <w:p w14:paraId="7DD2FEA3" w14:textId="40E648CC" w:rsidR="00A5474E" w:rsidDel="00240F39" w:rsidRDefault="00A5474E" w:rsidP="004C01EB">
            <w:pPr>
              <w:pStyle w:val="tablebody"/>
              <w:rPr>
                <w:ins w:id="164" w:author="Nam Dang" w:date="2019-02-27T10:57:00Z"/>
                <w:del w:id="165" w:author="HIDEKI HAMADA" w:date="2019-03-07T15:21:00Z"/>
              </w:rPr>
            </w:pPr>
          </w:p>
        </w:tc>
        <w:tc>
          <w:tcPr>
            <w:tcW w:w="1670" w:type="dxa"/>
            <w:tcBorders>
              <w:top w:val="single" w:sz="8" w:space="0" w:color="auto"/>
              <w:bottom w:val="single" w:sz="8" w:space="0" w:color="auto"/>
            </w:tcBorders>
          </w:tcPr>
          <w:p w14:paraId="227F9FA3" w14:textId="5D838B55" w:rsidR="00A5474E" w:rsidDel="00240F39" w:rsidRDefault="00A5474E" w:rsidP="004C01EB">
            <w:pPr>
              <w:pStyle w:val="tablebody"/>
              <w:rPr>
                <w:ins w:id="166" w:author="Nam Dang" w:date="2019-02-27T10:57:00Z"/>
                <w:del w:id="167" w:author="HIDEKI HAMADA" w:date="2019-03-07T15:21:00Z"/>
              </w:rPr>
            </w:pPr>
          </w:p>
        </w:tc>
        <w:tc>
          <w:tcPr>
            <w:tcW w:w="1118" w:type="dxa"/>
            <w:tcBorders>
              <w:top w:val="single" w:sz="8" w:space="0" w:color="auto"/>
              <w:bottom w:val="single" w:sz="8" w:space="0" w:color="auto"/>
            </w:tcBorders>
          </w:tcPr>
          <w:p w14:paraId="151C03C3" w14:textId="1A8511D3" w:rsidR="00A5474E" w:rsidRPr="005C2253" w:rsidDel="00240F39" w:rsidRDefault="00A5474E" w:rsidP="004C01EB">
            <w:pPr>
              <w:pStyle w:val="tablehead"/>
              <w:rPr>
                <w:ins w:id="168" w:author="Nam Dang" w:date="2019-02-27T10:57:00Z"/>
                <w:del w:id="169" w:author="HIDEKI HAMADA" w:date="2019-03-07T15:21:00Z"/>
                <w:rFonts w:cs="Helvetica"/>
              </w:rPr>
            </w:pPr>
          </w:p>
        </w:tc>
        <w:tc>
          <w:tcPr>
            <w:tcW w:w="5695" w:type="dxa"/>
            <w:tcBorders>
              <w:top w:val="single" w:sz="8" w:space="0" w:color="auto"/>
              <w:bottom w:val="single" w:sz="8" w:space="0" w:color="auto"/>
            </w:tcBorders>
          </w:tcPr>
          <w:p w14:paraId="6EC9179E" w14:textId="7E098C3D" w:rsidR="00A5474E" w:rsidRPr="00A921BE" w:rsidDel="00240F39" w:rsidRDefault="00A5474E" w:rsidP="004C01EB">
            <w:pPr>
              <w:pStyle w:val="tablebody"/>
              <w:rPr>
                <w:ins w:id="170" w:author="Nam Dang" w:date="2019-02-27T10:57:00Z"/>
                <w:del w:id="171" w:author="HIDEKI HAMADA" w:date="2019-03-07T15:21:00Z"/>
              </w:rPr>
            </w:pPr>
          </w:p>
        </w:tc>
      </w:tr>
    </w:tbl>
    <w:p w14:paraId="46CE43B3" w14:textId="77777777" w:rsidR="0022584F" w:rsidRPr="005C2253" w:rsidRDefault="0022584F" w:rsidP="0022584F">
      <w:pPr>
        <w:pStyle w:val="tableend"/>
      </w:pPr>
    </w:p>
    <w:p w14:paraId="72080750" w14:textId="77777777" w:rsidR="0022584F" w:rsidRPr="005C2253" w:rsidRDefault="0022584F" w:rsidP="0022584F"/>
    <w:p w14:paraId="390D72D6" w14:textId="77777777" w:rsidR="0022584F" w:rsidRPr="005C2253" w:rsidRDefault="0022584F" w:rsidP="0022584F">
      <w:pPr>
        <w:sectPr w:rsidR="0022584F" w:rsidRPr="005C2253" w:rsidSect="0051662B">
          <w:headerReference w:type="first" r:id="rId31"/>
          <w:footerReference w:type="first" r:id="rId32"/>
          <w:pgSz w:w="11879" w:h="16817" w:code="9"/>
          <w:pgMar w:top="567" w:right="1134" w:bottom="567" w:left="1134" w:header="851" w:footer="567" w:gutter="0"/>
          <w:pgNumType w:start="15"/>
          <w:cols w:space="360"/>
        </w:sectPr>
      </w:pPr>
    </w:p>
    <w:p w14:paraId="53FB4F70" w14:textId="163E72F3" w:rsidR="0022584F" w:rsidRPr="005C2253" w:rsidDel="00DA7996" w:rsidRDefault="0022584F" w:rsidP="0022584F">
      <w:pPr>
        <w:pStyle w:val="Nonumberheading1"/>
        <w:rPr>
          <w:del w:id="172" w:author="HIDEKI HAMADA" w:date="2019-03-07T15:13:00Z"/>
          <w:sz w:val="23"/>
          <w:szCs w:val="23"/>
        </w:rPr>
      </w:pPr>
      <w:del w:id="173" w:author="HIDEKI HAMADA" w:date="2019-03-07T15:13:00Z">
        <w:r w:rsidRPr="005C2253" w:rsidDel="00DA7996">
          <w:rPr>
            <w:sz w:val="21"/>
            <w:szCs w:val="23"/>
          </w:rPr>
          <w:lastRenderedPageBreak/>
          <w:delText>General Precautions in the Handling of Microprocessing</w:delText>
        </w:r>
        <w:r w:rsidRPr="005C2253" w:rsidDel="00DA7996">
          <w:rPr>
            <w:rFonts w:hint="eastAsia"/>
            <w:sz w:val="21"/>
            <w:szCs w:val="23"/>
          </w:rPr>
          <w:delText xml:space="preserve"> </w:delText>
        </w:r>
        <w:r w:rsidRPr="005C2253" w:rsidDel="00DA7996">
          <w:rPr>
            <w:sz w:val="21"/>
            <w:szCs w:val="23"/>
          </w:rPr>
          <w:delText>Unit and Microcontroller Unit Products</w:delText>
        </w:r>
      </w:del>
    </w:p>
    <w:p w14:paraId="6B235167" w14:textId="74CC8221" w:rsidR="0022584F" w:rsidRPr="005C2253" w:rsidDel="00DA7996" w:rsidRDefault="0022584F" w:rsidP="0022584F">
      <w:pPr>
        <w:pStyle w:val="listend"/>
        <w:rPr>
          <w:del w:id="174" w:author="HIDEKI HAMADA" w:date="2019-03-07T15:13:00Z"/>
        </w:rPr>
      </w:pPr>
    </w:p>
    <w:p w14:paraId="44F6D4D4" w14:textId="0CEAA5E2" w:rsidR="0022584F" w:rsidRPr="005C2253" w:rsidDel="00DA7996" w:rsidRDefault="0022584F" w:rsidP="0022584F">
      <w:pPr>
        <w:rPr>
          <w:del w:id="175" w:author="HIDEKI HAMADA" w:date="2019-03-07T15:13:00Z"/>
        </w:rPr>
      </w:pPr>
      <w:del w:id="176" w:author="HIDEKI HAMADA" w:date="2019-03-07T15:13:00Z">
        <w:r w:rsidRPr="005C2253" w:rsidDel="00DA7996">
          <w:delText xml:space="preserve">The following usage notes are applicable to all Microprocessing unit and Microcontroller unit products from Renesas. For detailed usage notes on the products covered by this </w:delText>
        </w:r>
        <w:r w:rsidRPr="005C2253" w:rsidDel="00DA7996">
          <w:rPr>
            <w:rFonts w:hint="eastAsia"/>
          </w:rPr>
          <w:delText>document,</w:delText>
        </w:r>
        <w:r w:rsidRPr="005C2253" w:rsidDel="00DA7996">
          <w:delText xml:space="preserve"> refer to the relevant sections of the </w:delText>
        </w:r>
        <w:r w:rsidRPr="005C2253" w:rsidDel="00DA7996">
          <w:rPr>
            <w:rFonts w:hint="eastAsia"/>
          </w:rPr>
          <w:delText>document as well as any technical updates that have been issued for the products.</w:delText>
        </w:r>
      </w:del>
    </w:p>
    <w:p w14:paraId="4C4F9EF5" w14:textId="20EA78EA" w:rsidR="0022584F" w:rsidRPr="005C2253" w:rsidDel="00DA7996" w:rsidRDefault="0022584F" w:rsidP="0022584F">
      <w:pPr>
        <w:pStyle w:val="listend"/>
        <w:rPr>
          <w:del w:id="177" w:author="HIDEKI HAMADA" w:date="2019-03-07T15:13:00Z"/>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1"/>
      </w:tblGrid>
      <w:tr w:rsidR="0022584F" w:rsidDel="00DA7996" w14:paraId="7E94F2A3" w14:textId="10342069" w:rsidTr="00DA7996">
        <w:trPr>
          <w:del w:id="178" w:author="HIDEKI HAMADA" w:date="2019-03-07T15:13:00Z"/>
        </w:trPr>
        <w:tc>
          <w:tcPr>
            <w:tcW w:w="9431" w:type="dxa"/>
            <w:tcMar>
              <w:top w:w="170" w:type="dxa"/>
              <w:left w:w="170" w:type="dxa"/>
              <w:bottom w:w="170" w:type="dxa"/>
              <w:right w:w="170" w:type="dxa"/>
            </w:tcMar>
          </w:tcPr>
          <w:p w14:paraId="259203F5" w14:textId="0F4CFB2F" w:rsidR="0022584F" w:rsidRPr="005C2253" w:rsidDel="00DA7996" w:rsidRDefault="0022584F" w:rsidP="004C01EB">
            <w:pPr>
              <w:pStyle w:val="Level1ordered"/>
              <w:spacing w:after="40" w:line="260" w:lineRule="exact"/>
              <w:rPr>
                <w:del w:id="179" w:author="HIDEKI HAMADA" w:date="2019-03-07T15:13:00Z"/>
                <w:rFonts w:ascii="Arial" w:hAnsi="Arial" w:cs="Arial"/>
              </w:rPr>
            </w:pPr>
            <w:del w:id="180" w:author="HIDEKI HAMADA" w:date="2019-03-07T15:13:00Z">
              <w:r w:rsidRPr="005C2253" w:rsidDel="00DA7996">
                <w:rPr>
                  <w:rFonts w:ascii="Arial" w:hAnsi="Arial" w:cs="Arial"/>
                </w:rPr>
                <w:delText xml:space="preserve">1. </w:delText>
              </w:r>
              <w:r w:rsidRPr="005C2253" w:rsidDel="00DA7996">
                <w:rPr>
                  <w:rFonts w:ascii="Arial" w:hAnsi="Arial" w:cs="Arial"/>
                </w:rPr>
                <w:tab/>
                <w:delText>Handling of Unused Pins</w:delText>
              </w:r>
            </w:del>
          </w:p>
          <w:p w14:paraId="6DAE9782" w14:textId="676BD116" w:rsidR="0022584F" w:rsidRPr="005C2253" w:rsidDel="00DA7996" w:rsidRDefault="0022584F" w:rsidP="004C01EB">
            <w:pPr>
              <w:pStyle w:val="Level1cont"/>
              <w:spacing w:after="40" w:line="260" w:lineRule="exact"/>
              <w:rPr>
                <w:del w:id="181" w:author="HIDEKI HAMADA" w:date="2019-03-07T15:13:00Z"/>
                <w:rFonts w:ascii="Arial" w:hAnsi="Arial" w:cs="Arial"/>
              </w:rPr>
            </w:pPr>
            <w:del w:id="182" w:author="HIDEKI HAMADA" w:date="2019-03-07T15:13:00Z">
              <w:r w:rsidRPr="005C2253" w:rsidDel="00DA7996">
                <w:rPr>
                  <w:rFonts w:ascii="Arial" w:hAnsi="Arial" w:cs="Arial"/>
                </w:rPr>
                <w:delText>Handle unused pins in accordance with the directions given under Handling of Unused Pins in the manual.</w:delText>
              </w:r>
            </w:del>
          </w:p>
          <w:p w14:paraId="5DF73755" w14:textId="10665345" w:rsidR="0022584F" w:rsidRPr="005C2253" w:rsidDel="00DA7996" w:rsidRDefault="0022584F" w:rsidP="0022584F">
            <w:pPr>
              <w:pStyle w:val="Level2unordered"/>
              <w:keepNext w:val="0"/>
              <w:keepLines/>
              <w:numPr>
                <w:ilvl w:val="0"/>
                <w:numId w:val="34"/>
              </w:numPr>
              <w:tabs>
                <w:tab w:val="clear" w:pos="578"/>
                <w:tab w:val="left" w:pos="289"/>
              </w:tabs>
              <w:overflowPunct w:val="0"/>
              <w:autoSpaceDE w:val="0"/>
              <w:autoSpaceDN w:val="0"/>
              <w:adjustRightInd w:val="0"/>
              <w:spacing w:after="40" w:line="260" w:lineRule="exact"/>
              <w:textAlignment w:val="baseline"/>
              <w:rPr>
                <w:del w:id="183" w:author="HIDEKI HAMADA" w:date="2019-03-07T15:13:00Z"/>
                <w:rFonts w:ascii="Arial" w:hAnsi="Arial" w:cs="Arial"/>
              </w:rPr>
            </w:pPr>
            <w:del w:id="184" w:author="HIDEKI HAMADA" w:date="2019-03-07T15:13:00Z">
              <w:r w:rsidRPr="005C2253" w:rsidDel="00DA7996">
                <w:rPr>
                  <w:rFonts w:ascii="Arial" w:hAnsi="Arial" w:cs="Arial"/>
                </w:rPr>
                <w:delText xml:space="preserve">The input pins of CMOS products are generally in the high-impedance state. In operation with </w:delText>
              </w:r>
              <w:r w:rsidRPr="005C2253" w:rsidDel="00DA7996">
                <w:rPr>
                  <w:rFonts w:ascii="Arial" w:hAnsi="Arial" w:cs="Arial" w:hint="eastAsia"/>
                </w:rPr>
                <w:delText xml:space="preserve">an </w:delText>
              </w:r>
              <w:r w:rsidRPr="005C2253" w:rsidDel="00DA7996">
                <w:rPr>
                  <w:rFonts w:ascii="Arial" w:hAnsi="Arial" w:cs="Arial"/>
                </w:rPr>
                <w:delTex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delText>
              </w:r>
            </w:del>
          </w:p>
          <w:p w14:paraId="7012A14D" w14:textId="378068D3" w:rsidR="0022584F" w:rsidRPr="005C2253" w:rsidDel="00DA7996" w:rsidRDefault="0022584F" w:rsidP="004C01EB">
            <w:pPr>
              <w:pStyle w:val="Level1ordered"/>
              <w:spacing w:after="40" w:line="260" w:lineRule="exact"/>
              <w:rPr>
                <w:del w:id="185" w:author="HIDEKI HAMADA" w:date="2019-03-07T15:13:00Z"/>
                <w:rFonts w:ascii="Arial" w:hAnsi="Arial" w:cs="Arial"/>
              </w:rPr>
            </w:pPr>
            <w:del w:id="186" w:author="HIDEKI HAMADA" w:date="2019-03-07T15:13:00Z">
              <w:r w:rsidRPr="005C2253" w:rsidDel="00DA7996">
                <w:rPr>
                  <w:rFonts w:ascii="Arial" w:hAnsi="Arial" w:cs="Arial"/>
                </w:rPr>
                <w:delText xml:space="preserve">2. </w:delText>
              </w:r>
              <w:r w:rsidRPr="005C2253" w:rsidDel="00DA7996">
                <w:rPr>
                  <w:rFonts w:ascii="Arial" w:hAnsi="Arial" w:cs="Arial"/>
                </w:rPr>
                <w:tab/>
                <w:delText>Processing at Power-on</w:delText>
              </w:r>
            </w:del>
          </w:p>
          <w:p w14:paraId="15C2F69E" w14:textId="7233FBB2" w:rsidR="0022584F" w:rsidRPr="005C2253" w:rsidDel="00DA7996" w:rsidRDefault="0022584F" w:rsidP="004C01EB">
            <w:pPr>
              <w:pStyle w:val="Level1cont"/>
              <w:spacing w:after="40" w:line="260" w:lineRule="exact"/>
              <w:rPr>
                <w:del w:id="187" w:author="HIDEKI HAMADA" w:date="2019-03-07T15:13:00Z"/>
                <w:rFonts w:ascii="Arial" w:hAnsi="Arial" w:cs="Arial"/>
              </w:rPr>
            </w:pPr>
            <w:del w:id="188" w:author="HIDEKI HAMADA" w:date="2019-03-07T15:13:00Z">
              <w:r w:rsidRPr="005C2253" w:rsidDel="00DA7996">
                <w:rPr>
                  <w:rFonts w:ascii="Arial" w:hAnsi="Arial" w:cs="Arial"/>
                </w:rPr>
                <w:delText>The state of the product is undefined at the moment when power is supplied.</w:delText>
              </w:r>
            </w:del>
          </w:p>
          <w:p w14:paraId="737BD7BF" w14:textId="7593D872" w:rsidR="0022584F" w:rsidRPr="005C2253" w:rsidDel="00DA7996" w:rsidRDefault="0022584F" w:rsidP="0022584F">
            <w:pPr>
              <w:pStyle w:val="Level2unordered"/>
              <w:keepNext w:val="0"/>
              <w:keepLines/>
              <w:numPr>
                <w:ilvl w:val="0"/>
                <w:numId w:val="34"/>
              </w:numPr>
              <w:tabs>
                <w:tab w:val="clear" w:pos="578"/>
                <w:tab w:val="left" w:pos="289"/>
              </w:tabs>
              <w:overflowPunct w:val="0"/>
              <w:autoSpaceDE w:val="0"/>
              <w:autoSpaceDN w:val="0"/>
              <w:adjustRightInd w:val="0"/>
              <w:spacing w:after="40" w:line="260" w:lineRule="exact"/>
              <w:textAlignment w:val="baseline"/>
              <w:rPr>
                <w:del w:id="189" w:author="HIDEKI HAMADA" w:date="2019-03-07T15:13:00Z"/>
                <w:rFonts w:ascii="Arial" w:hAnsi="Arial" w:cs="Arial"/>
              </w:rPr>
            </w:pPr>
            <w:del w:id="190" w:author="HIDEKI HAMADA" w:date="2019-03-07T15:13:00Z">
              <w:r w:rsidRPr="005C2253" w:rsidDel="00DA7996">
                <w:rPr>
                  <w:rFonts w:ascii="Arial" w:hAnsi="Arial" w:cs="Arial"/>
                </w:rPr>
                <w:delText>The states of internal circuits in the LSI are indeterminate and the states of register settings and pins are undefined at the moment when power is supplied.</w:delText>
              </w:r>
              <w:r w:rsidRPr="005C2253" w:rsidDel="00DA7996">
                <w:rPr>
                  <w:rFonts w:ascii="Arial" w:hAnsi="Arial" w:cs="Arial"/>
                </w:rPr>
                <w:br/>
                <w:delText>In a finished product where the reset signal is applied to the external reset pin, the states of pins are not guaranteed from the moment when power is supplied until the reset process is completed.</w:delText>
              </w:r>
              <w:r w:rsidRPr="005C2253" w:rsidDel="00DA7996">
                <w:rPr>
                  <w:rFonts w:ascii="Arial" w:hAnsi="Arial" w:cs="Arial"/>
                </w:rPr>
                <w:br/>
                <w:delText>In a similar way, the states of pins in a product that is reset by an on-chip power-on reset function are not guaranteed from the moment when power is supplied until the power reaches the level at which resetting has been specified.</w:delText>
              </w:r>
            </w:del>
          </w:p>
          <w:p w14:paraId="7110BE1C" w14:textId="0CB10D15" w:rsidR="0022584F" w:rsidRPr="005C2253" w:rsidDel="00DA7996" w:rsidRDefault="0022584F" w:rsidP="004C01EB">
            <w:pPr>
              <w:pStyle w:val="Level1ordered"/>
              <w:spacing w:after="40" w:line="260" w:lineRule="exact"/>
              <w:rPr>
                <w:del w:id="191" w:author="HIDEKI HAMADA" w:date="2019-03-07T15:13:00Z"/>
                <w:rFonts w:ascii="Arial" w:hAnsi="Arial" w:cs="Arial"/>
              </w:rPr>
            </w:pPr>
            <w:del w:id="192" w:author="HIDEKI HAMADA" w:date="2019-03-07T15:13:00Z">
              <w:r w:rsidRPr="005C2253" w:rsidDel="00DA7996">
                <w:rPr>
                  <w:rFonts w:ascii="Arial" w:hAnsi="Arial" w:cs="Arial"/>
                </w:rPr>
                <w:delText xml:space="preserve">3. </w:delText>
              </w:r>
              <w:r w:rsidRPr="005C2253" w:rsidDel="00DA7996">
                <w:rPr>
                  <w:rFonts w:ascii="Arial" w:hAnsi="Arial" w:cs="Arial"/>
                </w:rPr>
                <w:tab/>
                <w:delText>Prohibition of Access to Reserved Addresses</w:delText>
              </w:r>
            </w:del>
          </w:p>
          <w:p w14:paraId="2A5A1E9A" w14:textId="29D310EC" w:rsidR="0022584F" w:rsidRPr="005C2253" w:rsidDel="00DA7996" w:rsidRDefault="0022584F" w:rsidP="004C01EB">
            <w:pPr>
              <w:pStyle w:val="Level1cont"/>
              <w:spacing w:after="40" w:line="260" w:lineRule="exact"/>
              <w:rPr>
                <w:del w:id="193" w:author="HIDEKI HAMADA" w:date="2019-03-07T15:13:00Z"/>
                <w:rFonts w:ascii="Arial" w:hAnsi="Arial" w:cs="Arial"/>
              </w:rPr>
            </w:pPr>
            <w:del w:id="194" w:author="HIDEKI HAMADA" w:date="2019-03-07T15:13:00Z">
              <w:r w:rsidRPr="005C2253" w:rsidDel="00DA7996">
                <w:rPr>
                  <w:rFonts w:ascii="Arial" w:hAnsi="Arial" w:cs="Arial"/>
                </w:rPr>
                <w:delText>Access to reserved addresses is prohibited.</w:delText>
              </w:r>
            </w:del>
          </w:p>
          <w:p w14:paraId="5E54B91C" w14:textId="775C73B1" w:rsidR="0022584F" w:rsidRPr="005C2253" w:rsidDel="00DA7996" w:rsidRDefault="0022584F" w:rsidP="0022584F">
            <w:pPr>
              <w:pStyle w:val="Level2unordered"/>
              <w:keepNext w:val="0"/>
              <w:keepLines/>
              <w:numPr>
                <w:ilvl w:val="0"/>
                <w:numId w:val="34"/>
              </w:numPr>
              <w:tabs>
                <w:tab w:val="clear" w:pos="578"/>
                <w:tab w:val="left" w:pos="289"/>
              </w:tabs>
              <w:overflowPunct w:val="0"/>
              <w:autoSpaceDE w:val="0"/>
              <w:autoSpaceDN w:val="0"/>
              <w:adjustRightInd w:val="0"/>
              <w:spacing w:after="40" w:line="260" w:lineRule="exact"/>
              <w:textAlignment w:val="baseline"/>
              <w:rPr>
                <w:del w:id="195" w:author="HIDEKI HAMADA" w:date="2019-03-07T15:13:00Z"/>
                <w:rFonts w:ascii="Arial" w:hAnsi="Arial" w:cs="Arial"/>
              </w:rPr>
            </w:pPr>
            <w:del w:id="196" w:author="HIDEKI HAMADA" w:date="2019-03-07T15:13:00Z">
              <w:r w:rsidRPr="005C2253" w:rsidDel="00DA7996">
                <w:rPr>
                  <w:rFonts w:ascii="Arial" w:hAnsi="Arial" w:cs="Arial"/>
                </w:rPr>
                <w:delText>The reserved addresses are provided for the possible future expansion of functions. Do not access these addresses; the correct operation of LSI is not guaranteed if they are accessed.</w:delText>
              </w:r>
            </w:del>
          </w:p>
          <w:p w14:paraId="734E45BB" w14:textId="1B0B4921" w:rsidR="0022584F" w:rsidRPr="005C2253" w:rsidDel="00DA7996" w:rsidRDefault="0022584F" w:rsidP="004C01EB">
            <w:pPr>
              <w:pStyle w:val="Level1ordered"/>
              <w:spacing w:after="40" w:line="260" w:lineRule="exact"/>
              <w:rPr>
                <w:del w:id="197" w:author="HIDEKI HAMADA" w:date="2019-03-07T15:13:00Z"/>
                <w:rFonts w:ascii="Arial" w:hAnsi="Arial" w:cs="Arial"/>
              </w:rPr>
            </w:pPr>
            <w:del w:id="198" w:author="HIDEKI HAMADA" w:date="2019-03-07T15:13:00Z">
              <w:r w:rsidRPr="005C2253" w:rsidDel="00DA7996">
                <w:rPr>
                  <w:rFonts w:ascii="Arial" w:hAnsi="Arial" w:cs="Arial"/>
                </w:rPr>
                <w:delText xml:space="preserve">4. </w:delText>
              </w:r>
              <w:r w:rsidRPr="005C2253" w:rsidDel="00DA7996">
                <w:rPr>
                  <w:rFonts w:ascii="Arial" w:hAnsi="Arial" w:cs="Arial"/>
                </w:rPr>
                <w:tab/>
                <w:delText>Clock Signals</w:delText>
              </w:r>
            </w:del>
          </w:p>
          <w:p w14:paraId="1CD5F99E" w14:textId="0D1CB27D" w:rsidR="0022584F" w:rsidRPr="005C2253" w:rsidDel="00DA7996" w:rsidRDefault="0022584F" w:rsidP="004C01EB">
            <w:pPr>
              <w:pStyle w:val="Level1cont"/>
              <w:spacing w:after="40" w:line="260" w:lineRule="exact"/>
              <w:rPr>
                <w:del w:id="199" w:author="HIDEKI HAMADA" w:date="2019-03-07T15:13:00Z"/>
                <w:rFonts w:ascii="Arial" w:hAnsi="Arial" w:cs="Arial"/>
              </w:rPr>
            </w:pPr>
            <w:del w:id="200" w:author="HIDEKI HAMADA" w:date="2019-03-07T15:13:00Z">
              <w:r w:rsidRPr="005C2253" w:rsidDel="00DA7996">
                <w:rPr>
                  <w:rFonts w:ascii="Arial" w:hAnsi="Arial" w:cs="Arial"/>
                </w:rPr>
                <w:delText>After applying a reset, only release the reset line after the operating clock signal has become stable. When switching the clock signal during program execution, wait until the target clock signal has stabilized.</w:delText>
              </w:r>
            </w:del>
          </w:p>
          <w:p w14:paraId="57D5DE6A" w14:textId="3E4A2D29" w:rsidR="0022584F" w:rsidRPr="005C2253" w:rsidDel="00DA7996" w:rsidRDefault="0022584F" w:rsidP="0022584F">
            <w:pPr>
              <w:pStyle w:val="Level2unordered"/>
              <w:keepNext w:val="0"/>
              <w:keepLines/>
              <w:numPr>
                <w:ilvl w:val="0"/>
                <w:numId w:val="34"/>
              </w:numPr>
              <w:tabs>
                <w:tab w:val="clear" w:pos="578"/>
                <w:tab w:val="left" w:pos="289"/>
              </w:tabs>
              <w:overflowPunct w:val="0"/>
              <w:autoSpaceDE w:val="0"/>
              <w:autoSpaceDN w:val="0"/>
              <w:adjustRightInd w:val="0"/>
              <w:spacing w:after="40" w:line="260" w:lineRule="exact"/>
              <w:textAlignment w:val="baseline"/>
              <w:rPr>
                <w:del w:id="201" w:author="HIDEKI HAMADA" w:date="2019-03-07T15:13:00Z"/>
                <w:rFonts w:ascii="Arial" w:hAnsi="Arial" w:cs="Arial"/>
              </w:rPr>
            </w:pPr>
            <w:del w:id="202" w:author="HIDEKI HAMADA" w:date="2019-03-07T15:13:00Z">
              <w:r w:rsidRPr="005C2253" w:rsidDel="00DA7996">
                <w:rPr>
                  <w:rFonts w:ascii="Arial" w:hAnsi="Arial" w:cs="Arial"/>
                </w:rPr>
                <w:delTex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delText>
              </w:r>
            </w:del>
          </w:p>
          <w:p w14:paraId="42C2754E" w14:textId="7DE6BF3F" w:rsidR="0022584F" w:rsidRPr="005C2253" w:rsidDel="00DA7996" w:rsidRDefault="0022584F" w:rsidP="004C01EB">
            <w:pPr>
              <w:pStyle w:val="Level1ordered"/>
              <w:spacing w:after="40" w:line="260" w:lineRule="exact"/>
              <w:rPr>
                <w:del w:id="203" w:author="HIDEKI HAMADA" w:date="2019-03-07T15:13:00Z"/>
                <w:rFonts w:ascii="Arial" w:hAnsi="Arial" w:cs="Arial"/>
              </w:rPr>
            </w:pPr>
            <w:del w:id="204" w:author="HIDEKI HAMADA" w:date="2019-03-07T15:13:00Z">
              <w:r w:rsidRPr="005C2253" w:rsidDel="00DA7996">
                <w:rPr>
                  <w:rFonts w:ascii="Arial" w:hAnsi="Arial" w:cs="Arial"/>
                </w:rPr>
                <w:delText xml:space="preserve">5. </w:delText>
              </w:r>
              <w:r w:rsidRPr="005C2253" w:rsidDel="00DA7996">
                <w:rPr>
                  <w:rFonts w:ascii="Arial" w:hAnsi="Arial" w:cs="Arial"/>
                </w:rPr>
                <w:tab/>
                <w:delText>Differences between Products</w:delText>
              </w:r>
            </w:del>
          </w:p>
          <w:p w14:paraId="391B0149" w14:textId="7BF01653" w:rsidR="0022584F" w:rsidRPr="005C2253" w:rsidDel="00DA7996" w:rsidRDefault="0022584F" w:rsidP="004C01EB">
            <w:pPr>
              <w:pStyle w:val="Level1cont"/>
              <w:spacing w:after="40" w:line="260" w:lineRule="exact"/>
              <w:rPr>
                <w:del w:id="205" w:author="HIDEKI HAMADA" w:date="2019-03-07T15:13:00Z"/>
                <w:rFonts w:ascii="Arial" w:hAnsi="Arial" w:cs="Arial"/>
              </w:rPr>
            </w:pPr>
            <w:del w:id="206" w:author="HIDEKI HAMADA" w:date="2019-03-07T15:13:00Z">
              <w:r w:rsidRPr="005C2253" w:rsidDel="00DA7996">
                <w:rPr>
                  <w:rFonts w:ascii="Arial" w:hAnsi="Arial" w:cs="Arial"/>
                </w:rPr>
                <w:delText>Before changing from one product to another, i.e. to a product with a different part number, confirm that the change will not lead to problems.</w:delText>
              </w:r>
            </w:del>
          </w:p>
          <w:p w14:paraId="5C0D2017" w14:textId="0D3A49F6" w:rsidR="0022584F" w:rsidRPr="005C2253" w:rsidDel="00DA7996" w:rsidRDefault="0022584F" w:rsidP="0022584F">
            <w:pPr>
              <w:pStyle w:val="Level2unordered"/>
              <w:keepNext w:val="0"/>
              <w:keepLines/>
              <w:numPr>
                <w:ilvl w:val="0"/>
                <w:numId w:val="34"/>
              </w:numPr>
              <w:tabs>
                <w:tab w:val="clear" w:pos="578"/>
                <w:tab w:val="left" w:pos="289"/>
              </w:tabs>
              <w:overflowPunct w:val="0"/>
              <w:autoSpaceDE w:val="0"/>
              <w:autoSpaceDN w:val="0"/>
              <w:adjustRightInd w:val="0"/>
              <w:spacing w:after="40" w:line="260" w:lineRule="exact"/>
              <w:textAlignment w:val="baseline"/>
              <w:rPr>
                <w:del w:id="207" w:author="HIDEKI HAMADA" w:date="2019-03-07T15:13:00Z"/>
              </w:rPr>
            </w:pPr>
            <w:del w:id="208" w:author="HIDEKI HAMADA" w:date="2019-03-07T15:13:00Z">
              <w:r w:rsidRPr="005C2253" w:rsidDel="00DA7996">
                <w:rPr>
                  <w:rFonts w:ascii="Arial" w:hAnsi="Arial" w:cs="Arial"/>
                </w:rPr>
                <w:delText>The characteristics of Microprocessing unit or Microcontroller unit products 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delText>
              </w:r>
            </w:del>
          </w:p>
        </w:tc>
      </w:tr>
    </w:tbl>
    <w:p w14:paraId="20DAEADC" w14:textId="77777777" w:rsidR="00DA7996" w:rsidRPr="00DA7996" w:rsidRDefault="00DA7996" w:rsidP="00DA7996">
      <w:pPr>
        <w:keepNext/>
        <w:keepLines/>
        <w:spacing w:before="120" w:line="240" w:lineRule="atLeast"/>
        <w:outlineLvl w:val="0"/>
        <w:rPr>
          <w:ins w:id="209" w:author="HIDEKI HAMADA" w:date="2019-03-07T15:14:00Z"/>
          <w:rFonts w:ascii="Arial" w:eastAsia="ＭＳ ゴシック" w:hAnsi="Arial"/>
          <w:b/>
          <w:sz w:val="24"/>
        </w:rPr>
      </w:pPr>
    </w:p>
    <w:p w14:paraId="0970BC9D" w14:textId="77777777" w:rsidR="00DA7996" w:rsidRPr="00DA7996" w:rsidRDefault="00DA7996" w:rsidP="00DA7996">
      <w:pPr>
        <w:keepNext/>
        <w:keepLines/>
        <w:spacing w:before="120" w:line="240" w:lineRule="atLeast"/>
        <w:outlineLvl w:val="0"/>
        <w:rPr>
          <w:ins w:id="210" w:author="HIDEKI HAMADA" w:date="2019-03-07T15:14:00Z"/>
          <w:rFonts w:ascii="Arial" w:eastAsia="ＭＳ ゴシック" w:hAnsi="Arial"/>
          <w:b/>
          <w:sz w:val="24"/>
        </w:rPr>
      </w:pPr>
      <w:ins w:id="211" w:author="HIDEKI HAMADA" w:date="2019-03-07T15:14:00Z">
        <w:r w:rsidRPr="00DA7996">
          <w:rPr>
            <w:rFonts w:ascii="Arial" w:eastAsia="ＭＳ ゴシック" w:hAnsi="Arial"/>
            <w:b/>
            <w:sz w:val="24"/>
          </w:rPr>
          <w:t>General Precautions in the Handling of Microprocessing Unit and Microcontroller Unit Products</w:t>
        </w:r>
      </w:ins>
    </w:p>
    <w:p w14:paraId="45007979" w14:textId="77777777" w:rsidR="00DA7996" w:rsidRPr="00DA7996" w:rsidRDefault="00DA7996" w:rsidP="00DA7996">
      <w:pPr>
        <w:rPr>
          <w:ins w:id="212" w:author="HIDEKI HAMADA" w:date="2019-03-07T15:14:00Z"/>
          <w:sz w:val="14"/>
        </w:rPr>
      </w:pPr>
      <w:ins w:id="213" w:author="HIDEKI HAMADA" w:date="2019-03-07T15:14:00Z">
        <w:r w:rsidRPr="00DA7996">
          <w:rPr>
            <w:sz w:val="14"/>
          </w:rPr>
          <w:t>The following usage notes are applicable to all Microprocessing unit and Microcontroller unit products from Renesas. For detailed usage notes on the products covered by this document, refer to the relevant sections of the document as well as any technical updates that have been issued for the products.</w:t>
        </w:r>
      </w:ins>
    </w:p>
    <w:p w14:paraId="3E40F7C4" w14:textId="77777777" w:rsidR="00DA7996" w:rsidRPr="00DA7996" w:rsidRDefault="00DA7996" w:rsidP="00DA7996">
      <w:pPr>
        <w:keepNext/>
        <w:keepLines/>
        <w:spacing w:after="0" w:line="180" w:lineRule="atLeast"/>
        <w:ind w:left="284" w:hanging="284"/>
        <w:rPr>
          <w:ins w:id="214" w:author="HIDEKI HAMADA" w:date="2019-03-07T15:14:00Z"/>
          <w:rFonts w:asciiTheme="majorHAnsi" w:hAnsiTheme="majorHAnsi" w:cstheme="majorHAnsi"/>
          <w:sz w:val="14"/>
          <w:szCs w:val="16"/>
        </w:rPr>
      </w:pPr>
      <w:ins w:id="215" w:author="HIDEKI HAMADA" w:date="2019-03-07T15:14:00Z">
        <w:r w:rsidRPr="00DA7996">
          <w:rPr>
            <w:rFonts w:asciiTheme="majorHAnsi" w:hAnsiTheme="majorHAnsi" w:cstheme="majorHAnsi"/>
            <w:sz w:val="14"/>
            <w:szCs w:val="16"/>
          </w:rPr>
          <w:t>1.</w:t>
        </w:r>
        <w:r w:rsidRPr="00DA7996">
          <w:rPr>
            <w:rFonts w:asciiTheme="majorHAnsi" w:hAnsiTheme="majorHAnsi" w:cstheme="majorHAnsi"/>
            <w:sz w:val="14"/>
            <w:szCs w:val="16"/>
          </w:rPr>
          <w:tab/>
          <w:t>Precaution against Electrostatic Discharge (ESD)</w:t>
        </w:r>
      </w:ins>
    </w:p>
    <w:p w14:paraId="5D6DE7C1" w14:textId="77777777" w:rsidR="00DA7996" w:rsidRPr="00DA7996" w:rsidRDefault="00DA7996" w:rsidP="00DA7996">
      <w:pPr>
        <w:keepNext/>
        <w:keepLines/>
        <w:spacing w:after="20" w:line="240" w:lineRule="atLeast"/>
        <w:ind w:left="289"/>
        <w:rPr>
          <w:ins w:id="216" w:author="HIDEKI HAMADA" w:date="2019-03-07T15:14:00Z"/>
          <w:sz w:val="14"/>
        </w:rPr>
      </w:pPr>
      <w:ins w:id="217" w:author="HIDEKI HAMADA" w:date="2019-03-07T15:14:00Z">
        <w:r w:rsidRPr="00DA7996">
          <w:rPr>
            <w:sz w:val="14"/>
          </w:rPr>
          <w:t>A strong electrical field, when exposed to a CMOS device, can cause destruction of the gate oxide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ins>
    </w:p>
    <w:p w14:paraId="5C60B0E0" w14:textId="77777777" w:rsidR="00DA7996" w:rsidRPr="00DA7996" w:rsidRDefault="00DA7996" w:rsidP="00DA7996">
      <w:pPr>
        <w:keepNext/>
        <w:keepLines/>
        <w:spacing w:after="0" w:line="180" w:lineRule="atLeast"/>
        <w:ind w:left="284" w:hanging="284"/>
        <w:rPr>
          <w:ins w:id="218" w:author="HIDEKI HAMADA" w:date="2019-03-07T15:14:00Z"/>
          <w:rFonts w:asciiTheme="majorHAnsi" w:hAnsiTheme="majorHAnsi" w:cstheme="majorHAnsi"/>
          <w:sz w:val="14"/>
          <w:szCs w:val="16"/>
        </w:rPr>
      </w:pPr>
      <w:ins w:id="219" w:author="HIDEKI HAMADA" w:date="2019-03-07T15:14:00Z">
        <w:r w:rsidRPr="00DA7996">
          <w:rPr>
            <w:rFonts w:asciiTheme="majorHAnsi" w:hAnsiTheme="majorHAnsi" w:cstheme="majorHAnsi"/>
            <w:sz w:val="14"/>
            <w:szCs w:val="16"/>
          </w:rPr>
          <w:t>2.</w:t>
        </w:r>
        <w:r w:rsidRPr="00DA7996">
          <w:rPr>
            <w:rFonts w:asciiTheme="majorHAnsi" w:hAnsiTheme="majorHAnsi" w:cstheme="majorHAnsi"/>
            <w:sz w:val="14"/>
            <w:szCs w:val="16"/>
          </w:rPr>
          <w:tab/>
          <w:t>Processing at power-on</w:t>
        </w:r>
      </w:ins>
    </w:p>
    <w:p w14:paraId="046E7272" w14:textId="77777777" w:rsidR="00DA7996" w:rsidRPr="00DA7996" w:rsidRDefault="00DA7996" w:rsidP="00DA7996">
      <w:pPr>
        <w:keepNext/>
        <w:keepLines/>
        <w:spacing w:after="20" w:line="240" w:lineRule="atLeast"/>
        <w:ind w:left="289"/>
        <w:rPr>
          <w:ins w:id="220" w:author="HIDEKI HAMADA" w:date="2019-03-07T15:14:00Z"/>
          <w:sz w:val="14"/>
        </w:rPr>
      </w:pPr>
      <w:ins w:id="221" w:author="HIDEKI HAMADA" w:date="2019-03-07T15:14:00Z">
        <w:r w:rsidRPr="00DA7996">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ins>
    </w:p>
    <w:p w14:paraId="1C293690" w14:textId="77777777" w:rsidR="00DA7996" w:rsidRPr="00DA7996" w:rsidRDefault="00DA7996" w:rsidP="00DA7996">
      <w:pPr>
        <w:keepNext/>
        <w:keepLines/>
        <w:spacing w:after="0" w:line="180" w:lineRule="atLeast"/>
        <w:ind w:left="284" w:hanging="284"/>
        <w:rPr>
          <w:ins w:id="222" w:author="HIDEKI HAMADA" w:date="2019-03-07T15:14:00Z"/>
          <w:rFonts w:asciiTheme="majorHAnsi" w:hAnsiTheme="majorHAnsi" w:cstheme="majorHAnsi"/>
          <w:sz w:val="14"/>
          <w:szCs w:val="16"/>
        </w:rPr>
      </w:pPr>
      <w:ins w:id="223" w:author="HIDEKI HAMADA" w:date="2019-03-07T15:14:00Z">
        <w:r w:rsidRPr="00DA7996">
          <w:rPr>
            <w:rFonts w:asciiTheme="majorHAnsi" w:hAnsiTheme="majorHAnsi" w:cstheme="majorHAnsi"/>
            <w:sz w:val="14"/>
            <w:szCs w:val="16"/>
          </w:rPr>
          <w:t>3.</w:t>
        </w:r>
        <w:r w:rsidRPr="00DA7996">
          <w:rPr>
            <w:rFonts w:asciiTheme="majorHAnsi" w:hAnsiTheme="majorHAnsi" w:cstheme="majorHAnsi"/>
            <w:sz w:val="14"/>
            <w:szCs w:val="16"/>
          </w:rPr>
          <w:tab/>
          <w:t>Input of signal during power-off state</w:t>
        </w:r>
      </w:ins>
    </w:p>
    <w:p w14:paraId="741F0029" w14:textId="77777777" w:rsidR="00DA7996" w:rsidRPr="00DA7996" w:rsidRDefault="00DA7996" w:rsidP="00DA7996">
      <w:pPr>
        <w:keepNext/>
        <w:keepLines/>
        <w:spacing w:after="20" w:line="240" w:lineRule="atLeast"/>
        <w:ind w:left="289"/>
        <w:rPr>
          <w:ins w:id="224" w:author="HIDEKI HAMADA" w:date="2019-03-07T15:14:00Z"/>
          <w:sz w:val="14"/>
        </w:rPr>
      </w:pPr>
      <w:ins w:id="225" w:author="HIDEKI HAMADA" w:date="2019-03-07T15:14:00Z">
        <w:r w:rsidRPr="00DA7996">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ins>
    </w:p>
    <w:p w14:paraId="64561A88" w14:textId="77777777" w:rsidR="00DA7996" w:rsidRPr="00DA7996" w:rsidRDefault="00DA7996" w:rsidP="00DA7996">
      <w:pPr>
        <w:keepNext/>
        <w:keepLines/>
        <w:spacing w:after="0" w:line="180" w:lineRule="atLeast"/>
        <w:ind w:left="284" w:hanging="284"/>
        <w:rPr>
          <w:ins w:id="226" w:author="HIDEKI HAMADA" w:date="2019-03-07T15:14:00Z"/>
          <w:rFonts w:asciiTheme="majorHAnsi" w:hAnsiTheme="majorHAnsi" w:cstheme="majorHAnsi"/>
          <w:sz w:val="14"/>
          <w:szCs w:val="16"/>
        </w:rPr>
      </w:pPr>
      <w:ins w:id="227" w:author="HIDEKI HAMADA" w:date="2019-03-07T15:14:00Z">
        <w:r w:rsidRPr="00DA7996">
          <w:rPr>
            <w:rFonts w:asciiTheme="majorHAnsi" w:hAnsiTheme="majorHAnsi" w:cstheme="majorHAnsi"/>
            <w:sz w:val="14"/>
            <w:szCs w:val="16"/>
          </w:rPr>
          <w:t>4.</w:t>
        </w:r>
        <w:r w:rsidRPr="00DA7996">
          <w:rPr>
            <w:rFonts w:asciiTheme="majorHAnsi" w:hAnsiTheme="majorHAnsi" w:cstheme="majorHAnsi"/>
            <w:sz w:val="14"/>
            <w:szCs w:val="16"/>
          </w:rPr>
          <w:tab/>
          <w:t>Handling of unused pins</w:t>
        </w:r>
      </w:ins>
    </w:p>
    <w:p w14:paraId="5644B423" w14:textId="77777777" w:rsidR="00DA7996" w:rsidRPr="00DA7996" w:rsidRDefault="00DA7996" w:rsidP="00DA7996">
      <w:pPr>
        <w:keepNext/>
        <w:keepLines/>
        <w:spacing w:after="20" w:line="240" w:lineRule="atLeast"/>
        <w:ind w:left="289"/>
        <w:rPr>
          <w:ins w:id="228" w:author="HIDEKI HAMADA" w:date="2019-03-07T15:14:00Z"/>
          <w:sz w:val="14"/>
        </w:rPr>
      </w:pPr>
      <w:ins w:id="229" w:author="HIDEKI HAMADA" w:date="2019-03-07T15:14:00Z">
        <w:r w:rsidRPr="00DA7996">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ins>
    </w:p>
    <w:p w14:paraId="24BF8FAA" w14:textId="77777777" w:rsidR="00DA7996" w:rsidRPr="00DA7996" w:rsidRDefault="00DA7996" w:rsidP="00DA7996">
      <w:pPr>
        <w:keepNext/>
        <w:keepLines/>
        <w:spacing w:after="0" w:line="180" w:lineRule="atLeast"/>
        <w:ind w:left="284" w:hanging="284"/>
        <w:rPr>
          <w:ins w:id="230" w:author="HIDEKI HAMADA" w:date="2019-03-07T15:14:00Z"/>
          <w:rFonts w:asciiTheme="majorHAnsi" w:hAnsiTheme="majorHAnsi" w:cstheme="majorHAnsi"/>
          <w:sz w:val="14"/>
          <w:szCs w:val="16"/>
        </w:rPr>
      </w:pPr>
      <w:ins w:id="231" w:author="HIDEKI HAMADA" w:date="2019-03-07T15:14:00Z">
        <w:r w:rsidRPr="00DA7996">
          <w:rPr>
            <w:rFonts w:asciiTheme="majorHAnsi" w:hAnsiTheme="majorHAnsi" w:cstheme="majorHAnsi"/>
            <w:sz w:val="14"/>
            <w:szCs w:val="16"/>
          </w:rPr>
          <w:t>5.</w:t>
        </w:r>
        <w:r w:rsidRPr="00DA7996">
          <w:rPr>
            <w:rFonts w:asciiTheme="majorHAnsi" w:hAnsiTheme="majorHAnsi" w:cstheme="majorHAnsi"/>
            <w:sz w:val="14"/>
            <w:szCs w:val="16"/>
          </w:rPr>
          <w:tab/>
          <w:t>Clock signals</w:t>
        </w:r>
      </w:ins>
    </w:p>
    <w:p w14:paraId="63F72447" w14:textId="77777777" w:rsidR="00DA7996" w:rsidRPr="00DA7996" w:rsidRDefault="00DA7996" w:rsidP="00DA7996">
      <w:pPr>
        <w:keepNext/>
        <w:keepLines/>
        <w:spacing w:after="20" w:line="240" w:lineRule="atLeast"/>
        <w:ind w:left="289"/>
        <w:rPr>
          <w:ins w:id="232" w:author="HIDEKI HAMADA" w:date="2019-03-07T15:14:00Z"/>
          <w:sz w:val="14"/>
        </w:rPr>
      </w:pPr>
      <w:ins w:id="233" w:author="HIDEKI HAMADA" w:date="2019-03-07T15:14:00Z">
        <w:r w:rsidRPr="00DA7996">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ins>
    </w:p>
    <w:p w14:paraId="1B37A87D" w14:textId="77777777" w:rsidR="00DA7996" w:rsidRPr="00DA7996" w:rsidRDefault="00DA7996" w:rsidP="00DA7996">
      <w:pPr>
        <w:keepNext/>
        <w:keepLines/>
        <w:spacing w:after="0" w:line="180" w:lineRule="atLeast"/>
        <w:ind w:left="284" w:hanging="284"/>
        <w:rPr>
          <w:ins w:id="234" w:author="HIDEKI HAMADA" w:date="2019-03-07T15:14:00Z"/>
          <w:rFonts w:asciiTheme="majorHAnsi" w:hAnsiTheme="majorHAnsi" w:cstheme="majorHAnsi"/>
          <w:sz w:val="14"/>
          <w:szCs w:val="16"/>
        </w:rPr>
      </w:pPr>
      <w:ins w:id="235" w:author="HIDEKI HAMADA" w:date="2019-03-07T15:14:00Z">
        <w:r w:rsidRPr="00DA7996">
          <w:rPr>
            <w:rFonts w:asciiTheme="majorHAnsi" w:hAnsiTheme="majorHAnsi" w:cstheme="majorHAnsi"/>
            <w:sz w:val="14"/>
            <w:szCs w:val="16"/>
          </w:rPr>
          <w:t>6.</w:t>
        </w:r>
        <w:r w:rsidRPr="00DA7996">
          <w:rPr>
            <w:rFonts w:asciiTheme="majorHAnsi" w:hAnsiTheme="majorHAnsi" w:cstheme="majorHAnsi"/>
            <w:sz w:val="14"/>
            <w:szCs w:val="16"/>
          </w:rPr>
          <w:tab/>
          <w:t>Voltage application waveform at input pin</w:t>
        </w:r>
      </w:ins>
    </w:p>
    <w:p w14:paraId="41477E14" w14:textId="77777777" w:rsidR="00DA7996" w:rsidRPr="00DA7996" w:rsidRDefault="00DA7996" w:rsidP="00DA7996">
      <w:pPr>
        <w:keepNext/>
        <w:keepLines/>
        <w:spacing w:after="20" w:line="240" w:lineRule="atLeast"/>
        <w:ind w:left="289"/>
        <w:rPr>
          <w:ins w:id="236" w:author="HIDEKI HAMADA" w:date="2019-03-07T15:14:00Z"/>
          <w:sz w:val="14"/>
        </w:rPr>
      </w:pPr>
      <w:ins w:id="237" w:author="HIDEKI HAMADA" w:date="2019-03-07T15:14:00Z">
        <w:r w:rsidRPr="00DA7996">
          <w:rPr>
            <w:sz w:val="14"/>
          </w:rPr>
          <w:t>Waveform distortion due to input noise or a reflected wave may cause malfunction. If the input of the CMOS device stays in the area between V</w:t>
        </w:r>
        <w:r w:rsidRPr="00DA7996">
          <w:rPr>
            <w:sz w:val="14"/>
            <w:vertAlign w:val="subscript"/>
          </w:rPr>
          <w:t>IL</w:t>
        </w:r>
        <w:r w:rsidRPr="00DA7996">
          <w:rPr>
            <w:sz w:val="14"/>
          </w:rPr>
          <w:t xml:space="preserve"> (Max.) and V</w:t>
        </w:r>
        <w:r w:rsidRPr="00DA7996">
          <w:rPr>
            <w:sz w:val="14"/>
            <w:vertAlign w:val="subscript"/>
          </w:rPr>
          <w:t>IH</w:t>
        </w:r>
        <w:r w:rsidRPr="00DA7996">
          <w:rPr>
            <w:sz w:val="14"/>
          </w:rPr>
          <w:t xml:space="preserve"> (Min.) due to noise, for example, the device may malfunction. Take care to prevent chattering noise from entering the device when the input level is fixed, and also in the transition period when the input level passes through the area between V</w:t>
        </w:r>
        <w:r w:rsidRPr="00DA7996">
          <w:rPr>
            <w:sz w:val="14"/>
            <w:vertAlign w:val="subscript"/>
          </w:rPr>
          <w:t>IL</w:t>
        </w:r>
        <w:r w:rsidRPr="00DA7996">
          <w:rPr>
            <w:sz w:val="14"/>
          </w:rPr>
          <w:t xml:space="preserve"> (Max.) and V</w:t>
        </w:r>
        <w:r w:rsidRPr="00DA7996">
          <w:rPr>
            <w:sz w:val="14"/>
            <w:vertAlign w:val="subscript"/>
          </w:rPr>
          <w:t>IH</w:t>
        </w:r>
        <w:r w:rsidRPr="00DA7996">
          <w:rPr>
            <w:sz w:val="14"/>
          </w:rPr>
          <w:t xml:space="preserve"> (Min.).</w:t>
        </w:r>
      </w:ins>
    </w:p>
    <w:p w14:paraId="6EBCA7B8" w14:textId="77777777" w:rsidR="00DA7996" w:rsidRPr="00DA7996" w:rsidRDefault="00DA7996" w:rsidP="00DA7996">
      <w:pPr>
        <w:keepNext/>
        <w:keepLines/>
        <w:spacing w:after="0" w:line="180" w:lineRule="atLeast"/>
        <w:ind w:left="284" w:hanging="284"/>
        <w:rPr>
          <w:ins w:id="238" w:author="HIDEKI HAMADA" w:date="2019-03-07T15:14:00Z"/>
          <w:rFonts w:asciiTheme="majorHAnsi" w:hAnsiTheme="majorHAnsi" w:cstheme="majorHAnsi"/>
          <w:sz w:val="14"/>
          <w:szCs w:val="16"/>
        </w:rPr>
      </w:pPr>
      <w:ins w:id="239" w:author="HIDEKI HAMADA" w:date="2019-03-07T15:14:00Z">
        <w:r w:rsidRPr="00DA7996">
          <w:rPr>
            <w:rFonts w:asciiTheme="majorHAnsi" w:hAnsiTheme="majorHAnsi" w:cstheme="majorHAnsi"/>
            <w:sz w:val="14"/>
            <w:szCs w:val="16"/>
          </w:rPr>
          <w:t>7.</w:t>
        </w:r>
        <w:r w:rsidRPr="00DA7996">
          <w:rPr>
            <w:rFonts w:asciiTheme="majorHAnsi" w:hAnsiTheme="majorHAnsi" w:cstheme="majorHAnsi"/>
            <w:sz w:val="14"/>
            <w:szCs w:val="16"/>
          </w:rPr>
          <w:tab/>
          <w:t>Prohibition of access to reserved addresses</w:t>
        </w:r>
      </w:ins>
    </w:p>
    <w:p w14:paraId="567B319B" w14:textId="77777777" w:rsidR="00DA7996" w:rsidRPr="00DA7996" w:rsidRDefault="00DA7996" w:rsidP="00DA7996">
      <w:pPr>
        <w:keepNext/>
        <w:keepLines/>
        <w:spacing w:after="20" w:line="240" w:lineRule="atLeast"/>
        <w:ind w:left="289"/>
        <w:rPr>
          <w:ins w:id="240" w:author="HIDEKI HAMADA" w:date="2019-03-07T15:14:00Z"/>
          <w:sz w:val="14"/>
        </w:rPr>
      </w:pPr>
      <w:ins w:id="241" w:author="HIDEKI HAMADA" w:date="2019-03-07T15:14:00Z">
        <w:r w:rsidRPr="00DA7996">
          <w:rPr>
            <w:sz w:val="14"/>
          </w:rPr>
          <w:t>Access to reserved addresses is prohibited. The reserved addresses are provided for possible future expansion of functions. Do not access these addresses as the correct operation of the LSI is not guaranteed.</w:t>
        </w:r>
      </w:ins>
    </w:p>
    <w:p w14:paraId="4F2AF993" w14:textId="77777777" w:rsidR="00DA7996" w:rsidRPr="00DA7996" w:rsidRDefault="00DA7996" w:rsidP="00DA7996">
      <w:pPr>
        <w:keepNext/>
        <w:keepLines/>
        <w:spacing w:after="0" w:line="180" w:lineRule="atLeast"/>
        <w:ind w:left="284" w:hanging="284"/>
        <w:rPr>
          <w:ins w:id="242" w:author="HIDEKI HAMADA" w:date="2019-03-07T15:14:00Z"/>
          <w:rFonts w:asciiTheme="majorHAnsi" w:hAnsiTheme="majorHAnsi" w:cstheme="majorHAnsi"/>
          <w:sz w:val="14"/>
          <w:szCs w:val="16"/>
        </w:rPr>
      </w:pPr>
      <w:ins w:id="243" w:author="HIDEKI HAMADA" w:date="2019-03-07T15:14:00Z">
        <w:r w:rsidRPr="00DA7996">
          <w:rPr>
            <w:rFonts w:asciiTheme="majorHAnsi" w:hAnsiTheme="majorHAnsi" w:cstheme="majorHAnsi"/>
            <w:sz w:val="14"/>
            <w:szCs w:val="16"/>
          </w:rPr>
          <w:t>8.</w:t>
        </w:r>
        <w:r w:rsidRPr="00DA7996">
          <w:rPr>
            <w:rFonts w:asciiTheme="majorHAnsi" w:hAnsiTheme="majorHAnsi" w:cstheme="majorHAnsi"/>
            <w:sz w:val="14"/>
            <w:szCs w:val="16"/>
          </w:rPr>
          <w:tab/>
          <w:t>Differences between products</w:t>
        </w:r>
      </w:ins>
    </w:p>
    <w:p w14:paraId="3EB55651" w14:textId="77777777" w:rsidR="00DA7996" w:rsidRPr="00DA7996" w:rsidRDefault="00DA7996" w:rsidP="00DA7996">
      <w:pPr>
        <w:keepNext/>
        <w:keepLines/>
        <w:spacing w:after="20" w:line="240" w:lineRule="atLeast"/>
        <w:ind w:left="289"/>
        <w:rPr>
          <w:ins w:id="244" w:author="HIDEKI HAMADA" w:date="2019-03-07T15:14:00Z"/>
          <w:sz w:val="14"/>
        </w:rPr>
      </w:pPr>
      <w:ins w:id="245" w:author="HIDEKI HAMADA" w:date="2019-03-07T15:14:00Z">
        <w:r w:rsidRPr="00DA7996">
          <w:rPr>
            <w:sz w:val="14"/>
          </w:rPr>
          <w:t>Before changing from one product to another, for example to a product with a different part number, confirm that the change will not lead to problems. The characteristics of a microprocessing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ins>
    </w:p>
    <w:p w14:paraId="4DBD3A11" w14:textId="77777777" w:rsidR="00DA7996" w:rsidRPr="00DA7996" w:rsidRDefault="00DA7996" w:rsidP="00DA7996">
      <w:pPr>
        <w:rPr>
          <w:ins w:id="246" w:author="HIDEKI HAMADA" w:date="2019-03-07T15:14:00Z"/>
        </w:rPr>
        <w:sectPr w:rsidR="00DA7996" w:rsidRPr="00DA7996" w:rsidSect="00085923">
          <w:headerReference w:type="default" r:id="rId33"/>
          <w:footerReference w:type="default" r:id="rId34"/>
          <w:pgSz w:w="11879" w:h="16817" w:code="9"/>
          <w:pgMar w:top="567" w:right="1134" w:bottom="567" w:left="1134" w:header="851" w:footer="567" w:gutter="0"/>
          <w:pgNumType w:start="1"/>
          <w:cols w:space="360"/>
        </w:sectPr>
      </w:pPr>
    </w:p>
    <w:p w14:paraId="6F697371" w14:textId="77777777" w:rsidR="00DA7996" w:rsidRPr="00DA7996" w:rsidRDefault="00DA7996" w:rsidP="00DA7996">
      <w:pPr>
        <w:keepNext/>
        <w:keepLines/>
        <w:spacing w:before="120" w:line="240" w:lineRule="atLeast"/>
        <w:outlineLvl w:val="0"/>
        <w:rPr>
          <w:ins w:id="247" w:author="HIDEKI HAMADA" w:date="2019-03-07T15:14:00Z"/>
          <w:rFonts w:ascii="Arial" w:eastAsia="ＭＳ ゴシック" w:hAnsi="Arial"/>
          <w:b/>
          <w:sz w:val="24"/>
        </w:rPr>
      </w:pPr>
      <w:ins w:id="248" w:author="HIDEKI HAMADA" w:date="2019-03-07T15:14:00Z">
        <w:r w:rsidRPr="00DA7996">
          <w:rPr>
            <w:rFonts w:ascii="Arial" w:eastAsia="ＭＳ ゴシック" w:hAnsi="Arial"/>
            <w:b/>
            <w:sz w:val="24"/>
          </w:rPr>
          <w:lastRenderedPageBreak/>
          <w:t>Notice</w:t>
        </w:r>
      </w:ins>
    </w:p>
    <w:p w14:paraId="3B7EAB04" w14:textId="77777777" w:rsidR="00DA7996" w:rsidRPr="00DA7996" w:rsidRDefault="00DA7996" w:rsidP="00DA7996">
      <w:pPr>
        <w:keepNext/>
        <w:keepLines/>
        <w:spacing w:after="0" w:line="180" w:lineRule="atLeast"/>
        <w:ind w:left="284" w:hanging="284"/>
        <w:rPr>
          <w:ins w:id="249" w:author="HIDEKI HAMADA" w:date="2019-03-07T15:14:00Z"/>
          <w:rFonts w:asciiTheme="majorHAnsi" w:hAnsiTheme="majorHAnsi" w:cstheme="majorHAnsi"/>
          <w:sz w:val="14"/>
          <w:szCs w:val="16"/>
        </w:rPr>
      </w:pPr>
      <w:ins w:id="250" w:author="HIDEKI HAMADA" w:date="2019-03-07T15:14:00Z">
        <w:r w:rsidRPr="00DA7996">
          <w:rPr>
            <w:rFonts w:asciiTheme="majorHAnsi" w:hAnsiTheme="majorHAnsi" w:cstheme="majorHAnsi"/>
            <w:sz w:val="14"/>
            <w:szCs w:val="16"/>
          </w:rPr>
          <w:t>1.</w:t>
        </w:r>
        <w:r w:rsidRPr="00DA7996">
          <w:rPr>
            <w:rFonts w:asciiTheme="majorHAnsi" w:hAnsiTheme="majorHAnsi" w:cstheme="majorHAnsi"/>
            <w:sz w:val="14"/>
            <w:szCs w:val="16"/>
          </w:rPr>
          <w:tab/>
          <w:t>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any and all liability for any losses and damages incurred by you or third parties arising from the use of these circuits, software, or information.</w:t>
        </w:r>
      </w:ins>
    </w:p>
    <w:p w14:paraId="057380C3" w14:textId="77777777" w:rsidR="00DA7996" w:rsidRPr="00DA7996" w:rsidRDefault="00DA7996" w:rsidP="00DA7996">
      <w:pPr>
        <w:keepNext/>
        <w:keepLines/>
        <w:spacing w:after="0" w:line="180" w:lineRule="atLeast"/>
        <w:ind w:left="284" w:hanging="284"/>
        <w:rPr>
          <w:ins w:id="251" w:author="HIDEKI HAMADA" w:date="2019-03-07T15:14:00Z"/>
          <w:rFonts w:asciiTheme="majorHAnsi" w:hAnsiTheme="majorHAnsi" w:cstheme="majorHAnsi"/>
          <w:sz w:val="14"/>
          <w:szCs w:val="16"/>
        </w:rPr>
      </w:pPr>
      <w:ins w:id="252" w:author="HIDEKI HAMADA" w:date="2019-03-07T15:14:00Z">
        <w:r w:rsidRPr="00DA7996">
          <w:rPr>
            <w:rFonts w:asciiTheme="majorHAnsi" w:hAnsiTheme="majorHAnsi" w:cstheme="majorHAnsi"/>
            <w:sz w:val="14"/>
            <w:szCs w:val="16"/>
          </w:rPr>
          <w:t>2.</w:t>
        </w:r>
        <w:r w:rsidRPr="00DA7996">
          <w:rPr>
            <w:rFonts w:asciiTheme="majorHAnsi" w:hAnsiTheme="majorHAnsi" w:cstheme="majorHAnsi"/>
            <w:sz w:val="14"/>
            <w:szCs w:val="16"/>
          </w:rPr>
          <w:tab/>
          <w:t xml:space="preserve">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 </w:t>
        </w:r>
      </w:ins>
    </w:p>
    <w:p w14:paraId="3B1F772E" w14:textId="77777777" w:rsidR="00DA7996" w:rsidRPr="00DA7996" w:rsidRDefault="00DA7996" w:rsidP="00DA7996">
      <w:pPr>
        <w:keepNext/>
        <w:keepLines/>
        <w:spacing w:after="0" w:line="180" w:lineRule="atLeast"/>
        <w:ind w:left="284" w:hanging="284"/>
        <w:rPr>
          <w:ins w:id="253" w:author="HIDEKI HAMADA" w:date="2019-03-07T15:14:00Z"/>
          <w:rFonts w:asciiTheme="majorHAnsi" w:hAnsiTheme="majorHAnsi" w:cstheme="majorHAnsi"/>
          <w:sz w:val="14"/>
          <w:szCs w:val="16"/>
        </w:rPr>
      </w:pPr>
      <w:ins w:id="254" w:author="HIDEKI HAMADA" w:date="2019-03-07T15:14:00Z">
        <w:r w:rsidRPr="00DA7996">
          <w:rPr>
            <w:rFonts w:asciiTheme="majorHAnsi" w:hAnsiTheme="majorHAnsi" w:cstheme="majorHAnsi"/>
            <w:sz w:val="14"/>
            <w:szCs w:val="16"/>
          </w:rPr>
          <w:t>3.</w:t>
        </w:r>
        <w:r w:rsidRPr="00DA7996">
          <w:rPr>
            <w:rFonts w:asciiTheme="majorHAnsi" w:hAnsiTheme="majorHAnsi" w:cstheme="majorHAnsi"/>
            <w:sz w:val="14"/>
            <w:szCs w:val="16"/>
          </w:rPr>
          <w:tab/>
          <w:t>No license, express, implied or otherwise, is granted hereby under any patents, copyrights or other intellectual property rights of Renesas Electronics or others.</w:t>
        </w:r>
      </w:ins>
    </w:p>
    <w:p w14:paraId="412BFE58" w14:textId="77777777" w:rsidR="00DA7996" w:rsidRPr="00DA7996" w:rsidRDefault="00DA7996" w:rsidP="00DA7996">
      <w:pPr>
        <w:keepNext/>
        <w:keepLines/>
        <w:spacing w:after="0" w:line="180" w:lineRule="atLeast"/>
        <w:ind w:left="284" w:hanging="284"/>
        <w:rPr>
          <w:ins w:id="255" w:author="HIDEKI HAMADA" w:date="2019-03-07T15:14:00Z"/>
          <w:rFonts w:asciiTheme="majorHAnsi" w:hAnsiTheme="majorHAnsi" w:cstheme="majorHAnsi"/>
          <w:sz w:val="14"/>
          <w:szCs w:val="16"/>
        </w:rPr>
      </w:pPr>
      <w:ins w:id="256" w:author="HIDEKI HAMADA" w:date="2019-03-07T15:14:00Z">
        <w:r w:rsidRPr="00DA7996">
          <w:rPr>
            <w:rFonts w:asciiTheme="majorHAnsi" w:hAnsiTheme="majorHAnsi" w:cstheme="majorHAnsi"/>
            <w:sz w:val="14"/>
            <w:szCs w:val="16"/>
          </w:rPr>
          <w:t>4.</w:t>
        </w:r>
        <w:r w:rsidRPr="00DA7996">
          <w:rPr>
            <w:rFonts w:asciiTheme="majorHAnsi" w:hAnsiTheme="majorHAnsi" w:cstheme="majorHAnsi"/>
            <w:sz w:val="14"/>
            <w:szCs w:val="16"/>
          </w:rPr>
          <w:tab/>
          <w:t>You shall not alter, modify, copy, or reverse engineer any Renesas Electronics product, whether in whole or in part. Renesas Electronics disclaims any and all liability for any losses or damages incurred by you or third parties arising from such alteration, modification, copying or reverse engineering.</w:t>
        </w:r>
      </w:ins>
    </w:p>
    <w:p w14:paraId="4FC95F9E" w14:textId="77777777" w:rsidR="00DA7996" w:rsidRPr="00DA7996" w:rsidRDefault="00DA7996" w:rsidP="00DA7996">
      <w:pPr>
        <w:keepNext/>
        <w:keepLines/>
        <w:spacing w:after="0" w:line="180" w:lineRule="atLeast"/>
        <w:ind w:left="284" w:hanging="284"/>
        <w:rPr>
          <w:ins w:id="257" w:author="HIDEKI HAMADA" w:date="2019-03-07T15:14:00Z"/>
          <w:rFonts w:asciiTheme="majorHAnsi" w:hAnsiTheme="majorHAnsi" w:cstheme="majorHAnsi"/>
          <w:sz w:val="14"/>
          <w:szCs w:val="16"/>
        </w:rPr>
      </w:pPr>
      <w:ins w:id="258" w:author="HIDEKI HAMADA" w:date="2019-03-07T15:14:00Z">
        <w:r w:rsidRPr="00DA7996">
          <w:rPr>
            <w:rFonts w:asciiTheme="majorHAnsi" w:hAnsiTheme="majorHAnsi" w:cstheme="majorHAnsi"/>
            <w:sz w:val="14"/>
            <w:szCs w:val="16"/>
          </w:rPr>
          <w:t>5.</w:t>
        </w:r>
        <w:r w:rsidRPr="00DA7996">
          <w:rPr>
            <w:rFonts w:asciiTheme="majorHAnsi" w:hAnsiTheme="majorHAnsi" w:cstheme="majorHAnsi"/>
            <w:sz w:val="14"/>
            <w:szCs w:val="16"/>
          </w:rPr>
          <w:tab/>
          <w:t>Renesas Electronics products are classified according to the following two quality grades: “Standard” and “High Quality”. The intended applications for each Renesas Electronics product depends on the product’s quality grade, as indicated below.</w:t>
        </w:r>
      </w:ins>
    </w:p>
    <w:p w14:paraId="7B660E94" w14:textId="77777777" w:rsidR="00DA7996" w:rsidRPr="00DA7996" w:rsidRDefault="00DA7996" w:rsidP="00DA7996">
      <w:pPr>
        <w:keepNext/>
        <w:keepLines/>
        <w:tabs>
          <w:tab w:val="left" w:pos="454"/>
          <w:tab w:val="left" w:pos="1247"/>
        </w:tabs>
        <w:spacing w:after="0" w:line="180" w:lineRule="atLeast"/>
        <w:ind w:left="1248" w:hanging="964"/>
        <w:rPr>
          <w:ins w:id="259" w:author="HIDEKI HAMADA" w:date="2019-03-07T15:14:00Z"/>
          <w:rFonts w:asciiTheme="majorHAnsi" w:hAnsiTheme="majorHAnsi" w:cstheme="majorHAnsi"/>
          <w:sz w:val="14"/>
          <w:szCs w:val="16"/>
        </w:rPr>
      </w:pPr>
      <w:ins w:id="260" w:author="HIDEKI HAMADA" w:date="2019-03-07T15:14:00Z">
        <w:r w:rsidRPr="00DA7996">
          <w:rPr>
            <w:rFonts w:asciiTheme="majorHAnsi" w:hAnsiTheme="majorHAnsi" w:cstheme="majorHAnsi"/>
            <w:sz w:val="14"/>
            <w:szCs w:val="16"/>
          </w:rPr>
          <w:tab/>
          <w:t>"Standard":</w:t>
        </w:r>
        <w:r w:rsidRPr="00DA7996">
          <w:rPr>
            <w:rFonts w:asciiTheme="majorHAnsi" w:hAnsiTheme="majorHAnsi" w:cstheme="majorHAnsi"/>
            <w:sz w:val="14"/>
            <w:szCs w:val="16"/>
          </w:rPr>
          <w:tab/>
          <w:t>Computers; office equipment; communications equipment; test and measurement equipment; audio and visual equipment; home electronic appliances; machine tools; personal electronic equipment; industrial robots; etc.</w:t>
        </w:r>
      </w:ins>
    </w:p>
    <w:p w14:paraId="154A5056" w14:textId="77777777" w:rsidR="00DA7996" w:rsidRPr="00DA7996" w:rsidRDefault="00DA7996" w:rsidP="00DA7996">
      <w:pPr>
        <w:keepNext/>
        <w:keepLines/>
        <w:tabs>
          <w:tab w:val="left" w:pos="454"/>
          <w:tab w:val="left" w:pos="1418"/>
        </w:tabs>
        <w:spacing w:after="0" w:line="180" w:lineRule="atLeast"/>
        <w:ind w:left="1418" w:hanging="1134"/>
        <w:rPr>
          <w:ins w:id="261" w:author="HIDEKI HAMADA" w:date="2019-03-07T15:14:00Z"/>
          <w:rFonts w:asciiTheme="majorHAnsi" w:hAnsiTheme="majorHAnsi" w:cstheme="majorHAnsi"/>
          <w:sz w:val="14"/>
          <w:szCs w:val="16"/>
        </w:rPr>
      </w:pPr>
      <w:ins w:id="262" w:author="HIDEKI HAMADA" w:date="2019-03-07T15:14:00Z">
        <w:r w:rsidRPr="00DA7996">
          <w:rPr>
            <w:rFonts w:asciiTheme="majorHAnsi" w:hAnsiTheme="majorHAnsi" w:cstheme="majorHAnsi"/>
            <w:sz w:val="14"/>
            <w:szCs w:val="16"/>
          </w:rPr>
          <w:tab/>
          <w:t>"High Quality":</w:t>
        </w:r>
        <w:r w:rsidRPr="00DA7996">
          <w:rPr>
            <w:rFonts w:asciiTheme="majorHAnsi" w:hAnsiTheme="majorHAnsi" w:cstheme="majorHAnsi"/>
            <w:sz w:val="14"/>
            <w:szCs w:val="16"/>
          </w:rPr>
          <w:tab/>
          <w:t>Transportation equipment (automobiles, trains, ships, etc.); traffic control (traffic lights); large-scale communication equipment; key financial terminal systems; safety control equipment; etc.</w:t>
        </w:r>
      </w:ins>
    </w:p>
    <w:p w14:paraId="5EF89D6D" w14:textId="77777777" w:rsidR="00DA7996" w:rsidRPr="00DA7996" w:rsidRDefault="00DA7996" w:rsidP="00DA7996">
      <w:pPr>
        <w:keepNext/>
        <w:keepLines/>
        <w:spacing w:after="0" w:line="180" w:lineRule="atLeast"/>
        <w:ind w:left="284"/>
        <w:rPr>
          <w:ins w:id="263" w:author="HIDEKI HAMADA" w:date="2019-03-07T15:14:00Z"/>
          <w:rFonts w:asciiTheme="majorHAnsi" w:hAnsiTheme="majorHAnsi" w:cstheme="majorHAnsi"/>
          <w:sz w:val="14"/>
          <w:szCs w:val="16"/>
        </w:rPr>
      </w:pPr>
      <w:ins w:id="264" w:author="HIDEKI HAMADA" w:date="2019-03-07T15:14:00Z">
        <w:r w:rsidRPr="00DA7996">
          <w:rPr>
            <w:rFonts w:asciiTheme="majorHAnsi" w:hAnsiTheme="majorHAnsi" w:cstheme="majorHAnsi"/>
            <w:sz w:val="14"/>
            <w:szCs w:val="16"/>
          </w:rPr>
          <w:t>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any and all liability for any damages or losses incurred by you or any third parties arising from the use of any Renesas Electronics product that is inconsistent with any Renesas Electronics data sheet, user’s manual or other Renesas Electronics document.</w:t>
        </w:r>
      </w:ins>
    </w:p>
    <w:p w14:paraId="02BC428E" w14:textId="77777777" w:rsidR="00DA7996" w:rsidRPr="00DA7996" w:rsidRDefault="00DA7996" w:rsidP="00DA7996">
      <w:pPr>
        <w:keepNext/>
        <w:keepLines/>
        <w:spacing w:after="0" w:line="180" w:lineRule="atLeast"/>
        <w:ind w:left="284" w:hanging="284"/>
        <w:rPr>
          <w:ins w:id="265" w:author="HIDEKI HAMADA" w:date="2019-03-07T15:14:00Z"/>
          <w:rFonts w:asciiTheme="majorHAnsi" w:hAnsiTheme="majorHAnsi" w:cstheme="majorHAnsi"/>
          <w:sz w:val="14"/>
          <w:szCs w:val="16"/>
        </w:rPr>
      </w:pPr>
      <w:ins w:id="266" w:author="HIDEKI HAMADA" w:date="2019-03-07T15:14:00Z">
        <w:r w:rsidRPr="00DA7996">
          <w:rPr>
            <w:rFonts w:asciiTheme="majorHAnsi" w:hAnsiTheme="majorHAnsi" w:cstheme="majorHAnsi"/>
            <w:sz w:val="14"/>
            <w:szCs w:val="16"/>
          </w:rPr>
          <w:t>6.</w:t>
        </w:r>
        <w:r w:rsidRPr="00DA7996">
          <w:rPr>
            <w:rFonts w:asciiTheme="majorHAnsi" w:hAnsiTheme="majorHAnsi" w:cstheme="majorHAnsi"/>
            <w:sz w:val="14"/>
            <w:szCs w:val="16"/>
          </w:rPr>
          <w:tab/>
          <w:t>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any and all liability for any malfunctions, failure or accident arising out of the use of Renesas Electronics products outside of such specified ranges.</w:t>
        </w:r>
      </w:ins>
    </w:p>
    <w:p w14:paraId="0B5200E7" w14:textId="77777777" w:rsidR="00DA7996" w:rsidRPr="00DA7996" w:rsidRDefault="00DA7996" w:rsidP="00DA7996">
      <w:pPr>
        <w:keepNext/>
        <w:keepLines/>
        <w:spacing w:after="0" w:line="180" w:lineRule="atLeast"/>
        <w:ind w:left="284" w:hanging="284"/>
        <w:rPr>
          <w:ins w:id="267" w:author="HIDEKI HAMADA" w:date="2019-03-07T15:14:00Z"/>
          <w:rFonts w:asciiTheme="majorHAnsi" w:hAnsiTheme="majorHAnsi" w:cstheme="majorHAnsi"/>
          <w:sz w:val="14"/>
          <w:szCs w:val="16"/>
        </w:rPr>
      </w:pPr>
      <w:ins w:id="268" w:author="HIDEKI HAMADA" w:date="2019-03-07T15:14:00Z">
        <w:r w:rsidRPr="00DA7996">
          <w:rPr>
            <w:rFonts w:asciiTheme="majorHAnsi" w:hAnsiTheme="majorHAnsi" w:cstheme="majorHAnsi"/>
            <w:sz w:val="14"/>
            <w:szCs w:val="16"/>
          </w:rPr>
          <w:t>7.</w:t>
        </w:r>
        <w:r w:rsidRPr="00DA7996">
          <w:rPr>
            <w:rFonts w:asciiTheme="majorHAnsi" w:hAnsiTheme="majorHAnsi" w:cstheme="majorHAnsi"/>
            <w:sz w:val="14"/>
            <w:szCs w:val="16"/>
          </w:rPr>
          <w:tab/>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ins>
    </w:p>
    <w:p w14:paraId="63F9640D" w14:textId="77777777" w:rsidR="00DA7996" w:rsidRPr="00DA7996" w:rsidRDefault="00DA7996" w:rsidP="00DA7996">
      <w:pPr>
        <w:keepNext/>
        <w:keepLines/>
        <w:spacing w:after="0" w:line="180" w:lineRule="atLeast"/>
        <w:ind w:left="284" w:hanging="284"/>
        <w:rPr>
          <w:ins w:id="269" w:author="HIDEKI HAMADA" w:date="2019-03-07T15:14:00Z"/>
          <w:rFonts w:asciiTheme="majorHAnsi" w:hAnsiTheme="majorHAnsi" w:cstheme="majorHAnsi"/>
          <w:sz w:val="14"/>
          <w:szCs w:val="16"/>
        </w:rPr>
      </w:pPr>
      <w:ins w:id="270" w:author="HIDEKI HAMADA" w:date="2019-03-07T15:14:00Z">
        <w:r w:rsidRPr="00DA7996">
          <w:rPr>
            <w:rFonts w:asciiTheme="majorHAnsi" w:hAnsiTheme="majorHAnsi" w:cstheme="majorHAnsi"/>
            <w:sz w:val="14"/>
            <w:szCs w:val="16"/>
          </w:rPr>
          <w:t>8.</w:t>
        </w:r>
        <w:r w:rsidRPr="00DA7996">
          <w:rPr>
            <w:rFonts w:asciiTheme="majorHAnsi" w:hAnsiTheme="majorHAnsi" w:cstheme="majorHAnsi"/>
            <w:sz w:val="14"/>
            <w:szCs w:val="16"/>
          </w:rPr>
          <w:tab/>
          <w:t>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any and all liability for damages or losses occurring as a result of your noncompliance with applicable laws and regulations.</w:t>
        </w:r>
      </w:ins>
    </w:p>
    <w:p w14:paraId="71803827" w14:textId="77777777" w:rsidR="00DA7996" w:rsidRPr="00DA7996" w:rsidRDefault="00DA7996" w:rsidP="00DA7996">
      <w:pPr>
        <w:keepNext/>
        <w:keepLines/>
        <w:spacing w:after="0" w:line="180" w:lineRule="atLeast"/>
        <w:ind w:left="284" w:hanging="284"/>
        <w:rPr>
          <w:ins w:id="271" w:author="HIDEKI HAMADA" w:date="2019-03-07T15:14:00Z"/>
          <w:rFonts w:asciiTheme="majorHAnsi" w:hAnsiTheme="majorHAnsi" w:cstheme="majorHAnsi"/>
          <w:sz w:val="14"/>
          <w:szCs w:val="16"/>
        </w:rPr>
      </w:pPr>
      <w:ins w:id="272" w:author="HIDEKI HAMADA" w:date="2019-03-07T15:14:00Z">
        <w:r w:rsidRPr="00DA7996">
          <w:rPr>
            <w:rFonts w:asciiTheme="majorHAnsi" w:hAnsiTheme="majorHAnsi" w:cstheme="majorHAnsi"/>
            <w:sz w:val="14"/>
            <w:szCs w:val="16"/>
          </w:rPr>
          <w:t>9.</w:t>
        </w:r>
        <w:r w:rsidRPr="00DA7996">
          <w:rPr>
            <w:rFonts w:asciiTheme="majorHAnsi" w:hAnsiTheme="majorHAnsi" w:cstheme="majorHAnsi"/>
            <w:sz w:val="14"/>
            <w:szCs w:val="16"/>
          </w:rPr>
          <w:tab/>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ins>
    </w:p>
    <w:p w14:paraId="5EF7213C" w14:textId="77777777" w:rsidR="00DA7996" w:rsidRPr="00DA7996" w:rsidRDefault="00DA7996" w:rsidP="00DA7996">
      <w:pPr>
        <w:keepNext/>
        <w:keepLines/>
        <w:spacing w:after="0" w:line="180" w:lineRule="atLeast"/>
        <w:ind w:left="284" w:hanging="284"/>
        <w:rPr>
          <w:ins w:id="273" w:author="HIDEKI HAMADA" w:date="2019-03-07T15:14:00Z"/>
          <w:rFonts w:asciiTheme="majorHAnsi" w:hAnsiTheme="majorHAnsi" w:cstheme="majorHAnsi"/>
          <w:sz w:val="14"/>
          <w:szCs w:val="16"/>
        </w:rPr>
      </w:pPr>
      <w:ins w:id="274" w:author="HIDEKI HAMADA" w:date="2019-03-07T15:14:00Z">
        <w:r w:rsidRPr="00DA7996">
          <w:rPr>
            <w:rFonts w:asciiTheme="majorHAnsi" w:hAnsiTheme="majorHAnsi" w:cstheme="majorHAnsi"/>
            <w:sz w:val="14"/>
            <w:szCs w:val="16"/>
          </w:rPr>
          <w:t>10.</w:t>
        </w:r>
        <w:r w:rsidRPr="00DA7996">
          <w:rPr>
            <w:rFonts w:asciiTheme="majorHAnsi" w:hAnsiTheme="majorHAnsi" w:cstheme="majorHAnsi"/>
            <w:sz w:val="14"/>
            <w:szCs w:val="16"/>
          </w:rPr>
          <w:tab/>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ins>
    </w:p>
    <w:p w14:paraId="49C2D862" w14:textId="77777777" w:rsidR="00DA7996" w:rsidRPr="00DA7996" w:rsidRDefault="00DA7996" w:rsidP="00DA7996">
      <w:pPr>
        <w:keepNext/>
        <w:keepLines/>
        <w:spacing w:after="0" w:line="180" w:lineRule="atLeast"/>
        <w:ind w:left="284" w:hanging="284"/>
        <w:rPr>
          <w:ins w:id="275" w:author="HIDEKI HAMADA" w:date="2019-03-07T15:14:00Z"/>
          <w:rFonts w:asciiTheme="majorHAnsi" w:hAnsiTheme="majorHAnsi" w:cstheme="majorHAnsi"/>
          <w:sz w:val="14"/>
          <w:szCs w:val="16"/>
        </w:rPr>
      </w:pPr>
      <w:ins w:id="276" w:author="HIDEKI HAMADA" w:date="2019-03-07T15:14:00Z">
        <w:r w:rsidRPr="00DA7996">
          <w:rPr>
            <w:rFonts w:asciiTheme="majorHAnsi" w:hAnsiTheme="majorHAnsi" w:cstheme="majorHAnsi"/>
            <w:sz w:val="14"/>
            <w:szCs w:val="16"/>
          </w:rPr>
          <w:t>11.</w:t>
        </w:r>
        <w:r w:rsidRPr="00DA7996">
          <w:rPr>
            <w:rFonts w:asciiTheme="majorHAnsi" w:hAnsiTheme="majorHAnsi" w:cstheme="majorHAnsi"/>
            <w:sz w:val="14"/>
            <w:szCs w:val="16"/>
          </w:rPr>
          <w:tab/>
          <w:t>This document shall not be reprinted, reproduced or duplicated in any form, in whole or in part, without prior written consent of Renesas Electronics.</w:t>
        </w:r>
      </w:ins>
    </w:p>
    <w:p w14:paraId="52F3FC6B" w14:textId="77777777" w:rsidR="00DA7996" w:rsidRPr="00DA7996" w:rsidRDefault="00DA7996" w:rsidP="00DA7996">
      <w:pPr>
        <w:keepNext/>
        <w:keepLines/>
        <w:spacing w:after="0" w:line="180" w:lineRule="atLeast"/>
        <w:ind w:left="284" w:hanging="284"/>
        <w:rPr>
          <w:ins w:id="277" w:author="HIDEKI HAMADA" w:date="2019-03-07T15:14:00Z"/>
          <w:rFonts w:asciiTheme="majorHAnsi" w:hAnsiTheme="majorHAnsi" w:cstheme="majorHAnsi"/>
          <w:sz w:val="14"/>
          <w:szCs w:val="16"/>
        </w:rPr>
      </w:pPr>
      <w:ins w:id="278" w:author="HIDEKI HAMADA" w:date="2019-03-07T15:14:00Z">
        <w:r w:rsidRPr="00DA7996">
          <w:rPr>
            <w:rFonts w:asciiTheme="majorHAnsi" w:hAnsiTheme="majorHAnsi" w:cstheme="majorHAnsi"/>
            <w:sz w:val="14"/>
            <w:szCs w:val="16"/>
          </w:rPr>
          <w:t>12.</w:t>
        </w:r>
        <w:r w:rsidRPr="00DA7996">
          <w:rPr>
            <w:rFonts w:asciiTheme="majorHAnsi" w:hAnsiTheme="majorHAnsi" w:cstheme="majorHAnsi"/>
            <w:sz w:val="14"/>
            <w:szCs w:val="16"/>
          </w:rPr>
          <w:tab/>
          <w:t>Please contact a Renesas Electronics sales office if you have any questions regarding the information contained in this document or Renesas Electronics products.</w:t>
        </w:r>
      </w:ins>
    </w:p>
    <w:p w14:paraId="75278662" w14:textId="77777777" w:rsidR="00DA7996" w:rsidRPr="00DA7996" w:rsidRDefault="00DA7996" w:rsidP="00DA7996">
      <w:pPr>
        <w:keepNext/>
        <w:keepLines/>
        <w:tabs>
          <w:tab w:val="left" w:pos="426"/>
          <w:tab w:val="left" w:pos="624"/>
        </w:tabs>
        <w:spacing w:before="60" w:after="0" w:line="180" w:lineRule="atLeast"/>
        <w:ind w:left="624" w:hanging="624"/>
        <w:rPr>
          <w:ins w:id="279" w:author="HIDEKI HAMADA" w:date="2019-03-07T15:14:00Z"/>
          <w:rFonts w:asciiTheme="majorHAnsi" w:hAnsiTheme="majorHAnsi" w:cstheme="majorHAnsi"/>
          <w:sz w:val="14"/>
          <w:szCs w:val="16"/>
        </w:rPr>
      </w:pPr>
      <w:ins w:id="280" w:author="HIDEKI HAMADA" w:date="2019-03-07T15:14:00Z">
        <w:r w:rsidRPr="00DA7996">
          <w:rPr>
            <w:rFonts w:asciiTheme="majorHAnsi" w:hAnsiTheme="majorHAnsi" w:cstheme="majorHAnsi"/>
            <w:sz w:val="14"/>
            <w:szCs w:val="16"/>
          </w:rPr>
          <w:t>(Note1)</w:t>
        </w:r>
        <w:r w:rsidRPr="00DA7996">
          <w:rPr>
            <w:rFonts w:asciiTheme="majorHAnsi" w:hAnsiTheme="majorHAnsi" w:cstheme="majorHAnsi"/>
            <w:sz w:val="14"/>
            <w:szCs w:val="16"/>
          </w:rPr>
          <w:tab/>
          <w:t>“Renesas Electronics” as used in this document means Renesas Electronics Corporation and also includes its directly or indirectly controlled subsidiaries.</w:t>
        </w:r>
      </w:ins>
    </w:p>
    <w:p w14:paraId="085B64ED" w14:textId="77777777" w:rsidR="00DA7996" w:rsidRPr="00DA7996" w:rsidRDefault="00DA7996" w:rsidP="00DA7996">
      <w:pPr>
        <w:keepNext/>
        <w:keepLines/>
        <w:tabs>
          <w:tab w:val="left" w:pos="426"/>
          <w:tab w:val="left" w:pos="624"/>
        </w:tabs>
        <w:spacing w:after="0" w:line="180" w:lineRule="atLeast"/>
        <w:ind w:left="624" w:hanging="624"/>
        <w:rPr>
          <w:ins w:id="281" w:author="HIDEKI HAMADA" w:date="2019-03-07T15:14:00Z"/>
          <w:rFonts w:asciiTheme="majorHAnsi" w:hAnsiTheme="majorHAnsi" w:cstheme="majorHAnsi"/>
          <w:sz w:val="14"/>
          <w:szCs w:val="16"/>
        </w:rPr>
      </w:pPr>
      <w:ins w:id="282" w:author="HIDEKI HAMADA" w:date="2019-03-07T15:14:00Z">
        <w:r w:rsidRPr="00DA7996">
          <w:rPr>
            <w:rFonts w:asciiTheme="majorHAnsi" w:hAnsiTheme="majorHAnsi" w:cstheme="majorHAnsi"/>
            <w:sz w:val="14"/>
            <w:szCs w:val="16"/>
          </w:rPr>
          <w:t>(Note2)</w:t>
        </w:r>
        <w:r w:rsidRPr="00DA7996">
          <w:rPr>
            <w:rFonts w:asciiTheme="majorHAnsi" w:hAnsiTheme="majorHAnsi" w:cstheme="majorHAnsi"/>
            <w:sz w:val="14"/>
            <w:szCs w:val="16"/>
          </w:rPr>
          <w:tab/>
          <w:t>“Renesas Electronics product(s)” means any product developed or manufactured by or for Renesas Electronics.</w:t>
        </w:r>
      </w:ins>
    </w:p>
    <w:p w14:paraId="353B8D5F" w14:textId="77777777" w:rsidR="00DA7996" w:rsidRPr="00DA7996" w:rsidRDefault="00DA7996" w:rsidP="00DA7996">
      <w:pPr>
        <w:spacing w:after="0" w:line="160" w:lineRule="exact"/>
        <w:jc w:val="both"/>
        <w:rPr>
          <w:ins w:id="283" w:author="HIDEKI HAMADA" w:date="2019-03-07T15:14:00Z"/>
          <w:lang w:eastAsia="zh-TW"/>
        </w:rPr>
      </w:pPr>
    </w:p>
    <w:p w14:paraId="48AB54F8" w14:textId="77777777" w:rsidR="00DA7996" w:rsidRPr="00DA7996" w:rsidRDefault="00DA7996" w:rsidP="00DA7996">
      <w:pPr>
        <w:tabs>
          <w:tab w:val="center" w:pos="4320"/>
          <w:tab w:val="right" w:pos="8640"/>
        </w:tabs>
        <w:spacing w:after="0" w:line="200" w:lineRule="exact"/>
        <w:jc w:val="right"/>
        <w:rPr>
          <w:ins w:id="284" w:author="HIDEKI HAMADA" w:date="2019-03-07T15:14:00Z"/>
          <w:rFonts w:ascii="Arial" w:eastAsia="ＭＳ ゴシック" w:hAnsi="Arial"/>
          <w:sz w:val="14"/>
        </w:rPr>
      </w:pPr>
      <w:ins w:id="285" w:author="HIDEKI HAMADA" w:date="2019-03-07T15:14:00Z">
        <w:r w:rsidRPr="00DA7996">
          <w:rPr>
            <w:rFonts w:ascii="Arial" w:eastAsia="ＭＳ ゴシック" w:hAnsi="Arial"/>
            <w:sz w:val="14"/>
          </w:rPr>
          <w:t>(Rev.4.0-1  November 2017)</w:t>
        </w:r>
      </w:ins>
    </w:p>
    <w:p w14:paraId="6FE797AA" w14:textId="77777777" w:rsidR="00DA7996" w:rsidRPr="00DA7996" w:rsidRDefault="00DA7996" w:rsidP="00DA7996">
      <w:pPr>
        <w:keepLines/>
        <w:widowControl w:val="0"/>
        <w:spacing w:after="60" w:line="240" w:lineRule="atLeast"/>
        <w:jc w:val="both"/>
        <w:rPr>
          <w:ins w:id="286" w:author="HIDEKI HAMADA" w:date="2019-03-07T15:14:00Z"/>
          <w:rFonts w:ascii="Arial" w:eastAsia="ＭＳ ゴシック" w:hAnsi="Arial"/>
        </w:rPr>
      </w:pP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0"/>
        <w:gridCol w:w="510"/>
        <w:gridCol w:w="4650"/>
      </w:tblGrid>
      <w:tr w:rsidR="00DA7996" w:rsidRPr="00DA7996" w14:paraId="715C1D4E" w14:textId="77777777" w:rsidTr="000F0DC4">
        <w:trPr>
          <w:ins w:id="287" w:author="HIDEKI HAMADA" w:date="2019-03-07T15:14:00Z"/>
        </w:trPr>
        <w:tc>
          <w:tcPr>
            <w:tcW w:w="4649" w:type="dxa"/>
            <w:hideMark/>
          </w:tcPr>
          <w:p w14:paraId="22B25257" w14:textId="77777777" w:rsidR="00DA7996" w:rsidRPr="00DA7996" w:rsidRDefault="00DA7996" w:rsidP="00DA7996">
            <w:pPr>
              <w:keepNext/>
              <w:keepLines/>
              <w:spacing w:before="120" w:after="0" w:line="240" w:lineRule="atLeast"/>
              <w:outlineLvl w:val="0"/>
              <w:rPr>
                <w:ins w:id="288" w:author="HIDEKI HAMADA" w:date="2019-03-07T15:14:00Z"/>
                <w:rFonts w:ascii="Arial" w:eastAsia="ＭＳ ゴシック" w:hAnsi="Arial"/>
                <w:b/>
                <w:sz w:val="24"/>
              </w:rPr>
            </w:pPr>
            <w:ins w:id="289" w:author="HIDEKI HAMADA" w:date="2019-03-07T15:14:00Z">
              <w:r w:rsidRPr="00DA7996">
                <w:rPr>
                  <w:rFonts w:ascii="Arial" w:eastAsia="ＭＳ ゴシック" w:hAnsi="Arial"/>
                  <w:b/>
                  <w:sz w:val="24"/>
                </w:rPr>
                <w:t>Corporate Headquarters</w:t>
              </w:r>
            </w:ins>
          </w:p>
        </w:tc>
        <w:tc>
          <w:tcPr>
            <w:tcW w:w="510" w:type="dxa"/>
          </w:tcPr>
          <w:p w14:paraId="2E0D9791" w14:textId="77777777" w:rsidR="00DA7996" w:rsidRPr="00DA7996" w:rsidRDefault="00DA7996" w:rsidP="00DA7996">
            <w:pPr>
              <w:keepNext/>
              <w:spacing w:before="120" w:after="0" w:line="240" w:lineRule="exact"/>
              <w:rPr>
                <w:ins w:id="290" w:author="HIDEKI HAMADA" w:date="2019-03-07T15:14:00Z"/>
                <w:rFonts w:ascii="Arial" w:hAnsi="Arial"/>
                <w:b/>
                <w:sz w:val="24"/>
              </w:rPr>
            </w:pPr>
          </w:p>
        </w:tc>
        <w:tc>
          <w:tcPr>
            <w:tcW w:w="4649" w:type="dxa"/>
          </w:tcPr>
          <w:p w14:paraId="5A7C65D9" w14:textId="77777777" w:rsidR="00DA7996" w:rsidRPr="00DA7996" w:rsidRDefault="00DA7996" w:rsidP="00DA7996">
            <w:pPr>
              <w:keepNext/>
              <w:keepLines/>
              <w:spacing w:before="120" w:after="0" w:line="240" w:lineRule="atLeast"/>
              <w:outlineLvl w:val="0"/>
              <w:rPr>
                <w:ins w:id="291" w:author="HIDEKI HAMADA" w:date="2019-03-07T15:14:00Z"/>
                <w:rFonts w:ascii="Arial" w:eastAsia="ＭＳ ゴシック" w:hAnsi="Arial"/>
                <w:b/>
                <w:sz w:val="24"/>
              </w:rPr>
            </w:pPr>
          </w:p>
        </w:tc>
      </w:tr>
      <w:tr w:rsidR="00DA7996" w:rsidRPr="00DA7996" w14:paraId="24FAC21B" w14:textId="77777777" w:rsidTr="000F0DC4">
        <w:trPr>
          <w:ins w:id="292" w:author="HIDEKI HAMADA" w:date="2019-03-07T15:14:00Z"/>
        </w:trPr>
        <w:tc>
          <w:tcPr>
            <w:tcW w:w="4649" w:type="dxa"/>
            <w:hideMark/>
          </w:tcPr>
          <w:p w14:paraId="75DD339E" w14:textId="77777777" w:rsidR="00DA7996" w:rsidRPr="00DA7996" w:rsidRDefault="00DA7996" w:rsidP="00DA7996">
            <w:pPr>
              <w:spacing w:after="20" w:line="200" w:lineRule="exact"/>
              <w:rPr>
                <w:ins w:id="293" w:author="HIDEKI HAMADA" w:date="2019-03-07T15:14:00Z"/>
                <w:rFonts w:ascii="Arial" w:eastAsia="ＭＳ ゴシック" w:hAnsi="Arial"/>
                <w:sz w:val="14"/>
              </w:rPr>
            </w:pPr>
            <w:ins w:id="294" w:author="HIDEKI HAMADA" w:date="2019-03-07T15:14:00Z">
              <w:r w:rsidRPr="00DA7996">
                <w:rPr>
                  <w:rFonts w:ascii="Arial" w:eastAsia="ＭＳ ゴシック" w:hAnsi="Arial"/>
                  <w:sz w:val="14"/>
                </w:rPr>
                <w:t>TOYOSU FORESIA, 3-2-24 Toyosu,</w:t>
              </w:r>
              <w:r w:rsidRPr="00DA7996">
                <w:rPr>
                  <w:rFonts w:ascii="Arial" w:eastAsia="ＭＳ ゴシック" w:hAnsi="Arial"/>
                  <w:sz w:val="14"/>
                </w:rPr>
                <w:br/>
                <w:t>Koto-ku, Tokyo 135-0061, Japan</w:t>
              </w:r>
            </w:ins>
          </w:p>
          <w:p w14:paraId="42121F06" w14:textId="77777777" w:rsidR="00DA7996" w:rsidRPr="00DA7996" w:rsidRDefault="00DA7996" w:rsidP="00DA7996">
            <w:pPr>
              <w:spacing w:after="20" w:line="200" w:lineRule="exact"/>
              <w:rPr>
                <w:ins w:id="295" w:author="HIDEKI HAMADA" w:date="2019-03-07T15:14:00Z"/>
                <w:rFonts w:ascii="Arial" w:eastAsia="ＭＳ ゴシック" w:hAnsi="Arial"/>
                <w:sz w:val="14"/>
              </w:rPr>
            </w:pPr>
            <w:ins w:id="296" w:author="HIDEKI HAMADA" w:date="2019-03-07T15:14:00Z">
              <w:r w:rsidRPr="00DA7996">
                <w:rPr>
                  <w:rFonts w:asciiTheme="majorHAnsi" w:eastAsiaTheme="majorEastAsia" w:hAnsiTheme="majorHAnsi"/>
                  <w:color w:val="0000FF"/>
                  <w:sz w:val="14"/>
                  <w:u w:val="single"/>
                </w:rPr>
                <w:fldChar w:fldCharType="begin"/>
              </w:r>
              <w:r w:rsidRPr="00DA7996">
                <w:rPr>
                  <w:rFonts w:asciiTheme="majorHAnsi" w:eastAsiaTheme="majorEastAsia" w:hAnsiTheme="majorHAnsi"/>
                  <w:color w:val="0000FF"/>
                  <w:sz w:val="14"/>
                  <w:u w:val="single"/>
                </w:rPr>
                <w:instrText xml:space="preserve"> HYPERLINK "https://www.renesas.com/" </w:instrText>
              </w:r>
              <w:r w:rsidRPr="00DA7996">
                <w:rPr>
                  <w:rFonts w:asciiTheme="majorHAnsi" w:eastAsiaTheme="majorEastAsia" w:hAnsiTheme="majorHAnsi"/>
                  <w:color w:val="0000FF"/>
                  <w:sz w:val="14"/>
                  <w:u w:val="single"/>
                </w:rPr>
                <w:fldChar w:fldCharType="separate"/>
              </w:r>
              <w:r w:rsidRPr="00DA7996">
                <w:rPr>
                  <w:rFonts w:asciiTheme="majorHAnsi" w:eastAsiaTheme="majorEastAsia" w:hAnsiTheme="majorHAnsi"/>
                  <w:color w:val="0000FF"/>
                  <w:sz w:val="14"/>
                  <w:u w:val="single"/>
                </w:rPr>
                <w:t>www.renesas.com</w:t>
              </w:r>
              <w:r w:rsidRPr="00DA7996">
                <w:rPr>
                  <w:rFonts w:asciiTheme="majorHAnsi" w:eastAsiaTheme="majorEastAsia" w:hAnsiTheme="majorHAnsi"/>
                  <w:color w:val="0000FF"/>
                  <w:sz w:val="14"/>
                  <w:u w:val="single"/>
                </w:rPr>
                <w:fldChar w:fldCharType="end"/>
              </w:r>
            </w:ins>
          </w:p>
        </w:tc>
        <w:tc>
          <w:tcPr>
            <w:tcW w:w="510" w:type="dxa"/>
          </w:tcPr>
          <w:p w14:paraId="4C3CEEF0" w14:textId="77777777" w:rsidR="00DA7996" w:rsidRPr="00DA7996" w:rsidRDefault="00DA7996" w:rsidP="00DA7996">
            <w:pPr>
              <w:keepNext/>
              <w:keepLines/>
              <w:spacing w:after="20" w:line="200" w:lineRule="atLeast"/>
              <w:rPr>
                <w:ins w:id="297" w:author="HIDEKI HAMADA" w:date="2019-03-07T15:14:00Z"/>
                <w:rFonts w:eastAsia="ＭＳ ゴシック"/>
                <w:sz w:val="14"/>
              </w:rPr>
            </w:pPr>
          </w:p>
        </w:tc>
        <w:tc>
          <w:tcPr>
            <w:tcW w:w="4649" w:type="dxa"/>
          </w:tcPr>
          <w:p w14:paraId="58A74B25" w14:textId="77777777" w:rsidR="00DA7996" w:rsidRPr="00DA7996" w:rsidRDefault="00DA7996" w:rsidP="00DA7996">
            <w:pPr>
              <w:spacing w:after="20" w:line="200" w:lineRule="exact"/>
              <w:rPr>
                <w:ins w:id="298" w:author="HIDEKI HAMADA" w:date="2019-03-07T15:14:00Z"/>
                <w:rFonts w:ascii="Arial" w:hAnsi="Arial"/>
                <w:sz w:val="14"/>
              </w:rPr>
            </w:pPr>
          </w:p>
        </w:tc>
      </w:tr>
      <w:tr w:rsidR="00DA7996" w:rsidRPr="00DA7996" w14:paraId="641C3A56" w14:textId="77777777" w:rsidTr="000F0DC4">
        <w:trPr>
          <w:ins w:id="299" w:author="HIDEKI HAMADA" w:date="2019-03-07T15:14:00Z"/>
        </w:trPr>
        <w:tc>
          <w:tcPr>
            <w:tcW w:w="4649" w:type="dxa"/>
            <w:hideMark/>
          </w:tcPr>
          <w:p w14:paraId="42F53C5B" w14:textId="77777777" w:rsidR="00DA7996" w:rsidRPr="00DA7996" w:rsidRDefault="00DA7996" w:rsidP="00DA7996">
            <w:pPr>
              <w:keepNext/>
              <w:keepLines/>
              <w:spacing w:before="120" w:after="0" w:line="240" w:lineRule="atLeast"/>
              <w:outlineLvl w:val="0"/>
              <w:rPr>
                <w:ins w:id="300" w:author="HIDEKI HAMADA" w:date="2019-03-07T15:14:00Z"/>
                <w:rFonts w:ascii="Arial" w:eastAsia="ＭＳ ゴシック" w:hAnsi="Arial"/>
                <w:b/>
                <w:sz w:val="24"/>
              </w:rPr>
            </w:pPr>
            <w:ins w:id="301" w:author="HIDEKI HAMADA" w:date="2019-03-07T15:14:00Z">
              <w:r w:rsidRPr="00DA7996">
                <w:rPr>
                  <w:rFonts w:ascii="Arial" w:eastAsia="ＭＳ ゴシック" w:hAnsi="Arial"/>
                  <w:b/>
                  <w:sz w:val="24"/>
                </w:rPr>
                <w:t>Trademarks</w:t>
              </w:r>
            </w:ins>
          </w:p>
        </w:tc>
        <w:tc>
          <w:tcPr>
            <w:tcW w:w="510" w:type="dxa"/>
          </w:tcPr>
          <w:p w14:paraId="551951E3" w14:textId="77777777" w:rsidR="00DA7996" w:rsidRPr="00DA7996" w:rsidRDefault="00DA7996" w:rsidP="00DA7996">
            <w:pPr>
              <w:spacing w:before="120" w:after="0" w:line="240" w:lineRule="atLeast"/>
              <w:rPr>
                <w:ins w:id="302" w:author="HIDEKI HAMADA" w:date="2019-03-07T15:14:00Z"/>
              </w:rPr>
            </w:pPr>
          </w:p>
        </w:tc>
        <w:tc>
          <w:tcPr>
            <w:tcW w:w="4649" w:type="dxa"/>
          </w:tcPr>
          <w:p w14:paraId="476761B5" w14:textId="77777777" w:rsidR="00DA7996" w:rsidRPr="00DA7996" w:rsidRDefault="00DA7996" w:rsidP="00DA7996">
            <w:pPr>
              <w:spacing w:before="120" w:after="0" w:line="240" w:lineRule="atLeast"/>
              <w:rPr>
                <w:ins w:id="303" w:author="HIDEKI HAMADA" w:date="2019-03-07T15:14:00Z"/>
              </w:rPr>
            </w:pPr>
          </w:p>
        </w:tc>
      </w:tr>
      <w:tr w:rsidR="00DA7996" w:rsidRPr="00DA7996" w14:paraId="5FBE193E" w14:textId="77777777" w:rsidTr="000F0DC4">
        <w:trPr>
          <w:ins w:id="304" w:author="HIDEKI HAMADA" w:date="2019-03-07T15:14:00Z"/>
        </w:trPr>
        <w:tc>
          <w:tcPr>
            <w:tcW w:w="4649" w:type="dxa"/>
            <w:hideMark/>
          </w:tcPr>
          <w:p w14:paraId="29F6F06D" w14:textId="77777777" w:rsidR="00DA7996" w:rsidRPr="00DA7996" w:rsidRDefault="00DA7996" w:rsidP="00DA7996">
            <w:pPr>
              <w:spacing w:after="20" w:line="200" w:lineRule="exact"/>
              <w:rPr>
                <w:ins w:id="305" w:author="HIDEKI HAMADA" w:date="2019-03-07T15:14:00Z"/>
                <w:rFonts w:ascii="Arial" w:eastAsia="ＭＳ ゴシック" w:hAnsi="Arial"/>
                <w:sz w:val="14"/>
              </w:rPr>
            </w:pPr>
            <w:ins w:id="306" w:author="HIDEKI HAMADA" w:date="2019-03-07T15:14:00Z">
              <w:r w:rsidRPr="00DA7996">
                <w:rPr>
                  <w:rFonts w:ascii="Arial" w:eastAsia="ＭＳ ゴシック" w:hAnsi="Arial"/>
                  <w:sz w:val="14"/>
                </w:rPr>
                <w:t>Renesas and the Renesas logo are trademarks of Renesas Electronics Corporation. All trademarks and registered trademarks are the property of their respective owners.</w:t>
              </w:r>
            </w:ins>
          </w:p>
        </w:tc>
        <w:tc>
          <w:tcPr>
            <w:tcW w:w="510" w:type="dxa"/>
          </w:tcPr>
          <w:p w14:paraId="017250C1" w14:textId="77777777" w:rsidR="00DA7996" w:rsidRPr="00DA7996" w:rsidRDefault="00DA7996" w:rsidP="00DA7996">
            <w:pPr>
              <w:spacing w:before="120" w:after="0" w:line="240" w:lineRule="atLeast"/>
              <w:rPr>
                <w:ins w:id="307" w:author="HIDEKI HAMADA" w:date="2019-03-07T15:14:00Z"/>
              </w:rPr>
            </w:pPr>
          </w:p>
        </w:tc>
        <w:tc>
          <w:tcPr>
            <w:tcW w:w="4649" w:type="dxa"/>
          </w:tcPr>
          <w:p w14:paraId="1990B6B6" w14:textId="77777777" w:rsidR="00DA7996" w:rsidRPr="00DA7996" w:rsidRDefault="00DA7996" w:rsidP="00DA7996">
            <w:pPr>
              <w:spacing w:before="120" w:after="0" w:line="240" w:lineRule="atLeast"/>
              <w:rPr>
                <w:ins w:id="308" w:author="HIDEKI HAMADA" w:date="2019-03-07T15:14:00Z"/>
              </w:rPr>
            </w:pPr>
          </w:p>
        </w:tc>
      </w:tr>
    </w:tbl>
    <w:p w14:paraId="332D40B7" w14:textId="05029360" w:rsidR="0022584F" w:rsidDel="00DA7996" w:rsidRDefault="0022584F" w:rsidP="004C01EB">
      <w:pPr>
        <w:rPr>
          <w:del w:id="309" w:author="HIDEKI HAMADA" w:date="2019-03-07T15:13:00Z"/>
        </w:rPr>
      </w:pPr>
    </w:p>
    <w:p w14:paraId="4EDC87EA" w14:textId="7D570521" w:rsidR="00DA7996" w:rsidRDefault="00DA7996" w:rsidP="0022584F">
      <w:pPr>
        <w:pStyle w:val="listend"/>
        <w:rPr>
          <w:ins w:id="310" w:author="HIDEKI HAMADA" w:date="2019-03-07T15:14:00Z"/>
          <w:lang w:eastAsia="ja-JP"/>
        </w:rPr>
      </w:pPr>
    </w:p>
    <w:p w14:paraId="0E6CBD20" w14:textId="62A2FC0F" w:rsidR="00DA7996" w:rsidRDefault="00DA7996" w:rsidP="00DA7996">
      <w:pPr>
        <w:rPr>
          <w:ins w:id="311" w:author="HIDEKI HAMADA" w:date="2019-03-07T15:14:00Z"/>
        </w:rPr>
      </w:pPr>
    </w:p>
    <w:p w14:paraId="21ACC2AA" w14:textId="67BA9265" w:rsidR="00DA7996" w:rsidRDefault="00DA7996" w:rsidP="00DA7996">
      <w:pPr>
        <w:rPr>
          <w:ins w:id="312" w:author="HIDEKI HAMADA" w:date="2019-03-07T15:14:00Z"/>
        </w:rPr>
      </w:pPr>
    </w:p>
    <w:p w14:paraId="7B8F23E6" w14:textId="77777777" w:rsidR="00DA7996" w:rsidRPr="00DA7996" w:rsidRDefault="00DA7996">
      <w:pPr>
        <w:rPr>
          <w:ins w:id="313" w:author="HIDEKI HAMADA" w:date="2019-03-07T15:14:00Z"/>
        </w:rPr>
        <w:pPrChange w:id="314" w:author="HIDEKI HAMADA" w:date="2019-03-07T15:14:00Z">
          <w:pPr>
            <w:pStyle w:val="listend"/>
          </w:pPr>
        </w:pPrChange>
      </w:pPr>
    </w:p>
    <w:p w14:paraId="55A2572D" w14:textId="00BF4E23" w:rsidR="00E455D7" w:rsidRDefault="002A2F1B" w:rsidP="004C01EB">
      <w:del w:id="315" w:author="HIDEKI HAMADA" w:date="2019-03-07T15:13:00Z">
        <w:r w:rsidDel="00DA7996">
          <w:rPr>
            <w:noProof/>
          </w:rPr>
          <w:drawing>
            <wp:inline distT="0" distB="0" distL="0" distR="0" wp14:anchorId="47D427DA" wp14:editId="46254438">
              <wp:extent cx="6102350" cy="9400540"/>
              <wp:effectExtent l="0" t="0" r="0" b="0"/>
              <wp:docPr id="717" name="図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2350" cy="9400540"/>
                      </a:xfrm>
                      <a:prstGeom prst="rect">
                        <a:avLst/>
                      </a:prstGeom>
                      <a:noFill/>
                      <a:ln>
                        <a:noFill/>
                      </a:ln>
                    </pic:spPr>
                  </pic:pic>
                </a:graphicData>
              </a:graphic>
            </wp:inline>
          </w:drawing>
        </w:r>
      </w:del>
    </w:p>
    <w:p w14:paraId="74450EF0" w14:textId="77777777" w:rsidR="002A2F1B" w:rsidRPr="00A3030B" w:rsidRDefault="002A2F1B" w:rsidP="002A2F1B">
      <w:pPr>
        <w:spacing w:before="120" w:line="240" w:lineRule="atLeast"/>
        <w:rPr>
          <w:rFonts w:ascii="Arial" w:eastAsia="ＭＳ ゴシック" w:hAnsi="Arial"/>
          <w:sz w:val="24"/>
        </w:rPr>
      </w:pPr>
      <w:r w:rsidRPr="00A3030B">
        <w:rPr>
          <w:rFonts w:ascii="Arial" w:eastAsia="ＭＳ ゴシック" w:hAnsi="Arial" w:hint="eastAsia"/>
          <w:sz w:val="24"/>
        </w:rPr>
        <w:lastRenderedPageBreak/>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9"/>
        <w:gridCol w:w="1664"/>
        <w:gridCol w:w="1119"/>
        <w:gridCol w:w="5699"/>
      </w:tblGrid>
      <w:tr w:rsidR="002A2F1B" w:rsidRPr="00A3030B" w14:paraId="35E6C7FA" w14:textId="77777777" w:rsidTr="00452EBB">
        <w:trPr>
          <w:cantSplit/>
        </w:trPr>
        <w:tc>
          <w:tcPr>
            <w:tcW w:w="1119" w:type="dxa"/>
            <w:vMerge w:val="restart"/>
            <w:vAlign w:val="bottom"/>
          </w:tcPr>
          <w:p w14:paraId="185AFF15" w14:textId="77777777" w:rsidR="002A2F1B" w:rsidRPr="00A3030B" w:rsidRDefault="002A2F1B" w:rsidP="00452EBB">
            <w:pPr>
              <w:spacing w:after="20" w:line="240" w:lineRule="atLeast"/>
              <w:jc w:val="center"/>
              <w:rPr>
                <w:rFonts w:ascii="Arial" w:eastAsia="ＭＳ ゴシック" w:hAnsi="Arial"/>
              </w:rPr>
            </w:pPr>
            <w:r w:rsidRPr="00A3030B">
              <w:rPr>
                <w:rFonts w:ascii="Arial" w:eastAsia="ＭＳ ゴシック" w:hAnsi="Arial" w:hint="eastAsia"/>
              </w:rPr>
              <w:t>Rev.</w:t>
            </w:r>
          </w:p>
        </w:tc>
        <w:tc>
          <w:tcPr>
            <w:tcW w:w="1664" w:type="dxa"/>
            <w:vMerge w:val="restart"/>
            <w:vAlign w:val="bottom"/>
          </w:tcPr>
          <w:p w14:paraId="75F87FB3" w14:textId="77777777" w:rsidR="002A2F1B" w:rsidRPr="00A3030B" w:rsidRDefault="002A2F1B" w:rsidP="00452EBB">
            <w:pPr>
              <w:spacing w:after="20" w:line="240" w:lineRule="atLeast"/>
              <w:jc w:val="center"/>
              <w:rPr>
                <w:rFonts w:ascii="Arial" w:eastAsia="ＭＳ ゴシック" w:hAnsi="Arial"/>
              </w:rPr>
            </w:pPr>
            <w:r w:rsidRPr="00A3030B">
              <w:rPr>
                <w:rFonts w:ascii="Arial" w:eastAsia="ＭＳ ゴシック" w:hAnsi="Arial" w:hint="eastAsia"/>
              </w:rPr>
              <w:t>発行日</w:t>
            </w:r>
          </w:p>
        </w:tc>
        <w:tc>
          <w:tcPr>
            <w:tcW w:w="6818" w:type="dxa"/>
            <w:gridSpan w:val="2"/>
            <w:vAlign w:val="bottom"/>
          </w:tcPr>
          <w:p w14:paraId="5947E346" w14:textId="77777777" w:rsidR="002A2F1B" w:rsidRPr="00A3030B" w:rsidRDefault="002A2F1B" w:rsidP="00452EBB">
            <w:pPr>
              <w:spacing w:after="20" w:line="240" w:lineRule="atLeast"/>
              <w:jc w:val="center"/>
              <w:rPr>
                <w:rFonts w:ascii="Arial" w:eastAsia="ＭＳ ゴシック" w:hAnsi="Arial"/>
              </w:rPr>
            </w:pPr>
            <w:r w:rsidRPr="00A3030B">
              <w:rPr>
                <w:rFonts w:ascii="Arial" w:eastAsia="ＭＳ ゴシック" w:hAnsi="Arial" w:hint="eastAsia"/>
              </w:rPr>
              <w:t>改訂内容</w:t>
            </w:r>
          </w:p>
        </w:tc>
      </w:tr>
      <w:tr w:rsidR="002A2F1B" w:rsidRPr="00A3030B" w14:paraId="28220CA3" w14:textId="77777777" w:rsidTr="00452EBB">
        <w:trPr>
          <w:cantSplit/>
        </w:trPr>
        <w:tc>
          <w:tcPr>
            <w:tcW w:w="1119" w:type="dxa"/>
            <w:vMerge/>
            <w:vAlign w:val="bottom"/>
          </w:tcPr>
          <w:p w14:paraId="71928999" w14:textId="77777777" w:rsidR="002A2F1B" w:rsidRPr="00A3030B" w:rsidRDefault="002A2F1B" w:rsidP="00452EBB">
            <w:pPr>
              <w:spacing w:after="20" w:line="240" w:lineRule="atLeast"/>
              <w:jc w:val="center"/>
              <w:rPr>
                <w:rFonts w:ascii="Arial" w:eastAsia="ＭＳ ゴシック" w:hAnsi="Arial"/>
              </w:rPr>
            </w:pPr>
          </w:p>
        </w:tc>
        <w:tc>
          <w:tcPr>
            <w:tcW w:w="1664" w:type="dxa"/>
            <w:vMerge/>
            <w:vAlign w:val="bottom"/>
          </w:tcPr>
          <w:p w14:paraId="1DB5B33D" w14:textId="77777777" w:rsidR="002A2F1B" w:rsidRPr="00A3030B" w:rsidRDefault="002A2F1B" w:rsidP="00452EBB">
            <w:pPr>
              <w:spacing w:after="20" w:line="240" w:lineRule="atLeast"/>
              <w:jc w:val="center"/>
              <w:rPr>
                <w:rFonts w:ascii="Arial" w:eastAsia="ＭＳ ゴシック" w:hAnsi="Arial"/>
              </w:rPr>
            </w:pPr>
          </w:p>
        </w:tc>
        <w:tc>
          <w:tcPr>
            <w:tcW w:w="1119" w:type="dxa"/>
            <w:vAlign w:val="bottom"/>
          </w:tcPr>
          <w:p w14:paraId="5EA9D9FD" w14:textId="77777777" w:rsidR="002A2F1B" w:rsidRPr="00A3030B" w:rsidRDefault="002A2F1B" w:rsidP="00452EBB">
            <w:pPr>
              <w:spacing w:after="20" w:line="240" w:lineRule="atLeast"/>
              <w:jc w:val="center"/>
              <w:rPr>
                <w:rFonts w:ascii="Arial" w:eastAsia="ＭＳ ゴシック" w:hAnsi="Arial"/>
              </w:rPr>
            </w:pPr>
            <w:r w:rsidRPr="00A3030B">
              <w:rPr>
                <w:rFonts w:ascii="Arial" w:eastAsia="ＭＳ ゴシック" w:hAnsi="Arial" w:hint="eastAsia"/>
              </w:rPr>
              <w:t>ページ</w:t>
            </w:r>
          </w:p>
        </w:tc>
        <w:tc>
          <w:tcPr>
            <w:tcW w:w="5699" w:type="dxa"/>
            <w:vAlign w:val="bottom"/>
          </w:tcPr>
          <w:p w14:paraId="351CACE8" w14:textId="77777777" w:rsidR="002A2F1B" w:rsidRPr="00A3030B" w:rsidRDefault="002A2F1B" w:rsidP="00452EBB">
            <w:pPr>
              <w:spacing w:after="20" w:line="240" w:lineRule="atLeast"/>
              <w:jc w:val="center"/>
              <w:rPr>
                <w:rFonts w:ascii="Arial" w:eastAsia="ＭＳ ゴシック" w:hAnsi="Arial"/>
              </w:rPr>
            </w:pPr>
            <w:r w:rsidRPr="00A3030B">
              <w:rPr>
                <w:rFonts w:ascii="Arial" w:eastAsia="ＭＳ ゴシック" w:hAnsi="Arial" w:hint="eastAsia"/>
              </w:rPr>
              <w:t>ポイント</w:t>
            </w:r>
          </w:p>
        </w:tc>
      </w:tr>
      <w:tr w:rsidR="002A2F1B" w:rsidRPr="0030038F" w14:paraId="73F18F9B" w14:textId="77777777" w:rsidTr="00452EBB">
        <w:tc>
          <w:tcPr>
            <w:tcW w:w="1119" w:type="dxa"/>
          </w:tcPr>
          <w:p w14:paraId="3D4B8036" w14:textId="77777777" w:rsidR="002A2F1B" w:rsidRPr="00A3030B" w:rsidRDefault="002A2F1B" w:rsidP="00452EBB">
            <w:pPr>
              <w:spacing w:after="20" w:line="240" w:lineRule="atLeast"/>
              <w:rPr>
                <w:rFonts w:ascii="Arial" w:eastAsia="ＭＳ ゴシック" w:hAnsi="Arial"/>
              </w:rPr>
            </w:pPr>
            <w:r w:rsidRPr="00A3030B">
              <w:rPr>
                <w:rFonts w:ascii="Arial" w:eastAsia="ＭＳ ゴシック" w:hAnsi="Arial" w:hint="eastAsia"/>
              </w:rPr>
              <w:t>1.</w:t>
            </w:r>
            <w:r w:rsidRPr="00A3030B">
              <w:rPr>
                <w:rFonts w:ascii="Arial" w:eastAsia="ＭＳ ゴシック" w:hAnsi="Arial"/>
              </w:rPr>
              <w:t>00</w:t>
            </w:r>
          </w:p>
        </w:tc>
        <w:tc>
          <w:tcPr>
            <w:tcW w:w="1664" w:type="dxa"/>
          </w:tcPr>
          <w:p w14:paraId="14827DE6" w14:textId="27563811" w:rsidR="002A2F1B" w:rsidRPr="00A3030B" w:rsidRDefault="00194CE9" w:rsidP="00452EBB">
            <w:pPr>
              <w:spacing w:after="20" w:line="240" w:lineRule="atLeast"/>
              <w:rPr>
                <w:rFonts w:ascii="Arial" w:eastAsia="ＭＳ ゴシック" w:hAnsi="Arial"/>
              </w:rPr>
            </w:pPr>
            <w:r>
              <w:rPr>
                <w:rFonts w:ascii="Arial" w:eastAsia="ＭＳ ゴシック" w:hAnsi="Arial" w:hint="eastAsia"/>
              </w:rPr>
              <w:t>2017.05</w:t>
            </w:r>
          </w:p>
        </w:tc>
        <w:tc>
          <w:tcPr>
            <w:tcW w:w="1119" w:type="dxa"/>
          </w:tcPr>
          <w:p w14:paraId="6D2491B5" w14:textId="77777777" w:rsidR="002A2F1B" w:rsidRPr="00A3030B" w:rsidRDefault="002A2F1B" w:rsidP="00452EBB">
            <w:pPr>
              <w:spacing w:after="20" w:line="240" w:lineRule="atLeast"/>
              <w:jc w:val="center"/>
              <w:rPr>
                <w:rFonts w:ascii="Arial" w:eastAsia="ＭＳ ゴシック" w:hAnsi="Arial"/>
              </w:rPr>
            </w:pPr>
            <w:r w:rsidRPr="00A3030B">
              <w:rPr>
                <w:rFonts w:ascii="Arial" w:eastAsia="ＭＳ ゴシック" w:hAnsi="Arial" w:hint="eastAsia"/>
              </w:rPr>
              <w:t>－</w:t>
            </w:r>
          </w:p>
        </w:tc>
        <w:tc>
          <w:tcPr>
            <w:tcW w:w="5699" w:type="dxa"/>
          </w:tcPr>
          <w:p w14:paraId="2EF6AC97" w14:textId="4CEA3294" w:rsidR="002A2F1B" w:rsidRDefault="002A2F1B" w:rsidP="00452EBB">
            <w:pPr>
              <w:spacing w:after="20" w:line="240" w:lineRule="atLeast"/>
              <w:rPr>
                <w:rFonts w:ascii="Arial" w:eastAsia="ＭＳ ゴシック" w:hAnsi="Arial"/>
              </w:rPr>
            </w:pPr>
            <w:r w:rsidRPr="00A3030B">
              <w:rPr>
                <w:rFonts w:ascii="Arial" w:eastAsia="ＭＳ ゴシック" w:hAnsi="Arial" w:hint="eastAsia"/>
              </w:rPr>
              <w:t>・</w:t>
            </w:r>
            <w:r>
              <w:rPr>
                <w:rFonts w:ascii="Arial" w:eastAsia="ＭＳ ゴシック" w:hAnsi="Arial" w:hint="eastAsia"/>
              </w:rPr>
              <w:t>Rev0.50</w:t>
            </w:r>
            <w:r>
              <w:rPr>
                <w:rFonts w:ascii="Arial" w:eastAsia="ＭＳ ゴシック" w:hAnsi="Arial" w:hint="eastAsia"/>
              </w:rPr>
              <w:t>（更新版）の翻訳版を</w:t>
            </w:r>
            <w:r w:rsidRPr="00A3030B">
              <w:rPr>
                <w:rFonts w:ascii="Arial" w:eastAsia="ＭＳ ゴシック" w:hAnsi="Arial" w:hint="eastAsia"/>
              </w:rPr>
              <w:t>ベースとして</w:t>
            </w:r>
            <w:r w:rsidRPr="00A3030B">
              <w:rPr>
                <w:rFonts w:ascii="Arial" w:eastAsia="ＭＳ ゴシック" w:hAnsi="Arial" w:hint="eastAsia"/>
              </w:rPr>
              <w:t>Rev1.00</w:t>
            </w:r>
            <w:r w:rsidRPr="00A3030B">
              <w:rPr>
                <w:rFonts w:ascii="Arial" w:eastAsia="ＭＳ ゴシック" w:hAnsi="Arial" w:hint="eastAsia"/>
              </w:rPr>
              <w:t>とする</w:t>
            </w:r>
          </w:p>
          <w:p w14:paraId="4847DC9F" w14:textId="77777777" w:rsidR="002A2F1B" w:rsidRPr="00D01785" w:rsidRDefault="002A2F1B" w:rsidP="00452EBB">
            <w:pPr>
              <w:spacing w:after="20" w:line="240" w:lineRule="atLeast"/>
              <w:rPr>
                <w:rFonts w:ascii="Arial" w:eastAsia="ＭＳ ゴシック" w:hAnsi="Arial"/>
              </w:rPr>
            </w:pPr>
            <w:r w:rsidRPr="00D01785">
              <w:rPr>
                <w:rFonts w:ascii="Arial" w:eastAsia="ＭＳ ゴシック" w:hAnsi="Arial" w:hint="eastAsia"/>
              </w:rPr>
              <w:t>・ファイル名変更</w:t>
            </w:r>
          </w:p>
          <w:p w14:paraId="07E78958" w14:textId="77777777" w:rsidR="002A2F1B" w:rsidRPr="00D01785" w:rsidRDefault="002A2F1B" w:rsidP="00452EBB">
            <w:pPr>
              <w:spacing w:after="20" w:line="240" w:lineRule="atLeast"/>
              <w:rPr>
                <w:rFonts w:ascii="Arial" w:eastAsia="ＭＳ ゴシック" w:hAnsi="Arial"/>
              </w:rPr>
            </w:pPr>
            <w:r w:rsidRPr="00D01785">
              <w:rPr>
                <w:rFonts w:ascii="Arial" w:eastAsia="ＭＳ ゴシック" w:hAnsi="Arial" w:hint="eastAsia"/>
              </w:rPr>
              <w:t>・ターゲットデバイス名を記載</w:t>
            </w:r>
          </w:p>
          <w:p w14:paraId="588CB6AE" w14:textId="77777777" w:rsidR="002A2F1B" w:rsidRPr="00D01785" w:rsidRDefault="002A2F1B" w:rsidP="00452EBB">
            <w:pPr>
              <w:spacing w:after="20" w:line="240" w:lineRule="atLeast"/>
              <w:rPr>
                <w:rFonts w:ascii="Arial" w:eastAsia="ＭＳ ゴシック" w:hAnsi="Arial"/>
              </w:rPr>
            </w:pPr>
            <w:r w:rsidRPr="00D01785">
              <w:rPr>
                <w:rFonts w:ascii="Arial" w:eastAsia="ＭＳ ゴシック" w:hAnsi="Arial" w:hint="eastAsia"/>
              </w:rPr>
              <w:t>・ドキュメント管理番号、発行年月を記載</w:t>
            </w:r>
          </w:p>
          <w:p w14:paraId="77FA4D8F" w14:textId="77777777" w:rsidR="002A2F1B" w:rsidRDefault="002A2F1B" w:rsidP="00452EBB">
            <w:pPr>
              <w:spacing w:after="20" w:line="240" w:lineRule="atLeast"/>
              <w:rPr>
                <w:rFonts w:ascii="Arial" w:eastAsia="ＭＳ ゴシック" w:hAnsi="Arial"/>
              </w:rPr>
            </w:pPr>
            <w:r w:rsidRPr="00D01785">
              <w:rPr>
                <w:rFonts w:ascii="Arial" w:eastAsia="ＭＳ ゴシック" w:hAnsi="Arial" w:hint="eastAsia"/>
              </w:rPr>
              <w:t>・ご注意書きのページ</w:t>
            </w:r>
            <w:r>
              <w:rPr>
                <w:rFonts w:ascii="Arial" w:eastAsia="ＭＳ ゴシック" w:hAnsi="Arial" w:hint="eastAsia"/>
              </w:rPr>
              <w:t>追加</w:t>
            </w:r>
          </w:p>
          <w:p w14:paraId="29491684" w14:textId="58BF63F9" w:rsidR="002A2F1B" w:rsidRPr="00A3030B" w:rsidRDefault="002A2F1B" w:rsidP="00452EBB">
            <w:pPr>
              <w:spacing w:after="20" w:line="240" w:lineRule="atLeast"/>
              <w:rPr>
                <w:rFonts w:ascii="Arial" w:eastAsia="ＭＳ ゴシック" w:hAnsi="Arial"/>
              </w:rPr>
            </w:pPr>
            <w:r>
              <w:rPr>
                <w:rFonts w:ascii="Arial" w:eastAsia="ＭＳ ゴシック" w:hAnsi="Arial" w:hint="eastAsia"/>
              </w:rPr>
              <w:t>・</w:t>
            </w:r>
            <w:r>
              <w:rPr>
                <w:rFonts w:ascii="Arial" w:eastAsia="ＭＳ ゴシック" w:hAnsi="Arial" w:hint="eastAsia"/>
              </w:rPr>
              <w:t>TableA1-1</w:t>
            </w:r>
            <w:r>
              <w:rPr>
                <w:rFonts w:ascii="Arial" w:eastAsia="ＭＳ ゴシック" w:hAnsi="Arial"/>
              </w:rPr>
              <w:t xml:space="preserve"> </w:t>
            </w:r>
            <w:r>
              <w:rPr>
                <w:rFonts w:ascii="Arial" w:eastAsia="ＭＳ ゴシック" w:hAnsi="Arial" w:hint="eastAsia"/>
              </w:rPr>
              <w:t>「</w:t>
            </w:r>
            <w:r w:rsidRPr="002A2F1B">
              <w:rPr>
                <w:rFonts w:ascii="Arial" w:eastAsia="ＭＳ ゴシック" w:hAnsi="Arial"/>
              </w:rPr>
              <w:t xml:space="preserve">Master </w:t>
            </w:r>
            <w:r>
              <w:rPr>
                <w:rFonts w:ascii="Arial" w:eastAsia="ＭＳ ゴシック" w:hAnsi="Arial"/>
              </w:rPr>
              <w:t>b</w:t>
            </w:r>
            <w:r w:rsidRPr="002A2F1B">
              <w:rPr>
                <w:rFonts w:ascii="Arial" w:eastAsia="ＭＳ ゴシック" w:hAnsi="Arial"/>
              </w:rPr>
              <w:t>oot CPU</w:t>
            </w:r>
            <w:r>
              <w:rPr>
                <w:rFonts w:ascii="Arial" w:eastAsia="ＭＳ ゴシック" w:hAnsi="Arial" w:hint="eastAsia"/>
              </w:rPr>
              <w:t>」の</w:t>
            </w:r>
            <w:r w:rsidR="0030038F">
              <w:rPr>
                <w:rFonts w:ascii="Arial" w:eastAsia="ＭＳ ゴシック" w:hAnsi="Arial"/>
              </w:rPr>
              <w:t>”b”</w:t>
            </w:r>
            <w:r>
              <w:rPr>
                <w:rFonts w:ascii="Arial" w:eastAsia="ＭＳ ゴシック" w:hAnsi="Arial" w:hint="eastAsia"/>
              </w:rPr>
              <w:t>を</w:t>
            </w:r>
            <w:r>
              <w:rPr>
                <w:rFonts w:ascii="Arial" w:eastAsia="ＭＳ ゴシック" w:hAnsi="Arial" w:hint="eastAsia"/>
              </w:rPr>
              <w:t>TableA2-2</w:t>
            </w:r>
            <w:r>
              <w:rPr>
                <w:rFonts w:ascii="Arial" w:eastAsia="ＭＳ ゴシック" w:hAnsi="Arial" w:hint="eastAsia"/>
              </w:rPr>
              <w:t>に合わせて大文字</w:t>
            </w:r>
            <w:r w:rsidR="0030038F">
              <w:rPr>
                <w:rFonts w:ascii="Arial" w:eastAsia="ＭＳ ゴシック" w:hAnsi="Arial"/>
              </w:rPr>
              <w:t>”B”</w:t>
            </w:r>
            <w:r>
              <w:rPr>
                <w:rFonts w:ascii="Arial" w:eastAsia="ＭＳ ゴシック" w:hAnsi="Arial" w:hint="eastAsia"/>
              </w:rPr>
              <w:t>に変更</w:t>
            </w:r>
          </w:p>
        </w:tc>
      </w:tr>
      <w:tr w:rsidR="002A2F1B" w:rsidRPr="00A3030B" w14:paraId="3CB0248E" w14:textId="77777777" w:rsidTr="00452EBB">
        <w:tc>
          <w:tcPr>
            <w:tcW w:w="1119" w:type="dxa"/>
          </w:tcPr>
          <w:p w14:paraId="151F1C5B" w14:textId="77777777" w:rsidR="002A2F1B" w:rsidRPr="00A3030B" w:rsidRDefault="002A2F1B" w:rsidP="00452EBB">
            <w:pPr>
              <w:spacing w:after="20" w:line="240" w:lineRule="atLeast"/>
              <w:rPr>
                <w:rFonts w:ascii="Arial" w:eastAsia="ＭＳ ゴシック" w:hAnsi="Arial"/>
              </w:rPr>
            </w:pPr>
          </w:p>
        </w:tc>
        <w:tc>
          <w:tcPr>
            <w:tcW w:w="1664" w:type="dxa"/>
          </w:tcPr>
          <w:p w14:paraId="658F8A06" w14:textId="77777777" w:rsidR="002A2F1B" w:rsidRPr="00A3030B" w:rsidRDefault="002A2F1B" w:rsidP="00452EBB">
            <w:pPr>
              <w:spacing w:after="20" w:line="240" w:lineRule="atLeast"/>
              <w:rPr>
                <w:rFonts w:ascii="Arial" w:eastAsia="ＭＳ ゴシック" w:hAnsi="Arial"/>
              </w:rPr>
            </w:pPr>
          </w:p>
        </w:tc>
        <w:tc>
          <w:tcPr>
            <w:tcW w:w="1119" w:type="dxa"/>
          </w:tcPr>
          <w:p w14:paraId="4EAF0682" w14:textId="77777777" w:rsidR="002A2F1B" w:rsidRPr="00A3030B" w:rsidRDefault="002A2F1B" w:rsidP="00452EBB">
            <w:pPr>
              <w:spacing w:after="20" w:line="240" w:lineRule="atLeast"/>
              <w:jc w:val="center"/>
              <w:rPr>
                <w:rFonts w:ascii="Arial" w:eastAsia="ＭＳ ゴシック" w:hAnsi="Arial"/>
              </w:rPr>
            </w:pPr>
          </w:p>
        </w:tc>
        <w:tc>
          <w:tcPr>
            <w:tcW w:w="5699" w:type="dxa"/>
          </w:tcPr>
          <w:p w14:paraId="2B998C82" w14:textId="77777777" w:rsidR="002A2F1B" w:rsidRPr="00A3030B" w:rsidRDefault="002A2F1B" w:rsidP="00452EBB">
            <w:pPr>
              <w:spacing w:after="20" w:line="240" w:lineRule="atLeast"/>
              <w:rPr>
                <w:rFonts w:ascii="Arial" w:eastAsia="ＭＳ ゴシック" w:hAnsi="Arial"/>
              </w:rPr>
            </w:pPr>
          </w:p>
        </w:tc>
      </w:tr>
    </w:tbl>
    <w:p w14:paraId="4C772072" w14:textId="77777777" w:rsidR="002A2F1B" w:rsidRPr="00A3030B" w:rsidRDefault="002A2F1B" w:rsidP="002A2F1B">
      <w:pPr>
        <w:pStyle w:val="revisionhistory"/>
      </w:pPr>
    </w:p>
    <w:p w14:paraId="5FEE781B" w14:textId="77777777" w:rsidR="002A2F1B" w:rsidRPr="002A2F1B" w:rsidRDefault="002A2F1B" w:rsidP="004C01EB"/>
    <w:sectPr w:rsidR="002A2F1B" w:rsidRPr="002A2F1B" w:rsidSect="00085923">
      <w:headerReference w:type="default" r:id="rId36"/>
      <w:footerReference w:type="default" r:id="rId37"/>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53ACE" w14:textId="77777777" w:rsidR="009D0645" w:rsidRDefault="009D0645">
      <w:r>
        <w:separator/>
      </w:r>
    </w:p>
  </w:endnote>
  <w:endnote w:type="continuationSeparator" w:id="0">
    <w:p w14:paraId="0C6F0583" w14:textId="77777777" w:rsidR="009D0645" w:rsidRDefault="009D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平成明朝">
    <w:altName w:val="ＭＳ ゴシック"/>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altName w:val="MS Gothic"/>
    <w:panose1 w:val="020B0604030504040204"/>
    <w:charset w:val="80"/>
    <w:family w:val="modern"/>
    <w:pitch w:val="variable"/>
    <w:sig w:usb0="E00002FF" w:usb1="6AC7FFFF"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F960C" w14:textId="77777777" w:rsidR="0051662B" w:rsidRDefault="0051662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27B5" w14:textId="77777777" w:rsidR="00DA7996" w:rsidRPr="00033A06" w:rsidRDefault="00DA7996" w:rsidP="0008592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B" w14:textId="21F9A141" w:rsidR="00B22CED" w:rsidRPr="0022584F" w:rsidRDefault="00EF422B">
    <w:pPr>
      <w:pStyle w:val="Footer"/>
      <w:jc w:val="right"/>
      <w:pPrChange w:id="317" w:author="HIDEKI HAMADA" w:date="2019-03-07T15:20:00Z">
        <w:pPr>
          <w:pStyle w:val="Footer"/>
        </w:pPr>
      </w:pPrChange>
    </w:pPr>
    <w:bookmarkStart w:id="318" w:name="_Hlk536701678"/>
    <w:bookmarkStart w:id="319" w:name="_Hlk536701679"/>
    <w:ins w:id="320" w:author="HIDEKI HAMADA" w:date="2019-03-07T15:20:00Z">
      <w:r>
        <w:rPr>
          <w:rFonts w:eastAsia="Arial"/>
          <w:sz w:val="14"/>
        </w:rPr>
        <w:t>© 2019 Renesas Electronics Corporation. All rights reserved.</w:t>
      </w:r>
    </w:ins>
    <w:bookmarkEnd w:id="318"/>
    <w:bookmarkEnd w:id="319"/>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A" w14:textId="3A42A1BD" w:rsidR="00B22CED" w:rsidRDefault="00B22CED" w:rsidP="0051662B">
    <w:pPr>
      <w:pStyle w:val="10"/>
    </w:pPr>
    <w:r>
      <w:rPr>
        <w:noProof/>
      </w:rPr>
      <w:drawing>
        <wp:anchor distT="0" distB="0" distL="114300" distR="114300" simplePos="0" relativeHeight="251657216" behindDoc="0" locked="0" layoutInCell="1" allowOverlap="1" wp14:anchorId="55A2580C" wp14:editId="2B297259">
          <wp:simplePos x="0" y="0"/>
          <wp:positionH relativeFrom="column">
            <wp:posOffset>2621280</wp:posOffset>
          </wp:positionH>
          <wp:positionV relativeFrom="paragraph">
            <wp:posOffset>313055</wp:posOffset>
          </wp:positionV>
          <wp:extent cx="874395" cy="151130"/>
          <wp:effectExtent l="0" t="0" r="1905" b="1270"/>
          <wp:wrapNone/>
          <wp:docPr id="342" name="図 342"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22" w:author="HIDEKI HAMADA" w:date="2019-03-07T15:16:00Z">
        <w:r w:rsidR="00D17A65">
          <w:t>R01AN3724EJ0101</w:t>
        </w:r>
      </w:ins>
      <w:del w:id="23" w:author="HIDEKI HAMADA" w:date="2019-03-07T15:16:00Z">
        <w:r w:rsidR="00942B84" w:rsidDel="00D17A65">
          <w:delText>R01AN3724EJ0100</w:delText>
        </w:r>
      </w:del>
    </w:fldSimple>
    <w:r>
      <w:t xml:space="preserve">  </w:t>
    </w:r>
    <w:fldSimple w:instr=" DOCPROPERTY  Category  \* MERGEFORMAT ">
      <w:ins w:id="24" w:author="HIDEKI HAMADA" w:date="2019-03-07T15:16:00Z">
        <w:r w:rsidR="00D17A65">
          <w:t>Rev.1.01</w:t>
        </w:r>
      </w:ins>
      <w:del w:id="25" w:author="HIDEKI HAMADA" w:date="2019-03-07T15:16:00Z">
        <w:r w:rsidR="00942B84" w:rsidDel="00D17A65">
          <w:delText>Rev.1.00</w:delText>
        </w:r>
      </w:del>
    </w:fldSimple>
    <w:ins w:id="26" w:author="Nam Dang" w:date="2019-02-27T11:01:00Z">
      <w:del w:id="27" w:author="HIDEKI HAMADA" w:date="2019-03-07T15:16:00Z">
        <w:r w:rsidR="00A5474E" w:rsidDel="00D17A65">
          <w:delText>1</w:delText>
        </w:r>
      </w:del>
    </w:ins>
    <w:r>
      <w:rPr>
        <w:rFonts w:hint="eastAsia"/>
      </w:rPr>
      <w:tab/>
    </w:r>
    <w:r>
      <w:rPr>
        <w:rFonts w:hint="eastAsia"/>
      </w:rPr>
      <w:tab/>
      <w:t>P</w:t>
    </w:r>
    <w:r>
      <w:t xml:space="preserve">age </w:t>
    </w:r>
    <w:r>
      <w:pgNum/>
    </w:r>
    <w:r>
      <w:t xml:space="preserve"> of </w:t>
    </w:r>
    <w:del w:id="28" w:author="HIDEKI HAMADA" w:date="2019-03-07T15:16:00Z">
      <w:r w:rsidR="00A5474E" w:rsidDel="00D17A65">
        <w:rPr>
          <w:rFonts w:hint="eastAsia"/>
          <w:bCs/>
          <w:noProof/>
        </w:rPr>
        <w:fldChar w:fldCharType="begin"/>
      </w:r>
      <w:r w:rsidR="00A5474E" w:rsidDel="00D17A65">
        <w:rPr>
          <w:rFonts w:hint="eastAsia"/>
          <w:bCs/>
          <w:noProof/>
        </w:rPr>
        <w:delInstrText xml:space="preserve"> PAGEREF  lastpage  \* MERGEFORMAT </w:delInstrText>
      </w:r>
      <w:r w:rsidR="00A5474E" w:rsidDel="00D17A65">
        <w:rPr>
          <w:rFonts w:hint="eastAsia"/>
          <w:bCs/>
          <w:noProof/>
        </w:rPr>
        <w:fldChar w:fldCharType="separate"/>
      </w:r>
      <w:r w:rsidR="00D17A65" w:rsidDel="00D17A65">
        <w:rPr>
          <w:rFonts w:hint="eastAsia"/>
          <w:bCs/>
          <w:noProof/>
        </w:rPr>
        <w:delText>14</w:delText>
      </w:r>
      <w:r w:rsidR="00A5474E" w:rsidDel="00D17A65">
        <w:rPr>
          <w:rFonts w:hint="eastAsia"/>
          <w:bCs/>
          <w:noProof/>
        </w:rPr>
        <w:fldChar w:fldCharType="end"/>
      </w:r>
    </w:del>
    <w:ins w:id="29" w:author="HIDEKI HAMADA" w:date="2019-03-07T15:16:00Z">
      <w:r w:rsidR="00D17A65">
        <w:rPr>
          <w:rFonts w:hint="eastAsia"/>
          <w:bCs/>
          <w:noProof/>
        </w:rPr>
        <w:t>15</w:t>
      </w:r>
    </w:ins>
    <w:r>
      <w:br/>
    </w:r>
    <w:fldSimple w:instr=" DOCPROPERTY  Comments  \* MERGEFORMAT ">
      <w:ins w:id="30" w:author="HIDEKI HAMADA" w:date="2019-03-07T15:16:00Z">
        <w:r w:rsidR="00D17A65">
          <w:t>March, 2019</w:t>
        </w:r>
      </w:ins>
      <w:ins w:id="31" w:author="Nam Dang" w:date="2019-02-27T11:01:00Z">
        <w:del w:id="32" w:author="HIDEKI HAMADA" w:date="2019-03-07T15:16:00Z">
          <w:r w:rsidR="00A5474E" w:rsidDel="00D17A65">
            <w:delText>February</w:delText>
          </w:r>
        </w:del>
      </w:ins>
      <w:del w:id="33" w:author="HIDEKI HAMADA" w:date="2019-03-07T15:16:00Z">
        <w:r w:rsidR="00026C35" w:rsidDel="00D17A65">
          <w:delText>May, 2017</w:delText>
        </w:r>
      </w:del>
    </w:fldSimple>
    <w:ins w:id="34" w:author="Nam Dang" w:date="2019-02-27T11:01:00Z">
      <w:del w:id="35" w:author="HIDEKI HAMADA" w:date="2019-03-07T15:16:00Z">
        <w:r w:rsidR="00A5474E" w:rsidDel="00D17A65">
          <w:delText>9</w:delText>
        </w:r>
      </w:del>
    </w:ins>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C" w14:textId="5C3772CE" w:rsidR="00B22CED" w:rsidRDefault="00B22CED" w:rsidP="0051662B">
    <w:pPr>
      <w:pStyle w:val="10"/>
    </w:pPr>
    <w:r>
      <w:rPr>
        <w:noProof/>
      </w:rPr>
      <w:drawing>
        <wp:anchor distT="0" distB="0" distL="114300" distR="114300" simplePos="0" relativeHeight="251656192" behindDoc="0" locked="0" layoutInCell="1" allowOverlap="1" wp14:anchorId="55A2580E" wp14:editId="673E8003">
          <wp:simplePos x="0" y="0"/>
          <wp:positionH relativeFrom="column">
            <wp:posOffset>2621280</wp:posOffset>
          </wp:positionH>
          <wp:positionV relativeFrom="paragraph">
            <wp:posOffset>313055</wp:posOffset>
          </wp:positionV>
          <wp:extent cx="874395" cy="151130"/>
          <wp:effectExtent l="0" t="0" r="1905" b="1270"/>
          <wp:wrapNone/>
          <wp:docPr id="344" name="図 34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39" w:author="HIDEKI HAMADA" w:date="2019-03-07T15:16:00Z">
        <w:r w:rsidR="00D17A65">
          <w:t>R01AN3724EJ0101</w:t>
        </w:r>
      </w:ins>
      <w:del w:id="40" w:author="HIDEKI HAMADA" w:date="2019-03-07T15:16:00Z">
        <w:r w:rsidR="00852BA3" w:rsidDel="00D17A65">
          <w:delText>R01AN3724EJ0100</w:delText>
        </w:r>
      </w:del>
    </w:fldSimple>
    <w:r>
      <w:t xml:space="preserve">  </w:t>
    </w:r>
    <w:fldSimple w:instr=" DOCPROPERTY  Category  \* MERGEFORMAT ">
      <w:ins w:id="41" w:author="HIDEKI HAMADA" w:date="2019-03-07T15:16:00Z">
        <w:r w:rsidR="00D17A65">
          <w:t>Rev.1.01</w:t>
        </w:r>
      </w:ins>
      <w:del w:id="42" w:author="HIDEKI HAMADA" w:date="2019-03-07T15:16:00Z">
        <w:r w:rsidR="00852BA3" w:rsidDel="00D17A65">
          <w:delText>Rev.1.00</w:delText>
        </w:r>
      </w:del>
    </w:fldSimple>
    <w:ins w:id="43" w:author="Nam Dang" w:date="2019-02-27T11:00:00Z">
      <w:del w:id="44" w:author="HIDEKI HAMADA" w:date="2019-03-07T15:16:00Z">
        <w:r w:rsidR="00A5474E" w:rsidDel="00D17A65">
          <w:delText>1</w:delText>
        </w:r>
      </w:del>
    </w:ins>
    <w:r>
      <w:rPr>
        <w:rFonts w:hint="eastAsia"/>
      </w:rPr>
      <w:tab/>
    </w:r>
    <w:r>
      <w:rPr>
        <w:rFonts w:hint="eastAsia"/>
      </w:rPr>
      <w:tab/>
      <w:t>P</w:t>
    </w:r>
    <w:r>
      <w:t xml:space="preserve">age </w:t>
    </w:r>
    <w:r>
      <w:pgNum/>
    </w:r>
    <w:r>
      <w:t xml:space="preserve"> of </w:t>
    </w:r>
    <w:del w:id="45" w:author="HIDEKI HAMADA" w:date="2019-03-07T15:16:00Z">
      <w:r w:rsidR="00A5474E" w:rsidDel="00D17A65">
        <w:rPr>
          <w:rFonts w:hint="eastAsia"/>
          <w:bCs/>
          <w:noProof/>
        </w:rPr>
        <w:fldChar w:fldCharType="begin"/>
      </w:r>
      <w:r w:rsidR="00A5474E" w:rsidDel="00D17A65">
        <w:rPr>
          <w:rFonts w:hint="eastAsia"/>
          <w:bCs/>
          <w:noProof/>
        </w:rPr>
        <w:delInstrText xml:space="preserve"> PAGEREF  lastpage  \* MERGEFORMAT </w:delInstrText>
      </w:r>
      <w:r w:rsidR="00A5474E" w:rsidDel="00D17A65">
        <w:rPr>
          <w:rFonts w:hint="eastAsia"/>
          <w:bCs/>
          <w:noProof/>
        </w:rPr>
        <w:fldChar w:fldCharType="separate"/>
      </w:r>
      <w:r w:rsidR="00D17A65" w:rsidDel="00D17A65">
        <w:rPr>
          <w:rFonts w:hint="eastAsia"/>
          <w:bCs/>
          <w:noProof/>
        </w:rPr>
        <w:delText>14</w:delText>
      </w:r>
      <w:r w:rsidR="00A5474E" w:rsidDel="00D17A65">
        <w:rPr>
          <w:rFonts w:hint="eastAsia"/>
          <w:bCs/>
          <w:noProof/>
        </w:rPr>
        <w:fldChar w:fldCharType="end"/>
      </w:r>
    </w:del>
    <w:ins w:id="46" w:author="HIDEKI HAMADA" w:date="2019-03-07T15:16:00Z">
      <w:r w:rsidR="00D17A65">
        <w:rPr>
          <w:rFonts w:hint="eastAsia"/>
          <w:bCs/>
          <w:noProof/>
        </w:rPr>
        <w:t>15</w:t>
      </w:r>
    </w:ins>
    <w:r>
      <w:br/>
    </w:r>
    <w:fldSimple w:instr=" DOCPROPERTY  Comments  \* MERGEFORMAT ">
      <w:ins w:id="47" w:author="HIDEKI HAMADA" w:date="2019-03-07T15:16:00Z">
        <w:r w:rsidR="00D17A65">
          <w:t>March, 2019</w:t>
        </w:r>
      </w:ins>
      <w:ins w:id="48" w:author="Nam Dang" w:date="2019-02-27T11:01:00Z">
        <w:del w:id="49" w:author="HIDEKI HAMADA" w:date="2019-03-07T15:16:00Z">
          <w:r w:rsidR="00A5474E" w:rsidDel="00D17A65">
            <w:delText>February</w:delText>
          </w:r>
        </w:del>
      </w:ins>
      <w:del w:id="50" w:author="HIDEKI HAMADA" w:date="2019-03-07T15:16:00Z">
        <w:r w:rsidR="00026C35" w:rsidDel="00D17A65">
          <w:delText>May, 2017</w:delText>
        </w:r>
      </w:del>
    </w:fldSimple>
    <w:ins w:id="51" w:author="Nam Dang" w:date="2019-02-27T11:01:00Z">
      <w:del w:id="52" w:author="HIDEKI HAMADA" w:date="2019-03-07T15:16:00Z">
        <w:r w:rsidR="00A5474E" w:rsidDel="00D17A65">
          <w:delText>9</w:delText>
        </w:r>
      </w:del>
    </w:ins>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E" w14:textId="3424EAE4" w:rsidR="00B22CED" w:rsidRDefault="00B22CED" w:rsidP="0051662B">
    <w:pPr>
      <w:pStyle w:val="10"/>
    </w:pPr>
    <w:r>
      <w:rPr>
        <w:noProof/>
      </w:rPr>
      <w:drawing>
        <wp:anchor distT="0" distB="0" distL="114300" distR="114300" simplePos="0" relativeHeight="251660288" behindDoc="0" locked="0" layoutInCell="1" allowOverlap="1" wp14:anchorId="55A2580F" wp14:editId="5EB844D2">
          <wp:simplePos x="0" y="0"/>
          <wp:positionH relativeFrom="column">
            <wp:align>center</wp:align>
          </wp:positionH>
          <wp:positionV relativeFrom="paragraph">
            <wp:posOffset>313055</wp:posOffset>
          </wp:positionV>
          <wp:extent cx="874395" cy="151130"/>
          <wp:effectExtent l="0" t="0" r="1905" b="1270"/>
          <wp:wrapNone/>
          <wp:docPr id="21" name="図 21"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58" w:author="HIDEKI HAMADA" w:date="2019-03-07T15:16:00Z">
        <w:r w:rsidR="00D17A65">
          <w:t>R01AN3724EJ0101</w:t>
        </w:r>
      </w:ins>
      <w:del w:id="59" w:author="HIDEKI HAMADA" w:date="2019-03-07T15:16:00Z">
        <w:r w:rsidR="00942B84" w:rsidDel="00D17A65">
          <w:delText>R01AN3724EJ0100</w:delText>
        </w:r>
      </w:del>
    </w:fldSimple>
    <w:r>
      <w:t xml:space="preserve">  </w:t>
    </w:r>
    <w:fldSimple w:instr=" DOCPROPERTY  Category  \* MERGEFORMAT ">
      <w:ins w:id="60" w:author="HIDEKI HAMADA" w:date="2019-03-07T15:16:00Z">
        <w:r w:rsidR="00D17A65">
          <w:t>Rev.1.01</w:t>
        </w:r>
      </w:ins>
      <w:del w:id="61" w:author="HIDEKI HAMADA" w:date="2019-03-07T15:16:00Z">
        <w:r w:rsidR="00942B84" w:rsidDel="00D17A65">
          <w:delText>Rev.1.00</w:delText>
        </w:r>
      </w:del>
    </w:fldSimple>
    <w:ins w:id="62" w:author="Nam Dang" w:date="2019-02-27T11:02:00Z">
      <w:del w:id="63" w:author="HIDEKI HAMADA" w:date="2019-03-07T15:16:00Z">
        <w:r w:rsidR="00A5474E" w:rsidDel="00D17A65">
          <w:delText>1</w:delText>
        </w:r>
      </w:del>
    </w:ins>
    <w:r>
      <w:rPr>
        <w:rFonts w:hint="eastAsia"/>
      </w:rPr>
      <w:tab/>
    </w:r>
    <w:r>
      <w:rPr>
        <w:rFonts w:hint="eastAsia"/>
      </w:rPr>
      <w:tab/>
    </w:r>
    <w:r>
      <w:tab/>
    </w:r>
    <w:r>
      <w:tab/>
    </w:r>
    <w:r>
      <w:tab/>
    </w:r>
    <w:r>
      <w:tab/>
    </w:r>
    <w:r>
      <w:tab/>
    </w:r>
    <w:r>
      <w:tab/>
    </w:r>
    <w:r>
      <w:tab/>
    </w:r>
    <w:r>
      <w:rPr>
        <w:rFonts w:hint="eastAsia"/>
      </w:rPr>
      <w:t>P</w:t>
    </w:r>
    <w:r>
      <w:t xml:space="preserve">age </w:t>
    </w:r>
    <w:r>
      <w:pgNum/>
    </w:r>
    <w:r>
      <w:t xml:space="preserve"> of </w:t>
    </w:r>
    <w:del w:id="64" w:author="HIDEKI HAMADA" w:date="2019-03-07T15:17:00Z">
      <w:r w:rsidR="00A5474E" w:rsidDel="00D17A65">
        <w:rPr>
          <w:rFonts w:hint="eastAsia"/>
          <w:bCs/>
          <w:noProof/>
        </w:rPr>
        <w:fldChar w:fldCharType="begin"/>
      </w:r>
      <w:r w:rsidR="00A5474E" w:rsidDel="00D17A65">
        <w:rPr>
          <w:rFonts w:hint="eastAsia"/>
          <w:bCs/>
          <w:noProof/>
        </w:rPr>
        <w:delInstrText xml:space="preserve"> PAGEREF  lastpage  \* MERGEFORMAT </w:delInstrText>
      </w:r>
      <w:r w:rsidR="00A5474E" w:rsidDel="00D17A65">
        <w:rPr>
          <w:rFonts w:hint="eastAsia"/>
          <w:bCs/>
          <w:noProof/>
        </w:rPr>
        <w:fldChar w:fldCharType="separate"/>
      </w:r>
      <w:r w:rsidR="00D17A65" w:rsidDel="00D17A65">
        <w:rPr>
          <w:rFonts w:hint="eastAsia"/>
          <w:bCs/>
          <w:noProof/>
        </w:rPr>
        <w:delText>14</w:delText>
      </w:r>
      <w:r w:rsidR="00A5474E" w:rsidDel="00D17A65">
        <w:rPr>
          <w:rFonts w:hint="eastAsia"/>
          <w:bCs/>
          <w:noProof/>
        </w:rPr>
        <w:fldChar w:fldCharType="end"/>
      </w:r>
    </w:del>
    <w:ins w:id="65" w:author="HIDEKI HAMADA" w:date="2019-03-07T15:17:00Z">
      <w:r w:rsidR="00D17A65">
        <w:rPr>
          <w:rFonts w:hint="eastAsia"/>
          <w:bCs/>
          <w:noProof/>
        </w:rPr>
        <w:t>15</w:t>
      </w:r>
    </w:ins>
    <w:r>
      <w:br/>
    </w:r>
    <w:fldSimple w:instr=" DOCPROPERTY  Comments  \* MERGEFORMAT ">
      <w:ins w:id="66" w:author="HIDEKI HAMADA" w:date="2019-03-07T15:16:00Z">
        <w:r w:rsidR="00D17A65">
          <w:t>March, 2019</w:t>
        </w:r>
      </w:ins>
      <w:ins w:id="67" w:author="Nam Dang" w:date="2019-02-27T11:02:00Z">
        <w:del w:id="68" w:author="HIDEKI HAMADA" w:date="2019-03-07T15:16:00Z">
          <w:r w:rsidR="00A5474E" w:rsidDel="00D17A65">
            <w:delText>February</w:delText>
          </w:r>
        </w:del>
      </w:ins>
      <w:del w:id="69" w:author="HIDEKI HAMADA" w:date="2019-03-07T15:16:00Z">
        <w:r w:rsidR="00026C35" w:rsidDel="00D17A65">
          <w:delText>May, 2017</w:delText>
        </w:r>
      </w:del>
    </w:fldSimple>
    <w:ins w:id="70" w:author="Nam Dang" w:date="2019-02-27T11:02:00Z">
      <w:del w:id="71" w:author="HIDEKI HAMADA" w:date="2019-03-07T15:16:00Z">
        <w:r w:rsidR="00A5474E" w:rsidDel="00D17A65">
          <w:delText>9</w:delText>
        </w:r>
      </w:del>
    </w:ins>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0" w14:textId="7164CD46" w:rsidR="00B22CED" w:rsidRDefault="00B22CED" w:rsidP="0051662B">
    <w:pPr>
      <w:pStyle w:val="10"/>
    </w:pPr>
    <w:r>
      <w:rPr>
        <w:noProof/>
      </w:rPr>
      <w:drawing>
        <wp:anchor distT="0" distB="0" distL="114300" distR="114300" simplePos="0" relativeHeight="251658240" behindDoc="0" locked="0" layoutInCell="1" allowOverlap="1" wp14:anchorId="55A25810" wp14:editId="28C6040B">
          <wp:simplePos x="0" y="0"/>
          <wp:positionH relativeFrom="column">
            <wp:posOffset>2621280</wp:posOffset>
          </wp:positionH>
          <wp:positionV relativeFrom="paragraph">
            <wp:posOffset>313055</wp:posOffset>
          </wp:positionV>
          <wp:extent cx="874395" cy="151130"/>
          <wp:effectExtent l="0" t="0" r="1905" b="1270"/>
          <wp:wrapNone/>
          <wp:docPr id="704" name="図 17"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75" w:author="HIDEKI HAMADA" w:date="2019-03-07T15:17:00Z">
        <w:r w:rsidR="00D17A65">
          <w:t>R01AN3724EJ0101</w:t>
        </w:r>
      </w:ins>
      <w:del w:id="76" w:author="HIDEKI HAMADA" w:date="2019-03-07T15:17:00Z">
        <w:r w:rsidR="00942B84" w:rsidDel="00D17A65">
          <w:delText>R01AN3724EJ0100</w:delText>
        </w:r>
      </w:del>
    </w:fldSimple>
    <w:r>
      <w:t xml:space="preserve">  </w:t>
    </w:r>
    <w:fldSimple w:instr=" DOCPROPERTY  Category  \* MERGEFORMAT ">
      <w:ins w:id="77" w:author="HIDEKI HAMADA" w:date="2019-03-07T15:17:00Z">
        <w:r w:rsidR="00D17A65">
          <w:t>Rev.1.01</w:t>
        </w:r>
      </w:ins>
      <w:del w:id="78" w:author="HIDEKI HAMADA" w:date="2019-03-07T15:17:00Z">
        <w:r w:rsidR="00942B84" w:rsidDel="00D17A65">
          <w:delText>Rev.1.00</w:delText>
        </w:r>
      </w:del>
    </w:fldSimple>
    <w:ins w:id="79" w:author="Nam Dang" w:date="2019-02-27T11:03:00Z">
      <w:del w:id="80" w:author="HIDEKI HAMADA" w:date="2019-03-07T15:17:00Z">
        <w:r w:rsidR="00A5474E" w:rsidDel="00D17A65">
          <w:delText>1</w:delText>
        </w:r>
      </w:del>
    </w:ins>
    <w:r>
      <w:rPr>
        <w:rFonts w:hint="eastAsia"/>
      </w:rPr>
      <w:tab/>
    </w:r>
    <w:r>
      <w:rPr>
        <w:rFonts w:hint="eastAsia"/>
      </w:rPr>
      <w:tab/>
      <w:t>P</w:t>
    </w:r>
    <w:r>
      <w:t xml:space="preserve">age </w:t>
    </w:r>
    <w:r>
      <w:pgNum/>
    </w:r>
    <w:r>
      <w:t xml:space="preserve"> of </w:t>
    </w:r>
    <w:del w:id="81" w:author="HIDEKI HAMADA" w:date="2019-03-07T15:17:00Z">
      <w:r w:rsidR="00A5474E" w:rsidDel="00D17A65">
        <w:rPr>
          <w:rFonts w:hint="eastAsia"/>
          <w:bCs/>
          <w:noProof/>
        </w:rPr>
        <w:fldChar w:fldCharType="begin"/>
      </w:r>
      <w:r w:rsidR="00A5474E" w:rsidDel="00D17A65">
        <w:rPr>
          <w:rFonts w:hint="eastAsia"/>
          <w:bCs/>
          <w:noProof/>
        </w:rPr>
        <w:delInstrText xml:space="preserve"> PAGEREF  lastpage  \* MERGEFORMAT </w:delInstrText>
      </w:r>
      <w:r w:rsidR="00A5474E" w:rsidDel="00D17A65">
        <w:rPr>
          <w:rFonts w:hint="eastAsia"/>
          <w:bCs/>
          <w:noProof/>
        </w:rPr>
        <w:fldChar w:fldCharType="separate"/>
      </w:r>
      <w:r w:rsidR="00D17A65" w:rsidDel="00D17A65">
        <w:rPr>
          <w:rFonts w:hint="eastAsia"/>
          <w:bCs/>
          <w:noProof/>
        </w:rPr>
        <w:delText>14</w:delText>
      </w:r>
      <w:r w:rsidR="00A5474E" w:rsidDel="00D17A65">
        <w:rPr>
          <w:rFonts w:hint="eastAsia"/>
          <w:bCs/>
          <w:noProof/>
        </w:rPr>
        <w:fldChar w:fldCharType="end"/>
      </w:r>
    </w:del>
    <w:ins w:id="82" w:author="HIDEKI HAMADA" w:date="2019-03-07T15:17:00Z">
      <w:r w:rsidR="00D17A65">
        <w:rPr>
          <w:rFonts w:hint="eastAsia"/>
        </w:rPr>
        <w:t>15</w:t>
      </w:r>
    </w:ins>
    <w:r>
      <w:br/>
    </w:r>
    <w:fldSimple w:instr=" DOCPROPERTY  Comments  \* MERGEFORMAT ">
      <w:ins w:id="83" w:author="HIDEKI HAMADA" w:date="2019-03-07T15:17:00Z">
        <w:r w:rsidR="00D17A65">
          <w:t>March, 2019</w:t>
        </w:r>
      </w:ins>
      <w:ins w:id="84" w:author="Nam Dang" w:date="2019-02-27T11:03:00Z">
        <w:del w:id="85" w:author="HIDEKI HAMADA" w:date="2019-03-07T15:17:00Z">
          <w:r w:rsidR="00A5474E" w:rsidDel="00D17A65">
            <w:delText>February</w:delText>
          </w:r>
        </w:del>
      </w:ins>
      <w:del w:id="86" w:author="HIDEKI HAMADA" w:date="2019-03-07T15:17:00Z">
        <w:r w:rsidR="00026C35" w:rsidDel="00D17A65">
          <w:delText>May, 2017</w:delText>
        </w:r>
      </w:del>
    </w:fldSimple>
    <w:ins w:id="87" w:author="Nam Dang" w:date="2019-02-27T11:03:00Z">
      <w:del w:id="88" w:author="HIDEKI HAMADA" w:date="2019-03-07T15:17:00Z">
        <w:r w:rsidR="00A5474E" w:rsidDel="00D17A65">
          <w:delText>9</w:delText>
        </w:r>
      </w:del>
    </w:ins>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2" w14:textId="653753FC" w:rsidR="00B22CED" w:rsidRDefault="00B22CED">
    <w:pPr>
      <w:pStyle w:val="10"/>
      <w:pPrChange w:id="92" w:author="HIDEKI HAMADA" w:date="2019-03-07T15:25:00Z">
        <w:pPr>
          <w:pStyle w:val="10"/>
          <w:tabs>
            <w:tab w:val="clear" w:pos="9611"/>
            <w:tab w:val="right" w:pos="15593"/>
          </w:tabs>
        </w:pPr>
      </w:pPrChange>
    </w:pPr>
    <w:r>
      <w:rPr>
        <w:noProof/>
      </w:rPr>
      <w:drawing>
        <wp:anchor distT="0" distB="0" distL="114300" distR="114300" simplePos="0" relativeHeight="251659264" behindDoc="0" locked="0" layoutInCell="1" allowOverlap="1" wp14:anchorId="55A25811" wp14:editId="7D97B281">
          <wp:simplePos x="0" y="0"/>
          <wp:positionH relativeFrom="column">
            <wp:align>center</wp:align>
          </wp:positionH>
          <wp:positionV relativeFrom="paragraph">
            <wp:posOffset>313055</wp:posOffset>
          </wp:positionV>
          <wp:extent cx="874395" cy="151130"/>
          <wp:effectExtent l="0" t="0" r="1905" b="1270"/>
          <wp:wrapNone/>
          <wp:docPr id="18" name="図 18"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93" w:author="HIDEKI HAMADA" w:date="2019-03-07T15:17:00Z">
        <w:r w:rsidR="00D17A65">
          <w:t>R01AN3724EJ0101</w:t>
        </w:r>
      </w:ins>
      <w:del w:id="94" w:author="HIDEKI HAMADA" w:date="2019-03-07T15:17:00Z">
        <w:r w:rsidR="00942B84" w:rsidDel="00D17A65">
          <w:delText>R01AN3724EJ0100</w:delText>
        </w:r>
      </w:del>
    </w:fldSimple>
    <w:r>
      <w:t xml:space="preserve">  </w:t>
    </w:r>
    <w:fldSimple w:instr=" DOCPROPERTY  Category  \* MERGEFORMAT ">
      <w:ins w:id="95" w:author="HIDEKI HAMADA" w:date="2019-03-07T15:17:00Z">
        <w:r w:rsidR="00D17A65">
          <w:t>Rev.1.01</w:t>
        </w:r>
      </w:ins>
      <w:del w:id="96" w:author="HIDEKI HAMADA" w:date="2019-03-07T15:17:00Z">
        <w:r w:rsidR="00942B84" w:rsidDel="00D17A65">
          <w:delText>Rev.1.00</w:delText>
        </w:r>
      </w:del>
    </w:fldSimple>
    <w:ins w:id="97" w:author="Nam Dang" w:date="2019-02-27T11:03:00Z">
      <w:del w:id="98" w:author="HIDEKI HAMADA" w:date="2019-03-07T15:17:00Z">
        <w:r w:rsidR="00A5474E" w:rsidDel="00D17A65">
          <w:delText>1</w:delText>
        </w:r>
      </w:del>
    </w:ins>
    <w:r>
      <w:rPr>
        <w:rFonts w:hint="eastAsia"/>
      </w:rPr>
      <w:tab/>
    </w:r>
    <w:r>
      <w:rPr>
        <w:rFonts w:hint="eastAsia"/>
      </w:rPr>
      <w:tab/>
      <w:t>P</w:t>
    </w:r>
    <w:r>
      <w:t xml:space="preserve">age </w:t>
    </w:r>
    <w:r>
      <w:pgNum/>
    </w:r>
    <w:r>
      <w:t xml:space="preserve"> of </w:t>
    </w:r>
    <w:del w:id="99" w:author="HIDEKI HAMADA" w:date="2019-03-07T15:17:00Z">
      <w:r w:rsidR="00A5474E" w:rsidDel="00D17A65">
        <w:rPr>
          <w:rFonts w:hint="eastAsia"/>
          <w:bCs/>
          <w:noProof/>
        </w:rPr>
        <w:fldChar w:fldCharType="begin"/>
      </w:r>
      <w:r w:rsidR="00A5474E" w:rsidDel="00D17A65">
        <w:rPr>
          <w:rFonts w:hint="eastAsia"/>
          <w:bCs/>
          <w:noProof/>
        </w:rPr>
        <w:delInstrText xml:space="preserve"> PAGEREF  lastpage  \* MERGEFORMAT </w:delInstrText>
      </w:r>
      <w:r w:rsidR="00A5474E" w:rsidDel="00D17A65">
        <w:rPr>
          <w:rFonts w:hint="eastAsia"/>
          <w:bCs/>
          <w:noProof/>
        </w:rPr>
        <w:fldChar w:fldCharType="separate"/>
      </w:r>
      <w:r w:rsidR="00D17A65" w:rsidDel="00D17A65">
        <w:rPr>
          <w:rFonts w:hint="eastAsia"/>
          <w:bCs/>
          <w:noProof/>
        </w:rPr>
        <w:delText>14</w:delText>
      </w:r>
      <w:r w:rsidR="00A5474E" w:rsidDel="00D17A65">
        <w:rPr>
          <w:rFonts w:hint="eastAsia"/>
          <w:bCs/>
          <w:noProof/>
        </w:rPr>
        <w:fldChar w:fldCharType="end"/>
      </w:r>
    </w:del>
    <w:ins w:id="100" w:author="HIDEKI HAMADA" w:date="2019-03-07T15:17:00Z">
      <w:r w:rsidR="00D17A65">
        <w:rPr>
          <w:rFonts w:hint="eastAsia"/>
          <w:bCs/>
          <w:noProof/>
        </w:rPr>
        <w:t>15</w:t>
      </w:r>
    </w:ins>
    <w:r>
      <w:br/>
    </w:r>
    <w:fldSimple w:instr=" DOCPROPERTY  Comments  \* MERGEFORMAT ">
      <w:ins w:id="101" w:author="HIDEKI HAMADA" w:date="2019-03-07T15:17:00Z">
        <w:r w:rsidR="00D17A65">
          <w:t>March, 2019</w:t>
        </w:r>
      </w:ins>
      <w:ins w:id="102" w:author="Nam Dang" w:date="2019-02-27T11:03:00Z">
        <w:del w:id="103" w:author="HIDEKI HAMADA" w:date="2019-03-07T15:17:00Z">
          <w:r w:rsidR="00A5474E" w:rsidDel="00D17A65">
            <w:delText>February</w:delText>
          </w:r>
        </w:del>
      </w:ins>
      <w:del w:id="104" w:author="HIDEKI HAMADA" w:date="2019-03-07T15:17:00Z">
        <w:r w:rsidR="00026C35" w:rsidDel="00D17A65">
          <w:delText>May, 2017</w:delText>
        </w:r>
      </w:del>
    </w:fldSimple>
    <w:ins w:id="105" w:author="Nam Dang" w:date="2019-02-27T11:03:00Z">
      <w:del w:id="106" w:author="HIDEKI HAMADA" w:date="2019-03-07T15:17:00Z">
        <w:r w:rsidR="00A5474E" w:rsidDel="00D17A65">
          <w:delText>9</w:delText>
        </w:r>
      </w:del>
    </w:ins>
    <w: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CB7D2" w14:textId="17C4D5A9" w:rsidR="00B22CED" w:rsidRPr="005C2253" w:rsidRDefault="00B22CED" w:rsidP="0051662B">
    <w:pPr>
      <w:pStyle w:val="10"/>
    </w:pPr>
    <w:r>
      <w:rPr>
        <w:noProof/>
      </w:rPr>
      <w:drawing>
        <wp:anchor distT="0" distB="0" distL="114300" distR="114300" simplePos="0" relativeHeight="251662336" behindDoc="0" locked="0" layoutInCell="1" allowOverlap="1" wp14:anchorId="5EFB41D5" wp14:editId="681974CC">
          <wp:simplePos x="0" y="0"/>
          <wp:positionH relativeFrom="column">
            <wp:posOffset>2621280</wp:posOffset>
          </wp:positionH>
          <wp:positionV relativeFrom="paragraph">
            <wp:posOffset>313055</wp:posOffset>
          </wp:positionV>
          <wp:extent cx="874395" cy="151130"/>
          <wp:effectExtent l="0" t="0" r="1905" b="1270"/>
          <wp:wrapNone/>
          <wp:docPr id="334" name="図 33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128" w:author="HIDEKI HAMADA" w:date="2019-03-07T15:17:00Z">
        <w:r w:rsidR="00D17A65">
          <w:t>R01AN3724EJ0101</w:t>
        </w:r>
      </w:ins>
      <w:del w:id="129" w:author="HIDEKI HAMADA" w:date="2019-03-07T15:17:00Z">
        <w:r w:rsidR="00942B84" w:rsidDel="00D17A65">
          <w:delText>R01AN3724EJ0100</w:delText>
        </w:r>
      </w:del>
    </w:fldSimple>
    <w:r>
      <w:t xml:space="preserve">  </w:t>
    </w:r>
    <w:fldSimple w:instr=" DOCPROPERTY  Category  \* MERGEFORMAT ">
      <w:ins w:id="130" w:author="HIDEKI HAMADA" w:date="2019-03-07T15:17:00Z">
        <w:r w:rsidR="00D17A65">
          <w:t>Rev.1.01</w:t>
        </w:r>
      </w:ins>
      <w:del w:id="131" w:author="HIDEKI HAMADA" w:date="2019-03-07T15:17:00Z">
        <w:r w:rsidR="00942B84" w:rsidDel="00D17A65">
          <w:delText>Rev.1.00</w:delText>
        </w:r>
      </w:del>
    </w:fldSimple>
    <w:ins w:id="132" w:author="Nam Dang" w:date="2019-02-27T11:03:00Z">
      <w:del w:id="133" w:author="HIDEKI HAMADA" w:date="2019-03-07T15:17:00Z">
        <w:r w:rsidR="00A5474E" w:rsidDel="00D17A65">
          <w:delText>1</w:delText>
        </w:r>
      </w:del>
    </w:ins>
    <w:r>
      <w:rPr>
        <w:rFonts w:hint="eastAsia"/>
      </w:rPr>
      <w:tab/>
    </w:r>
    <w:r>
      <w:rPr>
        <w:rFonts w:hint="eastAsia"/>
      </w:rPr>
      <w:tab/>
      <w:t>P</w:t>
    </w:r>
    <w:r>
      <w:t xml:space="preserve">age </w:t>
    </w:r>
    <w:r>
      <w:pgNum/>
    </w:r>
    <w:r>
      <w:t xml:space="preserve"> of </w:t>
    </w:r>
    <w:del w:id="134" w:author="HIDEKI HAMADA" w:date="2019-03-07T15:17:00Z">
      <w:r w:rsidR="00A5474E" w:rsidDel="00D17A65">
        <w:rPr>
          <w:rFonts w:hint="eastAsia"/>
          <w:bCs/>
          <w:noProof/>
        </w:rPr>
        <w:fldChar w:fldCharType="begin"/>
      </w:r>
      <w:r w:rsidR="00A5474E" w:rsidDel="00D17A65">
        <w:rPr>
          <w:rFonts w:hint="eastAsia"/>
          <w:bCs/>
          <w:noProof/>
        </w:rPr>
        <w:delInstrText xml:space="preserve"> PAGEREF  lastpage  \* MERGEFORMAT </w:delInstrText>
      </w:r>
      <w:r w:rsidR="00A5474E" w:rsidDel="00D17A65">
        <w:rPr>
          <w:rFonts w:hint="eastAsia"/>
          <w:bCs/>
          <w:noProof/>
        </w:rPr>
        <w:fldChar w:fldCharType="separate"/>
      </w:r>
      <w:r w:rsidR="00D17A65" w:rsidDel="00D17A65">
        <w:rPr>
          <w:rFonts w:hint="eastAsia"/>
          <w:bCs/>
          <w:noProof/>
        </w:rPr>
        <w:delText>14</w:delText>
      </w:r>
      <w:r w:rsidR="00A5474E" w:rsidDel="00D17A65">
        <w:rPr>
          <w:rFonts w:hint="eastAsia"/>
          <w:bCs/>
          <w:noProof/>
        </w:rPr>
        <w:fldChar w:fldCharType="end"/>
      </w:r>
    </w:del>
    <w:ins w:id="135" w:author="HIDEKI HAMADA" w:date="2019-03-07T15:17:00Z">
      <w:r w:rsidR="00D17A65">
        <w:rPr>
          <w:rFonts w:hint="eastAsia"/>
          <w:bCs/>
          <w:noProof/>
        </w:rPr>
        <w:t>15</w:t>
      </w:r>
    </w:ins>
    <w:r>
      <w:br/>
    </w:r>
    <w:fldSimple w:instr=" DOCPROPERTY  Comments  \* MERGEFORMAT ">
      <w:ins w:id="136" w:author="HIDEKI HAMADA" w:date="2019-03-07T15:17:00Z">
        <w:r w:rsidR="00D17A65">
          <w:t>March, 2019</w:t>
        </w:r>
      </w:ins>
      <w:ins w:id="137" w:author="Nam Dang" w:date="2019-02-27T11:03:00Z">
        <w:del w:id="138" w:author="HIDEKI HAMADA" w:date="2019-03-07T15:17:00Z">
          <w:r w:rsidR="00A5474E" w:rsidDel="00D17A65">
            <w:delText>February</w:delText>
          </w:r>
        </w:del>
      </w:ins>
      <w:del w:id="139" w:author="HIDEKI HAMADA" w:date="2019-03-07T15:17:00Z">
        <w:r w:rsidR="00026C35" w:rsidDel="00D17A65">
          <w:delText>May, 2017</w:delText>
        </w:r>
      </w:del>
    </w:fldSimple>
    <w:ins w:id="140" w:author="Nam Dang" w:date="2019-02-27T11:03:00Z">
      <w:del w:id="141" w:author="HIDEKI HAMADA" w:date="2019-03-07T15:17:00Z">
        <w:r w:rsidR="00A5474E" w:rsidDel="00D17A65">
          <w:delText>9</w:delText>
        </w:r>
      </w:del>
    </w:ins>
    <w: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7A8E6" w14:textId="77777777" w:rsidR="00B22CED" w:rsidRDefault="009D0645" w:rsidP="0051662B">
    <w:pPr>
      <w:pStyle w:val="10"/>
    </w:pPr>
    <w:r>
      <w:fldChar w:fldCharType="begin"/>
    </w:r>
    <w:r>
      <w:instrText xml:space="preserve"> TITLE  \* MERGEFORMAT </w:instrText>
    </w:r>
    <w:r>
      <w:fldChar w:fldCharType="separate"/>
    </w:r>
    <w:r w:rsidR="00B22CED">
      <w:t>R-Car Series, 3rd Generation</w:t>
    </w:r>
    <w:r>
      <w:fldChar w:fldCharType="end"/>
    </w:r>
    <w:r w:rsidR="00B22CED">
      <w:rPr>
        <w:rFonts w:hint="eastAsia"/>
      </w:rPr>
      <w:t xml:space="preserve"> </w:t>
    </w:r>
    <w:fldSimple w:instr=" SUBJECT  \* MERGEFORMAT ">
      <w:r w:rsidR="00B22CED">
        <w:t>RxxANxxxxEJ0050</w:t>
      </w:r>
    </w:fldSimple>
    <w:r w:rsidR="00B22CED">
      <w:rPr>
        <w:rFonts w:hint="eastAsia"/>
      </w:rPr>
      <w:tab/>
    </w:r>
    <w:r w:rsidR="00B22CED">
      <w:rPr>
        <w:rFonts w:hint="eastAsia"/>
      </w:rPr>
      <w:tab/>
      <w:t>P</w:t>
    </w:r>
    <w:r w:rsidR="00B22CED">
      <w:t xml:space="preserve">age </w:t>
    </w:r>
    <w:r w:rsidR="00B22CED">
      <w:pgNum/>
    </w:r>
    <w:r w:rsidR="00B22CED">
      <w:t xml:space="preserve"> of </w:t>
    </w:r>
    <w:r w:rsidR="00A5474E">
      <w:rPr>
        <w:noProof/>
      </w:rPr>
      <w:fldChar w:fldCharType="begin"/>
    </w:r>
    <w:r w:rsidR="00A5474E">
      <w:rPr>
        <w:noProof/>
      </w:rPr>
      <w:instrText xml:space="preserve"> PAGEREF lastPage  \* MERGEFORMAT </w:instrText>
    </w:r>
    <w:r w:rsidR="00A5474E">
      <w:rPr>
        <w:noProof/>
      </w:rPr>
      <w:fldChar w:fldCharType="separate"/>
    </w:r>
    <w:r w:rsidR="00B22CED">
      <w:rPr>
        <w:noProof/>
      </w:rPr>
      <w:t>23</w:t>
    </w:r>
    <w:r w:rsidR="00A5474E">
      <w:rPr>
        <w:noProof/>
      </w:rPr>
      <w:fldChar w:fldCharType="end"/>
    </w:r>
  </w:p>
  <w:p w14:paraId="0A073249" w14:textId="77777777" w:rsidR="00B22CED" w:rsidRDefault="009D0645" w:rsidP="0051662B">
    <w:pPr>
      <w:pStyle w:val="10"/>
    </w:pPr>
    <w:r>
      <w:fldChar w:fldCharType="begin"/>
    </w:r>
    <w:r>
      <w:instrText xml:space="preserve"> KEYWORDS  \* MERGEFORMAT </w:instrText>
    </w:r>
    <w:r>
      <w:fldChar w:fldCharType="separate"/>
    </w:r>
    <w:r w:rsidR="00B22CED">
      <w:t>Power Management</w:t>
    </w:r>
    <w:r>
      <w:fldChar w:fldCharType="end"/>
    </w:r>
    <w:r w:rsidR="00B22CED">
      <w:rPr>
        <w:rFonts w:hint="eastAsia"/>
      </w:rPr>
      <w:tab/>
    </w:r>
    <w:r w:rsidR="00B22CED">
      <w:rPr>
        <w:noProof/>
      </w:rPr>
      <w:drawing>
        <wp:inline distT="0" distB="0" distL="0" distR="0" wp14:anchorId="7260633F" wp14:editId="76CC58BA">
          <wp:extent cx="933450" cy="161925"/>
          <wp:effectExtent l="0" t="0" r="0" b="0"/>
          <wp:docPr id="333" name="図 4" descr="renesas_blue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esas_blue_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7926F" w14:textId="77777777" w:rsidR="00B22CED" w:rsidRDefault="009D0645" w:rsidP="0051662B">
    <w:pPr>
      <w:pStyle w:val="10"/>
    </w:pPr>
    <w:r>
      <w:fldChar w:fldCharType="begin"/>
    </w:r>
    <w:r>
      <w:instrText xml:space="preserve"> TITLE  \* MERGEFORMAT </w:instrText>
    </w:r>
    <w:r>
      <w:fldChar w:fldCharType="separate"/>
    </w:r>
    <w:r w:rsidR="00B22CED">
      <w:t>R-Car Series, 3rd Generation</w:t>
    </w:r>
    <w:r>
      <w:fldChar w:fldCharType="end"/>
    </w:r>
    <w:r w:rsidR="00B22CED">
      <w:rPr>
        <w:rFonts w:hint="eastAsia"/>
      </w:rPr>
      <w:t xml:space="preserve"> </w:t>
    </w:r>
    <w:fldSimple w:instr=" SUBJECT  \* MERGEFORMAT ">
      <w:r w:rsidR="00B22CED">
        <w:t>RxxANxxxxEJ0050</w:t>
      </w:r>
    </w:fldSimple>
    <w:r w:rsidR="00B22CED">
      <w:rPr>
        <w:rFonts w:hint="eastAsia"/>
      </w:rPr>
      <w:tab/>
    </w:r>
    <w:r w:rsidR="00B22CED">
      <w:rPr>
        <w:rFonts w:hint="eastAsia"/>
      </w:rPr>
      <w:tab/>
      <w:t>P</w:t>
    </w:r>
    <w:r w:rsidR="00B22CED">
      <w:t xml:space="preserve">age </w:t>
    </w:r>
    <w:r w:rsidR="00B22CED">
      <w:pgNum/>
    </w:r>
    <w:r w:rsidR="00B22CED">
      <w:t xml:space="preserve"> of </w:t>
    </w:r>
    <w:r w:rsidR="00A5474E">
      <w:rPr>
        <w:noProof/>
      </w:rPr>
      <w:fldChar w:fldCharType="begin"/>
    </w:r>
    <w:r w:rsidR="00A5474E">
      <w:rPr>
        <w:noProof/>
      </w:rPr>
      <w:instrText xml:space="preserve"> PAGEREF lastPage  \* MERGEFORMAT </w:instrText>
    </w:r>
    <w:r w:rsidR="00A5474E">
      <w:rPr>
        <w:noProof/>
      </w:rPr>
      <w:fldChar w:fldCharType="separate"/>
    </w:r>
    <w:r w:rsidR="00B22CED">
      <w:rPr>
        <w:noProof/>
      </w:rPr>
      <w:t>23</w:t>
    </w:r>
    <w:r w:rsidR="00A5474E">
      <w:rPr>
        <w:noProof/>
      </w:rPr>
      <w:fldChar w:fldCharType="end"/>
    </w:r>
  </w:p>
  <w:p w14:paraId="50D953BD" w14:textId="77777777" w:rsidR="00B22CED" w:rsidRDefault="009D0645" w:rsidP="0051662B">
    <w:pPr>
      <w:pStyle w:val="10"/>
    </w:pPr>
    <w:r>
      <w:fldChar w:fldCharType="begin"/>
    </w:r>
    <w:r>
      <w:instrText xml:space="preserve"> KEYWORDS  \* MERGEFORMAT </w:instrText>
    </w:r>
    <w:r>
      <w:fldChar w:fldCharType="separate"/>
    </w:r>
    <w:r w:rsidR="00B22CED">
      <w:t>Power Management</w:t>
    </w:r>
    <w:r>
      <w:fldChar w:fldCharType="end"/>
    </w:r>
    <w:r w:rsidR="00B22CED">
      <w:rPr>
        <w:rFonts w:hint="eastAsia"/>
      </w:rPr>
      <w:tab/>
    </w:r>
    <w:r w:rsidR="00B22CED">
      <w:rPr>
        <w:noProof/>
      </w:rPr>
      <w:drawing>
        <wp:inline distT="0" distB="0" distL="0" distR="0" wp14:anchorId="7057A1B7" wp14:editId="6CE3ED34">
          <wp:extent cx="933450" cy="161925"/>
          <wp:effectExtent l="0" t="0" r="0" b="0"/>
          <wp:docPr id="712" name="図 4" descr="renesas_blue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esas_blue_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F94A7" w14:textId="77777777" w:rsidR="009D0645" w:rsidRDefault="009D0645">
      <w:r>
        <w:separator/>
      </w:r>
    </w:p>
  </w:footnote>
  <w:footnote w:type="continuationSeparator" w:id="0">
    <w:p w14:paraId="46F439FD" w14:textId="77777777" w:rsidR="009D0645" w:rsidRDefault="009D0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CCF6D" w14:textId="77777777" w:rsidR="0051662B" w:rsidRDefault="0051662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06450" w14:textId="77777777" w:rsidR="00DA7996" w:rsidRDefault="00DA7996">
    <w:pPr>
      <w:pStyle w:val="Header"/>
    </w:pPr>
    <w:r w:rsidRPr="008017D2">
      <w:rPr>
        <w:noProof/>
      </w:rPr>
      <mc:AlternateContent>
        <mc:Choice Requires="wps">
          <w:drawing>
            <wp:anchor distT="0" distB="0" distL="114300" distR="114300" simplePos="0" relativeHeight="251664384" behindDoc="0" locked="0" layoutInCell="1" allowOverlap="1" wp14:anchorId="1DE6F771" wp14:editId="40AF6A31">
              <wp:simplePos x="0" y="0"/>
              <wp:positionH relativeFrom="margin">
                <wp:posOffset>2469515</wp:posOffset>
              </wp:positionH>
              <wp:positionV relativeFrom="paragraph">
                <wp:posOffset>12065</wp:posOffset>
              </wp:positionV>
              <wp:extent cx="1171575" cy="190500"/>
              <wp:effectExtent l="0" t="0" r="9525"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B3C8D" w14:textId="77777777" w:rsidR="00DA7996" w:rsidRPr="0089358F" w:rsidRDefault="00DA7996" w:rsidP="00830C9A">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E6F771" id="_x0000_t202" coordsize="21600,21600" o:spt="202" path="m,l,21600r21600,l21600,xe">
              <v:stroke joinstyle="miter"/>
              <v:path gradientshapeok="t" o:connecttype="rect"/>
            </v:shapetype>
            <v:shape id="_x0000_s1119" type="#_x0000_t202" style="position:absolute;margin-left:194.45pt;margin-top:.95pt;width:92.25pt;height: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mpsgIAALE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" filled="f" stroked="f">
              <v:textbox inset="0,0,0,0">
                <w:txbxContent>
                  <w:p w14:paraId="1ADB3C8D" w14:textId="77777777" w:rsidR="00DA7996" w:rsidRPr="0089358F" w:rsidRDefault="00DA7996" w:rsidP="00830C9A">
                    <w:pPr>
                      <w:pStyle w:val="lonrnrd"/>
                      <w:jc w:val="center"/>
                      <w:rPr>
                        <w:sz w:val="22"/>
                        <w:szCs w:val="22"/>
                      </w:rPr>
                    </w:pPr>
                    <w:r>
                      <w:rPr>
                        <w:sz w:val="22"/>
                        <w:szCs w:val="22"/>
                      </w:rPr>
                      <w:t>CONFIDENTIAL</w:t>
                    </w:r>
                  </w:p>
                </w:txbxContent>
              </v:textbox>
              <w10:wrap anchorx="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A" w14:textId="5F985DA2" w:rsidR="00B22CED" w:rsidRPr="0022584F" w:rsidRDefault="004742D8" w:rsidP="0022584F">
    <w:pPr>
      <w:pStyle w:val="Header"/>
    </w:pPr>
    <w:ins w:id="316" w:author="HIDEKI HAMADA" w:date="2019-03-07T15:19:00Z">
      <w:r w:rsidRPr="008017D2">
        <w:rPr>
          <w:noProof/>
        </w:rPr>
        <mc:AlternateContent>
          <mc:Choice Requires="wps">
            <w:drawing>
              <wp:anchor distT="0" distB="0" distL="114300" distR="114300" simplePos="0" relativeHeight="251678720" behindDoc="0" locked="0" layoutInCell="1" allowOverlap="1" wp14:anchorId="734CF4DA" wp14:editId="5F73A417">
                <wp:simplePos x="0" y="0"/>
                <wp:positionH relativeFrom="margin">
                  <wp:posOffset>2631440</wp:posOffset>
                </wp:positionH>
                <wp:positionV relativeFrom="paragraph">
                  <wp:posOffset>31115</wp:posOffset>
                </wp:positionV>
                <wp:extent cx="1171575" cy="190500"/>
                <wp:effectExtent l="0" t="0" r="9525" b="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28F2A"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4CF4DA" id="_x0000_t202" coordsize="21600,21600" o:spt="202" path="m,l,21600r21600,l21600,xe">
                <v:stroke joinstyle="miter"/>
                <v:path gradientshapeok="t" o:connecttype="rect"/>
              </v:shapetype>
              <v:shape id="_x0000_s1120" type="#_x0000_t202" style="position:absolute;margin-left:207.2pt;margin-top:2.45pt;width:92.25pt;height: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" filled="f" stroked="f">
                <v:textbox inset="0,0,0,0">
                  <w:txbxContent>
                    <w:p w14:paraId="76C28F2A"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9" w14:textId="3A6B236E" w:rsidR="00B22CED" w:rsidRDefault="004742D8" w:rsidP="00001F65">
    <w:pPr>
      <w:pStyle w:val="11"/>
      <w:pBdr>
        <w:bottom w:val="single" w:sz="18" w:space="1" w:color="2A289D"/>
      </w:pBdr>
    </w:pPr>
    <w:ins w:id="21" w:author="HIDEKI HAMADA" w:date="2019-03-07T15:18:00Z">
      <w:r w:rsidRPr="008017D2">
        <w:rPr>
          <w:noProof/>
        </w:rPr>
        <mc:AlternateContent>
          <mc:Choice Requires="wps">
            <w:drawing>
              <wp:anchor distT="0" distB="0" distL="114300" distR="114300" simplePos="0" relativeHeight="251668480" behindDoc="0" locked="0" layoutInCell="1" allowOverlap="1" wp14:anchorId="3B3B08C1" wp14:editId="48628A13">
                <wp:simplePos x="0" y="0"/>
                <wp:positionH relativeFrom="margin">
                  <wp:posOffset>2526665</wp:posOffset>
                </wp:positionH>
                <wp:positionV relativeFrom="paragraph">
                  <wp:posOffset>-6985</wp:posOffset>
                </wp:positionV>
                <wp:extent cx="1171575" cy="1905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7534E"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3B08C1" id="_x0000_t202" coordsize="21600,21600" o:spt="202" path="m,l,21600r21600,l21600,xe">
                <v:stroke joinstyle="miter"/>
                <v:path gradientshapeok="t" o:connecttype="rect"/>
              </v:shapetype>
              <v:shape id="_x0000_s1113" type="#_x0000_t202" style="position:absolute;margin-left:198.95pt;margin-top:-.55pt;width:92.25pt;height: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0WrgIAAKo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" filled="f" stroked="f">
                <v:textbox inset="0,0,0,0">
                  <w:txbxContent>
                    <w:p w14:paraId="1147534E"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r w:rsidR="00B22CED">
      <w:fldChar w:fldCharType="begin"/>
    </w:r>
    <w:r w:rsidR="00B22CED">
      <w:instrText xml:space="preserve"> </w:instrText>
    </w:r>
    <w:r w:rsidR="00B22CED" w:rsidRPr="006F17BD">
      <w:instrText>TITLE</w:instrText>
    </w:r>
    <w:r w:rsidR="00B22CED">
      <w:instrText xml:space="preserve">  \* MERGEFORMAT </w:instrText>
    </w:r>
    <w:r w:rsidR="00B22CED">
      <w:fldChar w:fldCharType="separate"/>
    </w:r>
    <w:r w:rsidR="00B22CED">
      <w:t>R-Car Series, 3rd Generation</w:t>
    </w:r>
    <w:r w:rsidR="00B22CED">
      <w:fldChar w:fldCharType="end"/>
    </w:r>
    <w:r w:rsidR="00B22CED">
      <w:rPr>
        <w:rFonts w:hint="eastAsia"/>
      </w:rPr>
      <w:tab/>
    </w:r>
    <w:r w:rsidR="00B22CED" w:rsidRPr="00483528">
      <w:fldChar w:fldCharType="begin"/>
    </w:r>
    <w:r w:rsidR="00B22CED" w:rsidRPr="00483528">
      <w:instrText xml:space="preserve"> </w:instrText>
    </w:r>
    <w:r w:rsidR="00B22CED" w:rsidRPr="006F17BD">
      <w:instrText>DOCPROPERTY  Keywords</w:instrText>
    </w:r>
    <w:r w:rsidR="00B22CED" w:rsidRPr="00483528">
      <w:rPr>
        <w:rFonts w:hint="eastAsia"/>
      </w:rPr>
      <w:instrText xml:space="preserve"> \* MERGEFORMAT</w:instrText>
    </w:r>
    <w:r w:rsidR="00B22CED" w:rsidRPr="00483528">
      <w:instrText xml:space="preserve"> </w:instrText>
    </w:r>
    <w:r w:rsidR="00B22CED" w:rsidRPr="00483528">
      <w:fldChar w:fldCharType="separate"/>
    </w:r>
    <w:r w:rsidR="00B22CED" w:rsidRPr="000F2E34">
      <w:rPr>
        <w:bCs/>
      </w:rPr>
      <w:t>Processor</w:t>
    </w:r>
    <w:r w:rsidR="00B22CED">
      <w:t xml:space="preserve"> Affinity</w:t>
    </w:r>
    <w:r w:rsidR="00B22CED" w:rsidRPr="0048352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B" w14:textId="4A1570B2" w:rsidR="00B22CED" w:rsidRDefault="004742D8" w:rsidP="002C3766">
    <w:pPr>
      <w:pStyle w:val="renesaslogo"/>
      <w:pBdr>
        <w:bottom w:val="single" w:sz="18" w:space="1" w:color="2A289D"/>
      </w:pBdr>
    </w:pPr>
    <w:ins w:id="36" w:author="HIDEKI HAMADA" w:date="2019-03-07T15:18:00Z">
      <w:r w:rsidRPr="008017D2">
        <w:rPr>
          <w:noProof/>
        </w:rPr>
        <mc:AlternateContent>
          <mc:Choice Requires="wps">
            <w:drawing>
              <wp:anchor distT="0" distB="0" distL="114300" distR="114300" simplePos="0" relativeHeight="251666432" behindDoc="0" locked="0" layoutInCell="1" allowOverlap="1" wp14:anchorId="339132E8" wp14:editId="645ACABE">
                <wp:simplePos x="0" y="0"/>
                <wp:positionH relativeFrom="margin">
                  <wp:posOffset>2469515</wp:posOffset>
                </wp:positionH>
                <wp:positionV relativeFrom="paragraph">
                  <wp:posOffset>193040</wp:posOffset>
                </wp:positionV>
                <wp:extent cx="1171575" cy="190500"/>
                <wp:effectExtent l="0" t="0" r="9525" b="0"/>
                <wp:wrapNone/>
                <wp:docPr id="1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166AD"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9132E8" id="_x0000_t202" coordsize="21600,21600" o:spt="202" path="m,l,21600r21600,l21600,xe">
                <v:stroke joinstyle="miter"/>
                <v:path gradientshapeok="t" o:connecttype="rect"/>
              </v:shapetype>
              <v:shape id="_x0000_s1114" type="#_x0000_t202" style="position:absolute;margin-left:194.45pt;margin-top:15.2pt;width:92.25pt;height: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" filled="f" stroked="f">
                <v:textbox inset="0,0,0,0">
                  <w:txbxContent>
                    <w:p w14:paraId="57A166AD"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r w:rsidR="00B22CED">
      <w:rPr>
        <w:noProof/>
      </w:rPr>
      <w:drawing>
        <wp:anchor distT="0" distB="0" distL="114300" distR="114300" simplePos="0" relativeHeight="251655168" behindDoc="0" locked="0" layoutInCell="1" allowOverlap="1" wp14:anchorId="55A2580D" wp14:editId="3E8CD5A6">
          <wp:simplePos x="0" y="0"/>
          <wp:positionH relativeFrom="page">
            <wp:posOffset>723900</wp:posOffset>
          </wp:positionH>
          <wp:positionV relativeFrom="page">
            <wp:posOffset>586740</wp:posOffset>
          </wp:positionV>
          <wp:extent cx="2060575" cy="359410"/>
          <wp:effectExtent l="0" t="0" r="0" b="2540"/>
          <wp:wrapNone/>
          <wp:docPr id="343" name="図 343"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sidR="00B22CED">
      <w:rPr>
        <w:rFonts w:hint="eastAsia"/>
      </w:rPr>
      <w:tab/>
    </w:r>
    <w:ins w:id="37" w:author="HIDEKI HAMADA" w:date="2019-03-07T15:16:00Z">
      <w:r w:rsidR="00D17A65" w:rsidRPr="008E33C4">
        <w:t>Application Note</w:t>
      </w:r>
    </w:ins>
    <w:del w:id="38" w:author="HIDEKI HAMADA" w:date="2019-03-07T15:16:00Z">
      <w:r w:rsidR="00B22CED" w:rsidDel="00D17A65">
        <w:rPr>
          <w:rFonts w:hint="eastAsia"/>
        </w:rPr>
        <w:delText>APPLICATNION NOTE</w:delText>
      </w:r>
    </w:del>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D" w14:textId="46518745" w:rsidR="00B22CED" w:rsidRDefault="004742D8" w:rsidP="00001F65">
    <w:pPr>
      <w:pStyle w:val="11"/>
      <w:pBdr>
        <w:bottom w:val="single" w:sz="18" w:space="1" w:color="2A289D"/>
      </w:pBdr>
      <w:tabs>
        <w:tab w:val="clear" w:pos="9611"/>
        <w:tab w:val="right" w:pos="15706"/>
      </w:tabs>
    </w:pPr>
    <w:ins w:id="57" w:author="HIDEKI HAMADA" w:date="2019-03-07T15:19:00Z">
      <w:r w:rsidRPr="008017D2">
        <w:rPr>
          <w:noProof/>
        </w:rPr>
        <mc:AlternateContent>
          <mc:Choice Requires="wps">
            <w:drawing>
              <wp:anchor distT="0" distB="0" distL="114300" distR="114300" simplePos="0" relativeHeight="251670528" behindDoc="0" locked="0" layoutInCell="1" allowOverlap="1" wp14:anchorId="40BF372F" wp14:editId="2535FDF7">
                <wp:simplePos x="0" y="0"/>
                <wp:positionH relativeFrom="margin">
                  <wp:posOffset>4484370</wp:posOffset>
                </wp:positionH>
                <wp:positionV relativeFrom="paragraph">
                  <wp:posOffset>-6985</wp:posOffset>
                </wp:positionV>
                <wp:extent cx="1171575" cy="190500"/>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04C3B"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BF372F" id="_x0000_t202" coordsize="21600,21600" o:spt="202" path="m,l,21600r21600,l21600,xe">
                <v:stroke joinstyle="miter"/>
                <v:path gradientshapeok="t" o:connecttype="rect"/>
              </v:shapetype>
              <v:shape id="_x0000_s1115" type="#_x0000_t202" style="position:absolute;margin-left:353.1pt;margin-top:-.55pt;width:92.25pt;height: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l2sQIAALE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" filled="f" stroked="f">
                <v:textbox inset="0,0,0,0">
                  <w:txbxContent>
                    <w:p w14:paraId="16F04C3B"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r w:rsidR="00B22CED">
      <w:fldChar w:fldCharType="begin"/>
    </w:r>
    <w:r w:rsidR="00B22CED">
      <w:instrText xml:space="preserve"> </w:instrText>
    </w:r>
    <w:r w:rsidR="00B22CED" w:rsidRPr="006F17BD">
      <w:instrText>TITLE</w:instrText>
    </w:r>
    <w:r w:rsidR="00B22CED">
      <w:instrText xml:space="preserve">  \* MERGEFORMAT </w:instrText>
    </w:r>
    <w:r w:rsidR="00B22CED">
      <w:fldChar w:fldCharType="separate"/>
    </w:r>
    <w:r w:rsidR="00B22CED">
      <w:t>R-Car Series, 3rd Generation</w:t>
    </w:r>
    <w:r w:rsidR="00B22CED">
      <w:fldChar w:fldCharType="end"/>
    </w:r>
    <w:r w:rsidR="00B22CED">
      <w:rPr>
        <w:rFonts w:hint="eastAsia"/>
      </w:rPr>
      <w:tab/>
    </w:r>
    <w:r w:rsidR="00B22CED" w:rsidRPr="00483528">
      <w:fldChar w:fldCharType="begin"/>
    </w:r>
    <w:r w:rsidR="00B22CED" w:rsidRPr="00483528">
      <w:instrText xml:space="preserve"> </w:instrText>
    </w:r>
    <w:r w:rsidR="00B22CED" w:rsidRPr="006F17BD">
      <w:instrText>DOCPROPERTY  Keywords</w:instrText>
    </w:r>
    <w:r w:rsidR="00B22CED" w:rsidRPr="00483528">
      <w:rPr>
        <w:rFonts w:hint="eastAsia"/>
      </w:rPr>
      <w:instrText xml:space="preserve"> \* MERGEFORMAT</w:instrText>
    </w:r>
    <w:r w:rsidR="00B22CED" w:rsidRPr="00483528">
      <w:instrText xml:space="preserve"> </w:instrText>
    </w:r>
    <w:r w:rsidR="00B22CED" w:rsidRPr="00483528">
      <w:fldChar w:fldCharType="separate"/>
    </w:r>
    <w:r w:rsidR="00B22CED" w:rsidRPr="000F2E34">
      <w:rPr>
        <w:bCs/>
      </w:rPr>
      <w:t>Processor</w:t>
    </w:r>
    <w:r w:rsidR="00B22CED">
      <w:t xml:space="preserve"> Affinity</w:t>
    </w:r>
    <w:r w:rsidR="00B22CED" w:rsidRPr="0048352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F" w14:textId="66C82CFD" w:rsidR="00B22CED" w:rsidRDefault="004742D8" w:rsidP="002C3766">
    <w:pPr>
      <w:pStyle w:val="11"/>
      <w:pBdr>
        <w:bottom w:val="single" w:sz="18" w:space="1" w:color="2A289D"/>
      </w:pBdr>
    </w:pPr>
    <w:ins w:id="74" w:author="HIDEKI HAMADA" w:date="2019-03-07T15:19:00Z">
      <w:r w:rsidRPr="008017D2">
        <w:rPr>
          <w:noProof/>
        </w:rPr>
        <mc:AlternateContent>
          <mc:Choice Requires="wps">
            <w:drawing>
              <wp:anchor distT="0" distB="0" distL="114300" distR="114300" simplePos="0" relativeHeight="251672576" behindDoc="0" locked="0" layoutInCell="1" allowOverlap="1" wp14:anchorId="2872D81A" wp14:editId="67C384EF">
                <wp:simplePos x="0" y="0"/>
                <wp:positionH relativeFrom="margin">
                  <wp:posOffset>2764790</wp:posOffset>
                </wp:positionH>
                <wp:positionV relativeFrom="paragraph">
                  <wp:posOffset>2540</wp:posOffset>
                </wp:positionV>
                <wp:extent cx="1171575" cy="190500"/>
                <wp:effectExtent l="0" t="0" r="9525"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CA767"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72D81A" id="_x0000_t202" coordsize="21600,21600" o:spt="202" path="m,l,21600r21600,l21600,xe">
                <v:stroke joinstyle="miter"/>
                <v:path gradientshapeok="t" o:connecttype="rect"/>
              </v:shapetype>
              <v:shape id="_x0000_s1116" type="#_x0000_t202" style="position:absolute;margin-left:217.7pt;margin-top:.2pt;width:92.25pt;height: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" filled="f" stroked="f">
                <v:textbox inset="0,0,0,0">
                  <w:txbxContent>
                    <w:p w14:paraId="235CA767"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r w:rsidR="00B22CED">
      <w:fldChar w:fldCharType="begin"/>
    </w:r>
    <w:r w:rsidR="00B22CED">
      <w:instrText xml:space="preserve"> </w:instrText>
    </w:r>
    <w:r w:rsidR="00B22CED" w:rsidRPr="006F17BD">
      <w:instrText>TITLE</w:instrText>
    </w:r>
    <w:r w:rsidR="00B22CED">
      <w:instrText xml:space="preserve">  \* MERGEFORMAT </w:instrText>
    </w:r>
    <w:r w:rsidR="00B22CED">
      <w:fldChar w:fldCharType="separate"/>
    </w:r>
    <w:r w:rsidR="00B22CED">
      <w:t>R-Car Series, 3rd Generation</w:t>
    </w:r>
    <w:r w:rsidR="00B22CED">
      <w:fldChar w:fldCharType="end"/>
    </w:r>
    <w:r w:rsidR="00B22CED">
      <w:rPr>
        <w:rFonts w:hint="eastAsia"/>
      </w:rPr>
      <w:tab/>
    </w:r>
    <w:r w:rsidR="00B22CED" w:rsidRPr="00483528">
      <w:fldChar w:fldCharType="begin"/>
    </w:r>
    <w:r w:rsidR="00B22CED" w:rsidRPr="00483528">
      <w:instrText xml:space="preserve"> </w:instrText>
    </w:r>
    <w:r w:rsidR="00B22CED" w:rsidRPr="006F17BD">
      <w:instrText>DOCPROPERTY  Keywords</w:instrText>
    </w:r>
    <w:r w:rsidR="00B22CED" w:rsidRPr="00483528">
      <w:rPr>
        <w:rFonts w:hint="eastAsia"/>
      </w:rPr>
      <w:instrText xml:space="preserve"> \* MERGEFORMAT</w:instrText>
    </w:r>
    <w:r w:rsidR="00B22CED" w:rsidRPr="00483528">
      <w:instrText xml:space="preserve"> </w:instrText>
    </w:r>
    <w:r w:rsidR="00B22CED" w:rsidRPr="00483528">
      <w:fldChar w:fldCharType="separate"/>
    </w:r>
    <w:r w:rsidR="00B22CED" w:rsidRPr="000F2E34">
      <w:rPr>
        <w:bCs/>
      </w:rPr>
      <w:t>Processor</w:t>
    </w:r>
    <w:r w:rsidR="00B22CED">
      <w:t xml:space="preserve"> Affinity</w:t>
    </w:r>
    <w:r w:rsidR="00B22CED" w:rsidRPr="00483528">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1" w14:textId="0DF26110" w:rsidR="00B22CED" w:rsidRDefault="004742D8" w:rsidP="00DE52C8">
    <w:pPr>
      <w:pStyle w:val="11"/>
      <w:pBdr>
        <w:bottom w:val="single" w:sz="18" w:space="1" w:color="2A289D"/>
      </w:pBdr>
      <w:tabs>
        <w:tab w:val="clear" w:pos="9611"/>
        <w:tab w:val="right" w:pos="15593"/>
      </w:tabs>
    </w:pPr>
    <w:ins w:id="91" w:author="HIDEKI HAMADA" w:date="2019-03-07T15:19:00Z">
      <w:r w:rsidRPr="008017D2">
        <w:rPr>
          <w:noProof/>
        </w:rPr>
        <mc:AlternateContent>
          <mc:Choice Requires="wps">
            <w:drawing>
              <wp:anchor distT="0" distB="0" distL="114300" distR="114300" simplePos="0" relativeHeight="251674624" behindDoc="0" locked="0" layoutInCell="1" allowOverlap="1" wp14:anchorId="26824F2C" wp14:editId="56D07AB0">
                <wp:simplePos x="0" y="0"/>
                <wp:positionH relativeFrom="margin">
                  <wp:posOffset>4458335</wp:posOffset>
                </wp:positionH>
                <wp:positionV relativeFrom="paragraph">
                  <wp:posOffset>2540</wp:posOffset>
                </wp:positionV>
                <wp:extent cx="1171575" cy="190500"/>
                <wp:effectExtent l="0" t="0" r="9525" b="0"/>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FC5ED"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824F2C" id="_x0000_t202" coordsize="21600,21600" o:spt="202" path="m,l,21600r21600,l21600,xe">
                <v:stroke joinstyle="miter"/>
                <v:path gradientshapeok="t" o:connecttype="rect"/>
              </v:shapetype>
              <v:shape id="_x0000_s1117" type="#_x0000_t202" style="position:absolute;margin-left:351.05pt;margin-top:.2pt;width:92.25pt;height: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" filled="f" stroked="f">
                <v:textbox inset="0,0,0,0">
                  <w:txbxContent>
                    <w:p w14:paraId="52CFC5ED"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r w:rsidR="00B22CED">
      <w:fldChar w:fldCharType="begin"/>
    </w:r>
    <w:r w:rsidR="00B22CED">
      <w:instrText xml:space="preserve"> </w:instrText>
    </w:r>
    <w:r w:rsidR="00B22CED" w:rsidRPr="006F17BD">
      <w:instrText>TITLE</w:instrText>
    </w:r>
    <w:r w:rsidR="00B22CED">
      <w:instrText xml:space="preserve">  \* MERGEFORMAT </w:instrText>
    </w:r>
    <w:r w:rsidR="00B22CED">
      <w:fldChar w:fldCharType="separate"/>
    </w:r>
    <w:r w:rsidR="00B22CED">
      <w:t>R-Car Series, 3rd Generation</w:t>
    </w:r>
    <w:r w:rsidR="00B22CED">
      <w:fldChar w:fldCharType="end"/>
    </w:r>
    <w:r w:rsidR="00B22CED">
      <w:rPr>
        <w:rFonts w:hint="eastAsia"/>
      </w:rPr>
      <w:tab/>
    </w:r>
    <w:r w:rsidR="00B22CED" w:rsidRPr="00483528">
      <w:fldChar w:fldCharType="begin"/>
    </w:r>
    <w:r w:rsidR="00B22CED" w:rsidRPr="00483528">
      <w:instrText xml:space="preserve"> </w:instrText>
    </w:r>
    <w:r w:rsidR="00B22CED" w:rsidRPr="006F17BD">
      <w:instrText>DOCPROPERTY  Keywords</w:instrText>
    </w:r>
    <w:r w:rsidR="00B22CED" w:rsidRPr="00483528">
      <w:rPr>
        <w:rFonts w:hint="eastAsia"/>
      </w:rPr>
      <w:instrText xml:space="preserve"> \* MERGEFORMAT</w:instrText>
    </w:r>
    <w:r w:rsidR="00B22CED" w:rsidRPr="00483528">
      <w:instrText xml:space="preserve"> </w:instrText>
    </w:r>
    <w:r w:rsidR="00B22CED" w:rsidRPr="00483528">
      <w:fldChar w:fldCharType="separate"/>
    </w:r>
    <w:r w:rsidR="00B22CED" w:rsidRPr="000F2E34">
      <w:rPr>
        <w:bCs/>
      </w:rPr>
      <w:t>Processor</w:t>
    </w:r>
    <w:r w:rsidR="00B22CED">
      <w:t xml:space="preserve"> Affinity</w:t>
    </w:r>
    <w:r w:rsidR="00B22CED" w:rsidRPr="004835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DFD48" w14:textId="1753B395" w:rsidR="00B22CED" w:rsidRPr="0022584F" w:rsidRDefault="004742D8" w:rsidP="0022584F">
    <w:pPr>
      <w:pStyle w:val="11"/>
      <w:pBdr>
        <w:bottom w:val="single" w:sz="18" w:space="1" w:color="2A289D"/>
      </w:pBdr>
    </w:pPr>
    <w:ins w:id="127" w:author="HIDEKI HAMADA" w:date="2019-03-07T15:19:00Z">
      <w:r w:rsidRPr="008017D2">
        <w:rPr>
          <w:noProof/>
        </w:rPr>
        <mc:AlternateContent>
          <mc:Choice Requires="wps">
            <w:drawing>
              <wp:anchor distT="0" distB="0" distL="114300" distR="114300" simplePos="0" relativeHeight="251676672" behindDoc="0" locked="0" layoutInCell="1" allowOverlap="1" wp14:anchorId="011D2670" wp14:editId="42F61CFB">
                <wp:simplePos x="0" y="0"/>
                <wp:positionH relativeFrom="margin">
                  <wp:posOffset>2679065</wp:posOffset>
                </wp:positionH>
                <wp:positionV relativeFrom="paragraph">
                  <wp:posOffset>2540</wp:posOffset>
                </wp:positionV>
                <wp:extent cx="1171575" cy="190500"/>
                <wp:effectExtent l="0" t="0" r="9525" b="0"/>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F9A8A" w14:textId="77777777" w:rsidR="004742D8" w:rsidRPr="0089358F" w:rsidRDefault="004742D8" w:rsidP="004742D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1D2670" id="_x0000_t202" coordsize="21600,21600" o:spt="202" path="m,l,21600r21600,l21600,xe">
                <v:stroke joinstyle="miter"/>
                <v:path gradientshapeok="t" o:connecttype="rect"/>
              </v:shapetype>
              <v:shape id="_x0000_s1118" type="#_x0000_t202" style="position:absolute;margin-left:210.95pt;margin-top:.2pt;width:92.25pt;height: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" filled="f" stroked="f">
                <v:textbox inset="0,0,0,0">
                  <w:txbxContent>
                    <w:p w14:paraId="16FF9A8A" w14:textId="77777777" w:rsidR="004742D8" w:rsidRPr="0089358F" w:rsidRDefault="004742D8" w:rsidP="004742D8">
                      <w:pPr>
                        <w:pStyle w:val="lonrnrd"/>
                        <w:jc w:val="center"/>
                        <w:rPr>
                          <w:sz w:val="22"/>
                          <w:szCs w:val="22"/>
                        </w:rPr>
                      </w:pPr>
                      <w:r>
                        <w:rPr>
                          <w:sz w:val="22"/>
                          <w:szCs w:val="22"/>
                        </w:rPr>
                        <w:t>CONFIDENTIAL</w:t>
                      </w:r>
                    </w:p>
                  </w:txbxContent>
                </v:textbox>
                <w10:wrap anchorx="margin"/>
              </v:shape>
            </w:pict>
          </mc:Fallback>
        </mc:AlternateContent>
      </w:r>
    </w:ins>
    <w:r w:rsidR="00B22CED">
      <w:fldChar w:fldCharType="begin"/>
    </w:r>
    <w:r w:rsidR="00B22CED">
      <w:instrText xml:space="preserve"> </w:instrText>
    </w:r>
    <w:r w:rsidR="00B22CED" w:rsidRPr="006F17BD">
      <w:instrText>TITLE</w:instrText>
    </w:r>
    <w:r w:rsidR="00B22CED">
      <w:instrText xml:space="preserve">  \* MERGEFORMAT </w:instrText>
    </w:r>
    <w:r w:rsidR="00B22CED">
      <w:fldChar w:fldCharType="separate"/>
    </w:r>
    <w:r w:rsidR="00B22CED">
      <w:t>R-Car Series, 3rd Generation</w:t>
    </w:r>
    <w:r w:rsidR="00B22CED">
      <w:fldChar w:fldCharType="end"/>
    </w:r>
    <w:r w:rsidR="00B22CED">
      <w:rPr>
        <w:rFonts w:hint="eastAsia"/>
      </w:rPr>
      <w:tab/>
    </w:r>
    <w:r w:rsidR="00B22CED" w:rsidRPr="00483528">
      <w:fldChar w:fldCharType="begin"/>
    </w:r>
    <w:r w:rsidR="00B22CED" w:rsidRPr="00483528">
      <w:instrText xml:space="preserve"> </w:instrText>
    </w:r>
    <w:r w:rsidR="00B22CED" w:rsidRPr="006F17BD">
      <w:instrText>DOCPROPERTY  Keywords</w:instrText>
    </w:r>
    <w:r w:rsidR="00B22CED" w:rsidRPr="00483528">
      <w:rPr>
        <w:rFonts w:hint="eastAsia"/>
      </w:rPr>
      <w:instrText xml:space="preserve"> \* MERGEFORMAT</w:instrText>
    </w:r>
    <w:r w:rsidR="00B22CED" w:rsidRPr="00483528">
      <w:instrText xml:space="preserve"> </w:instrText>
    </w:r>
    <w:r w:rsidR="00B22CED" w:rsidRPr="00483528">
      <w:fldChar w:fldCharType="separate"/>
    </w:r>
    <w:r w:rsidR="00B22CED" w:rsidRPr="000F2E34">
      <w:rPr>
        <w:bCs/>
      </w:rPr>
      <w:t>Processor</w:t>
    </w:r>
    <w:r w:rsidR="00B22CED">
      <w:t xml:space="preserve"> Affinity</w:t>
    </w:r>
    <w:r w:rsidR="00B22CED" w:rsidRPr="00483528">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FA55" w14:textId="77777777" w:rsidR="00B22CED" w:rsidRDefault="00B22CE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4669" w14:textId="77777777" w:rsidR="00B22CED" w:rsidRDefault="00B22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00C7CC"/>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85D0004"/>
    <w:multiLevelType w:val="hybridMultilevel"/>
    <w:tmpl w:val="9F3094D8"/>
    <w:lvl w:ilvl="0" w:tplc="D8282FB4">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1"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2" w15:restartNumberingAfterBreak="0">
    <w:nsid w:val="0B882195"/>
    <w:multiLevelType w:val="multilevel"/>
    <w:tmpl w:val="7F50801C"/>
    <w:numStyleLink w:val="1"/>
  </w:abstractNum>
  <w:abstractNum w:abstractNumId="13" w15:restartNumberingAfterBreak="0">
    <w:nsid w:val="0EC121B5"/>
    <w:multiLevelType w:val="multilevel"/>
    <w:tmpl w:val="7F50801C"/>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4" w15:restartNumberingAfterBreak="0">
    <w:nsid w:val="1C9B1FFA"/>
    <w:multiLevelType w:val="multilevel"/>
    <w:tmpl w:val="7F50801C"/>
    <w:numStyleLink w:val="1"/>
  </w:abstractNum>
  <w:abstractNum w:abstractNumId="15" w15:restartNumberingAfterBreak="0">
    <w:nsid w:val="1CAC2544"/>
    <w:multiLevelType w:val="hybridMultilevel"/>
    <w:tmpl w:val="2AC4EC0E"/>
    <w:lvl w:ilvl="0" w:tplc="E5300B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303588D"/>
    <w:multiLevelType w:val="hybridMultilevel"/>
    <w:tmpl w:val="B8528F52"/>
    <w:lvl w:ilvl="0" w:tplc="D8282FB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B6837C8"/>
    <w:multiLevelType w:val="hybridMultilevel"/>
    <w:tmpl w:val="8A36A6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FA14ECA"/>
    <w:multiLevelType w:val="hybridMultilevel"/>
    <w:tmpl w:val="AD16D1EC"/>
    <w:lvl w:ilvl="0" w:tplc="A71EAC68">
      <w:start w:val="1"/>
      <w:numFmt w:val="bullet"/>
      <w:pStyle w:val="Level2unordered"/>
      <w:lvlText w:val=""/>
      <w:lvlJc w:val="left"/>
      <w:pPr>
        <w:ind w:left="1009" w:hanging="420"/>
      </w:pPr>
      <w:rPr>
        <w:rFonts w:ascii="Symbol" w:hAnsi="Symbol" w:hint="default"/>
        <w:b/>
        <w:i w:val="0"/>
        <w:sz w:val="20"/>
      </w:rPr>
    </w:lvl>
    <w:lvl w:ilvl="1" w:tplc="0409000B">
      <w:start w:val="1"/>
      <w:numFmt w:val="bullet"/>
      <w:lvlText w:val=""/>
      <w:lvlJc w:val="left"/>
      <w:pPr>
        <w:ind w:left="1429" w:hanging="420"/>
      </w:pPr>
      <w:rPr>
        <w:rFonts w:ascii="Wingdings" w:hAnsi="Wingdings" w:hint="default"/>
      </w:rPr>
    </w:lvl>
    <w:lvl w:ilvl="2" w:tplc="0409000D" w:tentative="1">
      <w:start w:val="1"/>
      <w:numFmt w:val="bullet"/>
      <w:lvlText w:val=""/>
      <w:lvlJc w:val="left"/>
      <w:pPr>
        <w:ind w:left="1849" w:hanging="420"/>
      </w:pPr>
      <w:rPr>
        <w:rFonts w:ascii="Wingdings" w:hAnsi="Wingdings" w:hint="default"/>
      </w:rPr>
    </w:lvl>
    <w:lvl w:ilvl="3" w:tplc="04090001" w:tentative="1">
      <w:start w:val="1"/>
      <w:numFmt w:val="bullet"/>
      <w:lvlText w:val=""/>
      <w:lvlJc w:val="left"/>
      <w:pPr>
        <w:ind w:left="2269" w:hanging="420"/>
      </w:pPr>
      <w:rPr>
        <w:rFonts w:ascii="Wingdings" w:hAnsi="Wingdings" w:hint="default"/>
      </w:rPr>
    </w:lvl>
    <w:lvl w:ilvl="4" w:tplc="0409000B" w:tentative="1">
      <w:start w:val="1"/>
      <w:numFmt w:val="bullet"/>
      <w:lvlText w:val=""/>
      <w:lvlJc w:val="left"/>
      <w:pPr>
        <w:ind w:left="2689" w:hanging="420"/>
      </w:pPr>
      <w:rPr>
        <w:rFonts w:ascii="Wingdings" w:hAnsi="Wingdings" w:hint="default"/>
      </w:rPr>
    </w:lvl>
    <w:lvl w:ilvl="5" w:tplc="0409000D" w:tentative="1">
      <w:start w:val="1"/>
      <w:numFmt w:val="bullet"/>
      <w:lvlText w:val=""/>
      <w:lvlJc w:val="left"/>
      <w:pPr>
        <w:ind w:left="3109" w:hanging="420"/>
      </w:pPr>
      <w:rPr>
        <w:rFonts w:ascii="Wingdings" w:hAnsi="Wingdings" w:hint="default"/>
      </w:rPr>
    </w:lvl>
    <w:lvl w:ilvl="6" w:tplc="04090001" w:tentative="1">
      <w:start w:val="1"/>
      <w:numFmt w:val="bullet"/>
      <w:lvlText w:val=""/>
      <w:lvlJc w:val="left"/>
      <w:pPr>
        <w:ind w:left="3529" w:hanging="420"/>
      </w:pPr>
      <w:rPr>
        <w:rFonts w:ascii="Wingdings" w:hAnsi="Wingdings" w:hint="default"/>
      </w:rPr>
    </w:lvl>
    <w:lvl w:ilvl="7" w:tplc="0409000B" w:tentative="1">
      <w:start w:val="1"/>
      <w:numFmt w:val="bullet"/>
      <w:lvlText w:val=""/>
      <w:lvlJc w:val="left"/>
      <w:pPr>
        <w:ind w:left="3949" w:hanging="420"/>
      </w:pPr>
      <w:rPr>
        <w:rFonts w:ascii="Wingdings" w:hAnsi="Wingdings" w:hint="default"/>
      </w:rPr>
    </w:lvl>
    <w:lvl w:ilvl="8" w:tplc="0409000D" w:tentative="1">
      <w:start w:val="1"/>
      <w:numFmt w:val="bullet"/>
      <w:lvlText w:val=""/>
      <w:lvlJc w:val="left"/>
      <w:pPr>
        <w:ind w:left="4369" w:hanging="420"/>
      </w:pPr>
      <w:rPr>
        <w:rFonts w:ascii="Wingdings" w:hAnsi="Wingdings" w:hint="default"/>
      </w:rPr>
    </w:lvl>
  </w:abstractNum>
  <w:abstractNum w:abstractNumId="19" w15:restartNumberingAfterBreak="0">
    <w:nsid w:val="4B6E07F4"/>
    <w:multiLevelType w:val="hybridMultilevel"/>
    <w:tmpl w:val="945E4A9C"/>
    <w:lvl w:ilvl="0" w:tplc="05E4601A">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25ADE"/>
    <w:multiLevelType w:val="hybridMultilevel"/>
    <w:tmpl w:val="397A80A2"/>
    <w:lvl w:ilvl="0" w:tplc="620E4562">
      <w:numFmt w:val="bullet"/>
      <w:lvlText w:val=""/>
      <w:lvlJc w:val="left"/>
      <w:pPr>
        <w:tabs>
          <w:tab w:val="num" w:pos="600"/>
        </w:tabs>
        <w:ind w:left="600" w:hanging="360"/>
      </w:pPr>
      <w:rPr>
        <w:rFonts w:ascii="Symbol" w:hAnsi="Symbol" w:hint="default"/>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21" w15:restartNumberingAfterBreak="0">
    <w:nsid w:val="62F9372C"/>
    <w:multiLevelType w:val="hybridMultilevel"/>
    <w:tmpl w:val="743ED29A"/>
    <w:lvl w:ilvl="0" w:tplc="3CDE79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76F49F0"/>
    <w:multiLevelType w:val="multilevel"/>
    <w:tmpl w:val="AE929FDA"/>
    <w:lvl w:ilvl="0">
      <w:start w:val="1"/>
      <w:numFmt w:val="decimal"/>
      <w:isLgl/>
      <w:lvlText w:val="%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1.%2"/>
      <w:lvlJc w:val="left"/>
      <w:pPr>
        <w:tabs>
          <w:tab w:val="num" w:pos="794"/>
        </w:tabs>
        <w:ind w:left="794" w:hanging="79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3" w15:restartNumberingAfterBreak="0">
    <w:nsid w:val="73F26B6B"/>
    <w:multiLevelType w:val="hybridMultilevel"/>
    <w:tmpl w:val="6442AADE"/>
    <w:lvl w:ilvl="0" w:tplc="B6E4E9FE">
      <w:start w:val="1"/>
      <w:numFmt w:val="bullet"/>
      <w:lvlText w:val=""/>
      <w:lvlJc w:val="left"/>
      <w:pPr>
        <w:tabs>
          <w:tab w:val="num" w:pos="720"/>
        </w:tabs>
        <w:ind w:left="720" w:hanging="360"/>
      </w:pPr>
      <w:rPr>
        <w:rFonts w:ascii="Wingdings" w:hAnsi="Wingdings" w:hint="default"/>
      </w:rPr>
    </w:lvl>
    <w:lvl w:ilvl="1" w:tplc="41304904" w:tentative="1">
      <w:start w:val="1"/>
      <w:numFmt w:val="bullet"/>
      <w:lvlText w:val=""/>
      <w:lvlJc w:val="left"/>
      <w:pPr>
        <w:tabs>
          <w:tab w:val="num" w:pos="1440"/>
        </w:tabs>
        <w:ind w:left="1440" w:hanging="360"/>
      </w:pPr>
      <w:rPr>
        <w:rFonts w:ascii="Wingdings" w:hAnsi="Wingdings" w:hint="default"/>
      </w:rPr>
    </w:lvl>
    <w:lvl w:ilvl="2" w:tplc="83B8BC38" w:tentative="1">
      <w:start w:val="1"/>
      <w:numFmt w:val="bullet"/>
      <w:lvlText w:val=""/>
      <w:lvlJc w:val="left"/>
      <w:pPr>
        <w:tabs>
          <w:tab w:val="num" w:pos="2160"/>
        </w:tabs>
        <w:ind w:left="2160" w:hanging="360"/>
      </w:pPr>
      <w:rPr>
        <w:rFonts w:ascii="Wingdings" w:hAnsi="Wingdings" w:hint="default"/>
      </w:rPr>
    </w:lvl>
    <w:lvl w:ilvl="3" w:tplc="4C5A68DC" w:tentative="1">
      <w:start w:val="1"/>
      <w:numFmt w:val="bullet"/>
      <w:lvlText w:val=""/>
      <w:lvlJc w:val="left"/>
      <w:pPr>
        <w:tabs>
          <w:tab w:val="num" w:pos="2880"/>
        </w:tabs>
        <w:ind w:left="2880" w:hanging="360"/>
      </w:pPr>
      <w:rPr>
        <w:rFonts w:ascii="Wingdings" w:hAnsi="Wingdings" w:hint="default"/>
      </w:rPr>
    </w:lvl>
    <w:lvl w:ilvl="4" w:tplc="1DD0017A" w:tentative="1">
      <w:start w:val="1"/>
      <w:numFmt w:val="bullet"/>
      <w:lvlText w:val=""/>
      <w:lvlJc w:val="left"/>
      <w:pPr>
        <w:tabs>
          <w:tab w:val="num" w:pos="3600"/>
        </w:tabs>
        <w:ind w:left="3600" w:hanging="360"/>
      </w:pPr>
      <w:rPr>
        <w:rFonts w:ascii="Wingdings" w:hAnsi="Wingdings" w:hint="default"/>
      </w:rPr>
    </w:lvl>
    <w:lvl w:ilvl="5" w:tplc="1376015A" w:tentative="1">
      <w:start w:val="1"/>
      <w:numFmt w:val="bullet"/>
      <w:lvlText w:val=""/>
      <w:lvlJc w:val="left"/>
      <w:pPr>
        <w:tabs>
          <w:tab w:val="num" w:pos="4320"/>
        </w:tabs>
        <w:ind w:left="4320" w:hanging="360"/>
      </w:pPr>
      <w:rPr>
        <w:rFonts w:ascii="Wingdings" w:hAnsi="Wingdings" w:hint="default"/>
      </w:rPr>
    </w:lvl>
    <w:lvl w:ilvl="6" w:tplc="473AE6B4" w:tentative="1">
      <w:start w:val="1"/>
      <w:numFmt w:val="bullet"/>
      <w:lvlText w:val=""/>
      <w:lvlJc w:val="left"/>
      <w:pPr>
        <w:tabs>
          <w:tab w:val="num" w:pos="5040"/>
        </w:tabs>
        <w:ind w:left="5040" w:hanging="360"/>
      </w:pPr>
      <w:rPr>
        <w:rFonts w:ascii="Wingdings" w:hAnsi="Wingdings" w:hint="default"/>
      </w:rPr>
    </w:lvl>
    <w:lvl w:ilvl="7" w:tplc="2B56D78C" w:tentative="1">
      <w:start w:val="1"/>
      <w:numFmt w:val="bullet"/>
      <w:lvlText w:val=""/>
      <w:lvlJc w:val="left"/>
      <w:pPr>
        <w:tabs>
          <w:tab w:val="num" w:pos="5760"/>
        </w:tabs>
        <w:ind w:left="5760" w:hanging="360"/>
      </w:pPr>
      <w:rPr>
        <w:rFonts w:ascii="Wingdings" w:hAnsi="Wingdings" w:hint="default"/>
      </w:rPr>
    </w:lvl>
    <w:lvl w:ilvl="8" w:tplc="924E5C3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4E14F5"/>
    <w:multiLevelType w:val="multilevel"/>
    <w:tmpl w:val="7F50801C"/>
    <w:numStyleLink w:val="1"/>
  </w:abstractNum>
  <w:abstractNum w:abstractNumId="25" w15:restartNumberingAfterBreak="0">
    <w:nsid w:val="784F3F85"/>
    <w:multiLevelType w:val="multilevel"/>
    <w:tmpl w:val="1472CE54"/>
    <w:lvl w:ilvl="0">
      <w:start w:val="1"/>
      <w:numFmt w:val="decimal"/>
      <w:pStyle w:val="Heading1"/>
      <w:isLgl/>
      <w:lvlText w:val="%1."/>
      <w:lvlJc w:val="left"/>
      <w:pPr>
        <w:tabs>
          <w:tab w:val="num" w:pos="454"/>
        </w:tabs>
        <w:ind w:left="454" w:hanging="454"/>
      </w:pPr>
      <w:rPr>
        <w:rFonts w:ascii="Arial" w:eastAsia="ＭＳ ゴシック" w:hAnsi="Arial" w:hint="default"/>
        <w:b/>
        <w:i w:val="0"/>
        <w:color w:val="auto"/>
        <w:sz w:val="24"/>
        <w:u w:val="none"/>
      </w:rPr>
    </w:lvl>
    <w:lvl w:ilvl="1">
      <w:start w:val="1"/>
      <w:numFmt w:val="decimal"/>
      <w:pStyle w:val="Heading2"/>
      <w:lvlText w:val="%1.%2"/>
      <w:lvlJc w:val="left"/>
      <w:pPr>
        <w:tabs>
          <w:tab w:val="num" w:pos="794"/>
        </w:tabs>
        <w:ind w:left="794" w:hanging="794"/>
      </w:pPr>
      <w:rPr>
        <w:rFonts w:ascii="Arial" w:eastAsia="ＭＳ ゴシック"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ＭＳ ゴシック" w:hAnsi="Arial" w:hint="default"/>
        <w:b/>
        <w:i w:val="0"/>
        <w:color w:val="auto"/>
        <w:sz w:val="22"/>
        <w:u w:val="none"/>
      </w:rPr>
    </w:lvl>
    <w:lvl w:ilvl="3">
      <w:start w:val="1"/>
      <w:numFmt w:val="decimal"/>
      <w:pStyle w:val="Heading4"/>
      <w:lvlText w:val="(%4)"/>
      <w:lvlJc w:val="left"/>
      <w:pPr>
        <w:tabs>
          <w:tab w:val="num" w:pos="454"/>
        </w:tabs>
        <w:ind w:left="454" w:hanging="454"/>
      </w:pPr>
      <w:rPr>
        <w:rFonts w:ascii="Times New Roman" w:hAnsi="Times New Roman" w:hint="default"/>
        <w:b w:val="0"/>
        <w:i w:val="0"/>
        <w:sz w:val="18"/>
      </w:rPr>
    </w:lvl>
    <w:lvl w:ilvl="4">
      <w:start w:val="1"/>
      <w:numFmt w:val="lowerLetter"/>
      <w:pStyle w:val="Heading5"/>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6"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6"/>
  </w:num>
  <w:num w:numId="2">
    <w:abstractNumId w:val="20"/>
  </w:num>
  <w:num w:numId="3">
    <w:abstractNumId w:val="11"/>
  </w:num>
  <w:num w:numId="4">
    <w:abstractNumId w:val="22"/>
  </w:num>
  <w:num w:numId="5">
    <w:abstractNumId w:val="26"/>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1"/>
  </w:num>
  <w:num w:numId="20">
    <w:abstractNumId w:val="13"/>
  </w:num>
  <w:num w:numId="21">
    <w:abstractNumId w:val="14"/>
    <w:lvlOverride w:ilvl="0">
      <w:lvl w:ilvl="0">
        <w:start w:val="1"/>
        <w:numFmt w:val="decimal"/>
        <w:isLgl/>
        <w:lvlText w:val="A%1."/>
        <w:lvlJc w:val="left"/>
        <w:pPr>
          <w:tabs>
            <w:tab w:val="num" w:pos="454"/>
          </w:tabs>
          <w:ind w:left="454" w:hanging="454"/>
        </w:pPr>
        <w:rPr>
          <w:rFonts w:ascii="Arial" w:eastAsia="ＭＳ ゴシック" w:hAnsi="Arial" w:hint="default"/>
          <w:b/>
          <w:i w:val="0"/>
          <w:color w:val="auto"/>
          <w:sz w:val="24"/>
          <w:u w:val="none"/>
        </w:rPr>
      </w:lvl>
    </w:lvlOverride>
    <w:lvlOverride w:ilvl="1">
      <w:lvl w:ilvl="1">
        <w:start w:val="1"/>
        <w:numFmt w:val="decimal"/>
        <w:lvlText w:val="A%1.%2"/>
        <w:lvlJc w:val="left"/>
        <w:pPr>
          <w:tabs>
            <w:tab w:val="num" w:pos="794"/>
          </w:tabs>
          <w:ind w:left="794" w:hanging="794"/>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num>
  <w:num w:numId="22">
    <w:abstractNumId w:val="24"/>
  </w:num>
  <w:num w:numId="23">
    <w:abstractNumId w:val="12"/>
  </w:num>
  <w:num w:numId="24">
    <w:abstractNumId w:val="10"/>
  </w:num>
  <w:num w:numId="25">
    <w:abstractNumId w:val="16"/>
  </w:num>
  <w:num w:numId="26">
    <w:abstractNumId w:val="11"/>
  </w:num>
  <w:num w:numId="27">
    <w:abstractNumId w:val="25"/>
  </w:num>
  <w:num w:numId="28">
    <w:abstractNumId w:val="25"/>
  </w:num>
  <w:num w:numId="29">
    <w:abstractNumId w:val="25"/>
  </w:num>
  <w:num w:numId="30">
    <w:abstractNumId w:val="25"/>
  </w:num>
  <w:num w:numId="31">
    <w:abstractNumId w:val="25"/>
  </w:num>
  <w:num w:numId="32">
    <w:abstractNumId w:val="17"/>
  </w:num>
  <w:num w:numId="33">
    <w:abstractNumId w:val="15"/>
  </w:num>
  <w:num w:numId="3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DEKI HAMADA">
    <w15:presenceInfo w15:providerId="AD" w15:userId="S::hideki.hamada.yw@renesas.com::5abeee69-3c16-4e81-8100-e88ecaa7ea7b"/>
  </w15:person>
  <w15:person w15:author="Nam Dang">
    <w15:presenceInfo w15:providerId="None" w15:userId="Nam Dang"/>
  </w15:person>
  <w15:person w15:author="Kazuya Mizuguchi">
    <w15:presenceInfo w15:providerId="AD" w15:userId="S-1-5-21-1821468967-4106907450-2776687247-33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bordersDoNotSurroundHeader/>
  <w:bordersDoNotSurroundFooter/>
  <w:activeWritingStyle w:appName="MSWord" w:lang="en-US" w:vendorID="64" w:dllVersion="0" w:nlCheck="1" w:checkStyle="1"/>
  <w:activeWritingStyle w:appName="MSWord" w:lang="ja-JP" w:vendorID="64" w:dllVersion="0" w:nlCheck="1" w:checkStyle="1"/>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0MLQ0NzQwMLA0sjBX0lEKTi0uzszPAykwqgUA8EpL1iwAAAA="/>
  </w:docVars>
  <w:rsids>
    <w:rsidRoot w:val="0050287C"/>
    <w:rsid w:val="00001F65"/>
    <w:rsid w:val="00004A5E"/>
    <w:rsid w:val="000142F4"/>
    <w:rsid w:val="0001476E"/>
    <w:rsid w:val="000255A0"/>
    <w:rsid w:val="00026C35"/>
    <w:rsid w:val="00030267"/>
    <w:rsid w:val="00035CCF"/>
    <w:rsid w:val="00037BE8"/>
    <w:rsid w:val="00040D9F"/>
    <w:rsid w:val="00041502"/>
    <w:rsid w:val="000467A1"/>
    <w:rsid w:val="00052C2B"/>
    <w:rsid w:val="0005307F"/>
    <w:rsid w:val="00057708"/>
    <w:rsid w:val="00064757"/>
    <w:rsid w:val="0006648B"/>
    <w:rsid w:val="0007298A"/>
    <w:rsid w:val="00077B93"/>
    <w:rsid w:val="00083802"/>
    <w:rsid w:val="000845B9"/>
    <w:rsid w:val="00085923"/>
    <w:rsid w:val="00085BD3"/>
    <w:rsid w:val="00090B70"/>
    <w:rsid w:val="00092688"/>
    <w:rsid w:val="0009598A"/>
    <w:rsid w:val="000A0CDC"/>
    <w:rsid w:val="000A2469"/>
    <w:rsid w:val="000A35AF"/>
    <w:rsid w:val="000B483E"/>
    <w:rsid w:val="000B5F6C"/>
    <w:rsid w:val="000C2CEC"/>
    <w:rsid w:val="000C5912"/>
    <w:rsid w:val="000D40A2"/>
    <w:rsid w:val="000E064F"/>
    <w:rsid w:val="000E11B1"/>
    <w:rsid w:val="000F121C"/>
    <w:rsid w:val="000F2A45"/>
    <w:rsid w:val="000F2E34"/>
    <w:rsid w:val="000F49EF"/>
    <w:rsid w:val="000F5892"/>
    <w:rsid w:val="00100BB6"/>
    <w:rsid w:val="001046F5"/>
    <w:rsid w:val="001148CF"/>
    <w:rsid w:val="00116934"/>
    <w:rsid w:val="00122F79"/>
    <w:rsid w:val="00131948"/>
    <w:rsid w:val="001324E3"/>
    <w:rsid w:val="00132805"/>
    <w:rsid w:val="00137088"/>
    <w:rsid w:val="001374E0"/>
    <w:rsid w:val="00141E54"/>
    <w:rsid w:val="00143AC0"/>
    <w:rsid w:val="00143B2C"/>
    <w:rsid w:val="00151441"/>
    <w:rsid w:val="001517D7"/>
    <w:rsid w:val="00153DC0"/>
    <w:rsid w:val="0016702D"/>
    <w:rsid w:val="001743C9"/>
    <w:rsid w:val="00176AD3"/>
    <w:rsid w:val="00177119"/>
    <w:rsid w:val="00177622"/>
    <w:rsid w:val="001808C9"/>
    <w:rsid w:val="00184D3F"/>
    <w:rsid w:val="00194CE9"/>
    <w:rsid w:val="0019573F"/>
    <w:rsid w:val="0019581E"/>
    <w:rsid w:val="001A09D6"/>
    <w:rsid w:val="001A1324"/>
    <w:rsid w:val="001A372C"/>
    <w:rsid w:val="001A5E5A"/>
    <w:rsid w:val="001A66F0"/>
    <w:rsid w:val="001B4A02"/>
    <w:rsid w:val="001C0425"/>
    <w:rsid w:val="001C56B1"/>
    <w:rsid w:val="001C5BF4"/>
    <w:rsid w:val="001D3BE1"/>
    <w:rsid w:val="001E2E0A"/>
    <w:rsid w:val="001E37AE"/>
    <w:rsid w:val="001F1C7A"/>
    <w:rsid w:val="001F29F8"/>
    <w:rsid w:val="001F2E2C"/>
    <w:rsid w:val="001F7AC4"/>
    <w:rsid w:val="002001B2"/>
    <w:rsid w:val="00200BCA"/>
    <w:rsid w:val="00212604"/>
    <w:rsid w:val="0022501E"/>
    <w:rsid w:val="0022584F"/>
    <w:rsid w:val="0023184D"/>
    <w:rsid w:val="0023519C"/>
    <w:rsid w:val="002363F2"/>
    <w:rsid w:val="00240F39"/>
    <w:rsid w:val="0026033B"/>
    <w:rsid w:val="0026274A"/>
    <w:rsid w:val="00263B39"/>
    <w:rsid w:val="00264A11"/>
    <w:rsid w:val="00271C92"/>
    <w:rsid w:val="002737A6"/>
    <w:rsid w:val="00280E1D"/>
    <w:rsid w:val="0028161F"/>
    <w:rsid w:val="00287E52"/>
    <w:rsid w:val="002A0B0F"/>
    <w:rsid w:val="002A24F7"/>
    <w:rsid w:val="002A2850"/>
    <w:rsid w:val="002A2F1B"/>
    <w:rsid w:val="002B032B"/>
    <w:rsid w:val="002B1F31"/>
    <w:rsid w:val="002B2299"/>
    <w:rsid w:val="002B2E12"/>
    <w:rsid w:val="002B75A3"/>
    <w:rsid w:val="002C0BEA"/>
    <w:rsid w:val="002C3766"/>
    <w:rsid w:val="002C4D3B"/>
    <w:rsid w:val="002C5EF4"/>
    <w:rsid w:val="002D0138"/>
    <w:rsid w:val="002D0159"/>
    <w:rsid w:val="002D249E"/>
    <w:rsid w:val="002D74BE"/>
    <w:rsid w:val="002F02AE"/>
    <w:rsid w:val="002F3162"/>
    <w:rsid w:val="002F340A"/>
    <w:rsid w:val="002F4655"/>
    <w:rsid w:val="002F4F70"/>
    <w:rsid w:val="002F609C"/>
    <w:rsid w:val="002F77E1"/>
    <w:rsid w:val="0030038F"/>
    <w:rsid w:val="003018DB"/>
    <w:rsid w:val="0030209B"/>
    <w:rsid w:val="00302356"/>
    <w:rsid w:val="003058B2"/>
    <w:rsid w:val="003144D0"/>
    <w:rsid w:val="00320B71"/>
    <w:rsid w:val="00325EA5"/>
    <w:rsid w:val="003271A5"/>
    <w:rsid w:val="003338D5"/>
    <w:rsid w:val="0033591F"/>
    <w:rsid w:val="00336279"/>
    <w:rsid w:val="00357071"/>
    <w:rsid w:val="00363595"/>
    <w:rsid w:val="00372C63"/>
    <w:rsid w:val="0037658A"/>
    <w:rsid w:val="00381222"/>
    <w:rsid w:val="00383508"/>
    <w:rsid w:val="00391C67"/>
    <w:rsid w:val="003926D2"/>
    <w:rsid w:val="003967F9"/>
    <w:rsid w:val="003A498A"/>
    <w:rsid w:val="003A4E29"/>
    <w:rsid w:val="003B21AC"/>
    <w:rsid w:val="003B5BF8"/>
    <w:rsid w:val="003C23B7"/>
    <w:rsid w:val="003C28D0"/>
    <w:rsid w:val="003C5BCA"/>
    <w:rsid w:val="003C6F56"/>
    <w:rsid w:val="003D0AE7"/>
    <w:rsid w:val="003D5D98"/>
    <w:rsid w:val="003D7352"/>
    <w:rsid w:val="003F799E"/>
    <w:rsid w:val="0040122C"/>
    <w:rsid w:val="00401384"/>
    <w:rsid w:val="0040759A"/>
    <w:rsid w:val="0041332B"/>
    <w:rsid w:val="00414B28"/>
    <w:rsid w:val="0041677A"/>
    <w:rsid w:val="0042012C"/>
    <w:rsid w:val="0042087A"/>
    <w:rsid w:val="00421C96"/>
    <w:rsid w:val="00424156"/>
    <w:rsid w:val="00431AE0"/>
    <w:rsid w:val="00434D24"/>
    <w:rsid w:val="00442373"/>
    <w:rsid w:val="00442B69"/>
    <w:rsid w:val="004443E0"/>
    <w:rsid w:val="00444BCF"/>
    <w:rsid w:val="00446256"/>
    <w:rsid w:val="0044637D"/>
    <w:rsid w:val="00446C58"/>
    <w:rsid w:val="00452143"/>
    <w:rsid w:val="00454EA8"/>
    <w:rsid w:val="00463E05"/>
    <w:rsid w:val="00464BA7"/>
    <w:rsid w:val="00464C30"/>
    <w:rsid w:val="004725DF"/>
    <w:rsid w:val="004742D8"/>
    <w:rsid w:val="004742E8"/>
    <w:rsid w:val="00483528"/>
    <w:rsid w:val="004A02AF"/>
    <w:rsid w:val="004A4E3C"/>
    <w:rsid w:val="004A786D"/>
    <w:rsid w:val="004B10EE"/>
    <w:rsid w:val="004B3A0D"/>
    <w:rsid w:val="004B664B"/>
    <w:rsid w:val="004B72A8"/>
    <w:rsid w:val="004C01EB"/>
    <w:rsid w:val="004C0580"/>
    <w:rsid w:val="004C6C9E"/>
    <w:rsid w:val="004C73EB"/>
    <w:rsid w:val="004D3ABA"/>
    <w:rsid w:val="004D664E"/>
    <w:rsid w:val="004D768B"/>
    <w:rsid w:val="004E0491"/>
    <w:rsid w:val="004E05C3"/>
    <w:rsid w:val="004E10C5"/>
    <w:rsid w:val="004E6C3E"/>
    <w:rsid w:val="004F1C20"/>
    <w:rsid w:val="004F507C"/>
    <w:rsid w:val="004F51BC"/>
    <w:rsid w:val="004F628A"/>
    <w:rsid w:val="00500589"/>
    <w:rsid w:val="0050287C"/>
    <w:rsid w:val="005047E0"/>
    <w:rsid w:val="00505C11"/>
    <w:rsid w:val="005101FD"/>
    <w:rsid w:val="0051662B"/>
    <w:rsid w:val="005249CE"/>
    <w:rsid w:val="00525C60"/>
    <w:rsid w:val="0053215A"/>
    <w:rsid w:val="00545D4B"/>
    <w:rsid w:val="00547CCA"/>
    <w:rsid w:val="00547CCE"/>
    <w:rsid w:val="00554BF3"/>
    <w:rsid w:val="00554D5B"/>
    <w:rsid w:val="00556251"/>
    <w:rsid w:val="00557834"/>
    <w:rsid w:val="00562E26"/>
    <w:rsid w:val="00565DB1"/>
    <w:rsid w:val="005663AD"/>
    <w:rsid w:val="005706DF"/>
    <w:rsid w:val="00575D1C"/>
    <w:rsid w:val="00580013"/>
    <w:rsid w:val="00581774"/>
    <w:rsid w:val="00581DFF"/>
    <w:rsid w:val="005847F9"/>
    <w:rsid w:val="0059266E"/>
    <w:rsid w:val="00593CA3"/>
    <w:rsid w:val="00595A7B"/>
    <w:rsid w:val="005A05FE"/>
    <w:rsid w:val="005A39A3"/>
    <w:rsid w:val="005A4B03"/>
    <w:rsid w:val="005A613A"/>
    <w:rsid w:val="005A63D0"/>
    <w:rsid w:val="005A7D7A"/>
    <w:rsid w:val="005C1E85"/>
    <w:rsid w:val="005C2253"/>
    <w:rsid w:val="005C23B9"/>
    <w:rsid w:val="005C47BA"/>
    <w:rsid w:val="005C5042"/>
    <w:rsid w:val="005C7959"/>
    <w:rsid w:val="005D08F8"/>
    <w:rsid w:val="005D1198"/>
    <w:rsid w:val="005D4C35"/>
    <w:rsid w:val="005D5F72"/>
    <w:rsid w:val="005E4601"/>
    <w:rsid w:val="005F0219"/>
    <w:rsid w:val="005F4E36"/>
    <w:rsid w:val="006003AA"/>
    <w:rsid w:val="0060536F"/>
    <w:rsid w:val="00605B4F"/>
    <w:rsid w:val="00607584"/>
    <w:rsid w:val="00614C35"/>
    <w:rsid w:val="00614FF2"/>
    <w:rsid w:val="00615D90"/>
    <w:rsid w:val="00620EA4"/>
    <w:rsid w:val="0062738B"/>
    <w:rsid w:val="006340DC"/>
    <w:rsid w:val="006451CC"/>
    <w:rsid w:val="00645CD9"/>
    <w:rsid w:val="006506F0"/>
    <w:rsid w:val="006555B8"/>
    <w:rsid w:val="0066575A"/>
    <w:rsid w:val="00674D7B"/>
    <w:rsid w:val="0068148F"/>
    <w:rsid w:val="0068164F"/>
    <w:rsid w:val="006848CA"/>
    <w:rsid w:val="00692560"/>
    <w:rsid w:val="006926E8"/>
    <w:rsid w:val="006967AF"/>
    <w:rsid w:val="00697969"/>
    <w:rsid w:val="006A397B"/>
    <w:rsid w:val="006A602D"/>
    <w:rsid w:val="006A7216"/>
    <w:rsid w:val="006B1EE1"/>
    <w:rsid w:val="006B75F6"/>
    <w:rsid w:val="006C1486"/>
    <w:rsid w:val="006C16EB"/>
    <w:rsid w:val="006C3DDE"/>
    <w:rsid w:val="006C58DE"/>
    <w:rsid w:val="006C74BE"/>
    <w:rsid w:val="006D3871"/>
    <w:rsid w:val="006D4213"/>
    <w:rsid w:val="006D60B0"/>
    <w:rsid w:val="006D7755"/>
    <w:rsid w:val="006E2B77"/>
    <w:rsid w:val="006E3153"/>
    <w:rsid w:val="006F17BD"/>
    <w:rsid w:val="006F1FA1"/>
    <w:rsid w:val="00702A24"/>
    <w:rsid w:val="00704976"/>
    <w:rsid w:val="00707CF2"/>
    <w:rsid w:val="00713708"/>
    <w:rsid w:val="00716909"/>
    <w:rsid w:val="00720E35"/>
    <w:rsid w:val="00721249"/>
    <w:rsid w:val="00732DAF"/>
    <w:rsid w:val="007401BF"/>
    <w:rsid w:val="00745054"/>
    <w:rsid w:val="00765B3E"/>
    <w:rsid w:val="00767320"/>
    <w:rsid w:val="00770C9D"/>
    <w:rsid w:val="0077323B"/>
    <w:rsid w:val="00773722"/>
    <w:rsid w:val="00775906"/>
    <w:rsid w:val="00776EA9"/>
    <w:rsid w:val="00781CD6"/>
    <w:rsid w:val="00785149"/>
    <w:rsid w:val="00787099"/>
    <w:rsid w:val="007A0FE0"/>
    <w:rsid w:val="007A3F5C"/>
    <w:rsid w:val="007A5F55"/>
    <w:rsid w:val="007B07B2"/>
    <w:rsid w:val="007B08C7"/>
    <w:rsid w:val="007B1525"/>
    <w:rsid w:val="007B2BF2"/>
    <w:rsid w:val="007C4733"/>
    <w:rsid w:val="007C515E"/>
    <w:rsid w:val="007C7545"/>
    <w:rsid w:val="007D1489"/>
    <w:rsid w:val="007D6FC4"/>
    <w:rsid w:val="007D71B2"/>
    <w:rsid w:val="007D7428"/>
    <w:rsid w:val="007E024B"/>
    <w:rsid w:val="007E1967"/>
    <w:rsid w:val="007F0211"/>
    <w:rsid w:val="007F3F73"/>
    <w:rsid w:val="00801E00"/>
    <w:rsid w:val="008021B2"/>
    <w:rsid w:val="008073EF"/>
    <w:rsid w:val="008107A5"/>
    <w:rsid w:val="00812DD1"/>
    <w:rsid w:val="00814354"/>
    <w:rsid w:val="00827ADC"/>
    <w:rsid w:val="00833A4C"/>
    <w:rsid w:val="008375F4"/>
    <w:rsid w:val="00840915"/>
    <w:rsid w:val="00840EA1"/>
    <w:rsid w:val="00845BFB"/>
    <w:rsid w:val="00846241"/>
    <w:rsid w:val="0084747E"/>
    <w:rsid w:val="0085197B"/>
    <w:rsid w:val="00852BA3"/>
    <w:rsid w:val="00854555"/>
    <w:rsid w:val="00856634"/>
    <w:rsid w:val="008577D3"/>
    <w:rsid w:val="00863A16"/>
    <w:rsid w:val="00866DB1"/>
    <w:rsid w:val="00873484"/>
    <w:rsid w:val="00874E3F"/>
    <w:rsid w:val="00876E9A"/>
    <w:rsid w:val="00883BF5"/>
    <w:rsid w:val="00890DD4"/>
    <w:rsid w:val="0089463B"/>
    <w:rsid w:val="00896069"/>
    <w:rsid w:val="008A1064"/>
    <w:rsid w:val="008A4C14"/>
    <w:rsid w:val="008A5521"/>
    <w:rsid w:val="008B3BB0"/>
    <w:rsid w:val="008B5B69"/>
    <w:rsid w:val="008C0B4B"/>
    <w:rsid w:val="008C0C67"/>
    <w:rsid w:val="008C1C68"/>
    <w:rsid w:val="008C2A89"/>
    <w:rsid w:val="008C3D3C"/>
    <w:rsid w:val="008C4420"/>
    <w:rsid w:val="008D0474"/>
    <w:rsid w:val="008D1A6D"/>
    <w:rsid w:val="008D6F53"/>
    <w:rsid w:val="008D7B7F"/>
    <w:rsid w:val="008E1769"/>
    <w:rsid w:val="008E3366"/>
    <w:rsid w:val="008E520D"/>
    <w:rsid w:val="008E6E0A"/>
    <w:rsid w:val="008F00C0"/>
    <w:rsid w:val="008F0DEC"/>
    <w:rsid w:val="008F129E"/>
    <w:rsid w:val="008F198F"/>
    <w:rsid w:val="008F4273"/>
    <w:rsid w:val="0090142A"/>
    <w:rsid w:val="009022EA"/>
    <w:rsid w:val="00902F79"/>
    <w:rsid w:val="00903A6D"/>
    <w:rsid w:val="00904F8B"/>
    <w:rsid w:val="00904FB2"/>
    <w:rsid w:val="009229CE"/>
    <w:rsid w:val="00924616"/>
    <w:rsid w:val="00926632"/>
    <w:rsid w:val="009305C0"/>
    <w:rsid w:val="00932A8A"/>
    <w:rsid w:val="009338AB"/>
    <w:rsid w:val="009369AD"/>
    <w:rsid w:val="00942352"/>
    <w:rsid w:val="009428F3"/>
    <w:rsid w:val="00942B84"/>
    <w:rsid w:val="00951AC6"/>
    <w:rsid w:val="0095480D"/>
    <w:rsid w:val="0097076F"/>
    <w:rsid w:val="00972CCE"/>
    <w:rsid w:val="00973630"/>
    <w:rsid w:val="00974800"/>
    <w:rsid w:val="009823EE"/>
    <w:rsid w:val="00983209"/>
    <w:rsid w:val="00983BBF"/>
    <w:rsid w:val="009913F8"/>
    <w:rsid w:val="009966EA"/>
    <w:rsid w:val="00996709"/>
    <w:rsid w:val="00996C68"/>
    <w:rsid w:val="009A0A9F"/>
    <w:rsid w:val="009A0D5E"/>
    <w:rsid w:val="009A2F7F"/>
    <w:rsid w:val="009A3485"/>
    <w:rsid w:val="009A7E0B"/>
    <w:rsid w:val="009B104F"/>
    <w:rsid w:val="009B52CA"/>
    <w:rsid w:val="009B6C67"/>
    <w:rsid w:val="009B7A33"/>
    <w:rsid w:val="009C187D"/>
    <w:rsid w:val="009C66EA"/>
    <w:rsid w:val="009C6C0B"/>
    <w:rsid w:val="009D0645"/>
    <w:rsid w:val="009D1CD1"/>
    <w:rsid w:val="009D5C68"/>
    <w:rsid w:val="009D638D"/>
    <w:rsid w:val="009E7356"/>
    <w:rsid w:val="009F14EB"/>
    <w:rsid w:val="009F1731"/>
    <w:rsid w:val="00A00C82"/>
    <w:rsid w:val="00A06C03"/>
    <w:rsid w:val="00A102D4"/>
    <w:rsid w:val="00A22F11"/>
    <w:rsid w:val="00A245A3"/>
    <w:rsid w:val="00A30ABF"/>
    <w:rsid w:val="00A40686"/>
    <w:rsid w:val="00A4559F"/>
    <w:rsid w:val="00A4780A"/>
    <w:rsid w:val="00A50543"/>
    <w:rsid w:val="00A51123"/>
    <w:rsid w:val="00A52841"/>
    <w:rsid w:val="00A5474E"/>
    <w:rsid w:val="00A66F3F"/>
    <w:rsid w:val="00A724FE"/>
    <w:rsid w:val="00A8038F"/>
    <w:rsid w:val="00A829A9"/>
    <w:rsid w:val="00A84C09"/>
    <w:rsid w:val="00A9078F"/>
    <w:rsid w:val="00A921BE"/>
    <w:rsid w:val="00A9631B"/>
    <w:rsid w:val="00AA39E5"/>
    <w:rsid w:val="00AA44C9"/>
    <w:rsid w:val="00AB2DC5"/>
    <w:rsid w:val="00AB32B7"/>
    <w:rsid w:val="00AB6351"/>
    <w:rsid w:val="00AC1666"/>
    <w:rsid w:val="00AC3BAC"/>
    <w:rsid w:val="00AC64F0"/>
    <w:rsid w:val="00AE11D3"/>
    <w:rsid w:val="00AE2138"/>
    <w:rsid w:val="00AE2D9A"/>
    <w:rsid w:val="00AE3CE4"/>
    <w:rsid w:val="00AF136D"/>
    <w:rsid w:val="00AF5D8D"/>
    <w:rsid w:val="00AF6B82"/>
    <w:rsid w:val="00B116B8"/>
    <w:rsid w:val="00B1187C"/>
    <w:rsid w:val="00B12D2B"/>
    <w:rsid w:val="00B132C5"/>
    <w:rsid w:val="00B14AA8"/>
    <w:rsid w:val="00B15DEC"/>
    <w:rsid w:val="00B16590"/>
    <w:rsid w:val="00B177A5"/>
    <w:rsid w:val="00B2196D"/>
    <w:rsid w:val="00B22CED"/>
    <w:rsid w:val="00B30EEA"/>
    <w:rsid w:val="00B32EFB"/>
    <w:rsid w:val="00B37F5E"/>
    <w:rsid w:val="00B4104F"/>
    <w:rsid w:val="00B41E68"/>
    <w:rsid w:val="00B47D91"/>
    <w:rsid w:val="00B47F8C"/>
    <w:rsid w:val="00B5693D"/>
    <w:rsid w:val="00B572C0"/>
    <w:rsid w:val="00B67593"/>
    <w:rsid w:val="00B679CB"/>
    <w:rsid w:val="00B67A31"/>
    <w:rsid w:val="00B70236"/>
    <w:rsid w:val="00B80524"/>
    <w:rsid w:val="00B81423"/>
    <w:rsid w:val="00B82951"/>
    <w:rsid w:val="00B8296A"/>
    <w:rsid w:val="00B86338"/>
    <w:rsid w:val="00B948C2"/>
    <w:rsid w:val="00B97D74"/>
    <w:rsid w:val="00BA02F6"/>
    <w:rsid w:val="00BA7ECF"/>
    <w:rsid w:val="00BB2BFA"/>
    <w:rsid w:val="00BB44BE"/>
    <w:rsid w:val="00BB47A2"/>
    <w:rsid w:val="00BB51AC"/>
    <w:rsid w:val="00BB5DEF"/>
    <w:rsid w:val="00BC2634"/>
    <w:rsid w:val="00BC2E69"/>
    <w:rsid w:val="00BC58FC"/>
    <w:rsid w:val="00BD3612"/>
    <w:rsid w:val="00BD7B13"/>
    <w:rsid w:val="00BE3566"/>
    <w:rsid w:val="00BE365C"/>
    <w:rsid w:val="00BF08B7"/>
    <w:rsid w:val="00BF334B"/>
    <w:rsid w:val="00BF40F6"/>
    <w:rsid w:val="00BF44F4"/>
    <w:rsid w:val="00BF5EA0"/>
    <w:rsid w:val="00BF77D2"/>
    <w:rsid w:val="00C01D27"/>
    <w:rsid w:val="00C043CA"/>
    <w:rsid w:val="00C123F2"/>
    <w:rsid w:val="00C178A6"/>
    <w:rsid w:val="00C22D12"/>
    <w:rsid w:val="00C30C11"/>
    <w:rsid w:val="00C337A6"/>
    <w:rsid w:val="00C33983"/>
    <w:rsid w:val="00C340CB"/>
    <w:rsid w:val="00C34D39"/>
    <w:rsid w:val="00C35E06"/>
    <w:rsid w:val="00C44642"/>
    <w:rsid w:val="00C52638"/>
    <w:rsid w:val="00C5330C"/>
    <w:rsid w:val="00C60F67"/>
    <w:rsid w:val="00C612C1"/>
    <w:rsid w:val="00C61AE3"/>
    <w:rsid w:val="00C65628"/>
    <w:rsid w:val="00C71C3E"/>
    <w:rsid w:val="00C8644B"/>
    <w:rsid w:val="00C87980"/>
    <w:rsid w:val="00C91FD8"/>
    <w:rsid w:val="00C94849"/>
    <w:rsid w:val="00CA0DEA"/>
    <w:rsid w:val="00CA3A46"/>
    <w:rsid w:val="00CA52F1"/>
    <w:rsid w:val="00CB592B"/>
    <w:rsid w:val="00CB5DF0"/>
    <w:rsid w:val="00CB6828"/>
    <w:rsid w:val="00CC2646"/>
    <w:rsid w:val="00CC3D07"/>
    <w:rsid w:val="00CC5BDC"/>
    <w:rsid w:val="00CC6087"/>
    <w:rsid w:val="00CC7406"/>
    <w:rsid w:val="00CD171F"/>
    <w:rsid w:val="00CD25A0"/>
    <w:rsid w:val="00CD2AA5"/>
    <w:rsid w:val="00CD7C3C"/>
    <w:rsid w:val="00CE080F"/>
    <w:rsid w:val="00CE1152"/>
    <w:rsid w:val="00CE530E"/>
    <w:rsid w:val="00D0003F"/>
    <w:rsid w:val="00D008BB"/>
    <w:rsid w:val="00D047B2"/>
    <w:rsid w:val="00D05F5D"/>
    <w:rsid w:val="00D14C08"/>
    <w:rsid w:val="00D17A65"/>
    <w:rsid w:val="00D20031"/>
    <w:rsid w:val="00D2211D"/>
    <w:rsid w:val="00D24C08"/>
    <w:rsid w:val="00D27A48"/>
    <w:rsid w:val="00D40FCB"/>
    <w:rsid w:val="00D42439"/>
    <w:rsid w:val="00D43C13"/>
    <w:rsid w:val="00D43CFB"/>
    <w:rsid w:val="00D47C7E"/>
    <w:rsid w:val="00D52B2E"/>
    <w:rsid w:val="00D55D81"/>
    <w:rsid w:val="00D63301"/>
    <w:rsid w:val="00D65C43"/>
    <w:rsid w:val="00D71085"/>
    <w:rsid w:val="00D717E5"/>
    <w:rsid w:val="00D71BF8"/>
    <w:rsid w:val="00D729AB"/>
    <w:rsid w:val="00D80A32"/>
    <w:rsid w:val="00D81127"/>
    <w:rsid w:val="00D915F4"/>
    <w:rsid w:val="00DA08A9"/>
    <w:rsid w:val="00DA480F"/>
    <w:rsid w:val="00DA5013"/>
    <w:rsid w:val="00DA7996"/>
    <w:rsid w:val="00DB011E"/>
    <w:rsid w:val="00DB0231"/>
    <w:rsid w:val="00DB0427"/>
    <w:rsid w:val="00DB4B28"/>
    <w:rsid w:val="00DC7986"/>
    <w:rsid w:val="00DD26F5"/>
    <w:rsid w:val="00DD4058"/>
    <w:rsid w:val="00DD6046"/>
    <w:rsid w:val="00DE05D2"/>
    <w:rsid w:val="00DE4FC9"/>
    <w:rsid w:val="00DE5113"/>
    <w:rsid w:val="00DE52C8"/>
    <w:rsid w:val="00DE6B28"/>
    <w:rsid w:val="00DF73AB"/>
    <w:rsid w:val="00DF7AC5"/>
    <w:rsid w:val="00E034F6"/>
    <w:rsid w:val="00E063B4"/>
    <w:rsid w:val="00E15643"/>
    <w:rsid w:val="00E245F3"/>
    <w:rsid w:val="00E32036"/>
    <w:rsid w:val="00E35457"/>
    <w:rsid w:val="00E3558C"/>
    <w:rsid w:val="00E37054"/>
    <w:rsid w:val="00E37364"/>
    <w:rsid w:val="00E455D7"/>
    <w:rsid w:val="00E5001A"/>
    <w:rsid w:val="00E56106"/>
    <w:rsid w:val="00E60A29"/>
    <w:rsid w:val="00E61F1E"/>
    <w:rsid w:val="00E634F8"/>
    <w:rsid w:val="00E65D5E"/>
    <w:rsid w:val="00E7104A"/>
    <w:rsid w:val="00E72416"/>
    <w:rsid w:val="00E81721"/>
    <w:rsid w:val="00E81FBD"/>
    <w:rsid w:val="00E916B9"/>
    <w:rsid w:val="00E92B33"/>
    <w:rsid w:val="00E94637"/>
    <w:rsid w:val="00E968A0"/>
    <w:rsid w:val="00EA2AED"/>
    <w:rsid w:val="00EA31BB"/>
    <w:rsid w:val="00EA5EBB"/>
    <w:rsid w:val="00EB016F"/>
    <w:rsid w:val="00EB7987"/>
    <w:rsid w:val="00EC30ED"/>
    <w:rsid w:val="00EC3DD4"/>
    <w:rsid w:val="00EC5AE3"/>
    <w:rsid w:val="00ED02AC"/>
    <w:rsid w:val="00ED29E0"/>
    <w:rsid w:val="00ED3176"/>
    <w:rsid w:val="00ED44D4"/>
    <w:rsid w:val="00ED6367"/>
    <w:rsid w:val="00ED79BA"/>
    <w:rsid w:val="00EE18D7"/>
    <w:rsid w:val="00EE764E"/>
    <w:rsid w:val="00EF09AE"/>
    <w:rsid w:val="00EF0EFF"/>
    <w:rsid w:val="00EF422B"/>
    <w:rsid w:val="00F01D51"/>
    <w:rsid w:val="00F10479"/>
    <w:rsid w:val="00F15891"/>
    <w:rsid w:val="00F169EF"/>
    <w:rsid w:val="00F24E1C"/>
    <w:rsid w:val="00F25A35"/>
    <w:rsid w:val="00F26797"/>
    <w:rsid w:val="00F278E6"/>
    <w:rsid w:val="00F36468"/>
    <w:rsid w:val="00F3667E"/>
    <w:rsid w:val="00F379AC"/>
    <w:rsid w:val="00F419BE"/>
    <w:rsid w:val="00F43A00"/>
    <w:rsid w:val="00F43ECC"/>
    <w:rsid w:val="00F4536C"/>
    <w:rsid w:val="00F458CD"/>
    <w:rsid w:val="00F503E6"/>
    <w:rsid w:val="00F51C10"/>
    <w:rsid w:val="00F5487B"/>
    <w:rsid w:val="00F56DB8"/>
    <w:rsid w:val="00F61A72"/>
    <w:rsid w:val="00F653D4"/>
    <w:rsid w:val="00F74272"/>
    <w:rsid w:val="00F74E19"/>
    <w:rsid w:val="00F804D2"/>
    <w:rsid w:val="00F90759"/>
    <w:rsid w:val="00F92FF6"/>
    <w:rsid w:val="00F93D4B"/>
    <w:rsid w:val="00FA0005"/>
    <w:rsid w:val="00FA039D"/>
    <w:rsid w:val="00FA05E0"/>
    <w:rsid w:val="00FA729C"/>
    <w:rsid w:val="00FB0AFF"/>
    <w:rsid w:val="00FB3264"/>
    <w:rsid w:val="00FB7879"/>
    <w:rsid w:val="00FC5961"/>
    <w:rsid w:val="00FD07D4"/>
    <w:rsid w:val="00FD1890"/>
    <w:rsid w:val="00FD5E9D"/>
    <w:rsid w:val="00FE0243"/>
    <w:rsid w:val="00FE198A"/>
    <w:rsid w:val="00FE5431"/>
    <w:rsid w:val="00FF0D58"/>
    <w:rsid w:val="00FF44AA"/>
    <w:rsid w:val="00FF5767"/>
    <w:rsid w:val="00FF5EB6"/>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5A255D9"/>
  <w15:docId w15:val="{7554684E-E81C-4023-A9AE-406B1196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
    <w:qFormat/>
    <w:rsid w:val="00A9078F"/>
    <w:pPr>
      <w:spacing w:after="120"/>
    </w:pPr>
    <w:rPr>
      <w:rFonts w:ascii="Times New Roman" w:eastAsia="ＭＳ 明朝" w:hAnsi="Times New Roman"/>
    </w:rPr>
  </w:style>
  <w:style w:type="paragraph" w:styleId="Heading1">
    <w:name w:val="heading 1"/>
    <w:aliases w:val="1"/>
    <w:next w:val="Normal"/>
    <w:qFormat/>
    <w:rsid w:val="00A9078F"/>
    <w:pPr>
      <w:keepNext/>
      <w:keepLines/>
      <w:numPr>
        <w:numId w:val="31"/>
      </w:numPr>
      <w:spacing w:before="120" w:after="120" w:line="240" w:lineRule="atLeast"/>
      <w:outlineLvl w:val="0"/>
    </w:pPr>
    <w:rPr>
      <w:rFonts w:ascii="Arial" w:eastAsia="ＭＳ ゴシック" w:hAnsi="Arial"/>
      <w:b/>
      <w:sz w:val="24"/>
    </w:rPr>
  </w:style>
  <w:style w:type="paragraph" w:styleId="Heading2">
    <w:name w:val="heading 2"/>
    <w:aliases w:val="2"/>
    <w:next w:val="Normal"/>
    <w:qFormat/>
    <w:rsid w:val="00A9078F"/>
    <w:pPr>
      <w:keepNext/>
      <w:keepLines/>
      <w:numPr>
        <w:ilvl w:val="1"/>
        <w:numId w:val="31"/>
      </w:numPr>
      <w:spacing w:before="80" w:after="80" w:line="240" w:lineRule="atLeast"/>
      <w:outlineLvl w:val="1"/>
    </w:pPr>
    <w:rPr>
      <w:rFonts w:ascii="Arial" w:eastAsia="ＭＳ 明朝" w:hAnsi="Arial"/>
      <w:b/>
      <w:sz w:val="24"/>
    </w:rPr>
  </w:style>
  <w:style w:type="paragraph" w:styleId="Heading3">
    <w:name w:val="heading 3"/>
    <w:aliases w:val="3"/>
    <w:next w:val="Normal"/>
    <w:qFormat/>
    <w:rsid w:val="00A9078F"/>
    <w:pPr>
      <w:numPr>
        <w:ilvl w:val="2"/>
        <w:numId w:val="31"/>
      </w:numPr>
      <w:spacing w:before="40" w:after="40" w:line="240" w:lineRule="atLeast"/>
      <w:outlineLvl w:val="2"/>
    </w:pPr>
    <w:rPr>
      <w:rFonts w:ascii="Arial" w:eastAsia="ＭＳ 明朝" w:hAnsi="Arial"/>
      <w:b/>
      <w:sz w:val="22"/>
    </w:rPr>
  </w:style>
  <w:style w:type="paragraph" w:styleId="Heading4">
    <w:name w:val="heading 4"/>
    <w:aliases w:val="4"/>
    <w:basedOn w:val="Normal"/>
    <w:next w:val="Normal"/>
    <w:qFormat/>
    <w:rsid w:val="00A9078F"/>
    <w:pPr>
      <w:keepLines/>
      <w:numPr>
        <w:ilvl w:val="3"/>
        <w:numId w:val="31"/>
      </w:numPr>
      <w:jc w:val="center"/>
      <w:outlineLvl w:val="3"/>
    </w:pPr>
    <w:rPr>
      <w:b/>
    </w:rPr>
  </w:style>
  <w:style w:type="paragraph" w:styleId="Heading5">
    <w:name w:val="heading 5"/>
    <w:aliases w:val="5"/>
    <w:basedOn w:val="Normal"/>
    <w:next w:val="tablehead"/>
    <w:qFormat/>
    <w:rsid w:val="00A9078F"/>
    <w:pPr>
      <w:keepNext/>
      <w:keepLines/>
      <w:numPr>
        <w:ilvl w:val="4"/>
        <w:numId w:val="31"/>
      </w:numPr>
      <w:spacing w:after="160" w:line="260" w:lineRule="exact"/>
      <w:outlineLvl w:val="4"/>
    </w:pPr>
    <w:rPr>
      <w:b/>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link w:val="tablehead0"/>
    <w:rsid w:val="00A9078F"/>
    <w:pPr>
      <w:spacing w:line="240" w:lineRule="atLeast"/>
    </w:pPr>
    <w:rPr>
      <w:b/>
    </w:rPr>
  </w:style>
  <w:style w:type="paragraph" w:customStyle="1" w:styleId="tablebody">
    <w:name w:val="table body"/>
    <w:aliases w:val="tb"/>
    <w:basedOn w:val="Normal"/>
    <w:link w:val="tablebody0"/>
    <w:rsid w:val="00A9078F"/>
    <w:pPr>
      <w:keepNext/>
      <w:keepLines/>
      <w:spacing w:after="20" w:line="240" w:lineRule="exact"/>
    </w:pPr>
    <w:rPr>
      <w:rFonts w:ascii="Arial" w:hAnsi="Arial"/>
    </w:rPr>
  </w:style>
  <w:style w:type="paragraph" w:styleId="TOC5">
    <w:name w:val="toc 5"/>
    <w:aliases w:val="t5"/>
    <w:basedOn w:val="TOC4"/>
    <w:semiHidden/>
  </w:style>
  <w:style w:type="paragraph" w:styleId="TOC4">
    <w:name w:val="toc 4"/>
    <w:aliases w:val="t4"/>
    <w:basedOn w:val="TOC1"/>
    <w:semiHidden/>
    <w:pPr>
      <w:tabs>
        <w:tab w:val="left" w:pos="1080"/>
      </w:tabs>
      <w:spacing w:before="0" w:line="240" w:lineRule="exact"/>
    </w:pPr>
  </w:style>
  <w:style w:type="paragraph" w:styleId="TOC1">
    <w:name w:val="toc 1"/>
    <w:aliases w:val="t1"/>
    <w:basedOn w:val="Normal"/>
    <w:next w:val="TOC2"/>
    <w:uiPriority w:val="39"/>
    <w:rsid w:val="00A9078F"/>
    <w:pPr>
      <w:widowControl w:val="0"/>
      <w:tabs>
        <w:tab w:val="left" w:pos="907"/>
        <w:tab w:val="right" w:leader="dot" w:pos="9611"/>
      </w:tabs>
      <w:spacing w:before="240" w:after="60" w:line="280" w:lineRule="exact"/>
      <w:ind w:left="908" w:hanging="454"/>
    </w:pPr>
    <w:rPr>
      <w:rFonts w:ascii="Arial" w:eastAsia="ＭＳ ゴシック" w:hAnsi="Arial"/>
      <w:b/>
      <w:sz w:val="22"/>
    </w:rPr>
  </w:style>
  <w:style w:type="paragraph" w:styleId="TOC2">
    <w:name w:val="toc 2"/>
    <w:aliases w:val="t2"/>
    <w:basedOn w:val="TOC1"/>
    <w:next w:val="TOC3"/>
    <w:uiPriority w:val="39"/>
    <w:rsid w:val="00A9078F"/>
    <w:pPr>
      <w:tabs>
        <w:tab w:val="clear" w:pos="907"/>
        <w:tab w:val="left" w:pos="1134"/>
      </w:tabs>
      <w:spacing w:before="0"/>
      <w:ind w:left="1134" w:hanging="510"/>
    </w:pPr>
    <w:rPr>
      <w:sz w:val="20"/>
    </w:rPr>
  </w:style>
  <w:style w:type="paragraph" w:styleId="TOC3">
    <w:name w:val="toc 3"/>
    <w:aliases w:val="t3"/>
    <w:basedOn w:val="TOC1"/>
    <w:uiPriority w:val="39"/>
    <w:rsid w:val="00A9078F"/>
    <w:pPr>
      <w:tabs>
        <w:tab w:val="clear" w:pos="907"/>
        <w:tab w:val="left" w:pos="1474"/>
      </w:tabs>
      <w:spacing w:before="0"/>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Normal"/>
    <w:rsid w:val="00A9078F"/>
    <w:pPr>
      <w:spacing w:after="120" w:line="240" w:lineRule="atLeast"/>
      <w:jc w:val="center"/>
    </w:pPr>
    <w:rPr>
      <w:rFonts w:ascii="Arial" w:eastAsia="ＭＳ ゴシック" w:hAnsi="Arial"/>
      <w:b/>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rsid w:val="00CA52F1"/>
    <w:pPr>
      <w:tabs>
        <w:tab w:val="left" w:pos="624"/>
      </w:tabs>
      <w:spacing w:after="20" w:line="240" w:lineRule="exact"/>
      <w:ind w:left="907" w:hanging="907"/>
    </w:pPr>
    <w:rPr>
      <w:rFonts w:ascii="Times New Roman" w:eastAsia="ＭＳ 明朝" w:hAnsi="Times New Roman"/>
    </w:rPr>
  </w:style>
  <w:style w:type="paragraph" w:customStyle="1" w:styleId="note">
    <w:name w:val="note"/>
    <w:aliases w:val="nt"/>
    <w:next w:val="Normal"/>
    <w:rsid w:val="00CA52F1"/>
    <w:pPr>
      <w:spacing w:after="20" w:line="240" w:lineRule="exact"/>
      <w:ind w:left="624" w:hanging="624"/>
    </w:pPr>
    <w:rPr>
      <w:rFonts w:ascii="Times New Roman" w:eastAsia="ＭＳ 明朝" w:hAnsi="Times New Roman"/>
    </w:rPr>
  </w:style>
  <w:style w:type="paragraph" w:customStyle="1" w:styleId="renesaslogo">
    <w:name w:val="renesas logo"/>
    <w:aliases w:val="rl"/>
    <w:autoRedefine/>
    <w:rsid w:val="00037BE8"/>
    <w:pPr>
      <w:keepLines/>
      <w:pBdr>
        <w:bottom w:val="single" w:sz="18" w:space="1" w:color="1E1284"/>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Normal"/>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Heading5"/>
    <w:next w:val="tablehead"/>
    <w:pPr>
      <w:spacing w:line="240" w:lineRule="atLeast"/>
      <w:outlineLvl w:val="9"/>
    </w:pPr>
  </w:style>
  <w:style w:type="paragraph" w:customStyle="1" w:styleId="Space">
    <w:name w:val="Space"/>
    <w:aliases w:val="sp"/>
    <w:basedOn w:val="tableend"/>
    <w:next w:val="Normal"/>
    <w:rsid w:val="00A9078F"/>
    <w:pPr>
      <w:keepLines w:val="0"/>
      <w:widowControl/>
      <w:spacing w:after="60"/>
    </w:pPr>
    <w:rPr>
      <w:rFonts w:ascii="Times New Roman" w:eastAsia="ＭＳ 明朝" w:hAnsi="Times New Roman"/>
    </w:r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5"/>
      </w:numPr>
      <w:tabs>
        <w:tab w:val="left" w:pos="289"/>
      </w:tabs>
    </w:pPr>
    <w:rPr>
      <w:lang w:eastAsia="zh-TW"/>
    </w:rPr>
  </w:style>
  <w:style w:type="paragraph" w:customStyle="1" w:styleId="Level1ordered">
    <w:name w:val="Level 1 ordered"/>
    <w:aliases w:val="1o"/>
    <w:pPr>
      <w:keepNext/>
      <w:keepLines/>
      <w:spacing w:after="20" w:line="240" w:lineRule="atLeast"/>
      <w:ind w:left="289" w:hanging="289"/>
    </w:pPr>
    <w:rPr>
      <w:rFonts w:ascii="Times New Roman" w:eastAsia="ＭＳ 明朝" w:hAnsi="Times New Roman"/>
    </w:rPr>
  </w:style>
  <w:style w:type="paragraph" w:customStyle="1" w:styleId="10">
    <w:name w:val="フッター1"/>
    <w:aliases w:val="f"/>
    <w:autoRedefine/>
    <w:rsid w:val="0051662B"/>
    <w:pPr>
      <w:pBdr>
        <w:top w:val="single" w:sz="18" w:space="4" w:color="1E1284"/>
      </w:pBdr>
      <w:tabs>
        <w:tab w:val="center" w:pos="4805"/>
        <w:tab w:val="right" w:pos="9611"/>
      </w:tabs>
      <w:spacing w:before="120" w:line="240" w:lineRule="atLeast"/>
      <w:pPrChange w:id="0" w:author="HIDEKI HAMADA" w:date="2019-03-07T15:25:00Z">
        <w:pPr>
          <w:pBdr>
            <w:top w:val="single" w:sz="18" w:space="4" w:color="1E1284"/>
          </w:pBdr>
          <w:tabs>
            <w:tab w:val="center" w:pos="4805"/>
            <w:tab w:val="right" w:pos="9611"/>
          </w:tabs>
          <w:spacing w:before="120" w:line="240" w:lineRule="atLeast"/>
        </w:pPr>
      </w:pPrChange>
    </w:pPr>
    <w:rPr>
      <w:rFonts w:ascii="Arial" w:eastAsia="ＭＳ ゴシック" w:hAnsi="Arial"/>
      <w:rPrChange w:id="0" w:author="HIDEKI HAMADA" w:date="2019-03-07T15:25:00Z">
        <w:rPr>
          <w:rFonts w:ascii="Arial" w:eastAsia="ＭＳ ゴシック" w:hAnsi="Arial"/>
          <w:lang w:val="en-US" w:eastAsia="ja-JP" w:bidi="ar-SA"/>
        </w:rPr>
      </w:rPrChange>
    </w:rPr>
  </w:style>
  <w:style w:type="paragraph" w:customStyle="1" w:styleId="productname">
    <w:name w:val="product name"/>
    <w:aliases w:val="pn"/>
    <w:rsid w:val="002B1F31"/>
    <w:pPr>
      <w:spacing w:before="80" w:after="120" w:line="400" w:lineRule="exact"/>
    </w:pPr>
    <w:rPr>
      <w:rFonts w:ascii="Arial" w:eastAsia="ＭＳ ゴシック" w:hAnsi="Arial"/>
      <w:b/>
      <w:sz w:val="36"/>
    </w:rPr>
  </w:style>
  <w:style w:type="paragraph" w:customStyle="1" w:styleId="litordernum">
    <w:name w:val="lit order num"/>
    <w:aliases w:val="lon"/>
    <w:next w:val="Normal"/>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Normal"/>
  </w:style>
  <w:style w:type="paragraph" w:styleId="Header">
    <w:name w:val="header"/>
    <w:basedOn w:val="Normal"/>
    <w:pPr>
      <w:tabs>
        <w:tab w:val="center" w:pos="4320"/>
        <w:tab w:val="right" w:pos="8640"/>
      </w:tabs>
      <w:spacing w:after="200"/>
    </w:pPr>
  </w:style>
  <w:style w:type="paragraph" w:styleId="Footer">
    <w:name w:val="footer"/>
    <w:basedOn w:val="Normal"/>
    <w:link w:val="FooterChar"/>
    <w:rsid w:val="00085923"/>
    <w:pPr>
      <w:tabs>
        <w:tab w:val="center" w:pos="4320"/>
        <w:tab w:val="right" w:pos="8640"/>
      </w:tabs>
      <w:spacing w:after="200"/>
    </w:pPr>
    <w:rPr>
      <w:rFonts w:ascii="Arial" w:eastAsia="ＭＳ ゴシック" w:hAnsi="Arial"/>
    </w:rPr>
  </w:style>
  <w:style w:type="paragraph" w:customStyle="1" w:styleId="11">
    <w:name w:val="ヘッダー1"/>
    <w:aliases w:val="h"/>
    <w:autoRedefine/>
    <w:pPr>
      <w:pBdr>
        <w:bottom w:val="single" w:sz="18" w:space="1" w:color="1E1284"/>
      </w:pBdr>
      <w:tabs>
        <w:tab w:val="right" w:pos="9611"/>
      </w:tabs>
      <w:spacing w:after="120" w:line="240" w:lineRule="atLeast"/>
    </w:pPr>
    <w:rPr>
      <w:rFonts w:ascii="Arial" w:eastAsia="ＭＳ ゴシック" w:hAnsi="Arial"/>
      <w:sz w:val="24"/>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6"/>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3"/>
      </w:numPr>
      <w:tabs>
        <w:tab w:val="left" w:pos="868"/>
      </w:tabs>
    </w:pPr>
  </w:style>
  <w:style w:type="paragraph" w:customStyle="1" w:styleId="listend">
    <w:name w:val="list end"/>
    <w:aliases w:val="le"/>
    <w:next w:val="Normal"/>
    <w:pPr>
      <w:spacing w:line="160" w:lineRule="exact"/>
      <w:jc w:val="both"/>
    </w:pPr>
    <w:rPr>
      <w:rFonts w:ascii="Times New Roman" w:eastAsia="ＭＳ 明朝" w:hAnsi="Times New Roman"/>
      <w:lang w:eastAsia="zh-TW"/>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Heading3"/>
    <w:next w:val="Normal"/>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le">
    <w:name w:val="table title"/>
    <w:aliases w:val="tt"/>
    <w:next w:val="Normal"/>
    <w:rsid w:val="00A9078F"/>
    <w:pPr>
      <w:spacing w:after="120" w:line="240" w:lineRule="atLeast"/>
      <w:ind w:left="907" w:hanging="907"/>
      <w:jc w:val="both"/>
    </w:pPr>
    <w:rPr>
      <w:rFonts w:ascii="Arial" w:eastAsia="ＭＳ ゴシック" w:hAnsi="Arial"/>
      <w:b/>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rsid w:val="004C01EB"/>
    <w:pPr>
      <w:pBdr>
        <w:bottom w:val="single" w:sz="18" w:space="1" w:color="2A289D"/>
      </w:pBdr>
      <w:spacing w:after="120" w:line="320" w:lineRule="exact"/>
      <w:jc w:val="both"/>
    </w:pPr>
    <w:rPr>
      <w:rFonts w:ascii="Arial" w:eastAsia="ＭＳ ゴシック" w:hAnsi="Arial"/>
      <w:sz w:val="28"/>
    </w:rPr>
  </w:style>
  <w:style w:type="paragraph" w:customStyle="1" w:styleId="3">
    <w:name w:val="番号なし見出し3"/>
    <w:basedOn w:val="Heading3"/>
    <w:pPr>
      <w:numPr>
        <w:ilvl w:val="0"/>
        <w:numId w:val="0"/>
      </w:numPr>
    </w:pPr>
  </w:style>
  <w:style w:type="paragraph" w:customStyle="1" w:styleId="12">
    <w:name w:val="番号なし見出し1"/>
    <w:basedOn w:val="Heading1"/>
    <w:pPr>
      <w:numPr>
        <w:numId w:val="0"/>
      </w:numPr>
    </w:pPr>
  </w:style>
  <w:style w:type="paragraph" w:styleId="DocumentMap">
    <w:name w:val="Document Map"/>
    <w:basedOn w:val="Normal"/>
    <w:semiHidden/>
    <w:pPr>
      <w:shd w:val="clear" w:color="auto" w:fill="000080"/>
    </w:pPr>
    <w:rPr>
      <w:rFonts w:ascii="Arial" w:eastAsia="ＭＳ ゴシック" w:hAnsi="Arial"/>
    </w:rPr>
  </w:style>
  <w:style w:type="paragraph" w:customStyle="1" w:styleId="a">
    <w:name w:val="図罫無"/>
    <w:basedOn w:val="box"/>
    <w:pPr>
      <w:pBdr>
        <w:top w:val="none" w:sz="0" w:space="0" w:color="auto"/>
        <w:left w:val="none" w:sz="0" w:space="0" w:color="auto"/>
        <w:bottom w:val="none" w:sz="0" w:space="0" w:color="auto"/>
        <w:right w:val="none" w:sz="0" w:space="0" w:color="auto"/>
      </w:pBdr>
    </w:pPr>
  </w:style>
  <w:style w:type="character" w:styleId="Hyperlink">
    <w:name w:val="Hyperlink"/>
    <w:uiPriority w:val="99"/>
    <w:rPr>
      <w:color w:val="0000FF"/>
      <w:u w:val="single"/>
    </w:rPr>
  </w:style>
  <w:style w:type="paragraph" w:customStyle="1" w:styleId="introductionheader">
    <w:name w:val="introduction header"/>
    <w:aliases w:val="ih"/>
    <w:rsid w:val="00B16590"/>
    <w:pPr>
      <w:spacing w:before="120" w:after="120" w:line="240" w:lineRule="atLeast"/>
    </w:pPr>
    <w:rPr>
      <w:rFonts w:ascii="Arial" w:eastAsia="ＭＳ ゴシック" w:hAnsi="Arial"/>
      <w:b/>
      <w:sz w:val="24"/>
    </w:rPr>
  </w:style>
  <w:style w:type="paragraph" w:customStyle="1" w:styleId="targetdevice">
    <w:name w:val="target device"/>
    <w:aliases w:val="td"/>
    <w:rsid w:val="002B1F31"/>
    <w:pPr>
      <w:spacing w:before="120" w:after="120" w:line="240" w:lineRule="atLeast"/>
    </w:pPr>
    <w:rPr>
      <w:rFonts w:ascii="Arial" w:eastAsia="ＭＳ ゴシック" w:hAnsi="Arial"/>
      <w:b/>
      <w:sz w:val="24"/>
    </w:rPr>
  </w:style>
  <w:style w:type="paragraph" w:customStyle="1" w:styleId="contentsheader">
    <w:name w:val="contents header"/>
    <w:rsid w:val="004C01EB"/>
    <w:pPr>
      <w:spacing w:before="120" w:after="120" w:line="240" w:lineRule="atLeast"/>
    </w:pPr>
    <w:rPr>
      <w:rFonts w:ascii="Arial" w:eastAsia="ＭＳ ゴシック" w:hAnsi="Arial"/>
      <w:b/>
      <w:sz w:val="24"/>
    </w:rPr>
  </w:style>
  <w:style w:type="paragraph" w:customStyle="1" w:styleId="revisionhistory">
    <w:name w:val="revision history"/>
    <w:aliases w:val="rh"/>
    <w:basedOn w:val="Heading1"/>
    <w:rsid w:val="00CA52F1"/>
    <w:pPr>
      <w:numPr>
        <w:numId w:val="0"/>
      </w:numPr>
    </w:pPr>
  </w:style>
  <w:style w:type="paragraph" w:customStyle="1" w:styleId="figurenotecont">
    <w:name w:val="figure note cont"/>
    <w:aliases w:val="fnc"/>
    <w:basedOn w:val="figurenote"/>
  </w:style>
  <w:style w:type="paragraph" w:customStyle="1" w:styleId="2">
    <w:name w:val="番号なし見出し2"/>
    <w:basedOn w:val="Heading2"/>
    <w:pPr>
      <w:numPr>
        <w:ilvl w:val="0"/>
        <w:numId w:val="0"/>
      </w:numPr>
    </w:pPr>
  </w:style>
  <w:style w:type="paragraph" w:customStyle="1" w:styleId="websiteandsupport">
    <w:name w:val="website and support"/>
    <w:aliases w:val="ws"/>
    <w:basedOn w:val="revisionhistory"/>
    <w:next w:val="Normal"/>
  </w:style>
  <w:style w:type="character" w:styleId="FollowedHyperlink">
    <w:name w:val="FollowedHyperlink"/>
    <w:rPr>
      <w:color w:val="800080"/>
      <w:u w:val="single"/>
    </w:rPr>
  </w:style>
  <w:style w:type="paragraph" w:styleId="BodyText">
    <w:name w:val="Body Text"/>
    <w:basedOn w:val="Normal"/>
    <w:link w:val="BodyTextChar"/>
    <w:pPr>
      <w:widowControl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ListContinue">
    <w:name w:val="List Continue"/>
    <w:basedOn w:val="Normal"/>
    <w:next w:val="Normal"/>
    <w:pPr>
      <w:widowControl w:val="0"/>
      <w:overflowPunct w:val="0"/>
      <w:autoSpaceDE w:val="0"/>
      <w:autoSpaceDN w:val="0"/>
      <w:spacing w:after="20" w:line="340" w:lineRule="exact"/>
      <w:ind w:left="403"/>
    </w:pPr>
  </w:style>
  <w:style w:type="character" w:styleId="SubtleReference">
    <w:name w:val="Subtle Reference"/>
    <w:qFormat/>
    <w:rPr>
      <w:rFonts w:ascii="Arial" w:eastAsia="ＭＳ ゴシック" w:hAnsi="Arial"/>
      <w:color w:val="000000"/>
      <w:spacing w:val="0"/>
      <w:sz w:val="20"/>
      <w:u w:val="none"/>
    </w:rPr>
  </w:style>
  <w:style w:type="paragraph" w:customStyle="1" w:styleId="a0">
    <w:name w:val="番号無見出し"/>
    <w:basedOn w:val="Heading3"/>
    <w:next w:val="BodyText"/>
    <w:pPr>
      <w:keepNext/>
      <w:numPr>
        <w:ilvl w:val="0"/>
        <w:numId w:val="0"/>
      </w:numPr>
      <w:spacing w:before="120" w:after="60" w:line="300" w:lineRule="exact"/>
      <w:outlineLvl w:val="9"/>
    </w:pPr>
    <w:rPr>
      <w:sz w:val="24"/>
    </w:rPr>
  </w:style>
  <w:style w:type="character" w:styleId="PageNumber">
    <w:name w:val="page number"/>
    <w:basedOn w:val="DefaultParagraphFont"/>
    <w:rsid w:val="004D768B"/>
  </w:style>
  <w:style w:type="paragraph" w:styleId="BalloonText">
    <w:name w:val="Balloon Text"/>
    <w:basedOn w:val="Normal"/>
    <w:link w:val="BalloonTextChar"/>
    <w:rsid w:val="00926632"/>
    <w:pPr>
      <w:spacing w:after="0"/>
    </w:pPr>
    <w:rPr>
      <w:rFonts w:ascii="Arial" w:eastAsia="ＭＳ ゴシック" w:hAnsi="Arial"/>
      <w:sz w:val="18"/>
      <w:szCs w:val="18"/>
    </w:rPr>
  </w:style>
  <w:style w:type="character" w:customStyle="1" w:styleId="BalloonTextChar">
    <w:name w:val="Balloon Text Char"/>
    <w:link w:val="BalloonText"/>
    <w:rsid w:val="00926632"/>
    <w:rPr>
      <w:rFonts w:ascii="Arial" w:eastAsia="ＭＳ ゴシック" w:hAnsi="Arial" w:cs="Times New Roman"/>
      <w:sz w:val="18"/>
      <w:szCs w:val="18"/>
    </w:rPr>
  </w:style>
  <w:style w:type="paragraph" w:customStyle="1" w:styleId="a1">
    <w:name w:val="本文インデントなし"/>
    <w:basedOn w:val="BodyText"/>
    <w:rsid w:val="000B483E"/>
    <w:pPr>
      <w:spacing w:line="300" w:lineRule="exact"/>
      <w:ind w:firstLine="199"/>
    </w:pPr>
  </w:style>
  <w:style w:type="paragraph" w:styleId="HTMLAddress">
    <w:name w:val="HTML Address"/>
    <w:basedOn w:val="Normal"/>
    <w:link w:val="HTMLAddressChar"/>
    <w:semiHidden/>
    <w:unhideWhenUsed/>
    <w:rsid w:val="00996709"/>
    <w:rPr>
      <w:i/>
      <w:iCs/>
    </w:rPr>
  </w:style>
  <w:style w:type="character" w:customStyle="1" w:styleId="HTMLAddressChar">
    <w:name w:val="HTML Address Char"/>
    <w:link w:val="HTMLAddress"/>
    <w:semiHidden/>
    <w:rsid w:val="00996709"/>
    <w:rPr>
      <w:rFonts w:ascii="Times New Roman" w:eastAsia="ＭＳ 明朝" w:hAnsi="Times New Roman"/>
      <w:i/>
      <w:iCs/>
    </w:rPr>
  </w:style>
  <w:style w:type="paragraph" w:styleId="HTMLPreformatted">
    <w:name w:val="HTML Preformatted"/>
    <w:basedOn w:val="Normal"/>
    <w:link w:val="HTMLPreformattedChar"/>
    <w:semiHidden/>
    <w:unhideWhenUsed/>
    <w:rsid w:val="00996709"/>
    <w:rPr>
      <w:rFonts w:ascii="Courier New" w:hAnsi="Courier New" w:cs="Courier New"/>
    </w:rPr>
  </w:style>
  <w:style w:type="character" w:customStyle="1" w:styleId="HTMLPreformattedChar">
    <w:name w:val="HTML Preformatted Char"/>
    <w:link w:val="HTMLPreformatted"/>
    <w:semiHidden/>
    <w:rsid w:val="00996709"/>
    <w:rPr>
      <w:rFonts w:ascii="Courier New" w:eastAsia="ＭＳ 明朝" w:hAnsi="Courier New" w:cs="Courier New"/>
    </w:rPr>
  </w:style>
  <w:style w:type="paragraph" w:styleId="CommentText">
    <w:name w:val="annotation text"/>
    <w:basedOn w:val="Normal"/>
    <w:link w:val="CommentTextChar"/>
    <w:semiHidden/>
    <w:unhideWhenUsed/>
    <w:rsid w:val="00996709"/>
  </w:style>
  <w:style w:type="character" w:customStyle="1" w:styleId="CommentTextChar">
    <w:name w:val="Comment Text Char"/>
    <w:link w:val="CommentText"/>
    <w:semiHidden/>
    <w:rsid w:val="00996709"/>
    <w:rPr>
      <w:rFonts w:ascii="Times New Roman" w:eastAsia="ＭＳ 明朝" w:hAnsi="Times New Roman"/>
    </w:rPr>
  </w:style>
  <w:style w:type="paragraph" w:styleId="CommentSubject">
    <w:name w:val="annotation subject"/>
    <w:basedOn w:val="CommentText"/>
    <w:next w:val="CommentText"/>
    <w:link w:val="CommentSubjectChar"/>
    <w:semiHidden/>
    <w:unhideWhenUsed/>
    <w:rsid w:val="00996709"/>
    <w:rPr>
      <w:b/>
      <w:bCs/>
    </w:rPr>
  </w:style>
  <w:style w:type="character" w:customStyle="1" w:styleId="CommentSubjectChar">
    <w:name w:val="Comment Subject Char"/>
    <w:link w:val="CommentSubject"/>
    <w:semiHidden/>
    <w:rsid w:val="00996709"/>
    <w:rPr>
      <w:rFonts w:ascii="Times New Roman" w:eastAsia="ＭＳ 明朝" w:hAnsi="Times New Roman"/>
      <w:b/>
      <w:bCs/>
    </w:rPr>
  </w:style>
  <w:style w:type="paragraph" w:styleId="BlockText">
    <w:name w:val="Block Text"/>
    <w:basedOn w:val="Normal"/>
    <w:semiHidden/>
    <w:unhideWhenUsed/>
    <w:rsid w:val="00996709"/>
    <w:pPr>
      <w:ind w:left="1440" w:right="1440"/>
    </w:pPr>
  </w:style>
  <w:style w:type="paragraph" w:styleId="MacroText">
    <w:name w:val="macro"/>
    <w:link w:val="MacroTextChar"/>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MacroTextChar">
    <w:name w:val="Macro Text Char"/>
    <w:link w:val="MacroText"/>
    <w:semiHidden/>
    <w:rsid w:val="00996709"/>
    <w:rPr>
      <w:rFonts w:ascii="Courier New" w:eastAsia="ＭＳ 明朝" w:hAnsi="Courier New" w:cs="Courier New"/>
      <w:sz w:val="18"/>
      <w:szCs w:val="18"/>
    </w:rPr>
  </w:style>
  <w:style w:type="paragraph" w:styleId="MessageHeader">
    <w:name w:val="Message Header"/>
    <w:basedOn w:val="Normal"/>
    <w:link w:val="MessageHeaderChar"/>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MessageHeaderChar">
    <w:name w:val="Message Header Char"/>
    <w:link w:val="MessageHeader"/>
    <w:semiHidden/>
    <w:rsid w:val="00996709"/>
    <w:rPr>
      <w:rFonts w:ascii="Arial" w:eastAsia="ＭＳ ゴシック" w:hAnsi="Arial" w:cs="Times New Roman"/>
      <w:sz w:val="24"/>
      <w:szCs w:val="24"/>
      <w:shd w:val="pct20" w:color="auto" w:fill="auto"/>
    </w:rPr>
  </w:style>
  <w:style w:type="paragraph" w:styleId="ListParagraph">
    <w:name w:val="List Paragraph"/>
    <w:basedOn w:val="Normal"/>
    <w:uiPriority w:val="34"/>
    <w:qFormat/>
    <w:rsid w:val="00996709"/>
    <w:pPr>
      <w:ind w:left="840"/>
    </w:pPr>
  </w:style>
  <w:style w:type="paragraph" w:styleId="Salutation">
    <w:name w:val="Salutation"/>
    <w:basedOn w:val="Normal"/>
    <w:next w:val="Normal"/>
    <w:link w:val="SalutationChar"/>
    <w:rsid w:val="00996709"/>
  </w:style>
  <w:style w:type="character" w:customStyle="1" w:styleId="SalutationChar">
    <w:name w:val="Salutation Char"/>
    <w:link w:val="Salutation"/>
    <w:rsid w:val="00996709"/>
    <w:rPr>
      <w:rFonts w:ascii="Times New Roman" w:eastAsia="ＭＳ 明朝" w:hAnsi="Times New Roman"/>
    </w:rPr>
  </w:style>
  <w:style w:type="paragraph" w:styleId="EnvelopeAddress">
    <w:name w:val="envelope address"/>
    <w:basedOn w:val="Normal"/>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List">
    <w:name w:val="List"/>
    <w:basedOn w:val="Normal"/>
    <w:semiHidden/>
    <w:unhideWhenUsed/>
    <w:rsid w:val="00996709"/>
    <w:pPr>
      <w:ind w:left="425" w:hanging="425"/>
      <w:contextualSpacing/>
    </w:pPr>
  </w:style>
  <w:style w:type="paragraph" w:styleId="List2">
    <w:name w:val="List 2"/>
    <w:basedOn w:val="Normal"/>
    <w:semiHidden/>
    <w:unhideWhenUsed/>
    <w:rsid w:val="00996709"/>
    <w:pPr>
      <w:ind w:left="851" w:hanging="425"/>
      <w:contextualSpacing/>
    </w:pPr>
  </w:style>
  <w:style w:type="paragraph" w:styleId="List3">
    <w:name w:val="List 3"/>
    <w:basedOn w:val="Normal"/>
    <w:semiHidden/>
    <w:unhideWhenUsed/>
    <w:rsid w:val="00996709"/>
    <w:pPr>
      <w:ind w:left="1276" w:hanging="425"/>
      <w:contextualSpacing/>
    </w:pPr>
  </w:style>
  <w:style w:type="paragraph" w:styleId="List4">
    <w:name w:val="List 4"/>
    <w:basedOn w:val="Normal"/>
    <w:rsid w:val="00996709"/>
    <w:pPr>
      <w:ind w:left="1701" w:hanging="425"/>
      <w:contextualSpacing/>
    </w:pPr>
  </w:style>
  <w:style w:type="paragraph" w:styleId="List5">
    <w:name w:val="List 5"/>
    <w:basedOn w:val="Normal"/>
    <w:rsid w:val="00996709"/>
    <w:pPr>
      <w:ind w:left="2126" w:hanging="425"/>
      <w:contextualSpacing/>
    </w:pPr>
  </w:style>
  <w:style w:type="paragraph" w:styleId="Quote">
    <w:name w:val="Quote"/>
    <w:basedOn w:val="Normal"/>
    <w:next w:val="Normal"/>
    <w:link w:val="QuoteChar"/>
    <w:uiPriority w:val="29"/>
    <w:qFormat/>
    <w:rsid w:val="00996709"/>
    <w:pPr>
      <w:spacing w:before="200" w:after="160"/>
      <w:ind w:left="864" w:right="864"/>
      <w:jc w:val="center"/>
    </w:pPr>
    <w:rPr>
      <w:i/>
      <w:iCs/>
      <w:color w:val="404040"/>
    </w:rPr>
  </w:style>
  <w:style w:type="character" w:customStyle="1" w:styleId="QuoteChar">
    <w:name w:val="Quote Char"/>
    <w:link w:val="Quote"/>
    <w:uiPriority w:val="29"/>
    <w:rsid w:val="00996709"/>
    <w:rPr>
      <w:rFonts w:ascii="Times New Roman" w:eastAsia="ＭＳ 明朝" w:hAnsi="Times New Roman"/>
      <w:i/>
      <w:iCs/>
      <w:color w:val="404040"/>
    </w:rPr>
  </w:style>
  <w:style w:type="paragraph" w:styleId="IntenseQuote">
    <w:name w:val="Intense Quote"/>
    <w:basedOn w:val="Normal"/>
    <w:next w:val="Normal"/>
    <w:link w:val="IntenseQuoteChar"/>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996709"/>
    <w:rPr>
      <w:rFonts w:ascii="Times New Roman" w:eastAsia="ＭＳ 明朝" w:hAnsi="Times New Roman"/>
      <w:i/>
      <w:iCs/>
      <w:color w:val="4F81BD"/>
    </w:rPr>
  </w:style>
  <w:style w:type="paragraph" w:styleId="TableofAuthorities">
    <w:name w:val="table of authorities"/>
    <w:basedOn w:val="Normal"/>
    <w:next w:val="Normal"/>
    <w:semiHidden/>
    <w:unhideWhenUsed/>
    <w:rsid w:val="00996709"/>
    <w:pPr>
      <w:ind w:left="200" w:hanging="200"/>
    </w:pPr>
  </w:style>
  <w:style w:type="paragraph" w:styleId="TOAHeading">
    <w:name w:val="toa heading"/>
    <w:basedOn w:val="Normal"/>
    <w:next w:val="Normal"/>
    <w:semiHidden/>
    <w:unhideWhenUsed/>
    <w:rsid w:val="00996709"/>
    <w:pPr>
      <w:spacing w:before="180"/>
    </w:pPr>
    <w:rPr>
      <w:rFonts w:ascii="Arial" w:eastAsia="ＭＳ ゴシック" w:hAnsi="Arial"/>
      <w:sz w:val="24"/>
      <w:szCs w:val="24"/>
    </w:rPr>
  </w:style>
  <w:style w:type="paragraph" w:styleId="ListBullet">
    <w:name w:val="List Bullet"/>
    <w:basedOn w:val="Normal"/>
    <w:semiHidden/>
    <w:unhideWhenUsed/>
    <w:rsid w:val="00996709"/>
    <w:pPr>
      <w:numPr>
        <w:numId w:val="7"/>
      </w:numPr>
      <w:contextualSpacing/>
    </w:pPr>
  </w:style>
  <w:style w:type="paragraph" w:styleId="ListBullet2">
    <w:name w:val="List Bullet 2"/>
    <w:basedOn w:val="Normal"/>
    <w:semiHidden/>
    <w:unhideWhenUsed/>
    <w:rsid w:val="00996709"/>
    <w:pPr>
      <w:numPr>
        <w:numId w:val="8"/>
      </w:numPr>
      <w:contextualSpacing/>
    </w:pPr>
  </w:style>
  <w:style w:type="paragraph" w:styleId="ListBullet3">
    <w:name w:val="List Bullet 3"/>
    <w:basedOn w:val="Normal"/>
    <w:semiHidden/>
    <w:unhideWhenUsed/>
    <w:rsid w:val="00996709"/>
    <w:pPr>
      <w:numPr>
        <w:numId w:val="9"/>
      </w:numPr>
      <w:contextualSpacing/>
    </w:pPr>
  </w:style>
  <w:style w:type="paragraph" w:styleId="ListBullet4">
    <w:name w:val="List Bullet 4"/>
    <w:basedOn w:val="Normal"/>
    <w:semiHidden/>
    <w:unhideWhenUsed/>
    <w:rsid w:val="00996709"/>
    <w:pPr>
      <w:numPr>
        <w:numId w:val="10"/>
      </w:numPr>
      <w:contextualSpacing/>
    </w:pPr>
  </w:style>
  <w:style w:type="paragraph" w:styleId="ListBullet5">
    <w:name w:val="List Bullet 5"/>
    <w:basedOn w:val="Normal"/>
    <w:semiHidden/>
    <w:unhideWhenUsed/>
    <w:rsid w:val="00996709"/>
    <w:pPr>
      <w:numPr>
        <w:numId w:val="11"/>
      </w:numPr>
      <w:contextualSpacing/>
    </w:pPr>
  </w:style>
  <w:style w:type="paragraph" w:styleId="ListContinue2">
    <w:name w:val="List Continue 2"/>
    <w:basedOn w:val="Normal"/>
    <w:semiHidden/>
    <w:unhideWhenUsed/>
    <w:rsid w:val="00996709"/>
    <w:pPr>
      <w:spacing w:after="180"/>
      <w:ind w:left="850"/>
      <w:contextualSpacing/>
    </w:pPr>
  </w:style>
  <w:style w:type="paragraph" w:styleId="ListContinue3">
    <w:name w:val="List Continue 3"/>
    <w:basedOn w:val="Normal"/>
    <w:semiHidden/>
    <w:unhideWhenUsed/>
    <w:rsid w:val="00996709"/>
    <w:pPr>
      <w:spacing w:after="180"/>
      <w:ind w:left="1275"/>
      <w:contextualSpacing/>
    </w:pPr>
  </w:style>
  <w:style w:type="paragraph" w:styleId="ListContinue4">
    <w:name w:val="List Continue 4"/>
    <w:basedOn w:val="Normal"/>
    <w:semiHidden/>
    <w:unhideWhenUsed/>
    <w:rsid w:val="00996709"/>
    <w:pPr>
      <w:spacing w:after="180"/>
      <w:ind w:left="1700"/>
      <w:contextualSpacing/>
    </w:pPr>
  </w:style>
  <w:style w:type="paragraph" w:styleId="ListContinue5">
    <w:name w:val="List Continue 5"/>
    <w:basedOn w:val="Normal"/>
    <w:semiHidden/>
    <w:unhideWhenUsed/>
    <w:rsid w:val="00996709"/>
    <w:pPr>
      <w:spacing w:after="180"/>
      <w:ind w:left="2125"/>
      <w:contextualSpacing/>
    </w:pPr>
  </w:style>
  <w:style w:type="paragraph" w:styleId="NoteHeading">
    <w:name w:val="Note Heading"/>
    <w:basedOn w:val="Normal"/>
    <w:next w:val="Normal"/>
    <w:link w:val="NoteHeadingChar"/>
    <w:semiHidden/>
    <w:unhideWhenUsed/>
    <w:rsid w:val="00996709"/>
    <w:pPr>
      <w:jc w:val="center"/>
    </w:pPr>
  </w:style>
  <w:style w:type="character" w:customStyle="1" w:styleId="NoteHeadingChar">
    <w:name w:val="Note Heading Char"/>
    <w:link w:val="NoteHeading"/>
    <w:semiHidden/>
    <w:rsid w:val="00996709"/>
    <w:rPr>
      <w:rFonts w:ascii="Times New Roman" w:eastAsia="ＭＳ 明朝" w:hAnsi="Times New Roman"/>
    </w:rPr>
  </w:style>
  <w:style w:type="paragraph" w:styleId="FootnoteText">
    <w:name w:val="footnote text"/>
    <w:basedOn w:val="Normal"/>
    <w:link w:val="FootnoteTextChar"/>
    <w:semiHidden/>
    <w:unhideWhenUsed/>
    <w:rsid w:val="00996709"/>
    <w:pPr>
      <w:snapToGrid w:val="0"/>
    </w:pPr>
  </w:style>
  <w:style w:type="character" w:customStyle="1" w:styleId="FootnoteTextChar">
    <w:name w:val="Footnote Text Char"/>
    <w:link w:val="FootnoteText"/>
    <w:semiHidden/>
    <w:rsid w:val="00996709"/>
    <w:rPr>
      <w:rFonts w:ascii="Times New Roman" w:eastAsia="ＭＳ 明朝" w:hAnsi="Times New Roman"/>
    </w:rPr>
  </w:style>
  <w:style w:type="paragraph" w:styleId="Closing">
    <w:name w:val="Closing"/>
    <w:basedOn w:val="Normal"/>
    <w:link w:val="ClosingChar"/>
    <w:semiHidden/>
    <w:unhideWhenUsed/>
    <w:rsid w:val="00996709"/>
    <w:pPr>
      <w:jc w:val="right"/>
    </w:pPr>
  </w:style>
  <w:style w:type="character" w:customStyle="1" w:styleId="ClosingChar">
    <w:name w:val="Closing Char"/>
    <w:link w:val="Closing"/>
    <w:semiHidden/>
    <w:rsid w:val="00996709"/>
    <w:rPr>
      <w:rFonts w:ascii="Times New Roman" w:eastAsia="ＭＳ 明朝" w:hAnsi="Times New Roman"/>
    </w:rPr>
  </w:style>
  <w:style w:type="paragraph" w:styleId="NoSpacing">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EnvelopeReturn">
    <w:name w:val="envelope return"/>
    <w:basedOn w:val="Normal"/>
    <w:semiHidden/>
    <w:unhideWhenUsed/>
    <w:rsid w:val="00996709"/>
    <w:pPr>
      <w:snapToGrid w:val="0"/>
    </w:pPr>
    <w:rPr>
      <w:rFonts w:ascii="Arial" w:eastAsia="ＭＳ ゴシック" w:hAnsi="Arial"/>
    </w:rPr>
  </w:style>
  <w:style w:type="paragraph" w:styleId="Index1">
    <w:name w:val="index 1"/>
    <w:basedOn w:val="Normal"/>
    <w:next w:val="Normal"/>
    <w:autoRedefine/>
    <w:semiHidden/>
    <w:unhideWhenUsed/>
    <w:rsid w:val="00996709"/>
    <w:pPr>
      <w:ind w:left="200" w:hanging="200"/>
    </w:pPr>
  </w:style>
  <w:style w:type="paragraph" w:styleId="Index2">
    <w:name w:val="index 2"/>
    <w:basedOn w:val="Normal"/>
    <w:next w:val="Normal"/>
    <w:autoRedefine/>
    <w:semiHidden/>
    <w:unhideWhenUsed/>
    <w:rsid w:val="00996709"/>
    <w:pPr>
      <w:ind w:left="400" w:hanging="200"/>
    </w:pPr>
  </w:style>
  <w:style w:type="paragraph" w:styleId="Index3">
    <w:name w:val="index 3"/>
    <w:basedOn w:val="Normal"/>
    <w:next w:val="Normal"/>
    <w:autoRedefine/>
    <w:semiHidden/>
    <w:unhideWhenUsed/>
    <w:rsid w:val="00996709"/>
    <w:pPr>
      <w:ind w:left="600" w:hanging="200"/>
    </w:pPr>
  </w:style>
  <w:style w:type="paragraph" w:styleId="Index4">
    <w:name w:val="index 4"/>
    <w:basedOn w:val="Normal"/>
    <w:next w:val="Normal"/>
    <w:autoRedefine/>
    <w:semiHidden/>
    <w:unhideWhenUsed/>
    <w:rsid w:val="00996709"/>
    <w:pPr>
      <w:ind w:left="800" w:hanging="200"/>
    </w:pPr>
  </w:style>
  <w:style w:type="paragraph" w:styleId="Index5">
    <w:name w:val="index 5"/>
    <w:basedOn w:val="Normal"/>
    <w:next w:val="Normal"/>
    <w:autoRedefine/>
    <w:semiHidden/>
    <w:unhideWhenUsed/>
    <w:rsid w:val="00996709"/>
    <w:pPr>
      <w:ind w:left="1000" w:hanging="200"/>
    </w:pPr>
  </w:style>
  <w:style w:type="paragraph" w:styleId="Index6">
    <w:name w:val="index 6"/>
    <w:basedOn w:val="Normal"/>
    <w:next w:val="Normal"/>
    <w:autoRedefine/>
    <w:semiHidden/>
    <w:unhideWhenUsed/>
    <w:rsid w:val="00996709"/>
    <w:pPr>
      <w:ind w:left="1200" w:hanging="200"/>
    </w:pPr>
  </w:style>
  <w:style w:type="paragraph" w:styleId="Index7">
    <w:name w:val="index 7"/>
    <w:basedOn w:val="Normal"/>
    <w:next w:val="Normal"/>
    <w:autoRedefine/>
    <w:semiHidden/>
    <w:unhideWhenUsed/>
    <w:rsid w:val="00996709"/>
    <w:pPr>
      <w:ind w:left="1400" w:hanging="200"/>
    </w:pPr>
  </w:style>
  <w:style w:type="paragraph" w:styleId="Index8">
    <w:name w:val="index 8"/>
    <w:basedOn w:val="Normal"/>
    <w:next w:val="Normal"/>
    <w:autoRedefine/>
    <w:semiHidden/>
    <w:unhideWhenUsed/>
    <w:rsid w:val="00996709"/>
    <w:pPr>
      <w:ind w:left="1600" w:hanging="200"/>
    </w:pPr>
  </w:style>
  <w:style w:type="paragraph" w:styleId="Index9">
    <w:name w:val="index 9"/>
    <w:basedOn w:val="Normal"/>
    <w:next w:val="Normal"/>
    <w:autoRedefine/>
    <w:semiHidden/>
    <w:unhideWhenUsed/>
    <w:rsid w:val="00996709"/>
    <w:pPr>
      <w:ind w:left="1800" w:hanging="200"/>
    </w:pPr>
  </w:style>
  <w:style w:type="paragraph" w:styleId="IndexHeading">
    <w:name w:val="index heading"/>
    <w:basedOn w:val="Normal"/>
    <w:next w:val="Index1"/>
    <w:semiHidden/>
    <w:unhideWhenUsed/>
    <w:rsid w:val="00996709"/>
    <w:rPr>
      <w:rFonts w:ascii="Arial" w:eastAsia="ＭＳ ゴシック" w:hAnsi="Arial"/>
      <w:b/>
      <w:bCs/>
    </w:rPr>
  </w:style>
  <w:style w:type="paragraph" w:styleId="Signature">
    <w:name w:val="Signature"/>
    <w:basedOn w:val="Normal"/>
    <w:link w:val="SignatureChar"/>
    <w:semiHidden/>
    <w:unhideWhenUsed/>
    <w:rsid w:val="00996709"/>
    <w:pPr>
      <w:jc w:val="right"/>
    </w:pPr>
  </w:style>
  <w:style w:type="character" w:customStyle="1" w:styleId="SignatureChar">
    <w:name w:val="Signature Char"/>
    <w:link w:val="Signature"/>
    <w:semiHidden/>
    <w:rsid w:val="00996709"/>
    <w:rPr>
      <w:rFonts w:ascii="Times New Roman" w:eastAsia="ＭＳ 明朝" w:hAnsi="Times New Roman"/>
    </w:rPr>
  </w:style>
  <w:style w:type="paragraph" w:styleId="PlainText">
    <w:name w:val="Plain Text"/>
    <w:basedOn w:val="Normal"/>
    <w:link w:val="PlainTextChar"/>
    <w:semiHidden/>
    <w:unhideWhenUsed/>
    <w:rsid w:val="00996709"/>
    <w:rPr>
      <w:rFonts w:ascii="ＭＳ 明朝" w:hAnsi="Courier New" w:cs="Courier New"/>
      <w:sz w:val="21"/>
      <w:szCs w:val="21"/>
    </w:rPr>
  </w:style>
  <w:style w:type="character" w:customStyle="1" w:styleId="PlainTextChar">
    <w:name w:val="Plain Text Char"/>
    <w:link w:val="PlainText"/>
    <w:semiHidden/>
    <w:rsid w:val="00996709"/>
    <w:rPr>
      <w:rFonts w:ascii="ＭＳ 明朝" w:eastAsia="ＭＳ 明朝" w:hAnsi="Courier New" w:cs="Courier New"/>
      <w:sz w:val="21"/>
      <w:szCs w:val="21"/>
    </w:rPr>
  </w:style>
  <w:style w:type="paragraph" w:styleId="Caption">
    <w:name w:val="caption"/>
    <w:basedOn w:val="Normal"/>
    <w:next w:val="Normal"/>
    <w:unhideWhenUsed/>
    <w:qFormat/>
    <w:rsid w:val="00996709"/>
    <w:rPr>
      <w:b/>
      <w:bCs/>
      <w:sz w:val="21"/>
      <w:szCs w:val="21"/>
    </w:rPr>
  </w:style>
  <w:style w:type="paragraph" w:styleId="TableofFigures">
    <w:name w:val="table of figures"/>
    <w:basedOn w:val="Normal"/>
    <w:next w:val="Normal"/>
    <w:semiHidden/>
    <w:unhideWhenUsed/>
    <w:rsid w:val="00996709"/>
  </w:style>
  <w:style w:type="paragraph" w:styleId="ListNumber">
    <w:name w:val="List Number"/>
    <w:basedOn w:val="Normal"/>
    <w:rsid w:val="00996709"/>
    <w:pPr>
      <w:numPr>
        <w:numId w:val="12"/>
      </w:numPr>
      <w:contextualSpacing/>
    </w:pPr>
  </w:style>
  <w:style w:type="paragraph" w:styleId="ListNumber2">
    <w:name w:val="List Number 2"/>
    <w:basedOn w:val="Normal"/>
    <w:semiHidden/>
    <w:unhideWhenUsed/>
    <w:rsid w:val="00996709"/>
    <w:pPr>
      <w:numPr>
        <w:numId w:val="13"/>
      </w:numPr>
      <w:contextualSpacing/>
    </w:pPr>
  </w:style>
  <w:style w:type="paragraph" w:styleId="ListNumber3">
    <w:name w:val="List Number 3"/>
    <w:basedOn w:val="Normal"/>
    <w:semiHidden/>
    <w:unhideWhenUsed/>
    <w:rsid w:val="00996709"/>
    <w:pPr>
      <w:numPr>
        <w:numId w:val="14"/>
      </w:numPr>
      <w:contextualSpacing/>
    </w:pPr>
  </w:style>
  <w:style w:type="paragraph" w:styleId="ListNumber4">
    <w:name w:val="List Number 4"/>
    <w:basedOn w:val="Normal"/>
    <w:semiHidden/>
    <w:unhideWhenUsed/>
    <w:rsid w:val="00996709"/>
    <w:pPr>
      <w:numPr>
        <w:numId w:val="15"/>
      </w:numPr>
      <w:contextualSpacing/>
    </w:pPr>
  </w:style>
  <w:style w:type="paragraph" w:styleId="ListNumber5">
    <w:name w:val="List Number 5"/>
    <w:basedOn w:val="Normal"/>
    <w:semiHidden/>
    <w:unhideWhenUsed/>
    <w:rsid w:val="00996709"/>
    <w:pPr>
      <w:numPr>
        <w:numId w:val="16"/>
      </w:numPr>
      <w:contextualSpacing/>
    </w:pPr>
  </w:style>
  <w:style w:type="paragraph" w:styleId="E-mailSignature">
    <w:name w:val="E-mail Signature"/>
    <w:basedOn w:val="Normal"/>
    <w:link w:val="E-mailSignatureChar"/>
    <w:semiHidden/>
    <w:unhideWhenUsed/>
    <w:rsid w:val="00996709"/>
  </w:style>
  <w:style w:type="character" w:customStyle="1" w:styleId="E-mailSignatureChar">
    <w:name w:val="E-mail Signature Char"/>
    <w:link w:val="E-mailSignature"/>
    <w:semiHidden/>
    <w:rsid w:val="00996709"/>
    <w:rPr>
      <w:rFonts w:ascii="Times New Roman" w:eastAsia="ＭＳ 明朝" w:hAnsi="Times New Roman"/>
    </w:rPr>
  </w:style>
  <w:style w:type="paragraph" w:styleId="Date">
    <w:name w:val="Date"/>
    <w:basedOn w:val="Normal"/>
    <w:next w:val="Normal"/>
    <w:link w:val="DateChar"/>
    <w:rsid w:val="00996709"/>
  </w:style>
  <w:style w:type="character" w:customStyle="1" w:styleId="DateChar">
    <w:name w:val="Date Char"/>
    <w:link w:val="Date"/>
    <w:rsid w:val="00996709"/>
    <w:rPr>
      <w:rFonts w:ascii="Times New Roman" w:eastAsia="ＭＳ 明朝" w:hAnsi="Times New Roman"/>
    </w:rPr>
  </w:style>
  <w:style w:type="paragraph" w:styleId="NormalWeb">
    <w:name w:val="Normal (Web)"/>
    <w:basedOn w:val="Normal"/>
    <w:uiPriority w:val="99"/>
    <w:semiHidden/>
    <w:unhideWhenUsed/>
    <w:rsid w:val="00996709"/>
    <w:rPr>
      <w:sz w:val="24"/>
      <w:szCs w:val="24"/>
    </w:rPr>
  </w:style>
  <w:style w:type="paragraph" w:styleId="NormalIndent">
    <w:name w:val="Normal Indent"/>
    <w:basedOn w:val="Normal"/>
    <w:semiHidden/>
    <w:unhideWhenUsed/>
    <w:rsid w:val="00996709"/>
    <w:pPr>
      <w:ind w:left="840"/>
    </w:pPr>
  </w:style>
  <w:style w:type="paragraph" w:styleId="Title">
    <w:name w:val="Title"/>
    <w:basedOn w:val="Normal"/>
    <w:next w:val="Normal"/>
    <w:link w:val="TitleChar"/>
    <w:qFormat/>
    <w:rsid w:val="00996709"/>
    <w:pPr>
      <w:spacing w:before="240"/>
      <w:jc w:val="center"/>
      <w:outlineLvl w:val="0"/>
    </w:pPr>
    <w:rPr>
      <w:rFonts w:ascii="Arial" w:eastAsia="ＭＳ ゴシック" w:hAnsi="Arial"/>
      <w:sz w:val="32"/>
      <w:szCs w:val="32"/>
    </w:rPr>
  </w:style>
  <w:style w:type="character" w:customStyle="1" w:styleId="TitleChar">
    <w:name w:val="Title Char"/>
    <w:link w:val="Title"/>
    <w:rsid w:val="00996709"/>
    <w:rPr>
      <w:rFonts w:ascii="Arial" w:eastAsia="ＭＳ ゴシック" w:hAnsi="Arial" w:cs="Times New Roman"/>
      <w:sz w:val="32"/>
      <w:szCs w:val="32"/>
    </w:rPr>
  </w:style>
  <w:style w:type="paragraph" w:styleId="Subtitle">
    <w:name w:val="Subtitle"/>
    <w:basedOn w:val="Normal"/>
    <w:next w:val="Normal"/>
    <w:link w:val="SubtitleChar"/>
    <w:qFormat/>
    <w:rsid w:val="00996709"/>
    <w:pPr>
      <w:jc w:val="center"/>
      <w:outlineLvl w:val="1"/>
    </w:pPr>
    <w:rPr>
      <w:rFonts w:ascii="Arial" w:eastAsia="ＭＳ ゴシック" w:hAnsi="Arial"/>
      <w:sz w:val="24"/>
      <w:szCs w:val="24"/>
    </w:rPr>
  </w:style>
  <w:style w:type="character" w:customStyle="1" w:styleId="SubtitleChar">
    <w:name w:val="Subtitle Char"/>
    <w:link w:val="Subtitle"/>
    <w:rsid w:val="00996709"/>
    <w:rPr>
      <w:rFonts w:ascii="Arial" w:eastAsia="ＭＳ ゴシック" w:hAnsi="Arial" w:cs="Times New Roman"/>
      <w:sz w:val="24"/>
      <w:szCs w:val="24"/>
    </w:rPr>
  </w:style>
  <w:style w:type="paragraph" w:styleId="Bibliography">
    <w:name w:val="Bibliography"/>
    <w:basedOn w:val="Normal"/>
    <w:next w:val="Normal"/>
    <w:uiPriority w:val="37"/>
    <w:semiHidden/>
    <w:unhideWhenUsed/>
    <w:rsid w:val="00996709"/>
  </w:style>
  <w:style w:type="paragraph" w:styleId="EndnoteText">
    <w:name w:val="endnote text"/>
    <w:basedOn w:val="Normal"/>
    <w:link w:val="EndnoteTextChar"/>
    <w:semiHidden/>
    <w:unhideWhenUsed/>
    <w:rsid w:val="00996709"/>
    <w:pPr>
      <w:snapToGrid w:val="0"/>
    </w:pPr>
  </w:style>
  <w:style w:type="character" w:customStyle="1" w:styleId="EndnoteTextChar">
    <w:name w:val="Endnote Text Char"/>
    <w:link w:val="EndnoteText"/>
    <w:semiHidden/>
    <w:rsid w:val="00996709"/>
    <w:rPr>
      <w:rFonts w:ascii="Times New Roman" w:eastAsia="ＭＳ 明朝" w:hAnsi="Times New Roman"/>
    </w:rPr>
  </w:style>
  <w:style w:type="paragraph" w:styleId="BodyText2">
    <w:name w:val="Body Text 2"/>
    <w:basedOn w:val="Normal"/>
    <w:link w:val="BodyText2Char"/>
    <w:semiHidden/>
    <w:unhideWhenUsed/>
    <w:rsid w:val="00996709"/>
    <w:pPr>
      <w:spacing w:line="480" w:lineRule="auto"/>
    </w:pPr>
  </w:style>
  <w:style w:type="character" w:customStyle="1" w:styleId="BodyText2Char">
    <w:name w:val="Body Text 2 Char"/>
    <w:link w:val="BodyText2"/>
    <w:semiHidden/>
    <w:rsid w:val="00996709"/>
    <w:rPr>
      <w:rFonts w:ascii="Times New Roman" w:eastAsia="ＭＳ 明朝" w:hAnsi="Times New Roman"/>
    </w:rPr>
  </w:style>
  <w:style w:type="paragraph" w:styleId="BodyText3">
    <w:name w:val="Body Text 3"/>
    <w:basedOn w:val="Normal"/>
    <w:link w:val="BodyText3Char"/>
    <w:semiHidden/>
    <w:unhideWhenUsed/>
    <w:rsid w:val="00996709"/>
    <w:rPr>
      <w:sz w:val="16"/>
      <w:szCs w:val="16"/>
    </w:rPr>
  </w:style>
  <w:style w:type="character" w:customStyle="1" w:styleId="BodyText3Char">
    <w:name w:val="Body Text 3 Char"/>
    <w:link w:val="BodyText3"/>
    <w:semiHidden/>
    <w:rsid w:val="00996709"/>
    <w:rPr>
      <w:rFonts w:ascii="Times New Roman" w:eastAsia="ＭＳ 明朝" w:hAnsi="Times New Roman"/>
      <w:sz w:val="16"/>
      <w:szCs w:val="16"/>
    </w:rPr>
  </w:style>
  <w:style w:type="paragraph" w:styleId="BodyTextIndent">
    <w:name w:val="Body Text Indent"/>
    <w:basedOn w:val="Normal"/>
    <w:link w:val="BodyTextIndentChar"/>
    <w:semiHidden/>
    <w:unhideWhenUsed/>
    <w:rsid w:val="00996709"/>
    <w:pPr>
      <w:ind w:left="851"/>
    </w:pPr>
  </w:style>
  <w:style w:type="character" w:customStyle="1" w:styleId="BodyTextIndentChar">
    <w:name w:val="Body Text Indent Char"/>
    <w:link w:val="BodyTextIndent"/>
    <w:semiHidden/>
    <w:rsid w:val="00996709"/>
    <w:rPr>
      <w:rFonts w:ascii="Times New Roman" w:eastAsia="ＭＳ 明朝" w:hAnsi="Times New Roman"/>
    </w:rPr>
  </w:style>
  <w:style w:type="paragraph" w:styleId="BodyTextIndent2">
    <w:name w:val="Body Text Indent 2"/>
    <w:basedOn w:val="Normal"/>
    <w:link w:val="BodyTextIndent2Char"/>
    <w:semiHidden/>
    <w:unhideWhenUsed/>
    <w:rsid w:val="00996709"/>
    <w:pPr>
      <w:spacing w:line="480" w:lineRule="auto"/>
      <w:ind w:left="851"/>
    </w:pPr>
  </w:style>
  <w:style w:type="character" w:customStyle="1" w:styleId="BodyTextIndent2Char">
    <w:name w:val="Body Text Indent 2 Char"/>
    <w:link w:val="BodyTextIndent2"/>
    <w:semiHidden/>
    <w:rsid w:val="00996709"/>
    <w:rPr>
      <w:rFonts w:ascii="Times New Roman" w:eastAsia="ＭＳ 明朝" w:hAnsi="Times New Roman"/>
    </w:rPr>
  </w:style>
  <w:style w:type="paragraph" w:styleId="BodyTextIndent3">
    <w:name w:val="Body Text Indent 3"/>
    <w:basedOn w:val="Normal"/>
    <w:link w:val="BodyTextIndent3Char"/>
    <w:semiHidden/>
    <w:unhideWhenUsed/>
    <w:rsid w:val="00996709"/>
    <w:pPr>
      <w:ind w:left="851"/>
    </w:pPr>
    <w:rPr>
      <w:sz w:val="16"/>
      <w:szCs w:val="16"/>
    </w:rPr>
  </w:style>
  <w:style w:type="character" w:customStyle="1" w:styleId="BodyTextIndent3Char">
    <w:name w:val="Body Text Indent 3 Char"/>
    <w:link w:val="BodyTextIndent3"/>
    <w:semiHidden/>
    <w:rsid w:val="00996709"/>
    <w:rPr>
      <w:rFonts w:ascii="Times New Roman" w:eastAsia="ＭＳ 明朝" w:hAnsi="Times New Roman"/>
      <w:sz w:val="16"/>
      <w:szCs w:val="16"/>
    </w:rPr>
  </w:style>
  <w:style w:type="paragraph" w:styleId="BodyTextFirstIndent">
    <w:name w:val="Body Text First Indent"/>
    <w:basedOn w:val="BodyText"/>
    <w:link w:val="BodyTextFirstIndentChar"/>
    <w:rsid w:val="00996709"/>
    <w:pPr>
      <w:widowControl/>
      <w:topLinePunct/>
      <w:spacing w:after="120" w:line="240" w:lineRule="auto"/>
      <w:ind w:firstLine="210"/>
    </w:pPr>
  </w:style>
  <w:style w:type="character" w:customStyle="1" w:styleId="BodyTextChar">
    <w:name w:val="Body Text Char"/>
    <w:link w:val="BodyText"/>
    <w:rsid w:val="00996709"/>
    <w:rPr>
      <w:rFonts w:ascii="Times New Roman" w:eastAsia="ＭＳ 明朝" w:hAnsi="Times New Roman"/>
    </w:rPr>
  </w:style>
  <w:style w:type="character" w:customStyle="1" w:styleId="BodyTextFirstIndentChar">
    <w:name w:val="Body Text First Indent Char"/>
    <w:link w:val="BodyTextFirstIndent"/>
    <w:rsid w:val="00996709"/>
    <w:rPr>
      <w:rFonts w:ascii="Times New Roman" w:eastAsia="ＭＳ 明朝" w:hAnsi="Times New Roman"/>
    </w:rPr>
  </w:style>
  <w:style w:type="paragraph" w:styleId="BodyTextFirstIndent2">
    <w:name w:val="Body Text First Indent 2"/>
    <w:basedOn w:val="BodyTextIndent"/>
    <w:link w:val="BodyTextFirstIndent2Char"/>
    <w:semiHidden/>
    <w:unhideWhenUsed/>
    <w:rsid w:val="00996709"/>
    <w:pPr>
      <w:ind w:firstLine="210"/>
    </w:pPr>
  </w:style>
  <w:style w:type="character" w:customStyle="1" w:styleId="BodyTextFirstIndent2Char">
    <w:name w:val="Body Text First Indent 2 Char"/>
    <w:link w:val="BodyTextFirstIndent2"/>
    <w:semiHidden/>
    <w:rsid w:val="00996709"/>
    <w:rPr>
      <w:rFonts w:ascii="Times New Roman" w:eastAsia="ＭＳ 明朝" w:hAnsi="Times New Roman"/>
    </w:rPr>
  </w:style>
  <w:style w:type="paragraph" w:styleId="TOC6">
    <w:name w:val="toc 6"/>
    <w:basedOn w:val="Normal"/>
    <w:next w:val="Normal"/>
    <w:autoRedefine/>
    <w:semiHidden/>
    <w:unhideWhenUsed/>
    <w:rsid w:val="00996709"/>
    <w:pPr>
      <w:ind w:left="1000"/>
    </w:pPr>
  </w:style>
  <w:style w:type="paragraph" w:styleId="TOC7">
    <w:name w:val="toc 7"/>
    <w:basedOn w:val="Normal"/>
    <w:next w:val="Normal"/>
    <w:autoRedefine/>
    <w:semiHidden/>
    <w:unhideWhenUsed/>
    <w:rsid w:val="00996709"/>
    <w:pPr>
      <w:ind w:left="1200"/>
    </w:pPr>
  </w:style>
  <w:style w:type="paragraph" w:styleId="TOC8">
    <w:name w:val="toc 8"/>
    <w:basedOn w:val="Normal"/>
    <w:next w:val="Normal"/>
    <w:autoRedefine/>
    <w:semiHidden/>
    <w:unhideWhenUsed/>
    <w:rsid w:val="00996709"/>
    <w:pPr>
      <w:ind w:left="1400"/>
    </w:pPr>
  </w:style>
  <w:style w:type="paragraph" w:styleId="TOC9">
    <w:name w:val="toc 9"/>
    <w:basedOn w:val="Normal"/>
    <w:next w:val="Normal"/>
    <w:autoRedefine/>
    <w:semiHidden/>
    <w:unhideWhenUsed/>
    <w:rsid w:val="00996709"/>
    <w:pPr>
      <w:ind w:left="1600"/>
    </w:pPr>
  </w:style>
  <w:style w:type="paragraph" w:styleId="TOCHeading">
    <w:name w:val="TOC Heading"/>
    <w:basedOn w:val="Heading1"/>
    <w:next w:val="Normal"/>
    <w:uiPriority w:val="39"/>
    <w:semiHidden/>
    <w:unhideWhenUsed/>
    <w:qFormat/>
    <w:rsid w:val="00996709"/>
    <w:pPr>
      <w:keepLines w:val="0"/>
      <w:numPr>
        <w:numId w:val="0"/>
      </w:numPr>
      <w:topLinePunct/>
      <w:spacing w:before="0" w:line="240" w:lineRule="auto"/>
      <w:ind w:firstLine="181"/>
      <w:outlineLvl w:val="9"/>
    </w:pPr>
    <w:rPr>
      <w:szCs w:val="24"/>
    </w:rPr>
  </w:style>
  <w:style w:type="table" w:styleId="TableGrid">
    <w:name w:val="Table Grid"/>
    <w:basedOn w:val="TableNormal"/>
    <w:rsid w:val="00235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3018DB"/>
    <w:pPr>
      <w:numPr>
        <w:numId w:val="20"/>
      </w:numPr>
    </w:pPr>
  </w:style>
  <w:style w:type="paragraph" w:customStyle="1" w:styleId="Default">
    <w:name w:val="Default"/>
    <w:rsid w:val="00414B28"/>
    <w:pPr>
      <w:widowControl w:val="0"/>
      <w:autoSpaceDE w:val="0"/>
      <w:autoSpaceDN w:val="0"/>
      <w:adjustRightInd w:val="0"/>
    </w:pPr>
    <w:rPr>
      <w:rFonts w:ascii="Arial" w:hAnsi="Arial" w:cs="Arial"/>
      <w:color w:val="000000"/>
      <w:sz w:val="24"/>
      <w:szCs w:val="24"/>
    </w:rPr>
  </w:style>
  <w:style w:type="character" w:customStyle="1" w:styleId="tablehead0">
    <w:name w:val="table head (文字)"/>
    <w:aliases w:val="th (文字)"/>
    <w:link w:val="tablehead"/>
    <w:rsid w:val="0022584F"/>
    <w:rPr>
      <w:rFonts w:ascii="Arial" w:eastAsia="ＭＳ 明朝" w:hAnsi="Arial"/>
      <w:b/>
    </w:rPr>
  </w:style>
  <w:style w:type="character" w:customStyle="1" w:styleId="tablebody0">
    <w:name w:val="table body (文字)"/>
    <w:aliases w:val="tb (文字)"/>
    <w:link w:val="tablebody"/>
    <w:rsid w:val="0022584F"/>
    <w:rPr>
      <w:rFonts w:ascii="Arial" w:eastAsia="ＭＳ 明朝" w:hAnsi="Arial"/>
    </w:rPr>
  </w:style>
  <w:style w:type="paragraph" w:customStyle="1" w:styleId="Nonumberheading1">
    <w:name w:val="No number heading 1"/>
    <w:aliases w:val="nnh1"/>
    <w:basedOn w:val="Heading1"/>
    <w:rsid w:val="0022584F"/>
    <w:pPr>
      <w:numPr>
        <w:numId w:val="0"/>
      </w:numPr>
    </w:pPr>
  </w:style>
  <w:style w:type="character" w:customStyle="1" w:styleId="FooterChar">
    <w:name w:val="Footer Char"/>
    <w:basedOn w:val="DefaultParagraphFont"/>
    <w:link w:val="Footer"/>
    <w:rsid w:val="00DA7996"/>
    <w:rPr>
      <w:rFonts w:ascii="Arial" w:eastAsia="ＭＳ ゴシック" w:hAnsi="Arial"/>
    </w:rPr>
  </w:style>
  <w:style w:type="paragraph" w:styleId="Revision">
    <w:name w:val="Revision"/>
    <w:hidden/>
    <w:uiPriority w:val="99"/>
    <w:semiHidden/>
    <w:rsid w:val="00240F39"/>
    <w:rPr>
      <w:rFonts w:ascii="Times New Roman" w:eastAsia="ＭＳ 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564300">
      <w:bodyDiv w:val="1"/>
      <w:marLeft w:val="0"/>
      <w:marRight w:val="0"/>
      <w:marTop w:val="0"/>
      <w:marBottom w:val="0"/>
      <w:divBdr>
        <w:top w:val="none" w:sz="0" w:space="0" w:color="auto"/>
        <w:left w:val="none" w:sz="0" w:space="0" w:color="auto"/>
        <w:bottom w:val="none" w:sz="0" w:space="0" w:color="auto"/>
        <w:right w:val="none" w:sz="0" w:space="0" w:color="auto"/>
      </w:divBdr>
      <w:divsChild>
        <w:div w:id="180356781">
          <w:marLeft w:val="446"/>
          <w:marRight w:val="0"/>
          <w:marTop w:val="0"/>
          <w:marBottom w:val="0"/>
          <w:divBdr>
            <w:top w:val="none" w:sz="0" w:space="0" w:color="auto"/>
            <w:left w:val="none" w:sz="0" w:space="0" w:color="auto"/>
            <w:bottom w:val="none" w:sz="0" w:space="0" w:color="auto"/>
            <w:right w:val="none" w:sz="0" w:space="0" w:color="auto"/>
          </w:divBdr>
        </w:div>
      </w:divsChild>
    </w:div>
    <w:div w:id="1196425503">
      <w:bodyDiv w:val="1"/>
      <w:marLeft w:val="0"/>
      <w:marRight w:val="0"/>
      <w:marTop w:val="0"/>
      <w:marBottom w:val="0"/>
      <w:divBdr>
        <w:top w:val="none" w:sz="0" w:space="0" w:color="auto"/>
        <w:left w:val="none" w:sz="0" w:space="0" w:color="auto"/>
        <w:bottom w:val="none" w:sz="0" w:space="0" w:color="auto"/>
        <w:right w:val="none" w:sz="0" w:space="0" w:color="auto"/>
      </w:divBdr>
      <w:divsChild>
        <w:div w:id="2050687715">
          <w:marLeft w:val="446"/>
          <w:marRight w:val="0"/>
          <w:marTop w:val="0"/>
          <w:marBottom w:val="160"/>
          <w:divBdr>
            <w:top w:val="none" w:sz="0" w:space="0" w:color="auto"/>
            <w:left w:val="none" w:sz="0" w:space="0" w:color="auto"/>
            <w:bottom w:val="none" w:sz="0" w:space="0" w:color="auto"/>
            <w:right w:val="none" w:sz="0" w:space="0" w:color="auto"/>
          </w:divBdr>
        </w:div>
      </w:divsChild>
    </w:div>
    <w:div w:id="1439985066">
      <w:bodyDiv w:val="1"/>
      <w:marLeft w:val="0"/>
      <w:marRight w:val="0"/>
      <w:marTop w:val="0"/>
      <w:marBottom w:val="0"/>
      <w:divBdr>
        <w:top w:val="none" w:sz="0" w:space="0" w:color="auto"/>
        <w:left w:val="none" w:sz="0" w:space="0" w:color="auto"/>
        <w:bottom w:val="none" w:sz="0" w:space="0" w:color="auto"/>
        <w:right w:val="none" w:sz="0" w:space="0" w:color="auto"/>
      </w:divBdr>
      <w:divsChild>
        <w:div w:id="128727642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6.xml"/><Relationship Id="rId39" Type="http://schemas.microsoft.com/office/2011/relationships/people" Target="people.xml"/><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eader" Target="header5.xml"/><Relationship Id="rId29" Type="http://schemas.openxmlformats.org/officeDocument/2006/relationships/header" Target="header8.xm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gif"/><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footer" Target="footer7.xml"/><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 Id="rId22" Type="http://schemas.openxmlformats.org/officeDocument/2006/relationships/image" Target="media/image7.gif"/><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image" Target="media/image4.png"/><Relationship Id="rId43" Type="http://schemas.openxmlformats.org/officeDocument/2006/relationships/customXml" Target="../customXml/item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6.gif"/><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footer5.xml.rels><?xml version="1.0" encoding="UTF-8" standalone="yes"?>
<Relationships xmlns="http://schemas.openxmlformats.org/package/2006/relationships"><Relationship Id="rId1" Type="http://schemas.openxmlformats.org/officeDocument/2006/relationships/image" Target="media/image1.emf"/></Relationships>
</file>

<file path=word/_rels/footer6.xml.rels><?xml version="1.0" encoding="UTF-8" standalone="yes"?>
<Relationships xmlns="http://schemas.openxmlformats.org/package/2006/relationships"><Relationship Id="rId1" Type="http://schemas.openxmlformats.org/officeDocument/2006/relationships/image" Target="media/image1.emf"/></Relationships>
</file>

<file path=word/_rels/footer7.xml.rels><?xml version="1.0" encoding="UTF-8" standalone="yes"?>
<Relationships xmlns="http://schemas.openxmlformats.org/package/2006/relationships"><Relationship Id="rId1" Type="http://schemas.openxmlformats.org/officeDocument/2006/relationships/image" Target="media/image1.emf"/></Relationships>
</file>

<file path=word/_rels/footer8.xml.rels><?xml version="1.0" encoding="UTF-8" standalone="yes"?>
<Relationships xmlns="http://schemas.openxmlformats.org/package/2006/relationships"><Relationship Id="rId1" Type="http://schemas.openxmlformats.org/officeDocument/2006/relationships/image" Target="media/image3.wmf"/></Relationships>
</file>

<file path=word/_rels/footer9.xml.rels><?xml version="1.0" encoding="UTF-8" standalone="yes"?>
<Relationships xmlns="http://schemas.openxmlformats.org/package/2006/relationships"><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351DE7-0600-49A6-B92C-3342A0E707C7}">
  <ds:schemaRefs>
    <ds:schemaRef ds:uri="http://schemas.openxmlformats.org/officeDocument/2006/bibliography"/>
  </ds:schemaRefs>
</ds:datastoreItem>
</file>

<file path=customXml/itemProps2.xml><?xml version="1.0" encoding="utf-8"?>
<ds:datastoreItem xmlns:ds="http://schemas.openxmlformats.org/officeDocument/2006/customXml" ds:itemID="{9F19F9F5-5561-44EC-9859-3B18E7DA465E}"/>
</file>

<file path=customXml/itemProps3.xml><?xml version="1.0" encoding="utf-8"?>
<ds:datastoreItem xmlns:ds="http://schemas.openxmlformats.org/officeDocument/2006/customXml" ds:itemID="{578A83C8-9F8A-4998-895B-BAD2182F6DE2}"/>
</file>

<file path=customXml/itemProps4.xml><?xml version="1.0" encoding="utf-8"?>
<ds:datastoreItem xmlns:ds="http://schemas.openxmlformats.org/officeDocument/2006/customXml" ds:itemID="{089BBF9B-0268-4766-900C-886A3B77295F}"/>
</file>

<file path=docProps/app.xml><?xml version="1.0" encoding="utf-8"?>
<Properties xmlns="http://schemas.openxmlformats.org/officeDocument/2006/extended-properties" xmlns:vt="http://schemas.openxmlformats.org/officeDocument/2006/docPropsVTypes">
  <Template>Normal.dotm</Template>
  <TotalTime>213</TotalTime>
  <Pages>1</Pages>
  <Words>4849</Words>
  <Characters>27640</Characters>
  <Application>Microsoft Office Word</Application>
  <DocSecurity>0</DocSecurity>
  <Lines>230</Lines>
  <Paragraphs>64</Paragraphs>
  <ScaleCrop>false</ScaleCrop>
  <HeadingPairs>
    <vt:vector size="2" baseType="variant">
      <vt:variant>
        <vt:lpstr>タイトル</vt:lpstr>
      </vt:variant>
      <vt:variant>
        <vt:i4>1</vt:i4>
      </vt:variant>
    </vt:vector>
  </HeadingPairs>
  <TitlesOfParts>
    <vt:vector size="1" baseType="lpstr">
      <vt:lpstr>R-Car Series, 3rd Generation</vt:lpstr>
    </vt:vector>
  </TitlesOfParts>
  <Company>Renesas Electronics Corporation</Company>
  <LinksUpToDate>false</LinksUpToDate>
  <CharactersWithSpaces>32425</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R01AN3724EJ0101</dc:subject>
  <dc:creator>Akiko Nakajima</dc:creator>
  <cp:keywords>Processor Affinity</cp:keywords>
  <dc:description>March, 2019</dc:description>
  <cp:lastModifiedBy>Kazuya Mizuguchi</cp:lastModifiedBy>
  <cp:revision>34</cp:revision>
  <cp:lastPrinted>2016-12-08T04:46:00Z</cp:lastPrinted>
  <dcterms:created xsi:type="dcterms:W3CDTF">2017-01-25T06:43:00Z</dcterms:created>
  <dcterms:modified xsi:type="dcterms:W3CDTF">2019-03-08T02:43:00Z</dcterms:modified>
  <cp:category>Rev.1.01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