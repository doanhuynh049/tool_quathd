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7C02" w14:textId="63AB9197" w:rsidR="00F56DB8" w:rsidRDefault="00BD03F3">
      <w:pPr>
        <w:pStyle w:val="productname"/>
      </w:pPr>
      <w:bookmarkStart w:id="2" w:name="_top"/>
      <w:bookmarkEnd w:id="2"/>
      <w:del w:id="3" w:author="作成者">
        <w:r w:rsidDel="002B088A">
          <w:rPr>
            <w:noProof/>
          </w:rPr>
          <mc:AlternateContent>
            <mc:Choice Requires="wps">
              <w:drawing>
                <wp:anchor distT="0" distB="0" distL="114300" distR="114300" simplePos="0" relativeHeight="251520512" behindDoc="0" locked="0" layoutInCell="1" allowOverlap="1" wp14:anchorId="636EDC77" wp14:editId="47FD4B96">
                  <wp:simplePos x="0" y="0"/>
                  <wp:positionH relativeFrom="page">
                    <wp:posOffset>5476876</wp:posOffset>
                  </wp:positionH>
                  <wp:positionV relativeFrom="paragraph">
                    <wp:posOffset>105410</wp:posOffset>
                  </wp:positionV>
                  <wp:extent cx="1352550" cy="4762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6D75E" w14:textId="200FD1A1" w:rsidR="00CB38AA" w:rsidRDefault="00CB38AA">
                              <w:pPr>
                                <w:pStyle w:val="lonrnrd"/>
                              </w:pPr>
                              <w:r>
                                <w:fldChar w:fldCharType="begin"/>
                              </w:r>
                              <w:r>
                                <w:instrText xml:space="preserve"> </w:instrText>
                              </w:r>
                              <w:r w:rsidRPr="00F01D51">
                                <w:instrText>DOCPROPERTY  Subject</w:instrText>
                              </w:r>
                              <w:r>
                                <w:instrText xml:space="preserve">  \* MERGEFORMAT </w:instrText>
                              </w:r>
                              <w:r>
                                <w:fldChar w:fldCharType="separate"/>
                              </w:r>
                              <w:proofErr w:type="spellStart"/>
                              <w:r>
                                <w:t>R01AN4421JJ0100</w:t>
                              </w:r>
                              <w:proofErr w:type="spellEnd"/>
                              <w:r>
                                <w:fldChar w:fldCharType="end"/>
                              </w:r>
                            </w:p>
                            <w:p w14:paraId="647105E4" w14:textId="4CA4B972" w:rsidR="00CB38AA" w:rsidRDefault="00CB38AA">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t>Rev.1.0</w:t>
                              </w:r>
                              <w:del w:id="4" w:author="作成者">
                                <w:r w:rsidDel="0025336A">
                                  <w:delText>0</w:delText>
                                </w:r>
                              </w:del>
                              <w:r>
                                <w:fldChar w:fldCharType="end"/>
                              </w:r>
                              <w:ins w:id="5" w:author="作成者">
                                <w:r>
                                  <w:t>1</w:t>
                                </w:r>
                              </w:ins>
                              <w:proofErr w:type="spellEnd"/>
                            </w:p>
                            <w:p w14:paraId="5EFBE660" w14:textId="797AAF63" w:rsidR="00CB38AA" w:rsidRDefault="00CB38AA">
                              <w:pPr>
                                <w:pStyle w:val="lonrnrd"/>
                              </w:pPr>
                              <w:r>
                                <w:fldChar w:fldCharType="begin"/>
                              </w:r>
                              <w:r>
                                <w:instrText xml:space="preserve"> </w:instrText>
                              </w:r>
                              <w:r w:rsidRPr="00F01D51">
                                <w:instrText>DOCPROPERTY  Comments</w:instrText>
                              </w:r>
                              <w:r>
                                <w:instrText xml:space="preserve">  \* MERGEFORMAT </w:instrText>
                              </w:r>
                              <w:r>
                                <w:fldChar w:fldCharType="separate"/>
                              </w:r>
                              <w:r>
                                <w:t>201</w:t>
                              </w:r>
                              <w:ins w:id="6" w:author="作成者">
                                <w:r>
                                  <w:t>9</w:t>
                                </w:r>
                              </w:ins>
                              <w:del w:id="7" w:author="作成者">
                                <w:r w:rsidDel="0025336A">
                                  <w:delText>8</w:delText>
                                </w:r>
                              </w:del>
                              <w:r>
                                <w:t>.0</w:t>
                              </w:r>
                              <w:del w:id="8" w:author="作成者">
                                <w:r w:rsidDel="0025336A">
                                  <w:delText>6</w:delText>
                                </w:r>
                              </w:del>
                              <w:r>
                                <w:fldChar w:fldCharType="end"/>
                              </w:r>
                              <w:ins w:id="9" w:author="作成者">
                                <w:r>
                                  <w:t>2</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EDC77" id="_x0000_t202" coordsize="21600,21600" o:spt="202" path="m,l,21600r21600,l21600,xe">
                  <v:stroke joinstyle="miter"/>
                  <v:path gradientshapeok="t" o:connecttype="rect"/>
                </v:shapetype>
                <v:shape id="Text Box 2" o:spid="_x0000_s1026" type="#_x0000_t202" style="position:absolute;margin-left:431.25pt;margin-top:8.3pt;width:106.5pt;height:37.5pt;z-index:251520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8Jrqg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" filled="f" stroked="f">
                  <v:textbox inset="0,0,0,0">
                    <w:txbxContent>
                      <w:p w14:paraId="3FB6D75E" w14:textId="200FD1A1" w:rsidR="00CB38AA" w:rsidRDefault="00CB38AA">
                        <w:pPr>
                          <w:pStyle w:val="lonrnrd"/>
                        </w:pPr>
                        <w:r>
                          <w:fldChar w:fldCharType="begin"/>
                        </w:r>
                        <w:r>
                          <w:instrText xml:space="preserve"> </w:instrText>
                        </w:r>
                        <w:r w:rsidRPr="00F01D51">
                          <w:instrText>DOCPROPERTY  Subject</w:instrText>
                        </w:r>
                        <w:r>
                          <w:instrText xml:space="preserve">  \* MERGEFORMAT </w:instrText>
                        </w:r>
                        <w:r>
                          <w:fldChar w:fldCharType="separate"/>
                        </w:r>
                        <w:proofErr w:type="spellStart"/>
                        <w:r>
                          <w:t>R01AN4421JJ0100</w:t>
                        </w:r>
                        <w:proofErr w:type="spellEnd"/>
                        <w:r>
                          <w:fldChar w:fldCharType="end"/>
                        </w:r>
                      </w:p>
                      <w:p w14:paraId="647105E4" w14:textId="4CA4B972" w:rsidR="00CB38AA" w:rsidRDefault="00CB38AA">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t>Rev.1.0</w:t>
                        </w:r>
                        <w:del w:id="10" w:author="作成者">
                          <w:r w:rsidDel="0025336A">
                            <w:delText>0</w:delText>
                          </w:r>
                        </w:del>
                        <w:r>
                          <w:fldChar w:fldCharType="end"/>
                        </w:r>
                        <w:ins w:id="11" w:author="作成者">
                          <w:r>
                            <w:t>1</w:t>
                          </w:r>
                        </w:ins>
                        <w:proofErr w:type="spellEnd"/>
                      </w:p>
                      <w:p w14:paraId="5EFBE660" w14:textId="797AAF63" w:rsidR="00CB38AA" w:rsidRDefault="00CB38AA">
                        <w:pPr>
                          <w:pStyle w:val="lonrnrd"/>
                        </w:pPr>
                        <w:r>
                          <w:fldChar w:fldCharType="begin"/>
                        </w:r>
                        <w:r>
                          <w:instrText xml:space="preserve"> </w:instrText>
                        </w:r>
                        <w:r w:rsidRPr="00F01D51">
                          <w:instrText>DOCPROPERTY  Comments</w:instrText>
                        </w:r>
                        <w:r>
                          <w:instrText xml:space="preserve">  \* MERGEFORMAT </w:instrText>
                        </w:r>
                        <w:r>
                          <w:fldChar w:fldCharType="separate"/>
                        </w:r>
                        <w:r>
                          <w:t>201</w:t>
                        </w:r>
                        <w:ins w:id="12" w:author="作成者">
                          <w:r>
                            <w:t>9</w:t>
                          </w:r>
                        </w:ins>
                        <w:del w:id="13" w:author="作成者">
                          <w:r w:rsidDel="0025336A">
                            <w:delText>8</w:delText>
                          </w:r>
                        </w:del>
                        <w:r>
                          <w:t>.0</w:t>
                        </w:r>
                        <w:del w:id="14" w:author="作成者">
                          <w:r w:rsidDel="0025336A">
                            <w:delText>6</w:delText>
                          </w:r>
                        </w:del>
                        <w:r>
                          <w:fldChar w:fldCharType="end"/>
                        </w:r>
                        <w:ins w:id="15" w:author="作成者">
                          <w:r>
                            <w:t>2</w:t>
                          </w:r>
                        </w:ins>
                      </w:p>
                    </w:txbxContent>
                  </v:textbox>
                  <w10:wrap anchorx="page"/>
                </v:shape>
              </w:pict>
            </mc:Fallback>
          </mc:AlternateContent>
        </w:r>
      </w:del>
      <w:r w:rsidR="00CE080F">
        <w:fldChar w:fldCharType="begin"/>
      </w:r>
      <w:r w:rsidR="00CE080F">
        <w:instrText xml:space="preserve"> </w:instrText>
      </w:r>
      <w:r w:rsidR="00F01D51" w:rsidRPr="00F01D51">
        <w:instrText>TITLE</w:instrText>
      </w:r>
      <w:r w:rsidR="00CE080F">
        <w:rPr>
          <w:rFonts w:hint="eastAsia"/>
        </w:rPr>
        <w:instrText xml:space="preserve">   \* MERGEFORMAT</w:instrText>
      </w:r>
      <w:r w:rsidR="00CE080F">
        <w:instrText xml:space="preserve"> </w:instrText>
      </w:r>
      <w:r w:rsidR="00CE080F">
        <w:fldChar w:fldCharType="separate"/>
      </w:r>
      <w:r w:rsidR="00700577">
        <w:t>R-Car Series, 3rd Generation</w:t>
      </w:r>
      <w:r w:rsidR="00CE080F">
        <w:fldChar w:fldCharType="end"/>
      </w:r>
    </w:p>
    <w:p w14:paraId="359001B7" w14:textId="50C74FF0" w:rsidR="00F56DB8" w:rsidRDefault="008C2A89">
      <w:pPr>
        <w:pStyle w:val="documentname"/>
      </w:pPr>
      <w:r w:rsidRPr="00483528">
        <w:fldChar w:fldCharType="begin"/>
      </w:r>
      <w:r w:rsidRPr="00483528">
        <w:instrText xml:space="preserve"> </w:instrText>
      </w:r>
      <w:r w:rsidR="00F01D51" w:rsidRPr="00F01D51">
        <w:instrText>DOCPROPERTY  Keywords</w:instrText>
      </w:r>
      <w:r w:rsidRPr="00483528">
        <w:rPr>
          <w:rFonts w:hint="eastAsia"/>
        </w:rPr>
        <w:instrText xml:space="preserve">  \* MERGEFORMAT</w:instrText>
      </w:r>
      <w:r w:rsidRPr="00483528">
        <w:instrText xml:space="preserve"> </w:instrText>
      </w:r>
      <w:r w:rsidRPr="00483528">
        <w:fldChar w:fldCharType="separate"/>
      </w:r>
      <w:r w:rsidR="00700577" w:rsidRPr="00700577">
        <w:rPr>
          <w:bCs/>
        </w:rPr>
        <w:t>Capacity</w:t>
      </w:r>
      <w:r w:rsidR="00700577">
        <w:t xml:space="preserve"> Aware </w:t>
      </w:r>
      <w:r w:rsidR="003352BA">
        <w:t>M</w:t>
      </w:r>
      <w:r w:rsidR="00700577">
        <w:t>igration Strategy</w:t>
      </w:r>
      <w:r w:rsidRPr="00483528">
        <w:fldChar w:fldCharType="end"/>
      </w:r>
    </w:p>
    <w:p w14:paraId="709E8AAA" w14:textId="77777777" w:rsidR="00192308" w:rsidRDefault="0033788A" w:rsidP="00192308">
      <w:pPr>
        <w:pStyle w:val="introductionheader"/>
      </w:pPr>
      <w:r>
        <w:rPr>
          <w:rFonts w:hint="eastAsia"/>
        </w:rPr>
        <w:t>要旨</w:t>
      </w:r>
    </w:p>
    <w:p w14:paraId="0D3A9D03" w14:textId="77777777" w:rsidR="008A6521" w:rsidRDefault="00832358">
      <w:r w:rsidRPr="003C5BBE" w:rsidDel="00832358">
        <w:rPr>
          <w:rFonts w:hint="eastAsia"/>
        </w:rPr>
        <w:t xml:space="preserve"> </w:t>
      </w:r>
      <w:r w:rsidR="00192308">
        <w:t>[Purpose]</w:t>
      </w:r>
    </w:p>
    <w:p w14:paraId="1CA63C4E" w14:textId="44D78C6E" w:rsidR="00F01D40" w:rsidRDefault="00F01D40" w:rsidP="00F01D40">
      <w:r w:rsidRPr="003C5BBE">
        <w:t>車載情報システムのような、ナビゲーション、音楽再生、動画再生、メーター表示等、複数のアプリケーションを同時に動作させる</w:t>
      </w:r>
      <w:r>
        <w:rPr>
          <w:rFonts w:hint="eastAsia"/>
        </w:rPr>
        <w:t>ユースケースでは、</w:t>
      </w:r>
      <w:r w:rsidRPr="003C5BBE">
        <w:t>マルチコアプロセッシング環境</w:t>
      </w:r>
      <w:r>
        <w:rPr>
          <w:rFonts w:hint="eastAsia"/>
        </w:rPr>
        <w:t>を使用</w:t>
      </w:r>
      <w:r w:rsidR="00AA66C1">
        <w:rPr>
          <w:rFonts w:hint="eastAsia"/>
        </w:rPr>
        <w:t>し</w:t>
      </w:r>
      <w:r w:rsidR="002819DA">
        <w:rPr>
          <w:rFonts w:hint="eastAsia"/>
        </w:rPr>
        <w:t>、</w:t>
      </w:r>
      <w:r w:rsidR="00D30E80">
        <w:rPr>
          <w:rFonts w:hint="eastAsia"/>
        </w:rPr>
        <w:t>複数の</w:t>
      </w:r>
      <w:r w:rsidR="00D30E80">
        <w:rPr>
          <w:rFonts w:hint="eastAsia"/>
        </w:rPr>
        <w:t>CPU</w:t>
      </w:r>
      <w:r w:rsidR="00D30E80">
        <w:rPr>
          <w:rFonts w:hint="eastAsia"/>
        </w:rPr>
        <w:t>を並列に動作させることで高い</w:t>
      </w:r>
      <w:r w:rsidR="00B430C7">
        <w:rPr>
          <w:rFonts w:hint="eastAsia"/>
        </w:rPr>
        <w:t>計算</w:t>
      </w:r>
      <w:r w:rsidR="00D30E80">
        <w:rPr>
          <w:rFonts w:hint="eastAsia"/>
        </w:rPr>
        <w:t>能力により、</w:t>
      </w:r>
      <w:r w:rsidR="002819DA">
        <w:rPr>
          <w:rFonts w:hint="eastAsia"/>
        </w:rPr>
        <w:t>アプリケーションの快適な動作が</w:t>
      </w:r>
      <w:r w:rsidR="00D30E80">
        <w:rPr>
          <w:rFonts w:hint="eastAsia"/>
        </w:rPr>
        <w:t>実現できます</w:t>
      </w:r>
      <w:r w:rsidR="002819DA">
        <w:rPr>
          <w:rFonts w:hint="eastAsia"/>
        </w:rPr>
        <w:t>。</w:t>
      </w:r>
    </w:p>
    <w:p w14:paraId="3064495D" w14:textId="1F91338B" w:rsidR="00F01D40" w:rsidRDefault="00F01D40" w:rsidP="00F01D40">
      <w:r>
        <w:rPr>
          <w:rFonts w:hint="eastAsia"/>
        </w:rPr>
        <w:t>R-Car H3/M3-W</w:t>
      </w:r>
      <w:ins w:id="16" w:author="作成者">
        <w:r w:rsidR="002E5052">
          <w:t>/M3-W+</w:t>
        </w:r>
      </w:ins>
      <w:r>
        <w:rPr>
          <w:rFonts w:hint="eastAsia"/>
        </w:rPr>
        <w:t>は</w:t>
      </w:r>
      <w:r>
        <w:rPr>
          <w:rFonts w:hint="eastAsia"/>
        </w:rPr>
        <w:t>Cortex-A57</w:t>
      </w:r>
      <w:r>
        <w:rPr>
          <w:rFonts w:hint="eastAsia"/>
        </w:rPr>
        <w:t>と</w:t>
      </w:r>
      <w:r>
        <w:rPr>
          <w:rFonts w:hint="eastAsia"/>
        </w:rPr>
        <w:t>Cortex-A53</w:t>
      </w:r>
      <w:r>
        <w:rPr>
          <w:rFonts w:hint="eastAsia"/>
        </w:rPr>
        <w:t>の</w:t>
      </w:r>
      <w:r>
        <w:rPr>
          <w:rFonts w:hint="eastAsia"/>
        </w:rPr>
        <w:t>2</w:t>
      </w:r>
      <w:r>
        <w:rPr>
          <w:rFonts w:hint="eastAsia"/>
        </w:rPr>
        <w:t>種類で計</w:t>
      </w:r>
      <w:r>
        <w:rPr>
          <w:rFonts w:hint="eastAsia"/>
        </w:rPr>
        <w:t>8</w:t>
      </w:r>
      <w:r>
        <w:rPr>
          <w:rFonts w:hint="eastAsia"/>
        </w:rPr>
        <w:t>個</w:t>
      </w:r>
      <w:r>
        <w:rPr>
          <w:rFonts w:hint="eastAsia"/>
        </w:rPr>
        <w:t>(H3)/6</w:t>
      </w:r>
      <w:r>
        <w:rPr>
          <w:rFonts w:hint="eastAsia"/>
        </w:rPr>
        <w:t>個</w:t>
      </w:r>
      <w:r>
        <w:rPr>
          <w:rFonts w:hint="eastAsia"/>
        </w:rPr>
        <w:t>(M3-W</w:t>
      </w:r>
      <w:ins w:id="17" w:author="作成者">
        <w:r w:rsidR="002E5052">
          <w:t>/M3-W+</w:t>
        </w:r>
      </w:ins>
      <w:r>
        <w:rPr>
          <w:rFonts w:hint="eastAsia"/>
        </w:rPr>
        <w:t>)</w:t>
      </w:r>
      <w:r>
        <w:rPr>
          <w:rFonts w:hint="eastAsia"/>
        </w:rPr>
        <w:t>の</w:t>
      </w:r>
      <w:r>
        <w:rPr>
          <w:rFonts w:hint="eastAsia"/>
        </w:rPr>
        <w:t>CPU</w:t>
      </w:r>
      <w:r>
        <w:rPr>
          <w:rFonts w:hint="eastAsia"/>
        </w:rPr>
        <w:t>を搭載しており、</w:t>
      </w:r>
      <w:r>
        <w:rPr>
          <w:rFonts w:hint="eastAsia"/>
        </w:rPr>
        <w:t>Capacity Aware migration Strategy(CAS)</w:t>
      </w:r>
      <w:r>
        <w:rPr>
          <w:rFonts w:hint="eastAsia"/>
        </w:rPr>
        <w:t>の利用により効果的なマルチコアプロセッシング</w:t>
      </w:r>
      <w:r w:rsidR="00D30E80">
        <w:rPr>
          <w:rFonts w:hint="eastAsia"/>
        </w:rPr>
        <w:t>が可能です</w:t>
      </w:r>
      <w:r>
        <w:rPr>
          <w:rFonts w:hint="eastAsia"/>
        </w:rPr>
        <w:t>。本ドキュメント</w:t>
      </w:r>
      <w:r w:rsidRPr="000C4CA6">
        <w:rPr>
          <w:rFonts w:hint="eastAsia"/>
        </w:rPr>
        <w:t>では</w:t>
      </w:r>
      <w:r w:rsidRPr="000C4CA6">
        <w:rPr>
          <w:rFonts w:hint="eastAsia"/>
        </w:rPr>
        <w:t>CAS</w:t>
      </w:r>
      <w:r w:rsidRPr="000C4CA6">
        <w:rPr>
          <w:rFonts w:hint="eastAsia"/>
        </w:rPr>
        <w:t>の機能</w:t>
      </w:r>
      <w:r w:rsidR="000C4CA6">
        <w:rPr>
          <w:rFonts w:hint="eastAsia"/>
        </w:rPr>
        <w:t>説明とデバッグ方法を紹介します</w:t>
      </w:r>
      <w:r>
        <w:rPr>
          <w:rFonts w:hint="eastAsia"/>
        </w:rPr>
        <w:t>。</w:t>
      </w:r>
    </w:p>
    <w:p w14:paraId="125F4423" w14:textId="77777777" w:rsidR="00192308" w:rsidRPr="000C4CA6" w:rsidRDefault="00192308" w:rsidP="00192308"/>
    <w:p w14:paraId="6BC5B3E6" w14:textId="77777777" w:rsidR="00192308" w:rsidRDefault="00192308" w:rsidP="00192308">
      <w:r>
        <w:t>[Readers]</w:t>
      </w:r>
    </w:p>
    <w:p w14:paraId="1A937FCF" w14:textId="77777777" w:rsidR="00192308" w:rsidRDefault="00192308" w:rsidP="00192308">
      <w:r>
        <w:rPr>
          <w:rFonts w:hint="eastAsia"/>
        </w:rPr>
        <w:t>本ドキュメント読者は、下記の一般的な知識を持っていることを想定しています。</w:t>
      </w:r>
    </w:p>
    <w:p w14:paraId="279AE86A" w14:textId="77777777" w:rsidR="00192308" w:rsidRDefault="00192308" w:rsidP="00192308">
      <w:pPr>
        <w:pStyle w:val="Level1unordered"/>
        <w:numPr>
          <w:ilvl w:val="0"/>
          <w:numId w:val="1"/>
        </w:numPr>
        <w:rPr>
          <w:lang w:eastAsia="ja-JP"/>
        </w:rPr>
      </w:pPr>
      <w:r>
        <w:rPr>
          <w:rFonts w:hint="eastAsia"/>
          <w:lang w:eastAsia="ja-JP"/>
        </w:rPr>
        <w:t xml:space="preserve">Engineering, logic circuits, microcontrollers, and Linux. </w:t>
      </w:r>
    </w:p>
    <w:p w14:paraId="7CD2F788" w14:textId="4E704991" w:rsidR="001C3899" w:rsidRDefault="001C3899" w:rsidP="001C3899">
      <w:pPr>
        <w:pStyle w:val="Level1unordered"/>
        <w:rPr>
          <w:lang w:eastAsia="ja-JP"/>
        </w:rPr>
      </w:pPr>
      <w:r>
        <w:rPr>
          <w:rFonts w:hint="eastAsia"/>
          <w:lang w:eastAsia="ja-JP"/>
        </w:rPr>
        <w:t>The functionality of the multiple processor cores of R-Car H3</w:t>
      </w:r>
      <w:ins w:id="18" w:author="作成者">
        <w:r w:rsidR="002E5052">
          <w:rPr>
            <w:lang w:eastAsia="ja-JP"/>
          </w:rPr>
          <w:t xml:space="preserve">, </w:t>
        </w:r>
        <w:r w:rsidR="002E5052">
          <w:t>R-Car M3-W</w:t>
        </w:r>
      </w:ins>
      <w:r>
        <w:rPr>
          <w:rFonts w:hint="eastAsia"/>
          <w:lang w:eastAsia="ja-JP"/>
        </w:rPr>
        <w:t xml:space="preserve"> and R-Car M3-W</w:t>
      </w:r>
      <w:ins w:id="19" w:author="作成者">
        <w:r w:rsidR="002E5052">
          <w:rPr>
            <w:lang w:eastAsia="ja-JP"/>
          </w:rPr>
          <w:t>+</w:t>
        </w:r>
      </w:ins>
      <w:r>
        <w:rPr>
          <w:rFonts w:hint="eastAsia"/>
          <w:lang w:eastAsia="ja-JP"/>
        </w:rPr>
        <w:t xml:space="preserve"> products.</w:t>
      </w:r>
    </w:p>
    <w:p w14:paraId="446F121E" w14:textId="1FD91901" w:rsidR="001C3899" w:rsidRDefault="001C3899" w:rsidP="001C3899">
      <w:pPr>
        <w:pStyle w:val="Level1unordered"/>
        <w:rPr>
          <w:lang w:eastAsia="ja-JP"/>
        </w:rPr>
      </w:pPr>
      <w:r>
        <w:rPr>
          <w:rFonts w:hint="eastAsia"/>
          <w:lang w:eastAsia="ja-JP"/>
        </w:rPr>
        <w:t>The electrical specifications of the multiple processor cores of R-Car H3</w:t>
      </w:r>
      <w:ins w:id="20" w:author="作成者">
        <w:r w:rsidR="002E5052">
          <w:rPr>
            <w:lang w:eastAsia="ja-JP"/>
          </w:rPr>
          <w:t xml:space="preserve">, </w:t>
        </w:r>
        <w:r w:rsidR="002E5052">
          <w:t>R-Car M3-W</w:t>
        </w:r>
      </w:ins>
      <w:r>
        <w:rPr>
          <w:rFonts w:hint="eastAsia"/>
          <w:lang w:eastAsia="ja-JP"/>
        </w:rPr>
        <w:t xml:space="preserve"> and R-Car M3-W</w:t>
      </w:r>
      <w:ins w:id="21" w:author="作成者">
        <w:r w:rsidR="002E5052">
          <w:rPr>
            <w:lang w:eastAsia="ja-JP"/>
          </w:rPr>
          <w:t>+</w:t>
        </w:r>
      </w:ins>
      <w:r>
        <w:rPr>
          <w:rFonts w:hint="eastAsia"/>
          <w:lang w:eastAsia="ja-JP"/>
        </w:rPr>
        <w:t xml:space="preserve"> products.</w:t>
      </w:r>
    </w:p>
    <w:p w14:paraId="7416F085" w14:textId="7575CF00" w:rsidR="001C3899" w:rsidRDefault="001C3899" w:rsidP="001C3899">
      <w:pPr>
        <w:pStyle w:val="Level1unordered"/>
        <w:rPr>
          <w:lang w:eastAsia="ja-JP"/>
        </w:rPr>
      </w:pPr>
      <w:r>
        <w:rPr>
          <w:rFonts w:hint="eastAsia"/>
          <w:lang w:eastAsia="ja-JP"/>
        </w:rPr>
        <w:t>The functions of the BSP drivers for R-Car H3</w:t>
      </w:r>
      <w:ins w:id="22" w:author="作成者">
        <w:r w:rsidR="002E5052">
          <w:rPr>
            <w:lang w:eastAsia="ja-JP"/>
          </w:rPr>
          <w:t xml:space="preserve">, </w:t>
        </w:r>
        <w:r w:rsidR="002E5052">
          <w:t>R-Car M3-W</w:t>
        </w:r>
      </w:ins>
      <w:r>
        <w:rPr>
          <w:rFonts w:hint="eastAsia"/>
          <w:lang w:eastAsia="ja-JP"/>
        </w:rPr>
        <w:t xml:space="preserve"> and R-Car M3-W</w:t>
      </w:r>
      <w:ins w:id="23" w:author="作成者">
        <w:r w:rsidR="002E5052">
          <w:rPr>
            <w:lang w:eastAsia="ja-JP"/>
          </w:rPr>
          <w:t>+</w:t>
        </w:r>
      </w:ins>
      <w:r>
        <w:rPr>
          <w:rFonts w:hint="eastAsia"/>
          <w:lang w:eastAsia="ja-JP"/>
        </w:rPr>
        <w:t xml:space="preserve"> products.</w:t>
      </w:r>
    </w:p>
    <w:p w14:paraId="2F16268A" w14:textId="77777777" w:rsidR="00192308" w:rsidRPr="005A6976" w:rsidRDefault="00192308" w:rsidP="005A6976">
      <w:pPr>
        <w:pStyle w:val="listend"/>
        <w:rPr>
          <w:lang w:eastAsia="ja-JP"/>
        </w:rPr>
      </w:pPr>
    </w:p>
    <w:p w14:paraId="7FD1384C" w14:textId="77777777" w:rsidR="00CE7AD0" w:rsidRDefault="00CE7AD0" w:rsidP="005A6976">
      <w:pPr>
        <w:rPr>
          <w:rFonts w:eastAsia="PMingLiU"/>
        </w:rPr>
      </w:pPr>
    </w:p>
    <w:p w14:paraId="1869B658" w14:textId="77777777" w:rsidR="001C3899" w:rsidRDefault="001C3899" w:rsidP="005A6976">
      <w:pPr>
        <w:rPr>
          <w:rFonts w:eastAsia="PMingLiU"/>
        </w:rPr>
      </w:pPr>
    </w:p>
    <w:p w14:paraId="4242F68A" w14:textId="77777777" w:rsidR="00192308" w:rsidRDefault="00192308" w:rsidP="00192308">
      <w:r>
        <w:t>[Note]</w:t>
      </w:r>
    </w:p>
    <w:p w14:paraId="1DF8F496" w14:textId="77777777" w:rsidR="00192308" w:rsidRDefault="00CF15EE" w:rsidP="00F01D40">
      <w:pPr>
        <w:pStyle w:val="Level1unordered"/>
        <w:rPr>
          <w:lang w:eastAsia="ja-JP"/>
        </w:rPr>
      </w:pPr>
      <w:r>
        <w:rPr>
          <w:rFonts w:hint="eastAsia"/>
          <w:lang w:eastAsia="ja-JP"/>
        </w:rPr>
        <w:t xml:space="preserve"> </w:t>
      </w:r>
      <w:r w:rsidR="00F01D40" w:rsidRPr="00F01D40">
        <w:rPr>
          <w:rFonts w:hint="eastAsia"/>
          <w:lang w:eastAsia="ja-JP"/>
        </w:rPr>
        <w:t>本ドキュメントは弊社が提供する</w:t>
      </w:r>
      <w:proofErr w:type="spellStart"/>
      <w:r w:rsidR="00F01D40" w:rsidRPr="00F01D40">
        <w:rPr>
          <w:rFonts w:hint="eastAsia"/>
          <w:lang w:eastAsia="ja-JP"/>
        </w:rPr>
        <w:t>Yocto</w:t>
      </w:r>
      <w:proofErr w:type="spellEnd"/>
      <w:r w:rsidR="00F01D40" w:rsidRPr="00F01D40">
        <w:rPr>
          <w:rFonts w:hint="eastAsia"/>
          <w:lang w:eastAsia="ja-JP"/>
        </w:rPr>
        <w:t xml:space="preserve"> </w:t>
      </w:r>
      <w:proofErr w:type="spellStart"/>
      <w:r w:rsidR="00F01D40" w:rsidRPr="00F01D40">
        <w:rPr>
          <w:rFonts w:hint="eastAsia"/>
          <w:lang w:eastAsia="ja-JP"/>
        </w:rPr>
        <w:t>v3.7.0</w:t>
      </w:r>
      <w:proofErr w:type="spellEnd"/>
      <w:r w:rsidR="00F01D40" w:rsidRPr="00F01D40">
        <w:rPr>
          <w:rFonts w:hint="eastAsia"/>
          <w:lang w:eastAsia="ja-JP"/>
        </w:rPr>
        <w:t>を対象として記述しております。</w:t>
      </w:r>
    </w:p>
    <w:p w14:paraId="72CBD9E8" w14:textId="77777777" w:rsidR="00CE7AD0" w:rsidRPr="00B67954" w:rsidRDefault="00CE7AD0" w:rsidP="00CE7AD0">
      <w:pPr>
        <w:pStyle w:val="listend"/>
        <w:rPr>
          <w:lang w:eastAsia="ja-JP"/>
        </w:rPr>
      </w:pPr>
    </w:p>
    <w:p w14:paraId="11739B0F" w14:textId="77777777" w:rsidR="00F56DB8" w:rsidRPr="007E48F8" w:rsidRDefault="00F56DB8" w:rsidP="00234205">
      <w:pPr>
        <w:pStyle w:val="space"/>
      </w:pPr>
    </w:p>
    <w:p w14:paraId="1B105901" w14:textId="77777777" w:rsidR="00F56DB8" w:rsidRDefault="00CF2281">
      <w:pPr>
        <w:pStyle w:val="targetdevice"/>
      </w:pPr>
      <w:r>
        <w:rPr>
          <w:rFonts w:hint="eastAsia"/>
        </w:rPr>
        <w:t>ターゲット</w:t>
      </w:r>
      <w:r w:rsidR="00F56DB8">
        <w:rPr>
          <w:rFonts w:hint="eastAsia"/>
        </w:rPr>
        <w:t>デバイス</w:t>
      </w:r>
    </w:p>
    <w:p w14:paraId="5D334AF0" w14:textId="77777777" w:rsidR="00F56DB8" w:rsidRDefault="00CF2281">
      <w:bookmarkStart w:id="24" w:name="_Hlk488945405"/>
      <w:r>
        <w:rPr>
          <w:rFonts w:hint="eastAsia"/>
        </w:rPr>
        <w:t>・</w:t>
      </w:r>
      <w:r>
        <w:rPr>
          <w:rFonts w:hint="eastAsia"/>
        </w:rPr>
        <w:t>R-Car</w:t>
      </w:r>
      <w:r>
        <w:t xml:space="preserve"> </w:t>
      </w:r>
      <w:proofErr w:type="spellStart"/>
      <w:r>
        <w:rPr>
          <w:rFonts w:hint="eastAsia"/>
        </w:rPr>
        <w:t>H3</w:t>
      </w:r>
      <w:proofErr w:type="spellEnd"/>
    </w:p>
    <w:p w14:paraId="13CEAF48" w14:textId="057C4727" w:rsidR="00CF2281" w:rsidRDefault="00CF2281" w:rsidP="00CF2281">
      <w:r>
        <w:rPr>
          <w:rFonts w:hint="eastAsia"/>
        </w:rPr>
        <w:t>・</w:t>
      </w:r>
      <w:r>
        <w:rPr>
          <w:rFonts w:hint="eastAsia"/>
        </w:rPr>
        <w:t>R-Car M3-W</w:t>
      </w:r>
      <w:ins w:id="25" w:author="作成者">
        <w:r w:rsidR="002E5052">
          <w:t>/R-Car M3-W+</w:t>
        </w:r>
      </w:ins>
    </w:p>
    <w:p w14:paraId="7B272BAE" w14:textId="77777777" w:rsidR="004B38E9" w:rsidRDefault="004B38E9" w:rsidP="00CF2281"/>
    <w:p w14:paraId="28C399D7" w14:textId="77777777" w:rsidR="00F01D40" w:rsidRDefault="00F01D40" w:rsidP="00CF2281"/>
    <w:p w14:paraId="72F188AC" w14:textId="77777777" w:rsidR="00F01D40" w:rsidRDefault="00F01D40" w:rsidP="00CF2281"/>
    <w:p w14:paraId="371517D6" w14:textId="77777777" w:rsidR="00F01D40" w:rsidRDefault="00F01D40" w:rsidP="00CF2281"/>
    <w:p w14:paraId="3F402F34" w14:textId="77777777" w:rsidR="00F01D40" w:rsidRDefault="00F01D40" w:rsidP="00CF2281"/>
    <w:p w14:paraId="1C5FBC27" w14:textId="77777777" w:rsidR="00F01D40" w:rsidRDefault="00F01D40" w:rsidP="00CF2281"/>
    <w:p w14:paraId="1FC1EAFA" w14:textId="77777777" w:rsidR="00A4339A" w:rsidRDefault="00A4339A" w:rsidP="00CF2281"/>
    <w:p w14:paraId="6D60453F" w14:textId="77777777" w:rsidR="00A4339A" w:rsidRDefault="00A4339A" w:rsidP="00CF2281"/>
    <w:p w14:paraId="214D6638" w14:textId="77777777" w:rsidR="00A4339A" w:rsidRDefault="00A4339A" w:rsidP="00CF2281"/>
    <w:p w14:paraId="7894AC79" w14:textId="77777777" w:rsidR="00A4339A" w:rsidRPr="00A4339A" w:rsidRDefault="00A4339A" w:rsidP="00CF2281"/>
    <w:p w14:paraId="7AA99C82" w14:textId="77777777" w:rsidR="00A4339A" w:rsidRDefault="00A4339A" w:rsidP="00CF2281"/>
    <w:bookmarkEnd w:id="24"/>
    <w:p w14:paraId="57E61F7C" w14:textId="41F8F171" w:rsidR="003C5BCA" w:rsidRDefault="00F01D40" w:rsidP="00192308">
      <w:pPr>
        <w:topLinePunct w:val="0"/>
        <w:adjustRightInd/>
        <w:spacing w:after="0"/>
        <w:ind w:firstLine="0"/>
        <w:textAlignment w:val="auto"/>
      </w:pPr>
      <w:moveFromRangeStart w:id="26" w:author="作成者" w:name="move2870157"/>
      <w:moveFrom w:id="27" w:author="作成者">
        <w:r w:rsidDel="00672C1D">
          <w:rPr>
            <w:rFonts w:hint="eastAsia"/>
          </w:rPr>
          <w:t>・</w:t>
        </w:r>
        <w:r w:rsidRPr="00F01D40" w:rsidDel="00672C1D">
          <w:rPr>
            <w:rFonts w:hint="eastAsia"/>
          </w:rPr>
          <w:t>Arm</w:t>
        </w:r>
        <w:r w:rsidRPr="00F01D40" w:rsidDel="00672C1D">
          <w:rPr>
            <w:rFonts w:hint="eastAsia"/>
          </w:rPr>
          <w:t>、</w:t>
        </w:r>
        <w:r w:rsidRPr="00F01D40" w:rsidDel="00672C1D">
          <w:rPr>
            <w:rFonts w:hint="eastAsia"/>
          </w:rPr>
          <w:t>Cortex</w:t>
        </w:r>
        <w:r w:rsidRPr="00F01D40" w:rsidDel="00672C1D">
          <w:rPr>
            <w:rFonts w:hint="eastAsia"/>
          </w:rPr>
          <w:t>は</w:t>
        </w:r>
        <w:r w:rsidRPr="00F01D40" w:rsidDel="00672C1D">
          <w:rPr>
            <w:rFonts w:hint="eastAsia"/>
          </w:rPr>
          <w:t>Arm Limited</w:t>
        </w:r>
        <w:r w:rsidRPr="00F01D40" w:rsidDel="00672C1D">
          <w:rPr>
            <w:rFonts w:hint="eastAsia"/>
          </w:rPr>
          <w:t>の登録商標または商標です。</w:t>
        </w:r>
      </w:moveFrom>
      <w:moveFromRangeEnd w:id="26"/>
      <w:r w:rsidR="00192308">
        <w:br w:type="page"/>
      </w:r>
    </w:p>
    <w:p w14:paraId="3252C66B" w14:textId="77777777" w:rsidR="00F56DB8" w:rsidRDefault="0033788A">
      <w:pPr>
        <w:pStyle w:val="contentsheader"/>
      </w:pPr>
      <w:r>
        <w:rPr>
          <w:rFonts w:hint="eastAsia"/>
        </w:rPr>
        <w:lastRenderedPageBreak/>
        <w:t>目次</w:t>
      </w:r>
    </w:p>
    <w:p w14:paraId="2C92BFB4" w14:textId="495E69EB" w:rsidR="00700577" w:rsidRDefault="008A1064">
      <w:pPr>
        <w:pStyle w:val="11"/>
        <w:rPr>
          <w:rFonts w:asciiTheme="minorHAnsi" w:eastAsiaTheme="minorEastAsia" w:hAnsiTheme="minorHAnsi" w:cstheme="minorBidi"/>
          <w:noProof/>
          <w:kern w:val="2"/>
          <w:sz w:val="21"/>
          <w:szCs w:val="22"/>
        </w:rPr>
      </w:pPr>
      <w:r>
        <w:fldChar w:fldCharType="begin"/>
      </w:r>
      <w:r>
        <w:instrText xml:space="preserve"> TOC \h \z \t "</w:instrText>
      </w:r>
      <w:r>
        <w:instrText>見出し</w:instrText>
      </w:r>
      <w:r>
        <w:instrText xml:space="preserve"> 1,1,</w:instrText>
      </w:r>
      <w:r>
        <w:instrText>見出し</w:instrText>
      </w:r>
      <w:r>
        <w:instrText xml:space="preserve"> 2,2,</w:instrText>
      </w:r>
      <w:r>
        <w:instrText>見出し</w:instrText>
      </w:r>
      <w:r>
        <w:instrText xml:space="preserve"> 3,3" </w:instrText>
      </w:r>
      <w:r>
        <w:fldChar w:fldCharType="separate"/>
      </w:r>
      <w:hyperlink w:anchor="_Toc515010962" w:history="1">
        <w:r w:rsidR="00700577" w:rsidRPr="00AC49E3">
          <w:rPr>
            <w:rStyle w:val="a9"/>
            <w:noProof/>
          </w:rPr>
          <w:t>1.</w:t>
        </w:r>
        <w:r w:rsidR="00700577">
          <w:rPr>
            <w:rFonts w:asciiTheme="minorHAnsi" w:eastAsiaTheme="minorEastAsia" w:hAnsiTheme="minorHAnsi" w:cstheme="minorBidi"/>
            <w:noProof/>
            <w:kern w:val="2"/>
            <w:sz w:val="21"/>
            <w:szCs w:val="22"/>
          </w:rPr>
          <w:tab/>
        </w:r>
        <w:r w:rsidR="00700577" w:rsidRPr="00AC49E3">
          <w:rPr>
            <w:rStyle w:val="a9"/>
            <w:noProof/>
          </w:rPr>
          <w:t>概要</w:t>
        </w:r>
        <w:r w:rsidR="00700577">
          <w:rPr>
            <w:noProof/>
            <w:webHidden/>
          </w:rPr>
          <w:tab/>
        </w:r>
        <w:r w:rsidR="00700577">
          <w:rPr>
            <w:noProof/>
            <w:webHidden/>
          </w:rPr>
          <w:fldChar w:fldCharType="begin"/>
        </w:r>
        <w:r w:rsidR="00700577">
          <w:rPr>
            <w:noProof/>
            <w:webHidden/>
          </w:rPr>
          <w:instrText xml:space="preserve"> PAGEREF _Toc515010962 \h </w:instrText>
        </w:r>
        <w:r w:rsidR="00700577">
          <w:rPr>
            <w:noProof/>
            <w:webHidden/>
          </w:rPr>
        </w:r>
        <w:r w:rsidR="00700577">
          <w:rPr>
            <w:noProof/>
            <w:webHidden/>
          </w:rPr>
          <w:fldChar w:fldCharType="separate"/>
        </w:r>
        <w:r w:rsidR="00FA7A7B">
          <w:rPr>
            <w:noProof/>
            <w:webHidden/>
          </w:rPr>
          <w:t>3</w:t>
        </w:r>
        <w:r w:rsidR="00700577">
          <w:rPr>
            <w:noProof/>
            <w:webHidden/>
          </w:rPr>
          <w:fldChar w:fldCharType="end"/>
        </w:r>
      </w:hyperlink>
    </w:p>
    <w:p w14:paraId="14D12526" w14:textId="3D0017FB" w:rsidR="00700577" w:rsidRDefault="000B085B">
      <w:pPr>
        <w:pStyle w:val="22"/>
        <w:rPr>
          <w:rFonts w:asciiTheme="minorHAnsi" w:eastAsiaTheme="minorEastAsia" w:hAnsiTheme="minorHAnsi" w:cstheme="minorBidi"/>
          <w:noProof/>
          <w:kern w:val="2"/>
          <w:sz w:val="21"/>
          <w:szCs w:val="22"/>
        </w:rPr>
      </w:pPr>
      <w:hyperlink w:anchor="_Toc515010963" w:history="1">
        <w:r w:rsidR="00700577" w:rsidRPr="00AC49E3">
          <w:rPr>
            <w:rStyle w:val="a9"/>
            <w:noProof/>
          </w:rPr>
          <w:t>1.1</w:t>
        </w:r>
        <w:r w:rsidR="00700577">
          <w:rPr>
            <w:rFonts w:asciiTheme="minorHAnsi" w:eastAsiaTheme="minorEastAsia" w:hAnsiTheme="minorHAnsi" w:cstheme="minorBidi"/>
            <w:noProof/>
            <w:kern w:val="2"/>
            <w:sz w:val="21"/>
            <w:szCs w:val="22"/>
          </w:rPr>
          <w:tab/>
        </w:r>
        <w:r w:rsidR="00700577" w:rsidRPr="00AC49E3">
          <w:rPr>
            <w:rStyle w:val="a9"/>
            <w:noProof/>
          </w:rPr>
          <w:t>CAS</w:t>
        </w:r>
        <w:r w:rsidR="00700577" w:rsidRPr="00AC49E3">
          <w:rPr>
            <w:rStyle w:val="a9"/>
            <w:noProof/>
          </w:rPr>
          <w:t>とは</w:t>
        </w:r>
        <w:r w:rsidR="00700577">
          <w:rPr>
            <w:noProof/>
            <w:webHidden/>
          </w:rPr>
          <w:tab/>
        </w:r>
        <w:r w:rsidR="00700577">
          <w:rPr>
            <w:noProof/>
            <w:webHidden/>
          </w:rPr>
          <w:fldChar w:fldCharType="begin"/>
        </w:r>
        <w:r w:rsidR="00700577">
          <w:rPr>
            <w:noProof/>
            <w:webHidden/>
          </w:rPr>
          <w:instrText xml:space="preserve"> PAGEREF _Toc515010963 \h </w:instrText>
        </w:r>
        <w:r w:rsidR="00700577">
          <w:rPr>
            <w:noProof/>
            <w:webHidden/>
          </w:rPr>
        </w:r>
        <w:r w:rsidR="00700577">
          <w:rPr>
            <w:noProof/>
            <w:webHidden/>
          </w:rPr>
          <w:fldChar w:fldCharType="separate"/>
        </w:r>
        <w:r w:rsidR="00FA7A7B">
          <w:rPr>
            <w:noProof/>
            <w:webHidden/>
          </w:rPr>
          <w:t>3</w:t>
        </w:r>
        <w:r w:rsidR="00700577">
          <w:rPr>
            <w:noProof/>
            <w:webHidden/>
          </w:rPr>
          <w:fldChar w:fldCharType="end"/>
        </w:r>
      </w:hyperlink>
    </w:p>
    <w:p w14:paraId="368AE498" w14:textId="1A3974EC" w:rsidR="00700577" w:rsidRDefault="000B085B">
      <w:pPr>
        <w:pStyle w:val="22"/>
        <w:rPr>
          <w:rFonts w:asciiTheme="minorHAnsi" w:eastAsiaTheme="minorEastAsia" w:hAnsiTheme="minorHAnsi" w:cstheme="minorBidi"/>
          <w:noProof/>
          <w:kern w:val="2"/>
          <w:sz w:val="21"/>
          <w:szCs w:val="22"/>
        </w:rPr>
      </w:pPr>
      <w:hyperlink w:anchor="_Toc515010964" w:history="1">
        <w:r w:rsidR="00700577" w:rsidRPr="00AC49E3">
          <w:rPr>
            <w:rStyle w:val="a9"/>
            <w:noProof/>
          </w:rPr>
          <w:t>1.2</w:t>
        </w:r>
        <w:r w:rsidR="00700577">
          <w:rPr>
            <w:rFonts w:asciiTheme="minorHAnsi" w:eastAsiaTheme="minorEastAsia" w:hAnsiTheme="minorHAnsi" w:cstheme="minorBidi"/>
            <w:noProof/>
            <w:kern w:val="2"/>
            <w:sz w:val="21"/>
            <w:szCs w:val="22"/>
          </w:rPr>
          <w:tab/>
        </w:r>
        <w:r w:rsidR="00700577" w:rsidRPr="00AC49E3">
          <w:rPr>
            <w:rStyle w:val="a9"/>
            <w:noProof/>
          </w:rPr>
          <w:t>CAS</w:t>
        </w:r>
        <w:r w:rsidR="00700577" w:rsidRPr="00AC49E3">
          <w:rPr>
            <w:rStyle w:val="a9"/>
            <w:noProof/>
          </w:rPr>
          <w:t>の機能概要</w:t>
        </w:r>
        <w:r w:rsidR="00700577">
          <w:rPr>
            <w:noProof/>
            <w:webHidden/>
          </w:rPr>
          <w:tab/>
        </w:r>
        <w:r w:rsidR="00700577">
          <w:rPr>
            <w:noProof/>
            <w:webHidden/>
          </w:rPr>
          <w:fldChar w:fldCharType="begin"/>
        </w:r>
        <w:r w:rsidR="00700577">
          <w:rPr>
            <w:noProof/>
            <w:webHidden/>
          </w:rPr>
          <w:instrText xml:space="preserve"> PAGEREF _Toc515010964 \h </w:instrText>
        </w:r>
        <w:r w:rsidR="00700577">
          <w:rPr>
            <w:noProof/>
            <w:webHidden/>
          </w:rPr>
        </w:r>
        <w:r w:rsidR="00700577">
          <w:rPr>
            <w:noProof/>
            <w:webHidden/>
          </w:rPr>
          <w:fldChar w:fldCharType="separate"/>
        </w:r>
        <w:r w:rsidR="00FA7A7B">
          <w:rPr>
            <w:noProof/>
            <w:webHidden/>
          </w:rPr>
          <w:t>3</w:t>
        </w:r>
        <w:r w:rsidR="00700577">
          <w:rPr>
            <w:noProof/>
            <w:webHidden/>
          </w:rPr>
          <w:fldChar w:fldCharType="end"/>
        </w:r>
      </w:hyperlink>
    </w:p>
    <w:p w14:paraId="09706121" w14:textId="2D3B59FF" w:rsidR="00700577" w:rsidRDefault="000B085B">
      <w:pPr>
        <w:pStyle w:val="22"/>
        <w:rPr>
          <w:rFonts w:asciiTheme="minorHAnsi" w:eastAsiaTheme="minorEastAsia" w:hAnsiTheme="minorHAnsi" w:cstheme="minorBidi"/>
          <w:noProof/>
          <w:kern w:val="2"/>
          <w:sz w:val="21"/>
          <w:szCs w:val="22"/>
        </w:rPr>
      </w:pPr>
      <w:hyperlink w:anchor="_Toc515010965" w:history="1">
        <w:r w:rsidR="00700577" w:rsidRPr="00AC49E3">
          <w:rPr>
            <w:rStyle w:val="a9"/>
            <w:noProof/>
          </w:rPr>
          <w:t>1.3</w:t>
        </w:r>
        <w:r w:rsidR="00700577">
          <w:rPr>
            <w:rFonts w:asciiTheme="minorHAnsi" w:eastAsiaTheme="minorEastAsia" w:hAnsiTheme="minorHAnsi" w:cstheme="minorBidi"/>
            <w:noProof/>
            <w:kern w:val="2"/>
            <w:sz w:val="21"/>
            <w:szCs w:val="22"/>
          </w:rPr>
          <w:tab/>
        </w:r>
        <w:r w:rsidR="00700577" w:rsidRPr="00AC49E3">
          <w:rPr>
            <w:rStyle w:val="a9"/>
            <w:noProof/>
          </w:rPr>
          <w:t>CAS</w:t>
        </w:r>
        <w:r w:rsidR="00700577" w:rsidRPr="00AC49E3">
          <w:rPr>
            <w:rStyle w:val="a9"/>
            <w:noProof/>
          </w:rPr>
          <w:t>の動作概要</w:t>
        </w:r>
        <w:r w:rsidR="00700577">
          <w:rPr>
            <w:noProof/>
            <w:webHidden/>
          </w:rPr>
          <w:tab/>
        </w:r>
        <w:r w:rsidR="00700577">
          <w:rPr>
            <w:noProof/>
            <w:webHidden/>
          </w:rPr>
          <w:fldChar w:fldCharType="begin"/>
        </w:r>
        <w:r w:rsidR="00700577">
          <w:rPr>
            <w:noProof/>
            <w:webHidden/>
          </w:rPr>
          <w:instrText xml:space="preserve"> PAGEREF _Toc515010965 \h </w:instrText>
        </w:r>
        <w:r w:rsidR="00700577">
          <w:rPr>
            <w:noProof/>
            <w:webHidden/>
          </w:rPr>
        </w:r>
        <w:r w:rsidR="00700577">
          <w:rPr>
            <w:noProof/>
            <w:webHidden/>
          </w:rPr>
          <w:fldChar w:fldCharType="separate"/>
        </w:r>
        <w:r w:rsidR="00FA7A7B">
          <w:rPr>
            <w:noProof/>
            <w:webHidden/>
          </w:rPr>
          <w:t>4</w:t>
        </w:r>
        <w:r w:rsidR="00700577">
          <w:rPr>
            <w:noProof/>
            <w:webHidden/>
          </w:rPr>
          <w:fldChar w:fldCharType="end"/>
        </w:r>
      </w:hyperlink>
    </w:p>
    <w:p w14:paraId="374AF486" w14:textId="4934EF34" w:rsidR="00700577" w:rsidRDefault="000B085B">
      <w:pPr>
        <w:pStyle w:val="11"/>
        <w:rPr>
          <w:rFonts w:asciiTheme="minorHAnsi" w:eastAsiaTheme="minorEastAsia" w:hAnsiTheme="minorHAnsi" w:cstheme="minorBidi"/>
          <w:noProof/>
          <w:kern w:val="2"/>
          <w:sz w:val="21"/>
          <w:szCs w:val="22"/>
        </w:rPr>
      </w:pPr>
      <w:hyperlink w:anchor="_Toc515010966" w:history="1">
        <w:r w:rsidR="00700577" w:rsidRPr="00AC49E3">
          <w:rPr>
            <w:rStyle w:val="a9"/>
            <w:noProof/>
          </w:rPr>
          <w:t>2.</w:t>
        </w:r>
        <w:r w:rsidR="00700577">
          <w:rPr>
            <w:rFonts w:asciiTheme="minorHAnsi" w:eastAsiaTheme="minorEastAsia" w:hAnsiTheme="minorHAnsi" w:cstheme="minorBidi"/>
            <w:noProof/>
            <w:kern w:val="2"/>
            <w:sz w:val="21"/>
            <w:szCs w:val="22"/>
          </w:rPr>
          <w:tab/>
        </w:r>
        <w:r w:rsidR="00700577" w:rsidRPr="00AC49E3">
          <w:rPr>
            <w:rStyle w:val="a9"/>
            <w:noProof/>
          </w:rPr>
          <w:t>デバッグガイド</w:t>
        </w:r>
        <w:r w:rsidR="00700577">
          <w:rPr>
            <w:noProof/>
            <w:webHidden/>
          </w:rPr>
          <w:tab/>
        </w:r>
        <w:r w:rsidR="00700577">
          <w:rPr>
            <w:noProof/>
            <w:webHidden/>
          </w:rPr>
          <w:fldChar w:fldCharType="begin"/>
        </w:r>
        <w:r w:rsidR="00700577">
          <w:rPr>
            <w:noProof/>
            <w:webHidden/>
          </w:rPr>
          <w:instrText xml:space="preserve"> PAGEREF _Toc515010966 \h </w:instrText>
        </w:r>
        <w:r w:rsidR="00700577">
          <w:rPr>
            <w:noProof/>
            <w:webHidden/>
          </w:rPr>
        </w:r>
        <w:r w:rsidR="00700577">
          <w:rPr>
            <w:noProof/>
            <w:webHidden/>
          </w:rPr>
          <w:fldChar w:fldCharType="separate"/>
        </w:r>
        <w:r w:rsidR="00FA7A7B">
          <w:rPr>
            <w:noProof/>
            <w:webHidden/>
          </w:rPr>
          <w:t>5</w:t>
        </w:r>
        <w:r w:rsidR="00700577">
          <w:rPr>
            <w:noProof/>
            <w:webHidden/>
          </w:rPr>
          <w:fldChar w:fldCharType="end"/>
        </w:r>
      </w:hyperlink>
    </w:p>
    <w:p w14:paraId="519381BC" w14:textId="6264CE35" w:rsidR="00700577" w:rsidRDefault="000B085B">
      <w:pPr>
        <w:pStyle w:val="22"/>
        <w:rPr>
          <w:rFonts w:asciiTheme="minorHAnsi" w:eastAsiaTheme="minorEastAsia" w:hAnsiTheme="minorHAnsi" w:cstheme="minorBidi"/>
          <w:noProof/>
          <w:kern w:val="2"/>
          <w:sz w:val="21"/>
          <w:szCs w:val="22"/>
        </w:rPr>
      </w:pPr>
      <w:hyperlink w:anchor="_Toc515010967" w:history="1">
        <w:r w:rsidR="00700577" w:rsidRPr="00AC49E3">
          <w:rPr>
            <w:rStyle w:val="a9"/>
            <w:noProof/>
          </w:rPr>
          <w:t>2.1</w:t>
        </w:r>
        <w:r w:rsidR="00700577">
          <w:rPr>
            <w:rFonts w:asciiTheme="minorHAnsi" w:eastAsiaTheme="minorEastAsia" w:hAnsiTheme="minorHAnsi" w:cstheme="minorBidi"/>
            <w:noProof/>
            <w:kern w:val="2"/>
            <w:sz w:val="21"/>
            <w:szCs w:val="22"/>
          </w:rPr>
          <w:tab/>
        </w:r>
        <w:r w:rsidR="00700577" w:rsidRPr="00AC49E3">
          <w:rPr>
            <w:rStyle w:val="a9"/>
            <w:noProof/>
          </w:rPr>
          <w:t>タスクのモニター方法</w:t>
        </w:r>
        <w:r w:rsidR="00700577" w:rsidRPr="00AC49E3">
          <w:rPr>
            <w:rStyle w:val="a9"/>
            <w:noProof/>
          </w:rPr>
          <w:t>(htop)</w:t>
        </w:r>
        <w:r w:rsidR="00700577">
          <w:rPr>
            <w:noProof/>
            <w:webHidden/>
          </w:rPr>
          <w:tab/>
        </w:r>
        <w:r w:rsidR="00700577">
          <w:rPr>
            <w:noProof/>
            <w:webHidden/>
          </w:rPr>
          <w:fldChar w:fldCharType="begin"/>
        </w:r>
        <w:r w:rsidR="00700577">
          <w:rPr>
            <w:noProof/>
            <w:webHidden/>
          </w:rPr>
          <w:instrText xml:space="preserve"> PAGEREF _Toc515010967 \h </w:instrText>
        </w:r>
        <w:r w:rsidR="00700577">
          <w:rPr>
            <w:noProof/>
            <w:webHidden/>
          </w:rPr>
        </w:r>
        <w:r w:rsidR="00700577">
          <w:rPr>
            <w:noProof/>
            <w:webHidden/>
          </w:rPr>
          <w:fldChar w:fldCharType="separate"/>
        </w:r>
        <w:r w:rsidR="00FA7A7B">
          <w:rPr>
            <w:noProof/>
            <w:webHidden/>
          </w:rPr>
          <w:t>5</w:t>
        </w:r>
        <w:r w:rsidR="00700577">
          <w:rPr>
            <w:noProof/>
            <w:webHidden/>
          </w:rPr>
          <w:fldChar w:fldCharType="end"/>
        </w:r>
      </w:hyperlink>
    </w:p>
    <w:p w14:paraId="22E4E6F6" w14:textId="68EA5125" w:rsidR="00700577" w:rsidRDefault="000B085B">
      <w:pPr>
        <w:pStyle w:val="32"/>
        <w:rPr>
          <w:rFonts w:asciiTheme="minorHAnsi" w:eastAsiaTheme="minorEastAsia" w:hAnsiTheme="minorHAnsi" w:cstheme="minorBidi"/>
          <w:noProof/>
          <w:kern w:val="2"/>
          <w:sz w:val="21"/>
          <w:szCs w:val="22"/>
        </w:rPr>
      </w:pPr>
      <w:hyperlink w:anchor="_Toc515010968" w:history="1">
        <w:r w:rsidR="00700577" w:rsidRPr="00AC49E3">
          <w:rPr>
            <w:rStyle w:val="a9"/>
            <w:rFonts w:asciiTheme="majorHAnsi" w:eastAsia="游ゴシック" w:hAnsiTheme="majorHAnsi" w:cstheme="majorHAnsi"/>
            <w:noProof/>
            <w14:scene3d>
              <w14:camera w14:prst="orthographicFront"/>
              <w14:lightRig w14:rig="threePt" w14:dir="t">
                <w14:rot w14:lat="0" w14:lon="0" w14:rev="0"/>
              </w14:lightRig>
            </w14:scene3d>
          </w:rPr>
          <w:t>2.1.1</w:t>
        </w:r>
        <w:r w:rsidR="00700577">
          <w:rPr>
            <w:rFonts w:asciiTheme="minorHAnsi" w:eastAsiaTheme="minorEastAsia" w:hAnsiTheme="minorHAnsi" w:cstheme="minorBidi"/>
            <w:noProof/>
            <w:kern w:val="2"/>
            <w:sz w:val="21"/>
            <w:szCs w:val="22"/>
          </w:rPr>
          <w:tab/>
        </w:r>
        <w:r w:rsidR="00700577" w:rsidRPr="00AC49E3">
          <w:rPr>
            <w:rStyle w:val="a9"/>
            <w:noProof/>
          </w:rPr>
          <w:t>事前準備</w:t>
        </w:r>
        <w:r w:rsidR="00700577">
          <w:rPr>
            <w:noProof/>
            <w:webHidden/>
          </w:rPr>
          <w:tab/>
        </w:r>
        <w:r w:rsidR="00700577">
          <w:rPr>
            <w:noProof/>
            <w:webHidden/>
          </w:rPr>
          <w:fldChar w:fldCharType="begin"/>
        </w:r>
        <w:r w:rsidR="00700577">
          <w:rPr>
            <w:noProof/>
            <w:webHidden/>
          </w:rPr>
          <w:instrText xml:space="preserve"> PAGEREF _Toc515010968 \h </w:instrText>
        </w:r>
        <w:r w:rsidR="00700577">
          <w:rPr>
            <w:noProof/>
            <w:webHidden/>
          </w:rPr>
        </w:r>
        <w:r w:rsidR="00700577">
          <w:rPr>
            <w:noProof/>
            <w:webHidden/>
          </w:rPr>
          <w:fldChar w:fldCharType="separate"/>
        </w:r>
        <w:r w:rsidR="00FA7A7B">
          <w:rPr>
            <w:noProof/>
            <w:webHidden/>
          </w:rPr>
          <w:t>5</w:t>
        </w:r>
        <w:r w:rsidR="00700577">
          <w:rPr>
            <w:noProof/>
            <w:webHidden/>
          </w:rPr>
          <w:fldChar w:fldCharType="end"/>
        </w:r>
      </w:hyperlink>
    </w:p>
    <w:p w14:paraId="427D20CB" w14:textId="7B7C03F1" w:rsidR="00700577" w:rsidRDefault="000B085B">
      <w:pPr>
        <w:pStyle w:val="32"/>
        <w:rPr>
          <w:rFonts w:asciiTheme="minorHAnsi" w:eastAsiaTheme="minorEastAsia" w:hAnsiTheme="minorHAnsi" w:cstheme="minorBidi"/>
          <w:noProof/>
          <w:kern w:val="2"/>
          <w:sz w:val="21"/>
          <w:szCs w:val="22"/>
        </w:rPr>
      </w:pPr>
      <w:hyperlink w:anchor="_Toc515010969" w:history="1">
        <w:r w:rsidR="00700577" w:rsidRPr="00AC49E3">
          <w:rPr>
            <w:rStyle w:val="a9"/>
            <w:rFonts w:asciiTheme="majorHAnsi" w:hAnsiTheme="majorHAnsi" w:cstheme="majorHAnsi"/>
            <w:noProof/>
            <w14:scene3d>
              <w14:camera w14:prst="orthographicFront"/>
              <w14:lightRig w14:rig="threePt" w14:dir="t">
                <w14:rot w14:lat="0" w14:lon="0" w14:rev="0"/>
              </w14:lightRig>
            </w14:scene3d>
          </w:rPr>
          <w:t>2.1.2</w:t>
        </w:r>
        <w:r w:rsidR="00700577">
          <w:rPr>
            <w:rFonts w:asciiTheme="minorHAnsi" w:eastAsiaTheme="minorEastAsia" w:hAnsiTheme="minorHAnsi" w:cstheme="minorBidi"/>
            <w:noProof/>
            <w:kern w:val="2"/>
            <w:sz w:val="21"/>
            <w:szCs w:val="22"/>
          </w:rPr>
          <w:tab/>
        </w:r>
        <w:r w:rsidR="00700577" w:rsidRPr="00AC49E3">
          <w:rPr>
            <w:rStyle w:val="a9"/>
            <w:noProof/>
          </w:rPr>
          <w:t>操作手順</w:t>
        </w:r>
        <w:r w:rsidR="00700577">
          <w:rPr>
            <w:noProof/>
            <w:webHidden/>
          </w:rPr>
          <w:tab/>
        </w:r>
        <w:r w:rsidR="00700577">
          <w:rPr>
            <w:noProof/>
            <w:webHidden/>
          </w:rPr>
          <w:fldChar w:fldCharType="begin"/>
        </w:r>
        <w:r w:rsidR="00700577">
          <w:rPr>
            <w:noProof/>
            <w:webHidden/>
          </w:rPr>
          <w:instrText xml:space="preserve"> PAGEREF _Toc515010969 \h </w:instrText>
        </w:r>
        <w:r w:rsidR="00700577">
          <w:rPr>
            <w:noProof/>
            <w:webHidden/>
          </w:rPr>
        </w:r>
        <w:r w:rsidR="00700577">
          <w:rPr>
            <w:noProof/>
            <w:webHidden/>
          </w:rPr>
          <w:fldChar w:fldCharType="separate"/>
        </w:r>
        <w:r w:rsidR="00FA7A7B">
          <w:rPr>
            <w:noProof/>
            <w:webHidden/>
          </w:rPr>
          <w:t>5</w:t>
        </w:r>
        <w:r w:rsidR="00700577">
          <w:rPr>
            <w:noProof/>
            <w:webHidden/>
          </w:rPr>
          <w:fldChar w:fldCharType="end"/>
        </w:r>
      </w:hyperlink>
    </w:p>
    <w:p w14:paraId="555FD2C7" w14:textId="04FEBA99" w:rsidR="00700577" w:rsidRDefault="000B085B">
      <w:pPr>
        <w:pStyle w:val="22"/>
        <w:rPr>
          <w:rFonts w:asciiTheme="minorHAnsi" w:eastAsiaTheme="minorEastAsia" w:hAnsiTheme="minorHAnsi" w:cstheme="minorBidi"/>
          <w:noProof/>
          <w:kern w:val="2"/>
          <w:sz w:val="21"/>
          <w:szCs w:val="22"/>
        </w:rPr>
      </w:pPr>
      <w:hyperlink w:anchor="_Toc515010970" w:history="1">
        <w:r w:rsidR="00700577" w:rsidRPr="00AC49E3">
          <w:rPr>
            <w:rStyle w:val="a9"/>
            <w:noProof/>
          </w:rPr>
          <w:t>2.2</w:t>
        </w:r>
        <w:r w:rsidR="00700577">
          <w:rPr>
            <w:rFonts w:asciiTheme="minorHAnsi" w:eastAsiaTheme="minorEastAsia" w:hAnsiTheme="minorHAnsi" w:cstheme="minorBidi"/>
            <w:noProof/>
            <w:kern w:val="2"/>
            <w:sz w:val="21"/>
            <w:szCs w:val="22"/>
          </w:rPr>
          <w:tab/>
        </w:r>
        <w:r w:rsidR="00700577" w:rsidRPr="00AC49E3">
          <w:rPr>
            <w:rStyle w:val="a9"/>
            <w:noProof/>
          </w:rPr>
          <w:t>タスクのモニター方法</w:t>
        </w:r>
        <w:r w:rsidR="00700577" w:rsidRPr="00AC49E3">
          <w:rPr>
            <w:rStyle w:val="a9"/>
            <w:noProof/>
          </w:rPr>
          <w:t>(ftrace)</w:t>
        </w:r>
        <w:r w:rsidR="00700577">
          <w:rPr>
            <w:noProof/>
            <w:webHidden/>
          </w:rPr>
          <w:tab/>
        </w:r>
        <w:r w:rsidR="00700577">
          <w:rPr>
            <w:noProof/>
            <w:webHidden/>
          </w:rPr>
          <w:fldChar w:fldCharType="begin"/>
        </w:r>
        <w:r w:rsidR="00700577">
          <w:rPr>
            <w:noProof/>
            <w:webHidden/>
          </w:rPr>
          <w:instrText xml:space="preserve"> PAGEREF _Toc515010970 \h </w:instrText>
        </w:r>
        <w:r w:rsidR="00700577">
          <w:rPr>
            <w:noProof/>
            <w:webHidden/>
          </w:rPr>
        </w:r>
        <w:r w:rsidR="00700577">
          <w:rPr>
            <w:noProof/>
            <w:webHidden/>
          </w:rPr>
          <w:fldChar w:fldCharType="separate"/>
        </w:r>
        <w:r w:rsidR="00FA7A7B">
          <w:rPr>
            <w:noProof/>
            <w:webHidden/>
          </w:rPr>
          <w:t>6</w:t>
        </w:r>
        <w:r w:rsidR="00700577">
          <w:rPr>
            <w:noProof/>
            <w:webHidden/>
          </w:rPr>
          <w:fldChar w:fldCharType="end"/>
        </w:r>
      </w:hyperlink>
    </w:p>
    <w:p w14:paraId="5825FDA0" w14:textId="0024D00D" w:rsidR="00700577" w:rsidRDefault="000B085B">
      <w:pPr>
        <w:pStyle w:val="32"/>
        <w:rPr>
          <w:rFonts w:asciiTheme="minorHAnsi" w:eastAsiaTheme="minorEastAsia" w:hAnsiTheme="minorHAnsi" w:cstheme="minorBidi"/>
          <w:noProof/>
          <w:kern w:val="2"/>
          <w:sz w:val="21"/>
          <w:szCs w:val="22"/>
        </w:rPr>
      </w:pPr>
      <w:hyperlink w:anchor="_Toc515010971" w:history="1">
        <w:r w:rsidR="00700577" w:rsidRPr="00AC49E3">
          <w:rPr>
            <w:rStyle w:val="a9"/>
            <w:rFonts w:asciiTheme="majorHAnsi" w:eastAsia="游ゴシック" w:hAnsiTheme="majorHAnsi" w:cstheme="majorHAnsi"/>
            <w:noProof/>
            <w14:scene3d>
              <w14:camera w14:prst="orthographicFront"/>
              <w14:lightRig w14:rig="threePt" w14:dir="t">
                <w14:rot w14:lat="0" w14:lon="0" w14:rev="0"/>
              </w14:lightRig>
            </w14:scene3d>
          </w:rPr>
          <w:t>2.2.1</w:t>
        </w:r>
        <w:r w:rsidR="00700577">
          <w:rPr>
            <w:rFonts w:asciiTheme="minorHAnsi" w:eastAsiaTheme="minorEastAsia" w:hAnsiTheme="minorHAnsi" w:cstheme="minorBidi"/>
            <w:noProof/>
            <w:kern w:val="2"/>
            <w:sz w:val="21"/>
            <w:szCs w:val="22"/>
          </w:rPr>
          <w:tab/>
        </w:r>
        <w:r w:rsidR="00700577" w:rsidRPr="00AC49E3">
          <w:rPr>
            <w:rStyle w:val="a9"/>
            <w:noProof/>
          </w:rPr>
          <w:t>事前準備</w:t>
        </w:r>
        <w:r w:rsidR="00700577">
          <w:rPr>
            <w:noProof/>
            <w:webHidden/>
          </w:rPr>
          <w:tab/>
        </w:r>
        <w:r w:rsidR="00700577">
          <w:rPr>
            <w:noProof/>
            <w:webHidden/>
          </w:rPr>
          <w:fldChar w:fldCharType="begin"/>
        </w:r>
        <w:r w:rsidR="00700577">
          <w:rPr>
            <w:noProof/>
            <w:webHidden/>
          </w:rPr>
          <w:instrText xml:space="preserve"> PAGEREF _Toc515010971 \h </w:instrText>
        </w:r>
        <w:r w:rsidR="00700577">
          <w:rPr>
            <w:noProof/>
            <w:webHidden/>
          </w:rPr>
        </w:r>
        <w:r w:rsidR="00700577">
          <w:rPr>
            <w:noProof/>
            <w:webHidden/>
          </w:rPr>
          <w:fldChar w:fldCharType="separate"/>
        </w:r>
        <w:r w:rsidR="00FA7A7B">
          <w:rPr>
            <w:noProof/>
            <w:webHidden/>
          </w:rPr>
          <w:t>6</w:t>
        </w:r>
        <w:r w:rsidR="00700577">
          <w:rPr>
            <w:noProof/>
            <w:webHidden/>
          </w:rPr>
          <w:fldChar w:fldCharType="end"/>
        </w:r>
      </w:hyperlink>
    </w:p>
    <w:p w14:paraId="447FBB17" w14:textId="15B5FD63" w:rsidR="00700577" w:rsidRDefault="000B085B">
      <w:pPr>
        <w:pStyle w:val="32"/>
        <w:rPr>
          <w:rFonts w:asciiTheme="minorHAnsi" w:eastAsiaTheme="minorEastAsia" w:hAnsiTheme="minorHAnsi" w:cstheme="minorBidi"/>
          <w:noProof/>
          <w:kern w:val="2"/>
          <w:sz w:val="21"/>
          <w:szCs w:val="22"/>
        </w:rPr>
      </w:pPr>
      <w:hyperlink w:anchor="_Toc515010972" w:history="1">
        <w:r w:rsidR="00700577" w:rsidRPr="00AC49E3">
          <w:rPr>
            <w:rStyle w:val="a9"/>
            <w:rFonts w:asciiTheme="majorHAnsi" w:hAnsiTheme="majorHAnsi" w:cstheme="majorHAnsi"/>
            <w:noProof/>
            <w14:scene3d>
              <w14:camera w14:prst="orthographicFront"/>
              <w14:lightRig w14:rig="threePt" w14:dir="t">
                <w14:rot w14:lat="0" w14:lon="0" w14:rev="0"/>
              </w14:lightRig>
            </w14:scene3d>
          </w:rPr>
          <w:t>2.2.2</w:t>
        </w:r>
        <w:r w:rsidR="00700577">
          <w:rPr>
            <w:rFonts w:asciiTheme="minorHAnsi" w:eastAsiaTheme="minorEastAsia" w:hAnsiTheme="minorHAnsi" w:cstheme="minorBidi"/>
            <w:noProof/>
            <w:kern w:val="2"/>
            <w:sz w:val="21"/>
            <w:szCs w:val="22"/>
          </w:rPr>
          <w:tab/>
        </w:r>
        <w:r w:rsidR="00700577" w:rsidRPr="00AC49E3">
          <w:rPr>
            <w:rStyle w:val="a9"/>
            <w:noProof/>
          </w:rPr>
          <w:t>操作手順</w:t>
        </w:r>
        <w:r w:rsidR="00700577">
          <w:rPr>
            <w:noProof/>
            <w:webHidden/>
          </w:rPr>
          <w:tab/>
        </w:r>
        <w:r w:rsidR="00700577">
          <w:rPr>
            <w:noProof/>
            <w:webHidden/>
          </w:rPr>
          <w:fldChar w:fldCharType="begin"/>
        </w:r>
        <w:r w:rsidR="00700577">
          <w:rPr>
            <w:noProof/>
            <w:webHidden/>
          </w:rPr>
          <w:instrText xml:space="preserve"> PAGEREF _Toc515010972 \h </w:instrText>
        </w:r>
        <w:r w:rsidR="00700577">
          <w:rPr>
            <w:noProof/>
            <w:webHidden/>
          </w:rPr>
        </w:r>
        <w:r w:rsidR="00700577">
          <w:rPr>
            <w:noProof/>
            <w:webHidden/>
          </w:rPr>
          <w:fldChar w:fldCharType="separate"/>
        </w:r>
        <w:r w:rsidR="00FA7A7B">
          <w:rPr>
            <w:noProof/>
            <w:webHidden/>
          </w:rPr>
          <w:t>6</w:t>
        </w:r>
        <w:r w:rsidR="00700577">
          <w:rPr>
            <w:noProof/>
            <w:webHidden/>
          </w:rPr>
          <w:fldChar w:fldCharType="end"/>
        </w:r>
      </w:hyperlink>
    </w:p>
    <w:p w14:paraId="733944A2" w14:textId="3512CB5F" w:rsidR="00700577" w:rsidRDefault="000B085B">
      <w:pPr>
        <w:pStyle w:val="11"/>
        <w:rPr>
          <w:rFonts w:asciiTheme="minorHAnsi" w:eastAsiaTheme="minorEastAsia" w:hAnsiTheme="minorHAnsi" w:cstheme="minorBidi"/>
          <w:noProof/>
          <w:kern w:val="2"/>
          <w:sz w:val="21"/>
          <w:szCs w:val="22"/>
        </w:rPr>
      </w:pPr>
      <w:hyperlink w:anchor="_Toc515010979" w:history="1">
        <w:r w:rsidR="00700577" w:rsidRPr="00AC49E3">
          <w:rPr>
            <w:rStyle w:val="a9"/>
            <w:noProof/>
          </w:rPr>
          <w:t>3.</w:t>
        </w:r>
        <w:r w:rsidR="00700577">
          <w:rPr>
            <w:rFonts w:asciiTheme="minorHAnsi" w:eastAsiaTheme="minorEastAsia" w:hAnsiTheme="minorHAnsi" w:cstheme="minorBidi"/>
            <w:noProof/>
            <w:kern w:val="2"/>
            <w:sz w:val="21"/>
            <w:szCs w:val="22"/>
          </w:rPr>
          <w:tab/>
        </w:r>
        <w:r w:rsidR="00700577" w:rsidRPr="00AC49E3">
          <w:rPr>
            <w:rStyle w:val="a9"/>
            <w:noProof/>
          </w:rPr>
          <w:t>CAS</w:t>
        </w:r>
        <w:r w:rsidR="00700577" w:rsidRPr="00AC49E3">
          <w:rPr>
            <w:rStyle w:val="a9"/>
            <w:noProof/>
          </w:rPr>
          <w:t>機能の使用上の注意点</w:t>
        </w:r>
        <w:r w:rsidR="00700577">
          <w:rPr>
            <w:noProof/>
            <w:webHidden/>
          </w:rPr>
          <w:tab/>
        </w:r>
        <w:r w:rsidR="00700577">
          <w:rPr>
            <w:noProof/>
            <w:webHidden/>
          </w:rPr>
          <w:fldChar w:fldCharType="begin"/>
        </w:r>
        <w:r w:rsidR="00700577">
          <w:rPr>
            <w:noProof/>
            <w:webHidden/>
          </w:rPr>
          <w:instrText xml:space="preserve"> PAGEREF _Toc515010979 \h </w:instrText>
        </w:r>
        <w:r w:rsidR="00700577">
          <w:rPr>
            <w:noProof/>
            <w:webHidden/>
          </w:rPr>
        </w:r>
        <w:r w:rsidR="00700577">
          <w:rPr>
            <w:noProof/>
            <w:webHidden/>
          </w:rPr>
          <w:fldChar w:fldCharType="separate"/>
        </w:r>
        <w:r w:rsidR="00FA7A7B">
          <w:rPr>
            <w:noProof/>
            <w:webHidden/>
          </w:rPr>
          <w:t>7</w:t>
        </w:r>
        <w:r w:rsidR="00700577">
          <w:rPr>
            <w:noProof/>
            <w:webHidden/>
          </w:rPr>
          <w:fldChar w:fldCharType="end"/>
        </w:r>
      </w:hyperlink>
    </w:p>
    <w:p w14:paraId="770AEE8A" w14:textId="771B45CB" w:rsidR="00700577" w:rsidRDefault="000B085B">
      <w:pPr>
        <w:pStyle w:val="22"/>
        <w:rPr>
          <w:rFonts w:asciiTheme="minorHAnsi" w:eastAsiaTheme="minorEastAsia" w:hAnsiTheme="minorHAnsi" w:cstheme="minorBidi"/>
          <w:noProof/>
          <w:kern w:val="2"/>
          <w:sz w:val="21"/>
          <w:szCs w:val="22"/>
        </w:rPr>
      </w:pPr>
      <w:hyperlink w:anchor="_Toc515010980" w:history="1">
        <w:r w:rsidR="00700577" w:rsidRPr="00AC49E3">
          <w:rPr>
            <w:rStyle w:val="a9"/>
            <w:noProof/>
          </w:rPr>
          <w:t>3.1</w:t>
        </w:r>
        <w:r w:rsidR="00700577">
          <w:rPr>
            <w:rFonts w:asciiTheme="minorHAnsi" w:eastAsiaTheme="minorEastAsia" w:hAnsiTheme="minorHAnsi" w:cstheme="minorBidi"/>
            <w:noProof/>
            <w:kern w:val="2"/>
            <w:sz w:val="21"/>
            <w:szCs w:val="22"/>
          </w:rPr>
          <w:tab/>
        </w:r>
        <w:r w:rsidR="00700577" w:rsidRPr="00AC49E3">
          <w:rPr>
            <w:rStyle w:val="a9"/>
            <w:noProof/>
          </w:rPr>
          <w:t>スケジューラの負荷分散について</w:t>
        </w:r>
        <w:r w:rsidR="00700577">
          <w:rPr>
            <w:noProof/>
            <w:webHidden/>
          </w:rPr>
          <w:tab/>
        </w:r>
        <w:r w:rsidR="00700577">
          <w:rPr>
            <w:noProof/>
            <w:webHidden/>
          </w:rPr>
          <w:fldChar w:fldCharType="begin"/>
        </w:r>
        <w:r w:rsidR="00700577">
          <w:rPr>
            <w:noProof/>
            <w:webHidden/>
          </w:rPr>
          <w:instrText xml:space="preserve"> PAGEREF _Toc515010980 \h </w:instrText>
        </w:r>
        <w:r w:rsidR="00700577">
          <w:rPr>
            <w:noProof/>
            <w:webHidden/>
          </w:rPr>
        </w:r>
        <w:r w:rsidR="00700577">
          <w:rPr>
            <w:noProof/>
            <w:webHidden/>
          </w:rPr>
          <w:fldChar w:fldCharType="separate"/>
        </w:r>
        <w:r w:rsidR="00FA7A7B">
          <w:rPr>
            <w:noProof/>
            <w:webHidden/>
          </w:rPr>
          <w:t>7</w:t>
        </w:r>
        <w:r w:rsidR="00700577">
          <w:rPr>
            <w:noProof/>
            <w:webHidden/>
          </w:rPr>
          <w:fldChar w:fldCharType="end"/>
        </w:r>
      </w:hyperlink>
    </w:p>
    <w:p w14:paraId="796E0F5A" w14:textId="0C5E9199" w:rsidR="00700577" w:rsidRDefault="000B085B">
      <w:pPr>
        <w:pStyle w:val="22"/>
        <w:rPr>
          <w:rFonts w:asciiTheme="minorHAnsi" w:eastAsiaTheme="minorEastAsia" w:hAnsiTheme="minorHAnsi" w:cstheme="minorBidi"/>
          <w:noProof/>
          <w:kern w:val="2"/>
          <w:sz w:val="21"/>
          <w:szCs w:val="22"/>
        </w:rPr>
      </w:pPr>
      <w:hyperlink w:anchor="_Toc515010983" w:history="1">
        <w:r w:rsidR="00700577" w:rsidRPr="00AC49E3">
          <w:rPr>
            <w:rStyle w:val="a9"/>
            <w:noProof/>
          </w:rPr>
          <w:t>3.2</w:t>
        </w:r>
        <w:r w:rsidR="00700577">
          <w:rPr>
            <w:rFonts w:asciiTheme="minorHAnsi" w:eastAsiaTheme="minorEastAsia" w:hAnsiTheme="minorHAnsi" w:cstheme="minorBidi"/>
            <w:noProof/>
            <w:kern w:val="2"/>
            <w:sz w:val="21"/>
            <w:szCs w:val="22"/>
          </w:rPr>
          <w:tab/>
        </w:r>
        <w:r w:rsidR="00700577" w:rsidRPr="00AC49E3">
          <w:rPr>
            <w:rStyle w:val="a9"/>
            <w:noProof/>
          </w:rPr>
          <w:t>タスクの高レスポンス化</w:t>
        </w:r>
        <w:r w:rsidR="00700577">
          <w:rPr>
            <w:noProof/>
            <w:webHidden/>
          </w:rPr>
          <w:tab/>
        </w:r>
        <w:r w:rsidR="00700577">
          <w:rPr>
            <w:noProof/>
            <w:webHidden/>
          </w:rPr>
          <w:fldChar w:fldCharType="begin"/>
        </w:r>
        <w:r w:rsidR="00700577">
          <w:rPr>
            <w:noProof/>
            <w:webHidden/>
          </w:rPr>
          <w:instrText xml:space="preserve"> PAGEREF _Toc515010983 \h </w:instrText>
        </w:r>
        <w:r w:rsidR="00700577">
          <w:rPr>
            <w:noProof/>
            <w:webHidden/>
          </w:rPr>
        </w:r>
        <w:r w:rsidR="00700577">
          <w:rPr>
            <w:noProof/>
            <w:webHidden/>
          </w:rPr>
          <w:fldChar w:fldCharType="separate"/>
        </w:r>
        <w:r w:rsidR="00FA7A7B">
          <w:rPr>
            <w:noProof/>
            <w:webHidden/>
          </w:rPr>
          <w:t>8</w:t>
        </w:r>
        <w:r w:rsidR="00700577">
          <w:rPr>
            <w:noProof/>
            <w:webHidden/>
          </w:rPr>
          <w:fldChar w:fldCharType="end"/>
        </w:r>
      </w:hyperlink>
    </w:p>
    <w:p w14:paraId="0E4FED34" w14:textId="77E59F1A" w:rsidR="00700577" w:rsidRDefault="000B085B">
      <w:pPr>
        <w:pStyle w:val="32"/>
        <w:rPr>
          <w:rFonts w:asciiTheme="minorHAnsi" w:eastAsiaTheme="minorEastAsia" w:hAnsiTheme="minorHAnsi" w:cstheme="minorBidi"/>
          <w:noProof/>
          <w:kern w:val="2"/>
          <w:sz w:val="21"/>
          <w:szCs w:val="22"/>
        </w:rPr>
      </w:pPr>
      <w:hyperlink w:anchor="_Toc515010984" w:history="1">
        <w:r w:rsidR="00700577" w:rsidRPr="00AC49E3">
          <w:rPr>
            <w:rStyle w:val="a9"/>
            <w:rFonts w:asciiTheme="majorHAnsi" w:eastAsia="游ゴシック" w:hAnsiTheme="majorHAnsi" w:cstheme="majorHAnsi"/>
            <w:noProof/>
            <w14:scene3d>
              <w14:camera w14:prst="orthographicFront"/>
              <w14:lightRig w14:rig="threePt" w14:dir="t">
                <w14:rot w14:lat="0" w14:lon="0" w14:rev="0"/>
              </w14:lightRig>
            </w14:scene3d>
          </w:rPr>
          <w:t>3.2.1</w:t>
        </w:r>
        <w:r w:rsidR="00700577">
          <w:rPr>
            <w:rFonts w:asciiTheme="minorHAnsi" w:eastAsiaTheme="minorEastAsia" w:hAnsiTheme="minorHAnsi" w:cstheme="minorBidi"/>
            <w:noProof/>
            <w:kern w:val="2"/>
            <w:sz w:val="21"/>
            <w:szCs w:val="22"/>
          </w:rPr>
          <w:tab/>
        </w:r>
        <w:r w:rsidR="00700577" w:rsidRPr="00AC49E3">
          <w:rPr>
            <w:rStyle w:val="a9"/>
            <w:noProof/>
          </w:rPr>
          <w:t>Processor Affinity</w:t>
        </w:r>
        <w:r w:rsidR="00700577" w:rsidRPr="00AC49E3">
          <w:rPr>
            <w:rStyle w:val="a9"/>
            <w:noProof/>
          </w:rPr>
          <w:t>による対策</w:t>
        </w:r>
        <w:r w:rsidR="00700577">
          <w:rPr>
            <w:noProof/>
            <w:webHidden/>
          </w:rPr>
          <w:tab/>
        </w:r>
        <w:r w:rsidR="00700577">
          <w:rPr>
            <w:noProof/>
            <w:webHidden/>
          </w:rPr>
          <w:fldChar w:fldCharType="begin"/>
        </w:r>
        <w:r w:rsidR="00700577">
          <w:rPr>
            <w:noProof/>
            <w:webHidden/>
          </w:rPr>
          <w:instrText xml:space="preserve"> PAGEREF _Toc515010984 \h </w:instrText>
        </w:r>
        <w:r w:rsidR="00700577">
          <w:rPr>
            <w:noProof/>
            <w:webHidden/>
          </w:rPr>
        </w:r>
        <w:r w:rsidR="00700577">
          <w:rPr>
            <w:noProof/>
            <w:webHidden/>
          </w:rPr>
          <w:fldChar w:fldCharType="separate"/>
        </w:r>
        <w:r w:rsidR="00FA7A7B">
          <w:rPr>
            <w:noProof/>
            <w:webHidden/>
          </w:rPr>
          <w:t>8</w:t>
        </w:r>
        <w:r w:rsidR="00700577">
          <w:rPr>
            <w:noProof/>
            <w:webHidden/>
          </w:rPr>
          <w:fldChar w:fldCharType="end"/>
        </w:r>
      </w:hyperlink>
    </w:p>
    <w:p w14:paraId="2B4BA0F5" w14:textId="3916E68A" w:rsidR="00700577" w:rsidRDefault="000B085B">
      <w:pPr>
        <w:pStyle w:val="32"/>
        <w:rPr>
          <w:rFonts w:asciiTheme="minorHAnsi" w:eastAsiaTheme="minorEastAsia" w:hAnsiTheme="minorHAnsi" w:cstheme="minorBidi"/>
          <w:noProof/>
          <w:kern w:val="2"/>
          <w:sz w:val="21"/>
          <w:szCs w:val="22"/>
        </w:rPr>
      </w:pPr>
      <w:hyperlink w:anchor="_Toc515010998" w:history="1">
        <w:r w:rsidR="00700577" w:rsidRPr="00AC49E3">
          <w:rPr>
            <w:rStyle w:val="a9"/>
            <w:rFonts w:asciiTheme="majorHAnsi" w:hAnsiTheme="majorHAnsi" w:cstheme="majorHAnsi"/>
            <w:noProof/>
            <w14:scene3d>
              <w14:camera w14:prst="orthographicFront"/>
              <w14:lightRig w14:rig="threePt" w14:dir="t">
                <w14:rot w14:lat="0" w14:lon="0" w14:rev="0"/>
              </w14:lightRig>
            </w14:scene3d>
          </w:rPr>
          <w:t>3.2.2</w:t>
        </w:r>
        <w:r w:rsidR="00700577">
          <w:rPr>
            <w:rFonts w:asciiTheme="minorHAnsi" w:eastAsiaTheme="minorEastAsia" w:hAnsiTheme="minorHAnsi" w:cstheme="minorBidi"/>
            <w:noProof/>
            <w:kern w:val="2"/>
            <w:sz w:val="21"/>
            <w:szCs w:val="22"/>
          </w:rPr>
          <w:tab/>
        </w:r>
        <w:r w:rsidR="00700577" w:rsidRPr="00AC49E3">
          <w:rPr>
            <w:rStyle w:val="a9"/>
            <w:noProof/>
          </w:rPr>
          <w:t>Realtime process</w:t>
        </w:r>
        <w:r w:rsidR="00700577" w:rsidRPr="00AC49E3">
          <w:rPr>
            <w:rStyle w:val="a9"/>
            <w:noProof/>
          </w:rPr>
          <w:t>化による対策</w:t>
        </w:r>
        <w:r w:rsidR="00700577">
          <w:rPr>
            <w:noProof/>
            <w:webHidden/>
          </w:rPr>
          <w:tab/>
        </w:r>
        <w:r w:rsidR="00700577">
          <w:rPr>
            <w:noProof/>
            <w:webHidden/>
          </w:rPr>
          <w:fldChar w:fldCharType="begin"/>
        </w:r>
        <w:r w:rsidR="00700577">
          <w:rPr>
            <w:noProof/>
            <w:webHidden/>
          </w:rPr>
          <w:instrText xml:space="preserve"> PAGEREF _Toc515010998 \h </w:instrText>
        </w:r>
        <w:r w:rsidR="00700577">
          <w:rPr>
            <w:noProof/>
            <w:webHidden/>
          </w:rPr>
        </w:r>
        <w:r w:rsidR="00700577">
          <w:rPr>
            <w:noProof/>
            <w:webHidden/>
          </w:rPr>
          <w:fldChar w:fldCharType="separate"/>
        </w:r>
        <w:r w:rsidR="00FA7A7B">
          <w:rPr>
            <w:noProof/>
            <w:webHidden/>
          </w:rPr>
          <w:t>13</w:t>
        </w:r>
        <w:r w:rsidR="00700577">
          <w:rPr>
            <w:noProof/>
            <w:webHidden/>
          </w:rPr>
          <w:fldChar w:fldCharType="end"/>
        </w:r>
      </w:hyperlink>
    </w:p>
    <w:p w14:paraId="0F6AB245" w14:textId="45E7DAFB" w:rsidR="00700577" w:rsidRDefault="000B085B">
      <w:pPr>
        <w:pStyle w:val="11"/>
        <w:rPr>
          <w:rFonts w:asciiTheme="minorHAnsi" w:eastAsiaTheme="minorEastAsia" w:hAnsiTheme="minorHAnsi" w:cstheme="minorBidi"/>
          <w:noProof/>
          <w:kern w:val="2"/>
          <w:sz w:val="21"/>
          <w:szCs w:val="22"/>
        </w:rPr>
      </w:pPr>
      <w:hyperlink w:anchor="_Toc515011010" w:history="1">
        <w:r w:rsidR="00700577" w:rsidRPr="00AC49E3">
          <w:rPr>
            <w:rStyle w:val="a9"/>
            <w:noProof/>
          </w:rPr>
          <w:t>4.</w:t>
        </w:r>
        <w:r w:rsidR="00700577">
          <w:rPr>
            <w:rFonts w:asciiTheme="minorHAnsi" w:eastAsiaTheme="minorEastAsia" w:hAnsiTheme="minorHAnsi" w:cstheme="minorBidi"/>
            <w:noProof/>
            <w:kern w:val="2"/>
            <w:sz w:val="21"/>
            <w:szCs w:val="22"/>
          </w:rPr>
          <w:tab/>
        </w:r>
        <w:r w:rsidR="00700577" w:rsidRPr="00AC49E3">
          <w:rPr>
            <w:rStyle w:val="a9"/>
            <w:noProof/>
          </w:rPr>
          <w:t>CAS</w:t>
        </w:r>
        <w:r w:rsidR="00700577" w:rsidRPr="00AC49E3">
          <w:rPr>
            <w:rStyle w:val="a9"/>
            <w:noProof/>
          </w:rPr>
          <w:t>機能の無効化</w:t>
        </w:r>
        <w:r w:rsidR="00700577">
          <w:rPr>
            <w:noProof/>
            <w:webHidden/>
          </w:rPr>
          <w:tab/>
        </w:r>
        <w:r w:rsidR="00700577">
          <w:rPr>
            <w:noProof/>
            <w:webHidden/>
          </w:rPr>
          <w:fldChar w:fldCharType="begin"/>
        </w:r>
        <w:r w:rsidR="00700577">
          <w:rPr>
            <w:noProof/>
            <w:webHidden/>
          </w:rPr>
          <w:instrText xml:space="preserve"> PAGEREF _Toc515011010 \h </w:instrText>
        </w:r>
        <w:r w:rsidR="00700577">
          <w:rPr>
            <w:noProof/>
            <w:webHidden/>
          </w:rPr>
        </w:r>
        <w:r w:rsidR="00700577">
          <w:rPr>
            <w:noProof/>
            <w:webHidden/>
          </w:rPr>
          <w:fldChar w:fldCharType="separate"/>
        </w:r>
        <w:r w:rsidR="00FA7A7B">
          <w:rPr>
            <w:noProof/>
            <w:webHidden/>
          </w:rPr>
          <w:t>14</w:t>
        </w:r>
        <w:r w:rsidR="00700577">
          <w:rPr>
            <w:noProof/>
            <w:webHidden/>
          </w:rPr>
          <w:fldChar w:fldCharType="end"/>
        </w:r>
      </w:hyperlink>
    </w:p>
    <w:p w14:paraId="0B45BDB0" w14:textId="304DEE3D" w:rsidR="00700577" w:rsidRDefault="000B085B">
      <w:pPr>
        <w:pStyle w:val="11"/>
        <w:rPr>
          <w:rFonts w:asciiTheme="minorHAnsi" w:eastAsiaTheme="minorEastAsia" w:hAnsiTheme="minorHAnsi" w:cstheme="minorBidi"/>
          <w:noProof/>
          <w:kern w:val="2"/>
          <w:sz w:val="21"/>
          <w:szCs w:val="22"/>
        </w:rPr>
      </w:pPr>
      <w:hyperlink w:anchor="_Toc515011011" w:history="1">
        <w:r w:rsidR="00700577" w:rsidRPr="00AC49E3">
          <w:rPr>
            <w:rStyle w:val="a9"/>
            <w:noProof/>
          </w:rPr>
          <w:t>Appendix</w:t>
        </w:r>
        <w:r w:rsidR="00700577">
          <w:rPr>
            <w:noProof/>
            <w:webHidden/>
          </w:rPr>
          <w:tab/>
        </w:r>
        <w:r w:rsidR="00700577">
          <w:rPr>
            <w:noProof/>
            <w:webHidden/>
          </w:rPr>
          <w:fldChar w:fldCharType="begin"/>
        </w:r>
        <w:r w:rsidR="00700577">
          <w:rPr>
            <w:noProof/>
            <w:webHidden/>
          </w:rPr>
          <w:instrText xml:space="preserve"> PAGEREF _Toc515011011 \h </w:instrText>
        </w:r>
        <w:r w:rsidR="00700577">
          <w:rPr>
            <w:noProof/>
            <w:webHidden/>
          </w:rPr>
        </w:r>
        <w:r w:rsidR="00700577">
          <w:rPr>
            <w:noProof/>
            <w:webHidden/>
          </w:rPr>
          <w:fldChar w:fldCharType="separate"/>
        </w:r>
        <w:r w:rsidR="00FA7A7B">
          <w:rPr>
            <w:noProof/>
            <w:webHidden/>
          </w:rPr>
          <w:t>15</w:t>
        </w:r>
        <w:r w:rsidR="00700577">
          <w:rPr>
            <w:noProof/>
            <w:webHidden/>
          </w:rPr>
          <w:fldChar w:fldCharType="end"/>
        </w:r>
      </w:hyperlink>
    </w:p>
    <w:p w14:paraId="0D8ABA65" w14:textId="3CC97F80" w:rsidR="00700577" w:rsidRDefault="000B085B">
      <w:pPr>
        <w:pStyle w:val="11"/>
        <w:rPr>
          <w:rFonts w:asciiTheme="minorHAnsi" w:eastAsiaTheme="minorEastAsia" w:hAnsiTheme="minorHAnsi" w:cstheme="minorBidi"/>
          <w:noProof/>
          <w:kern w:val="2"/>
          <w:sz w:val="21"/>
          <w:szCs w:val="22"/>
        </w:rPr>
      </w:pPr>
      <w:hyperlink w:anchor="_Toc515011012" w:history="1">
        <w:r w:rsidR="00700577" w:rsidRPr="00AC49E3">
          <w:rPr>
            <w:rStyle w:val="a9"/>
            <w:noProof/>
          </w:rPr>
          <w:t>A1.</w:t>
        </w:r>
        <w:r w:rsidR="00700577">
          <w:rPr>
            <w:rFonts w:asciiTheme="minorHAnsi" w:eastAsiaTheme="minorEastAsia" w:hAnsiTheme="minorHAnsi" w:cstheme="minorBidi"/>
            <w:noProof/>
            <w:kern w:val="2"/>
            <w:sz w:val="21"/>
            <w:szCs w:val="22"/>
          </w:rPr>
          <w:tab/>
        </w:r>
        <w:r w:rsidR="00700577" w:rsidRPr="00AC49E3">
          <w:rPr>
            <w:rStyle w:val="a9"/>
            <w:noProof/>
          </w:rPr>
          <w:t>Cortex-A57/A53</w:t>
        </w:r>
        <w:r w:rsidR="00700577" w:rsidRPr="00AC49E3">
          <w:rPr>
            <w:rStyle w:val="a9"/>
            <w:noProof/>
          </w:rPr>
          <w:t>間のタスクスイッチの処理時間</w:t>
        </w:r>
        <w:r w:rsidR="00700577">
          <w:rPr>
            <w:noProof/>
            <w:webHidden/>
          </w:rPr>
          <w:tab/>
        </w:r>
        <w:r w:rsidR="00700577">
          <w:rPr>
            <w:noProof/>
            <w:webHidden/>
          </w:rPr>
          <w:fldChar w:fldCharType="begin"/>
        </w:r>
        <w:r w:rsidR="00700577">
          <w:rPr>
            <w:noProof/>
            <w:webHidden/>
          </w:rPr>
          <w:instrText xml:space="preserve"> PAGEREF _Toc515011012 \h </w:instrText>
        </w:r>
        <w:r w:rsidR="00700577">
          <w:rPr>
            <w:noProof/>
            <w:webHidden/>
          </w:rPr>
        </w:r>
        <w:r w:rsidR="00700577">
          <w:rPr>
            <w:noProof/>
            <w:webHidden/>
          </w:rPr>
          <w:fldChar w:fldCharType="separate"/>
        </w:r>
        <w:r w:rsidR="00FA7A7B">
          <w:rPr>
            <w:noProof/>
            <w:webHidden/>
          </w:rPr>
          <w:t>15</w:t>
        </w:r>
        <w:r w:rsidR="00700577">
          <w:rPr>
            <w:noProof/>
            <w:webHidden/>
          </w:rPr>
          <w:fldChar w:fldCharType="end"/>
        </w:r>
      </w:hyperlink>
    </w:p>
    <w:p w14:paraId="1E1D63AD" w14:textId="75C4B030" w:rsidR="00700577" w:rsidRDefault="000B085B">
      <w:pPr>
        <w:pStyle w:val="11"/>
        <w:rPr>
          <w:rFonts w:asciiTheme="minorHAnsi" w:eastAsiaTheme="minorEastAsia" w:hAnsiTheme="minorHAnsi" w:cstheme="minorBidi"/>
          <w:noProof/>
          <w:kern w:val="2"/>
          <w:sz w:val="21"/>
          <w:szCs w:val="22"/>
        </w:rPr>
      </w:pPr>
      <w:hyperlink w:anchor="_Toc515011013" w:history="1">
        <w:r w:rsidR="00700577" w:rsidRPr="00AC49E3">
          <w:rPr>
            <w:rStyle w:val="a9"/>
            <w:noProof/>
          </w:rPr>
          <w:t>A2.</w:t>
        </w:r>
        <w:r w:rsidR="00700577">
          <w:rPr>
            <w:rFonts w:asciiTheme="minorHAnsi" w:eastAsiaTheme="minorEastAsia" w:hAnsiTheme="minorHAnsi" w:cstheme="minorBidi"/>
            <w:noProof/>
            <w:kern w:val="2"/>
            <w:sz w:val="21"/>
            <w:szCs w:val="22"/>
          </w:rPr>
          <w:tab/>
        </w:r>
        <w:r w:rsidR="00700577" w:rsidRPr="00AC49E3">
          <w:rPr>
            <w:rStyle w:val="a9"/>
            <w:noProof/>
          </w:rPr>
          <w:t>htop</w:t>
        </w:r>
        <w:r w:rsidR="00700577" w:rsidRPr="00AC49E3">
          <w:rPr>
            <w:rStyle w:val="a9"/>
            <w:noProof/>
          </w:rPr>
          <w:t>の環境構築</w:t>
        </w:r>
        <w:r w:rsidR="00700577">
          <w:rPr>
            <w:noProof/>
            <w:webHidden/>
          </w:rPr>
          <w:tab/>
        </w:r>
        <w:r w:rsidR="00700577">
          <w:rPr>
            <w:noProof/>
            <w:webHidden/>
          </w:rPr>
          <w:fldChar w:fldCharType="begin"/>
        </w:r>
        <w:r w:rsidR="00700577">
          <w:rPr>
            <w:noProof/>
            <w:webHidden/>
          </w:rPr>
          <w:instrText xml:space="preserve"> PAGEREF _Toc515011013 \h </w:instrText>
        </w:r>
        <w:r w:rsidR="00700577">
          <w:rPr>
            <w:noProof/>
            <w:webHidden/>
          </w:rPr>
        </w:r>
        <w:r w:rsidR="00700577">
          <w:rPr>
            <w:noProof/>
            <w:webHidden/>
          </w:rPr>
          <w:fldChar w:fldCharType="separate"/>
        </w:r>
        <w:r w:rsidR="00FA7A7B">
          <w:rPr>
            <w:noProof/>
            <w:webHidden/>
          </w:rPr>
          <w:t>16</w:t>
        </w:r>
        <w:r w:rsidR="00700577">
          <w:rPr>
            <w:noProof/>
            <w:webHidden/>
          </w:rPr>
          <w:fldChar w:fldCharType="end"/>
        </w:r>
      </w:hyperlink>
    </w:p>
    <w:p w14:paraId="6885930D" w14:textId="6BE07C30" w:rsidR="00700577" w:rsidRDefault="000B085B">
      <w:pPr>
        <w:pStyle w:val="11"/>
        <w:rPr>
          <w:rFonts w:asciiTheme="minorHAnsi" w:eastAsiaTheme="minorEastAsia" w:hAnsiTheme="minorHAnsi" w:cstheme="minorBidi"/>
          <w:noProof/>
          <w:kern w:val="2"/>
          <w:sz w:val="21"/>
          <w:szCs w:val="22"/>
        </w:rPr>
      </w:pPr>
      <w:hyperlink w:anchor="_Toc515011014" w:history="1">
        <w:r w:rsidR="00700577" w:rsidRPr="00AC49E3">
          <w:rPr>
            <w:rStyle w:val="a9"/>
            <w:noProof/>
          </w:rPr>
          <w:t>A3.</w:t>
        </w:r>
        <w:r w:rsidR="00700577">
          <w:rPr>
            <w:rFonts w:asciiTheme="minorHAnsi" w:eastAsiaTheme="minorEastAsia" w:hAnsiTheme="minorHAnsi" w:cstheme="minorBidi"/>
            <w:noProof/>
            <w:kern w:val="2"/>
            <w:sz w:val="21"/>
            <w:szCs w:val="22"/>
          </w:rPr>
          <w:tab/>
        </w:r>
        <w:r w:rsidR="00700577" w:rsidRPr="00AC49E3">
          <w:rPr>
            <w:rStyle w:val="a9"/>
            <w:noProof/>
          </w:rPr>
          <w:t>ftrace</w:t>
        </w:r>
        <w:r w:rsidR="00700577" w:rsidRPr="00AC49E3">
          <w:rPr>
            <w:rStyle w:val="a9"/>
            <w:noProof/>
          </w:rPr>
          <w:t>の環境構築</w:t>
        </w:r>
        <w:r w:rsidR="00700577">
          <w:rPr>
            <w:noProof/>
            <w:webHidden/>
          </w:rPr>
          <w:tab/>
        </w:r>
        <w:r w:rsidR="00700577">
          <w:rPr>
            <w:noProof/>
            <w:webHidden/>
          </w:rPr>
          <w:fldChar w:fldCharType="begin"/>
        </w:r>
        <w:r w:rsidR="00700577">
          <w:rPr>
            <w:noProof/>
            <w:webHidden/>
          </w:rPr>
          <w:instrText xml:space="preserve"> PAGEREF _Toc515011014 \h </w:instrText>
        </w:r>
        <w:r w:rsidR="00700577">
          <w:rPr>
            <w:noProof/>
            <w:webHidden/>
          </w:rPr>
        </w:r>
        <w:r w:rsidR="00700577">
          <w:rPr>
            <w:noProof/>
            <w:webHidden/>
          </w:rPr>
          <w:fldChar w:fldCharType="separate"/>
        </w:r>
        <w:r w:rsidR="00FA7A7B">
          <w:rPr>
            <w:noProof/>
            <w:webHidden/>
          </w:rPr>
          <w:t>17</w:t>
        </w:r>
        <w:r w:rsidR="00700577">
          <w:rPr>
            <w:noProof/>
            <w:webHidden/>
          </w:rPr>
          <w:fldChar w:fldCharType="end"/>
        </w:r>
      </w:hyperlink>
    </w:p>
    <w:p w14:paraId="67674432" w14:textId="6191C54A" w:rsidR="00700577" w:rsidRDefault="000B085B">
      <w:pPr>
        <w:pStyle w:val="11"/>
        <w:rPr>
          <w:rFonts w:asciiTheme="minorHAnsi" w:eastAsiaTheme="minorEastAsia" w:hAnsiTheme="minorHAnsi" w:cstheme="minorBidi"/>
          <w:noProof/>
          <w:kern w:val="2"/>
          <w:sz w:val="21"/>
          <w:szCs w:val="22"/>
        </w:rPr>
      </w:pPr>
      <w:hyperlink w:anchor="_Toc515011015" w:history="1">
        <w:r w:rsidR="00700577" w:rsidRPr="00AC49E3">
          <w:rPr>
            <w:rStyle w:val="a9"/>
            <w:noProof/>
          </w:rPr>
          <w:t>A4.</w:t>
        </w:r>
        <w:r w:rsidR="00700577">
          <w:rPr>
            <w:rFonts w:asciiTheme="minorHAnsi" w:eastAsiaTheme="minorEastAsia" w:hAnsiTheme="minorHAnsi" w:cstheme="minorBidi"/>
            <w:noProof/>
            <w:kern w:val="2"/>
            <w:sz w:val="21"/>
            <w:szCs w:val="22"/>
          </w:rPr>
          <w:tab/>
        </w:r>
        <w:r w:rsidR="00700577" w:rsidRPr="00AC49E3">
          <w:rPr>
            <w:rStyle w:val="a9"/>
            <w:noProof/>
          </w:rPr>
          <w:t>taskset</w:t>
        </w:r>
        <w:r w:rsidR="00700577" w:rsidRPr="00AC49E3">
          <w:rPr>
            <w:rStyle w:val="a9"/>
            <w:noProof/>
          </w:rPr>
          <w:t>の環境構築</w:t>
        </w:r>
        <w:r w:rsidR="00700577">
          <w:rPr>
            <w:noProof/>
            <w:webHidden/>
          </w:rPr>
          <w:tab/>
        </w:r>
        <w:r w:rsidR="00700577">
          <w:rPr>
            <w:noProof/>
            <w:webHidden/>
          </w:rPr>
          <w:fldChar w:fldCharType="begin"/>
        </w:r>
        <w:r w:rsidR="00700577">
          <w:rPr>
            <w:noProof/>
            <w:webHidden/>
          </w:rPr>
          <w:instrText xml:space="preserve"> PAGEREF _Toc515011015 \h </w:instrText>
        </w:r>
        <w:r w:rsidR="00700577">
          <w:rPr>
            <w:noProof/>
            <w:webHidden/>
          </w:rPr>
        </w:r>
        <w:r w:rsidR="00700577">
          <w:rPr>
            <w:noProof/>
            <w:webHidden/>
          </w:rPr>
          <w:fldChar w:fldCharType="separate"/>
        </w:r>
        <w:r w:rsidR="00FA7A7B">
          <w:rPr>
            <w:noProof/>
            <w:webHidden/>
          </w:rPr>
          <w:t>18</w:t>
        </w:r>
        <w:r w:rsidR="00700577">
          <w:rPr>
            <w:noProof/>
            <w:webHidden/>
          </w:rPr>
          <w:fldChar w:fldCharType="end"/>
        </w:r>
      </w:hyperlink>
    </w:p>
    <w:p w14:paraId="23E68BD0" w14:textId="77777777" w:rsidR="00F56DB8" w:rsidRDefault="008A1064" w:rsidP="000D40A2">
      <w:pPr>
        <w:pStyle w:val="listend"/>
        <w:rPr>
          <w:lang w:eastAsia="ja-JP"/>
        </w:rPr>
      </w:pPr>
      <w:r>
        <w:rPr>
          <w:rFonts w:ascii="Arial" w:eastAsia="ＭＳ ゴシック" w:hAnsi="Arial"/>
          <w:sz w:val="22"/>
          <w:lang w:eastAsia="ja-JP"/>
        </w:rPr>
        <w:fldChar w:fldCharType="end"/>
      </w:r>
    </w:p>
    <w:p w14:paraId="5E8E77AA" w14:textId="77777777" w:rsidR="00F56DB8" w:rsidRDefault="00F56DB8" w:rsidP="007B0E23">
      <w:pPr>
        <w:pStyle w:val="10"/>
      </w:pPr>
      <w:r>
        <w:br w:type="page"/>
      </w:r>
      <w:bookmarkStart w:id="28" w:name="_Toc515010962"/>
      <w:r w:rsidR="00E305A6">
        <w:rPr>
          <w:rFonts w:hint="eastAsia"/>
        </w:rPr>
        <w:lastRenderedPageBreak/>
        <w:t>概要</w:t>
      </w:r>
      <w:bookmarkEnd w:id="28"/>
    </w:p>
    <w:p w14:paraId="1A918B14" w14:textId="77777777" w:rsidR="00700577" w:rsidRDefault="00700577">
      <w:pPr>
        <w:pStyle w:val="21"/>
      </w:pPr>
      <w:bookmarkStart w:id="29" w:name="_Toc515010963"/>
      <w:bookmarkStart w:id="30" w:name="_Ref513809456"/>
      <w:r>
        <w:rPr>
          <w:rFonts w:hint="eastAsia"/>
        </w:rPr>
        <w:t>CAS</w:t>
      </w:r>
      <w:r>
        <w:rPr>
          <w:rFonts w:hint="eastAsia"/>
        </w:rPr>
        <w:t>とは</w:t>
      </w:r>
      <w:bookmarkEnd w:id="29"/>
    </w:p>
    <w:p w14:paraId="4A9E0724" w14:textId="63EFEA65" w:rsidR="00700577" w:rsidRDefault="00700577">
      <w:r>
        <w:rPr>
          <w:rFonts w:hint="eastAsia"/>
        </w:rPr>
        <w:t>CAS</w:t>
      </w:r>
      <w:r>
        <w:rPr>
          <w:rFonts w:hint="eastAsia"/>
        </w:rPr>
        <w:t>とは弊社が非対称</w:t>
      </w:r>
      <w:r>
        <w:rPr>
          <w:rFonts w:hint="eastAsia"/>
        </w:rPr>
        <w:t>CPU</w:t>
      </w:r>
      <w:r>
        <w:rPr>
          <w:rFonts w:hint="eastAsia"/>
        </w:rPr>
        <w:t>システム向けに提案する機能の名称で、</w:t>
      </w:r>
      <w:r>
        <w:rPr>
          <w:rFonts w:hint="eastAsia"/>
        </w:rPr>
        <w:t>Linux Kernel</w:t>
      </w:r>
      <w:r>
        <w:rPr>
          <w:rFonts w:hint="eastAsia"/>
        </w:rPr>
        <w:t>の非対称</w:t>
      </w:r>
      <w:r>
        <w:rPr>
          <w:rFonts w:hint="eastAsia"/>
        </w:rPr>
        <w:t>CPU</w:t>
      </w:r>
      <w:r>
        <w:rPr>
          <w:rFonts w:hint="eastAsia"/>
        </w:rPr>
        <w:t>容量サポートに</w:t>
      </w:r>
      <w:r>
        <w:rPr>
          <w:rFonts w:hint="eastAsia"/>
        </w:rPr>
        <w:t>SoC</w:t>
      </w:r>
      <w:r>
        <w:rPr>
          <w:rFonts w:hint="eastAsia"/>
        </w:rPr>
        <w:t>依存部のパラメータを追加することで実現しております。</w:t>
      </w:r>
      <w:r w:rsidR="000A3CDE">
        <w:rPr>
          <w:rFonts w:hint="eastAsia"/>
        </w:rPr>
        <w:t>C</w:t>
      </w:r>
      <w:r w:rsidR="000A3CDE">
        <w:t>PU</w:t>
      </w:r>
      <w:r w:rsidR="000A3CDE">
        <w:rPr>
          <w:rFonts w:hint="eastAsia"/>
        </w:rPr>
        <w:t>容量は</w:t>
      </w:r>
      <w:r w:rsidR="000A3CDE">
        <w:rPr>
          <w:rFonts w:hint="eastAsia"/>
        </w:rPr>
        <w:t>C</w:t>
      </w:r>
      <w:r w:rsidR="000A3CDE">
        <w:t>PU</w:t>
      </w:r>
      <w:r w:rsidR="000A3CDE">
        <w:rPr>
          <w:rFonts w:hint="eastAsia"/>
        </w:rPr>
        <w:t>の計算能力のことを示しており、</w:t>
      </w:r>
      <w:r>
        <w:rPr>
          <w:rFonts w:hint="eastAsia"/>
        </w:rPr>
        <w:t>この非対称</w:t>
      </w:r>
      <w:r>
        <w:rPr>
          <w:rFonts w:hint="eastAsia"/>
        </w:rPr>
        <w:t>CPU</w:t>
      </w:r>
      <w:r>
        <w:rPr>
          <w:rFonts w:hint="eastAsia"/>
        </w:rPr>
        <w:t>容量サポート</w:t>
      </w:r>
      <w:r w:rsidR="000A3CDE">
        <w:rPr>
          <w:rFonts w:hint="eastAsia"/>
        </w:rPr>
        <w:t>とは、</w:t>
      </w:r>
      <w:r>
        <w:rPr>
          <w:rFonts w:hint="eastAsia"/>
        </w:rPr>
        <w:t>ARM</w:t>
      </w:r>
      <w:r>
        <w:rPr>
          <w:rFonts w:hint="eastAsia"/>
        </w:rPr>
        <w:t>社が</w:t>
      </w:r>
      <w:r w:rsidR="00344FB4">
        <w:rPr>
          <w:rFonts w:hint="eastAsia"/>
        </w:rPr>
        <w:t>考案</w:t>
      </w:r>
      <w:r>
        <w:rPr>
          <w:rFonts w:hint="eastAsia"/>
        </w:rPr>
        <w:t>した</w:t>
      </w:r>
      <w:r>
        <w:rPr>
          <w:rFonts w:hint="eastAsia"/>
        </w:rPr>
        <w:t>EAS(Energy Aware Scheduler)</w:t>
      </w:r>
      <w:r>
        <w:rPr>
          <w:rFonts w:hint="eastAsia"/>
        </w:rPr>
        <w:t>の機能の一部となります。</w:t>
      </w:r>
    </w:p>
    <w:p w14:paraId="2B84D30F" w14:textId="77777777" w:rsidR="00700577" w:rsidRPr="00700577" w:rsidRDefault="00700577" w:rsidP="00700577"/>
    <w:p w14:paraId="21A1BE44" w14:textId="77777777" w:rsidR="00700577" w:rsidRDefault="001118D4" w:rsidP="00700577">
      <w:pPr>
        <w:keepNext/>
      </w:pPr>
      <w:r>
        <w:rPr>
          <w:noProof/>
        </w:rPr>
        <mc:AlternateContent>
          <mc:Choice Requires="wps">
            <w:drawing>
              <wp:anchor distT="0" distB="0" distL="114300" distR="114300" simplePos="0" relativeHeight="251830784" behindDoc="0" locked="0" layoutInCell="1" allowOverlap="1" wp14:anchorId="17099523" wp14:editId="65AB2386">
                <wp:simplePos x="0" y="0"/>
                <wp:positionH relativeFrom="column">
                  <wp:posOffset>822960</wp:posOffset>
                </wp:positionH>
                <wp:positionV relativeFrom="paragraph">
                  <wp:posOffset>746760</wp:posOffset>
                </wp:positionV>
                <wp:extent cx="857250" cy="381000"/>
                <wp:effectExtent l="0" t="0" r="0" b="0"/>
                <wp:wrapNone/>
                <wp:docPr id="7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81000"/>
                        </a:xfrm>
                        <a:prstGeom prst="rect">
                          <a:avLst/>
                        </a:prstGeom>
                        <a:noFill/>
                        <a:ln w="9525">
                          <a:noFill/>
                          <a:miter lim="800000"/>
                          <a:headEnd/>
                          <a:tailEnd/>
                        </a:ln>
                      </wps:spPr>
                      <wps:txbx>
                        <w:txbxContent>
                          <w:p w14:paraId="2739CCC1" w14:textId="27D4951A" w:rsidR="00CB38AA" w:rsidRPr="004639B0" w:rsidRDefault="00CB38AA" w:rsidP="001118D4">
                            <w:pPr>
                              <w:pStyle w:val="Web"/>
                              <w:ind w:firstLine="0"/>
                              <w:jc w:val="left"/>
                              <w:rPr>
                                <w:rFonts w:asciiTheme="majorHAnsi" w:hAnsiTheme="majorHAnsi" w:cstheme="majorHAnsi"/>
                                <w:sz w:val="12"/>
                                <w:szCs w:val="12"/>
                              </w:rPr>
                            </w:pPr>
                            <w:r w:rsidRPr="004639B0">
                              <w:rPr>
                                <w:rFonts w:asciiTheme="majorHAnsi" w:hAnsiTheme="majorHAnsi" w:cstheme="majorHAnsi"/>
                                <w:sz w:val="12"/>
                                <w:szCs w:val="12"/>
                              </w:rPr>
                              <w:t>ARM has refactored EAS into several parts.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99523" id="テキスト ボックス 2" o:spid="_x0000_s1027" type="#_x0000_t202" style="position:absolute;left:0;text-align:left;margin-left:64.8pt;margin-top:58.8pt;width:67.5pt;height:30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" filled="f" stroked="f">
                <v:textbox>
                  <w:txbxContent>
                    <w:p w14:paraId="2739CCC1" w14:textId="27D4951A" w:rsidR="00CB38AA" w:rsidRPr="004639B0" w:rsidRDefault="00CB38AA" w:rsidP="001118D4">
                      <w:pPr>
                        <w:pStyle w:val="Web"/>
                        <w:ind w:firstLine="0"/>
                        <w:jc w:val="left"/>
                        <w:rPr>
                          <w:rFonts w:asciiTheme="majorHAnsi" w:hAnsiTheme="majorHAnsi" w:cstheme="majorHAnsi"/>
                          <w:sz w:val="12"/>
                          <w:szCs w:val="12"/>
                        </w:rPr>
                      </w:pPr>
                      <w:r w:rsidRPr="004639B0">
                        <w:rPr>
                          <w:rFonts w:asciiTheme="majorHAnsi" w:hAnsiTheme="majorHAnsi" w:cstheme="majorHAnsi"/>
                          <w:sz w:val="12"/>
                          <w:szCs w:val="12"/>
                        </w:rPr>
                        <w:t>ARM has refactored EAS into several parts.</w:t>
                      </w:r>
                    </w:p>
                  </w:txbxContent>
                </v:textbox>
              </v:shape>
            </w:pict>
          </mc:Fallback>
        </mc:AlternateContent>
      </w:r>
      <w:r w:rsidR="00700577">
        <w:rPr>
          <w:noProof/>
        </w:rPr>
        <mc:AlternateContent>
          <mc:Choice Requires="wpc">
            <w:drawing>
              <wp:inline distT="0" distB="0" distL="0" distR="0" wp14:anchorId="717EB447" wp14:editId="24D6F783">
                <wp:extent cx="5972810" cy="1822099"/>
                <wp:effectExtent l="0" t="0" r="27940" b="26035"/>
                <wp:docPr id="75" name="キャンバス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dk1"/>
                          </a:solidFill>
                        </a:ln>
                      </wpc:whole>
                      <wps:wsp>
                        <wps:cNvPr id="38" name="テキスト ボックス 2"/>
                        <wps:cNvSpPr txBox="1">
                          <a:spLocks noChangeArrowheads="1"/>
                        </wps:cNvSpPr>
                        <wps:spPr bwMode="auto">
                          <a:xfrm>
                            <a:off x="1834810" y="758660"/>
                            <a:ext cx="1197610" cy="433705"/>
                          </a:xfrm>
                          <a:prstGeom prst="rect">
                            <a:avLst/>
                          </a:prstGeom>
                          <a:solidFill>
                            <a:srgbClr val="FFFFFF"/>
                          </a:solidFill>
                          <a:ln w="9525">
                            <a:noFill/>
                            <a:miter lim="800000"/>
                            <a:headEnd/>
                            <a:tailEnd/>
                          </a:ln>
                        </wps:spPr>
                        <wps:txbx>
                          <w:txbxContent>
                            <w:p w14:paraId="57E13317" w14:textId="2168D173" w:rsidR="00CB38AA" w:rsidRPr="004639B0" w:rsidRDefault="00CB38AA" w:rsidP="00700577">
                              <w:pPr>
                                <w:pStyle w:val="Web"/>
                                <w:ind w:firstLine="0"/>
                                <w:jc w:val="left"/>
                                <w:rPr>
                                  <w:rFonts w:asciiTheme="majorHAnsi" w:hAnsiTheme="majorHAnsi" w:cstheme="majorHAnsi"/>
                                </w:rPr>
                              </w:pPr>
                              <w:r w:rsidRPr="004639B0">
                                <w:rPr>
                                  <w:rFonts w:asciiTheme="majorHAnsi" w:hAnsiTheme="majorHAnsi" w:cstheme="majorHAnsi"/>
                                  <w:sz w:val="14"/>
                                  <w:szCs w:val="14"/>
                                </w:rPr>
                                <w:t>Acceptance by the Linux kernel community of some parts of EAS.</w:t>
                              </w:r>
                            </w:p>
                          </w:txbxContent>
                        </wps:txbx>
                        <wps:bodyPr rot="0" vert="horz" wrap="square" lIns="91440" tIns="45720" rIns="91440" bIns="45720" anchor="t" anchorCtr="0">
                          <a:noAutofit/>
                        </wps:bodyPr>
                      </wps:wsp>
                      <wps:wsp>
                        <wps:cNvPr id="44" name="正方形/長方形 44"/>
                        <wps:cNvSpPr/>
                        <wps:spPr>
                          <a:xfrm>
                            <a:off x="180000" y="515455"/>
                            <a:ext cx="551815" cy="114046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C2A268B" w14:textId="77777777" w:rsidR="00CB38AA" w:rsidRPr="004639B0" w:rsidRDefault="00CB38AA" w:rsidP="00700577">
                              <w:pPr>
                                <w:pStyle w:val="Web"/>
                                <w:ind w:firstLine="187"/>
                                <w:jc w:val="center"/>
                                <w:rPr>
                                  <w:rFonts w:asciiTheme="majorHAnsi" w:hAnsiTheme="majorHAnsi" w:cstheme="majorHAnsi"/>
                                </w:rPr>
                              </w:pPr>
                              <w:r w:rsidRPr="004639B0">
                                <w:rPr>
                                  <w:rFonts w:asciiTheme="majorHAnsi" w:hAnsiTheme="majorHAnsi" w:cstheme="majorHAnsi"/>
                                  <w:sz w:val="22"/>
                                  <w:szCs w:val="22"/>
                                </w:rPr>
                                <w:t>EAS</w:t>
                              </w:r>
                            </w:p>
                          </w:txbxContent>
                        </wps:txbx>
                        <wps:bodyPr rot="0" spcFirstLastPara="0" vert="horz" wrap="square" lIns="0" tIns="144000" rIns="91440" bIns="45720" numCol="1" spcCol="0" rtlCol="0" fromWordArt="0" anchor="ctr" anchorCtr="0" forceAA="0" compatLnSpc="1">
                          <a:prstTxWarp prst="textNoShape">
                            <a:avLst/>
                          </a:prstTxWarp>
                          <a:noAutofit/>
                        </wps:bodyPr>
                      </wps:wsp>
                      <wpg:wgp>
                        <wpg:cNvPr id="46" name="グループ化 46"/>
                        <wpg:cNvGrpSpPr/>
                        <wpg:grpSpPr>
                          <a:xfrm>
                            <a:off x="1343955" y="393535"/>
                            <a:ext cx="551815" cy="1261487"/>
                            <a:chOff x="1163955" y="0"/>
                            <a:chExt cx="551815" cy="1261860"/>
                          </a:xfrm>
                        </wpg:grpSpPr>
                        <wps:wsp>
                          <wps:cNvPr id="49" name="正方形/長方形 49"/>
                          <wps:cNvSpPr/>
                          <wps:spPr>
                            <a:xfrm>
                              <a:off x="1163955" y="654246"/>
                              <a:ext cx="551815" cy="257414"/>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82AE521" w14:textId="77777777"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Capacity</w:t>
                                </w:r>
                              </w:p>
                              <w:p w14:paraId="40A4D903" w14:textId="77777777"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Awareness</w:t>
                                </w:r>
                              </w:p>
                              <w:p w14:paraId="0F262082" w14:textId="77777777" w:rsidR="00CB38AA" w:rsidRPr="00D2389D" w:rsidRDefault="00CB38AA" w:rsidP="00700577">
                                <w:pPr>
                                  <w:pStyle w:val="Web"/>
                                  <w:spacing w:after="0"/>
                                  <w:ind w:firstLine="187"/>
                                  <w:jc w:val="center"/>
                                  <w:rPr>
                                    <w:sz w:val="16"/>
                                    <w:szCs w:val="16"/>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正方形/長方形 52"/>
                          <wps:cNvSpPr/>
                          <wps:spPr>
                            <a:xfrm>
                              <a:off x="1163955" y="911457"/>
                              <a:ext cx="551815" cy="350403"/>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CEDE165" w14:textId="27979CE1" w:rsidR="00CB38AA" w:rsidRPr="0019410B" w:rsidRDefault="00CB38AA" w:rsidP="00700577">
                                <w:pPr>
                                  <w:pStyle w:val="Web"/>
                                  <w:spacing w:after="0"/>
                                  <w:ind w:firstLine="0"/>
                                  <w:jc w:val="center"/>
                                </w:pPr>
                                <w:r w:rsidRPr="004639B0">
                                  <w:rPr>
                                    <w:rFonts w:asciiTheme="majorHAnsi" w:hAnsiTheme="majorHAnsi" w:cstheme="majorHAnsi"/>
                                    <w:sz w:val="14"/>
                                    <w:szCs w:val="16"/>
                                  </w:rPr>
                                  <w:t>Frequency-invariance support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正方形/長方形 53"/>
                          <wps:cNvSpPr/>
                          <wps:spPr>
                            <a:xfrm>
                              <a:off x="1163955" y="0"/>
                              <a:ext cx="551815" cy="301424"/>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2C12F1F"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16"/>
                                    <w:szCs w:val="16"/>
                                  </w:rPr>
                                  <w:t>Core of</w:t>
                                </w:r>
                              </w:p>
                              <w:p w14:paraId="4839758E" w14:textId="77777777" w:rsidR="00CB38AA" w:rsidRPr="0019410B" w:rsidRDefault="00CB38AA" w:rsidP="00700577">
                                <w:pPr>
                                  <w:pStyle w:val="Web"/>
                                  <w:spacing w:after="0"/>
                                  <w:ind w:firstLine="0"/>
                                  <w:jc w:val="center"/>
                                </w:pPr>
                                <w:r w:rsidRPr="004639B0">
                                  <w:rPr>
                                    <w:rFonts w:asciiTheme="majorHAnsi" w:hAnsiTheme="majorHAnsi" w:cstheme="majorHAnsi"/>
                                    <w:sz w:val="16"/>
                                    <w:szCs w:val="16"/>
                                  </w:rPr>
                                  <w:t>EAS</w:t>
                                </w:r>
                              </w:p>
                            </w:txbxContent>
                          </wps:txbx>
                          <wps:bodyPr rot="0" spcFirstLastPara="0" vert="horz" wrap="square" lIns="0" tIns="0" rIns="0" bIns="0" numCol="1" spcCol="0" rtlCol="0" fromWordArt="0" anchor="ctr" anchorCtr="0" forceAA="0" compatLnSpc="1">
                            <a:prstTxWarp prst="textNoShape">
                              <a:avLst/>
                            </a:prstTxWarp>
                            <a:noAutofit/>
                          </wps:bodyPr>
                        </wps:wsp>
                      </wpg:wgp>
                      <wpg:wgp>
                        <wpg:cNvPr id="56" name="グループ化 56"/>
                        <wpg:cNvGrpSpPr/>
                        <wpg:grpSpPr>
                          <a:xfrm>
                            <a:off x="794680" y="1097748"/>
                            <a:ext cx="511175" cy="457199"/>
                            <a:chOff x="614680" y="704215"/>
                            <a:chExt cx="511208" cy="457682"/>
                          </a:xfrm>
                        </wpg:grpSpPr>
                        <wps:wsp>
                          <wps:cNvPr id="58" name="矢印: 右 58"/>
                          <wps:cNvSpPr/>
                          <wps:spPr>
                            <a:xfrm>
                              <a:off x="718853" y="895197"/>
                              <a:ext cx="407035" cy="266700"/>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矢印: 右 59"/>
                          <wps:cNvSpPr/>
                          <wps:spPr>
                            <a:xfrm>
                              <a:off x="678341" y="802600"/>
                              <a:ext cx="407035" cy="266700"/>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矢印: 右 60"/>
                          <wps:cNvSpPr/>
                          <wps:spPr>
                            <a:xfrm>
                              <a:off x="614680" y="704215"/>
                              <a:ext cx="407035" cy="266700"/>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4" name="矢印: 右 64"/>
                        <wps:cNvSpPr/>
                        <wps:spPr>
                          <a:xfrm>
                            <a:off x="1980225" y="1192365"/>
                            <a:ext cx="917575" cy="266065"/>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2987970" y="549745"/>
                            <a:ext cx="551815" cy="114046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07FF3F2" w14:textId="77777777"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Upstream</w:t>
                              </w:r>
                            </w:p>
                            <w:p w14:paraId="77BE8126" w14:textId="77777777"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Linux</w:t>
                              </w:r>
                            </w:p>
                            <w:p w14:paraId="1DF7A9CA" w14:textId="7E6A3661"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Kernel</w:t>
                              </w:r>
                              <w:r>
                                <w:rPr>
                                  <w:rFonts w:asciiTheme="majorHAnsi" w:hAnsiTheme="majorHAnsi" w:cstheme="majorHAnsi"/>
                                  <w:sz w:val="16"/>
                                  <w:szCs w:val="16"/>
                                </w:rPr>
                                <w:t xml:space="preserve"> </w:t>
                              </w:r>
                              <w:r w:rsidRPr="004639B0">
                                <w:rPr>
                                  <w:rFonts w:asciiTheme="majorHAnsi" w:hAnsiTheme="majorHAnsi" w:cstheme="majorHAnsi"/>
                                  <w:sz w:val="16"/>
                                  <w:szCs w:val="16"/>
                                </w:rPr>
                                <w:t>4.14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 name="矢印: 右 69"/>
                        <wps:cNvSpPr/>
                        <wps:spPr>
                          <a:xfrm>
                            <a:off x="3618525" y="1203795"/>
                            <a:ext cx="1240790" cy="266065"/>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正方形/長方形 70"/>
                        <wps:cNvSpPr/>
                        <wps:spPr>
                          <a:xfrm>
                            <a:off x="3733800" y="394048"/>
                            <a:ext cx="532426" cy="5492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2EC1A69" w14:textId="77777777" w:rsidR="00CB38AA" w:rsidRPr="004639B0" w:rsidRDefault="00CB38AA" w:rsidP="00700577">
                              <w:pPr>
                                <w:pStyle w:val="Web"/>
                                <w:spacing w:after="0"/>
                                <w:ind w:firstLine="0"/>
                                <w:jc w:val="center"/>
                                <w:rPr>
                                  <w:rFonts w:asciiTheme="majorHAnsi" w:hAnsiTheme="majorHAnsi" w:cstheme="majorHAnsi"/>
                                  <w:sz w:val="22"/>
                                </w:rPr>
                              </w:pPr>
                              <w:r w:rsidRPr="004639B0">
                                <w:rPr>
                                  <w:rFonts w:asciiTheme="majorHAnsi" w:hAnsiTheme="majorHAnsi" w:cstheme="majorHAnsi"/>
                                  <w:sz w:val="14"/>
                                  <w:szCs w:val="16"/>
                                </w:rPr>
                                <w:t>SoC</w:t>
                              </w:r>
                            </w:p>
                            <w:p w14:paraId="46BE042A" w14:textId="77777777" w:rsidR="00CB38AA" w:rsidRPr="004639B0" w:rsidRDefault="00CB38AA" w:rsidP="00700577">
                              <w:pPr>
                                <w:pStyle w:val="Web"/>
                                <w:spacing w:after="0"/>
                                <w:ind w:firstLine="0"/>
                                <w:jc w:val="center"/>
                                <w:rPr>
                                  <w:rFonts w:asciiTheme="majorHAnsi" w:hAnsiTheme="majorHAnsi" w:cstheme="majorHAnsi"/>
                                  <w:sz w:val="22"/>
                                </w:rPr>
                              </w:pPr>
                              <w:r w:rsidRPr="004639B0">
                                <w:rPr>
                                  <w:rFonts w:asciiTheme="majorHAnsi" w:hAnsiTheme="majorHAnsi" w:cstheme="majorHAnsi"/>
                                  <w:sz w:val="14"/>
                                  <w:szCs w:val="16"/>
                                </w:rPr>
                                <w:t>dependent</w:t>
                              </w:r>
                            </w:p>
                            <w:p w14:paraId="02B286D2" w14:textId="77777777" w:rsidR="00CB38AA" w:rsidRPr="004639B0" w:rsidRDefault="00CB38AA" w:rsidP="00700577">
                              <w:pPr>
                                <w:pStyle w:val="Web"/>
                                <w:spacing w:after="0"/>
                                <w:ind w:firstLine="0"/>
                                <w:jc w:val="center"/>
                                <w:rPr>
                                  <w:rFonts w:asciiTheme="majorHAnsi" w:hAnsiTheme="majorHAnsi" w:cstheme="majorHAnsi"/>
                                  <w:sz w:val="22"/>
                                </w:rPr>
                              </w:pPr>
                              <w:r w:rsidRPr="004639B0">
                                <w:rPr>
                                  <w:rFonts w:asciiTheme="majorHAnsi" w:hAnsiTheme="majorHAnsi" w:cstheme="majorHAnsi"/>
                                  <w:sz w:val="14"/>
                                  <w:szCs w:val="16"/>
                                </w:rPr>
                                <w:t>parameters</w:t>
                              </w:r>
                            </w:p>
                            <w:p w14:paraId="15EAC550" w14:textId="77777777" w:rsidR="00CB38AA" w:rsidRPr="004639B0" w:rsidRDefault="00CB38AA" w:rsidP="00700577">
                              <w:pPr>
                                <w:pStyle w:val="Web"/>
                                <w:spacing w:after="0"/>
                                <w:ind w:firstLine="0"/>
                                <w:jc w:val="center"/>
                                <w:rPr>
                                  <w:rFonts w:asciiTheme="majorHAnsi" w:hAnsiTheme="majorHAnsi" w:cstheme="majorHAnsi"/>
                                  <w:sz w:val="22"/>
                                </w:rPr>
                              </w:pPr>
                              <w:r w:rsidRPr="004639B0">
                                <w:rPr>
                                  <w:rFonts w:asciiTheme="majorHAnsi" w:hAnsiTheme="majorHAnsi" w:cstheme="majorHAnsi"/>
                                  <w:sz w:val="14"/>
                                  <w:szCs w:val="16"/>
                                </w:rPr>
                                <w:t>(device tree)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矢印: 右 71"/>
                        <wps:cNvSpPr/>
                        <wps:spPr>
                          <a:xfrm>
                            <a:off x="4324010" y="624675"/>
                            <a:ext cx="535305" cy="266065"/>
                          </a:xfrm>
                          <a:prstGeom prst="rightArrow">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4912655" y="549110"/>
                            <a:ext cx="551815" cy="114046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224669E"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20"/>
                                  <w:szCs w:val="20"/>
                                </w:rPr>
                                <w:t>CAS</w:t>
                              </w:r>
                            </w:p>
                            <w:p w14:paraId="69818D5E" w14:textId="77777777" w:rsidR="00CB38AA" w:rsidRPr="0019410B" w:rsidRDefault="00CB38AA" w:rsidP="00700577">
                              <w:pPr>
                                <w:pStyle w:val="Web"/>
                                <w:spacing w:after="0"/>
                                <w:ind w:firstLine="187"/>
                                <w:jc w:val="center"/>
                              </w:pPr>
                            </w:p>
                            <w:p w14:paraId="2A19446A"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18"/>
                                  <w:szCs w:val="18"/>
                                </w:rPr>
                                <w:t>Renesas</w:t>
                              </w:r>
                            </w:p>
                            <w:p w14:paraId="26625440"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20"/>
                                  <w:szCs w:val="20"/>
                                </w:rPr>
                                <w:t>Linux</w:t>
                              </w:r>
                            </w:p>
                            <w:p w14:paraId="2546E881"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20"/>
                                  <w:szCs w:val="20"/>
                                </w:rPr>
                                <w:t>BSP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9" name="テキスト ボックス 2"/>
                        <wps:cNvSpPr txBox="1">
                          <a:spLocks noChangeArrowheads="1"/>
                        </wps:cNvSpPr>
                        <wps:spPr bwMode="auto">
                          <a:xfrm>
                            <a:off x="4685326" y="116613"/>
                            <a:ext cx="1159319" cy="433070"/>
                          </a:xfrm>
                          <a:prstGeom prst="rect">
                            <a:avLst/>
                          </a:prstGeom>
                          <a:solidFill>
                            <a:srgbClr val="FFFFFF"/>
                          </a:solidFill>
                          <a:ln w="9525">
                            <a:noFill/>
                            <a:miter lim="800000"/>
                            <a:headEnd/>
                            <a:tailEnd/>
                          </a:ln>
                        </wps:spPr>
                        <wps:txbx>
                          <w:txbxContent>
                            <w:p w14:paraId="6E70794C" w14:textId="5B7F386E" w:rsidR="00CB38AA" w:rsidRDefault="00CB38AA" w:rsidP="004639B0">
                              <w:pPr>
                                <w:pStyle w:val="Web"/>
                                <w:ind w:firstLine="0"/>
                                <w:jc w:val="left"/>
                              </w:pPr>
                              <w:r w:rsidRPr="004D4E4A">
                                <w:rPr>
                                  <w:rFonts w:ascii="Arial" w:hAnsi="Arial" w:cs="Arial"/>
                                  <w:sz w:val="12"/>
                                  <w:szCs w:val="12"/>
                                </w:rPr>
                                <w:t>Incorporation by Renesas of a facility for</w:t>
                              </w:r>
                              <w:r>
                                <w:rPr>
                                  <w:rFonts w:ascii="Arial" w:hAnsi="Arial" w:cs="Arial"/>
                                  <w:sz w:val="12"/>
                                  <w:szCs w:val="12"/>
                                </w:rPr>
                                <w:t xml:space="preserve"> </w:t>
                              </w:r>
                              <w:r w:rsidRPr="004D4E4A">
                                <w:rPr>
                                  <w:rFonts w:ascii="Arial" w:hAnsi="Arial" w:cs="Arial"/>
                                  <w:sz w:val="12"/>
                                  <w:szCs w:val="12"/>
                                </w:rPr>
                                <w:t xml:space="preserve">enabling </w:t>
                              </w:r>
                              <w:proofErr w:type="spellStart"/>
                              <w:r w:rsidRPr="004D4E4A">
                                <w:rPr>
                                  <w:rFonts w:ascii="Arial" w:hAnsi="Arial" w:cs="Arial"/>
                                  <w:sz w:val="12"/>
                                  <w:szCs w:val="12"/>
                                </w:rPr>
                                <w:t>big.LITTLE</w:t>
                              </w:r>
                              <w:proofErr w:type="spellEnd"/>
                              <w:r w:rsidRPr="004D4E4A">
                                <w:rPr>
                                  <w:rFonts w:ascii="Arial" w:hAnsi="Arial" w:cs="Arial"/>
                                  <w:sz w:val="12"/>
                                  <w:szCs w:val="12"/>
                                </w:rPr>
                                <w:t xml:space="preserve"> on our relevant BSP</w:t>
                              </w:r>
                            </w:p>
                          </w:txbxContent>
                        </wps:txbx>
                        <wps:bodyPr rot="0" vert="horz" wrap="square" lIns="91440" tIns="45720" rIns="91440" bIns="45720" anchor="t" anchorCtr="0">
                          <a:noAutofit/>
                        </wps:bodyPr>
                      </wps:wsp>
                    </wpc:wpc>
                  </a:graphicData>
                </a:graphic>
              </wp:inline>
            </w:drawing>
          </mc:Choice>
          <mc:Fallback>
            <w:pict>
              <v:group w14:anchorId="717EB447" id="キャンバス 75" o:spid="_x0000_s1028" editas="canvas" style="width:470.3pt;height:143.45pt;mso-position-horizontal-relative:char;mso-position-vertical-relative:line" coordsize="59728,18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9728;height:18218;visibility:visible;mso-wrap-style:square" stroked="t" strokecolor="black [3200]">
                  <v:fill o:detectmouseclick="t"/>
                  <v:path o:connecttype="none"/>
                </v:shape>
                <v:shape id="_x0000_s1030" type="#_x0000_t202" style="position:absolute;left:18348;top:7586;width:11976;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7E13317" w14:textId="2168D173" w:rsidR="00CB38AA" w:rsidRPr="004639B0" w:rsidRDefault="00CB38AA" w:rsidP="00700577">
                        <w:pPr>
                          <w:pStyle w:val="Web"/>
                          <w:ind w:firstLine="0"/>
                          <w:jc w:val="left"/>
                          <w:rPr>
                            <w:rFonts w:asciiTheme="majorHAnsi" w:hAnsiTheme="majorHAnsi" w:cstheme="majorHAnsi"/>
                          </w:rPr>
                        </w:pPr>
                        <w:r w:rsidRPr="004639B0">
                          <w:rPr>
                            <w:rFonts w:asciiTheme="majorHAnsi" w:hAnsiTheme="majorHAnsi" w:cstheme="majorHAnsi"/>
                            <w:sz w:val="14"/>
                            <w:szCs w:val="14"/>
                          </w:rPr>
                          <w:t>Acceptance by the Linux kernel community of some parts of EAS.</w:t>
                        </w:r>
                      </w:p>
                    </w:txbxContent>
                  </v:textbox>
                </v:shape>
                <v:rect id="正方形/長方形 44" o:spid="_x0000_s1031" style="position:absolute;left:1800;top:5154;width:5518;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" fillcolor="white [3201]" strokecolor="black [3200]" strokeweight="1pt">
                  <v:textbox inset="0,4mm">
                    <w:txbxContent>
                      <w:p w14:paraId="2C2A268B" w14:textId="77777777" w:rsidR="00CB38AA" w:rsidRPr="004639B0" w:rsidRDefault="00CB38AA" w:rsidP="00700577">
                        <w:pPr>
                          <w:pStyle w:val="Web"/>
                          <w:ind w:firstLine="187"/>
                          <w:jc w:val="center"/>
                          <w:rPr>
                            <w:rFonts w:asciiTheme="majorHAnsi" w:hAnsiTheme="majorHAnsi" w:cstheme="majorHAnsi"/>
                          </w:rPr>
                        </w:pPr>
                        <w:r w:rsidRPr="004639B0">
                          <w:rPr>
                            <w:rFonts w:asciiTheme="majorHAnsi" w:hAnsiTheme="majorHAnsi" w:cstheme="majorHAnsi"/>
                            <w:sz w:val="22"/>
                            <w:szCs w:val="22"/>
                          </w:rPr>
                          <w:t>EAS</w:t>
                        </w:r>
                      </w:p>
                    </w:txbxContent>
                  </v:textbox>
                </v:rect>
                <v:group id="グループ化 46" o:spid="_x0000_s1032" style="position:absolute;left:13439;top:3935;width:5518;height:12615" coordorigin="11639" coordsize="5518,1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正方形/長方形 49" o:spid="_x0000_s1033" style="position:absolute;left:11639;top:6542;width:551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" fillcolor="white [3201]" strokecolor="black [3200]" strokeweight="1pt">
                    <v:textbox inset="0,0,0,0">
                      <w:txbxContent>
                        <w:p w14:paraId="182AE521" w14:textId="77777777"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Capacity</w:t>
                          </w:r>
                        </w:p>
                        <w:p w14:paraId="40A4D903" w14:textId="77777777"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Awareness</w:t>
                          </w:r>
                        </w:p>
                        <w:p w14:paraId="0F262082" w14:textId="77777777" w:rsidR="00CB38AA" w:rsidRPr="00D2389D" w:rsidRDefault="00CB38AA" w:rsidP="00700577">
                          <w:pPr>
                            <w:pStyle w:val="Web"/>
                            <w:spacing w:after="0"/>
                            <w:ind w:firstLine="187"/>
                            <w:jc w:val="center"/>
                            <w:rPr>
                              <w:sz w:val="16"/>
                              <w:szCs w:val="16"/>
                            </w:rPr>
                          </w:pPr>
                        </w:p>
                      </w:txbxContent>
                    </v:textbox>
                  </v:rect>
                  <v:rect id="正方形/長方形 52" o:spid="_x0000_s1034" style="position:absolute;left:11639;top:9114;width:5518;height:3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" fillcolor="white [3201]" strokecolor="black [3200]" strokeweight="1pt">
                    <v:textbox inset="0,0,0,0">
                      <w:txbxContent>
                        <w:p w14:paraId="4CEDE165" w14:textId="27979CE1" w:rsidR="00CB38AA" w:rsidRPr="0019410B" w:rsidRDefault="00CB38AA" w:rsidP="00700577">
                          <w:pPr>
                            <w:pStyle w:val="Web"/>
                            <w:spacing w:after="0"/>
                            <w:ind w:firstLine="0"/>
                            <w:jc w:val="center"/>
                          </w:pPr>
                          <w:r w:rsidRPr="004639B0">
                            <w:rPr>
                              <w:rFonts w:asciiTheme="majorHAnsi" w:hAnsiTheme="majorHAnsi" w:cstheme="majorHAnsi"/>
                              <w:sz w:val="14"/>
                              <w:szCs w:val="16"/>
                            </w:rPr>
                            <w:t>Frequency-invariance support</w:t>
                          </w:r>
                        </w:p>
                      </w:txbxContent>
                    </v:textbox>
                  </v:rect>
                  <v:rect id="正方形/長方形 53" o:spid="_x0000_s1035" style="position:absolute;left:11639;width:5518;height:3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" fillcolor="white [3201]" strokecolor="black [3200]" strokeweight="1pt">
                    <v:textbox inset="0,0,0,0">
                      <w:txbxContent>
                        <w:p w14:paraId="02C12F1F"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16"/>
                              <w:szCs w:val="16"/>
                            </w:rPr>
                            <w:t>Core of</w:t>
                          </w:r>
                        </w:p>
                        <w:p w14:paraId="4839758E" w14:textId="77777777" w:rsidR="00CB38AA" w:rsidRPr="0019410B" w:rsidRDefault="00CB38AA" w:rsidP="00700577">
                          <w:pPr>
                            <w:pStyle w:val="Web"/>
                            <w:spacing w:after="0"/>
                            <w:ind w:firstLine="0"/>
                            <w:jc w:val="center"/>
                          </w:pPr>
                          <w:r w:rsidRPr="004639B0">
                            <w:rPr>
                              <w:rFonts w:asciiTheme="majorHAnsi" w:hAnsiTheme="majorHAnsi" w:cstheme="majorHAnsi"/>
                              <w:sz w:val="16"/>
                              <w:szCs w:val="16"/>
                            </w:rPr>
                            <w:t>EAS</w:t>
                          </w:r>
                        </w:p>
                      </w:txbxContent>
                    </v:textbox>
                  </v:rect>
                </v:group>
                <v:group id="グループ化 56" o:spid="_x0000_s1036" style="position:absolute;left:7946;top:10977;width:5112;height:4572" coordorigin="6146,7042" coordsize="5112,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58" o:spid="_x0000_s1037" type="#_x0000_t13" style="position:absolute;left:7188;top:8951;width:407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" adj="14524" fillcolor="white [3201]" strokecolor="black [3200]" strokeweight="1pt"/>
                  <v:shape id="矢印: 右 59" o:spid="_x0000_s1038" type="#_x0000_t13" style="position:absolute;left:6783;top:8026;width:407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" adj="14524" fillcolor="white [3201]" strokecolor="black [3200]" strokeweight="1pt"/>
                  <v:shape id="矢印: 右 60" o:spid="_x0000_s1039" type="#_x0000_t13" style="position:absolute;left:6146;top:7042;width:407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" adj="14524" fillcolor="white [3201]" strokecolor="black [3200]" strokeweight="1pt"/>
                </v:group>
                <v:shape id="矢印: 右 64" o:spid="_x0000_s1040" type="#_x0000_t13" style="position:absolute;left:19802;top:11923;width:9176;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" adj="18468" fillcolor="white [3201]" strokecolor="black [3200]" strokeweight="1pt"/>
                <v:rect id="正方形/長方形 68" o:spid="_x0000_s1041" style="position:absolute;left:29879;top:5497;width:5518;height:11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" fillcolor="white [3201]" strokecolor="black [3200]" strokeweight="1pt">
                  <v:textbox inset="0,0,0,0">
                    <w:txbxContent>
                      <w:p w14:paraId="707FF3F2" w14:textId="77777777"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Upstream</w:t>
                        </w:r>
                      </w:p>
                      <w:p w14:paraId="77BE8126" w14:textId="77777777"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Linux</w:t>
                        </w:r>
                      </w:p>
                      <w:p w14:paraId="1DF7A9CA" w14:textId="7E6A3661" w:rsidR="00CB38AA" w:rsidRPr="004639B0" w:rsidRDefault="00CB38AA" w:rsidP="00700577">
                        <w:pPr>
                          <w:pStyle w:val="Web"/>
                          <w:spacing w:after="0"/>
                          <w:ind w:firstLine="0"/>
                          <w:jc w:val="center"/>
                          <w:rPr>
                            <w:rFonts w:asciiTheme="majorHAnsi" w:hAnsiTheme="majorHAnsi" w:cstheme="majorHAnsi"/>
                            <w:sz w:val="16"/>
                            <w:szCs w:val="16"/>
                          </w:rPr>
                        </w:pPr>
                        <w:r w:rsidRPr="004639B0">
                          <w:rPr>
                            <w:rFonts w:asciiTheme="majorHAnsi" w:hAnsiTheme="majorHAnsi" w:cstheme="majorHAnsi"/>
                            <w:sz w:val="16"/>
                            <w:szCs w:val="16"/>
                          </w:rPr>
                          <w:t>Kernel</w:t>
                        </w:r>
                        <w:r>
                          <w:rPr>
                            <w:rFonts w:asciiTheme="majorHAnsi" w:hAnsiTheme="majorHAnsi" w:cstheme="majorHAnsi"/>
                            <w:sz w:val="16"/>
                            <w:szCs w:val="16"/>
                          </w:rPr>
                          <w:t xml:space="preserve"> </w:t>
                        </w:r>
                        <w:r w:rsidRPr="004639B0">
                          <w:rPr>
                            <w:rFonts w:asciiTheme="majorHAnsi" w:hAnsiTheme="majorHAnsi" w:cstheme="majorHAnsi"/>
                            <w:sz w:val="16"/>
                            <w:szCs w:val="16"/>
                          </w:rPr>
                          <w:t>4.14</w:t>
                        </w:r>
                      </w:p>
                    </w:txbxContent>
                  </v:textbox>
                </v:rect>
                <v:shape id="矢印: 右 69" o:spid="_x0000_s1042" type="#_x0000_t13" style="position:absolute;left:36185;top:12037;width:1240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" adj="19284" fillcolor="white [3201]" strokecolor="black [3200]" strokeweight="1pt"/>
                <v:rect id="正方形/長方形 70" o:spid="_x0000_s1043" style="position:absolute;left:37338;top:3940;width:5324;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" fillcolor="white [3201]" strokecolor="black [3200]" strokeweight="1pt">
                  <v:textbox inset="0,0,0,0">
                    <w:txbxContent>
                      <w:p w14:paraId="52EC1A69" w14:textId="77777777" w:rsidR="00CB38AA" w:rsidRPr="004639B0" w:rsidRDefault="00CB38AA" w:rsidP="00700577">
                        <w:pPr>
                          <w:pStyle w:val="Web"/>
                          <w:spacing w:after="0"/>
                          <w:ind w:firstLine="0"/>
                          <w:jc w:val="center"/>
                          <w:rPr>
                            <w:rFonts w:asciiTheme="majorHAnsi" w:hAnsiTheme="majorHAnsi" w:cstheme="majorHAnsi"/>
                            <w:sz w:val="22"/>
                          </w:rPr>
                        </w:pPr>
                        <w:r w:rsidRPr="004639B0">
                          <w:rPr>
                            <w:rFonts w:asciiTheme="majorHAnsi" w:hAnsiTheme="majorHAnsi" w:cstheme="majorHAnsi"/>
                            <w:sz w:val="14"/>
                            <w:szCs w:val="16"/>
                          </w:rPr>
                          <w:t>SoC</w:t>
                        </w:r>
                      </w:p>
                      <w:p w14:paraId="46BE042A" w14:textId="77777777" w:rsidR="00CB38AA" w:rsidRPr="004639B0" w:rsidRDefault="00CB38AA" w:rsidP="00700577">
                        <w:pPr>
                          <w:pStyle w:val="Web"/>
                          <w:spacing w:after="0"/>
                          <w:ind w:firstLine="0"/>
                          <w:jc w:val="center"/>
                          <w:rPr>
                            <w:rFonts w:asciiTheme="majorHAnsi" w:hAnsiTheme="majorHAnsi" w:cstheme="majorHAnsi"/>
                            <w:sz w:val="22"/>
                          </w:rPr>
                        </w:pPr>
                        <w:r w:rsidRPr="004639B0">
                          <w:rPr>
                            <w:rFonts w:asciiTheme="majorHAnsi" w:hAnsiTheme="majorHAnsi" w:cstheme="majorHAnsi"/>
                            <w:sz w:val="14"/>
                            <w:szCs w:val="16"/>
                          </w:rPr>
                          <w:t>dependent</w:t>
                        </w:r>
                      </w:p>
                      <w:p w14:paraId="02B286D2" w14:textId="77777777" w:rsidR="00CB38AA" w:rsidRPr="004639B0" w:rsidRDefault="00CB38AA" w:rsidP="00700577">
                        <w:pPr>
                          <w:pStyle w:val="Web"/>
                          <w:spacing w:after="0"/>
                          <w:ind w:firstLine="0"/>
                          <w:jc w:val="center"/>
                          <w:rPr>
                            <w:rFonts w:asciiTheme="majorHAnsi" w:hAnsiTheme="majorHAnsi" w:cstheme="majorHAnsi"/>
                            <w:sz w:val="22"/>
                          </w:rPr>
                        </w:pPr>
                        <w:r w:rsidRPr="004639B0">
                          <w:rPr>
                            <w:rFonts w:asciiTheme="majorHAnsi" w:hAnsiTheme="majorHAnsi" w:cstheme="majorHAnsi"/>
                            <w:sz w:val="14"/>
                            <w:szCs w:val="16"/>
                          </w:rPr>
                          <w:t>parameters</w:t>
                        </w:r>
                      </w:p>
                      <w:p w14:paraId="15EAC550" w14:textId="77777777" w:rsidR="00CB38AA" w:rsidRPr="004639B0" w:rsidRDefault="00CB38AA" w:rsidP="00700577">
                        <w:pPr>
                          <w:pStyle w:val="Web"/>
                          <w:spacing w:after="0"/>
                          <w:ind w:firstLine="0"/>
                          <w:jc w:val="center"/>
                          <w:rPr>
                            <w:rFonts w:asciiTheme="majorHAnsi" w:hAnsiTheme="majorHAnsi" w:cstheme="majorHAnsi"/>
                            <w:sz w:val="22"/>
                          </w:rPr>
                        </w:pPr>
                        <w:r w:rsidRPr="004639B0">
                          <w:rPr>
                            <w:rFonts w:asciiTheme="majorHAnsi" w:hAnsiTheme="majorHAnsi" w:cstheme="majorHAnsi"/>
                            <w:sz w:val="14"/>
                            <w:szCs w:val="16"/>
                          </w:rPr>
                          <w:t>(device tree)</w:t>
                        </w:r>
                      </w:p>
                    </w:txbxContent>
                  </v:textbox>
                </v:rect>
                <v:shape id="矢印: 右 71" o:spid="_x0000_s1044" type="#_x0000_t13" style="position:absolute;left:43240;top:6246;width:535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" adj="16232" fillcolor="white [3201]" strokecolor="black [3200]" strokeweight="1pt"/>
                <v:rect id="正方形/長方形 73" o:spid="_x0000_s1045" style="position:absolute;left:49126;top:5491;width:5518;height:11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" fillcolor="white [3201]" strokecolor="black [3200]" strokeweight="1pt">
                  <v:textbox inset="0,0,0,0">
                    <w:txbxContent>
                      <w:p w14:paraId="2224669E"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20"/>
                            <w:szCs w:val="20"/>
                          </w:rPr>
                          <w:t>CAS</w:t>
                        </w:r>
                      </w:p>
                      <w:p w14:paraId="69818D5E" w14:textId="77777777" w:rsidR="00CB38AA" w:rsidRPr="0019410B" w:rsidRDefault="00CB38AA" w:rsidP="00700577">
                        <w:pPr>
                          <w:pStyle w:val="Web"/>
                          <w:spacing w:after="0"/>
                          <w:ind w:firstLine="187"/>
                          <w:jc w:val="center"/>
                        </w:pPr>
                      </w:p>
                      <w:p w14:paraId="2A19446A"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18"/>
                            <w:szCs w:val="18"/>
                          </w:rPr>
                          <w:t>Renesas</w:t>
                        </w:r>
                      </w:p>
                      <w:p w14:paraId="26625440"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20"/>
                            <w:szCs w:val="20"/>
                          </w:rPr>
                          <w:t>Linux</w:t>
                        </w:r>
                      </w:p>
                      <w:p w14:paraId="2546E881" w14:textId="77777777" w:rsidR="00CB38AA" w:rsidRPr="004639B0" w:rsidRDefault="00CB38AA" w:rsidP="00700577">
                        <w:pPr>
                          <w:pStyle w:val="Web"/>
                          <w:spacing w:after="0"/>
                          <w:ind w:firstLine="0"/>
                          <w:jc w:val="center"/>
                          <w:rPr>
                            <w:rFonts w:asciiTheme="majorHAnsi" w:hAnsiTheme="majorHAnsi" w:cstheme="majorHAnsi"/>
                          </w:rPr>
                        </w:pPr>
                        <w:r w:rsidRPr="004639B0">
                          <w:rPr>
                            <w:rFonts w:asciiTheme="majorHAnsi" w:hAnsiTheme="majorHAnsi" w:cstheme="majorHAnsi"/>
                            <w:sz w:val="20"/>
                            <w:szCs w:val="20"/>
                          </w:rPr>
                          <w:t>BSP</w:t>
                        </w:r>
                      </w:p>
                    </w:txbxContent>
                  </v:textbox>
                </v:rect>
                <v:shape id="_x0000_s1046" type="#_x0000_t202" style="position:absolute;left:46853;top:1166;width:11593;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" stroked="f">
                  <v:textbox>
                    <w:txbxContent>
                      <w:p w14:paraId="6E70794C" w14:textId="5B7F386E" w:rsidR="00CB38AA" w:rsidRDefault="00CB38AA" w:rsidP="004639B0">
                        <w:pPr>
                          <w:pStyle w:val="Web"/>
                          <w:ind w:firstLine="0"/>
                          <w:jc w:val="left"/>
                        </w:pPr>
                        <w:r w:rsidRPr="004D4E4A">
                          <w:rPr>
                            <w:rFonts w:ascii="Arial" w:hAnsi="Arial" w:cs="Arial"/>
                            <w:sz w:val="12"/>
                            <w:szCs w:val="12"/>
                          </w:rPr>
                          <w:t>Incorporation by Renesas of a facility for</w:t>
                        </w:r>
                        <w:r>
                          <w:rPr>
                            <w:rFonts w:ascii="Arial" w:hAnsi="Arial" w:cs="Arial"/>
                            <w:sz w:val="12"/>
                            <w:szCs w:val="12"/>
                          </w:rPr>
                          <w:t xml:space="preserve"> </w:t>
                        </w:r>
                        <w:r w:rsidRPr="004D4E4A">
                          <w:rPr>
                            <w:rFonts w:ascii="Arial" w:hAnsi="Arial" w:cs="Arial"/>
                            <w:sz w:val="12"/>
                            <w:szCs w:val="12"/>
                          </w:rPr>
                          <w:t xml:space="preserve">enabling </w:t>
                        </w:r>
                        <w:proofErr w:type="spellStart"/>
                        <w:r w:rsidRPr="004D4E4A">
                          <w:rPr>
                            <w:rFonts w:ascii="Arial" w:hAnsi="Arial" w:cs="Arial"/>
                            <w:sz w:val="12"/>
                            <w:szCs w:val="12"/>
                          </w:rPr>
                          <w:t>big.LITTLE</w:t>
                        </w:r>
                        <w:proofErr w:type="spellEnd"/>
                        <w:r w:rsidRPr="004D4E4A">
                          <w:rPr>
                            <w:rFonts w:ascii="Arial" w:hAnsi="Arial" w:cs="Arial"/>
                            <w:sz w:val="12"/>
                            <w:szCs w:val="12"/>
                          </w:rPr>
                          <w:t xml:space="preserve"> on our relevant BSP</w:t>
                        </w:r>
                      </w:p>
                    </w:txbxContent>
                  </v:textbox>
                </v:shape>
                <w10:anchorlock/>
              </v:group>
            </w:pict>
          </mc:Fallback>
        </mc:AlternateContent>
      </w:r>
    </w:p>
    <w:p w14:paraId="550D0C0C" w14:textId="06001D68" w:rsidR="00700577" w:rsidRPr="001E5579" w:rsidRDefault="00700577" w:rsidP="00700577">
      <w:pPr>
        <w:pStyle w:val="afff3"/>
        <w:jc w:val="center"/>
        <w:rPr>
          <w:rFonts w:asciiTheme="majorHAnsi" w:eastAsiaTheme="majorEastAsia" w:hAnsiTheme="majorHAnsi" w:cstheme="majorHAnsi"/>
          <w:b w:val="0"/>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CAS</w:t>
      </w:r>
      <w:r w:rsidRPr="001E5579">
        <w:rPr>
          <w:rFonts w:asciiTheme="majorHAnsi" w:eastAsiaTheme="majorEastAsia" w:hAnsiTheme="majorHAnsi" w:cstheme="majorHAnsi"/>
          <w:b w:val="0"/>
        </w:rPr>
        <w:t>の</w:t>
      </w:r>
      <w:r w:rsidR="00CD0114" w:rsidRPr="001E5579">
        <w:rPr>
          <w:rFonts w:asciiTheme="majorHAnsi" w:eastAsiaTheme="majorEastAsia" w:hAnsiTheme="majorHAnsi" w:cstheme="majorHAnsi"/>
          <w:b w:val="0"/>
        </w:rPr>
        <w:t>構成</w:t>
      </w:r>
      <w:r w:rsidR="007F6368" w:rsidRPr="001E5579">
        <w:rPr>
          <w:rFonts w:asciiTheme="majorHAnsi" w:eastAsiaTheme="majorEastAsia" w:hAnsiTheme="majorHAnsi" w:cstheme="majorHAnsi"/>
          <w:b w:val="0"/>
        </w:rPr>
        <w:t>と経緯</w:t>
      </w:r>
    </w:p>
    <w:p w14:paraId="7093FDED" w14:textId="77777777" w:rsidR="00700577" w:rsidRPr="007F6368" w:rsidRDefault="00700577" w:rsidP="004639B0"/>
    <w:p w14:paraId="78815791" w14:textId="77777777" w:rsidR="007B0E23" w:rsidRDefault="00700577" w:rsidP="00E305A6">
      <w:pPr>
        <w:pStyle w:val="21"/>
      </w:pPr>
      <w:bookmarkStart w:id="31" w:name="_Toc515010964"/>
      <w:r>
        <w:rPr>
          <w:rFonts w:hint="eastAsia"/>
        </w:rPr>
        <w:t>CA</w:t>
      </w:r>
      <w:r w:rsidRPr="007B0E23">
        <w:rPr>
          <w:rFonts w:hint="eastAsia"/>
        </w:rPr>
        <w:t>S</w:t>
      </w:r>
      <w:r w:rsidRPr="007B0E23">
        <w:rPr>
          <w:rFonts w:hint="eastAsia"/>
        </w:rPr>
        <w:t>の</w:t>
      </w:r>
      <w:r>
        <w:rPr>
          <w:rFonts w:hint="eastAsia"/>
        </w:rPr>
        <w:t>機能</w:t>
      </w:r>
      <w:r w:rsidRPr="007B0E23">
        <w:rPr>
          <w:rFonts w:hint="eastAsia"/>
        </w:rPr>
        <w:t>概要</w:t>
      </w:r>
      <w:bookmarkEnd w:id="30"/>
      <w:bookmarkEnd w:id="31"/>
    </w:p>
    <w:p w14:paraId="2E3BA045" w14:textId="48B25251" w:rsidR="00F01D40" w:rsidRDefault="001E6A61" w:rsidP="00F01D40">
      <w:r>
        <w:t xml:space="preserve"> </w:t>
      </w:r>
      <w:r w:rsidR="00F01D40">
        <w:rPr>
          <w:rFonts w:hint="eastAsia"/>
        </w:rPr>
        <w:t>CAS</w:t>
      </w:r>
      <w:r w:rsidR="00F01D40">
        <w:rPr>
          <w:rFonts w:hint="eastAsia"/>
        </w:rPr>
        <w:t>は</w:t>
      </w:r>
      <w:r w:rsidR="00F01D40" w:rsidDel="006463DB">
        <w:rPr>
          <w:rFonts w:hint="eastAsia"/>
        </w:rPr>
        <w:t xml:space="preserve"> </w:t>
      </w:r>
      <w:r w:rsidR="00F01D40">
        <w:rPr>
          <w:rFonts w:hint="eastAsia"/>
        </w:rPr>
        <w:t>Cortex-A57</w:t>
      </w:r>
      <w:r w:rsidR="00F01D40">
        <w:rPr>
          <w:rFonts w:hint="eastAsia"/>
        </w:rPr>
        <w:t>と</w:t>
      </w:r>
      <w:r w:rsidR="00F01D40">
        <w:rPr>
          <w:rFonts w:hint="eastAsia"/>
        </w:rPr>
        <w:t>Cortex-A53</w:t>
      </w:r>
      <w:r w:rsidR="000C4CA6">
        <w:rPr>
          <w:rFonts w:hint="eastAsia"/>
        </w:rPr>
        <w:t>が同時に動作するデバイス</w:t>
      </w:r>
      <w:r w:rsidR="00F01D40" w:rsidRPr="000C4CA6">
        <w:rPr>
          <w:rFonts w:hint="eastAsia"/>
        </w:rPr>
        <w:t>において、</w:t>
      </w:r>
      <w:r w:rsidR="00F01D40">
        <w:rPr>
          <w:rFonts w:hint="eastAsia"/>
        </w:rPr>
        <w:t>性能を重視したタスク配置を行います。</w:t>
      </w:r>
    </w:p>
    <w:p w14:paraId="4080504E" w14:textId="187FA1DF" w:rsidR="00F01D40" w:rsidRDefault="00F01D40" w:rsidP="00F01D40">
      <w:r>
        <w:rPr>
          <w:rFonts w:hint="eastAsia"/>
        </w:rPr>
        <w:t>Linux</w:t>
      </w:r>
      <w:r>
        <w:rPr>
          <w:rFonts w:hint="eastAsia"/>
        </w:rPr>
        <w:t>の標準スケジューラである</w:t>
      </w:r>
      <w:r w:rsidRPr="006463DB">
        <w:t>Complet</w:t>
      </w:r>
      <w:r>
        <w:rPr>
          <w:rFonts w:hint="eastAsia"/>
        </w:rPr>
        <w:t>e</w:t>
      </w:r>
      <w:r w:rsidRPr="006463DB">
        <w:t>ly Fair Scheduling</w:t>
      </w:r>
      <w:r>
        <w:rPr>
          <w:rFonts w:hint="eastAsia"/>
        </w:rPr>
        <w:t>(CFS)</w:t>
      </w:r>
      <w:r>
        <w:rPr>
          <w:rFonts w:hint="eastAsia"/>
        </w:rPr>
        <w:t>は、</w:t>
      </w:r>
      <w:r>
        <w:rPr>
          <w:rFonts w:hint="eastAsia"/>
        </w:rPr>
        <w:t>CPU</w:t>
      </w:r>
      <w:r>
        <w:rPr>
          <w:rFonts w:hint="eastAsia"/>
        </w:rPr>
        <w:t>間の負荷を均等に維持することで</w:t>
      </w:r>
      <w:r w:rsidRPr="003C5BBE">
        <w:t>マルチコアプロセッシング</w:t>
      </w:r>
      <w:r>
        <w:rPr>
          <w:rFonts w:hint="eastAsia"/>
        </w:rPr>
        <w:t>を効果的に利用することができます</w:t>
      </w:r>
      <w:r w:rsidR="002819DA">
        <w:rPr>
          <w:rFonts w:hint="eastAsia"/>
        </w:rPr>
        <w:t>(</w:t>
      </w:r>
      <w:r w:rsidR="005D2BAB">
        <w:fldChar w:fldCharType="begin"/>
      </w:r>
      <w:r w:rsidR="005D2BAB">
        <w:instrText xml:space="preserve"> </w:instrText>
      </w:r>
      <w:r w:rsidR="005D2BAB">
        <w:rPr>
          <w:rFonts w:hint="eastAsia"/>
        </w:rPr>
        <w:instrText>REF _Ref514401366 \h</w:instrText>
      </w:r>
      <w:r w:rsidR="005D2BAB">
        <w:instrText xml:space="preserve"> </w:instrText>
      </w:r>
      <w:r w:rsidR="005D2BAB">
        <w:fldChar w:fldCharType="separate"/>
      </w:r>
      <w:r w:rsidR="00FA7A7B">
        <w:rPr>
          <w:rFonts w:hint="eastAsia"/>
        </w:rPr>
        <w:t>図</w:t>
      </w:r>
      <w:r w:rsidR="00FA7A7B">
        <w:rPr>
          <w:rFonts w:hint="eastAsia"/>
        </w:rPr>
        <w:t xml:space="preserve"> </w:t>
      </w:r>
      <w:r w:rsidR="00FA7A7B">
        <w:rPr>
          <w:noProof/>
        </w:rPr>
        <w:t>1</w:t>
      </w:r>
      <w:r w:rsidR="00FA7A7B">
        <w:noBreakHyphen/>
      </w:r>
      <w:r w:rsidR="00FA7A7B">
        <w:rPr>
          <w:noProof/>
        </w:rPr>
        <w:t>2</w:t>
      </w:r>
      <w:r w:rsidR="005D2BAB">
        <w:fldChar w:fldCharType="end"/>
      </w:r>
      <w:r w:rsidR="002819DA">
        <w:rPr>
          <w:rFonts w:hint="eastAsia"/>
        </w:rPr>
        <w:t xml:space="preserve"> [CFS])</w:t>
      </w:r>
      <w:r>
        <w:rPr>
          <w:rFonts w:hint="eastAsia"/>
        </w:rPr>
        <w:t>。</w:t>
      </w:r>
    </w:p>
    <w:p w14:paraId="1595A6FE" w14:textId="3B4E396A" w:rsidR="000D18AC" w:rsidRDefault="000D18AC" w:rsidP="000D18AC">
      <w:r>
        <w:rPr>
          <w:rFonts w:hint="eastAsia"/>
        </w:rPr>
        <w:t>一方、</w:t>
      </w:r>
      <w:r>
        <w:rPr>
          <w:rFonts w:hint="eastAsia"/>
        </w:rPr>
        <w:t>Cortex-A57</w:t>
      </w:r>
      <w:r>
        <w:rPr>
          <w:rFonts w:hint="eastAsia"/>
        </w:rPr>
        <w:t>と</w:t>
      </w:r>
      <w:r>
        <w:rPr>
          <w:rFonts w:hint="eastAsia"/>
        </w:rPr>
        <w:t>Cortex-A53</w:t>
      </w:r>
      <w:r>
        <w:rPr>
          <w:rFonts w:hint="eastAsia"/>
        </w:rPr>
        <w:t>では性能差があるため、</w:t>
      </w:r>
      <w:r>
        <w:rPr>
          <w:rFonts w:hint="eastAsia"/>
        </w:rPr>
        <w:t>CPU</w:t>
      </w:r>
      <w:r>
        <w:rPr>
          <w:rFonts w:hint="eastAsia"/>
        </w:rPr>
        <w:t>間の負荷を均等に維持するより</w:t>
      </w:r>
      <w:r w:rsidR="00B9736E">
        <w:rPr>
          <w:rFonts w:hint="eastAsia"/>
        </w:rPr>
        <w:t>計算</w:t>
      </w:r>
      <w:r>
        <w:rPr>
          <w:rFonts w:hint="eastAsia"/>
        </w:rPr>
        <w:t>能力の大きい</w:t>
      </w:r>
      <w:r>
        <w:rPr>
          <w:rFonts w:hint="eastAsia"/>
        </w:rPr>
        <w:t>Cortex-A57</w:t>
      </w:r>
      <w:r>
        <w:rPr>
          <w:rFonts w:hint="eastAsia"/>
        </w:rPr>
        <w:t>により多くのタスクを処理させる方がシステム全体の性能が向上します。</w:t>
      </w:r>
    </w:p>
    <w:p w14:paraId="75251AF0" w14:textId="1356CBBA" w:rsidR="004A73C8" w:rsidRDefault="00C32779" w:rsidP="00F01D40">
      <w:r>
        <w:rPr>
          <w:rFonts w:hint="eastAsia"/>
        </w:rPr>
        <w:t>CAS</w:t>
      </w:r>
      <w:r>
        <w:rPr>
          <w:rFonts w:hint="eastAsia"/>
        </w:rPr>
        <w:t>は</w:t>
      </w:r>
      <w:r w:rsidRPr="00C32779">
        <w:rPr>
          <w:rFonts w:hint="eastAsia"/>
        </w:rPr>
        <w:t>Cortex-A57</w:t>
      </w:r>
      <w:r w:rsidRPr="00C32779">
        <w:rPr>
          <w:rFonts w:hint="eastAsia"/>
        </w:rPr>
        <w:t>と</w:t>
      </w:r>
      <w:r w:rsidRPr="00C32779">
        <w:rPr>
          <w:rFonts w:hint="eastAsia"/>
        </w:rPr>
        <w:t>Cortex-A53</w:t>
      </w:r>
      <w:r w:rsidRPr="00C32779">
        <w:rPr>
          <w:rFonts w:hint="eastAsia"/>
        </w:rPr>
        <w:t>の</w:t>
      </w:r>
      <w:r w:rsidRPr="00C32779">
        <w:rPr>
          <w:rFonts w:hint="eastAsia"/>
        </w:rPr>
        <w:t>CPU</w:t>
      </w:r>
      <w:r w:rsidRPr="00C32779">
        <w:rPr>
          <w:rFonts w:hint="eastAsia"/>
        </w:rPr>
        <w:t>容量をスケジューラに意識させること</w:t>
      </w:r>
      <w:r>
        <w:rPr>
          <w:rFonts w:hint="eastAsia"/>
        </w:rPr>
        <w:t>で、</w:t>
      </w:r>
      <w:r w:rsidRPr="00C32779">
        <w:rPr>
          <w:rFonts w:hint="eastAsia"/>
        </w:rPr>
        <w:t>Cortex-A57</w:t>
      </w:r>
      <w:r w:rsidRPr="00C32779">
        <w:rPr>
          <w:rFonts w:hint="eastAsia"/>
        </w:rPr>
        <w:t>に優先的にタスクを割り付ける</w:t>
      </w:r>
      <w:r>
        <w:rPr>
          <w:rFonts w:hint="eastAsia"/>
        </w:rPr>
        <w:t>ようにしています（図</w:t>
      </w:r>
      <w:r>
        <w:rPr>
          <w:rFonts w:hint="eastAsia"/>
        </w:rPr>
        <w:t>1</w:t>
      </w:r>
      <w:r>
        <w:t>-2[CAS]</w:t>
      </w:r>
      <w:r>
        <w:rPr>
          <w:rFonts w:hint="eastAsia"/>
        </w:rPr>
        <w:t>）。</w:t>
      </w:r>
    </w:p>
    <w:p w14:paraId="31C6860B" w14:textId="77777777" w:rsidR="00C32779" w:rsidRPr="00841991" w:rsidRDefault="00C32779" w:rsidP="00F01D40"/>
    <w:p w14:paraId="49F96DAA" w14:textId="77777777" w:rsidR="005D2BAB" w:rsidRDefault="00EC6E47">
      <w:pPr>
        <w:keepNext/>
      </w:pPr>
      <w:r>
        <w:rPr>
          <w:noProof/>
        </w:rPr>
        <mc:AlternateContent>
          <mc:Choice Requires="wpc">
            <w:drawing>
              <wp:inline distT="0" distB="0" distL="0" distR="0" wp14:anchorId="093B67A8" wp14:editId="47045732">
                <wp:extent cx="5980430" cy="2305436"/>
                <wp:effectExtent l="0" t="0" r="20320" b="19050"/>
                <wp:docPr id="655" name="キャンバス 6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31" name="正方形/長方形 631"/>
                        <wps:cNvSpPr/>
                        <wps:spPr>
                          <a:xfrm>
                            <a:off x="5100528" y="1178116"/>
                            <a:ext cx="482572" cy="507551"/>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8" name="正方形/長方形 308"/>
                        <wps:cNvSpPr/>
                        <wps:spPr>
                          <a:xfrm>
                            <a:off x="5100529" y="629740"/>
                            <a:ext cx="482572" cy="106322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8" name="正方形/長方形 588"/>
                        <wps:cNvSpPr/>
                        <wps:spPr>
                          <a:xfrm>
                            <a:off x="4507246" y="1178117"/>
                            <a:ext cx="481965" cy="50609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正方形/長方形 306"/>
                        <wps:cNvSpPr/>
                        <wps:spPr>
                          <a:xfrm>
                            <a:off x="4507246" y="619816"/>
                            <a:ext cx="482572" cy="106322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正方形/長方形 302"/>
                        <wps:cNvSpPr/>
                        <wps:spPr>
                          <a:xfrm>
                            <a:off x="2205324" y="623426"/>
                            <a:ext cx="481965" cy="106299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正方形/長方形 301"/>
                        <wps:cNvSpPr/>
                        <wps:spPr>
                          <a:xfrm>
                            <a:off x="1607001" y="623426"/>
                            <a:ext cx="481965" cy="106299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正方形/長方形 299"/>
                        <wps:cNvSpPr/>
                        <wps:spPr>
                          <a:xfrm>
                            <a:off x="1011415" y="623426"/>
                            <a:ext cx="481965" cy="106299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正方形/長方形 298"/>
                        <wps:cNvSpPr/>
                        <wps:spPr>
                          <a:xfrm>
                            <a:off x="416208" y="623426"/>
                            <a:ext cx="481965" cy="106299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9" name="正方形/長方形 619"/>
                        <wps:cNvSpPr/>
                        <wps:spPr>
                          <a:xfrm>
                            <a:off x="3314048" y="623047"/>
                            <a:ext cx="482572" cy="106322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正方形/長方形 625"/>
                        <wps:cNvSpPr/>
                        <wps:spPr>
                          <a:xfrm>
                            <a:off x="3908539" y="623047"/>
                            <a:ext cx="482572" cy="1063223"/>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95" name="グループ化 595"/>
                        <wpg:cNvGrpSpPr/>
                        <wpg:grpSpPr>
                          <a:xfrm>
                            <a:off x="416208" y="893238"/>
                            <a:ext cx="5166893" cy="799725"/>
                            <a:chOff x="203200" y="872664"/>
                            <a:chExt cx="6608554" cy="844413"/>
                          </a:xfrm>
                        </wpg:grpSpPr>
                        <wps:wsp>
                          <wps:cNvPr id="663" name="正方形/長方形 663"/>
                          <wps:cNvSpPr/>
                          <wps:spPr>
                            <a:xfrm>
                              <a:off x="4669957" y="1429446"/>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6" name="正方形/長方形 666"/>
                          <wps:cNvSpPr/>
                          <wps:spPr>
                            <a:xfrm>
                              <a:off x="4669957" y="1151055"/>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正方形/長方形 667"/>
                          <wps:cNvSpPr/>
                          <wps:spPr>
                            <a:xfrm>
                              <a:off x="4669957" y="872664"/>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8" name="正方形/長方形 668"/>
                          <wps:cNvSpPr/>
                          <wps:spPr>
                            <a:xfrm>
                              <a:off x="5434937" y="1431619"/>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9" name="正方形/長方形 669"/>
                          <wps:cNvSpPr/>
                          <wps:spPr>
                            <a:xfrm>
                              <a:off x="203200" y="1438442"/>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0" name="正方形/長方形 670"/>
                          <wps:cNvSpPr/>
                          <wps:spPr>
                            <a:xfrm>
                              <a:off x="203200" y="1158269"/>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txbx>
                            <w:txbxContent>
                              <w:p w14:paraId="58660B8E" w14:textId="77777777" w:rsidR="00CB38AA" w:rsidRPr="000F1C90" w:rsidRDefault="00CB38AA" w:rsidP="00DD0878">
                                <w:pPr>
                                  <w:ind w:firstLine="0"/>
                                  <w:rPr>
                                    <w:sz w:val="1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1" name="正方形/長方形 671"/>
                          <wps:cNvSpPr/>
                          <wps:spPr>
                            <a:xfrm>
                              <a:off x="964481" y="1436269"/>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正方形/長方形 682"/>
                          <wps:cNvSpPr/>
                          <wps:spPr>
                            <a:xfrm>
                              <a:off x="964481" y="1157878"/>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正方形/長方形 683"/>
                          <wps:cNvSpPr/>
                          <wps:spPr>
                            <a:xfrm>
                              <a:off x="1725469" y="1436265"/>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正方形/長方形 684"/>
                          <wps:cNvSpPr/>
                          <wps:spPr>
                            <a:xfrm>
                              <a:off x="1725469" y="1157874"/>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正方形/長方形 685"/>
                          <wps:cNvSpPr/>
                          <wps:spPr>
                            <a:xfrm>
                              <a:off x="2490736" y="1438686"/>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6" name="正方形/長方形 686"/>
                          <wps:cNvSpPr/>
                          <wps:spPr>
                            <a:xfrm>
                              <a:off x="2490736" y="1160297"/>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正方形/長方形 687"/>
                          <wps:cNvSpPr/>
                          <wps:spPr>
                            <a:xfrm>
                              <a:off x="3909478" y="1431619"/>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正方形/長方形 688"/>
                          <wps:cNvSpPr/>
                          <wps:spPr>
                            <a:xfrm>
                              <a:off x="3909478" y="1154857"/>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正方形/長方形 689"/>
                          <wps:cNvSpPr/>
                          <wps:spPr>
                            <a:xfrm>
                              <a:off x="3909592" y="877134"/>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正方形/長方形 690"/>
                          <wps:cNvSpPr/>
                          <wps:spPr>
                            <a:xfrm>
                              <a:off x="6194534" y="1431619"/>
                              <a:ext cx="617220" cy="27839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3" name="テキスト ボックス 2"/>
                        <wps:cNvSpPr txBox="1">
                          <a:spLocks noChangeArrowheads="1"/>
                        </wps:cNvSpPr>
                        <wps:spPr bwMode="auto">
                          <a:xfrm>
                            <a:off x="437870" y="1687190"/>
                            <a:ext cx="486055" cy="232261"/>
                          </a:xfrm>
                          <a:prstGeom prst="rect">
                            <a:avLst/>
                          </a:prstGeom>
                          <a:noFill/>
                          <a:ln w="9525">
                            <a:noFill/>
                            <a:miter lim="800000"/>
                            <a:headEnd/>
                            <a:tailEnd/>
                          </a:ln>
                        </wps:spPr>
                        <wps:txbx>
                          <w:txbxContent>
                            <w:p w14:paraId="7AB8067E" w14:textId="77777777" w:rsidR="00CB38AA" w:rsidRPr="004C6885" w:rsidRDefault="00CB38AA" w:rsidP="00D61113">
                              <w:pPr>
                                <w:pStyle w:val="Web"/>
                                <w:ind w:left="75" w:hangingChars="50" w:hanging="75"/>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p w14:paraId="00DDF6CE" w14:textId="3AA4AFD3" w:rsidR="00CB38AA" w:rsidRPr="004639B0" w:rsidRDefault="00CB38AA" w:rsidP="00EC6E47">
                              <w:pPr>
                                <w:pStyle w:val="Web"/>
                                <w:ind w:firstLine="0"/>
                                <w:rPr>
                                  <w:rFonts w:asciiTheme="majorHAnsi" w:hAnsiTheme="majorHAnsi" w:cstheme="majorHAnsi"/>
                                  <w:sz w:val="15"/>
                                  <w:szCs w:val="15"/>
                                </w:rPr>
                              </w:pPr>
                            </w:p>
                          </w:txbxContent>
                        </wps:txbx>
                        <wps:bodyPr rot="0" vert="horz" wrap="square" lIns="91440" tIns="45720" rIns="91440" bIns="45720" anchor="t" anchorCtr="0">
                          <a:noAutofit/>
                        </wps:bodyPr>
                      </wps:wsp>
                      <wps:wsp>
                        <wps:cNvPr id="634" name="テキスト ボックス 2"/>
                        <wps:cNvSpPr txBox="1">
                          <a:spLocks noChangeArrowheads="1"/>
                        </wps:cNvSpPr>
                        <wps:spPr bwMode="auto">
                          <a:xfrm>
                            <a:off x="1037174" y="1686589"/>
                            <a:ext cx="505876" cy="232261"/>
                          </a:xfrm>
                          <a:prstGeom prst="rect">
                            <a:avLst/>
                          </a:prstGeom>
                          <a:noFill/>
                          <a:ln w="9525">
                            <a:noFill/>
                            <a:miter lim="800000"/>
                            <a:headEnd/>
                            <a:tailEnd/>
                          </a:ln>
                        </wps:spPr>
                        <wps:txbx>
                          <w:txbxContent>
                            <w:p w14:paraId="07188EC7"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 1</w:t>
                              </w:r>
                            </w:p>
                            <w:p w14:paraId="542A0CB5" w14:textId="5AF9FFA7" w:rsidR="00CB38AA" w:rsidRDefault="00CB38AA" w:rsidP="00EC6E47">
                              <w:pPr>
                                <w:pStyle w:val="Web"/>
                                <w:ind w:firstLine="0"/>
                              </w:pPr>
                            </w:p>
                          </w:txbxContent>
                        </wps:txbx>
                        <wps:bodyPr rot="0" vert="horz" wrap="square" lIns="91440" tIns="45720" rIns="91440" bIns="45720" anchor="t" anchorCtr="0">
                          <a:noAutofit/>
                        </wps:bodyPr>
                      </wps:wsp>
                      <wps:wsp>
                        <wps:cNvPr id="635" name="テキスト ボックス 2"/>
                        <wps:cNvSpPr txBox="1">
                          <a:spLocks noChangeArrowheads="1"/>
                        </wps:cNvSpPr>
                        <wps:spPr bwMode="auto">
                          <a:xfrm>
                            <a:off x="1638283" y="1685988"/>
                            <a:ext cx="504842" cy="232260"/>
                          </a:xfrm>
                          <a:prstGeom prst="rect">
                            <a:avLst/>
                          </a:prstGeom>
                          <a:noFill/>
                          <a:ln w="9525">
                            <a:noFill/>
                            <a:miter lim="800000"/>
                            <a:headEnd/>
                            <a:tailEnd/>
                          </a:ln>
                        </wps:spPr>
                        <wps:txbx>
                          <w:txbxContent>
                            <w:p w14:paraId="7D16A786"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p w14:paraId="6925B5B1" w14:textId="43D186E1" w:rsidR="00CB38AA" w:rsidRDefault="00CB38AA" w:rsidP="00EC6E47">
                              <w:pPr>
                                <w:pStyle w:val="Web"/>
                                <w:ind w:firstLine="0"/>
                              </w:pPr>
                            </w:p>
                          </w:txbxContent>
                        </wps:txbx>
                        <wps:bodyPr rot="0" vert="horz" wrap="square" lIns="91440" tIns="45720" rIns="91440" bIns="45720" anchor="t" anchorCtr="0">
                          <a:noAutofit/>
                        </wps:bodyPr>
                      </wps:wsp>
                      <wps:wsp>
                        <wps:cNvPr id="636" name="テキスト ボックス 2"/>
                        <wps:cNvSpPr txBox="1">
                          <a:spLocks noChangeArrowheads="1"/>
                        </wps:cNvSpPr>
                        <wps:spPr bwMode="auto">
                          <a:xfrm>
                            <a:off x="2239393" y="1685386"/>
                            <a:ext cx="494282" cy="232260"/>
                          </a:xfrm>
                          <a:prstGeom prst="rect">
                            <a:avLst/>
                          </a:prstGeom>
                          <a:noFill/>
                          <a:ln w="9525">
                            <a:noFill/>
                            <a:miter lim="800000"/>
                            <a:headEnd/>
                            <a:tailEnd/>
                          </a:ln>
                        </wps:spPr>
                        <wps:txbx>
                          <w:txbxContent>
                            <w:p w14:paraId="415AAE0F"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p w14:paraId="4ED45954" w14:textId="58303E14" w:rsidR="00CB38AA" w:rsidRDefault="00CB38AA" w:rsidP="00EC6E47">
                              <w:pPr>
                                <w:pStyle w:val="Web"/>
                                <w:ind w:firstLine="0"/>
                              </w:pPr>
                            </w:p>
                          </w:txbxContent>
                        </wps:txbx>
                        <wps:bodyPr rot="0" vert="horz" wrap="square" lIns="91440" tIns="45720" rIns="91440" bIns="45720" anchor="t" anchorCtr="0">
                          <a:noAutofit/>
                        </wps:bodyPr>
                      </wps:wsp>
                      <wps:wsp>
                        <wps:cNvPr id="637" name="テキスト ボックス 2"/>
                        <wps:cNvSpPr txBox="1">
                          <a:spLocks noChangeArrowheads="1"/>
                        </wps:cNvSpPr>
                        <wps:spPr bwMode="auto">
                          <a:xfrm>
                            <a:off x="3227402" y="461186"/>
                            <a:ext cx="681137" cy="232261"/>
                          </a:xfrm>
                          <a:prstGeom prst="rect">
                            <a:avLst/>
                          </a:prstGeom>
                          <a:noFill/>
                          <a:ln w="9525">
                            <a:noFill/>
                            <a:miter lim="800000"/>
                            <a:headEnd/>
                            <a:tailEnd/>
                          </a:ln>
                        </wps:spPr>
                        <wps:txbx>
                          <w:txbxContent>
                            <w:p w14:paraId="4C21DD53"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638" name="テキスト ボックス 2"/>
                        <wps:cNvSpPr txBox="1">
                          <a:spLocks noChangeArrowheads="1"/>
                        </wps:cNvSpPr>
                        <wps:spPr bwMode="auto">
                          <a:xfrm>
                            <a:off x="3838138" y="464195"/>
                            <a:ext cx="681137" cy="232260"/>
                          </a:xfrm>
                          <a:prstGeom prst="rect">
                            <a:avLst/>
                          </a:prstGeom>
                          <a:noFill/>
                          <a:ln w="9525">
                            <a:noFill/>
                            <a:miter lim="800000"/>
                            <a:headEnd/>
                            <a:tailEnd/>
                          </a:ln>
                        </wps:spPr>
                        <wps:txbx>
                          <w:txbxContent>
                            <w:p w14:paraId="5E008B8E"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639" name="テキスト ボックス 2"/>
                        <wps:cNvSpPr txBox="1">
                          <a:spLocks noChangeArrowheads="1"/>
                        </wps:cNvSpPr>
                        <wps:spPr bwMode="auto">
                          <a:xfrm>
                            <a:off x="4419114" y="458382"/>
                            <a:ext cx="681137" cy="232260"/>
                          </a:xfrm>
                          <a:prstGeom prst="rect">
                            <a:avLst/>
                          </a:prstGeom>
                          <a:noFill/>
                          <a:ln w="9525">
                            <a:noFill/>
                            <a:miter lim="800000"/>
                            <a:headEnd/>
                            <a:tailEnd/>
                          </a:ln>
                        </wps:spPr>
                        <wps:txbx>
                          <w:txbxContent>
                            <w:p w14:paraId="75497B2B"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s:wsp>
                        <wps:cNvPr id="640" name="テキスト ボックス 2"/>
                        <wps:cNvSpPr txBox="1">
                          <a:spLocks noChangeArrowheads="1"/>
                        </wps:cNvSpPr>
                        <wps:spPr bwMode="auto">
                          <a:xfrm>
                            <a:off x="4989819" y="461186"/>
                            <a:ext cx="685917" cy="232261"/>
                          </a:xfrm>
                          <a:prstGeom prst="rect">
                            <a:avLst/>
                          </a:prstGeom>
                          <a:noFill/>
                          <a:ln w="9525">
                            <a:noFill/>
                            <a:miter lim="800000"/>
                            <a:headEnd/>
                            <a:tailEnd/>
                          </a:ln>
                        </wps:spPr>
                        <wps:txbx>
                          <w:txbxContent>
                            <w:p w14:paraId="6BD15B05"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s:wsp>
                        <wps:cNvPr id="641" name="テキスト ボックス 2"/>
                        <wps:cNvSpPr txBox="1">
                          <a:spLocks noChangeArrowheads="1"/>
                        </wps:cNvSpPr>
                        <wps:spPr bwMode="auto">
                          <a:xfrm>
                            <a:off x="3349549" y="1687190"/>
                            <a:ext cx="488589" cy="232261"/>
                          </a:xfrm>
                          <a:prstGeom prst="rect">
                            <a:avLst/>
                          </a:prstGeom>
                          <a:noFill/>
                          <a:ln w="9525">
                            <a:noFill/>
                            <a:miter lim="800000"/>
                            <a:headEnd/>
                            <a:tailEnd/>
                          </a:ln>
                        </wps:spPr>
                        <wps:txbx>
                          <w:txbxContent>
                            <w:p w14:paraId="145878F2"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p w14:paraId="212497B6" w14:textId="4DCA6506" w:rsidR="00CB38AA" w:rsidRDefault="00CB38AA" w:rsidP="00EC6E47">
                              <w:pPr>
                                <w:pStyle w:val="Web"/>
                                <w:ind w:firstLine="0"/>
                              </w:pPr>
                            </w:p>
                          </w:txbxContent>
                        </wps:txbx>
                        <wps:bodyPr rot="0" vert="horz" wrap="square" lIns="91440" tIns="45720" rIns="91440" bIns="45720" anchor="t" anchorCtr="0">
                          <a:noAutofit/>
                        </wps:bodyPr>
                      </wps:wsp>
                      <wps:wsp>
                        <wps:cNvPr id="642" name="テキスト ボックス 2"/>
                        <wps:cNvSpPr txBox="1">
                          <a:spLocks noChangeArrowheads="1"/>
                        </wps:cNvSpPr>
                        <wps:spPr bwMode="auto">
                          <a:xfrm>
                            <a:off x="3948853" y="1686589"/>
                            <a:ext cx="499322" cy="232261"/>
                          </a:xfrm>
                          <a:prstGeom prst="rect">
                            <a:avLst/>
                          </a:prstGeom>
                          <a:noFill/>
                          <a:ln w="9525">
                            <a:noFill/>
                            <a:miter lim="800000"/>
                            <a:headEnd/>
                            <a:tailEnd/>
                          </a:ln>
                        </wps:spPr>
                        <wps:txbx>
                          <w:txbxContent>
                            <w:p w14:paraId="1989E041"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p w14:paraId="596CEF0F" w14:textId="68927643" w:rsidR="00CB38AA" w:rsidRDefault="00CB38AA" w:rsidP="00EC6E47">
                              <w:pPr>
                                <w:pStyle w:val="Web"/>
                                <w:ind w:firstLine="0"/>
                              </w:pPr>
                            </w:p>
                          </w:txbxContent>
                        </wps:txbx>
                        <wps:bodyPr rot="0" vert="horz" wrap="square" lIns="91440" tIns="45720" rIns="91440" bIns="45720" anchor="t" anchorCtr="0">
                          <a:noAutofit/>
                        </wps:bodyPr>
                      </wps:wsp>
                      <wps:wsp>
                        <wps:cNvPr id="643" name="テキスト ボックス 2"/>
                        <wps:cNvSpPr txBox="1">
                          <a:spLocks noChangeArrowheads="1"/>
                        </wps:cNvSpPr>
                        <wps:spPr bwMode="auto">
                          <a:xfrm>
                            <a:off x="4549962" y="1685988"/>
                            <a:ext cx="517338" cy="232260"/>
                          </a:xfrm>
                          <a:prstGeom prst="rect">
                            <a:avLst/>
                          </a:prstGeom>
                          <a:noFill/>
                          <a:ln w="9525">
                            <a:noFill/>
                            <a:miter lim="800000"/>
                            <a:headEnd/>
                            <a:tailEnd/>
                          </a:ln>
                        </wps:spPr>
                        <wps:txbx>
                          <w:txbxContent>
                            <w:p w14:paraId="23D12733"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p w14:paraId="29D99A28" w14:textId="55CFD56F" w:rsidR="00CB38AA" w:rsidRDefault="00CB38AA" w:rsidP="00EC6E47">
                              <w:pPr>
                                <w:pStyle w:val="Web"/>
                                <w:ind w:firstLine="0"/>
                              </w:pPr>
                            </w:p>
                          </w:txbxContent>
                        </wps:txbx>
                        <wps:bodyPr rot="0" vert="horz" wrap="square" lIns="91440" tIns="45720" rIns="91440" bIns="45720" anchor="t" anchorCtr="0">
                          <a:noAutofit/>
                        </wps:bodyPr>
                      </wps:wsp>
                      <wps:wsp>
                        <wps:cNvPr id="644" name="テキスト ボックス 2"/>
                        <wps:cNvSpPr txBox="1">
                          <a:spLocks noChangeArrowheads="1"/>
                        </wps:cNvSpPr>
                        <wps:spPr bwMode="auto">
                          <a:xfrm>
                            <a:off x="5151071" y="1685386"/>
                            <a:ext cx="497253" cy="232260"/>
                          </a:xfrm>
                          <a:prstGeom prst="rect">
                            <a:avLst/>
                          </a:prstGeom>
                          <a:noFill/>
                          <a:ln w="9525">
                            <a:noFill/>
                            <a:miter lim="800000"/>
                            <a:headEnd/>
                            <a:tailEnd/>
                          </a:ln>
                        </wps:spPr>
                        <wps:txbx>
                          <w:txbxContent>
                            <w:p w14:paraId="2510F5E0"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p w14:paraId="16B56147" w14:textId="213BEF26" w:rsidR="00CB38AA" w:rsidRDefault="00CB38AA" w:rsidP="00EC6E47">
                              <w:pPr>
                                <w:pStyle w:val="Web"/>
                                <w:ind w:firstLine="0"/>
                              </w:pPr>
                            </w:p>
                          </w:txbxContent>
                        </wps:txbx>
                        <wps:bodyPr rot="0" vert="horz" wrap="square" lIns="91440" tIns="45720" rIns="91440" bIns="45720" anchor="t" anchorCtr="0">
                          <a:noAutofit/>
                        </wps:bodyPr>
                      </wps:wsp>
                      <wps:wsp>
                        <wps:cNvPr id="650" name="テキスト ボックス 2"/>
                        <wps:cNvSpPr txBox="1">
                          <a:spLocks noChangeArrowheads="1"/>
                        </wps:cNvSpPr>
                        <wps:spPr bwMode="auto">
                          <a:xfrm>
                            <a:off x="162292" y="16"/>
                            <a:ext cx="960763" cy="283168"/>
                          </a:xfrm>
                          <a:prstGeom prst="rect">
                            <a:avLst/>
                          </a:prstGeom>
                          <a:noFill/>
                          <a:ln w="9525">
                            <a:noFill/>
                            <a:miter lim="800000"/>
                            <a:headEnd/>
                            <a:tailEnd/>
                          </a:ln>
                        </wps:spPr>
                        <wps:txbx>
                          <w:txbxContent>
                            <w:p w14:paraId="070BBB06" w14:textId="77777777" w:rsidR="00CB38AA" w:rsidRPr="004639B0" w:rsidRDefault="00CB38AA" w:rsidP="00EC6E47">
                              <w:pPr>
                                <w:pStyle w:val="Web"/>
                                <w:ind w:firstLine="0"/>
                                <w:rPr>
                                  <w:rFonts w:asciiTheme="majorHAnsi" w:hAnsiTheme="majorHAnsi" w:cstheme="majorHAnsi"/>
                                </w:rPr>
                              </w:pPr>
                              <w:r w:rsidRPr="004639B0">
                                <w:rPr>
                                  <w:rFonts w:asciiTheme="majorHAnsi" w:hAnsiTheme="majorHAnsi" w:cstheme="majorHAnsi"/>
                                  <w:bCs/>
                                  <w:sz w:val="20"/>
                                  <w:szCs w:val="20"/>
                                </w:rPr>
                                <w:t>[CFS]</w:t>
                              </w:r>
                            </w:p>
                          </w:txbxContent>
                        </wps:txbx>
                        <wps:bodyPr rot="0" vert="horz" wrap="square" lIns="91440" tIns="45720" rIns="91440" bIns="45720" anchor="t" anchorCtr="0">
                          <a:noAutofit/>
                        </wps:bodyPr>
                      </wps:wsp>
                      <wps:wsp>
                        <wps:cNvPr id="651" name="テキスト ボックス 2"/>
                        <wps:cNvSpPr txBox="1">
                          <a:spLocks noChangeArrowheads="1"/>
                        </wps:cNvSpPr>
                        <wps:spPr bwMode="auto">
                          <a:xfrm>
                            <a:off x="2898517" y="16"/>
                            <a:ext cx="1431470" cy="263739"/>
                          </a:xfrm>
                          <a:prstGeom prst="rect">
                            <a:avLst/>
                          </a:prstGeom>
                          <a:noFill/>
                          <a:ln w="9525">
                            <a:noFill/>
                            <a:miter lim="800000"/>
                            <a:headEnd/>
                            <a:tailEnd/>
                          </a:ln>
                        </wps:spPr>
                        <wps:txbx>
                          <w:txbxContent>
                            <w:p w14:paraId="2BA0F4BA" w14:textId="77777777" w:rsidR="00CB38AA" w:rsidRPr="004639B0" w:rsidRDefault="00CB38AA" w:rsidP="00EC6E47">
                              <w:pPr>
                                <w:pStyle w:val="Web"/>
                                <w:rPr>
                                  <w:rFonts w:asciiTheme="majorHAnsi" w:hAnsiTheme="majorHAnsi" w:cstheme="majorHAnsi"/>
                                </w:rPr>
                              </w:pPr>
                              <w:r w:rsidRPr="004639B0">
                                <w:rPr>
                                  <w:rFonts w:asciiTheme="majorHAnsi" w:hAnsiTheme="majorHAnsi" w:cstheme="majorHAnsi"/>
                                  <w:bCs/>
                                  <w:sz w:val="20"/>
                                  <w:szCs w:val="20"/>
                                </w:rPr>
                                <w:t>[CAS]</w:t>
                              </w:r>
                            </w:p>
                          </w:txbxContent>
                        </wps:txbx>
                        <wps:bodyPr rot="0" vert="horz" wrap="square" lIns="91440" tIns="45720" rIns="91440" bIns="45720" anchor="t" anchorCtr="0">
                          <a:noAutofit/>
                        </wps:bodyPr>
                      </wps:wsp>
                      <wps:wsp>
                        <wps:cNvPr id="654" name="直線コネクタ 654"/>
                        <wps:cNvCnPr/>
                        <wps:spPr>
                          <a:xfrm>
                            <a:off x="3202732" y="1686270"/>
                            <a:ext cx="2502515" cy="1805"/>
                          </a:xfrm>
                          <a:prstGeom prst="line">
                            <a:avLst/>
                          </a:prstGeom>
                        </wps:spPr>
                        <wps:style>
                          <a:lnRef idx="1">
                            <a:schemeClr val="dk1"/>
                          </a:lnRef>
                          <a:fillRef idx="0">
                            <a:schemeClr val="dk1"/>
                          </a:fillRef>
                          <a:effectRef idx="0">
                            <a:schemeClr val="dk1"/>
                          </a:effectRef>
                          <a:fontRef idx="minor">
                            <a:schemeClr val="tx1"/>
                          </a:fontRef>
                        </wps:style>
                        <wps:bodyPr/>
                      </wps:wsp>
                      <wps:wsp>
                        <wps:cNvPr id="616" name="直線コネクタ 616"/>
                        <wps:cNvCnPr/>
                        <wps:spPr>
                          <a:xfrm>
                            <a:off x="304290" y="1688817"/>
                            <a:ext cx="2502516" cy="1806"/>
                          </a:xfrm>
                          <a:prstGeom prst="line">
                            <a:avLst/>
                          </a:prstGeom>
                        </wps:spPr>
                        <wps:style>
                          <a:lnRef idx="1">
                            <a:schemeClr val="dk1"/>
                          </a:lnRef>
                          <a:fillRef idx="0">
                            <a:schemeClr val="dk1"/>
                          </a:fillRef>
                          <a:effectRef idx="0">
                            <a:schemeClr val="dk1"/>
                          </a:effectRef>
                          <a:fontRef idx="minor">
                            <a:schemeClr val="tx1"/>
                          </a:fontRef>
                        </wps:style>
                        <wps:bodyPr/>
                      </wps:wsp>
                      <wpg:wgp>
                        <wpg:cNvPr id="581" name="グループ化 581"/>
                        <wpg:cNvGrpSpPr/>
                        <wpg:grpSpPr>
                          <a:xfrm>
                            <a:off x="2822070" y="1986849"/>
                            <a:ext cx="1261753" cy="283168"/>
                            <a:chOff x="2825432" y="2499137"/>
                            <a:chExt cx="1261753" cy="283168"/>
                          </a:xfrm>
                        </wpg:grpSpPr>
                        <wps:wsp>
                          <wps:cNvPr id="348" name="正方形/長方形 348"/>
                          <wps:cNvSpPr/>
                          <wps:spPr>
                            <a:xfrm>
                              <a:off x="2825432" y="2561885"/>
                              <a:ext cx="345627" cy="13110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テキスト ボックス 2"/>
                          <wps:cNvSpPr txBox="1">
                            <a:spLocks noChangeArrowheads="1"/>
                          </wps:cNvSpPr>
                          <wps:spPr bwMode="auto">
                            <a:xfrm>
                              <a:off x="3126422" y="2499137"/>
                              <a:ext cx="960763" cy="283168"/>
                            </a:xfrm>
                            <a:prstGeom prst="rect">
                              <a:avLst/>
                            </a:prstGeom>
                            <a:noFill/>
                            <a:ln w="9525">
                              <a:noFill/>
                              <a:miter lim="800000"/>
                              <a:headEnd/>
                              <a:tailEnd/>
                            </a:ln>
                          </wps:spPr>
                          <wps:txbx>
                            <w:txbxContent>
                              <w:p w14:paraId="2634B311" w14:textId="77777777" w:rsidR="00CB38AA" w:rsidRPr="004639B0" w:rsidRDefault="00CB38AA" w:rsidP="00EC6E47">
                                <w:pPr>
                                  <w:pStyle w:val="Web"/>
                                  <w:ind w:firstLine="0"/>
                                  <w:rPr>
                                    <w:rFonts w:ascii="メイリオ" w:eastAsia="メイリオ" w:hAnsi="メイリオ"/>
                                    <w:sz w:val="18"/>
                                  </w:rPr>
                                </w:pPr>
                                <w:r w:rsidRPr="004639B0">
                                  <w:rPr>
                                    <w:rFonts w:ascii="メイリオ" w:eastAsia="メイリオ" w:hAnsi="メイリオ" w:hint="eastAsia"/>
                                    <w:sz w:val="18"/>
                                  </w:rPr>
                                  <w:t>タスク</w:t>
                                </w:r>
                              </w:p>
                            </w:txbxContent>
                          </wps:txbx>
                          <wps:bodyPr rot="0" vert="horz" wrap="square" lIns="91440" tIns="45720" rIns="91440" bIns="45720" anchor="t" anchorCtr="0">
                            <a:noAutofit/>
                          </wps:bodyPr>
                        </wps:wsp>
                      </wpg:wgp>
                      <wps:wsp>
                        <wps:cNvPr id="310" name="テキスト ボックス 2"/>
                        <wps:cNvSpPr txBox="1">
                          <a:spLocks noChangeArrowheads="1"/>
                        </wps:cNvSpPr>
                        <wps:spPr bwMode="auto">
                          <a:xfrm>
                            <a:off x="332475" y="448263"/>
                            <a:ext cx="681137" cy="232261"/>
                          </a:xfrm>
                          <a:prstGeom prst="rect">
                            <a:avLst/>
                          </a:prstGeom>
                          <a:noFill/>
                          <a:ln w="9525">
                            <a:noFill/>
                            <a:miter lim="800000"/>
                            <a:headEnd/>
                            <a:tailEnd/>
                          </a:ln>
                        </wps:spPr>
                        <wps:txbx>
                          <w:txbxContent>
                            <w:p w14:paraId="2C962C88"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311" name="テキスト ボックス 2"/>
                        <wps:cNvSpPr txBox="1">
                          <a:spLocks noChangeArrowheads="1"/>
                        </wps:cNvSpPr>
                        <wps:spPr bwMode="auto">
                          <a:xfrm>
                            <a:off x="943211" y="451272"/>
                            <a:ext cx="681137" cy="232260"/>
                          </a:xfrm>
                          <a:prstGeom prst="rect">
                            <a:avLst/>
                          </a:prstGeom>
                          <a:noFill/>
                          <a:ln w="9525">
                            <a:noFill/>
                            <a:miter lim="800000"/>
                            <a:headEnd/>
                            <a:tailEnd/>
                          </a:ln>
                        </wps:spPr>
                        <wps:txbx>
                          <w:txbxContent>
                            <w:p w14:paraId="19241F80" w14:textId="77777777" w:rsidR="00CB38AA" w:rsidRPr="004639B0" w:rsidRDefault="00CB38AA" w:rsidP="00EC6E47">
                              <w:pPr>
                                <w:pStyle w:val="Web"/>
                                <w:ind w:firstLine="0"/>
                                <w:rPr>
                                  <w:sz w:val="15"/>
                                  <w:szCs w:val="15"/>
                                </w:rPr>
                              </w:pPr>
                              <w:r w:rsidRPr="004639B0">
                                <w:rPr>
                                  <w:sz w:val="15"/>
                                  <w:szCs w:val="15"/>
                                </w:rPr>
                                <w:t>Cortex-A57</w:t>
                              </w:r>
                            </w:p>
                          </w:txbxContent>
                        </wps:txbx>
                        <wps:bodyPr rot="0" vert="horz" wrap="square" lIns="91440" tIns="45720" rIns="91440" bIns="45720" anchor="t" anchorCtr="0">
                          <a:noAutofit/>
                        </wps:bodyPr>
                      </wps:wsp>
                      <wps:wsp>
                        <wps:cNvPr id="312" name="テキスト ボックス 2"/>
                        <wps:cNvSpPr txBox="1">
                          <a:spLocks noChangeArrowheads="1"/>
                        </wps:cNvSpPr>
                        <wps:spPr bwMode="auto">
                          <a:xfrm>
                            <a:off x="1524187" y="445459"/>
                            <a:ext cx="681137" cy="232260"/>
                          </a:xfrm>
                          <a:prstGeom prst="rect">
                            <a:avLst/>
                          </a:prstGeom>
                          <a:noFill/>
                          <a:ln w="9525">
                            <a:noFill/>
                            <a:miter lim="800000"/>
                            <a:headEnd/>
                            <a:tailEnd/>
                          </a:ln>
                        </wps:spPr>
                        <wps:txbx>
                          <w:txbxContent>
                            <w:p w14:paraId="3DDED4CA" w14:textId="77777777" w:rsidR="00CB38AA" w:rsidRDefault="00CB38AA" w:rsidP="00EC6E47">
                              <w:pPr>
                                <w:pStyle w:val="Web"/>
                                <w:ind w:firstLine="0"/>
                              </w:pPr>
                              <w:r>
                                <w:rPr>
                                  <w:sz w:val="16"/>
                                  <w:szCs w:val="16"/>
                                </w:rPr>
                                <w:t>Cortex-A53</w:t>
                              </w:r>
                            </w:p>
                          </w:txbxContent>
                        </wps:txbx>
                        <wps:bodyPr rot="0" vert="horz" wrap="square" lIns="91440" tIns="45720" rIns="91440" bIns="45720" anchor="t" anchorCtr="0">
                          <a:noAutofit/>
                        </wps:bodyPr>
                      </wps:wsp>
                      <wps:wsp>
                        <wps:cNvPr id="313" name="テキスト ボックス 2"/>
                        <wps:cNvSpPr txBox="1">
                          <a:spLocks noChangeArrowheads="1"/>
                        </wps:cNvSpPr>
                        <wps:spPr bwMode="auto">
                          <a:xfrm>
                            <a:off x="2094892" y="448263"/>
                            <a:ext cx="685917" cy="232261"/>
                          </a:xfrm>
                          <a:prstGeom prst="rect">
                            <a:avLst/>
                          </a:prstGeom>
                          <a:noFill/>
                          <a:ln w="9525">
                            <a:noFill/>
                            <a:miter lim="800000"/>
                            <a:headEnd/>
                            <a:tailEnd/>
                          </a:ln>
                        </wps:spPr>
                        <wps:txbx>
                          <w:txbxContent>
                            <w:p w14:paraId="22E072BC"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c:wpc>
                  </a:graphicData>
                </a:graphic>
              </wp:inline>
            </w:drawing>
          </mc:Choice>
          <mc:Fallback>
            <w:pict>
              <v:group w14:anchorId="093B67A8" id="キャンバス 655" o:spid="_x0000_s1047" editas="canvas" style="width:470.9pt;height:181.55pt;mso-position-horizontal-relative:char;mso-position-vertical-relative:line" coordsize="59804,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">
                <v:shape id="_x0000_s1048" type="#_x0000_t75" style="position:absolute;width:59804;height:23050;visibility:visible;mso-wrap-style:square" stroked="t" strokecolor="black [3213]">
                  <v:fill o:detectmouseclick="t"/>
                  <v:path o:connecttype="none"/>
                </v:shape>
                <v:rect id="正方形/長方形 631" o:spid="_x0000_s1049" style="position:absolute;left:51005;top:11781;width:4826;height:5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" fillcolor="white [3201]" strokecolor="black [3200]" strokeweight=".5pt"/>
                <v:rect id="正方形/長方形 308" o:spid="_x0000_s1050" style="position:absolute;left:51005;top:6297;width:4826;height:1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" fillcolor="white [3201]" strokecolor="black [3200]" strokeweight=".5pt"/>
                <v:rect id="正方形/長方形 588" o:spid="_x0000_s1051" style="position:absolute;left:45072;top:11781;width:4820;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" fillcolor="white [3201]" strokecolor="black [3200]" strokeweight=".5pt"/>
                <v:rect id="正方形/長方形 306" o:spid="_x0000_s1052" style="position:absolute;left:45072;top:6198;width:4826;height:1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" fillcolor="white [3201]" strokecolor="black [3200]" strokeweight=".5pt"/>
                <v:rect id="正方形/長方形 302" o:spid="_x0000_s1053" style="position:absolute;left:22053;top:6234;width:4819;height:10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" fillcolor="white [3201]" strokecolor="black [3200]" strokeweight=".5pt"/>
                <v:rect id="正方形/長方形 301" o:spid="_x0000_s1054" style="position:absolute;left:16070;top:6234;width:4819;height:10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" fillcolor="white [3201]" strokecolor="black [3200]" strokeweight=".5pt"/>
                <v:rect id="正方形/長方形 299" o:spid="_x0000_s1055" style="position:absolute;left:10114;top:6234;width:4819;height:10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" fillcolor="white [3201]" strokecolor="black [3200]" strokeweight=".5pt"/>
                <v:rect id="正方形/長方形 298" o:spid="_x0000_s1056" style="position:absolute;left:4162;top:6234;width:4819;height:10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" fillcolor="white [3201]" strokecolor="black [3200]" strokeweight=".5pt"/>
                <v:rect id="正方形/長方形 619" o:spid="_x0000_s1057" style="position:absolute;left:33140;top:6230;width:4826;height:1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" fillcolor="white [3201]" strokecolor="black [3200]" strokeweight=".5pt"/>
                <v:rect id="正方形/長方形 625" o:spid="_x0000_s1058" style="position:absolute;left:39085;top:6230;width:4826;height:10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" fillcolor="white [3201]" strokecolor="black [3200]" strokeweight=".5pt"/>
                <v:group id="グループ化 595" o:spid="_x0000_s1059" style="position:absolute;left:4162;top:8932;width:51669;height:7997" coordorigin="2032,8726" coordsize="66085,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正方形/長方形 663" o:spid="_x0000_s1060" style="position:absolute;left:46699;top:14294;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" fillcolor="#bfbfbf [2412]" strokecolor="black [3200]" strokeweight=".5pt"/>
                  <v:rect id="正方形/長方形 666" o:spid="_x0000_s1061" style="position:absolute;left:46699;top:11510;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" fillcolor="#bfbfbf [2412]" strokecolor="black [3200]" strokeweight=".5pt"/>
                  <v:rect id="正方形/長方形 667" o:spid="_x0000_s1062" style="position:absolute;left:46699;top:8726;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" fillcolor="#bfbfbf [2412]" strokecolor="black [3200]" strokeweight=".5pt"/>
                  <v:rect id="正方形/長方形 668" o:spid="_x0000_s1063" style="position:absolute;left:54349;top:14316;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" fillcolor="#bfbfbf [2412]" strokecolor="black [3200]" strokeweight=".5pt"/>
                  <v:rect id="正方形/長方形 669" o:spid="_x0000_s1064" style="position:absolute;left:2032;top:14384;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" fillcolor="#bfbfbf [2412]" strokecolor="black [3200]" strokeweight=".5pt"/>
                  <v:rect id="正方形/長方形 670" o:spid="_x0000_s1065" style="position:absolute;left:2032;top:11582;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" fillcolor="#bfbfbf [2412]" strokecolor="black [3200]" strokeweight=".5pt">
                    <v:textbox>
                      <w:txbxContent>
                        <w:p w14:paraId="58660B8E" w14:textId="77777777" w:rsidR="00CB38AA" w:rsidRPr="000F1C90" w:rsidRDefault="00CB38AA" w:rsidP="00DD0878">
                          <w:pPr>
                            <w:ind w:firstLine="0"/>
                            <w:rPr>
                              <w:sz w:val="14"/>
                            </w:rPr>
                          </w:pPr>
                        </w:p>
                      </w:txbxContent>
                    </v:textbox>
                  </v:rect>
                  <v:rect id="正方形/長方形 671" o:spid="_x0000_s1066" style="position:absolute;left:9644;top:14362;width:6173;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" fillcolor="#bfbfbf [2412]" strokecolor="black [3200]" strokeweight=".5pt"/>
                  <v:rect id="正方形/長方形 682" o:spid="_x0000_s1067" style="position:absolute;left:9644;top:11578;width:6173;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" fillcolor="#bfbfbf [2412]" strokecolor="black [3200]" strokeweight=".5pt"/>
                  <v:rect id="正方形/長方形 683" o:spid="_x0000_s1068" style="position:absolute;left:17254;top:14362;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" fillcolor="#bfbfbf [2412]" strokecolor="black [3200]" strokeweight=".5pt"/>
                  <v:rect id="正方形/長方形 684" o:spid="_x0000_s1069" style="position:absolute;left:17254;top:11578;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" fillcolor="#bfbfbf [2412]" strokecolor="black [3200]" strokeweight=".5pt"/>
                  <v:rect id="正方形/長方形 685" o:spid="_x0000_s1070" style="position:absolute;left:24907;top:14386;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" fillcolor="#bfbfbf [2412]" strokecolor="black [3200]" strokeweight=".5pt"/>
                  <v:rect id="正方形/長方形 686" o:spid="_x0000_s1071" style="position:absolute;left:24907;top:11602;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" fillcolor="#bfbfbf [2412]" strokecolor="black [3200]" strokeweight=".5pt"/>
                  <v:rect id="正方形/長方形 687" o:spid="_x0000_s1072" style="position:absolute;left:39094;top:14316;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" fillcolor="#bfbfbf [2412]" strokecolor="black [3200]" strokeweight=".5pt"/>
                  <v:rect id="正方形/長方形 688" o:spid="_x0000_s1073" style="position:absolute;left:39094;top:11548;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" fillcolor="#bfbfbf [2412]" strokecolor="black [3200]" strokeweight=".5pt"/>
                  <v:rect id="正方形/長方形 689" o:spid="_x0000_s1074" style="position:absolute;left:39095;top:8771;width:6173;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" fillcolor="#bfbfbf [2412]" strokecolor="black [3200]" strokeweight=".5pt"/>
                  <v:rect id="正方形/長方形 690" o:spid="_x0000_s1075" style="position:absolute;left:61945;top:14316;width:617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" fillcolor="#bfbfbf [2412]" strokecolor="black [3200]" strokeweight=".5pt"/>
                </v:group>
                <v:shape id="_x0000_s1076" type="#_x0000_t202" style="position:absolute;left:4378;top:16871;width:486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" filled="f" stroked="f">
                  <v:textbox>
                    <w:txbxContent>
                      <w:p w14:paraId="7AB8067E" w14:textId="77777777" w:rsidR="00CB38AA" w:rsidRPr="004C6885" w:rsidRDefault="00CB38AA" w:rsidP="00D61113">
                        <w:pPr>
                          <w:pStyle w:val="Web"/>
                          <w:ind w:left="75" w:hangingChars="50" w:hanging="75"/>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p w14:paraId="00DDF6CE" w14:textId="3AA4AFD3" w:rsidR="00CB38AA" w:rsidRPr="004639B0" w:rsidRDefault="00CB38AA" w:rsidP="00EC6E47">
                        <w:pPr>
                          <w:pStyle w:val="Web"/>
                          <w:ind w:firstLine="0"/>
                          <w:rPr>
                            <w:rFonts w:asciiTheme="majorHAnsi" w:hAnsiTheme="majorHAnsi" w:cstheme="majorHAnsi"/>
                            <w:sz w:val="15"/>
                            <w:szCs w:val="15"/>
                          </w:rPr>
                        </w:pPr>
                      </w:p>
                    </w:txbxContent>
                  </v:textbox>
                </v:shape>
                <v:shape id="_x0000_s1077" type="#_x0000_t202" style="position:absolute;left:10371;top:16865;width:5059;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14:paraId="07188EC7"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 1</w:t>
                        </w:r>
                      </w:p>
                      <w:p w14:paraId="542A0CB5" w14:textId="5AF9FFA7" w:rsidR="00CB38AA" w:rsidRDefault="00CB38AA" w:rsidP="00EC6E47">
                        <w:pPr>
                          <w:pStyle w:val="Web"/>
                          <w:ind w:firstLine="0"/>
                        </w:pPr>
                      </w:p>
                    </w:txbxContent>
                  </v:textbox>
                </v:shape>
                <v:shape id="_x0000_s1078" type="#_x0000_t202" style="position:absolute;left:16382;top:16859;width:5049;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14:paraId="7D16A786"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p w14:paraId="6925B5B1" w14:textId="43D186E1" w:rsidR="00CB38AA" w:rsidRDefault="00CB38AA" w:rsidP="00EC6E47">
                        <w:pPr>
                          <w:pStyle w:val="Web"/>
                          <w:ind w:firstLine="0"/>
                        </w:pPr>
                      </w:p>
                    </w:txbxContent>
                  </v:textbox>
                </v:shape>
                <v:shape id="_x0000_s1079" type="#_x0000_t202" style="position:absolute;left:22393;top:16853;width:4943;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XX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ySSBvzPxCMjsBgAA//8DAFBLAQItABQABgAIAAAAIQDb4fbL7gAAAIUBAAATAAAAAAAAAAAA&#10;AAAAAAAAAABbQ29udGVudF9UeXBlc10ueG1sUEsBAi0AFAAGAAgAAAAhAFr0LFu/AAAAFQEAAAsA&#10;AAAAAAAAAAAAAAAAHwEAAF9yZWxzLy5yZWxzUEsBAi0AFAAGAAgAAAAhAAIzJdfEAAAA3AAAAA8A&#10;AAAAAAAAAAAAAAAABwIAAGRycy9kb3ducmV2LnhtbFBLBQYAAAAAAwADALcAAAD4AgAAAAA=&#10;" filled="f" stroked="f">
                  <v:textbox>
                    <w:txbxContent>
                      <w:p w14:paraId="415AAE0F"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p w14:paraId="4ED45954" w14:textId="58303E14" w:rsidR="00CB38AA" w:rsidRDefault="00CB38AA" w:rsidP="00EC6E47">
                        <w:pPr>
                          <w:pStyle w:val="Web"/>
                          <w:ind w:firstLine="0"/>
                        </w:pPr>
                      </w:p>
                    </w:txbxContent>
                  </v:textbox>
                </v:shape>
                <v:shape id="_x0000_s1080" type="#_x0000_t202" style="position:absolute;left:32274;top:4611;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4C21DD53"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081" type="#_x0000_t202" style="position:absolute;left:38381;top:4641;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" filled="f" stroked="f">
                  <v:textbox>
                    <w:txbxContent>
                      <w:p w14:paraId="5E008B8E"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082" type="#_x0000_t202" style="position:absolute;left:44191;top:4583;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" filled="f" stroked="f">
                  <v:textbox>
                    <w:txbxContent>
                      <w:p w14:paraId="75497B2B"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shape id="_x0000_s1083" type="#_x0000_t202" style="position:absolute;left:49898;top:4611;width:6859;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" filled="f" stroked="f">
                  <v:textbox>
                    <w:txbxContent>
                      <w:p w14:paraId="6BD15B05"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shape id="_x0000_s1084" type="#_x0000_t202" style="position:absolute;left:33495;top:16871;width:4886;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" filled="f" stroked="f">
                  <v:textbox>
                    <w:txbxContent>
                      <w:p w14:paraId="145878F2"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p w14:paraId="212497B6" w14:textId="4DCA6506" w:rsidR="00CB38AA" w:rsidRDefault="00CB38AA" w:rsidP="00EC6E47">
                        <w:pPr>
                          <w:pStyle w:val="Web"/>
                          <w:ind w:firstLine="0"/>
                        </w:pPr>
                      </w:p>
                    </w:txbxContent>
                  </v:textbox>
                </v:shape>
                <v:shape id="_x0000_s1085" type="#_x0000_t202" style="position:absolute;left:39488;top:16865;width:4993;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" filled="f" stroked="f">
                  <v:textbox>
                    <w:txbxContent>
                      <w:p w14:paraId="1989E041"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p w14:paraId="596CEF0F" w14:textId="68927643" w:rsidR="00CB38AA" w:rsidRDefault="00CB38AA" w:rsidP="00EC6E47">
                        <w:pPr>
                          <w:pStyle w:val="Web"/>
                          <w:ind w:firstLine="0"/>
                        </w:pPr>
                      </w:p>
                    </w:txbxContent>
                  </v:textbox>
                </v:shape>
                <v:shape id="_x0000_s1086" type="#_x0000_t202" style="position:absolute;left:45499;top:16859;width:5174;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p w14:paraId="23D12733"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p w14:paraId="29D99A28" w14:textId="55CFD56F" w:rsidR="00CB38AA" w:rsidRDefault="00CB38AA" w:rsidP="00EC6E47">
                        <w:pPr>
                          <w:pStyle w:val="Web"/>
                          <w:ind w:firstLine="0"/>
                        </w:pPr>
                      </w:p>
                    </w:txbxContent>
                  </v:textbox>
                </v:shape>
                <v:shape id="_x0000_s1087" type="#_x0000_t202" style="position:absolute;left:51510;top:16853;width:4973;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filled="f" stroked="f">
                  <v:textbox>
                    <w:txbxContent>
                      <w:p w14:paraId="2510F5E0" w14:textId="77777777" w:rsidR="00CB38AA" w:rsidRPr="004C6885" w:rsidRDefault="00CB38AA" w:rsidP="00D6111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3</w:t>
                        </w:r>
                      </w:p>
                      <w:p w14:paraId="16B56147" w14:textId="213BEF26" w:rsidR="00CB38AA" w:rsidRDefault="00CB38AA" w:rsidP="00EC6E47">
                        <w:pPr>
                          <w:pStyle w:val="Web"/>
                          <w:ind w:firstLine="0"/>
                        </w:pPr>
                      </w:p>
                    </w:txbxContent>
                  </v:textbox>
                </v:shape>
                <v:shape id="_x0000_s1088" type="#_x0000_t202" style="position:absolute;left:1622;width:9608;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" filled="f" stroked="f">
                  <v:textbox>
                    <w:txbxContent>
                      <w:p w14:paraId="070BBB06" w14:textId="77777777" w:rsidR="00CB38AA" w:rsidRPr="004639B0" w:rsidRDefault="00CB38AA" w:rsidP="00EC6E47">
                        <w:pPr>
                          <w:pStyle w:val="Web"/>
                          <w:ind w:firstLine="0"/>
                          <w:rPr>
                            <w:rFonts w:asciiTheme="majorHAnsi" w:hAnsiTheme="majorHAnsi" w:cstheme="majorHAnsi"/>
                          </w:rPr>
                        </w:pPr>
                        <w:r w:rsidRPr="004639B0">
                          <w:rPr>
                            <w:rFonts w:asciiTheme="majorHAnsi" w:hAnsiTheme="majorHAnsi" w:cstheme="majorHAnsi"/>
                            <w:bCs/>
                            <w:sz w:val="20"/>
                            <w:szCs w:val="20"/>
                          </w:rPr>
                          <w:t>[CFS]</w:t>
                        </w:r>
                      </w:p>
                    </w:txbxContent>
                  </v:textbox>
                </v:shape>
                <v:shape id="_x0000_s1089" type="#_x0000_t202" style="position:absolute;left:28985;width:14314;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2BA0F4BA" w14:textId="77777777" w:rsidR="00CB38AA" w:rsidRPr="004639B0" w:rsidRDefault="00CB38AA" w:rsidP="00EC6E47">
                        <w:pPr>
                          <w:pStyle w:val="Web"/>
                          <w:rPr>
                            <w:rFonts w:asciiTheme="majorHAnsi" w:hAnsiTheme="majorHAnsi" w:cstheme="majorHAnsi"/>
                          </w:rPr>
                        </w:pPr>
                        <w:r w:rsidRPr="004639B0">
                          <w:rPr>
                            <w:rFonts w:asciiTheme="majorHAnsi" w:hAnsiTheme="majorHAnsi" w:cstheme="majorHAnsi"/>
                            <w:bCs/>
                            <w:sz w:val="20"/>
                            <w:szCs w:val="20"/>
                          </w:rPr>
                          <w:t>[CAS]</w:t>
                        </w:r>
                      </w:p>
                    </w:txbxContent>
                  </v:textbox>
                </v:shape>
                <v:line id="直線コネクタ 654" o:spid="_x0000_s1090" style="position:absolute;visibility:visible;mso-wrap-style:square" from="32027,16862" to="57052,1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" strokecolor="black [3040]"/>
                <v:line id="直線コネクタ 616" o:spid="_x0000_s1091" style="position:absolute;visibility:visible;mso-wrap-style:square" from="3042,16888" to="28068,1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" strokecolor="black [3040]"/>
                <v:group id="グループ化 581" o:spid="_x0000_s1092" style="position:absolute;left:28220;top:19868;width:12618;height:2832" coordorigin="28254,24991" coordsize="12617,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rect id="正方形/長方形 348" o:spid="_x0000_s1093" style="position:absolute;left:28254;top:25618;width:3456;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" fillcolor="#bfbfbf [2412]" strokecolor="black [3200]" strokeweight=".5pt"/>
                  <v:shape id="_x0000_s1094" type="#_x0000_t202" style="position:absolute;left:31264;top:24991;width:9607;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2634B311" w14:textId="77777777" w:rsidR="00CB38AA" w:rsidRPr="004639B0" w:rsidRDefault="00CB38AA" w:rsidP="00EC6E47">
                          <w:pPr>
                            <w:pStyle w:val="Web"/>
                            <w:ind w:firstLine="0"/>
                            <w:rPr>
                              <w:rFonts w:ascii="メイリオ" w:eastAsia="メイリオ" w:hAnsi="メイリオ"/>
                              <w:sz w:val="18"/>
                            </w:rPr>
                          </w:pPr>
                          <w:r w:rsidRPr="004639B0">
                            <w:rPr>
                              <w:rFonts w:ascii="メイリオ" w:eastAsia="メイリオ" w:hAnsi="メイリオ" w:hint="eastAsia"/>
                              <w:sz w:val="18"/>
                            </w:rPr>
                            <w:t>タスク</w:t>
                          </w:r>
                        </w:p>
                      </w:txbxContent>
                    </v:textbox>
                  </v:shape>
                </v:group>
                <v:shape id="_x0000_s1095" type="#_x0000_t202" style="position:absolute;left:3324;top:4482;width:681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2C962C88"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096" type="#_x0000_t202" style="position:absolute;left:9432;top:4512;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19241F80" w14:textId="77777777" w:rsidR="00CB38AA" w:rsidRPr="004639B0" w:rsidRDefault="00CB38AA" w:rsidP="00EC6E47">
                        <w:pPr>
                          <w:pStyle w:val="Web"/>
                          <w:ind w:firstLine="0"/>
                          <w:rPr>
                            <w:sz w:val="15"/>
                            <w:szCs w:val="15"/>
                          </w:rPr>
                        </w:pPr>
                        <w:r w:rsidRPr="004639B0">
                          <w:rPr>
                            <w:sz w:val="15"/>
                            <w:szCs w:val="15"/>
                          </w:rPr>
                          <w:t>Cortex-A57</w:t>
                        </w:r>
                      </w:p>
                    </w:txbxContent>
                  </v:textbox>
                </v:shape>
                <v:shape id="_x0000_s1097" type="#_x0000_t202" style="position:absolute;left:15241;top:4454;width:681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3DDED4CA" w14:textId="77777777" w:rsidR="00CB38AA" w:rsidRDefault="00CB38AA" w:rsidP="00EC6E47">
                        <w:pPr>
                          <w:pStyle w:val="Web"/>
                          <w:ind w:firstLine="0"/>
                        </w:pPr>
                        <w:r>
                          <w:rPr>
                            <w:sz w:val="16"/>
                            <w:szCs w:val="16"/>
                          </w:rPr>
                          <w:t>Cortex-A53</w:t>
                        </w:r>
                      </w:p>
                    </w:txbxContent>
                  </v:textbox>
                </v:shape>
                <v:shape id="_x0000_s1098" type="#_x0000_t202" style="position:absolute;left:20948;top:4482;width:6860;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14:paraId="22E072BC" w14:textId="77777777" w:rsidR="00CB38AA" w:rsidRPr="004639B0" w:rsidRDefault="00CB38AA" w:rsidP="00EC6E47">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w10:anchorlock/>
              </v:group>
            </w:pict>
          </mc:Fallback>
        </mc:AlternateContent>
      </w:r>
    </w:p>
    <w:p w14:paraId="4982459C" w14:textId="3CF0BD56" w:rsidR="00723AED" w:rsidRPr="001E5579" w:rsidRDefault="005D2BAB" w:rsidP="004639B0">
      <w:pPr>
        <w:pStyle w:val="afff3"/>
        <w:jc w:val="center"/>
        <w:rPr>
          <w:rFonts w:asciiTheme="majorHAnsi" w:eastAsiaTheme="majorEastAsia" w:hAnsiTheme="majorHAnsi" w:cstheme="majorHAnsi"/>
          <w:b w:val="0"/>
        </w:rPr>
      </w:pPr>
      <w:bookmarkStart w:id="32" w:name="_Ref514401366"/>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STYLEREF 1 \s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0019410B" w:rsidRPr="001E5579">
        <w:rPr>
          <w:rFonts w:asciiTheme="majorHAnsi" w:eastAsiaTheme="majorEastAsia" w:hAnsiTheme="majorHAnsi" w:cstheme="majorHAnsi"/>
          <w:b w:val="0"/>
        </w:rPr>
        <w:fldChar w:fldCharType="end"/>
      </w:r>
      <w:r w:rsidR="0019410B" w:rsidRPr="001E5579">
        <w:rPr>
          <w:rFonts w:asciiTheme="majorHAnsi" w:eastAsiaTheme="majorEastAsia" w:hAnsiTheme="majorHAnsi" w:cstheme="majorHAnsi"/>
          <w:b w:val="0"/>
        </w:rPr>
        <w:noBreakHyphen/>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SEQ </w:instrText>
      </w:r>
      <w:r w:rsidR="0019410B" w:rsidRPr="001E5579">
        <w:rPr>
          <w:rFonts w:asciiTheme="majorHAnsi" w:eastAsiaTheme="majorEastAsia" w:hAnsiTheme="majorHAnsi" w:cstheme="majorHAnsi"/>
          <w:b w:val="0"/>
        </w:rPr>
        <w:instrText>図</w:instrText>
      </w:r>
      <w:r w:rsidR="0019410B" w:rsidRPr="001E5579">
        <w:rPr>
          <w:rFonts w:asciiTheme="majorHAnsi" w:eastAsiaTheme="majorEastAsia" w:hAnsiTheme="majorHAnsi" w:cstheme="majorHAnsi"/>
          <w:b w:val="0"/>
        </w:rPr>
        <w:instrText xml:space="preserve"> \* ARABIC \s 1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2</w:t>
      </w:r>
      <w:r w:rsidR="0019410B" w:rsidRPr="001E5579">
        <w:rPr>
          <w:rFonts w:asciiTheme="majorHAnsi" w:eastAsiaTheme="majorEastAsia" w:hAnsiTheme="majorHAnsi" w:cstheme="majorHAnsi"/>
          <w:b w:val="0"/>
        </w:rPr>
        <w:fldChar w:fldCharType="end"/>
      </w:r>
      <w:bookmarkEnd w:id="32"/>
      <w:r w:rsidRPr="001E5579">
        <w:rPr>
          <w:rFonts w:asciiTheme="majorHAnsi" w:eastAsiaTheme="majorEastAsia" w:hAnsiTheme="majorHAnsi" w:cstheme="majorHAnsi"/>
          <w:b w:val="0"/>
        </w:rPr>
        <w:t xml:space="preserve">　</w:t>
      </w:r>
      <w:r w:rsidRPr="001E5579">
        <w:rPr>
          <w:rFonts w:asciiTheme="majorHAnsi" w:eastAsiaTheme="majorEastAsia" w:hAnsiTheme="majorHAnsi" w:cstheme="majorHAnsi"/>
          <w:b w:val="0"/>
        </w:rPr>
        <w:t>CAS</w:t>
      </w:r>
      <w:r w:rsidRPr="001E5579">
        <w:rPr>
          <w:rFonts w:asciiTheme="majorHAnsi" w:eastAsiaTheme="majorEastAsia" w:hAnsiTheme="majorHAnsi" w:cstheme="majorHAnsi"/>
          <w:b w:val="0"/>
        </w:rPr>
        <w:t>のタスク割り付け</w:t>
      </w:r>
    </w:p>
    <w:p w14:paraId="25B55601" w14:textId="77777777" w:rsidR="007B0E23" w:rsidRDefault="00832358" w:rsidP="00E305A6">
      <w:pPr>
        <w:pStyle w:val="21"/>
      </w:pPr>
      <w:bookmarkStart w:id="33" w:name="_Toc515010965"/>
      <w:r>
        <w:rPr>
          <w:rFonts w:hint="eastAsia"/>
        </w:rPr>
        <w:lastRenderedPageBreak/>
        <w:t>CAS</w:t>
      </w:r>
      <w:r>
        <w:rPr>
          <w:rFonts w:hint="eastAsia"/>
        </w:rPr>
        <w:t>の</w:t>
      </w:r>
      <w:r w:rsidRPr="007B0E23">
        <w:rPr>
          <w:rFonts w:hint="eastAsia"/>
        </w:rPr>
        <w:t>動作概要</w:t>
      </w:r>
      <w:bookmarkEnd w:id="33"/>
    </w:p>
    <w:p w14:paraId="38B12028" w14:textId="497C7262" w:rsidR="00515FE7" w:rsidRDefault="00515FE7" w:rsidP="004B595A">
      <w:r w:rsidRPr="00515FE7">
        <w:rPr>
          <w:rFonts w:hint="eastAsia"/>
        </w:rPr>
        <w:t>CAS</w:t>
      </w:r>
      <w:r w:rsidRPr="00515FE7">
        <w:rPr>
          <w:rFonts w:hint="eastAsia"/>
        </w:rPr>
        <w:t>の特徴は</w:t>
      </w:r>
      <w:r w:rsidRPr="00515FE7">
        <w:rPr>
          <w:rFonts w:hint="eastAsia"/>
        </w:rPr>
        <w:t>CP</w:t>
      </w:r>
      <w:r w:rsidR="00417D66">
        <w:t>U</w:t>
      </w:r>
      <w:r w:rsidR="00417D66">
        <w:rPr>
          <w:rFonts w:hint="eastAsia"/>
        </w:rPr>
        <w:t>容量</w:t>
      </w:r>
      <w:r w:rsidRPr="00515FE7">
        <w:rPr>
          <w:rFonts w:hint="eastAsia"/>
        </w:rPr>
        <w:t>を意識したタスクのスケジューリングを行うことです。具体的な振る舞いについて後述に説明します。</w:t>
      </w:r>
    </w:p>
    <w:p w14:paraId="7E2B766B" w14:textId="77777777" w:rsidR="00515FE7" w:rsidRDefault="00515FE7" w:rsidP="004B595A"/>
    <w:p w14:paraId="646AE98B" w14:textId="6EDB6468" w:rsidR="00515FE7" w:rsidRDefault="00D63979" w:rsidP="00D63979">
      <w:pPr>
        <w:ind w:firstLineChars="100" w:firstLine="200"/>
      </w:pPr>
      <w:r w:rsidRPr="00D63979">
        <w:rPr>
          <w:rFonts w:hint="eastAsia"/>
        </w:rPr>
        <w:t>Linux Kernel</w:t>
      </w:r>
      <w:r w:rsidRPr="00D63979">
        <w:rPr>
          <w:rFonts w:hint="eastAsia"/>
        </w:rPr>
        <w:t>内で</w:t>
      </w:r>
      <w:r w:rsidR="00D06184">
        <w:rPr>
          <w:rFonts w:hint="eastAsia"/>
        </w:rPr>
        <w:t>は</w:t>
      </w:r>
      <w:r w:rsidRPr="00D63979">
        <w:rPr>
          <w:rFonts w:hint="eastAsia"/>
        </w:rPr>
        <w:t>CPU</w:t>
      </w:r>
      <w:r w:rsidRPr="00D63979">
        <w:rPr>
          <w:rFonts w:hint="eastAsia"/>
        </w:rPr>
        <w:t>毎に</w:t>
      </w:r>
      <w:r w:rsidRPr="00D63979">
        <w:rPr>
          <w:rFonts w:hint="eastAsia"/>
        </w:rPr>
        <w:t>CPU</w:t>
      </w:r>
      <w:r w:rsidRPr="00D63979">
        <w:rPr>
          <w:rFonts w:hint="eastAsia"/>
        </w:rPr>
        <w:t>容量が定義されています。この</w:t>
      </w:r>
      <w:r w:rsidRPr="00D63979">
        <w:rPr>
          <w:rFonts w:hint="eastAsia"/>
        </w:rPr>
        <w:t>CPU</w:t>
      </w:r>
      <w:r w:rsidRPr="00D63979">
        <w:rPr>
          <w:rFonts w:hint="eastAsia"/>
        </w:rPr>
        <w:t>容量の中は使用中の容量と空き容量に区分されており、</w:t>
      </w:r>
      <w:r w:rsidRPr="00D63979">
        <w:rPr>
          <w:rFonts w:hint="eastAsia"/>
        </w:rPr>
        <w:t>CPU</w:t>
      </w:r>
      <w:r w:rsidRPr="00D63979">
        <w:rPr>
          <w:rFonts w:hint="eastAsia"/>
        </w:rPr>
        <w:t>にタスクが</w:t>
      </w:r>
      <w:r w:rsidR="00063ABB">
        <w:rPr>
          <w:rFonts w:hint="eastAsia"/>
        </w:rPr>
        <w:t>割り付け</w:t>
      </w:r>
      <w:r w:rsidRPr="00D63979">
        <w:rPr>
          <w:rFonts w:hint="eastAsia"/>
        </w:rPr>
        <w:t>られると、タスクの負荷に応じてその</w:t>
      </w:r>
      <w:r w:rsidRPr="00D63979">
        <w:rPr>
          <w:rFonts w:hint="eastAsia"/>
        </w:rPr>
        <w:t>CPU</w:t>
      </w:r>
      <w:r w:rsidRPr="00D63979">
        <w:rPr>
          <w:rFonts w:hint="eastAsia"/>
        </w:rPr>
        <w:t>の使用中の容量が増え、空き容量が減少する仕組みとなっております。</w:t>
      </w:r>
    </w:p>
    <w:p w14:paraId="748E714E" w14:textId="77777777" w:rsidR="00515FE7" w:rsidRDefault="00515FE7" w:rsidP="004B595A"/>
    <w:p w14:paraId="179DA830" w14:textId="71A7DEAB" w:rsidR="00515FE7" w:rsidRPr="00D63979" w:rsidRDefault="00D63979" w:rsidP="004B595A">
      <w:r w:rsidRPr="00D63979">
        <w:rPr>
          <w:rFonts w:hint="eastAsia"/>
        </w:rPr>
        <w:t>Cortex-A53</w:t>
      </w:r>
      <w:r w:rsidRPr="00D63979">
        <w:rPr>
          <w:rFonts w:hint="eastAsia"/>
        </w:rPr>
        <w:t>と</w:t>
      </w:r>
      <w:r w:rsidRPr="00D63979">
        <w:rPr>
          <w:rFonts w:hint="eastAsia"/>
        </w:rPr>
        <w:t>Cortex-A57</w:t>
      </w:r>
      <w:r w:rsidRPr="00D63979">
        <w:rPr>
          <w:rFonts w:hint="eastAsia"/>
        </w:rPr>
        <w:t>では</w:t>
      </w:r>
      <w:r w:rsidR="00C0398A">
        <w:rPr>
          <w:rFonts w:hint="eastAsia"/>
        </w:rPr>
        <w:t>計算能力</w:t>
      </w:r>
      <w:r w:rsidRPr="00D63979">
        <w:rPr>
          <w:rFonts w:hint="eastAsia"/>
        </w:rPr>
        <w:t>が異なるため、それに合わせて最大</w:t>
      </w:r>
      <w:r w:rsidRPr="00D63979">
        <w:rPr>
          <w:rFonts w:hint="eastAsia"/>
        </w:rPr>
        <w:t>CPU</w:t>
      </w:r>
      <w:r w:rsidRPr="00D63979">
        <w:rPr>
          <w:rFonts w:hint="eastAsia"/>
        </w:rPr>
        <w:t>容量も異なります。</w:t>
      </w:r>
      <w:r w:rsidRPr="00D63979">
        <w:rPr>
          <w:rFonts w:hint="eastAsia"/>
        </w:rPr>
        <w:t>CAS</w:t>
      </w:r>
      <w:r w:rsidRPr="00D63979">
        <w:rPr>
          <w:rFonts w:hint="eastAsia"/>
        </w:rPr>
        <w:t>機能を有効化することで、スケジューラは最も空き容量が大きい</w:t>
      </w:r>
      <w:r w:rsidRPr="00D63979">
        <w:rPr>
          <w:rFonts w:hint="eastAsia"/>
        </w:rPr>
        <w:t>CPU</w:t>
      </w:r>
      <w:r w:rsidRPr="00D63979">
        <w:rPr>
          <w:rFonts w:hint="eastAsia"/>
        </w:rPr>
        <w:t>からタスクを割り付けるようになるため、結果として最大</w:t>
      </w:r>
      <w:r w:rsidRPr="00D63979">
        <w:rPr>
          <w:rFonts w:hint="eastAsia"/>
        </w:rPr>
        <w:t>CPU</w:t>
      </w:r>
      <w:r w:rsidRPr="00D63979">
        <w:rPr>
          <w:rFonts w:hint="eastAsia"/>
        </w:rPr>
        <w:t>容量が大きな</w:t>
      </w:r>
      <w:r w:rsidRPr="00D63979">
        <w:rPr>
          <w:rFonts w:hint="eastAsia"/>
        </w:rPr>
        <w:t>Cortex-A57</w:t>
      </w:r>
      <w:r w:rsidRPr="00D63979">
        <w:rPr>
          <w:rFonts w:hint="eastAsia"/>
        </w:rPr>
        <w:t>にタスクが優先的に割り付けられる振る舞いとなります。</w:t>
      </w:r>
    </w:p>
    <w:p w14:paraId="0CA7EAC8" w14:textId="77777777" w:rsidR="00A1479A" w:rsidRDefault="00A1479A" w:rsidP="00A1479A"/>
    <w:p w14:paraId="2D351D21" w14:textId="69133DD1" w:rsidR="00D63979" w:rsidRDefault="00A1479A" w:rsidP="00A1479A">
      <w:r>
        <w:rPr>
          <w:rFonts w:hint="eastAsia"/>
        </w:rPr>
        <w:t>具体的に負荷の異なる例でのタスク割り付け状態を図で示します</w:t>
      </w:r>
      <w:r>
        <w:rPr>
          <w:rFonts w:hint="eastAsia"/>
        </w:rPr>
        <w:t>(</w:t>
      </w:r>
      <w:r>
        <w:rPr>
          <w:rFonts w:hint="eastAsia"/>
        </w:rPr>
        <w:t>図</w:t>
      </w:r>
      <w:r>
        <w:rPr>
          <w:rFonts w:hint="eastAsia"/>
        </w:rPr>
        <w:t>1</w:t>
      </w:r>
      <w:r>
        <w:t>-3)</w:t>
      </w:r>
      <w:r>
        <w:rPr>
          <w:rFonts w:hint="eastAsia"/>
        </w:rPr>
        <w:t>。なお、</w:t>
      </w:r>
      <w:r>
        <w:rPr>
          <w:rFonts w:hint="eastAsia"/>
        </w:rPr>
        <w:t>CPU</w:t>
      </w:r>
      <w:r>
        <w:rPr>
          <w:rFonts w:hint="eastAsia"/>
        </w:rPr>
        <w:t>の構成は説明のため単純化しており、実際のデバイスとは異なります。</w:t>
      </w:r>
    </w:p>
    <w:p w14:paraId="69AB4949" w14:textId="77777777" w:rsidR="00B42682" w:rsidRDefault="00B37F3E" w:rsidP="00B37F3E">
      <w:pPr>
        <w:ind w:firstLineChars="100" w:firstLine="200"/>
      </w:pPr>
      <w:r>
        <w:rPr>
          <w:rFonts w:hint="eastAsia"/>
        </w:rPr>
        <w:t>低負荷の</w:t>
      </w:r>
      <w:r w:rsidR="00B42682">
        <w:rPr>
          <w:rFonts w:hint="eastAsia"/>
        </w:rPr>
        <w:t>例</w:t>
      </w:r>
      <w:r w:rsidR="00B42682">
        <w:rPr>
          <w:rFonts w:hint="eastAsia"/>
        </w:rPr>
        <w:t xml:space="preserve"> : </w:t>
      </w:r>
      <w:r w:rsidR="00832F7B">
        <w:rPr>
          <w:rFonts w:hint="eastAsia"/>
        </w:rPr>
        <w:t>Cortex-A57</w:t>
      </w:r>
      <w:r w:rsidR="00832F7B">
        <w:rPr>
          <w:rFonts w:hint="eastAsia"/>
        </w:rPr>
        <w:t>の空き容量</w:t>
      </w:r>
      <w:r w:rsidR="00B42682">
        <w:rPr>
          <w:rFonts w:hint="eastAsia"/>
        </w:rPr>
        <w:t>(</w:t>
      </w:r>
      <w:r w:rsidR="00832F7B">
        <w:rPr>
          <w:rFonts w:hint="eastAsia"/>
        </w:rPr>
        <w:t>a</w:t>
      </w:r>
      <w:r w:rsidR="00B42682">
        <w:rPr>
          <w:rFonts w:hint="eastAsia"/>
        </w:rPr>
        <w:t>)</w:t>
      </w:r>
      <w:r w:rsidR="002E6CC8">
        <w:rPr>
          <w:rFonts w:hint="eastAsia"/>
        </w:rPr>
        <w:t xml:space="preserve"> &gt; </w:t>
      </w:r>
      <w:r w:rsidR="00832F7B">
        <w:rPr>
          <w:rFonts w:hint="eastAsia"/>
        </w:rPr>
        <w:t>Cortex-A53</w:t>
      </w:r>
      <w:r w:rsidR="00832F7B">
        <w:rPr>
          <w:rFonts w:hint="eastAsia"/>
        </w:rPr>
        <w:t>の空き容量</w:t>
      </w:r>
      <w:r w:rsidR="00B42682">
        <w:rPr>
          <w:rFonts w:hint="eastAsia"/>
        </w:rPr>
        <w:t>(</w:t>
      </w:r>
      <w:r w:rsidR="00832F7B">
        <w:rPr>
          <w:rFonts w:hint="eastAsia"/>
        </w:rPr>
        <w:t>b</w:t>
      </w:r>
      <w:r w:rsidR="00B42682">
        <w:rPr>
          <w:rFonts w:hint="eastAsia"/>
        </w:rPr>
        <w:t>)</w:t>
      </w:r>
    </w:p>
    <w:p w14:paraId="6B276E9A" w14:textId="77777777" w:rsidR="00B37F3E" w:rsidRDefault="00B42682" w:rsidP="00B42682">
      <w:pPr>
        <w:ind w:firstLineChars="200" w:firstLine="400"/>
      </w:pPr>
      <w:r>
        <w:rPr>
          <w:rFonts w:hint="eastAsia"/>
        </w:rPr>
        <w:t>スケジューラは</w:t>
      </w:r>
      <w:r w:rsidR="00B37F3E">
        <w:rPr>
          <w:rFonts w:hint="eastAsia"/>
        </w:rPr>
        <w:t>Cortex-A57</w:t>
      </w:r>
      <w:r w:rsidR="00B37F3E">
        <w:rPr>
          <w:rFonts w:hint="eastAsia"/>
        </w:rPr>
        <w:t>にタスクを割り付けます。</w:t>
      </w:r>
    </w:p>
    <w:p w14:paraId="62CAF82A" w14:textId="77777777" w:rsidR="00B42682" w:rsidRDefault="00B37F3E" w:rsidP="00B37F3E">
      <w:pPr>
        <w:ind w:firstLineChars="100" w:firstLine="200"/>
      </w:pPr>
      <w:r>
        <w:rPr>
          <w:rFonts w:hint="eastAsia"/>
        </w:rPr>
        <w:t>中負荷</w:t>
      </w:r>
      <w:r w:rsidR="000A684F">
        <w:rPr>
          <w:rFonts w:hint="eastAsia"/>
        </w:rPr>
        <w:t>の</w:t>
      </w:r>
      <w:r w:rsidR="00B42682">
        <w:rPr>
          <w:rFonts w:hint="eastAsia"/>
        </w:rPr>
        <w:t>例</w:t>
      </w:r>
      <w:r w:rsidR="00B42682">
        <w:rPr>
          <w:rFonts w:hint="eastAsia"/>
        </w:rPr>
        <w:t xml:space="preserve"> : </w:t>
      </w:r>
      <w:r w:rsidR="00832F7B">
        <w:rPr>
          <w:rFonts w:hint="eastAsia"/>
        </w:rPr>
        <w:t>Cortex-A57</w:t>
      </w:r>
      <w:r w:rsidR="00832F7B">
        <w:rPr>
          <w:rFonts w:hint="eastAsia"/>
        </w:rPr>
        <w:t>の空き容量</w:t>
      </w:r>
      <w:r w:rsidR="00832F7B">
        <w:rPr>
          <w:rFonts w:hint="eastAsia"/>
        </w:rPr>
        <w:t>(a) &gt; Cortex-A53</w:t>
      </w:r>
      <w:r w:rsidR="00832F7B">
        <w:rPr>
          <w:rFonts w:hint="eastAsia"/>
        </w:rPr>
        <w:t>の空き容量</w:t>
      </w:r>
      <w:r w:rsidR="00832F7B">
        <w:rPr>
          <w:rFonts w:hint="eastAsia"/>
        </w:rPr>
        <w:t>(b)</w:t>
      </w:r>
    </w:p>
    <w:p w14:paraId="1F9F4498" w14:textId="77777777" w:rsidR="00832F7B" w:rsidRDefault="00832F7B" w:rsidP="00832F7B">
      <w:pPr>
        <w:ind w:firstLineChars="200" w:firstLine="400"/>
      </w:pPr>
      <w:r>
        <w:rPr>
          <w:rFonts w:hint="eastAsia"/>
        </w:rPr>
        <w:t>スケジューラは</w:t>
      </w:r>
      <w:r>
        <w:rPr>
          <w:rFonts w:hint="eastAsia"/>
        </w:rPr>
        <w:t>Cortex-A57</w:t>
      </w:r>
      <w:r>
        <w:rPr>
          <w:rFonts w:hint="eastAsia"/>
        </w:rPr>
        <w:t>にタスクを割り付けます。</w:t>
      </w:r>
    </w:p>
    <w:p w14:paraId="3C172CD2" w14:textId="77777777" w:rsidR="00832F7B" w:rsidRDefault="00B37F3E" w:rsidP="00B37F3E">
      <w:pPr>
        <w:ind w:firstLineChars="100" w:firstLine="200"/>
      </w:pPr>
      <w:r>
        <w:rPr>
          <w:rFonts w:hint="eastAsia"/>
        </w:rPr>
        <w:t>高負荷</w:t>
      </w:r>
      <w:r w:rsidR="000A684F">
        <w:rPr>
          <w:rFonts w:hint="eastAsia"/>
        </w:rPr>
        <w:t>の</w:t>
      </w:r>
      <w:r w:rsidR="00832F7B">
        <w:rPr>
          <w:rFonts w:hint="eastAsia"/>
        </w:rPr>
        <w:t>例</w:t>
      </w:r>
      <w:r w:rsidR="00832F7B">
        <w:rPr>
          <w:rFonts w:hint="eastAsia"/>
        </w:rPr>
        <w:t xml:space="preserve"> : Cortex-A57</w:t>
      </w:r>
      <w:r w:rsidR="00832F7B">
        <w:rPr>
          <w:rFonts w:hint="eastAsia"/>
        </w:rPr>
        <w:t>の空き容量</w:t>
      </w:r>
      <w:r w:rsidR="00832F7B">
        <w:rPr>
          <w:rFonts w:hint="eastAsia"/>
        </w:rPr>
        <w:t>(a) &lt; Cortex-A53</w:t>
      </w:r>
      <w:r w:rsidR="00832F7B">
        <w:rPr>
          <w:rFonts w:hint="eastAsia"/>
        </w:rPr>
        <w:t>の空き容量</w:t>
      </w:r>
      <w:r w:rsidR="00832F7B">
        <w:rPr>
          <w:rFonts w:hint="eastAsia"/>
        </w:rPr>
        <w:t>(b)</w:t>
      </w:r>
    </w:p>
    <w:p w14:paraId="601F5791" w14:textId="77777777" w:rsidR="00832F7B" w:rsidRDefault="00832F7B" w:rsidP="00832F7B">
      <w:pPr>
        <w:ind w:firstLineChars="200" w:firstLine="400"/>
      </w:pPr>
      <w:r>
        <w:rPr>
          <w:rFonts w:hint="eastAsia"/>
        </w:rPr>
        <w:t>スケジューラは</w:t>
      </w:r>
      <w:r>
        <w:rPr>
          <w:rFonts w:hint="eastAsia"/>
        </w:rPr>
        <w:t>Cortex-A53</w:t>
      </w:r>
      <w:r>
        <w:rPr>
          <w:rFonts w:hint="eastAsia"/>
        </w:rPr>
        <w:t>にタスクを割り付けます。</w:t>
      </w:r>
    </w:p>
    <w:p w14:paraId="2D6F495E" w14:textId="5AAA591D" w:rsidR="00EF32E1" w:rsidRDefault="00B37F3E" w:rsidP="00B37F3E">
      <w:pPr>
        <w:ind w:firstLineChars="100" w:firstLine="200"/>
      </w:pPr>
      <w:r>
        <w:rPr>
          <w:rFonts w:hint="eastAsia"/>
        </w:rPr>
        <w:t>以上のように、</w:t>
      </w:r>
      <w:r>
        <w:rPr>
          <w:rFonts w:hint="eastAsia"/>
        </w:rPr>
        <w:t>CAS</w:t>
      </w:r>
      <w:r>
        <w:rPr>
          <w:rFonts w:hint="eastAsia"/>
        </w:rPr>
        <w:t>では</w:t>
      </w:r>
      <w:r>
        <w:rPr>
          <w:rFonts w:hint="eastAsia"/>
        </w:rPr>
        <w:t>CPU</w:t>
      </w:r>
      <w:r>
        <w:rPr>
          <w:rFonts w:hint="eastAsia"/>
        </w:rPr>
        <w:t>容量の差異により</w:t>
      </w:r>
      <w:r>
        <w:rPr>
          <w:rFonts w:hint="eastAsia"/>
        </w:rPr>
        <w:t>Cortex-A57</w:t>
      </w:r>
      <w:r w:rsidR="00D30E80">
        <w:rPr>
          <w:rFonts w:hint="eastAsia"/>
        </w:rPr>
        <w:t>へ</w:t>
      </w:r>
      <w:r>
        <w:rPr>
          <w:rFonts w:hint="eastAsia"/>
        </w:rPr>
        <w:t>優先的にタスクが割り付けられ、</w:t>
      </w:r>
      <w:r>
        <w:rPr>
          <w:rFonts w:hint="eastAsia"/>
        </w:rPr>
        <w:t>CPU</w:t>
      </w:r>
      <w:r w:rsidR="00B9736E">
        <w:rPr>
          <w:rFonts w:hint="eastAsia"/>
        </w:rPr>
        <w:t>容量</w:t>
      </w:r>
      <w:r>
        <w:rPr>
          <w:rFonts w:hint="eastAsia"/>
        </w:rPr>
        <w:t>を意識したタスクスケジューリングを実現できます。</w:t>
      </w:r>
    </w:p>
    <w:p w14:paraId="215E6002" w14:textId="77777777" w:rsidR="00023FD5" w:rsidRDefault="002E6CC8" w:rsidP="004639B0">
      <w:pPr>
        <w:keepNext/>
        <w:ind w:firstLineChars="100" w:firstLine="200"/>
      </w:pPr>
      <w:r>
        <w:rPr>
          <w:noProof/>
        </w:rPr>
        <mc:AlternateContent>
          <mc:Choice Requires="wpc">
            <w:drawing>
              <wp:inline distT="0" distB="0" distL="0" distR="0" wp14:anchorId="0C91F7BA" wp14:editId="56D956E3">
                <wp:extent cx="6139815" cy="3634932"/>
                <wp:effectExtent l="0" t="0" r="13335" b="22860"/>
                <wp:docPr id="485" name="キャンバス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72" name="直線コネクタ 272"/>
                        <wps:cNvCnPr/>
                        <wps:spPr>
                          <a:xfrm>
                            <a:off x="3189270" y="1119733"/>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9" name="直線コネクタ 369"/>
                        <wps:cNvCnPr/>
                        <wps:spPr>
                          <a:xfrm>
                            <a:off x="4468160" y="986149"/>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8" name="直線コネクタ 368"/>
                        <wps:cNvCnPr/>
                        <wps:spPr>
                          <a:xfrm>
                            <a:off x="2261592" y="2863699"/>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3" name="直線コネクタ 363"/>
                        <wps:cNvCnPr/>
                        <wps:spPr>
                          <a:xfrm>
                            <a:off x="963354" y="2696492"/>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4" name="直線コネクタ 364"/>
                        <wps:cNvCnPr/>
                        <wps:spPr>
                          <a:xfrm>
                            <a:off x="969357" y="2307781"/>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94" name="直線コネクタ 194"/>
                        <wps:cNvCnPr/>
                        <wps:spPr>
                          <a:xfrm>
                            <a:off x="3174665" y="430484"/>
                            <a:ext cx="1177925" cy="635"/>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89" name="直線コネクタ 189"/>
                        <wps:cNvCnPr/>
                        <wps:spPr>
                          <a:xfrm>
                            <a:off x="1581807" y="972900"/>
                            <a:ext cx="1178261" cy="704"/>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4" name="直線コネクタ 4"/>
                        <wps:cNvCnPr/>
                        <wps:spPr>
                          <a:xfrm>
                            <a:off x="267665" y="419964"/>
                            <a:ext cx="1178261" cy="704"/>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574" name="正方形/長方形 574"/>
                        <wps:cNvSpPr/>
                        <wps:spPr>
                          <a:xfrm>
                            <a:off x="2851420" y="2859453"/>
                            <a:ext cx="481965" cy="506372"/>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正方形/長方形 573"/>
                        <wps:cNvSpPr/>
                        <wps:spPr>
                          <a:xfrm>
                            <a:off x="2257484" y="2859453"/>
                            <a:ext cx="481965" cy="506372"/>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468" name="グループ化 468"/>
                        <wpg:cNvGrpSpPr/>
                        <wpg:grpSpPr>
                          <a:xfrm>
                            <a:off x="368863" y="416082"/>
                            <a:ext cx="482572" cy="1063223"/>
                            <a:chOff x="3261360" y="587375"/>
                            <a:chExt cx="617220" cy="1122635"/>
                          </a:xfrm>
                        </wpg:grpSpPr>
                        <wps:wsp>
                          <wps:cNvPr id="469" name="正方形/長方形 469"/>
                          <wps:cNvSpPr/>
                          <wps:spPr>
                            <a:xfrm>
                              <a:off x="3261360" y="58737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正方形/長方形 470"/>
                          <wps:cNvSpPr/>
                          <wps:spPr>
                            <a:xfrm>
                              <a:off x="3261360" y="1509866"/>
                              <a:ext cx="617220" cy="198121"/>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71" name="グループ化 471"/>
                        <wpg:cNvGrpSpPr/>
                        <wpg:grpSpPr>
                          <a:xfrm>
                            <a:off x="963354" y="180691"/>
                            <a:ext cx="1703571" cy="1298613"/>
                            <a:chOff x="3888740" y="338831"/>
                            <a:chExt cx="2178904" cy="1371179"/>
                          </a:xfrm>
                        </wpg:grpSpPr>
                        <wps:wsp>
                          <wps:cNvPr id="472" name="正方形/長方形 472"/>
                          <wps:cNvSpPr/>
                          <wps:spPr>
                            <a:xfrm>
                              <a:off x="3888740" y="58737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3" name="正方形/長方形 253"/>
                          <wps:cNvSpPr/>
                          <wps:spPr>
                            <a:xfrm>
                              <a:off x="5450424" y="338831"/>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正方形/長方形 254"/>
                          <wps:cNvSpPr/>
                          <wps:spPr>
                            <a:xfrm>
                              <a:off x="5450424" y="586379"/>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正方形/長方形 473"/>
                          <wps:cNvSpPr/>
                          <wps:spPr>
                            <a:xfrm>
                              <a:off x="3888740" y="1509866"/>
                              <a:ext cx="617220" cy="198121"/>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75" name="テキスト ボックス 2"/>
                        <wps:cNvSpPr txBox="1">
                          <a:spLocks noChangeArrowheads="1"/>
                        </wps:cNvSpPr>
                        <wps:spPr bwMode="auto">
                          <a:xfrm>
                            <a:off x="282217" y="254221"/>
                            <a:ext cx="681137" cy="232261"/>
                          </a:xfrm>
                          <a:prstGeom prst="rect">
                            <a:avLst/>
                          </a:prstGeom>
                          <a:noFill/>
                          <a:ln w="9525">
                            <a:noFill/>
                            <a:miter lim="800000"/>
                            <a:headEnd/>
                            <a:tailEnd/>
                          </a:ln>
                        </wps:spPr>
                        <wps:txbx>
                          <w:txbxContent>
                            <w:p w14:paraId="311904BA"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476" name="テキスト ボックス 2"/>
                        <wps:cNvSpPr txBox="1">
                          <a:spLocks noChangeArrowheads="1"/>
                        </wps:cNvSpPr>
                        <wps:spPr bwMode="auto">
                          <a:xfrm>
                            <a:off x="892953" y="252997"/>
                            <a:ext cx="681137" cy="232260"/>
                          </a:xfrm>
                          <a:prstGeom prst="rect">
                            <a:avLst/>
                          </a:prstGeom>
                          <a:noFill/>
                          <a:ln w="9525">
                            <a:noFill/>
                            <a:miter lim="800000"/>
                            <a:headEnd/>
                            <a:tailEnd/>
                          </a:ln>
                        </wps:spPr>
                        <wps:txbx>
                          <w:txbxContent>
                            <w:p w14:paraId="05F5BB4F"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477" name="テキスト ボックス 2"/>
                        <wps:cNvSpPr txBox="1">
                          <a:spLocks noChangeArrowheads="1"/>
                        </wps:cNvSpPr>
                        <wps:spPr bwMode="auto">
                          <a:xfrm>
                            <a:off x="1474813" y="810751"/>
                            <a:ext cx="681137" cy="232260"/>
                          </a:xfrm>
                          <a:prstGeom prst="rect">
                            <a:avLst/>
                          </a:prstGeom>
                          <a:noFill/>
                          <a:ln w="9525">
                            <a:noFill/>
                            <a:miter lim="800000"/>
                            <a:headEnd/>
                            <a:tailEnd/>
                          </a:ln>
                        </wps:spPr>
                        <wps:txbx>
                          <w:txbxContent>
                            <w:p w14:paraId="37EE08B3"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s:wsp>
                        <wps:cNvPr id="478" name="テキスト ボックス 2"/>
                        <wps:cNvSpPr txBox="1">
                          <a:spLocks noChangeArrowheads="1"/>
                        </wps:cNvSpPr>
                        <wps:spPr bwMode="auto">
                          <a:xfrm>
                            <a:off x="2078931" y="809202"/>
                            <a:ext cx="681137" cy="232261"/>
                          </a:xfrm>
                          <a:prstGeom prst="rect">
                            <a:avLst/>
                          </a:prstGeom>
                          <a:noFill/>
                          <a:ln w="9525">
                            <a:noFill/>
                            <a:miter lim="800000"/>
                            <a:headEnd/>
                            <a:tailEnd/>
                          </a:ln>
                        </wps:spPr>
                        <wps:txbx>
                          <w:txbxContent>
                            <w:p w14:paraId="76D55DE2"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s:wsp>
                        <wps:cNvPr id="479" name="テキスト ボックス 2"/>
                        <wps:cNvSpPr txBox="1">
                          <a:spLocks noChangeArrowheads="1"/>
                        </wps:cNvSpPr>
                        <wps:spPr bwMode="auto">
                          <a:xfrm>
                            <a:off x="443218" y="1480430"/>
                            <a:ext cx="509282" cy="232261"/>
                          </a:xfrm>
                          <a:prstGeom prst="rect">
                            <a:avLst/>
                          </a:prstGeom>
                          <a:noFill/>
                          <a:ln w="9525">
                            <a:noFill/>
                            <a:miter lim="800000"/>
                            <a:headEnd/>
                            <a:tailEnd/>
                          </a:ln>
                        </wps:spPr>
                        <wps:txbx>
                          <w:txbxContent>
                            <w:p w14:paraId="238D6C54"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p w14:paraId="03818F49" w14:textId="135246E5" w:rsidR="00CB38AA" w:rsidRDefault="00CB38AA" w:rsidP="002E6CC8">
                              <w:pPr>
                                <w:pStyle w:val="Web"/>
                                <w:ind w:firstLine="0"/>
                              </w:pPr>
                            </w:p>
                          </w:txbxContent>
                        </wps:txbx>
                        <wps:bodyPr rot="0" vert="horz" wrap="square" lIns="91440" tIns="45720" rIns="91440" bIns="45720" anchor="t" anchorCtr="0">
                          <a:noAutofit/>
                        </wps:bodyPr>
                      </wps:wsp>
                      <wps:wsp>
                        <wps:cNvPr id="480" name="テキスト ボックス 2"/>
                        <wps:cNvSpPr txBox="1">
                          <a:spLocks noChangeArrowheads="1"/>
                        </wps:cNvSpPr>
                        <wps:spPr bwMode="auto">
                          <a:xfrm>
                            <a:off x="1042522" y="1479828"/>
                            <a:ext cx="531568" cy="232261"/>
                          </a:xfrm>
                          <a:prstGeom prst="rect">
                            <a:avLst/>
                          </a:prstGeom>
                          <a:noFill/>
                          <a:ln w="9525">
                            <a:noFill/>
                            <a:miter lim="800000"/>
                            <a:headEnd/>
                            <a:tailEnd/>
                          </a:ln>
                        </wps:spPr>
                        <wps:txbx>
                          <w:txbxContent>
                            <w:p w14:paraId="0F1091C0"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p w14:paraId="09B422B5" w14:textId="56767A9C" w:rsidR="00CB38AA" w:rsidRDefault="00CB38AA" w:rsidP="002E6CC8">
                              <w:pPr>
                                <w:pStyle w:val="Web"/>
                                <w:ind w:firstLine="0"/>
                              </w:pPr>
                            </w:p>
                          </w:txbxContent>
                        </wps:txbx>
                        <wps:bodyPr rot="0" vert="horz" wrap="square" lIns="91440" tIns="45720" rIns="91440" bIns="45720" anchor="t" anchorCtr="0">
                          <a:noAutofit/>
                        </wps:bodyPr>
                      </wps:wsp>
                      <wps:wsp>
                        <wps:cNvPr id="481" name="テキスト ボックス 2"/>
                        <wps:cNvSpPr txBox="1">
                          <a:spLocks noChangeArrowheads="1"/>
                        </wps:cNvSpPr>
                        <wps:spPr bwMode="auto">
                          <a:xfrm>
                            <a:off x="1643631" y="1479227"/>
                            <a:ext cx="494754" cy="232260"/>
                          </a:xfrm>
                          <a:prstGeom prst="rect">
                            <a:avLst/>
                          </a:prstGeom>
                          <a:noFill/>
                          <a:ln w="9525">
                            <a:noFill/>
                            <a:miter lim="800000"/>
                            <a:headEnd/>
                            <a:tailEnd/>
                          </a:ln>
                        </wps:spPr>
                        <wps:txbx>
                          <w:txbxContent>
                            <w:p w14:paraId="5CD7F18D"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p w14:paraId="635A9133" w14:textId="1A4A8E16" w:rsidR="00CB38AA" w:rsidRDefault="00CB38AA" w:rsidP="002E6CC8">
                              <w:pPr>
                                <w:pStyle w:val="Web"/>
                                <w:ind w:firstLine="0"/>
                              </w:pPr>
                            </w:p>
                          </w:txbxContent>
                        </wps:txbx>
                        <wps:bodyPr rot="0" vert="horz" wrap="square" lIns="91440" tIns="45720" rIns="91440" bIns="45720" anchor="t" anchorCtr="0">
                          <a:noAutofit/>
                        </wps:bodyPr>
                      </wps:wsp>
                      <wps:wsp>
                        <wps:cNvPr id="482" name="テキスト ボックス 2"/>
                        <wps:cNvSpPr txBox="1">
                          <a:spLocks noChangeArrowheads="1"/>
                        </wps:cNvSpPr>
                        <wps:spPr bwMode="auto">
                          <a:xfrm>
                            <a:off x="2244741" y="1478625"/>
                            <a:ext cx="574364" cy="232260"/>
                          </a:xfrm>
                          <a:prstGeom prst="rect">
                            <a:avLst/>
                          </a:prstGeom>
                          <a:noFill/>
                          <a:ln w="9525">
                            <a:noFill/>
                            <a:miter lim="800000"/>
                            <a:headEnd/>
                            <a:tailEnd/>
                          </a:ln>
                        </wps:spPr>
                        <wps:txbx>
                          <w:txbxContent>
                            <w:p w14:paraId="0FDBA81A"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3</w:t>
                              </w:r>
                            </w:p>
                            <w:p w14:paraId="78CC9CA6" w14:textId="3939AC8C" w:rsidR="00CB38AA" w:rsidRDefault="00CB38AA" w:rsidP="002E6CC8">
                              <w:pPr>
                                <w:pStyle w:val="Web"/>
                                <w:ind w:firstLine="0"/>
                              </w:pPr>
                            </w:p>
                          </w:txbxContent>
                        </wps:txbx>
                        <wps:bodyPr rot="0" vert="horz" wrap="square" lIns="91440" tIns="45720" rIns="91440" bIns="45720" anchor="t" anchorCtr="0">
                          <a:noAutofit/>
                        </wps:bodyPr>
                      </wps:wsp>
                      <wps:wsp>
                        <wps:cNvPr id="483" name="テキスト ボックス 2"/>
                        <wps:cNvSpPr txBox="1">
                          <a:spLocks noChangeArrowheads="1"/>
                        </wps:cNvSpPr>
                        <wps:spPr bwMode="auto">
                          <a:xfrm>
                            <a:off x="15" y="0"/>
                            <a:ext cx="963339" cy="368306"/>
                          </a:xfrm>
                          <a:prstGeom prst="rect">
                            <a:avLst/>
                          </a:prstGeom>
                          <a:noFill/>
                          <a:ln w="9525">
                            <a:noFill/>
                            <a:miter lim="800000"/>
                            <a:headEnd/>
                            <a:tailEnd/>
                          </a:ln>
                        </wps:spPr>
                        <wps:txbx>
                          <w:txbxContent>
                            <w:p w14:paraId="5FB38E7A" w14:textId="77777777" w:rsidR="00CB38AA" w:rsidRPr="004639B0" w:rsidRDefault="00CB38AA" w:rsidP="002E6CC8">
                              <w:pPr>
                                <w:pStyle w:val="Web"/>
                                <w:rPr>
                                  <w:rFonts w:ascii="メイリオ" w:eastAsia="メイリオ" w:hAnsi="メイリオ"/>
                                </w:rPr>
                              </w:pPr>
                              <w:r w:rsidRPr="004639B0">
                                <w:rPr>
                                  <w:rFonts w:ascii="メイリオ" w:eastAsia="メイリオ" w:hAnsi="メイリオ" w:hint="eastAsia"/>
                                  <w:b/>
                                  <w:bCs/>
                                  <w:sz w:val="20"/>
                                  <w:szCs w:val="20"/>
                                </w:rPr>
                                <w:t>低負荷</w:t>
                              </w:r>
                            </w:p>
                          </w:txbxContent>
                        </wps:txbx>
                        <wps:bodyPr rot="0" vert="horz" wrap="square" lIns="91440" tIns="45720" rIns="91440" bIns="45720" anchor="t" anchorCtr="0">
                          <a:noAutofit/>
                        </wps:bodyPr>
                      </wps:wsp>
                      <wps:wsp>
                        <wps:cNvPr id="520" name="正方形/長方形 520"/>
                        <wps:cNvSpPr/>
                        <wps:spPr>
                          <a:xfrm>
                            <a:off x="4468160" y="981262"/>
                            <a:ext cx="481965" cy="506372"/>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21" name="グループ化 521"/>
                        <wpg:cNvGrpSpPr/>
                        <wpg:grpSpPr>
                          <a:xfrm>
                            <a:off x="3275630" y="425336"/>
                            <a:ext cx="481965" cy="1062990"/>
                            <a:chOff x="111125" y="161925"/>
                            <a:chExt cx="617220" cy="1122635"/>
                          </a:xfrm>
                        </wpg:grpSpPr>
                        <wps:wsp>
                          <wps:cNvPr id="539" name="正方形/長方形 539"/>
                          <wps:cNvSpPr/>
                          <wps:spPr>
                            <a:xfrm>
                              <a:off x="111125" y="16192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0" name="正方形/長方形 540"/>
                          <wps:cNvSpPr/>
                          <wps:spPr>
                            <a:xfrm>
                              <a:off x="111125" y="1084416"/>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522" name="グループ化 522"/>
                        <wpg:cNvGrpSpPr/>
                        <wpg:grpSpPr>
                          <a:xfrm>
                            <a:off x="3869990" y="425336"/>
                            <a:ext cx="481965" cy="1062990"/>
                            <a:chOff x="705485" y="161925"/>
                            <a:chExt cx="617220" cy="1122635"/>
                          </a:xfrm>
                        </wpg:grpSpPr>
                        <wps:wsp>
                          <wps:cNvPr id="537" name="正方形/長方形 537"/>
                          <wps:cNvSpPr/>
                          <wps:spPr>
                            <a:xfrm>
                              <a:off x="705485" y="16192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正方形/長方形 538"/>
                          <wps:cNvSpPr/>
                          <wps:spPr>
                            <a:xfrm>
                              <a:off x="705485" y="1084416"/>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23" name="正方形/長方形 523"/>
                        <wps:cNvSpPr/>
                        <wps:spPr>
                          <a:xfrm>
                            <a:off x="5062520" y="981220"/>
                            <a:ext cx="481965" cy="506414"/>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テキスト ボックス 2"/>
                        <wps:cNvSpPr txBox="1">
                          <a:spLocks noChangeArrowheads="1"/>
                        </wps:cNvSpPr>
                        <wps:spPr bwMode="auto">
                          <a:xfrm>
                            <a:off x="3189270" y="263411"/>
                            <a:ext cx="680720" cy="231775"/>
                          </a:xfrm>
                          <a:prstGeom prst="rect">
                            <a:avLst/>
                          </a:prstGeom>
                          <a:noFill/>
                          <a:ln w="9525">
                            <a:noFill/>
                            <a:miter lim="800000"/>
                            <a:headEnd/>
                            <a:tailEnd/>
                          </a:ln>
                        </wps:spPr>
                        <wps:txbx>
                          <w:txbxContent>
                            <w:p w14:paraId="3C19193A"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525" name="テキスト ボックス 2"/>
                        <wps:cNvSpPr txBox="1">
                          <a:spLocks noChangeArrowheads="1"/>
                        </wps:cNvSpPr>
                        <wps:spPr bwMode="auto">
                          <a:xfrm>
                            <a:off x="3800140" y="266586"/>
                            <a:ext cx="680720" cy="231775"/>
                          </a:xfrm>
                          <a:prstGeom prst="rect">
                            <a:avLst/>
                          </a:prstGeom>
                          <a:noFill/>
                          <a:ln w="9525">
                            <a:noFill/>
                            <a:miter lim="800000"/>
                            <a:headEnd/>
                            <a:tailEnd/>
                          </a:ln>
                        </wps:spPr>
                        <wps:txbx>
                          <w:txbxContent>
                            <w:p w14:paraId="042C8DDD"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526" name="テキスト ボックス 2"/>
                        <wps:cNvSpPr txBox="1">
                          <a:spLocks noChangeArrowheads="1"/>
                        </wps:cNvSpPr>
                        <wps:spPr bwMode="auto">
                          <a:xfrm>
                            <a:off x="4352590" y="822689"/>
                            <a:ext cx="680720" cy="231775"/>
                          </a:xfrm>
                          <a:prstGeom prst="rect">
                            <a:avLst/>
                          </a:prstGeom>
                          <a:noFill/>
                          <a:ln w="9525">
                            <a:noFill/>
                            <a:miter lim="800000"/>
                            <a:headEnd/>
                            <a:tailEnd/>
                          </a:ln>
                        </wps:spPr>
                        <wps:txbx>
                          <w:txbxContent>
                            <w:p w14:paraId="22F4AE87"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s:wsp>
                        <wps:cNvPr id="527" name="テキスト ボックス 2"/>
                        <wps:cNvSpPr txBox="1">
                          <a:spLocks noChangeArrowheads="1"/>
                        </wps:cNvSpPr>
                        <wps:spPr bwMode="auto">
                          <a:xfrm>
                            <a:off x="4985685" y="822689"/>
                            <a:ext cx="680720" cy="231775"/>
                          </a:xfrm>
                          <a:prstGeom prst="rect">
                            <a:avLst/>
                          </a:prstGeom>
                          <a:noFill/>
                          <a:ln w="9525">
                            <a:noFill/>
                            <a:miter lim="800000"/>
                            <a:headEnd/>
                            <a:tailEnd/>
                          </a:ln>
                        </wps:spPr>
                        <wps:txbx>
                          <w:txbxContent>
                            <w:p w14:paraId="435F6415"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s:wsp>
                        <wps:cNvPr id="528" name="テキスト ボックス 2"/>
                        <wps:cNvSpPr txBox="1">
                          <a:spLocks noChangeArrowheads="1"/>
                        </wps:cNvSpPr>
                        <wps:spPr bwMode="auto">
                          <a:xfrm>
                            <a:off x="3311190" y="1489517"/>
                            <a:ext cx="508335" cy="231775"/>
                          </a:xfrm>
                          <a:prstGeom prst="rect">
                            <a:avLst/>
                          </a:prstGeom>
                          <a:noFill/>
                          <a:ln w="9525">
                            <a:noFill/>
                            <a:miter lim="800000"/>
                            <a:headEnd/>
                            <a:tailEnd/>
                          </a:ln>
                        </wps:spPr>
                        <wps:txbx>
                          <w:txbxContent>
                            <w:p w14:paraId="3D376323"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p w14:paraId="10E31CAB" w14:textId="749D466E" w:rsidR="00CB38AA" w:rsidRDefault="00CB38AA" w:rsidP="002E6CC8">
                              <w:pPr>
                                <w:pStyle w:val="Web"/>
                                <w:ind w:firstLine="0"/>
                              </w:pPr>
                            </w:p>
                          </w:txbxContent>
                        </wps:txbx>
                        <wps:bodyPr rot="0" vert="horz" wrap="square" lIns="91440" tIns="45720" rIns="91440" bIns="45720" anchor="t" anchorCtr="0">
                          <a:noAutofit/>
                        </wps:bodyPr>
                      </wps:wsp>
                      <wps:wsp>
                        <wps:cNvPr id="529" name="テキスト ボックス 2"/>
                        <wps:cNvSpPr txBox="1">
                          <a:spLocks noChangeArrowheads="1"/>
                        </wps:cNvSpPr>
                        <wps:spPr bwMode="auto">
                          <a:xfrm>
                            <a:off x="3910630" y="1488882"/>
                            <a:ext cx="508970" cy="231775"/>
                          </a:xfrm>
                          <a:prstGeom prst="rect">
                            <a:avLst/>
                          </a:prstGeom>
                          <a:noFill/>
                          <a:ln w="9525">
                            <a:noFill/>
                            <a:miter lim="800000"/>
                            <a:headEnd/>
                            <a:tailEnd/>
                          </a:ln>
                        </wps:spPr>
                        <wps:txbx>
                          <w:txbxContent>
                            <w:p w14:paraId="7DABFC3B"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p w14:paraId="49F84CDC" w14:textId="50A3E66B" w:rsidR="00CB38AA" w:rsidRDefault="00CB38AA" w:rsidP="002E6CC8">
                              <w:pPr>
                                <w:pStyle w:val="Web"/>
                                <w:ind w:firstLine="0"/>
                              </w:pPr>
                            </w:p>
                          </w:txbxContent>
                        </wps:txbx>
                        <wps:bodyPr rot="0" vert="horz" wrap="square" lIns="91440" tIns="45720" rIns="91440" bIns="45720" anchor="t" anchorCtr="0">
                          <a:noAutofit/>
                        </wps:bodyPr>
                      </wps:wsp>
                      <wps:wsp>
                        <wps:cNvPr id="530" name="テキスト ボックス 2"/>
                        <wps:cNvSpPr txBox="1">
                          <a:spLocks noChangeArrowheads="1"/>
                        </wps:cNvSpPr>
                        <wps:spPr bwMode="auto">
                          <a:xfrm>
                            <a:off x="4511975" y="1488247"/>
                            <a:ext cx="521335" cy="231775"/>
                          </a:xfrm>
                          <a:prstGeom prst="rect">
                            <a:avLst/>
                          </a:prstGeom>
                          <a:noFill/>
                          <a:ln w="9525">
                            <a:noFill/>
                            <a:miter lim="800000"/>
                            <a:headEnd/>
                            <a:tailEnd/>
                          </a:ln>
                        </wps:spPr>
                        <wps:txbx>
                          <w:txbxContent>
                            <w:p w14:paraId="5D6C3FF6"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p w14:paraId="1CDEB209" w14:textId="3ACB6579" w:rsidR="00CB38AA" w:rsidRDefault="00CB38AA" w:rsidP="002E6CC8">
                              <w:pPr>
                                <w:pStyle w:val="Web"/>
                                <w:ind w:firstLine="0"/>
                              </w:pPr>
                            </w:p>
                          </w:txbxContent>
                        </wps:txbx>
                        <wps:bodyPr rot="0" vert="horz" wrap="square" lIns="91440" tIns="45720" rIns="91440" bIns="45720" anchor="t" anchorCtr="0">
                          <a:noAutofit/>
                        </wps:bodyPr>
                      </wps:wsp>
                      <wps:wsp>
                        <wps:cNvPr id="531" name="テキスト ボックス 2"/>
                        <wps:cNvSpPr txBox="1">
                          <a:spLocks noChangeArrowheads="1"/>
                        </wps:cNvSpPr>
                        <wps:spPr bwMode="auto">
                          <a:xfrm>
                            <a:off x="5112685" y="1487612"/>
                            <a:ext cx="564215" cy="231775"/>
                          </a:xfrm>
                          <a:prstGeom prst="rect">
                            <a:avLst/>
                          </a:prstGeom>
                          <a:noFill/>
                          <a:ln w="9525">
                            <a:noFill/>
                            <a:miter lim="800000"/>
                            <a:headEnd/>
                            <a:tailEnd/>
                          </a:ln>
                        </wps:spPr>
                        <wps:txbx>
                          <w:txbxContent>
                            <w:p w14:paraId="6A774AB7"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3</w:t>
                              </w:r>
                            </w:p>
                            <w:p w14:paraId="7D7A471D" w14:textId="28009B31" w:rsidR="00CB38AA" w:rsidRDefault="00CB38AA" w:rsidP="002E6CC8">
                              <w:pPr>
                                <w:pStyle w:val="Web"/>
                                <w:ind w:firstLine="0"/>
                              </w:pPr>
                            </w:p>
                          </w:txbxContent>
                        </wps:txbx>
                        <wps:bodyPr rot="0" vert="horz" wrap="square" lIns="91440" tIns="45720" rIns="91440" bIns="45720" anchor="t" anchorCtr="0">
                          <a:noAutofit/>
                        </wps:bodyPr>
                      </wps:wsp>
                      <wps:wsp>
                        <wps:cNvPr id="532" name="直線コネクタ 532"/>
                        <wps:cNvCnPr/>
                        <wps:spPr>
                          <a:xfrm>
                            <a:off x="3164505" y="1488326"/>
                            <a:ext cx="2501900" cy="1270"/>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正方形/長方形 533"/>
                        <wps:cNvSpPr/>
                        <wps:spPr>
                          <a:xfrm>
                            <a:off x="3275630" y="1115572"/>
                            <a:ext cx="481965" cy="18542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5" name="正方形/長方形 535"/>
                        <wps:cNvSpPr/>
                        <wps:spPr>
                          <a:xfrm>
                            <a:off x="3869990" y="1114311"/>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542" name="グループ化 542"/>
                        <wpg:cNvGrpSpPr/>
                        <wpg:grpSpPr>
                          <a:xfrm>
                            <a:off x="1064954" y="2302898"/>
                            <a:ext cx="481965" cy="1062990"/>
                            <a:chOff x="111125" y="161925"/>
                            <a:chExt cx="617220" cy="1122635"/>
                          </a:xfrm>
                        </wpg:grpSpPr>
                        <wps:wsp>
                          <wps:cNvPr id="543" name="正方形/長方形 543"/>
                          <wps:cNvSpPr/>
                          <wps:spPr>
                            <a:xfrm>
                              <a:off x="111125" y="16192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正方形/長方形 544"/>
                          <wps:cNvSpPr/>
                          <wps:spPr>
                            <a:xfrm>
                              <a:off x="111125" y="1084416"/>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545" name="グループ化 545"/>
                        <wpg:cNvGrpSpPr/>
                        <wpg:grpSpPr>
                          <a:xfrm>
                            <a:off x="1659314" y="2302898"/>
                            <a:ext cx="481965" cy="1062990"/>
                            <a:chOff x="705485" y="161925"/>
                            <a:chExt cx="617220" cy="1122635"/>
                          </a:xfrm>
                        </wpg:grpSpPr>
                        <wps:wsp>
                          <wps:cNvPr id="546" name="正方形/長方形 546"/>
                          <wps:cNvSpPr/>
                          <wps:spPr>
                            <a:xfrm>
                              <a:off x="705485" y="161925"/>
                              <a:ext cx="617220" cy="112263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7" name="正方形/長方形 547"/>
                          <wps:cNvSpPr/>
                          <wps:spPr>
                            <a:xfrm>
                              <a:off x="705485" y="1084416"/>
                              <a:ext cx="617220" cy="198121"/>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49" name="テキスト ボックス 2"/>
                        <wps:cNvSpPr txBox="1">
                          <a:spLocks noChangeArrowheads="1"/>
                        </wps:cNvSpPr>
                        <wps:spPr bwMode="auto">
                          <a:xfrm>
                            <a:off x="978594" y="2140973"/>
                            <a:ext cx="680720" cy="231775"/>
                          </a:xfrm>
                          <a:prstGeom prst="rect">
                            <a:avLst/>
                          </a:prstGeom>
                          <a:noFill/>
                          <a:ln w="9525">
                            <a:noFill/>
                            <a:miter lim="800000"/>
                            <a:headEnd/>
                            <a:tailEnd/>
                          </a:ln>
                        </wps:spPr>
                        <wps:txbx>
                          <w:txbxContent>
                            <w:p w14:paraId="44BCC065"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550" name="テキスト ボックス 2"/>
                        <wps:cNvSpPr txBox="1">
                          <a:spLocks noChangeArrowheads="1"/>
                        </wps:cNvSpPr>
                        <wps:spPr bwMode="auto">
                          <a:xfrm>
                            <a:off x="1589464" y="2139915"/>
                            <a:ext cx="680720" cy="231775"/>
                          </a:xfrm>
                          <a:prstGeom prst="rect">
                            <a:avLst/>
                          </a:prstGeom>
                          <a:noFill/>
                          <a:ln w="9525">
                            <a:noFill/>
                            <a:miter lim="800000"/>
                            <a:headEnd/>
                            <a:tailEnd/>
                          </a:ln>
                        </wps:spPr>
                        <wps:txbx>
                          <w:txbxContent>
                            <w:p w14:paraId="2D086631"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551" name="テキスト ボックス 2"/>
                        <wps:cNvSpPr txBox="1">
                          <a:spLocks noChangeArrowheads="1"/>
                        </wps:cNvSpPr>
                        <wps:spPr bwMode="auto">
                          <a:xfrm>
                            <a:off x="2138385" y="2694152"/>
                            <a:ext cx="680720" cy="231775"/>
                          </a:xfrm>
                          <a:prstGeom prst="rect">
                            <a:avLst/>
                          </a:prstGeom>
                          <a:noFill/>
                          <a:ln w="9525">
                            <a:noFill/>
                            <a:miter lim="800000"/>
                            <a:headEnd/>
                            <a:tailEnd/>
                          </a:ln>
                        </wps:spPr>
                        <wps:txbx>
                          <w:txbxContent>
                            <w:p w14:paraId="190EEF1B"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s:wsp>
                        <wps:cNvPr id="552" name="テキスト ボックス 2"/>
                        <wps:cNvSpPr txBox="1">
                          <a:spLocks noChangeArrowheads="1"/>
                        </wps:cNvSpPr>
                        <wps:spPr bwMode="auto">
                          <a:xfrm>
                            <a:off x="2771480" y="2688437"/>
                            <a:ext cx="680720" cy="231775"/>
                          </a:xfrm>
                          <a:prstGeom prst="rect">
                            <a:avLst/>
                          </a:prstGeom>
                          <a:noFill/>
                          <a:ln w="9525">
                            <a:noFill/>
                            <a:miter lim="800000"/>
                            <a:headEnd/>
                            <a:tailEnd/>
                          </a:ln>
                        </wps:spPr>
                        <wps:txbx>
                          <w:txbxContent>
                            <w:p w14:paraId="749EFF0E"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s:wsp>
                        <wps:cNvPr id="553" name="テキスト ボックス 2"/>
                        <wps:cNvSpPr txBox="1">
                          <a:spLocks noChangeArrowheads="1"/>
                        </wps:cNvSpPr>
                        <wps:spPr bwMode="auto">
                          <a:xfrm>
                            <a:off x="1100514" y="3366980"/>
                            <a:ext cx="509211" cy="231775"/>
                          </a:xfrm>
                          <a:prstGeom prst="rect">
                            <a:avLst/>
                          </a:prstGeom>
                          <a:noFill/>
                          <a:ln w="9525">
                            <a:noFill/>
                            <a:miter lim="800000"/>
                            <a:headEnd/>
                            <a:tailEnd/>
                          </a:ln>
                        </wps:spPr>
                        <wps:txbx>
                          <w:txbxContent>
                            <w:p w14:paraId="5E8355BC" w14:textId="3A4E5E2C"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CPU 0</w:t>
                              </w:r>
                            </w:p>
                          </w:txbxContent>
                        </wps:txbx>
                        <wps:bodyPr rot="0" vert="horz" wrap="square" lIns="91440" tIns="45720" rIns="91440" bIns="45720" anchor="t" anchorCtr="0">
                          <a:noAutofit/>
                        </wps:bodyPr>
                      </wps:wsp>
                      <wps:wsp>
                        <wps:cNvPr id="554" name="テキスト ボックス 2"/>
                        <wps:cNvSpPr txBox="1">
                          <a:spLocks noChangeArrowheads="1"/>
                        </wps:cNvSpPr>
                        <wps:spPr bwMode="auto">
                          <a:xfrm>
                            <a:off x="1699954" y="3366167"/>
                            <a:ext cx="528896" cy="231775"/>
                          </a:xfrm>
                          <a:prstGeom prst="rect">
                            <a:avLst/>
                          </a:prstGeom>
                          <a:noFill/>
                          <a:ln w="9525">
                            <a:noFill/>
                            <a:miter lim="800000"/>
                            <a:headEnd/>
                            <a:tailEnd/>
                          </a:ln>
                        </wps:spPr>
                        <wps:txbx>
                          <w:txbxContent>
                            <w:p w14:paraId="2995EF08"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1</w:t>
                              </w:r>
                            </w:p>
                            <w:p w14:paraId="77FFBEEC" w14:textId="6B7FA0BD" w:rsidR="00CB38AA" w:rsidRPr="004639B0" w:rsidRDefault="00CB38AA" w:rsidP="002E6CC8">
                              <w:pPr>
                                <w:pStyle w:val="Web"/>
                                <w:ind w:firstLine="0"/>
                                <w:rPr>
                                  <w:rFonts w:asciiTheme="majorHAnsi" w:hAnsiTheme="majorHAnsi" w:cstheme="majorHAnsi"/>
                                  <w:sz w:val="15"/>
                                  <w:szCs w:val="15"/>
                                </w:rPr>
                              </w:pPr>
                            </w:p>
                          </w:txbxContent>
                        </wps:txbx>
                        <wps:bodyPr rot="0" vert="horz" wrap="square" lIns="91440" tIns="45720" rIns="91440" bIns="45720" anchor="t" anchorCtr="0">
                          <a:noAutofit/>
                        </wps:bodyPr>
                      </wps:wsp>
                      <wps:wsp>
                        <wps:cNvPr id="555" name="テキスト ボックス 2"/>
                        <wps:cNvSpPr txBox="1">
                          <a:spLocks noChangeArrowheads="1"/>
                        </wps:cNvSpPr>
                        <wps:spPr bwMode="auto">
                          <a:xfrm>
                            <a:off x="2301299" y="3365710"/>
                            <a:ext cx="527626" cy="231775"/>
                          </a:xfrm>
                          <a:prstGeom prst="rect">
                            <a:avLst/>
                          </a:prstGeom>
                          <a:noFill/>
                          <a:ln w="9525">
                            <a:noFill/>
                            <a:miter lim="800000"/>
                            <a:headEnd/>
                            <a:tailEnd/>
                          </a:ln>
                        </wps:spPr>
                        <wps:txbx>
                          <w:txbxContent>
                            <w:p w14:paraId="73F310BA"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2</w:t>
                              </w:r>
                            </w:p>
                            <w:p w14:paraId="4ED59985" w14:textId="1A465BF0" w:rsidR="00CB38AA" w:rsidRDefault="00CB38AA" w:rsidP="002E6CC8">
                              <w:pPr>
                                <w:pStyle w:val="Web"/>
                                <w:ind w:firstLine="0"/>
                              </w:pPr>
                            </w:p>
                          </w:txbxContent>
                        </wps:txbx>
                        <wps:bodyPr rot="0" vert="horz" wrap="square" lIns="91440" tIns="45720" rIns="91440" bIns="45720" anchor="t" anchorCtr="0">
                          <a:noAutofit/>
                        </wps:bodyPr>
                      </wps:wsp>
                      <wps:wsp>
                        <wps:cNvPr id="556" name="テキスト ボックス 2"/>
                        <wps:cNvSpPr txBox="1">
                          <a:spLocks noChangeArrowheads="1"/>
                        </wps:cNvSpPr>
                        <wps:spPr bwMode="auto">
                          <a:xfrm>
                            <a:off x="2902009" y="3365075"/>
                            <a:ext cx="619441" cy="231775"/>
                          </a:xfrm>
                          <a:prstGeom prst="rect">
                            <a:avLst/>
                          </a:prstGeom>
                          <a:noFill/>
                          <a:ln w="9525">
                            <a:noFill/>
                            <a:miter lim="800000"/>
                            <a:headEnd/>
                            <a:tailEnd/>
                          </a:ln>
                        </wps:spPr>
                        <wps:txbx>
                          <w:txbxContent>
                            <w:p w14:paraId="116FA38D"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3</w:t>
                              </w:r>
                            </w:p>
                            <w:p w14:paraId="02E2222E" w14:textId="1841C19C" w:rsidR="00CB38AA" w:rsidRDefault="00CB38AA" w:rsidP="002E6CC8">
                              <w:pPr>
                                <w:pStyle w:val="Web"/>
                                <w:ind w:firstLine="0"/>
                              </w:pPr>
                            </w:p>
                          </w:txbxContent>
                        </wps:txbx>
                        <wps:bodyPr rot="0" vert="horz" wrap="square" lIns="91440" tIns="45720" rIns="91440" bIns="45720" anchor="t" anchorCtr="0">
                          <a:noAutofit/>
                        </wps:bodyPr>
                      </wps:wsp>
                      <wps:wsp>
                        <wps:cNvPr id="558" name="正方形/長方形 558"/>
                        <wps:cNvSpPr/>
                        <wps:spPr>
                          <a:xfrm>
                            <a:off x="1064954" y="2991238"/>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正方形/長方形 560"/>
                        <wps:cNvSpPr/>
                        <wps:spPr>
                          <a:xfrm>
                            <a:off x="1659314" y="2991873"/>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テキスト ボックス 2"/>
                        <wps:cNvSpPr txBox="1">
                          <a:spLocks noChangeArrowheads="1"/>
                        </wps:cNvSpPr>
                        <wps:spPr bwMode="auto">
                          <a:xfrm>
                            <a:off x="2947291" y="0"/>
                            <a:ext cx="963339" cy="389106"/>
                          </a:xfrm>
                          <a:prstGeom prst="rect">
                            <a:avLst/>
                          </a:prstGeom>
                          <a:noFill/>
                          <a:ln w="9525">
                            <a:noFill/>
                            <a:miter lim="800000"/>
                            <a:headEnd/>
                            <a:tailEnd/>
                          </a:ln>
                        </wps:spPr>
                        <wps:txbx>
                          <w:txbxContent>
                            <w:p w14:paraId="7003FA9E" w14:textId="77777777" w:rsidR="00CB38AA" w:rsidRPr="004639B0" w:rsidRDefault="00CB38AA" w:rsidP="002E6CC8">
                              <w:pPr>
                                <w:pStyle w:val="Web"/>
                                <w:rPr>
                                  <w:rFonts w:ascii="メイリオ" w:eastAsia="メイリオ" w:hAnsi="メイリオ"/>
                                </w:rPr>
                              </w:pPr>
                              <w:r w:rsidRPr="004639B0">
                                <w:rPr>
                                  <w:rFonts w:ascii="メイリオ" w:eastAsia="メイリオ" w:hAnsi="メイリオ" w:hint="eastAsia"/>
                                  <w:b/>
                                  <w:bCs/>
                                  <w:sz w:val="20"/>
                                  <w:szCs w:val="20"/>
                                </w:rPr>
                                <w:t>中負荷</w:t>
                              </w:r>
                            </w:p>
                          </w:txbxContent>
                        </wps:txbx>
                        <wps:bodyPr rot="0" vert="horz" wrap="square" lIns="91440" tIns="45720" rIns="91440" bIns="45720" anchor="t" anchorCtr="0">
                          <a:noAutofit/>
                        </wps:bodyPr>
                      </wps:wsp>
                      <wps:wsp>
                        <wps:cNvPr id="563" name="テキスト ボックス 2"/>
                        <wps:cNvSpPr txBox="1">
                          <a:spLocks noChangeArrowheads="1"/>
                        </wps:cNvSpPr>
                        <wps:spPr bwMode="auto">
                          <a:xfrm>
                            <a:off x="706521" y="1939266"/>
                            <a:ext cx="963339" cy="369028"/>
                          </a:xfrm>
                          <a:prstGeom prst="rect">
                            <a:avLst/>
                          </a:prstGeom>
                          <a:noFill/>
                          <a:ln w="9525">
                            <a:noFill/>
                            <a:miter lim="800000"/>
                            <a:headEnd/>
                            <a:tailEnd/>
                          </a:ln>
                        </wps:spPr>
                        <wps:txbx>
                          <w:txbxContent>
                            <w:p w14:paraId="4D63BBE8" w14:textId="77777777" w:rsidR="00CB38AA" w:rsidRPr="004639B0" w:rsidRDefault="00CB38AA" w:rsidP="002E6CC8">
                              <w:pPr>
                                <w:pStyle w:val="Web"/>
                                <w:rPr>
                                  <w:rFonts w:ascii="メイリオ" w:eastAsia="メイリオ" w:hAnsi="メイリオ"/>
                                </w:rPr>
                              </w:pPr>
                              <w:r w:rsidRPr="004639B0">
                                <w:rPr>
                                  <w:rFonts w:ascii="メイリオ" w:eastAsia="メイリオ" w:hAnsi="メイリオ" w:hint="eastAsia"/>
                                  <w:b/>
                                  <w:bCs/>
                                  <w:sz w:val="20"/>
                                  <w:szCs w:val="20"/>
                                </w:rPr>
                                <w:t>高負荷</w:t>
                              </w:r>
                            </w:p>
                          </w:txbxContent>
                        </wps:txbx>
                        <wps:bodyPr rot="0" vert="horz" wrap="square" lIns="91440" tIns="45720" rIns="91440" bIns="45720" anchor="t" anchorCtr="0">
                          <a:noAutofit/>
                        </wps:bodyPr>
                      </wps:wsp>
                      <wps:wsp>
                        <wps:cNvPr id="566" name="正方形/長方形 566"/>
                        <wps:cNvSpPr/>
                        <wps:spPr>
                          <a:xfrm>
                            <a:off x="2257484" y="3176362"/>
                            <a:ext cx="481965" cy="18732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1" name="正方形/長方形 571"/>
                        <wps:cNvSpPr/>
                        <wps:spPr>
                          <a:xfrm>
                            <a:off x="1574090" y="969601"/>
                            <a:ext cx="481965" cy="506372"/>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正方形/長方形 572"/>
                        <wps:cNvSpPr/>
                        <wps:spPr>
                          <a:xfrm>
                            <a:off x="2155950" y="972891"/>
                            <a:ext cx="481965" cy="506414"/>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4" name="直線コネクタ 484"/>
                        <wps:cNvCnPr/>
                        <wps:spPr>
                          <a:xfrm>
                            <a:off x="257547" y="1479305"/>
                            <a:ext cx="2502515" cy="1805"/>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直線コネクタ 184"/>
                        <wps:cNvCnPr/>
                        <wps:spPr>
                          <a:xfrm>
                            <a:off x="978594" y="3367096"/>
                            <a:ext cx="2501900" cy="127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直線コネクタ 186"/>
                        <wps:cNvCnPr/>
                        <wps:spPr>
                          <a:xfrm>
                            <a:off x="1445930" y="425310"/>
                            <a:ext cx="128160" cy="549942"/>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90" name="直線コネクタ 190"/>
                        <wps:cNvCnPr/>
                        <wps:spPr>
                          <a:xfrm>
                            <a:off x="4352700" y="431320"/>
                            <a:ext cx="128160" cy="549942"/>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193" name="直線コネクタ 193"/>
                        <wps:cNvCnPr/>
                        <wps:spPr>
                          <a:xfrm>
                            <a:off x="4368610" y="1115577"/>
                            <a:ext cx="111505" cy="373952"/>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g:wgp>
                        <wpg:cNvPr id="360" name="グループ化 360"/>
                        <wpg:cNvGrpSpPr/>
                        <wpg:grpSpPr>
                          <a:xfrm>
                            <a:off x="4958419" y="2772336"/>
                            <a:ext cx="1087834" cy="281940"/>
                            <a:chOff x="-1114" y="56631"/>
                            <a:chExt cx="1274495" cy="283168"/>
                          </a:xfrm>
                        </wpg:grpSpPr>
                        <wps:wsp>
                          <wps:cNvPr id="361" name="正方形/長方形 361"/>
                          <wps:cNvSpPr/>
                          <wps:spPr>
                            <a:xfrm>
                              <a:off x="-1114" y="62748"/>
                              <a:ext cx="345627" cy="238316"/>
                            </a:xfrm>
                            <a:prstGeom prst="rect">
                              <a:avLst/>
                            </a:prstGeom>
                            <a:no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2"/>
                          <wps:cNvSpPr txBox="1">
                            <a:spLocks noChangeArrowheads="1"/>
                          </wps:cNvSpPr>
                          <wps:spPr bwMode="auto">
                            <a:xfrm>
                              <a:off x="312619" y="56631"/>
                              <a:ext cx="960762" cy="283168"/>
                            </a:xfrm>
                            <a:prstGeom prst="rect">
                              <a:avLst/>
                            </a:prstGeom>
                            <a:noFill/>
                            <a:ln w="9525">
                              <a:noFill/>
                              <a:miter lim="800000"/>
                              <a:headEnd/>
                              <a:tailEnd/>
                            </a:ln>
                          </wps:spPr>
                          <wps:txbx>
                            <w:txbxContent>
                              <w:p w14:paraId="74826333" w14:textId="77777777" w:rsidR="00CB38AA" w:rsidRPr="004639B0" w:rsidRDefault="00CB38AA" w:rsidP="002E6CC8">
                                <w:pPr>
                                  <w:pStyle w:val="Web"/>
                                  <w:ind w:firstLine="187"/>
                                  <w:rPr>
                                    <w:rFonts w:ascii="メイリオ" w:eastAsia="メイリオ" w:hAnsi="メイリオ"/>
                                  </w:rPr>
                                </w:pPr>
                                <w:r w:rsidRPr="004639B0">
                                  <w:rPr>
                                    <w:rFonts w:ascii="メイリオ" w:eastAsia="メイリオ" w:hAnsi="メイリオ" w:hint="eastAsia"/>
                                    <w:sz w:val="18"/>
                                    <w:szCs w:val="18"/>
                                  </w:rPr>
                                  <w:t>空き容量</w:t>
                                </w:r>
                              </w:p>
                            </w:txbxContent>
                          </wps:txbx>
                          <wps:bodyPr rot="0" vert="horz" wrap="square" lIns="91440" tIns="45720" rIns="91440" bIns="45720" anchor="t" anchorCtr="0">
                            <a:noAutofit/>
                          </wps:bodyPr>
                        </wps:wsp>
                      </wpg:wgp>
                      <wps:wsp>
                        <wps:cNvPr id="365" name="直線コネクタ 365"/>
                        <wps:cNvCnPr/>
                        <wps:spPr>
                          <a:xfrm>
                            <a:off x="2141279" y="2303518"/>
                            <a:ext cx="116205" cy="560506"/>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66" name="直線コネクタ 366"/>
                        <wps:cNvCnPr/>
                        <wps:spPr>
                          <a:xfrm>
                            <a:off x="2151085" y="2696482"/>
                            <a:ext cx="110507" cy="67186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22" name="直線矢印コネクタ 22"/>
                        <wps:cNvCnPr/>
                        <wps:spPr>
                          <a:xfrm>
                            <a:off x="267665" y="425308"/>
                            <a:ext cx="0" cy="106237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6" name="直線矢印コネクタ 256"/>
                        <wps:cNvCnPr/>
                        <wps:spPr>
                          <a:xfrm>
                            <a:off x="2736775" y="969597"/>
                            <a:ext cx="0" cy="5180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コネクタ: 曲線 27"/>
                        <wps:cNvCnPr>
                          <a:stCxn id="253" idx="1"/>
                          <a:endCxn id="28" idx="0"/>
                        </wps:cNvCnPr>
                        <wps:spPr>
                          <a:xfrm rot="10800000" flipV="1">
                            <a:off x="622699" y="274508"/>
                            <a:ext cx="1561654" cy="1136981"/>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コネクタ: 曲線 257"/>
                        <wps:cNvCnPr>
                          <a:stCxn id="254" idx="1"/>
                          <a:endCxn id="285" idx="7"/>
                        </wps:cNvCnPr>
                        <wps:spPr>
                          <a:xfrm rot="10800000" flipV="1">
                            <a:off x="1200762" y="508956"/>
                            <a:ext cx="983384" cy="909724"/>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正方形/長方形 259"/>
                        <wps:cNvSpPr/>
                        <wps:spPr>
                          <a:xfrm>
                            <a:off x="5544484" y="164788"/>
                            <a:ext cx="481965" cy="295492"/>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正方形/長方形 536"/>
                        <wps:cNvSpPr/>
                        <wps:spPr>
                          <a:xfrm>
                            <a:off x="3869990" y="810748"/>
                            <a:ext cx="481965" cy="30482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正方形/長方形 534"/>
                        <wps:cNvSpPr/>
                        <wps:spPr>
                          <a:xfrm>
                            <a:off x="3275630" y="809199"/>
                            <a:ext cx="481965" cy="305101"/>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正方形/長方形 260"/>
                        <wps:cNvSpPr/>
                        <wps:spPr>
                          <a:xfrm>
                            <a:off x="5544449" y="519379"/>
                            <a:ext cx="481965" cy="29962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コネクタ: 曲線 261"/>
                        <wps:cNvCnPr>
                          <a:stCxn id="259" idx="1"/>
                          <a:endCxn id="286" idx="1"/>
                        </wps:cNvCnPr>
                        <wps:spPr>
                          <a:xfrm rot="10800000" flipV="1">
                            <a:off x="3529210" y="312533"/>
                            <a:ext cx="2015274" cy="736119"/>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コネクタ: 曲線 264"/>
                        <wps:cNvCnPr>
                          <a:stCxn id="260" idx="1"/>
                          <a:endCxn id="288" idx="7"/>
                        </wps:cNvCnPr>
                        <wps:spPr>
                          <a:xfrm rot="10800000" flipV="1">
                            <a:off x="4133077" y="669190"/>
                            <a:ext cx="1411372" cy="386653"/>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正方形/長方形 267"/>
                        <wps:cNvSpPr/>
                        <wps:spPr>
                          <a:xfrm>
                            <a:off x="3670403" y="2638788"/>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正方形/長方形 268"/>
                        <wps:cNvSpPr/>
                        <wps:spPr>
                          <a:xfrm>
                            <a:off x="3670401" y="2392184"/>
                            <a:ext cx="481965" cy="18732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正方形/長方形 568"/>
                        <wps:cNvSpPr/>
                        <wps:spPr>
                          <a:xfrm>
                            <a:off x="2851844" y="3176362"/>
                            <a:ext cx="481965" cy="18732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正方形/長方形 269"/>
                        <wps:cNvSpPr/>
                        <wps:spPr>
                          <a:xfrm>
                            <a:off x="1064954" y="2696492"/>
                            <a:ext cx="481965" cy="29962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正方形/長方形 270"/>
                        <wps:cNvSpPr/>
                        <wps:spPr>
                          <a:xfrm>
                            <a:off x="1659314" y="2697127"/>
                            <a:ext cx="481965" cy="29962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直線矢印コネクタ 271"/>
                        <wps:cNvCnPr/>
                        <wps:spPr>
                          <a:xfrm>
                            <a:off x="3202618" y="425307"/>
                            <a:ext cx="0" cy="6902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5" name="直線矢印コネクタ 275"/>
                        <wps:cNvCnPr/>
                        <wps:spPr>
                          <a:xfrm>
                            <a:off x="5645789" y="981262"/>
                            <a:ext cx="0" cy="5180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9" name="直線矢印コネクタ 279"/>
                        <wps:cNvCnPr/>
                        <wps:spPr>
                          <a:xfrm>
                            <a:off x="1001421" y="2293292"/>
                            <a:ext cx="0" cy="4038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0" name="直線矢印コネクタ 280"/>
                        <wps:cNvCnPr/>
                        <wps:spPr>
                          <a:xfrm>
                            <a:off x="3439284" y="2864334"/>
                            <a:ext cx="0" cy="5180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1" name="直線矢印コネクタ 281"/>
                        <wps:cNvCnPr/>
                        <wps:spPr>
                          <a:xfrm>
                            <a:off x="5300627" y="2795835"/>
                            <a:ext cx="0" cy="2198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83" name="コネクタ: 曲線 283"/>
                        <wps:cNvCnPr>
                          <a:stCxn id="268" idx="1"/>
                          <a:endCxn id="289" idx="7"/>
                        </wps:cNvCnPr>
                        <wps:spPr>
                          <a:xfrm rot="10800000" flipV="1">
                            <a:off x="2513287" y="2485847"/>
                            <a:ext cx="1157114" cy="805860"/>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コネクタ: 曲線 284"/>
                        <wps:cNvCnPr>
                          <a:stCxn id="267" idx="1"/>
                          <a:endCxn id="290" idx="7"/>
                        </wps:cNvCnPr>
                        <wps:spPr>
                          <a:xfrm rot="10800000" flipV="1">
                            <a:off x="3106589" y="2732451"/>
                            <a:ext cx="563814" cy="559256"/>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フローチャート: 結合子 28"/>
                        <wps:cNvSpPr/>
                        <wps:spPr>
                          <a:xfrm>
                            <a:off x="596204" y="1411490"/>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フローチャート: 結合子 285"/>
                        <wps:cNvSpPr/>
                        <wps:spPr>
                          <a:xfrm>
                            <a:off x="1155648" y="1411490"/>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フローチャート: 結合子 286"/>
                        <wps:cNvSpPr/>
                        <wps:spPr>
                          <a:xfrm>
                            <a:off x="3521450" y="1041463"/>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フローチャート: 結合子 288"/>
                        <wps:cNvSpPr/>
                        <wps:spPr>
                          <a:xfrm>
                            <a:off x="4087847" y="1048654"/>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フローチャート: 結合子 289"/>
                        <wps:cNvSpPr/>
                        <wps:spPr>
                          <a:xfrm>
                            <a:off x="2468057" y="3284517"/>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フローチャート: 結合子 290"/>
                        <wps:cNvSpPr/>
                        <wps:spPr>
                          <a:xfrm>
                            <a:off x="3061359" y="3284517"/>
                            <a:ext cx="52990" cy="49096"/>
                          </a:xfrm>
                          <a:prstGeom prst="flowChartConnec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テキスト ボックス 2"/>
                        <wps:cNvSpPr txBox="1">
                          <a:spLocks noChangeArrowheads="1"/>
                        </wps:cNvSpPr>
                        <wps:spPr bwMode="auto">
                          <a:xfrm>
                            <a:off x="19" y="872990"/>
                            <a:ext cx="368843" cy="231775"/>
                          </a:xfrm>
                          <a:prstGeom prst="rect">
                            <a:avLst/>
                          </a:prstGeom>
                          <a:noFill/>
                          <a:ln w="9525">
                            <a:noFill/>
                            <a:miter lim="800000"/>
                            <a:headEnd/>
                            <a:tailEnd/>
                          </a:ln>
                        </wps:spPr>
                        <wps:txbx>
                          <w:txbxContent>
                            <w:p w14:paraId="1C6E86FF"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(a)</w:t>
                              </w:r>
                            </w:p>
                          </w:txbxContent>
                        </wps:txbx>
                        <wps:bodyPr rot="0" vert="horz" wrap="square" lIns="91440" tIns="45720" rIns="91440" bIns="45720" anchor="t" anchorCtr="0">
                          <a:noAutofit/>
                        </wps:bodyPr>
                      </wps:wsp>
                      <wps:wsp>
                        <wps:cNvPr id="293" name="テキスト ボックス 2"/>
                        <wps:cNvSpPr txBox="1">
                          <a:spLocks noChangeArrowheads="1"/>
                        </wps:cNvSpPr>
                        <wps:spPr bwMode="auto">
                          <a:xfrm>
                            <a:off x="2669712" y="1120309"/>
                            <a:ext cx="391647" cy="231775"/>
                          </a:xfrm>
                          <a:prstGeom prst="rect">
                            <a:avLst/>
                          </a:prstGeom>
                          <a:noFill/>
                          <a:ln w="9525">
                            <a:noFill/>
                            <a:miter lim="800000"/>
                            <a:headEnd/>
                            <a:tailEnd/>
                          </a:ln>
                        </wps:spPr>
                        <wps:txbx>
                          <w:txbxContent>
                            <w:p w14:paraId="72CA6DA4"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(b)</w:t>
                              </w:r>
                            </w:p>
                          </w:txbxContent>
                        </wps:txbx>
                        <wps:bodyPr rot="0" vert="horz" wrap="square" lIns="91440" tIns="45720" rIns="91440" bIns="45720" anchor="t" anchorCtr="0">
                          <a:noAutofit/>
                        </wps:bodyPr>
                      </wps:wsp>
                      <wps:wsp>
                        <wps:cNvPr id="273" name="テキスト ボックス 2"/>
                        <wps:cNvSpPr txBox="1">
                          <a:spLocks noChangeArrowheads="1"/>
                        </wps:cNvSpPr>
                        <wps:spPr bwMode="auto">
                          <a:xfrm>
                            <a:off x="2947291" y="641227"/>
                            <a:ext cx="368843" cy="231775"/>
                          </a:xfrm>
                          <a:prstGeom prst="rect">
                            <a:avLst/>
                          </a:prstGeom>
                          <a:noFill/>
                          <a:ln w="9525">
                            <a:noFill/>
                            <a:miter lim="800000"/>
                            <a:headEnd/>
                            <a:tailEnd/>
                          </a:ln>
                        </wps:spPr>
                        <wps:txbx>
                          <w:txbxContent>
                            <w:p w14:paraId="7184AC67"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(a)</w:t>
                              </w:r>
                            </w:p>
                          </w:txbxContent>
                        </wps:txbx>
                        <wps:bodyPr rot="0" vert="horz" wrap="square" lIns="91440" tIns="45720" rIns="91440" bIns="45720" anchor="t" anchorCtr="0">
                          <a:noAutofit/>
                        </wps:bodyPr>
                      </wps:wsp>
                      <wps:wsp>
                        <wps:cNvPr id="274" name="テキスト ボックス 2"/>
                        <wps:cNvSpPr txBox="1">
                          <a:spLocks noChangeArrowheads="1"/>
                        </wps:cNvSpPr>
                        <wps:spPr bwMode="auto">
                          <a:xfrm>
                            <a:off x="5582585" y="1120780"/>
                            <a:ext cx="391647" cy="231775"/>
                          </a:xfrm>
                          <a:prstGeom prst="rect">
                            <a:avLst/>
                          </a:prstGeom>
                          <a:noFill/>
                          <a:ln w="9525">
                            <a:noFill/>
                            <a:miter lim="800000"/>
                            <a:headEnd/>
                            <a:tailEnd/>
                          </a:ln>
                        </wps:spPr>
                        <wps:txbx>
                          <w:txbxContent>
                            <w:p w14:paraId="1550A221"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(b)</w:t>
                              </w:r>
                            </w:p>
                          </w:txbxContent>
                        </wps:txbx>
                        <wps:bodyPr rot="0" vert="horz" wrap="square" lIns="91440" tIns="45720" rIns="91440" bIns="45720" anchor="t" anchorCtr="0">
                          <a:noAutofit/>
                        </wps:bodyPr>
                      </wps:wsp>
                      <wps:wsp>
                        <wps:cNvPr id="276" name="テキスト ボックス 2"/>
                        <wps:cNvSpPr txBox="1">
                          <a:spLocks noChangeArrowheads="1"/>
                        </wps:cNvSpPr>
                        <wps:spPr bwMode="auto">
                          <a:xfrm>
                            <a:off x="731671" y="2400275"/>
                            <a:ext cx="368843" cy="231775"/>
                          </a:xfrm>
                          <a:prstGeom prst="rect">
                            <a:avLst/>
                          </a:prstGeom>
                          <a:noFill/>
                          <a:ln w="9525">
                            <a:noFill/>
                            <a:miter lim="800000"/>
                            <a:headEnd/>
                            <a:tailEnd/>
                          </a:ln>
                        </wps:spPr>
                        <wps:txbx>
                          <w:txbxContent>
                            <w:p w14:paraId="32B7D557"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(a)</w:t>
                              </w:r>
                            </w:p>
                          </w:txbxContent>
                        </wps:txbx>
                        <wps:bodyPr rot="0" vert="horz" wrap="square" lIns="91440" tIns="45720" rIns="91440" bIns="45720" anchor="t" anchorCtr="0">
                          <a:noAutofit/>
                        </wps:bodyPr>
                      </wps:wsp>
                      <wps:wsp>
                        <wps:cNvPr id="277" name="テキスト ボックス 2"/>
                        <wps:cNvSpPr txBox="1">
                          <a:spLocks noChangeArrowheads="1"/>
                        </wps:cNvSpPr>
                        <wps:spPr bwMode="auto">
                          <a:xfrm>
                            <a:off x="3366135" y="3015608"/>
                            <a:ext cx="391647" cy="231775"/>
                          </a:xfrm>
                          <a:prstGeom prst="rect">
                            <a:avLst/>
                          </a:prstGeom>
                          <a:noFill/>
                          <a:ln w="9525">
                            <a:noFill/>
                            <a:miter lim="800000"/>
                            <a:headEnd/>
                            <a:tailEnd/>
                          </a:ln>
                        </wps:spPr>
                        <wps:txbx>
                          <w:txbxContent>
                            <w:p w14:paraId="4047812A"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(b)</w:t>
                              </w:r>
                            </w:p>
                          </w:txbxContent>
                        </wps:txbx>
                        <wps:bodyPr rot="0" vert="horz" wrap="square" lIns="91440" tIns="45720" rIns="91440" bIns="45720" anchor="t" anchorCtr="0">
                          <a:noAutofit/>
                        </wps:bodyPr>
                      </wps:wsp>
                      <wpg:wgp>
                        <wpg:cNvPr id="2" name="グループ化 2"/>
                        <wpg:cNvGrpSpPr/>
                        <wpg:grpSpPr>
                          <a:xfrm>
                            <a:off x="4958419" y="2449895"/>
                            <a:ext cx="1079705" cy="282574"/>
                            <a:chOff x="4956623" y="2486590"/>
                            <a:chExt cx="1079705" cy="282574"/>
                          </a:xfrm>
                        </wpg:grpSpPr>
                        <wps:wsp>
                          <wps:cNvPr id="359" name="テキスト ボックス 2"/>
                          <wps:cNvSpPr txBox="1">
                            <a:spLocks noChangeArrowheads="1"/>
                          </wps:cNvSpPr>
                          <wps:spPr bwMode="auto">
                            <a:xfrm>
                              <a:off x="5216017" y="2486590"/>
                              <a:ext cx="820311" cy="282574"/>
                            </a:xfrm>
                            <a:prstGeom prst="rect">
                              <a:avLst/>
                            </a:prstGeom>
                            <a:noFill/>
                            <a:ln w="9525">
                              <a:noFill/>
                              <a:miter lim="800000"/>
                              <a:headEnd/>
                              <a:tailEnd/>
                            </a:ln>
                          </wps:spPr>
                          <wps:txbx>
                            <w:txbxContent>
                              <w:p w14:paraId="4A1AE84C" w14:textId="77777777" w:rsidR="00CB38AA" w:rsidRPr="004639B0" w:rsidRDefault="00CB38AA" w:rsidP="002E6CC8">
                                <w:pPr>
                                  <w:pStyle w:val="Web"/>
                                  <w:ind w:firstLine="187"/>
                                  <w:rPr>
                                    <w:rFonts w:ascii="メイリオ" w:eastAsia="メイリオ" w:hAnsi="メイリオ"/>
                                  </w:rPr>
                                </w:pPr>
                                <w:r w:rsidRPr="004639B0">
                                  <w:rPr>
                                    <w:rFonts w:ascii="メイリオ" w:eastAsia="メイリオ" w:hAnsi="メイリオ" w:hint="eastAsia"/>
                                    <w:sz w:val="18"/>
                                    <w:szCs w:val="18"/>
                                  </w:rPr>
                                  <w:t>タスク</w:t>
                                </w:r>
                              </w:p>
                            </w:txbxContent>
                          </wps:txbx>
                          <wps:bodyPr rot="0" vert="horz" wrap="square" lIns="91440" tIns="45720" rIns="91440" bIns="45720" anchor="t" anchorCtr="0">
                            <a:noAutofit/>
                          </wps:bodyPr>
                        </wps:wsp>
                        <wps:wsp>
                          <wps:cNvPr id="295" name="正方形/長方形 295"/>
                          <wps:cNvSpPr/>
                          <wps:spPr>
                            <a:xfrm>
                              <a:off x="4956623" y="2487150"/>
                              <a:ext cx="295007" cy="249913"/>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C91F7BA" id="キャンバス 485" o:spid="_x0000_s1099" editas="canvas" style="width:483.45pt;height:286.2pt;mso-position-horizontal-relative:char;mso-position-vertical-relative:line" coordsize="61398,36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">
                <v:shape id="_x0000_s1100" type="#_x0000_t75" style="position:absolute;width:61398;height:36347;visibility:visible;mso-wrap-style:square" stroked="t" strokecolor="black [3213]">
                  <v:fill o:detectmouseclick="t"/>
                  <v:path o:connecttype="none"/>
                </v:shape>
                <v:line id="直線コネクタ 272" o:spid="_x0000_s1101" style="position:absolute;visibility:visible;mso-wrap-style:square" from="31892,11197" to="43671,11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" strokecolor="black [3040]">
                  <v:stroke dashstyle="1 1"/>
                </v:line>
                <v:line id="直線コネクタ 369" o:spid="_x0000_s1102" style="position:absolute;visibility:visible;mso-wrap-style:square" from="44681,9861" to="56460,9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" strokecolor="black [3040]">
                  <v:stroke dashstyle="1 1"/>
                </v:line>
                <v:line id="直線コネクタ 368" o:spid="_x0000_s1103" style="position:absolute;visibility:visible;mso-wrap-style:square" from="22615,28636" to="34395,28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" strokecolor="black [3040]">
                  <v:stroke dashstyle="1 1"/>
                </v:line>
                <v:line id="直線コネクタ 363" o:spid="_x0000_s1104" style="position:absolute;visibility:visible;mso-wrap-style:square" from="9633,26964" to="21412,26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" strokecolor="black [3040]">
                  <v:stroke dashstyle="1 1"/>
                </v:line>
                <v:line id="直線コネクタ 364" o:spid="_x0000_s1105" style="position:absolute;visibility:visible;mso-wrap-style:square" from="9693,23077" to="21472,2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" strokecolor="black [3040]">
                  <v:stroke dashstyle="1 1"/>
                </v:line>
                <v:line id="直線コネクタ 194" o:spid="_x0000_s1106" style="position:absolute;visibility:visible;mso-wrap-style:square" from="31746,4304" to="43525,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" strokecolor="black [3040]">
                  <v:stroke dashstyle="1 1"/>
                </v:line>
                <v:line id="直線コネクタ 189" o:spid="_x0000_s1107" style="position:absolute;visibility:visible;mso-wrap-style:square" from="15818,9729" to="27600,9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" strokecolor="black [3040]">
                  <v:stroke dashstyle="1 1"/>
                </v:line>
                <v:line id="直線コネクタ 4" o:spid="_x0000_s1108" style="position:absolute;visibility:visible;mso-wrap-style:square" from="2676,4199" to="14459,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" strokecolor="black [3040]">
                  <v:stroke dashstyle="1 1"/>
                </v:line>
                <v:rect id="正方形/長方形 574" o:spid="_x0000_s1109" style="position:absolute;left:28514;top:28594;width:4819;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" fillcolor="white [3201]" strokecolor="black [3200]" strokeweight=".5pt"/>
                <v:rect id="正方形/長方形 573" o:spid="_x0000_s1110" style="position:absolute;left:22574;top:28594;width:4820;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" fillcolor="white [3201]" strokecolor="black [3200]" strokeweight=".5pt"/>
                <v:group id="グループ化 468" o:spid="_x0000_s1111" style="position:absolute;left:3688;top:4160;width:4826;height:10633" coordorigin="32613,5873"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正方形/長方形 469" o:spid="_x0000_s1112" style="position:absolute;left:32613;top:5873;width:6172;height:11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" fillcolor="white [3201]" strokecolor="black [3200]" strokeweight=".5pt"/>
                  <v:rect id="正方形/長方形 470" o:spid="_x0000_s1113" style="position:absolute;left:32613;top:15098;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" filled="f" strokecolor="black [3200]" strokeweight=".5pt">
                    <v:stroke dashstyle="3 1"/>
                  </v:rect>
                </v:group>
                <v:group id="グループ化 471" o:spid="_x0000_s1114" style="position:absolute;left:9633;top:1806;width:17036;height:12987" coordorigin="38887,3388" coordsize="21789,1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正方形/長方形 472" o:spid="_x0000_s1115" style="position:absolute;left:38887;top:5873;width:6172;height:11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" fillcolor="white [3201]" strokecolor="black [3200]" strokeweight=".5pt"/>
                  <v:rect id="正方形/長方形 253" o:spid="_x0000_s1116" style="position:absolute;left:54504;top:3388;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" fillcolor="#bfbfbf [2412]" strokecolor="black [3200]" strokeweight=".5pt"/>
                  <v:rect id="正方形/長方形 254" o:spid="_x0000_s1117" style="position:absolute;left:54504;top:5863;width:6172;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" fillcolor="#bfbfbf [2412]" strokecolor="black [3200]" strokeweight=".5pt"/>
                  <v:rect id="正方形/長方形 473" o:spid="_x0000_s1118" style="position:absolute;left:38887;top:15098;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" filled="f" strokecolor="black [3200]" strokeweight=".5pt">
                    <v:stroke dashstyle="3 1"/>
                  </v:rect>
                </v:group>
                <v:shape id="_x0000_s1119" type="#_x0000_t202" style="position:absolute;left:2822;top:2542;width:6811;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14:paraId="311904BA"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120" type="#_x0000_t202" style="position:absolute;left:8929;top:2529;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14:paraId="05F5BB4F"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121" type="#_x0000_t202" style="position:absolute;left:14748;top:8107;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37EE08B3"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shape id="_x0000_s1122" type="#_x0000_t202" style="position:absolute;left:20789;top:8092;width:6811;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76D55DE2"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shape id="_x0000_s1123" type="#_x0000_t202" style="position:absolute;left:4432;top:14804;width:5093;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14:paraId="238D6C54"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p w14:paraId="03818F49" w14:textId="135246E5" w:rsidR="00CB38AA" w:rsidRDefault="00CB38AA" w:rsidP="002E6CC8">
                        <w:pPr>
                          <w:pStyle w:val="Web"/>
                          <w:ind w:firstLine="0"/>
                        </w:pPr>
                      </w:p>
                    </w:txbxContent>
                  </v:textbox>
                </v:shape>
                <v:shape id="_x0000_s1124" type="#_x0000_t202" style="position:absolute;left:10425;top:14798;width:5315;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0F1091C0"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p w14:paraId="09B422B5" w14:textId="56767A9C" w:rsidR="00CB38AA" w:rsidRDefault="00CB38AA" w:rsidP="002E6CC8">
                        <w:pPr>
                          <w:pStyle w:val="Web"/>
                          <w:ind w:firstLine="0"/>
                        </w:pPr>
                      </w:p>
                    </w:txbxContent>
                  </v:textbox>
                </v:shape>
                <v:shape id="_x0000_s1125" type="#_x0000_t202" style="position:absolute;left:16436;top:14792;width:4947;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5CD7F18D"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p w14:paraId="635A9133" w14:textId="1A4A8E16" w:rsidR="00CB38AA" w:rsidRDefault="00CB38AA" w:rsidP="002E6CC8">
                        <w:pPr>
                          <w:pStyle w:val="Web"/>
                          <w:ind w:firstLine="0"/>
                        </w:pPr>
                      </w:p>
                    </w:txbxContent>
                  </v:textbox>
                </v:shape>
                <v:shape id="_x0000_s1126" type="#_x0000_t202" style="position:absolute;left:22447;top:14786;width:5744;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0FDBA81A"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3</w:t>
                        </w:r>
                      </w:p>
                      <w:p w14:paraId="78CC9CA6" w14:textId="3939AC8C" w:rsidR="00CB38AA" w:rsidRDefault="00CB38AA" w:rsidP="002E6CC8">
                        <w:pPr>
                          <w:pStyle w:val="Web"/>
                          <w:ind w:firstLine="0"/>
                        </w:pPr>
                      </w:p>
                    </w:txbxContent>
                  </v:textbox>
                </v:shape>
                <v:shape id="_x0000_s1127" type="#_x0000_t202" style="position:absolute;width:963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14:paraId="5FB38E7A" w14:textId="77777777" w:rsidR="00CB38AA" w:rsidRPr="004639B0" w:rsidRDefault="00CB38AA" w:rsidP="002E6CC8">
                        <w:pPr>
                          <w:pStyle w:val="Web"/>
                          <w:rPr>
                            <w:rFonts w:ascii="メイリオ" w:eastAsia="メイリオ" w:hAnsi="メイリオ"/>
                          </w:rPr>
                        </w:pPr>
                        <w:r w:rsidRPr="004639B0">
                          <w:rPr>
                            <w:rFonts w:ascii="メイリオ" w:eastAsia="メイリオ" w:hAnsi="メイリオ" w:hint="eastAsia"/>
                            <w:b/>
                            <w:bCs/>
                            <w:sz w:val="20"/>
                            <w:szCs w:val="20"/>
                          </w:rPr>
                          <w:t>低負荷</w:t>
                        </w:r>
                      </w:p>
                    </w:txbxContent>
                  </v:textbox>
                </v:shape>
                <v:rect id="正方形/長方形 520" o:spid="_x0000_s1128" style="position:absolute;left:44681;top:9812;width:4820;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" fillcolor="white [3201]" strokecolor="black [3200]" strokeweight=".5pt"/>
                <v:group id="グループ化 521" o:spid="_x0000_s1129" style="position:absolute;left:32756;top:4253;width:4819;height:10630" coordorigin="1111,1619"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正方形/長方形 539" o:spid="_x0000_s1130" style="position:absolute;left:1111;top:1619;width:6172;height:1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" fillcolor="white [3201]" strokecolor="black [3200]" strokeweight=".5pt"/>
                  <v:rect id="正方形/長方形 540" o:spid="_x0000_s1131" style="position:absolute;left:1111;top:10844;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" fillcolor="#bfbfbf [2412]" strokecolor="black [3200]" strokeweight=".5pt"/>
                </v:group>
                <v:group id="グループ化 522" o:spid="_x0000_s1132" style="position:absolute;left:38699;top:4253;width:4820;height:10630" coordorigin="7054,1619"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rect id="正方形/長方形 537" o:spid="_x0000_s1133" style="position:absolute;left:7054;top:1619;width:6173;height:1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" fillcolor="white [3201]" strokecolor="black [3200]" strokeweight=".5pt"/>
                  <v:rect id="正方形/長方形 538" o:spid="_x0000_s1134" style="position:absolute;left:7054;top:10844;width:617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" fillcolor="#bfbfbf [2412]" strokecolor="black [3200]" strokeweight=".5pt"/>
                </v:group>
                <v:rect id="正方形/長方形 523" o:spid="_x0000_s1135" style="position:absolute;left:50625;top:9812;width:4819;height:5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" fillcolor="white [3201]" strokecolor="black [3200]" strokeweight=".5pt"/>
                <v:shape id="_x0000_s1136" type="#_x0000_t202" style="position:absolute;left:31892;top:2634;width:680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3C19193A"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137" type="#_x0000_t202" style="position:absolute;left:38001;top:2665;width:680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14:paraId="042C8DDD"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138" type="#_x0000_t202" style="position:absolute;left:43525;top:8226;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" filled="f" stroked="f">
                  <v:textbox>
                    <w:txbxContent>
                      <w:p w14:paraId="22F4AE87"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shape id="_x0000_s1139" type="#_x0000_t202" style="position:absolute;left:49856;top:8226;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14:paraId="435F6415"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shape id="_x0000_s1140" type="#_x0000_t202" style="position:absolute;left:33111;top:14895;width:5084;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" filled="f" stroked="f">
                  <v:textbox>
                    <w:txbxContent>
                      <w:p w14:paraId="3D376323"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0</w:t>
                        </w:r>
                      </w:p>
                      <w:p w14:paraId="10E31CAB" w14:textId="749D466E" w:rsidR="00CB38AA" w:rsidRDefault="00CB38AA" w:rsidP="002E6CC8">
                        <w:pPr>
                          <w:pStyle w:val="Web"/>
                          <w:ind w:firstLine="0"/>
                        </w:pPr>
                      </w:p>
                    </w:txbxContent>
                  </v:textbox>
                </v:shape>
                <v:shape id="_x0000_s1141" type="#_x0000_t202" style="position:absolute;left:39106;top:14888;width:509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14:paraId="7DABFC3B"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1</w:t>
                        </w:r>
                      </w:p>
                      <w:p w14:paraId="49F84CDC" w14:textId="50A3E66B" w:rsidR="00CB38AA" w:rsidRDefault="00CB38AA" w:rsidP="002E6CC8">
                        <w:pPr>
                          <w:pStyle w:val="Web"/>
                          <w:ind w:firstLine="0"/>
                        </w:pPr>
                      </w:p>
                    </w:txbxContent>
                  </v:textbox>
                </v:shape>
                <v:shape id="_x0000_s1142" type="#_x0000_t202" style="position:absolute;left:45119;top:14882;width:521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5D6C3FF6" w14:textId="77777777" w:rsidR="00CB38AA" w:rsidRPr="004C6885" w:rsidRDefault="00CB38AA" w:rsidP="00E604D3">
                        <w:pPr>
                          <w:pStyle w:val="Web"/>
                          <w:ind w:firstLine="0"/>
                          <w:rPr>
                            <w:rFonts w:ascii="Arial" w:hAnsi="Arial" w:cs="Arial"/>
                            <w:sz w:val="15"/>
                            <w:szCs w:val="15"/>
                          </w:rPr>
                        </w:pPr>
                        <w:r w:rsidRPr="004C6885">
                          <w:rPr>
                            <w:rFonts w:ascii="Arial" w:hAnsi="Arial" w:cs="Arial"/>
                            <w:sz w:val="15"/>
                            <w:szCs w:val="15"/>
                          </w:rPr>
                          <w:t>CPU</w:t>
                        </w:r>
                        <w:r>
                          <w:rPr>
                            <w:rFonts w:ascii="Arial" w:hAnsi="Arial" w:cs="Arial"/>
                            <w:sz w:val="15"/>
                            <w:szCs w:val="15"/>
                          </w:rPr>
                          <w:t xml:space="preserve"> 2</w:t>
                        </w:r>
                      </w:p>
                      <w:p w14:paraId="1CDEB209" w14:textId="3ACB6579" w:rsidR="00CB38AA" w:rsidRDefault="00CB38AA" w:rsidP="002E6CC8">
                        <w:pPr>
                          <w:pStyle w:val="Web"/>
                          <w:ind w:firstLine="0"/>
                        </w:pPr>
                      </w:p>
                    </w:txbxContent>
                  </v:textbox>
                </v:shape>
                <v:shape id="_x0000_s1143" type="#_x0000_t202" style="position:absolute;left:51126;top:14876;width:5643;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" filled="f" stroked="f">
                  <v:textbox>
                    <w:txbxContent>
                      <w:p w14:paraId="6A774AB7"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3</w:t>
                        </w:r>
                      </w:p>
                      <w:p w14:paraId="7D7A471D" w14:textId="28009B31" w:rsidR="00CB38AA" w:rsidRDefault="00CB38AA" w:rsidP="002E6CC8">
                        <w:pPr>
                          <w:pStyle w:val="Web"/>
                          <w:ind w:firstLine="0"/>
                        </w:pPr>
                      </w:p>
                    </w:txbxContent>
                  </v:textbox>
                </v:shape>
                <v:line id="直線コネクタ 532" o:spid="_x0000_s1144" style="position:absolute;visibility:visible;mso-wrap-style:square" from="31645,14883" to="56664,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" strokecolor="black [3040]"/>
                <v:rect id="正方形/長方形 533" o:spid="_x0000_s1145" style="position:absolute;left:32756;top:11155;width:4819;height:1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" fillcolor="#bfbfbf [2412]" strokecolor="black [3200]" strokeweight=".5pt"/>
                <v:rect id="正方形/長方形 535" o:spid="_x0000_s1146" style="position:absolute;left:38699;top:11143;width:482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" fillcolor="#bfbfbf [2412]" strokecolor="black [3200]" strokeweight=".5pt"/>
                <v:group id="グループ化 542" o:spid="_x0000_s1147" style="position:absolute;left:10649;top:23028;width:4820;height:10630" coordorigin="1111,1619"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rect id="正方形/長方形 543" o:spid="_x0000_s1148" style="position:absolute;left:1111;top:1619;width:6172;height:1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" fillcolor="white [3201]" strokecolor="black [3200]" strokeweight=".5pt"/>
                  <v:rect id="正方形/長方形 544" o:spid="_x0000_s1149" style="position:absolute;left:1111;top:10844;width:61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" fillcolor="#bfbfbf [2412]" strokecolor="black [3200]" strokeweight=".5pt"/>
                </v:group>
                <v:group id="グループ化 545" o:spid="_x0000_s1150" style="position:absolute;left:16593;top:23028;width:4819;height:10630" coordorigin="7054,1619" coordsize="6172,1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rect id="正方形/長方形 546" o:spid="_x0000_s1151" style="position:absolute;left:7054;top:1619;width:6173;height:1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" fillcolor="white [3201]" strokecolor="black [3200]" strokeweight=".5pt"/>
                  <v:rect id="正方形/長方形 547" o:spid="_x0000_s1152" style="position:absolute;left:7054;top:10844;width:6173;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" fillcolor="#bfbfbf [2412]" strokecolor="black [3200]" strokeweight=".5pt"/>
                </v:group>
                <v:shape id="_x0000_s1153" type="#_x0000_t202" style="position:absolute;left:9785;top:21409;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" filled="f" stroked="f">
                  <v:textbox>
                    <w:txbxContent>
                      <w:p w14:paraId="44BCC065"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154" type="#_x0000_t202" style="position:absolute;left:15894;top:21399;width:680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14:paraId="2D086631"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155" type="#_x0000_t202" style="position:absolute;left:21383;top:26941;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14:paraId="190EEF1B"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shape id="_x0000_s1156" type="#_x0000_t202" style="position:absolute;left:27714;top:26884;width:680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14:paraId="749EFF0E" w14:textId="77777777" w:rsidR="00CB38AA" w:rsidRPr="004639B0" w:rsidRDefault="00CB38AA" w:rsidP="002E6CC8">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shape id="_x0000_s1157" type="#_x0000_t202" style="position:absolute;left:11005;top:33669;width:5092;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" filled="f" stroked="f">
                  <v:textbox>
                    <w:txbxContent>
                      <w:p w14:paraId="5E8355BC" w14:textId="3A4E5E2C"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CPU 0</w:t>
                        </w:r>
                      </w:p>
                    </w:txbxContent>
                  </v:textbox>
                </v:shape>
                <v:shape id="_x0000_s1158" type="#_x0000_t202" style="position:absolute;left:16999;top:33661;width:5289;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" filled="f" stroked="f">
                  <v:textbox>
                    <w:txbxContent>
                      <w:p w14:paraId="2995EF08"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1</w:t>
                        </w:r>
                      </w:p>
                      <w:p w14:paraId="77FFBEEC" w14:textId="6B7FA0BD" w:rsidR="00CB38AA" w:rsidRPr="004639B0" w:rsidRDefault="00CB38AA" w:rsidP="002E6CC8">
                        <w:pPr>
                          <w:pStyle w:val="Web"/>
                          <w:ind w:firstLine="0"/>
                          <w:rPr>
                            <w:rFonts w:asciiTheme="majorHAnsi" w:hAnsiTheme="majorHAnsi" w:cstheme="majorHAnsi"/>
                            <w:sz w:val="15"/>
                            <w:szCs w:val="15"/>
                          </w:rPr>
                        </w:pPr>
                      </w:p>
                    </w:txbxContent>
                  </v:textbox>
                </v:shape>
                <v:shape id="_x0000_s1159" type="#_x0000_t202" style="position:absolute;left:23012;top:33657;width:527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" filled="f" stroked="f">
                  <v:textbox>
                    <w:txbxContent>
                      <w:p w14:paraId="73F310BA"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2</w:t>
                        </w:r>
                      </w:p>
                      <w:p w14:paraId="4ED59985" w14:textId="1A465BF0" w:rsidR="00CB38AA" w:rsidRDefault="00CB38AA" w:rsidP="002E6CC8">
                        <w:pPr>
                          <w:pStyle w:val="Web"/>
                          <w:ind w:firstLine="0"/>
                        </w:pPr>
                      </w:p>
                    </w:txbxContent>
                  </v:textbox>
                </v:shape>
                <v:shape id="_x0000_s1160" type="#_x0000_t202" style="position:absolute;left:29020;top:33650;width:619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116FA38D" w14:textId="77777777" w:rsidR="00CB38AA" w:rsidRDefault="00CB38AA" w:rsidP="00E604D3">
                        <w:pPr>
                          <w:pStyle w:val="Web"/>
                          <w:ind w:firstLine="0"/>
                        </w:pPr>
                        <w:r w:rsidRPr="004C6885">
                          <w:rPr>
                            <w:rFonts w:ascii="Arial" w:hAnsi="Arial" w:cs="Arial"/>
                            <w:sz w:val="15"/>
                            <w:szCs w:val="15"/>
                          </w:rPr>
                          <w:t>CPU</w:t>
                        </w:r>
                        <w:r>
                          <w:rPr>
                            <w:rFonts w:ascii="Arial" w:hAnsi="Arial" w:cs="Arial"/>
                            <w:sz w:val="15"/>
                            <w:szCs w:val="15"/>
                          </w:rPr>
                          <w:t xml:space="preserve"> 3</w:t>
                        </w:r>
                      </w:p>
                      <w:p w14:paraId="02E2222E" w14:textId="1841C19C" w:rsidR="00CB38AA" w:rsidRDefault="00CB38AA" w:rsidP="002E6CC8">
                        <w:pPr>
                          <w:pStyle w:val="Web"/>
                          <w:ind w:firstLine="0"/>
                        </w:pPr>
                      </w:p>
                    </w:txbxContent>
                  </v:textbox>
                </v:shape>
                <v:rect id="正方形/長方形 558" o:spid="_x0000_s1161" style="position:absolute;left:10649;top:29912;width:482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" fillcolor="#bfbfbf [2412]" strokecolor="black [3200]" strokeweight=".5pt"/>
                <v:rect id="正方形/長方形 560" o:spid="_x0000_s1162" style="position:absolute;left:16593;top:29918;width:4819;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" fillcolor="#bfbfbf [2412]" strokecolor="black [3200]" strokeweight=".5pt"/>
                <v:shape id="_x0000_s1163" type="#_x0000_t202" style="position:absolute;left:29472;width:9634;height:3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14:paraId="7003FA9E" w14:textId="77777777" w:rsidR="00CB38AA" w:rsidRPr="004639B0" w:rsidRDefault="00CB38AA" w:rsidP="002E6CC8">
                        <w:pPr>
                          <w:pStyle w:val="Web"/>
                          <w:rPr>
                            <w:rFonts w:ascii="メイリオ" w:eastAsia="メイリオ" w:hAnsi="メイリオ"/>
                          </w:rPr>
                        </w:pPr>
                        <w:r w:rsidRPr="004639B0">
                          <w:rPr>
                            <w:rFonts w:ascii="メイリオ" w:eastAsia="メイリオ" w:hAnsi="メイリオ" w:hint="eastAsia"/>
                            <w:b/>
                            <w:bCs/>
                            <w:sz w:val="20"/>
                            <w:szCs w:val="20"/>
                          </w:rPr>
                          <w:t>中負荷</w:t>
                        </w:r>
                      </w:p>
                    </w:txbxContent>
                  </v:textbox>
                </v:shape>
                <v:shape id="_x0000_s1164" type="#_x0000_t202" style="position:absolute;left:7065;top:19392;width:9633;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4D63BBE8" w14:textId="77777777" w:rsidR="00CB38AA" w:rsidRPr="004639B0" w:rsidRDefault="00CB38AA" w:rsidP="002E6CC8">
                        <w:pPr>
                          <w:pStyle w:val="Web"/>
                          <w:rPr>
                            <w:rFonts w:ascii="メイリオ" w:eastAsia="メイリオ" w:hAnsi="メイリオ"/>
                          </w:rPr>
                        </w:pPr>
                        <w:r w:rsidRPr="004639B0">
                          <w:rPr>
                            <w:rFonts w:ascii="メイリオ" w:eastAsia="メイリオ" w:hAnsi="メイリオ" w:hint="eastAsia"/>
                            <w:b/>
                            <w:bCs/>
                            <w:sz w:val="20"/>
                            <w:szCs w:val="20"/>
                          </w:rPr>
                          <w:t>高負荷</w:t>
                        </w:r>
                      </w:p>
                    </w:txbxContent>
                  </v:textbox>
                </v:shape>
                <v:rect id="正方形/長方形 566" o:spid="_x0000_s1165" style="position:absolute;left:22574;top:31763;width:482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" filled="f" strokecolor="black [3200]" strokeweight=".5pt">
                  <v:stroke dashstyle="3 1"/>
                </v:rect>
                <v:rect id="正方形/長方形 571" o:spid="_x0000_s1166" style="position:absolute;left:15740;top:9696;width:4820;height:5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" fillcolor="white [3201]" strokecolor="black [3200]" strokeweight=".5pt"/>
                <v:rect id="正方形/長方形 572" o:spid="_x0000_s1167" style="position:absolute;left:21559;top:9728;width:4820;height:5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" fillcolor="white [3201]" strokecolor="black [3200]" strokeweight=".5pt"/>
                <v:line id="直線コネクタ 484" o:spid="_x0000_s1168" style="position:absolute;visibility:visible;mso-wrap-style:square" from="2575,14793" to="27600,14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" strokecolor="black [3040]"/>
                <v:line id="直線コネクタ 184" o:spid="_x0000_s1169" style="position:absolute;visibility:visible;mso-wrap-style:square" from="9785,33670" to="34804,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" strokecolor="black [3040]"/>
                <v:line id="直線コネクタ 186" o:spid="_x0000_s1170" style="position:absolute;visibility:visible;mso-wrap-style:square" from="14459,4253" to="15740,9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" strokecolor="black [3040]">
                  <v:stroke dashstyle="1 1"/>
                </v:line>
                <v:line id="直線コネクタ 190" o:spid="_x0000_s1171" style="position:absolute;visibility:visible;mso-wrap-style:square" from="43527,4313" to="44808,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" strokecolor="black [3040]">
                  <v:stroke dashstyle="1 1"/>
                </v:line>
                <v:line id="直線コネクタ 193" o:spid="_x0000_s1172" style="position:absolute;visibility:visible;mso-wrap-style:square" from="43686,11155" to="44801,1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" strokecolor="black [3040]">
                  <v:stroke dashstyle="1 1"/>
                </v:line>
                <v:group id="グループ化 360" o:spid="_x0000_s1173" style="position:absolute;left:49584;top:27723;width:10878;height:2819" coordorigin="-11,566" coordsize="12744,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rect id="正方形/長方形 361" o:spid="_x0000_s1174" style="position:absolute;left:-11;top:627;width:3456;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" filled="f" strokecolor="black [3200]" strokeweight=".5pt"/>
                  <v:shape id="_x0000_s1175" type="#_x0000_t202" style="position:absolute;left:3126;top:566;width:9607;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14:paraId="74826333" w14:textId="77777777" w:rsidR="00CB38AA" w:rsidRPr="004639B0" w:rsidRDefault="00CB38AA" w:rsidP="002E6CC8">
                          <w:pPr>
                            <w:pStyle w:val="Web"/>
                            <w:ind w:firstLine="187"/>
                            <w:rPr>
                              <w:rFonts w:ascii="メイリオ" w:eastAsia="メイリオ" w:hAnsi="メイリオ"/>
                            </w:rPr>
                          </w:pPr>
                          <w:r w:rsidRPr="004639B0">
                            <w:rPr>
                              <w:rFonts w:ascii="メイリオ" w:eastAsia="メイリオ" w:hAnsi="メイリオ" w:hint="eastAsia"/>
                              <w:sz w:val="18"/>
                              <w:szCs w:val="18"/>
                            </w:rPr>
                            <w:t>空き容量</w:t>
                          </w:r>
                        </w:p>
                      </w:txbxContent>
                    </v:textbox>
                  </v:shape>
                </v:group>
                <v:line id="直線コネクタ 365" o:spid="_x0000_s1176" style="position:absolute;visibility:visible;mso-wrap-style:square" from="21412,23035" to="22574,2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" strokecolor="black [3040]">
                  <v:stroke dashstyle="1 1"/>
                </v:line>
                <v:line id="直線コネクタ 366" o:spid="_x0000_s1177" style="position:absolute;visibility:visible;mso-wrap-style:square" from="21510,26964" to="22615,3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" strokecolor="black [3040]">
                  <v:stroke dashstyle="1 1"/>
                </v:line>
                <v:shapetype id="_x0000_t32" coordsize="21600,21600" o:spt="32" o:oned="t" path="m,l21600,21600e" filled="f">
                  <v:path arrowok="t" fillok="f" o:connecttype="none"/>
                  <o:lock v:ext="edit" shapetype="t"/>
                </v:shapetype>
                <v:shape id="直線矢印コネクタ 22" o:spid="_x0000_s1178" type="#_x0000_t32" style="position:absolute;left:2676;top:4253;width:0;height:10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" strokecolor="black [3040]">
                  <v:stroke startarrow="block" endarrow="block"/>
                </v:shape>
                <v:shape id="直線矢印コネクタ 256" o:spid="_x0000_s1179" type="#_x0000_t32" style="position:absolute;left:27367;top:9695;width:0;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" strokecolor="black [3040]">
                  <v:stroke startarrow="block" endarrow="block"/>
                </v:shape>
                <v:shapetype id="_x0000_t37" coordsize="21600,21600" o:spt="37" o:oned="t" path="m,c10800,,21600,10800,21600,21600e" filled="f">
                  <v:path arrowok="t" fillok="f" o:connecttype="none"/>
                  <o:lock v:ext="edit" shapetype="t"/>
                </v:shapetype>
                <v:shape id="コネクタ: 曲線 27" o:spid="_x0000_s1180" type="#_x0000_t37" style="position:absolute;left:6226;top:2745;width:15617;height:1136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" strokecolor="black [3040]">
                  <v:stroke endarrow="block"/>
                </v:shape>
                <v:shape id="コネクタ: 曲線 257" o:spid="_x0000_s1181" type="#_x0000_t37" style="position:absolute;left:12007;top:5089;width:9834;height:909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" strokecolor="black [3040]">
                  <v:stroke endarrow="block"/>
                </v:shape>
                <v:rect id="正方形/長方形 259" o:spid="_x0000_s1182" style="position:absolute;left:55444;top:1647;width:4820;height:2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" fillcolor="#bfbfbf [2412]" strokecolor="black [3200]" strokeweight=".5pt"/>
                <v:rect id="正方形/長方形 536" o:spid="_x0000_s1183" style="position:absolute;left:38699;top:8107;width:48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" filled="f" strokecolor="black [3200]" strokeweight=".5pt">
                  <v:stroke dashstyle="3 1"/>
                </v:rect>
                <v:rect id="正方形/長方形 534" o:spid="_x0000_s1184" style="position:absolute;left:32756;top:8091;width:4819;height:3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" filled="f" strokecolor="black [3200]" strokeweight=".5pt">
                  <v:stroke dashstyle="3 1"/>
                </v:rect>
                <v:rect id="正方形/長方形 260" o:spid="_x0000_s1185" style="position:absolute;left:55444;top:5193;width:482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" fillcolor="#bfbfbf [2412]" strokecolor="black [3200]" strokeweight=".5pt"/>
                <v:shape id="コネクタ: 曲線 261" o:spid="_x0000_s1186" type="#_x0000_t37" style="position:absolute;left:35292;top:3125;width:20152;height:736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" strokecolor="black [3040]">
                  <v:stroke endarrow="block"/>
                </v:shape>
                <v:shape id="コネクタ: 曲線 264" o:spid="_x0000_s1187" type="#_x0000_t37" style="position:absolute;left:41330;top:6691;width:14114;height:386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" strokecolor="black [3040]">
                  <v:stroke endarrow="block"/>
                </v:shape>
                <v:rect id="正方形/長方形 267" o:spid="_x0000_s1188" style="position:absolute;left:36704;top:26387;width:4819;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" fillcolor="#bfbfbf [2412]" strokecolor="black [3200]" strokeweight=".5pt"/>
                <v:rect id="正方形/長方形 268" o:spid="_x0000_s1189" style="position:absolute;left:36704;top:23921;width:4819;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" fillcolor="#bfbfbf [2412]" strokecolor="black [3200]" strokeweight=".5pt"/>
                <v:rect id="正方形/長方形 568" o:spid="_x0000_s1190" style="position:absolute;left:28518;top:31763;width:4820;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" filled="f" strokecolor="black [3200]" strokeweight=".5pt">
                  <v:stroke dashstyle="3 1"/>
                </v:rect>
                <v:rect id="正方形/長方形 269" o:spid="_x0000_s1191" style="position:absolute;left:10649;top:26964;width:482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" fillcolor="#bfbfbf [2412]" strokecolor="black [3200]" strokeweight=".5pt"/>
                <v:rect id="正方形/長方形 270" o:spid="_x0000_s1192" style="position:absolute;left:16593;top:26971;width:4819;height:2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" fillcolor="#bfbfbf [2412]" strokecolor="black [3200]" strokeweight=".5pt"/>
                <v:shape id="直線矢印コネクタ 271" o:spid="_x0000_s1193" type="#_x0000_t32" style="position:absolute;left:32026;top:4253;width:0;height:6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" strokecolor="black [3040]">
                  <v:stroke startarrow="block" endarrow="block"/>
                </v:shape>
                <v:shape id="直線矢印コネクタ 275" o:spid="_x0000_s1194" type="#_x0000_t32" style="position:absolute;left:56457;top:9812;width:0;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" strokecolor="black [3040]">
                  <v:stroke startarrow="block" endarrow="block"/>
                </v:shape>
                <v:shape id="直線矢印コネクタ 279" o:spid="_x0000_s1195" type="#_x0000_t32" style="position:absolute;left:10014;top:22932;width:0;height:4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" strokecolor="black [3040]">
                  <v:stroke startarrow="block" endarrow="block"/>
                </v:shape>
                <v:shape id="直線矢印コネクタ 280" o:spid="_x0000_s1196" type="#_x0000_t32" style="position:absolute;left:34392;top:28643;width:0;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" strokecolor="black [3040]">
                  <v:stroke startarrow="block" endarrow="block"/>
                </v:shape>
                <v:shape id="直線矢印コネクタ 281" o:spid="_x0000_s1197" type="#_x0000_t32" style="position:absolute;left:53006;top:27958;width:0;height:2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" strokecolor="black [3040]">
                  <v:stroke startarrow="block" endarrow="block"/>
                </v:shape>
                <v:shape id="コネクタ: 曲線 283" o:spid="_x0000_s1198" type="#_x0000_t37" style="position:absolute;left:25132;top:24858;width:11572;height:805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" strokecolor="black [3040]">
                  <v:stroke endarrow="block"/>
                </v:shape>
                <v:shape id="コネクタ: 曲線 284" o:spid="_x0000_s1199" type="#_x0000_t37" style="position:absolute;left:31065;top:27324;width:5639;height:559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" strokecolor="black [304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28" o:spid="_x0000_s1200" type="#_x0000_t120" style="position:absolute;left:5962;top:14114;width:529;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" filled="f" stroked="f" strokeweight="2pt"/>
                <v:shape id="フローチャート: 結合子 285" o:spid="_x0000_s1201" type="#_x0000_t120" style="position:absolute;left:11556;top:14114;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" filled="f" stroked="f" strokeweight="2pt"/>
                <v:shape id="フローチャート: 結合子 286" o:spid="_x0000_s1202" type="#_x0000_t120" style="position:absolute;left:35214;top:10414;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" filled="f" stroked="f" strokeweight="2pt"/>
                <v:shape id="フローチャート: 結合子 288" o:spid="_x0000_s1203" type="#_x0000_t120" style="position:absolute;left:40878;top:10486;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" filled="f" stroked="f" strokeweight="2pt"/>
                <v:shape id="フローチャート: 結合子 289" o:spid="_x0000_s1204" type="#_x0000_t120" style="position:absolute;left:24680;top:32845;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" filled="f" stroked="f" strokeweight="2pt"/>
                <v:shape id="フローチャート: 結合子 290" o:spid="_x0000_s1205" type="#_x0000_t120" style="position:absolute;left:30613;top:32845;width:53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" filled="f" stroked="f" strokeweight="2pt"/>
                <v:shape id="_x0000_s1206" type="#_x0000_t202" style="position:absolute;top:8729;width:3688;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1C6E86FF"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(a)</w:t>
                        </w:r>
                      </w:p>
                    </w:txbxContent>
                  </v:textbox>
                </v:shape>
                <v:shape id="_x0000_s1207" type="#_x0000_t202" style="position:absolute;left:26697;top:11203;width:391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72CA6DA4"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(b)</w:t>
                        </w:r>
                      </w:p>
                    </w:txbxContent>
                  </v:textbox>
                </v:shape>
                <v:shape id="_x0000_s1208" type="#_x0000_t202" style="position:absolute;left:29472;top:6412;width:3689;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7184AC67"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(a)</w:t>
                        </w:r>
                      </w:p>
                    </w:txbxContent>
                  </v:textbox>
                </v:shape>
                <v:shape id="_x0000_s1209" type="#_x0000_t202" style="position:absolute;left:55825;top:11207;width:391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1550A221"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(b)</w:t>
                        </w:r>
                      </w:p>
                    </w:txbxContent>
                  </v:textbox>
                </v:shape>
                <v:shape id="_x0000_s1210" type="#_x0000_t202" style="position:absolute;left:7316;top:24002;width:3689;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32B7D557"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(a)</w:t>
                        </w:r>
                      </w:p>
                    </w:txbxContent>
                  </v:textbox>
                </v:shape>
                <v:shape id="_x0000_s1211" type="#_x0000_t202" style="position:absolute;left:33661;top:30156;width:391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4047812A" w14:textId="77777777" w:rsidR="00CB38AA" w:rsidRPr="004639B0" w:rsidRDefault="00CB38AA" w:rsidP="002E6CC8">
                        <w:pPr>
                          <w:pStyle w:val="Web"/>
                          <w:ind w:firstLine="0"/>
                          <w:rPr>
                            <w:rFonts w:asciiTheme="majorHAnsi" w:hAnsiTheme="majorHAnsi" w:cstheme="majorHAnsi"/>
                          </w:rPr>
                        </w:pPr>
                        <w:r w:rsidRPr="004639B0">
                          <w:rPr>
                            <w:rFonts w:asciiTheme="majorHAnsi" w:hAnsiTheme="majorHAnsi" w:cstheme="majorHAnsi"/>
                            <w:sz w:val="16"/>
                            <w:szCs w:val="16"/>
                          </w:rPr>
                          <w:t>(b)</w:t>
                        </w:r>
                      </w:p>
                    </w:txbxContent>
                  </v:textbox>
                </v:shape>
                <v:group id="グループ化 2" o:spid="_x0000_s1212" style="position:absolute;left:49584;top:24498;width:10797;height:2826" coordorigin="49566,24865" coordsize="10797,2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_x0000_s1213" type="#_x0000_t202" style="position:absolute;left:52160;top:24865;width:8203;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14:paraId="4A1AE84C" w14:textId="77777777" w:rsidR="00CB38AA" w:rsidRPr="004639B0" w:rsidRDefault="00CB38AA" w:rsidP="002E6CC8">
                          <w:pPr>
                            <w:pStyle w:val="Web"/>
                            <w:ind w:firstLine="187"/>
                            <w:rPr>
                              <w:rFonts w:ascii="メイリオ" w:eastAsia="メイリオ" w:hAnsi="メイリオ"/>
                            </w:rPr>
                          </w:pPr>
                          <w:r w:rsidRPr="004639B0">
                            <w:rPr>
                              <w:rFonts w:ascii="メイリオ" w:eastAsia="メイリオ" w:hAnsi="メイリオ" w:hint="eastAsia"/>
                              <w:sz w:val="18"/>
                              <w:szCs w:val="18"/>
                            </w:rPr>
                            <w:t>タスク</w:t>
                          </w:r>
                        </w:p>
                      </w:txbxContent>
                    </v:textbox>
                  </v:shape>
                  <v:rect id="正方形/長方形 295" o:spid="_x0000_s1214" style="position:absolute;left:49566;top:24871;width:2950;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" fillcolor="#bfbfbf [2412]" strokecolor="black [3200]" strokeweight=".5pt"/>
                </v:group>
                <w10:anchorlock/>
              </v:group>
            </w:pict>
          </mc:Fallback>
        </mc:AlternateContent>
      </w:r>
    </w:p>
    <w:p w14:paraId="757A73C4" w14:textId="4449A35C" w:rsidR="00281E39" w:rsidRPr="001E5579" w:rsidRDefault="00023FD5" w:rsidP="004639B0">
      <w:pPr>
        <w:pStyle w:val="afff3"/>
        <w:jc w:val="center"/>
        <w:rPr>
          <w:rFonts w:asciiTheme="majorHAnsi" w:eastAsiaTheme="majorEastAsia" w:hAnsiTheme="majorHAnsi" w:cstheme="majorHAnsi"/>
          <w:b w:val="0"/>
        </w:rPr>
      </w:pPr>
      <w:bookmarkStart w:id="34" w:name="_Ref514748963"/>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STYLEREF 1 \s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0019410B" w:rsidRPr="001E5579">
        <w:rPr>
          <w:rFonts w:asciiTheme="majorHAnsi" w:eastAsiaTheme="majorEastAsia" w:hAnsiTheme="majorHAnsi" w:cstheme="majorHAnsi"/>
          <w:b w:val="0"/>
        </w:rPr>
        <w:fldChar w:fldCharType="end"/>
      </w:r>
      <w:r w:rsidR="0019410B" w:rsidRPr="001E5579">
        <w:rPr>
          <w:rFonts w:asciiTheme="majorHAnsi" w:eastAsiaTheme="majorEastAsia" w:hAnsiTheme="majorHAnsi" w:cstheme="majorHAnsi"/>
          <w:b w:val="0"/>
        </w:rPr>
        <w:noBreakHyphen/>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SEQ </w:instrText>
      </w:r>
      <w:r w:rsidR="0019410B" w:rsidRPr="001E5579">
        <w:rPr>
          <w:rFonts w:asciiTheme="majorHAnsi" w:eastAsiaTheme="majorEastAsia" w:hAnsiTheme="majorHAnsi" w:cstheme="majorHAnsi"/>
          <w:b w:val="0"/>
        </w:rPr>
        <w:instrText>図</w:instrText>
      </w:r>
      <w:r w:rsidR="0019410B" w:rsidRPr="001E5579">
        <w:rPr>
          <w:rFonts w:asciiTheme="majorHAnsi" w:eastAsiaTheme="majorEastAsia" w:hAnsiTheme="majorHAnsi" w:cstheme="majorHAnsi"/>
          <w:b w:val="0"/>
        </w:rPr>
        <w:instrText xml:space="preserve"> \* ARABIC \s 1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3</w:t>
      </w:r>
      <w:r w:rsidR="0019410B" w:rsidRPr="001E5579">
        <w:rPr>
          <w:rFonts w:asciiTheme="majorHAnsi" w:eastAsiaTheme="majorEastAsia" w:hAnsiTheme="majorHAnsi" w:cstheme="majorHAnsi"/>
          <w:b w:val="0"/>
        </w:rPr>
        <w:fldChar w:fldCharType="end"/>
      </w:r>
      <w:bookmarkEnd w:id="34"/>
      <w:r w:rsidRPr="001E5579">
        <w:rPr>
          <w:rFonts w:asciiTheme="majorHAnsi" w:eastAsiaTheme="majorEastAsia" w:hAnsiTheme="majorHAnsi" w:cstheme="majorHAnsi"/>
          <w:b w:val="0"/>
        </w:rPr>
        <w:t xml:space="preserve">　負荷別タスク割り付け例</w:t>
      </w:r>
    </w:p>
    <w:p w14:paraId="75B80CED" w14:textId="77777777" w:rsidR="00F01D40" w:rsidRDefault="00F01D40" w:rsidP="00832358">
      <w:pPr>
        <w:pStyle w:val="10"/>
      </w:pPr>
      <w:bookmarkStart w:id="35" w:name="_Toc511123973"/>
      <w:bookmarkStart w:id="36" w:name="_Toc511123974"/>
      <w:bookmarkStart w:id="37" w:name="_Toc511123975"/>
      <w:bookmarkStart w:id="38" w:name="_Toc511123976"/>
      <w:bookmarkStart w:id="39" w:name="_Toc511123977"/>
      <w:bookmarkStart w:id="40" w:name="_Toc511123978"/>
      <w:bookmarkStart w:id="41" w:name="_Toc511123979"/>
      <w:bookmarkStart w:id="42" w:name="_Toc511123980"/>
      <w:bookmarkStart w:id="43" w:name="_Toc511123981"/>
      <w:bookmarkStart w:id="44" w:name="_Toc511123982"/>
      <w:bookmarkStart w:id="45" w:name="_Toc511123983"/>
      <w:bookmarkStart w:id="46" w:name="_Toc511123984"/>
      <w:bookmarkStart w:id="47" w:name="_Toc511123985"/>
      <w:bookmarkStart w:id="48" w:name="_Toc511123986"/>
      <w:bookmarkStart w:id="49" w:name="_Toc511123987"/>
      <w:bookmarkStart w:id="50" w:name="_Toc511123988"/>
      <w:bookmarkStart w:id="51" w:name="_Toc511123989"/>
      <w:bookmarkStart w:id="52" w:name="_Toc511123990"/>
      <w:bookmarkStart w:id="53" w:name="_Toc511123991"/>
      <w:bookmarkStart w:id="54" w:name="_Toc515010966"/>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hint="eastAsia"/>
        </w:rPr>
        <w:lastRenderedPageBreak/>
        <w:t>デバッグガイド</w:t>
      </w:r>
      <w:bookmarkEnd w:id="54"/>
    </w:p>
    <w:p w14:paraId="30D4E180" w14:textId="3DAE023C" w:rsidR="00DC55C0" w:rsidRDefault="00D30E80" w:rsidP="00202350">
      <w:r w:rsidRPr="00822F26">
        <w:rPr>
          <w:rFonts w:hint="eastAsia"/>
        </w:rPr>
        <w:t>CAS</w:t>
      </w:r>
      <w:r w:rsidRPr="00822F26">
        <w:rPr>
          <w:rFonts w:hint="eastAsia"/>
        </w:rPr>
        <w:t>によるパフォーマンス改善はお客様のユースケースに強く依存</w:t>
      </w:r>
      <w:r>
        <w:rPr>
          <w:rFonts w:hint="eastAsia"/>
        </w:rPr>
        <w:t>します。お客様のユースケースにおいて、</w:t>
      </w:r>
      <w:r>
        <w:rPr>
          <w:rFonts w:hint="eastAsia"/>
        </w:rPr>
        <w:t>CAS</w:t>
      </w:r>
      <w:r>
        <w:rPr>
          <w:rFonts w:hint="eastAsia"/>
        </w:rPr>
        <w:t>を最大限に活かすためには、タスクの割り付け状況や、タスクの遷移、経過を</w:t>
      </w:r>
      <w:r w:rsidR="00063ABB">
        <w:rPr>
          <w:rFonts w:hint="eastAsia"/>
        </w:rPr>
        <w:t>モニター</w:t>
      </w:r>
      <w:r>
        <w:rPr>
          <w:rFonts w:hint="eastAsia"/>
        </w:rPr>
        <w:t>することが非常に重要となります。</w:t>
      </w:r>
      <w:r w:rsidR="00063ABB">
        <w:rPr>
          <w:rFonts w:hint="eastAsia"/>
        </w:rPr>
        <w:t>ここでは、デバッグに有効なタスクのモニター方法</w:t>
      </w:r>
      <w:r w:rsidR="00063ABB">
        <w:rPr>
          <w:rFonts w:hint="eastAsia"/>
        </w:rPr>
        <w:t>(</w:t>
      </w:r>
      <w:proofErr w:type="spellStart"/>
      <w:r w:rsidR="00063ABB">
        <w:rPr>
          <w:rFonts w:hint="eastAsia"/>
        </w:rPr>
        <w:t>htop</w:t>
      </w:r>
      <w:proofErr w:type="spellEnd"/>
      <w:r w:rsidR="00063ABB">
        <w:rPr>
          <w:rFonts w:hint="eastAsia"/>
        </w:rPr>
        <w:t>と</w:t>
      </w:r>
      <w:proofErr w:type="spellStart"/>
      <w:r w:rsidR="00063ABB">
        <w:rPr>
          <w:rFonts w:hint="eastAsia"/>
        </w:rPr>
        <w:t>ftrace</w:t>
      </w:r>
      <w:proofErr w:type="spellEnd"/>
      <w:r w:rsidR="00063ABB">
        <w:rPr>
          <w:rFonts w:hint="eastAsia"/>
        </w:rPr>
        <w:t>)</w:t>
      </w:r>
      <w:r w:rsidR="00063ABB">
        <w:rPr>
          <w:rFonts w:hint="eastAsia"/>
        </w:rPr>
        <w:t>を紹介します。</w:t>
      </w:r>
    </w:p>
    <w:p w14:paraId="156E0075" w14:textId="77777777" w:rsidR="009B51D9" w:rsidRPr="0052518C" w:rsidRDefault="009B51D9" w:rsidP="00202350"/>
    <w:p w14:paraId="38143264" w14:textId="66E90959" w:rsidR="003F2817" w:rsidRPr="00954C6C" w:rsidRDefault="00063ABB" w:rsidP="003F2817">
      <w:pPr>
        <w:pStyle w:val="21"/>
      </w:pPr>
      <w:bookmarkStart w:id="55" w:name="_Toc515010967"/>
      <w:r>
        <w:rPr>
          <w:rFonts w:hint="eastAsia"/>
        </w:rPr>
        <w:t>タスクのモニター方法</w:t>
      </w:r>
      <w:r>
        <w:rPr>
          <w:rFonts w:hint="eastAsia"/>
        </w:rPr>
        <w:t>(</w:t>
      </w:r>
      <w:proofErr w:type="spellStart"/>
      <w:r>
        <w:rPr>
          <w:rFonts w:hint="eastAsia"/>
        </w:rPr>
        <w:t>htop</w:t>
      </w:r>
      <w:proofErr w:type="spellEnd"/>
      <w:r>
        <w:rPr>
          <w:rFonts w:hint="eastAsia"/>
        </w:rPr>
        <w:t>)</w:t>
      </w:r>
      <w:bookmarkEnd w:id="55"/>
    </w:p>
    <w:p w14:paraId="79DDEE68" w14:textId="15188DC0" w:rsidR="00B37F3E" w:rsidRDefault="00B37F3E" w:rsidP="00DE01D7">
      <w:pPr>
        <w:tabs>
          <w:tab w:val="left" w:pos="8004"/>
        </w:tabs>
      </w:pPr>
      <w:r>
        <w:rPr>
          <w:rFonts w:hint="eastAsia"/>
        </w:rPr>
        <w:t>タスクの割り付け状態を</w:t>
      </w:r>
      <w:r w:rsidR="00063ABB">
        <w:rPr>
          <w:rFonts w:hint="eastAsia"/>
        </w:rPr>
        <w:t>モニター</w:t>
      </w:r>
      <w:r>
        <w:rPr>
          <w:rFonts w:hint="eastAsia"/>
        </w:rPr>
        <w:t>する</w:t>
      </w:r>
      <w:r w:rsidR="00DE221E">
        <w:rPr>
          <w:rFonts w:hint="eastAsia"/>
        </w:rPr>
        <w:t>簡易な手段として、</w:t>
      </w:r>
      <w:proofErr w:type="spellStart"/>
      <w:r w:rsidR="00DE221E">
        <w:rPr>
          <w:rFonts w:hint="eastAsia"/>
        </w:rPr>
        <w:t>htop</w:t>
      </w:r>
      <w:proofErr w:type="spellEnd"/>
      <w:r w:rsidR="00DE221E">
        <w:rPr>
          <w:rFonts w:hint="eastAsia"/>
        </w:rPr>
        <w:t>を</w:t>
      </w:r>
      <w:r>
        <w:rPr>
          <w:rFonts w:hint="eastAsia"/>
        </w:rPr>
        <w:t>紹介します。</w:t>
      </w:r>
      <w:r w:rsidR="00DE01D7">
        <w:tab/>
      </w:r>
    </w:p>
    <w:p w14:paraId="521001F1" w14:textId="6A02C03C" w:rsidR="0040142D" w:rsidRDefault="00B37F3E" w:rsidP="0040142D">
      <w:proofErr w:type="spellStart"/>
      <w:r>
        <w:rPr>
          <w:rFonts w:hint="eastAsia"/>
        </w:rPr>
        <w:t>htop</w:t>
      </w:r>
      <w:proofErr w:type="spellEnd"/>
      <w:r>
        <w:rPr>
          <w:rFonts w:hint="eastAsia"/>
        </w:rPr>
        <w:t>は、</w:t>
      </w:r>
      <w:r>
        <w:rPr>
          <w:rFonts w:hint="eastAsia"/>
        </w:rPr>
        <w:t>CPU</w:t>
      </w:r>
      <w:r>
        <w:rPr>
          <w:rFonts w:hint="eastAsia"/>
        </w:rPr>
        <w:t>負荷や実行中タスクの</w:t>
      </w:r>
      <w:r>
        <w:rPr>
          <w:rFonts w:hint="eastAsia"/>
        </w:rPr>
        <w:t>CPU</w:t>
      </w:r>
      <w:r>
        <w:rPr>
          <w:rFonts w:hint="eastAsia"/>
        </w:rPr>
        <w:t>割り付け状況などを、コンソール上で</w:t>
      </w:r>
      <w:r w:rsidR="00063ABB">
        <w:rPr>
          <w:rFonts w:hint="eastAsia"/>
        </w:rPr>
        <w:t>モニター</w:t>
      </w:r>
      <w:r>
        <w:rPr>
          <w:rFonts w:hint="eastAsia"/>
        </w:rPr>
        <w:t>できるツールです。</w:t>
      </w:r>
      <w:r w:rsidR="00B15B50">
        <w:rPr>
          <w:rFonts w:hint="eastAsia"/>
        </w:rPr>
        <w:t>事前にファイルシステムに</w:t>
      </w:r>
      <w:proofErr w:type="spellStart"/>
      <w:r w:rsidR="00B15B50">
        <w:rPr>
          <w:rFonts w:hint="eastAsia"/>
        </w:rPr>
        <w:t>htop</w:t>
      </w:r>
      <w:proofErr w:type="spellEnd"/>
      <w:r w:rsidR="00B15B50">
        <w:rPr>
          <w:rFonts w:hint="eastAsia"/>
        </w:rPr>
        <w:t>を追加するだけで利用することができます。</w:t>
      </w:r>
    </w:p>
    <w:p w14:paraId="4B27659F" w14:textId="6DFA780D" w:rsidR="00B37F3E" w:rsidRDefault="00B37F3E" w:rsidP="00B37F3E">
      <w:r>
        <w:rPr>
          <w:rFonts w:hint="eastAsia"/>
        </w:rPr>
        <w:t>ただし</w:t>
      </w:r>
      <w:proofErr w:type="spellStart"/>
      <w:r>
        <w:rPr>
          <w:rFonts w:hint="eastAsia"/>
        </w:rPr>
        <w:t>htop</w:t>
      </w:r>
      <w:proofErr w:type="spellEnd"/>
      <w:r>
        <w:rPr>
          <w:rFonts w:hint="eastAsia"/>
        </w:rPr>
        <w:t>は</w:t>
      </w:r>
      <w:r w:rsidR="00DE221E">
        <w:rPr>
          <w:rFonts w:hint="eastAsia"/>
        </w:rPr>
        <w:t>スナップショットで情報を表示しているため、タスクの遷移や経過を連続的に捉えることはできません。タスクの連続的な変化を</w:t>
      </w:r>
      <w:r w:rsidR="00B15B50">
        <w:rPr>
          <w:rFonts w:hint="eastAsia"/>
        </w:rPr>
        <w:t>観測するには、</w:t>
      </w:r>
      <w:r w:rsidR="00345116">
        <w:rPr>
          <w:rFonts w:hint="eastAsia"/>
        </w:rPr>
        <w:t>Linux Kernel</w:t>
      </w:r>
      <w:r w:rsidR="00B15B50">
        <w:rPr>
          <w:rFonts w:hint="eastAsia"/>
        </w:rPr>
        <w:t>のトレース機能</w:t>
      </w:r>
      <w:r w:rsidR="00B15B50">
        <w:rPr>
          <w:rFonts w:hint="eastAsia"/>
        </w:rPr>
        <w:t>(</w:t>
      </w:r>
      <w:proofErr w:type="spellStart"/>
      <w:r w:rsidR="00B15B50">
        <w:rPr>
          <w:rFonts w:hint="eastAsia"/>
        </w:rPr>
        <w:t>ftrace</w:t>
      </w:r>
      <w:proofErr w:type="spellEnd"/>
      <w:r w:rsidR="00B15B50">
        <w:rPr>
          <w:rFonts w:hint="eastAsia"/>
        </w:rPr>
        <w:t>)</w:t>
      </w:r>
      <w:r w:rsidR="00B15B50">
        <w:rPr>
          <w:rFonts w:hint="eastAsia"/>
        </w:rPr>
        <w:t>を利用した</w:t>
      </w:r>
      <w:r w:rsidR="0048068D">
        <w:rPr>
          <w:rFonts w:hint="eastAsia"/>
        </w:rPr>
        <w:t>タスクの</w:t>
      </w:r>
      <w:r w:rsidR="00063ABB">
        <w:rPr>
          <w:rFonts w:hint="eastAsia"/>
        </w:rPr>
        <w:t>モニター方法</w:t>
      </w:r>
      <w:r w:rsidR="00B15B50">
        <w:rPr>
          <w:rFonts w:hint="eastAsia"/>
        </w:rPr>
        <w:t>(</w:t>
      </w:r>
      <w:r w:rsidR="00B15B50">
        <w:fldChar w:fldCharType="begin"/>
      </w:r>
      <w:r w:rsidR="00B15B50">
        <w:instrText xml:space="preserve"> </w:instrText>
      </w:r>
      <w:r w:rsidR="00B15B50">
        <w:rPr>
          <w:rFonts w:hint="eastAsia"/>
        </w:rPr>
        <w:instrText>REF _Ref513808868 \w \h</w:instrText>
      </w:r>
      <w:r w:rsidR="00B15B50">
        <w:instrText xml:space="preserve"> </w:instrText>
      </w:r>
      <w:r w:rsidR="00B15B50">
        <w:fldChar w:fldCharType="separate"/>
      </w:r>
      <w:r w:rsidR="00FA7A7B">
        <w:t>2.2</w:t>
      </w:r>
      <w:r w:rsidR="00B15B50">
        <w:fldChar w:fldCharType="end"/>
      </w:r>
      <w:r w:rsidR="00063ABB">
        <w:rPr>
          <w:rFonts w:hint="eastAsia"/>
        </w:rPr>
        <w:t>章</w:t>
      </w:r>
      <w:r w:rsidR="00B15B50">
        <w:rPr>
          <w:rFonts w:hint="eastAsia"/>
        </w:rPr>
        <w:t>)</w:t>
      </w:r>
      <w:r w:rsidR="00B15B50">
        <w:rPr>
          <w:rFonts w:hint="eastAsia"/>
        </w:rPr>
        <w:t>を</w:t>
      </w:r>
      <w:r>
        <w:rPr>
          <w:rFonts w:hint="eastAsia"/>
        </w:rPr>
        <w:t>提案します。</w:t>
      </w:r>
    </w:p>
    <w:p w14:paraId="41727441" w14:textId="77777777" w:rsidR="00DE221E" w:rsidRDefault="00DE221E" w:rsidP="00F22276"/>
    <w:p w14:paraId="5EE2C63E" w14:textId="77777777" w:rsidR="00B15B50" w:rsidRPr="00C32297" w:rsidRDefault="00B15B50" w:rsidP="00B15B50">
      <w:pPr>
        <w:pStyle w:val="31"/>
        <w:rPr>
          <w:rFonts w:ascii="游ゴシック" w:eastAsia="游ゴシック" w:hAnsi="游ゴシック"/>
          <w:szCs w:val="22"/>
        </w:rPr>
      </w:pPr>
      <w:bookmarkStart w:id="56" w:name="_Toc515010968"/>
      <w:r>
        <w:rPr>
          <w:rFonts w:hint="eastAsia"/>
        </w:rPr>
        <w:t>事前準備</w:t>
      </w:r>
      <w:bookmarkEnd w:id="56"/>
    </w:p>
    <w:p w14:paraId="3CDC1031" w14:textId="6B79D4B6" w:rsidR="00DE221E" w:rsidRPr="00B15B50" w:rsidRDefault="00B15B50" w:rsidP="00F22276">
      <w:r>
        <w:rPr>
          <w:rFonts w:hint="eastAsia"/>
        </w:rPr>
        <w:t xml:space="preserve">Appendix </w:t>
      </w:r>
      <w:r w:rsidR="0040142D">
        <w:rPr>
          <w:rFonts w:hint="eastAsia"/>
        </w:rPr>
        <w:t>「</w:t>
      </w:r>
      <w:r w:rsidR="009B199A">
        <w:fldChar w:fldCharType="begin"/>
      </w:r>
      <w:r w:rsidR="009B199A">
        <w:instrText xml:space="preserve"> REF _Ref513648144 \w \h </w:instrText>
      </w:r>
      <w:r w:rsidR="009B199A">
        <w:fldChar w:fldCharType="separate"/>
      </w:r>
      <w:proofErr w:type="spellStart"/>
      <w:r w:rsidR="00FA7A7B">
        <w:t>A2</w:t>
      </w:r>
      <w:r w:rsidR="009B199A">
        <w:fldChar w:fldCharType="end"/>
      </w:r>
      <w:r w:rsidR="009B199A">
        <w:rPr>
          <w:rFonts w:hint="eastAsia"/>
        </w:rPr>
        <w:t>.</w:t>
      </w:r>
      <w:r w:rsidR="001964D2">
        <w:fldChar w:fldCharType="begin"/>
      </w:r>
      <w:r w:rsidR="001964D2">
        <w:instrText xml:space="preserve"> </w:instrText>
      </w:r>
      <w:r w:rsidR="001964D2">
        <w:rPr>
          <w:rFonts w:hint="eastAsia"/>
        </w:rPr>
        <w:instrText>REF _Ref513821094 \h</w:instrText>
      </w:r>
      <w:r w:rsidR="001964D2">
        <w:instrText xml:space="preserve"> </w:instrText>
      </w:r>
      <w:r w:rsidR="001964D2">
        <w:fldChar w:fldCharType="separate"/>
      </w:r>
      <w:r w:rsidR="00FA7A7B" w:rsidRPr="00F02899">
        <w:rPr>
          <w:rFonts w:hint="eastAsia"/>
        </w:rPr>
        <w:t>htop</w:t>
      </w:r>
      <w:proofErr w:type="spellEnd"/>
      <w:r w:rsidR="00FA7A7B" w:rsidRPr="00F02899">
        <w:rPr>
          <w:rFonts w:hint="eastAsia"/>
        </w:rPr>
        <w:t>の環境</w:t>
      </w:r>
      <w:r w:rsidR="00FA7A7B">
        <w:rPr>
          <w:rFonts w:hint="eastAsia"/>
        </w:rPr>
        <w:t>構築</w:t>
      </w:r>
      <w:r w:rsidR="001964D2">
        <w:fldChar w:fldCharType="end"/>
      </w:r>
      <w:r w:rsidR="0040142D">
        <w:rPr>
          <w:rFonts w:hint="eastAsia"/>
        </w:rPr>
        <w:t>」</w:t>
      </w:r>
      <w:r w:rsidR="009B199A">
        <w:rPr>
          <w:rFonts w:hint="eastAsia"/>
        </w:rPr>
        <w:t>を参照してください。</w:t>
      </w:r>
    </w:p>
    <w:p w14:paraId="6165EF35" w14:textId="77777777" w:rsidR="00DE221E" w:rsidRDefault="00DE221E" w:rsidP="00F22276"/>
    <w:p w14:paraId="1E96A211" w14:textId="77777777" w:rsidR="009B199A" w:rsidRPr="009B199A" w:rsidRDefault="009B199A" w:rsidP="009B199A">
      <w:pPr>
        <w:pStyle w:val="31"/>
      </w:pPr>
      <w:bookmarkStart w:id="57" w:name="_Toc515010969"/>
      <w:r>
        <w:rPr>
          <w:rFonts w:hint="eastAsia"/>
        </w:rPr>
        <w:t>操作手順</w:t>
      </w:r>
      <w:bookmarkEnd w:id="57"/>
    </w:p>
    <w:p w14:paraId="13D4298A" w14:textId="77777777" w:rsidR="009B199A" w:rsidRDefault="009B199A" w:rsidP="009B199A">
      <w:r w:rsidRPr="005B5ADF">
        <w:rPr>
          <w:noProof/>
        </w:rPr>
        <mc:AlternateContent>
          <mc:Choice Requires="wps">
            <w:drawing>
              <wp:anchor distT="45720" distB="45720" distL="114300" distR="114300" simplePos="0" relativeHeight="251732480" behindDoc="0" locked="0" layoutInCell="1" allowOverlap="1" wp14:anchorId="6AE724C5" wp14:editId="407A7F65">
                <wp:simplePos x="0" y="0"/>
                <wp:positionH relativeFrom="margin">
                  <wp:posOffset>120015</wp:posOffset>
                </wp:positionH>
                <wp:positionV relativeFrom="paragraph">
                  <wp:posOffset>234950</wp:posOffset>
                </wp:positionV>
                <wp:extent cx="6096000" cy="548640"/>
                <wp:effectExtent l="0" t="0" r="0" b="0"/>
                <wp:wrapSquare wrapText="bothSides"/>
                <wp:docPr id="29" name="テキスト ボックス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3014C1F1" w14:textId="2DAD32B9" w:rsidR="00CB38AA" w:rsidRPr="003524ED" w:rsidRDefault="00CB38AA" w:rsidP="009B199A">
                            <w:pPr>
                              <w:pStyle w:val="code"/>
                            </w:pPr>
                            <w:r>
                              <w:rPr>
                                <w:rFonts w:hint="eastAsia"/>
                              </w:rPr>
                              <w:t>$</w:t>
                            </w:r>
                            <w:r w:rsidRPr="0007298A">
                              <w:t xml:space="preserve"> </w:t>
                            </w:r>
                            <w:proofErr w:type="spellStart"/>
                            <w:r>
                              <w:rPr>
                                <w:rFonts w:hint="eastAsia"/>
                              </w:rPr>
                              <w:t>htop</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E724C5" id="テキスト ボックス 29" o:spid="_x0000_s1215" type="#_x0000_t202" style="position:absolute;left:0;text-align:left;margin-left:9.45pt;margin-top:18.5pt;width:480pt;height:43.2pt;z-index:251732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" fillcolor="#d9d9d9" stroked="f">
                <v:textbox style="mso-fit-shape-to-text:t">
                  <w:txbxContent>
                    <w:p w14:paraId="3014C1F1" w14:textId="2DAD32B9" w:rsidR="00CB38AA" w:rsidRPr="003524ED" w:rsidRDefault="00CB38AA" w:rsidP="009B199A">
                      <w:pPr>
                        <w:pStyle w:val="code"/>
                      </w:pPr>
                      <w:r>
                        <w:rPr>
                          <w:rFonts w:hint="eastAsia"/>
                        </w:rPr>
                        <w:t>$</w:t>
                      </w:r>
                      <w:r w:rsidRPr="0007298A">
                        <w:t xml:space="preserve"> </w:t>
                      </w:r>
                      <w:proofErr w:type="spellStart"/>
                      <w:r>
                        <w:rPr>
                          <w:rFonts w:hint="eastAsia"/>
                        </w:rPr>
                        <w:t>htop</w:t>
                      </w:r>
                      <w:proofErr w:type="spellEnd"/>
                    </w:p>
                  </w:txbxContent>
                </v:textbox>
                <w10:wrap type="square" anchorx="margin"/>
              </v:shape>
            </w:pict>
          </mc:Fallback>
        </mc:AlternateContent>
      </w:r>
      <w:r>
        <w:rPr>
          <w:rFonts w:hint="eastAsia"/>
        </w:rPr>
        <w:t>ホスト</w:t>
      </w:r>
      <w:r>
        <w:rPr>
          <w:rFonts w:hint="eastAsia"/>
        </w:rPr>
        <w:t>PC(</w:t>
      </w:r>
      <w:r>
        <w:rPr>
          <w:rFonts w:hint="eastAsia"/>
        </w:rPr>
        <w:t>コンソール</w:t>
      </w:r>
      <w:r>
        <w:rPr>
          <w:rFonts w:hint="eastAsia"/>
        </w:rPr>
        <w:t>)</w:t>
      </w:r>
      <w:r>
        <w:rPr>
          <w:rFonts w:hint="eastAsia"/>
        </w:rPr>
        <w:t>から、次のコマンド入力を行います。</w:t>
      </w:r>
    </w:p>
    <w:p w14:paraId="4D4A51EC" w14:textId="77777777" w:rsidR="009B199A" w:rsidRDefault="009B199A" w:rsidP="009B199A"/>
    <w:p w14:paraId="3735ACD1" w14:textId="77777777" w:rsidR="009B199A" w:rsidRDefault="009B199A" w:rsidP="009B199A">
      <w:r>
        <w:rPr>
          <w:rFonts w:hint="eastAsia"/>
        </w:rPr>
        <w:t>コマンド実行</w:t>
      </w:r>
      <w:r w:rsidR="00C57AC8">
        <w:rPr>
          <w:rFonts w:hint="eastAsia"/>
        </w:rPr>
        <w:t>により</w:t>
      </w:r>
      <w:r>
        <w:rPr>
          <w:rFonts w:hint="eastAsia"/>
        </w:rPr>
        <w:t>、</w:t>
      </w:r>
      <w:r w:rsidR="009B51D9">
        <w:rPr>
          <w:rFonts w:hint="eastAsia"/>
        </w:rPr>
        <w:t>タスクの状況が次のように</w:t>
      </w:r>
      <w:r>
        <w:rPr>
          <w:rFonts w:hint="eastAsia"/>
        </w:rPr>
        <w:t>コンソール</w:t>
      </w:r>
      <w:r w:rsidR="00C57AC8">
        <w:rPr>
          <w:rFonts w:hint="eastAsia"/>
        </w:rPr>
        <w:t>に表示</w:t>
      </w:r>
      <w:r w:rsidR="009B51D9">
        <w:rPr>
          <w:rFonts w:hint="eastAsia"/>
        </w:rPr>
        <w:t>されます</w:t>
      </w:r>
      <w:r w:rsidR="00C57AC8">
        <w:rPr>
          <w:rFonts w:hint="eastAsia"/>
        </w:rPr>
        <w:t>。</w:t>
      </w:r>
    </w:p>
    <w:p w14:paraId="21339EDA" w14:textId="77777777" w:rsidR="00023FD5" w:rsidRDefault="00C57AC8" w:rsidP="004639B0">
      <w:pPr>
        <w:keepNext/>
        <w:jc w:val="center"/>
      </w:pPr>
      <w:r>
        <w:rPr>
          <w:rFonts w:hint="eastAsia"/>
          <w:noProof/>
          <w:color w:val="FF0000"/>
        </w:rPr>
        <w:drawing>
          <wp:inline distT="0" distB="0" distL="0" distR="0" wp14:anchorId="367619D6" wp14:editId="6BC9FFE8">
            <wp:extent cx="3985260" cy="2303454"/>
            <wp:effectExtent l="0" t="0" r="0"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10359" cy="2317961"/>
                    </a:xfrm>
                    <a:prstGeom prst="rect">
                      <a:avLst/>
                    </a:prstGeom>
                    <a:noFill/>
                    <a:ln>
                      <a:noFill/>
                    </a:ln>
                  </pic:spPr>
                </pic:pic>
              </a:graphicData>
            </a:graphic>
          </wp:inline>
        </w:drawing>
      </w:r>
    </w:p>
    <w:p w14:paraId="5461CB44" w14:textId="32598835" w:rsidR="009B199A" w:rsidRPr="001E5579" w:rsidRDefault="00023FD5" w:rsidP="004639B0">
      <w:pPr>
        <w:pStyle w:val="afff3"/>
        <w:jc w:val="center"/>
        <w:rPr>
          <w:rFonts w:asciiTheme="majorHAnsi" w:eastAsiaTheme="majorEastAsia" w:hAnsiTheme="majorHAnsi" w:cstheme="majorHAnsi"/>
          <w:b w:val="0"/>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STYLEREF 1 \s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2</w:t>
      </w:r>
      <w:r w:rsidR="0019410B" w:rsidRPr="001E5579">
        <w:rPr>
          <w:rFonts w:asciiTheme="majorHAnsi" w:eastAsiaTheme="majorEastAsia" w:hAnsiTheme="majorHAnsi" w:cstheme="majorHAnsi"/>
          <w:b w:val="0"/>
        </w:rPr>
        <w:fldChar w:fldCharType="end"/>
      </w:r>
      <w:r w:rsidR="0019410B" w:rsidRPr="001E5579">
        <w:rPr>
          <w:rFonts w:asciiTheme="majorHAnsi" w:eastAsiaTheme="majorEastAsia" w:hAnsiTheme="majorHAnsi" w:cstheme="majorHAnsi"/>
          <w:b w:val="0"/>
        </w:rPr>
        <w:noBreakHyphen/>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SEQ </w:instrText>
      </w:r>
      <w:r w:rsidR="0019410B" w:rsidRPr="001E5579">
        <w:rPr>
          <w:rFonts w:asciiTheme="majorHAnsi" w:eastAsiaTheme="majorEastAsia" w:hAnsiTheme="majorHAnsi" w:cstheme="majorHAnsi"/>
          <w:b w:val="0"/>
        </w:rPr>
        <w:instrText>図</w:instrText>
      </w:r>
      <w:r w:rsidR="0019410B" w:rsidRPr="001E5579">
        <w:rPr>
          <w:rFonts w:asciiTheme="majorHAnsi" w:eastAsiaTheme="majorEastAsia" w:hAnsiTheme="majorHAnsi" w:cstheme="majorHAnsi"/>
          <w:b w:val="0"/>
        </w:rPr>
        <w:instrText xml:space="preserve"> \* ARABIC \s 1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0019410B"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htop</w:t>
      </w:r>
      <w:proofErr w:type="spellEnd"/>
      <w:r w:rsidRPr="001E5579">
        <w:rPr>
          <w:rFonts w:asciiTheme="majorHAnsi" w:eastAsiaTheme="majorEastAsia" w:hAnsiTheme="majorHAnsi" w:cstheme="majorHAnsi"/>
          <w:b w:val="0"/>
        </w:rPr>
        <w:t>の表示例</w:t>
      </w:r>
      <w:r w:rsidRPr="001E5579">
        <w:rPr>
          <w:rFonts w:asciiTheme="majorHAnsi" w:eastAsiaTheme="majorEastAsia" w:hAnsiTheme="majorHAnsi" w:cstheme="majorHAnsi"/>
          <w:b w:val="0"/>
        </w:rPr>
        <w:t>(R-Car H3)</w:t>
      </w:r>
    </w:p>
    <w:p w14:paraId="45535A4D" w14:textId="77777777" w:rsidR="00C57AC8" w:rsidRDefault="00C57AC8" w:rsidP="00C57AC8"/>
    <w:p w14:paraId="29BC04CE" w14:textId="69D14C1B" w:rsidR="00C57AC8" w:rsidRDefault="007E2BB8" w:rsidP="00C57AC8">
      <w:r>
        <w:rPr>
          <w:rFonts w:hint="eastAsia"/>
        </w:rPr>
        <w:t>詳しい</w:t>
      </w:r>
      <w:r w:rsidR="00C57AC8">
        <w:rPr>
          <w:rFonts w:hint="eastAsia"/>
        </w:rPr>
        <w:t>使用方法については、</w:t>
      </w:r>
      <w:proofErr w:type="spellStart"/>
      <w:r w:rsidR="00C57AC8">
        <w:rPr>
          <w:rFonts w:hint="eastAsia"/>
        </w:rPr>
        <w:t>htop</w:t>
      </w:r>
      <w:proofErr w:type="spellEnd"/>
      <w:r w:rsidR="00C57AC8">
        <w:rPr>
          <w:rFonts w:hint="eastAsia"/>
        </w:rPr>
        <w:t>の</w:t>
      </w:r>
      <w:r w:rsidR="00C57AC8">
        <w:rPr>
          <w:rFonts w:hint="eastAsia"/>
        </w:rPr>
        <w:t>Help</w:t>
      </w:r>
      <w:r w:rsidR="00C57AC8">
        <w:rPr>
          <w:rFonts w:hint="eastAsia"/>
        </w:rPr>
        <w:t>を参照してください。</w:t>
      </w:r>
    </w:p>
    <w:p w14:paraId="2D111B98" w14:textId="77777777" w:rsidR="00B37F3E" w:rsidRPr="002C68A2" w:rsidRDefault="0043079A" w:rsidP="00463303">
      <w:pPr>
        <w:topLinePunct w:val="0"/>
        <w:adjustRightInd/>
        <w:spacing w:after="0"/>
        <w:ind w:firstLine="0"/>
        <w:jc w:val="left"/>
        <w:textAlignment w:val="auto"/>
      </w:pPr>
      <w:r>
        <w:br w:type="page"/>
      </w:r>
    </w:p>
    <w:p w14:paraId="045C5802" w14:textId="1D619701" w:rsidR="003F2817" w:rsidRPr="00B37F3E" w:rsidRDefault="00063ABB" w:rsidP="00B15B50">
      <w:pPr>
        <w:pStyle w:val="21"/>
      </w:pPr>
      <w:bookmarkStart w:id="58" w:name="_Toc515010970"/>
      <w:bookmarkStart w:id="59" w:name="_Ref513808847"/>
      <w:bookmarkStart w:id="60" w:name="_Ref513808868"/>
      <w:bookmarkStart w:id="61" w:name="_Ref513808880"/>
      <w:r>
        <w:rPr>
          <w:rFonts w:hint="eastAsia"/>
        </w:rPr>
        <w:lastRenderedPageBreak/>
        <w:t>タスクのモニター方法</w:t>
      </w:r>
      <w:r>
        <w:rPr>
          <w:rFonts w:hint="eastAsia"/>
        </w:rPr>
        <w:t>(</w:t>
      </w:r>
      <w:proofErr w:type="spellStart"/>
      <w:r>
        <w:rPr>
          <w:rFonts w:hint="eastAsia"/>
        </w:rPr>
        <w:t>ftrace</w:t>
      </w:r>
      <w:proofErr w:type="spellEnd"/>
      <w:r>
        <w:rPr>
          <w:rFonts w:hint="eastAsia"/>
        </w:rPr>
        <w:t>)</w:t>
      </w:r>
      <w:bookmarkEnd w:id="58"/>
      <w:bookmarkEnd w:id="59"/>
      <w:bookmarkEnd w:id="60"/>
      <w:bookmarkEnd w:id="61"/>
    </w:p>
    <w:p w14:paraId="65A90AA2" w14:textId="6D077D79" w:rsidR="00B37F3E" w:rsidRDefault="00B37F3E" w:rsidP="00B37F3E">
      <w:r>
        <w:rPr>
          <w:rFonts w:hint="eastAsia"/>
        </w:rPr>
        <w:t>タスクの</w:t>
      </w:r>
      <w:r w:rsidR="0040142D">
        <w:rPr>
          <w:rFonts w:hint="eastAsia"/>
        </w:rPr>
        <w:t>遷移や経過など連続的なタスク</w:t>
      </w:r>
      <w:r>
        <w:rPr>
          <w:rFonts w:hint="eastAsia"/>
        </w:rPr>
        <w:t>割り付け</w:t>
      </w:r>
      <w:r w:rsidR="0040142D">
        <w:rPr>
          <w:rFonts w:hint="eastAsia"/>
        </w:rPr>
        <w:t>状況を</w:t>
      </w:r>
      <w:r w:rsidR="009E1CFC">
        <w:rPr>
          <w:rFonts w:hint="eastAsia"/>
        </w:rPr>
        <w:t>詳細に</w:t>
      </w:r>
      <w:r w:rsidR="0040142D">
        <w:rPr>
          <w:rFonts w:hint="eastAsia"/>
        </w:rPr>
        <w:t>観測する</w:t>
      </w:r>
      <w:r w:rsidR="00DC55C0">
        <w:rPr>
          <w:rFonts w:hint="eastAsia"/>
        </w:rPr>
        <w:t>手段として</w:t>
      </w:r>
      <w:r>
        <w:rPr>
          <w:rFonts w:hint="eastAsia"/>
        </w:rPr>
        <w:t>、</w:t>
      </w:r>
      <w:r w:rsidR="00345116">
        <w:rPr>
          <w:rFonts w:hint="eastAsia"/>
        </w:rPr>
        <w:t>Linux Kernel</w:t>
      </w:r>
      <w:r>
        <w:rPr>
          <w:rFonts w:hint="eastAsia"/>
        </w:rPr>
        <w:t>のトレース機能</w:t>
      </w:r>
      <w:r>
        <w:rPr>
          <w:rFonts w:hint="eastAsia"/>
        </w:rPr>
        <w:t>(</w:t>
      </w:r>
      <w:proofErr w:type="spellStart"/>
      <w:r>
        <w:rPr>
          <w:rFonts w:hint="eastAsia"/>
        </w:rPr>
        <w:t>ftrace</w:t>
      </w:r>
      <w:proofErr w:type="spellEnd"/>
      <w:r>
        <w:rPr>
          <w:rFonts w:hint="eastAsia"/>
        </w:rPr>
        <w:t>)</w:t>
      </w:r>
      <w:r>
        <w:rPr>
          <w:rFonts w:hint="eastAsia"/>
        </w:rPr>
        <w:t>を使用します。</w:t>
      </w:r>
    </w:p>
    <w:p w14:paraId="2109D4C0" w14:textId="53658D1B" w:rsidR="006607EA" w:rsidRDefault="006607EA" w:rsidP="006607EA">
      <w:proofErr w:type="spellStart"/>
      <w:r>
        <w:rPr>
          <w:rFonts w:hint="eastAsia"/>
        </w:rPr>
        <w:t>ftrace</w:t>
      </w:r>
      <w:proofErr w:type="spellEnd"/>
      <w:r>
        <w:rPr>
          <w:rFonts w:hint="eastAsia"/>
        </w:rPr>
        <w:t>は、</w:t>
      </w:r>
      <w:r w:rsidR="00345116">
        <w:rPr>
          <w:rFonts w:hint="eastAsia"/>
        </w:rPr>
        <w:t>Linux Kernel</w:t>
      </w:r>
      <w:r>
        <w:rPr>
          <w:rFonts w:hint="eastAsia"/>
        </w:rPr>
        <w:t>に組み込まれたトレース機能で、実行したカーネルのイベントをログとして出力することができます。</w:t>
      </w:r>
    </w:p>
    <w:p w14:paraId="113392CF" w14:textId="3109E0AD" w:rsidR="00C57AC8" w:rsidRDefault="006607EA" w:rsidP="006607EA">
      <w:r>
        <w:rPr>
          <w:rFonts w:hint="eastAsia"/>
        </w:rPr>
        <w:t>出力されたログを解析して</w:t>
      </w:r>
      <w:r>
        <w:rPr>
          <w:rFonts w:hint="eastAsia"/>
        </w:rPr>
        <w:t>GUI</w:t>
      </w:r>
      <w:r>
        <w:rPr>
          <w:rFonts w:hint="eastAsia"/>
        </w:rPr>
        <w:t>表示するために、</w:t>
      </w:r>
      <w:r>
        <w:rPr>
          <w:rFonts w:hint="eastAsia"/>
        </w:rPr>
        <w:t>trace-</w:t>
      </w:r>
      <w:proofErr w:type="spellStart"/>
      <w:r>
        <w:rPr>
          <w:rFonts w:hint="eastAsia"/>
        </w:rPr>
        <w:t>cmd</w:t>
      </w:r>
      <w:proofErr w:type="spellEnd"/>
      <w:r>
        <w:rPr>
          <w:rFonts w:hint="eastAsia"/>
        </w:rPr>
        <w:t>と</w:t>
      </w:r>
      <w:proofErr w:type="spellStart"/>
      <w:r>
        <w:rPr>
          <w:rFonts w:hint="eastAsia"/>
        </w:rPr>
        <w:t>KernelShark</w:t>
      </w:r>
      <w:proofErr w:type="spellEnd"/>
      <w:r>
        <w:rPr>
          <w:rFonts w:hint="eastAsia"/>
        </w:rPr>
        <w:t>を使用します。</w:t>
      </w:r>
    </w:p>
    <w:p w14:paraId="0293C680" w14:textId="77777777" w:rsidR="00C57AC8" w:rsidRDefault="00C57AC8" w:rsidP="00B37F3E"/>
    <w:p w14:paraId="7A32D1EC" w14:textId="77777777" w:rsidR="0040142D" w:rsidRPr="00C32297" w:rsidRDefault="0040142D" w:rsidP="0040142D">
      <w:pPr>
        <w:pStyle w:val="31"/>
        <w:rPr>
          <w:rFonts w:ascii="游ゴシック" w:eastAsia="游ゴシック" w:hAnsi="游ゴシック"/>
          <w:szCs w:val="22"/>
        </w:rPr>
      </w:pPr>
      <w:bookmarkStart w:id="62" w:name="_Toc515010971"/>
      <w:r>
        <w:rPr>
          <w:rFonts w:hint="eastAsia"/>
        </w:rPr>
        <w:t>事前準備</w:t>
      </w:r>
      <w:bookmarkEnd w:id="62"/>
    </w:p>
    <w:p w14:paraId="0AAC3823" w14:textId="180BCBA4" w:rsidR="0040142D" w:rsidRPr="00B15B50" w:rsidRDefault="0040142D" w:rsidP="0040142D">
      <w:r>
        <w:rPr>
          <w:rFonts w:hint="eastAsia"/>
        </w:rPr>
        <w:t xml:space="preserve">Appendix </w:t>
      </w:r>
      <w:r>
        <w:rPr>
          <w:rFonts w:hint="eastAsia"/>
        </w:rPr>
        <w:t>「</w:t>
      </w:r>
      <w:r w:rsidR="001964D2">
        <w:fldChar w:fldCharType="begin"/>
      </w:r>
      <w:r w:rsidR="001964D2">
        <w:instrText xml:space="preserve"> REF  _Ref513821009 \h \r </w:instrText>
      </w:r>
      <w:r w:rsidR="001964D2">
        <w:fldChar w:fldCharType="separate"/>
      </w:r>
      <w:proofErr w:type="spellStart"/>
      <w:r w:rsidR="00FA7A7B">
        <w:t>A3</w:t>
      </w:r>
      <w:r w:rsidR="001964D2">
        <w:fldChar w:fldCharType="end"/>
      </w:r>
      <w:r w:rsidR="001964D2">
        <w:rPr>
          <w:rFonts w:hint="eastAsia"/>
        </w:rPr>
        <w:t>.</w:t>
      </w:r>
      <w:r w:rsidR="001964D2">
        <w:fldChar w:fldCharType="begin"/>
      </w:r>
      <w:r w:rsidR="001964D2">
        <w:instrText xml:space="preserve"> REF _Ref513821009 \h </w:instrText>
      </w:r>
      <w:r w:rsidR="001964D2">
        <w:fldChar w:fldCharType="separate"/>
      </w:r>
      <w:r w:rsidR="00FA7A7B">
        <w:rPr>
          <w:rFonts w:hint="eastAsia"/>
        </w:rPr>
        <w:t>ftrace</w:t>
      </w:r>
      <w:proofErr w:type="spellEnd"/>
      <w:r w:rsidR="00FA7A7B">
        <w:rPr>
          <w:rFonts w:hint="eastAsia"/>
        </w:rPr>
        <w:t>の環境構築</w:t>
      </w:r>
      <w:r w:rsidR="001964D2">
        <w:fldChar w:fldCharType="end"/>
      </w:r>
      <w:r>
        <w:rPr>
          <w:rFonts w:hint="eastAsia"/>
        </w:rPr>
        <w:t>」を参照してください。</w:t>
      </w:r>
    </w:p>
    <w:p w14:paraId="0BF24267" w14:textId="77777777" w:rsidR="00C57AC8" w:rsidRDefault="00C57AC8" w:rsidP="00B37F3E"/>
    <w:p w14:paraId="67EA18EC" w14:textId="77777777" w:rsidR="0040142D" w:rsidRPr="009B199A" w:rsidRDefault="0040142D" w:rsidP="0040142D">
      <w:pPr>
        <w:pStyle w:val="31"/>
      </w:pPr>
      <w:bookmarkStart w:id="63" w:name="_Toc515010972"/>
      <w:r>
        <w:rPr>
          <w:rFonts w:hint="eastAsia"/>
        </w:rPr>
        <w:t>操作手順</w:t>
      </w:r>
      <w:bookmarkEnd w:id="63"/>
    </w:p>
    <w:p w14:paraId="1ACAF5B8" w14:textId="77777777" w:rsidR="00101D52" w:rsidRDefault="00527943" w:rsidP="00101D52">
      <w:pPr>
        <w:pStyle w:val="afd"/>
        <w:numPr>
          <w:ilvl w:val="0"/>
          <w:numId w:val="44"/>
        </w:numPr>
      </w:pPr>
      <w:r>
        <w:rPr>
          <w:rFonts w:hint="eastAsia"/>
        </w:rPr>
        <w:t>トレースの実施</w:t>
      </w:r>
      <w:r>
        <w:rPr>
          <w:rFonts w:hint="eastAsia"/>
        </w:rPr>
        <w:t>(</w:t>
      </w:r>
      <w:r>
        <w:rPr>
          <w:rFonts w:hint="eastAsia"/>
        </w:rPr>
        <w:t>記録</w:t>
      </w:r>
      <w:r>
        <w:rPr>
          <w:rFonts w:hint="eastAsia"/>
        </w:rPr>
        <w:t>)</w:t>
      </w:r>
    </w:p>
    <w:p w14:paraId="77416177" w14:textId="77777777" w:rsidR="0040142D" w:rsidRDefault="00101D52" w:rsidP="00101D52">
      <w:pPr>
        <w:ind w:left="181" w:firstLineChars="100" w:firstLine="200"/>
      </w:pPr>
      <w:r w:rsidRPr="005B5ADF">
        <w:rPr>
          <w:noProof/>
        </w:rPr>
        <mc:AlternateContent>
          <mc:Choice Requires="wps">
            <w:drawing>
              <wp:anchor distT="45720" distB="45720" distL="114300" distR="114300" simplePos="0" relativeHeight="251734528" behindDoc="0" locked="0" layoutInCell="1" allowOverlap="1" wp14:anchorId="3F6B46F7" wp14:editId="118E49ED">
                <wp:simplePos x="0" y="0"/>
                <wp:positionH relativeFrom="margin">
                  <wp:posOffset>146050</wp:posOffset>
                </wp:positionH>
                <wp:positionV relativeFrom="paragraph">
                  <wp:posOffset>404495</wp:posOffset>
                </wp:positionV>
                <wp:extent cx="6096000" cy="548640"/>
                <wp:effectExtent l="0" t="0" r="0" b="0"/>
                <wp:wrapSquare wrapText="bothSides"/>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51B4395F" w14:textId="687FADC2" w:rsidR="00CB38AA" w:rsidRPr="003524ED" w:rsidRDefault="00CB38AA" w:rsidP="0040142D">
                            <w:pPr>
                              <w:pStyle w:val="code"/>
                            </w:pPr>
                            <w:r>
                              <w:t>$</w:t>
                            </w:r>
                            <w:r w:rsidRPr="0007298A">
                              <w:t xml:space="preserve"> </w:t>
                            </w:r>
                            <w:r>
                              <w:rPr>
                                <w:rFonts w:hint="eastAsia"/>
                              </w:rPr>
                              <w:t>trace-</w:t>
                            </w:r>
                            <w:proofErr w:type="spellStart"/>
                            <w:r>
                              <w:rPr>
                                <w:rFonts w:hint="eastAsia"/>
                              </w:rPr>
                              <w:t>cmd</w:t>
                            </w:r>
                            <w:proofErr w:type="spellEnd"/>
                            <w:r>
                              <w:rPr>
                                <w:rFonts w:hint="eastAsia"/>
                              </w:rPr>
                              <w:t xml:space="preserve"> </w:t>
                            </w:r>
                            <w:r>
                              <w:t xml:space="preserve">record </w:t>
                            </w:r>
                            <w:r>
                              <w:rPr>
                                <w:rFonts w:hint="eastAsia"/>
                              </w:rPr>
                              <w:t>-e sched -b 4000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6B46F7" id="テキスト ボックス 30" o:spid="_x0000_s1216" type="#_x0000_t202" style="position:absolute;left:0;text-align:left;margin-left:11.5pt;margin-top:31.85pt;width:480pt;height:43.2pt;z-index:251734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" fillcolor="#d9d9d9" stroked="f">
                <v:textbox style="mso-fit-shape-to-text:t">
                  <w:txbxContent>
                    <w:p w14:paraId="51B4395F" w14:textId="687FADC2" w:rsidR="00CB38AA" w:rsidRPr="003524ED" w:rsidRDefault="00CB38AA" w:rsidP="0040142D">
                      <w:pPr>
                        <w:pStyle w:val="code"/>
                      </w:pPr>
                      <w:r>
                        <w:t>$</w:t>
                      </w:r>
                      <w:r w:rsidRPr="0007298A">
                        <w:t xml:space="preserve"> </w:t>
                      </w:r>
                      <w:r>
                        <w:rPr>
                          <w:rFonts w:hint="eastAsia"/>
                        </w:rPr>
                        <w:t>trace-</w:t>
                      </w:r>
                      <w:proofErr w:type="spellStart"/>
                      <w:r>
                        <w:rPr>
                          <w:rFonts w:hint="eastAsia"/>
                        </w:rPr>
                        <w:t>cmd</w:t>
                      </w:r>
                      <w:proofErr w:type="spellEnd"/>
                      <w:r>
                        <w:rPr>
                          <w:rFonts w:hint="eastAsia"/>
                        </w:rPr>
                        <w:t xml:space="preserve"> </w:t>
                      </w:r>
                      <w:r>
                        <w:t xml:space="preserve">record </w:t>
                      </w:r>
                      <w:r>
                        <w:rPr>
                          <w:rFonts w:hint="eastAsia"/>
                        </w:rPr>
                        <w:t>-e sched -b 4000</w:t>
                      </w:r>
                    </w:p>
                  </w:txbxContent>
                </v:textbox>
                <w10:wrap type="square" anchorx="margin"/>
              </v:shape>
            </w:pict>
          </mc:Fallback>
        </mc:AlternateContent>
      </w:r>
      <w:r w:rsidR="009B51D9">
        <w:rPr>
          <w:rFonts w:hint="eastAsia"/>
        </w:rPr>
        <w:t>観測したいタスクが動作している状況で、</w:t>
      </w:r>
      <w:r w:rsidR="0040142D">
        <w:rPr>
          <w:rFonts w:hint="eastAsia"/>
        </w:rPr>
        <w:t>次のコマンドを</w:t>
      </w:r>
      <w:r w:rsidR="009B51D9">
        <w:rPr>
          <w:rFonts w:hint="eastAsia"/>
        </w:rPr>
        <w:t>コンソールから</w:t>
      </w:r>
      <w:r w:rsidR="0040142D">
        <w:rPr>
          <w:rFonts w:hint="eastAsia"/>
        </w:rPr>
        <w:t>入力</w:t>
      </w:r>
      <w:r w:rsidR="00527943">
        <w:rPr>
          <w:rFonts w:hint="eastAsia"/>
        </w:rPr>
        <w:t>してトレースを開始します。</w:t>
      </w:r>
    </w:p>
    <w:p w14:paraId="22451954" w14:textId="77777777" w:rsidR="00101D52" w:rsidRDefault="00101D52" w:rsidP="00101D52">
      <w:pPr>
        <w:ind w:left="181" w:firstLineChars="100" w:firstLine="200"/>
      </w:pPr>
      <w:r>
        <w:rPr>
          <w:rFonts w:hint="eastAsia"/>
        </w:rPr>
        <w:t>トレースを終了するには、コマンドを入力したコンソールから</w:t>
      </w:r>
      <w:r>
        <w:rPr>
          <w:rFonts w:hint="eastAsia"/>
        </w:rPr>
        <w:t xml:space="preserve"> </w:t>
      </w:r>
      <w:proofErr w:type="spellStart"/>
      <w:r>
        <w:rPr>
          <w:rFonts w:hint="eastAsia"/>
        </w:rPr>
        <w:t>Ctrl^C</w:t>
      </w:r>
      <w:proofErr w:type="spellEnd"/>
      <w:r>
        <w:rPr>
          <w:rFonts w:hint="eastAsia"/>
        </w:rPr>
        <w:t>(</w:t>
      </w:r>
      <w:r>
        <w:t>‘</w:t>
      </w:r>
      <w:r>
        <w:rPr>
          <w:rFonts w:hint="eastAsia"/>
        </w:rPr>
        <w:t>Ctrl</w:t>
      </w:r>
      <w:r>
        <w:t>’</w:t>
      </w:r>
      <w:r>
        <w:rPr>
          <w:rFonts w:hint="eastAsia"/>
        </w:rPr>
        <w:t xml:space="preserve"> + </w:t>
      </w:r>
      <w:r>
        <w:t>‘</w:t>
      </w:r>
      <w:r>
        <w:rPr>
          <w:rFonts w:hint="eastAsia"/>
        </w:rPr>
        <w:t>C</w:t>
      </w:r>
      <w:r>
        <w:t>’</w:t>
      </w:r>
      <w:r>
        <w:rPr>
          <w:rFonts w:hint="eastAsia"/>
        </w:rPr>
        <w:t xml:space="preserve">) </w:t>
      </w:r>
      <w:r>
        <w:rPr>
          <w:rFonts w:hint="eastAsia"/>
        </w:rPr>
        <w:t>キーを押します。</w:t>
      </w:r>
    </w:p>
    <w:p w14:paraId="4FE9722C" w14:textId="77777777" w:rsidR="00527943" w:rsidRDefault="00527943" w:rsidP="00101D52">
      <w:pPr>
        <w:ind w:left="181" w:firstLineChars="100" w:firstLine="200"/>
      </w:pPr>
      <w:r>
        <w:rPr>
          <w:rFonts w:hint="eastAsia"/>
        </w:rPr>
        <w:t>トレースされたデータは、カレントフォルダに</w:t>
      </w:r>
      <w:r>
        <w:t>”</w:t>
      </w:r>
      <w:r>
        <w:rPr>
          <w:rFonts w:hint="eastAsia"/>
        </w:rPr>
        <w:t>trace.dat</w:t>
      </w:r>
      <w:r>
        <w:t>”</w:t>
      </w:r>
      <w:r>
        <w:rPr>
          <w:rFonts w:hint="eastAsia"/>
        </w:rPr>
        <w:t>のファイル名で保存されます。</w:t>
      </w:r>
    </w:p>
    <w:p w14:paraId="49CDE6D6" w14:textId="77777777" w:rsidR="00527943" w:rsidRDefault="00527943" w:rsidP="00B37F3E"/>
    <w:p w14:paraId="7B1D8C4F" w14:textId="77777777" w:rsidR="00101D52" w:rsidRDefault="00527943" w:rsidP="00101D52">
      <w:pPr>
        <w:pStyle w:val="afd"/>
        <w:numPr>
          <w:ilvl w:val="0"/>
          <w:numId w:val="44"/>
        </w:numPr>
      </w:pPr>
      <w:r>
        <w:rPr>
          <w:rFonts w:hint="eastAsia"/>
        </w:rPr>
        <w:t>トレース内容の表示</w:t>
      </w:r>
    </w:p>
    <w:p w14:paraId="379CBA78" w14:textId="77777777" w:rsidR="00101D52" w:rsidRDefault="00527943" w:rsidP="00101D52">
      <w:pPr>
        <w:ind w:left="181" w:firstLineChars="100" w:firstLine="200"/>
      </w:pPr>
      <w:proofErr w:type="spellStart"/>
      <w:r>
        <w:rPr>
          <w:rFonts w:hint="eastAsia"/>
        </w:rPr>
        <w:t>KernelShark</w:t>
      </w:r>
      <w:proofErr w:type="spellEnd"/>
      <w:r>
        <w:rPr>
          <w:rFonts w:hint="eastAsia"/>
        </w:rPr>
        <w:t>を使って取得したトレース結果を表示します。</w:t>
      </w:r>
    </w:p>
    <w:p w14:paraId="12AA6C88" w14:textId="40D06FDC" w:rsidR="00101D52" w:rsidRDefault="00463303" w:rsidP="00101D52">
      <w:pPr>
        <w:ind w:left="181" w:firstLineChars="100" w:firstLine="200"/>
      </w:pPr>
      <w:r w:rsidRPr="005B5ADF">
        <w:rPr>
          <w:noProof/>
        </w:rPr>
        <mc:AlternateContent>
          <mc:Choice Requires="wps">
            <w:drawing>
              <wp:anchor distT="45720" distB="45720" distL="114300" distR="114300" simplePos="0" relativeHeight="251736576" behindDoc="0" locked="0" layoutInCell="1" allowOverlap="1" wp14:anchorId="1AB6B48F" wp14:editId="6E3992E9">
                <wp:simplePos x="0" y="0"/>
                <wp:positionH relativeFrom="margin">
                  <wp:posOffset>188595</wp:posOffset>
                </wp:positionH>
                <wp:positionV relativeFrom="paragraph">
                  <wp:posOffset>408305</wp:posOffset>
                </wp:positionV>
                <wp:extent cx="6096000" cy="548640"/>
                <wp:effectExtent l="0" t="0" r="0" b="0"/>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356EE5FF" w14:textId="77777777" w:rsidR="00CB38AA" w:rsidRPr="003524ED" w:rsidRDefault="00CB38AA" w:rsidP="00527943">
                            <w:pPr>
                              <w:pStyle w:val="code"/>
                            </w:pPr>
                            <w:r>
                              <w:rPr>
                                <w:rFonts w:hint="eastAsia"/>
                              </w:rPr>
                              <w:t>$</w:t>
                            </w:r>
                            <w:r w:rsidRPr="0007298A">
                              <w:t xml:space="preserve"> </w:t>
                            </w:r>
                            <w:proofErr w:type="spellStart"/>
                            <w:r>
                              <w:t>kernelshark</w:t>
                            </w:r>
                            <w:proofErr w:type="spellEnd"/>
                            <w:r>
                              <w:t xml:space="preserve"> {</w:t>
                            </w:r>
                            <w:r>
                              <w:rPr>
                                <w:rFonts w:hint="eastAsia"/>
                              </w:rPr>
                              <w:t>ファイルの位置</w:t>
                            </w:r>
                            <w:r>
                              <w:rPr>
                                <w:rFonts w:hint="eastAsia"/>
                              </w:rPr>
                              <w:t>/}</w:t>
                            </w:r>
                            <w:r>
                              <w:t>trace.dat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AB6B48F" id="テキスト ボックス 33" o:spid="_x0000_s1217" type="#_x0000_t202" style="position:absolute;left:0;text-align:left;margin-left:14.85pt;margin-top:32.15pt;width:480pt;height:43.2pt;z-index:251736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" fillcolor="#d9d9d9" stroked="f">
                <v:textbox style="mso-fit-shape-to-text:t">
                  <w:txbxContent>
                    <w:p w14:paraId="356EE5FF" w14:textId="77777777" w:rsidR="00CB38AA" w:rsidRPr="003524ED" w:rsidRDefault="00CB38AA" w:rsidP="00527943">
                      <w:pPr>
                        <w:pStyle w:val="code"/>
                      </w:pPr>
                      <w:r>
                        <w:rPr>
                          <w:rFonts w:hint="eastAsia"/>
                        </w:rPr>
                        <w:t>$</w:t>
                      </w:r>
                      <w:r w:rsidRPr="0007298A">
                        <w:t xml:space="preserve"> </w:t>
                      </w:r>
                      <w:proofErr w:type="spellStart"/>
                      <w:r>
                        <w:t>kernelshark</w:t>
                      </w:r>
                      <w:proofErr w:type="spellEnd"/>
                      <w:r>
                        <w:t xml:space="preserve"> {</w:t>
                      </w:r>
                      <w:r>
                        <w:rPr>
                          <w:rFonts w:hint="eastAsia"/>
                        </w:rPr>
                        <w:t>ファイルの位置</w:t>
                      </w:r>
                      <w:r>
                        <w:rPr>
                          <w:rFonts w:hint="eastAsia"/>
                        </w:rPr>
                        <w:t>/}</w:t>
                      </w:r>
                      <w:r>
                        <w:t>trace.dat</w:t>
                      </w:r>
                    </w:p>
                  </w:txbxContent>
                </v:textbox>
                <w10:wrap type="square" anchorx="margin"/>
              </v:shape>
            </w:pict>
          </mc:Fallback>
        </mc:AlternateContent>
      </w:r>
      <w:proofErr w:type="spellStart"/>
      <w:r w:rsidR="00527943">
        <w:rPr>
          <w:rFonts w:hint="eastAsia"/>
        </w:rPr>
        <w:t>KernelShark</w:t>
      </w:r>
      <w:proofErr w:type="spellEnd"/>
      <w:r w:rsidR="00527943">
        <w:rPr>
          <w:rFonts w:hint="eastAsia"/>
        </w:rPr>
        <w:t>がインストールされた</w:t>
      </w:r>
      <w:r w:rsidR="00527943">
        <w:rPr>
          <w:rFonts w:hint="eastAsia"/>
        </w:rPr>
        <w:t>Linux</w:t>
      </w:r>
      <w:r w:rsidR="00527943">
        <w:rPr>
          <w:rFonts w:hint="eastAsia"/>
        </w:rPr>
        <w:t>ホスト</w:t>
      </w:r>
      <w:r w:rsidR="00527943">
        <w:rPr>
          <w:rFonts w:hint="eastAsia"/>
        </w:rPr>
        <w:t>PC</w:t>
      </w:r>
      <w:r w:rsidR="00063ABB">
        <w:rPr>
          <w:rFonts w:hint="eastAsia"/>
        </w:rPr>
        <w:t>上で、取得した</w:t>
      </w:r>
      <w:r w:rsidR="00063ABB">
        <w:t>”</w:t>
      </w:r>
      <w:r w:rsidR="00063ABB">
        <w:rPr>
          <w:rFonts w:hint="eastAsia"/>
        </w:rPr>
        <w:t>trace.dat</w:t>
      </w:r>
      <w:r w:rsidR="00063ABB">
        <w:t>”</w:t>
      </w:r>
      <w:r w:rsidR="00063ABB">
        <w:rPr>
          <w:rFonts w:hint="eastAsia"/>
        </w:rPr>
        <w:t>を次のコマンドで解析</w:t>
      </w:r>
      <w:r w:rsidR="00101D52">
        <w:rPr>
          <w:rFonts w:hint="eastAsia"/>
        </w:rPr>
        <w:t>します。</w:t>
      </w:r>
    </w:p>
    <w:p w14:paraId="2F125634" w14:textId="77777777" w:rsidR="0043079A" w:rsidRDefault="0043079A" w:rsidP="0043079A">
      <w:pPr>
        <w:topLinePunct w:val="0"/>
        <w:adjustRightInd/>
        <w:spacing w:after="0"/>
        <w:ind w:firstLine="0"/>
        <w:jc w:val="left"/>
        <w:textAlignment w:val="auto"/>
      </w:pPr>
    </w:p>
    <w:p w14:paraId="6D81D697" w14:textId="77777777" w:rsidR="00023FD5" w:rsidRDefault="00B06C21" w:rsidP="004639B0">
      <w:pPr>
        <w:keepNext/>
        <w:jc w:val="center"/>
      </w:pPr>
      <w:r>
        <w:rPr>
          <w:noProof/>
        </w:rPr>
        <w:drawing>
          <wp:inline distT="0" distB="0" distL="0" distR="0" wp14:anchorId="31C5E0FE" wp14:editId="0F553CEE">
            <wp:extent cx="3822912" cy="2384198"/>
            <wp:effectExtent l="19050" t="19050" r="25400" b="1651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844434" cy="2397620"/>
                    </a:xfrm>
                    <a:prstGeom prst="rect">
                      <a:avLst/>
                    </a:prstGeom>
                    <a:ln>
                      <a:solidFill>
                        <a:schemeClr val="tx1"/>
                      </a:solidFill>
                    </a:ln>
                  </pic:spPr>
                </pic:pic>
              </a:graphicData>
            </a:graphic>
          </wp:inline>
        </w:drawing>
      </w:r>
    </w:p>
    <w:p w14:paraId="2912468F" w14:textId="71714E6B" w:rsidR="0037796F" w:rsidRPr="001E5579" w:rsidRDefault="00023FD5" w:rsidP="004639B0">
      <w:pPr>
        <w:pStyle w:val="afff3"/>
        <w:jc w:val="center"/>
        <w:rPr>
          <w:rFonts w:asciiTheme="majorHAnsi" w:eastAsiaTheme="majorEastAsia" w:hAnsiTheme="majorHAnsi" w:cstheme="majorHAnsi"/>
          <w:b w:val="0"/>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STYLEREF 1 \s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2</w:t>
      </w:r>
      <w:r w:rsidR="0019410B" w:rsidRPr="001E5579">
        <w:rPr>
          <w:rFonts w:asciiTheme="majorHAnsi" w:eastAsiaTheme="majorEastAsia" w:hAnsiTheme="majorHAnsi" w:cstheme="majorHAnsi"/>
          <w:b w:val="0"/>
        </w:rPr>
        <w:fldChar w:fldCharType="end"/>
      </w:r>
      <w:r w:rsidR="0019410B" w:rsidRPr="001E5579">
        <w:rPr>
          <w:rFonts w:asciiTheme="majorHAnsi" w:eastAsiaTheme="majorEastAsia" w:hAnsiTheme="majorHAnsi" w:cstheme="majorHAnsi"/>
          <w:b w:val="0"/>
        </w:rPr>
        <w:noBreakHyphen/>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SEQ </w:instrText>
      </w:r>
      <w:r w:rsidR="0019410B" w:rsidRPr="001E5579">
        <w:rPr>
          <w:rFonts w:asciiTheme="majorHAnsi" w:eastAsiaTheme="majorEastAsia" w:hAnsiTheme="majorHAnsi" w:cstheme="majorHAnsi"/>
          <w:b w:val="0"/>
        </w:rPr>
        <w:instrText>図</w:instrText>
      </w:r>
      <w:r w:rsidR="0019410B" w:rsidRPr="001E5579">
        <w:rPr>
          <w:rFonts w:asciiTheme="majorHAnsi" w:eastAsiaTheme="majorEastAsia" w:hAnsiTheme="majorHAnsi" w:cstheme="majorHAnsi"/>
          <w:b w:val="0"/>
        </w:rPr>
        <w:instrText xml:space="preserve"> \* ARABIC \s 1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2</w:t>
      </w:r>
      <w:r w:rsidR="0019410B"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KernelShark</w:t>
      </w:r>
      <w:proofErr w:type="spellEnd"/>
      <w:r w:rsidRPr="001E5579">
        <w:rPr>
          <w:rFonts w:asciiTheme="majorHAnsi" w:eastAsiaTheme="majorEastAsia" w:hAnsiTheme="majorHAnsi" w:cstheme="majorHAnsi"/>
          <w:b w:val="0"/>
        </w:rPr>
        <w:t>による</w:t>
      </w:r>
      <w:proofErr w:type="spellStart"/>
      <w:r w:rsidRPr="001E5579">
        <w:rPr>
          <w:rFonts w:asciiTheme="majorHAnsi" w:eastAsiaTheme="majorEastAsia" w:hAnsiTheme="majorHAnsi" w:cstheme="majorHAnsi"/>
          <w:b w:val="0"/>
        </w:rPr>
        <w:t>ftrace</w:t>
      </w:r>
      <w:proofErr w:type="spellEnd"/>
      <w:r w:rsidRPr="001E5579">
        <w:rPr>
          <w:rFonts w:asciiTheme="majorHAnsi" w:eastAsiaTheme="majorEastAsia" w:hAnsiTheme="majorHAnsi" w:cstheme="majorHAnsi"/>
          <w:b w:val="0"/>
        </w:rPr>
        <w:t>結果の表示例</w:t>
      </w:r>
      <w:r w:rsidRPr="001E5579">
        <w:rPr>
          <w:rFonts w:asciiTheme="majorHAnsi" w:eastAsiaTheme="majorEastAsia" w:hAnsiTheme="majorHAnsi" w:cstheme="majorHAnsi"/>
          <w:b w:val="0"/>
        </w:rPr>
        <w:t>(R-Car H3)</w:t>
      </w:r>
    </w:p>
    <w:p w14:paraId="3D299E69" w14:textId="77777777" w:rsidR="004B7A53" w:rsidRDefault="004B7A53">
      <w:pPr>
        <w:topLinePunct w:val="0"/>
        <w:adjustRightInd/>
        <w:spacing w:after="0"/>
        <w:ind w:firstLine="0"/>
        <w:jc w:val="left"/>
        <w:textAlignment w:val="auto"/>
      </w:pPr>
      <w:bookmarkStart w:id="64" w:name="_Ref513638939"/>
      <w:r>
        <w:br w:type="page"/>
      </w:r>
    </w:p>
    <w:p w14:paraId="04CB2F00" w14:textId="69A73446" w:rsidR="007B0E23" w:rsidRDefault="00786891" w:rsidP="00E305A6">
      <w:pPr>
        <w:pStyle w:val="10"/>
      </w:pPr>
      <w:bookmarkStart w:id="65" w:name="_Toc515003931"/>
      <w:bookmarkStart w:id="66" w:name="_Toc515004689"/>
      <w:bookmarkStart w:id="67" w:name="_Toc515010973"/>
      <w:bookmarkStart w:id="68" w:name="_Toc515003932"/>
      <w:bookmarkStart w:id="69" w:name="_Toc515004690"/>
      <w:bookmarkStart w:id="70" w:name="_Toc515010974"/>
      <w:bookmarkStart w:id="71" w:name="_Toc515003933"/>
      <w:bookmarkStart w:id="72" w:name="_Toc515004691"/>
      <w:bookmarkStart w:id="73" w:name="_Toc515010975"/>
      <w:bookmarkStart w:id="74" w:name="_Toc515003934"/>
      <w:bookmarkStart w:id="75" w:name="_Toc515004692"/>
      <w:bookmarkStart w:id="76" w:name="_Toc515010976"/>
      <w:bookmarkStart w:id="77" w:name="_Toc515003935"/>
      <w:bookmarkStart w:id="78" w:name="_Toc515004693"/>
      <w:bookmarkStart w:id="79" w:name="_Toc515010977"/>
      <w:bookmarkStart w:id="80" w:name="_Toc515003936"/>
      <w:bookmarkStart w:id="81" w:name="_Toc515004694"/>
      <w:bookmarkStart w:id="82" w:name="_Toc515010978"/>
      <w:bookmarkStart w:id="83" w:name="_Toc51501097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rFonts w:hint="eastAsia"/>
        </w:rPr>
        <w:lastRenderedPageBreak/>
        <w:t>CAS</w:t>
      </w:r>
      <w:r>
        <w:rPr>
          <w:rFonts w:hint="eastAsia"/>
        </w:rPr>
        <w:t>機能の使用上の注意点</w:t>
      </w:r>
      <w:bookmarkEnd w:id="83"/>
    </w:p>
    <w:p w14:paraId="01D6D0AC" w14:textId="1C446279" w:rsidR="00EC7C2B" w:rsidRDefault="00786891" w:rsidP="00EC7C2B">
      <w:pPr>
        <w:pStyle w:val="21"/>
        <w:rPr>
          <w:color w:val="FF0000"/>
        </w:rPr>
      </w:pPr>
      <w:bookmarkStart w:id="84" w:name="_Toc515010980"/>
      <w:r>
        <w:rPr>
          <w:rFonts w:hint="eastAsia"/>
        </w:rPr>
        <w:t>スケジューラの負荷分散について</w:t>
      </w:r>
      <w:bookmarkEnd w:id="84"/>
    </w:p>
    <w:p w14:paraId="290FF668" w14:textId="55C8BDAF" w:rsidR="008E6292" w:rsidRDefault="005C6699" w:rsidP="005C6699">
      <w:r>
        <w:rPr>
          <w:rFonts w:hint="eastAsia"/>
        </w:rPr>
        <w:t>CAS</w:t>
      </w:r>
      <w:r>
        <w:rPr>
          <w:rFonts w:hint="eastAsia"/>
        </w:rPr>
        <w:t>によって</w:t>
      </w:r>
      <w:r w:rsidR="00643C17">
        <w:rPr>
          <w:rFonts w:hint="eastAsia"/>
        </w:rPr>
        <w:t>スケジューラは</w:t>
      </w:r>
      <w:r>
        <w:rPr>
          <w:rFonts w:hint="eastAsia"/>
        </w:rPr>
        <w:t>Cortax-A57</w:t>
      </w:r>
      <w:r>
        <w:rPr>
          <w:rFonts w:hint="eastAsia"/>
        </w:rPr>
        <w:t>へタスクを優先的に割り付けますが、</w:t>
      </w:r>
      <w:r w:rsidR="00786891">
        <w:rPr>
          <w:rFonts w:hint="eastAsia"/>
        </w:rPr>
        <w:t>スケジューラの標準動作である負荷分散プロセスにより</w:t>
      </w:r>
      <w:r w:rsidR="008E6292">
        <w:rPr>
          <w:rFonts w:hint="eastAsia"/>
        </w:rPr>
        <w:t>瞬間的に</w:t>
      </w:r>
      <w:r w:rsidR="008E6292">
        <w:rPr>
          <w:rFonts w:hint="eastAsia"/>
        </w:rPr>
        <w:t>Cortex-A53</w:t>
      </w:r>
      <w:r w:rsidR="008E6292">
        <w:rPr>
          <w:rFonts w:hint="eastAsia"/>
        </w:rPr>
        <w:t>にタスクが割り付けられ、その後</w:t>
      </w:r>
      <w:r w:rsidR="00786891">
        <w:rPr>
          <w:rFonts w:hint="eastAsia"/>
        </w:rPr>
        <w:t>再度</w:t>
      </w:r>
      <w:r w:rsidR="008E6292">
        <w:rPr>
          <w:rFonts w:hint="eastAsia"/>
        </w:rPr>
        <w:t>Cortex-A57</w:t>
      </w:r>
      <w:r w:rsidR="008E6292">
        <w:rPr>
          <w:rFonts w:hint="eastAsia"/>
        </w:rPr>
        <w:t>に割り付けられることがあります。</w:t>
      </w:r>
    </w:p>
    <w:p w14:paraId="646CB5CB" w14:textId="1121C628" w:rsidR="00A935B8" w:rsidRDefault="00786891">
      <w:r>
        <w:rPr>
          <w:rFonts w:hint="eastAsia"/>
        </w:rPr>
        <w:t>この振る舞いにより、該当タスクが</w:t>
      </w:r>
      <w:r>
        <w:rPr>
          <w:rFonts w:hint="eastAsia"/>
        </w:rPr>
        <w:t>Cortex-A57</w:t>
      </w:r>
      <w:r>
        <w:rPr>
          <w:rFonts w:hint="eastAsia"/>
        </w:rPr>
        <w:t>上で動作し続けた場合に比べて、</w:t>
      </w:r>
      <w:r>
        <w:rPr>
          <w:rFonts w:hint="eastAsia"/>
        </w:rPr>
        <w:t>CPU</w:t>
      </w:r>
      <w:r>
        <w:rPr>
          <w:rFonts w:hint="eastAsia"/>
        </w:rPr>
        <w:t>の性能差だけ該当タスクのレスポンスなどが低下することになります。</w:t>
      </w:r>
    </w:p>
    <w:p w14:paraId="39871E90" w14:textId="77777777" w:rsidR="007737F6" w:rsidRDefault="007737F6" w:rsidP="005C6699"/>
    <w:p w14:paraId="0FAC50C8" w14:textId="77777777" w:rsidR="00023FD5" w:rsidRDefault="007737F6" w:rsidP="004639B0">
      <w:pPr>
        <w:keepNext/>
      </w:pPr>
      <w:r>
        <w:rPr>
          <w:noProof/>
        </w:rPr>
        <mc:AlternateContent>
          <mc:Choice Requires="wpc">
            <w:drawing>
              <wp:inline distT="0" distB="0" distL="0" distR="0" wp14:anchorId="540F22F8" wp14:editId="63BD59E3">
                <wp:extent cx="5980430" cy="2927394"/>
                <wp:effectExtent l="0" t="0" r="20320" b="25400"/>
                <wp:docPr id="195" name="キャンバス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g:wgp>
                        <wpg:cNvPr id="188" name="グループ化 188"/>
                        <wpg:cNvGrpSpPr/>
                        <wpg:grpSpPr>
                          <a:xfrm>
                            <a:off x="3671715" y="2493221"/>
                            <a:ext cx="986029" cy="283168"/>
                            <a:chOff x="2825432" y="2499137"/>
                            <a:chExt cx="986029" cy="283168"/>
                          </a:xfrm>
                        </wpg:grpSpPr>
                        <wps:wsp>
                          <wps:cNvPr id="191" name="正方形/長方形 191"/>
                          <wps:cNvSpPr/>
                          <wps:spPr>
                            <a:xfrm>
                              <a:off x="2825432" y="2561885"/>
                              <a:ext cx="345627" cy="13110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テキスト ボックス 2"/>
                          <wps:cNvSpPr txBox="1">
                            <a:spLocks noChangeArrowheads="1"/>
                          </wps:cNvSpPr>
                          <wps:spPr bwMode="auto">
                            <a:xfrm>
                              <a:off x="3126423" y="2499137"/>
                              <a:ext cx="685038" cy="283168"/>
                            </a:xfrm>
                            <a:prstGeom prst="rect">
                              <a:avLst/>
                            </a:prstGeom>
                            <a:noFill/>
                            <a:ln w="9525">
                              <a:noFill/>
                              <a:miter lim="800000"/>
                              <a:headEnd/>
                              <a:tailEnd/>
                            </a:ln>
                          </wps:spPr>
                          <wps:txbx>
                            <w:txbxContent>
                              <w:p w14:paraId="3E685FEB" w14:textId="77777777" w:rsidR="00CB38AA" w:rsidRPr="004639B0" w:rsidRDefault="00CB38AA" w:rsidP="007737F6">
                                <w:pPr>
                                  <w:pStyle w:val="Web"/>
                                  <w:ind w:firstLine="0"/>
                                  <w:rPr>
                                    <w:rFonts w:ascii="メイリオ" w:eastAsia="メイリオ" w:hAnsi="メイリオ"/>
                                    <w:sz w:val="18"/>
                                  </w:rPr>
                                </w:pPr>
                                <w:r w:rsidRPr="004639B0">
                                  <w:rPr>
                                    <w:rFonts w:ascii="メイリオ" w:eastAsia="メイリオ" w:hAnsi="メイリオ" w:hint="eastAsia"/>
                                    <w:sz w:val="18"/>
                                  </w:rPr>
                                  <w:t>タスク</w:t>
                                </w:r>
                              </w:p>
                            </w:txbxContent>
                          </wps:txbx>
                          <wps:bodyPr rot="0" vert="horz" wrap="square" lIns="91440" tIns="45720" rIns="91440" bIns="45720" anchor="t" anchorCtr="0">
                            <a:noAutofit/>
                          </wps:bodyPr>
                        </wps:wsp>
                      </wpg:wgp>
                      <wpg:wgp>
                        <wpg:cNvPr id="304" name="グループ化 304"/>
                        <wpg:cNvGrpSpPr/>
                        <wpg:grpSpPr>
                          <a:xfrm>
                            <a:off x="307730" y="822137"/>
                            <a:ext cx="1359144" cy="1482236"/>
                            <a:chOff x="630073" y="480059"/>
                            <a:chExt cx="1359144" cy="1482236"/>
                          </a:xfrm>
                        </wpg:grpSpPr>
                        <wpg:grpSp>
                          <wpg:cNvPr id="367" name="グループ化 367"/>
                          <wpg:cNvGrpSpPr/>
                          <wpg:grpSpPr>
                            <a:xfrm>
                              <a:off x="693111" y="664386"/>
                              <a:ext cx="1296106" cy="1297909"/>
                              <a:chOff x="0" y="0"/>
                              <a:chExt cx="1296677" cy="1297934"/>
                            </a:xfrm>
                          </wpg:grpSpPr>
                          <wps:wsp>
                            <wps:cNvPr id="395" name="正方形/長方形 395"/>
                            <wps:cNvSpPr/>
                            <wps:spPr>
                              <a:xfrm>
                                <a:off x="0" y="0"/>
                                <a:ext cx="554355" cy="1069199"/>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正方形/長方形 396"/>
                            <wps:cNvSpPr/>
                            <wps:spPr>
                              <a:xfrm>
                                <a:off x="618371" y="519695"/>
                                <a:ext cx="554355" cy="54946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正方形/長方形 397"/>
                            <wps:cNvSpPr/>
                            <wps:spPr>
                              <a:xfrm>
                                <a:off x="618371" y="874930"/>
                                <a:ext cx="554355" cy="195308"/>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正方形/長方形 398"/>
                            <wps:cNvSpPr/>
                            <wps:spPr>
                              <a:xfrm>
                                <a:off x="0" y="874930"/>
                                <a:ext cx="554355" cy="195308"/>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9" name="正方形/長方形 399"/>
                            <wps:cNvSpPr/>
                            <wps:spPr>
                              <a:xfrm>
                                <a:off x="0" y="677577"/>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正方形/長方形 400"/>
                            <wps:cNvSpPr/>
                            <wps:spPr>
                              <a:xfrm>
                                <a:off x="0" y="480225"/>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正方形/長方形 401"/>
                            <wps:cNvSpPr/>
                            <wps:spPr>
                              <a:xfrm>
                                <a:off x="0" y="289451"/>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テキスト ボックス 2"/>
                            <wps:cNvSpPr txBox="1">
                              <a:spLocks noChangeArrowheads="1"/>
                            </wps:cNvSpPr>
                            <wps:spPr bwMode="auto">
                              <a:xfrm>
                                <a:off x="13157" y="1065673"/>
                                <a:ext cx="511656" cy="232261"/>
                              </a:xfrm>
                              <a:prstGeom prst="rect">
                                <a:avLst/>
                              </a:prstGeom>
                              <a:noFill/>
                              <a:ln w="9525">
                                <a:noFill/>
                                <a:miter lim="800000"/>
                                <a:headEnd/>
                                <a:tailEnd/>
                              </a:ln>
                            </wps:spPr>
                            <wps:txbx>
                              <w:txbxContent>
                                <w:p w14:paraId="09B714DE"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0</w:t>
                                  </w:r>
                                </w:p>
                                <w:p w14:paraId="4FA836BB" w14:textId="0539E16B" w:rsidR="00CB38AA" w:rsidRDefault="00CB38AA" w:rsidP="009C4CBA">
                                  <w:pPr>
                                    <w:pStyle w:val="Web"/>
                                    <w:ind w:firstLine="0"/>
                                    <w:jc w:val="center"/>
                                  </w:pPr>
                                </w:p>
                              </w:txbxContent>
                            </wps:txbx>
                            <wps:bodyPr rot="0" vert="horz" wrap="square" lIns="91440" tIns="45720" rIns="91440" bIns="45720" anchor="t" anchorCtr="0">
                              <a:noAutofit/>
                            </wps:bodyPr>
                          </wps:wsp>
                          <wps:wsp>
                            <wps:cNvPr id="403" name="テキスト ボックス 2"/>
                            <wps:cNvSpPr txBox="1">
                              <a:spLocks noChangeArrowheads="1"/>
                            </wps:cNvSpPr>
                            <wps:spPr bwMode="auto">
                              <a:xfrm>
                                <a:off x="677577" y="1065673"/>
                                <a:ext cx="619100" cy="232261"/>
                              </a:xfrm>
                              <a:prstGeom prst="rect">
                                <a:avLst/>
                              </a:prstGeom>
                              <a:noFill/>
                              <a:ln w="9525">
                                <a:noFill/>
                                <a:miter lim="800000"/>
                                <a:headEnd/>
                                <a:tailEnd/>
                              </a:ln>
                            </wps:spPr>
                            <wps:txbx>
                              <w:txbxContent>
                                <w:p w14:paraId="0D6199E0"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1</w:t>
                                  </w:r>
                                </w:p>
                                <w:p w14:paraId="7458D9A0" w14:textId="1889759A" w:rsidR="00CB38AA" w:rsidRDefault="00CB38AA" w:rsidP="009C4CBA">
                                  <w:pPr>
                                    <w:pStyle w:val="Web"/>
                                    <w:ind w:firstLine="0"/>
                                    <w:jc w:val="center"/>
                                  </w:pPr>
                                </w:p>
                              </w:txbxContent>
                            </wps:txbx>
                            <wps:bodyPr rot="0" vert="horz" wrap="square" lIns="91440" tIns="45720" rIns="91440" bIns="45720" anchor="t" anchorCtr="0">
                              <a:noAutofit/>
                            </wps:bodyPr>
                          </wps:wsp>
                        </wpg:grpSp>
                        <wps:wsp>
                          <wps:cNvPr id="404" name="テキスト ボックス 2"/>
                          <wps:cNvSpPr txBox="1">
                            <a:spLocks noChangeArrowheads="1"/>
                          </wps:cNvSpPr>
                          <wps:spPr bwMode="auto">
                            <a:xfrm>
                              <a:off x="630073" y="480059"/>
                              <a:ext cx="681137" cy="232261"/>
                            </a:xfrm>
                            <a:prstGeom prst="rect">
                              <a:avLst/>
                            </a:prstGeom>
                            <a:noFill/>
                            <a:ln w="9525">
                              <a:noFill/>
                              <a:miter lim="800000"/>
                              <a:headEnd/>
                              <a:tailEnd/>
                            </a:ln>
                          </wps:spPr>
                          <wps:txbx>
                            <w:txbxContent>
                              <w:p w14:paraId="4CB2C5D0"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405" name="テキスト ボックス 2"/>
                          <wps:cNvSpPr txBox="1">
                            <a:spLocks noChangeArrowheads="1"/>
                          </wps:cNvSpPr>
                          <wps:spPr bwMode="auto">
                            <a:xfrm>
                              <a:off x="1247222" y="996746"/>
                              <a:ext cx="681137" cy="232260"/>
                            </a:xfrm>
                            <a:prstGeom prst="rect">
                              <a:avLst/>
                            </a:prstGeom>
                            <a:noFill/>
                            <a:ln w="9525">
                              <a:noFill/>
                              <a:miter lim="800000"/>
                              <a:headEnd/>
                              <a:tailEnd/>
                            </a:ln>
                          </wps:spPr>
                          <wps:txbx>
                            <w:txbxContent>
                              <w:p w14:paraId="31F35B99"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g:wgp>
                      <wpg:wgp>
                        <wpg:cNvPr id="300" name="グループ化 300"/>
                        <wpg:cNvGrpSpPr/>
                        <wpg:grpSpPr>
                          <a:xfrm>
                            <a:off x="4223369" y="830652"/>
                            <a:ext cx="1386855" cy="1514996"/>
                            <a:chOff x="3904753" y="488574"/>
                            <a:chExt cx="1386855" cy="1514996"/>
                          </a:xfrm>
                        </wpg:grpSpPr>
                        <wps:wsp>
                          <wps:cNvPr id="172" name="テキスト ボックス 2"/>
                          <wps:cNvSpPr txBox="1">
                            <a:spLocks noChangeArrowheads="1"/>
                          </wps:cNvSpPr>
                          <wps:spPr bwMode="auto">
                            <a:xfrm>
                              <a:off x="3904753" y="488574"/>
                              <a:ext cx="681137" cy="232261"/>
                            </a:xfrm>
                            <a:prstGeom prst="rect">
                              <a:avLst/>
                            </a:prstGeom>
                            <a:noFill/>
                            <a:ln w="9525">
                              <a:noFill/>
                              <a:miter lim="800000"/>
                              <a:headEnd/>
                              <a:tailEnd/>
                            </a:ln>
                          </wps:spPr>
                          <wps:txbx>
                            <w:txbxContent>
                              <w:p w14:paraId="0E692497"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174" name="テキスト ボックス 2"/>
                          <wps:cNvSpPr txBox="1">
                            <a:spLocks noChangeArrowheads="1"/>
                          </wps:cNvSpPr>
                          <wps:spPr bwMode="auto">
                            <a:xfrm>
                              <a:off x="4523822" y="1020669"/>
                              <a:ext cx="681137" cy="232260"/>
                            </a:xfrm>
                            <a:prstGeom prst="rect">
                              <a:avLst/>
                            </a:prstGeom>
                            <a:noFill/>
                            <a:ln w="9525">
                              <a:noFill/>
                              <a:miter lim="800000"/>
                              <a:headEnd/>
                              <a:tailEnd/>
                            </a:ln>
                          </wps:spPr>
                          <wps:txbx>
                            <w:txbxContent>
                              <w:p w14:paraId="049ED2FD"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g:grpSp>
                          <wpg:cNvPr id="371" name="グループ化 371"/>
                          <wpg:cNvGrpSpPr/>
                          <wpg:grpSpPr>
                            <a:xfrm>
                              <a:off x="3969711" y="684071"/>
                              <a:ext cx="1321897" cy="1319499"/>
                              <a:chOff x="3276600" y="19685"/>
                              <a:chExt cx="1322479" cy="1320063"/>
                            </a:xfrm>
                          </wpg:grpSpPr>
                          <wpg:grpSp>
                            <wpg:cNvPr id="372" name="グループ化 372"/>
                            <wpg:cNvGrpSpPr/>
                            <wpg:grpSpPr>
                              <a:xfrm>
                                <a:off x="3276600" y="19685"/>
                                <a:ext cx="1322479" cy="1320063"/>
                                <a:chOff x="3276600" y="19685"/>
                                <a:chExt cx="1322479" cy="1320063"/>
                              </a:xfrm>
                            </wpg:grpSpPr>
                            <wps:wsp>
                              <wps:cNvPr id="375" name="正方形/長方形 375"/>
                              <wps:cNvSpPr/>
                              <wps:spPr>
                                <a:xfrm>
                                  <a:off x="3276600" y="19685"/>
                                  <a:ext cx="554355" cy="1069199"/>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正方形/長方形 376"/>
                              <wps:cNvSpPr/>
                              <wps:spPr>
                                <a:xfrm>
                                  <a:off x="3893050" y="538530"/>
                                  <a:ext cx="554355" cy="5492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正方形/長方形 377"/>
                              <wps:cNvSpPr/>
                              <wps:spPr>
                                <a:xfrm>
                                  <a:off x="3893050" y="892988"/>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正方形/長方形 378"/>
                              <wps:cNvSpPr/>
                              <wps:spPr>
                                <a:xfrm>
                                  <a:off x="3276600" y="892988"/>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9" name="正方形/長方形 379"/>
                              <wps:cNvSpPr/>
                              <wps:spPr>
                                <a:xfrm>
                                  <a:off x="3276600" y="697779"/>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正方形/長方形 380"/>
                              <wps:cNvSpPr/>
                              <wps:spPr>
                                <a:xfrm>
                                  <a:off x="3276600" y="502570"/>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正方形/長方形 381"/>
                              <wps:cNvSpPr/>
                              <wps:spPr>
                                <a:xfrm>
                                  <a:off x="3276600" y="312499"/>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テキスト ボックス 2"/>
                              <wps:cNvSpPr txBox="1">
                                <a:spLocks noChangeArrowheads="1"/>
                              </wps:cNvSpPr>
                              <wps:spPr bwMode="auto">
                                <a:xfrm>
                                  <a:off x="3292005" y="1042254"/>
                                  <a:ext cx="525681" cy="251945"/>
                                </a:xfrm>
                                <a:prstGeom prst="rect">
                                  <a:avLst/>
                                </a:prstGeom>
                                <a:noFill/>
                                <a:ln w="9525">
                                  <a:noFill/>
                                  <a:miter lim="800000"/>
                                  <a:headEnd/>
                                  <a:tailEnd/>
                                </a:ln>
                              </wps:spPr>
                              <wps:txbx>
                                <w:txbxContent>
                                  <w:p w14:paraId="121EB4E5"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0</w:t>
                                    </w:r>
                                  </w:p>
                                  <w:p w14:paraId="2870272C" w14:textId="77777777" w:rsidR="00CB38AA" w:rsidRDefault="00CB38AA" w:rsidP="00966728">
                                    <w:pPr>
                                      <w:pStyle w:val="Web"/>
                                      <w:spacing w:after="20" w:line="240" w:lineRule="exact"/>
                                      <w:ind w:firstLine="187"/>
                                    </w:pPr>
                                    <w:r>
                                      <w:rPr>
                                        <w:rFonts w:ascii="Arial" w:eastAsia="ＭＳ ゴシック" w:hAnsi="Arial"/>
                                        <w:sz w:val="20"/>
                                        <w:szCs w:val="20"/>
                                      </w:rPr>
                                      <w:t> </w:t>
                                    </w:r>
                                  </w:p>
                                </w:txbxContent>
                              </wps:txbx>
                              <wps:bodyPr rot="0" vert="horz" wrap="square" lIns="91440" tIns="45720" rIns="91440" bIns="45720" anchor="t" anchorCtr="0">
                                <a:noAutofit/>
                              </wps:bodyPr>
                            </wps:wsp>
                            <wps:wsp>
                              <wps:cNvPr id="383" name="テキスト ボックス 2"/>
                              <wps:cNvSpPr txBox="1">
                                <a:spLocks noChangeArrowheads="1"/>
                              </wps:cNvSpPr>
                              <wps:spPr bwMode="auto">
                                <a:xfrm>
                                  <a:off x="3959540" y="1051707"/>
                                  <a:ext cx="639539" cy="288041"/>
                                </a:xfrm>
                                <a:prstGeom prst="rect">
                                  <a:avLst/>
                                </a:prstGeom>
                                <a:noFill/>
                                <a:ln w="9525">
                                  <a:noFill/>
                                  <a:miter lim="800000"/>
                                  <a:headEnd/>
                                  <a:tailEnd/>
                                </a:ln>
                              </wps:spPr>
                              <wps:txbx>
                                <w:txbxContent>
                                  <w:p w14:paraId="7718FC23"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1</w:t>
                                    </w:r>
                                  </w:p>
                                  <w:p w14:paraId="148DB471" w14:textId="5501DA38" w:rsidR="00CB38AA" w:rsidRDefault="00CB38AA" w:rsidP="009C4CBA">
                                    <w:pPr>
                                      <w:pStyle w:val="Web"/>
                                      <w:spacing w:after="20" w:line="240" w:lineRule="exact"/>
                                      <w:ind w:firstLine="0"/>
                                      <w:jc w:val="center"/>
                                    </w:pPr>
                                  </w:p>
                                </w:txbxContent>
                              </wps:txbx>
                              <wps:bodyPr rot="0" vert="horz" wrap="square" lIns="91440" tIns="45720" rIns="91440" bIns="45720" anchor="t" anchorCtr="0">
                                <a:noAutofit/>
                              </wps:bodyPr>
                            </wps:wsp>
                          </wpg:grpSp>
                          <wps:wsp>
                            <wps:cNvPr id="373" name="正方形/長方形 373"/>
                            <wps:cNvSpPr/>
                            <wps:spPr>
                              <a:xfrm>
                                <a:off x="3894971" y="697261"/>
                                <a:ext cx="554355" cy="19494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コネクタ: 曲線 374"/>
                            <wps:cNvCnPr/>
                            <wps:spPr>
                              <a:xfrm flipH="1" flipV="1">
                                <a:off x="3500266" y="427546"/>
                                <a:ext cx="649159" cy="397782"/>
                              </a:xfrm>
                              <a:prstGeom prst="curvedConnector3">
                                <a:avLst>
                                  <a:gd name="adj1" fmla="val 220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wpg:wgp>
                        <wpg:cNvPr id="303" name="グループ化 303"/>
                        <wpg:cNvGrpSpPr/>
                        <wpg:grpSpPr>
                          <a:xfrm>
                            <a:off x="2417259" y="830652"/>
                            <a:ext cx="1310033" cy="1519441"/>
                            <a:chOff x="2295996" y="488574"/>
                            <a:chExt cx="1310033" cy="1519441"/>
                          </a:xfrm>
                        </wpg:grpSpPr>
                        <wpg:grpSp>
                          <wpg:cNvPr id="370" name="グループ化 370"/>
                          <wpg:cNvGrpSpPr/>
                          <wpg:grpSpPr>
                            <a:xfrm>
                              <a:off x="2370781" y="664386"/>
                              <a:ext cx="1213181" cy="1343629"/>
                              <a:chOff x="1677670" y="0"/>
                              <a:chExt cx="1213715" cy="1343889"/>
                            </a:xfrm>
                          </wpg:grpSpPr>
                          <wps:wsp>
                            <wps:cNvPr id="384" name="正方形/長方形 384"/>
                            <wps:cNvSpPr/>
                            <wps:spPr>
                              <a:xfrm>
                                <a:off x="1677670" y="0"/>
                                <a:ext cx="554355" cy="1069199"/>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正方形/長方形 385"/>
                            <wps:cNvSpPr/>
                            <wps:spPr>
                              <a:xfrm>
                                <a:off x="2296041" y="519695"/>
                                <a:ext cx="554355" cy="5492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正方形/長方形 386"/>
                            <wps:cNvSpPr/>
                            <wps:spPr>
                              <a:xfrm>
                                <a:off x="2296041" y="874930"/>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正方形/長方形 387"/>
                            <wps:cNvSpPr/>
                            <wps:spPr>
                              <a:xfrm>
                                <a:off x="1677670" y="874930"/>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正方形/長方形 388"/>
                            <wps:cNvSpPr/>
                            <wps:spPr>
                              <a:xfrm>
                                <a:off x="1677670" y="677577"/>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正方形/長方形 389"/>
                            <wps:cNvSpPr/>
                            <wps:spPr>
                              <a:xfrm>
                                <a:off x="1677670" y="480225"/>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0" name="正方形/長方形 390"/>
                            <wps:cNvSpPr/>
                            <wps:spPr>
                              <a:xfrm>
                                <a:off x="1677670" y="289451"/>
                                <a:ext cx="554355" cy="194945"/>
                              </a:xfrm>
                              <a:prstGeom prst="rect">
                                <a:avLst/>
                              </a:prstGeom>
                              <a:noFill/>
                              <a:ln w="6350">
                                <a:prstDash val="sys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正方形/長方形 391"/>
                            <wps:cNvSpPr/>
                            <wps:spPr>
                              <a:xfrm>
                                <a:off x="2296041" y="684156"/>
                                <a:ext cx="554355" cy="194945"/>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テキスト ボックス 2"/>
                            <wps:cNvSpPr txBox="1">
                              <a:spLocks noChangeArrowheads="1"/>
                            </wps:cNvSpPr>
                            <wps:spPr bwMode="auto">
                              <a:xfrm>
                                <a:off x="1763190" y="1026202"/>
                                <a:ext cx="532851" cy="297951"/>
                              </a:xfrm>
                              <a:prstGeom prst="rect">
                                <a:avLst/>
                              </a:prstGeom>
                              <a:noFill/>
                              <a:ln w="9525">
                                <a:noFill/>
                                <a:miter lim="800000"/>
                                <a:headEnd/>
                                <a:tailEnd/>
                              </a:ln>
                            </wps:spPr>
                            <wps:txbx>
                              <w:txbxContent>
                                <w:p w14:paraId="69CC270E"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0</w:t>
                                  </w:r>
                                </w:p>
                                <w:p w14:paraId="58033740" w14:textId="431D7846" w:rsidR="00CB38AA" w:rsidRDefault="00CB38AA" w:rsidP="009C4CBA">
                                  <w:pPr>
                                    <w:pStyle w:val="Web"/>
                                    <w:spacing w:after="20" w:line="240" w:lineRule="exact"/>
                                    <w:ind w:firstLine="0"/>
                                  </w:pPr>
                                </w:p>
                              </w:txbxContent>
                            </wps:txbx>
                            <wps:bodyPr rot="0" vert="horz" wrap="square" lIns="91440" tIns="45720" rIns="91440" bIns="45720" anchor="t" anchorCtr="0">
                              <a:noAutofit/>
                            </wps:bodyPr>
                          </wps:wsp>
                          <wps:wsp>
                            <wps:cNvPr id="393" name="テキスト ボックス 2"/>
                            <wps:cNvSpPr txBox="1">
                              <a:spLocks noChangeArrowheads="1"/>
                            </wps:cNvSpPr>
                            <wps:spPr bwMode="auto">
                              <a:xfrm>
                                <a:off x="2342090" y="1045938"/>
                                <a:ext cx="549295" cy="297951"/>
                              </a:xfrm>
                              <a:prstGeom prst="rect">
                                <a:avLst/>
                              </a:prstGeom>
                              <a:noFill/>
                              <a:ln w="9525">
                                <a:noFill/>
                                <a:miter lim="800000"/>
                                <a:headEnd/>
                                <a:tailEnd/>
                              </a:ln>
                            </wps:spPr>
                            <wps:txbx>
                              <w:txbxContent>
                                <w:p w14:paraId="4B29D400"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1</w:t>
                                  </w:r>
                                </w:p>
                                <w:p w14:paraId="1EB6DDC4" w14:textId="5C9BFEC7" w:rsidR="00CB38AA" w:rsidRDefault="00CB38AA" w:rsidP="009C4CBA">
                                  <w:pPr>
                                    <w:pStyle w:val="Web"/>
                                    <w:spacing w:after="20" w:line="240" w:lineRule="exact"/>
                                    <w:ind w:firstLine="0"/>
                                    <w:jc w:val="center"/>
                                  </w:pPr>
                                </w:p>
                              </w:txbxContent>
                            </wps:txbx>
                            <wps:bodyPr rot="0" vert="horz" wrap="square" lIns="91440" tIns="45720" rIns="91440" bIns="45720" anchor="t" anchorCtr="0">
                              <a:noAutofit/>
                            </wps:bodyPr>
                          </wps:wsp>
                          <wps:wsp>
                            <wps:cNvPr id="394" name="コネクタ: 曲線 394"/>
                            <wps:cNvCnPr/>
                            <wps:spPr>
                              <a:xfrm>
                                <a:off x="1953964" y="394705"/>
                                <a:ext cx="577634" cy="430306"/>
                              </a:xfrm>
                              <a:prstGeom prst="curvedConnector3">
                                <a:avLst>
                                  <a:gd name="adj1" fmla="val 845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06" name="テキスト ボックス 2"/>
                          <wps:cNvSpPr txBox="1">
                            <a:spLocks noChangeArrowheads="1"/>
                          </wps:cNvSpPr>
                          <wps:spPr bwMode="auto">
                            <a:xfrm>
                              <a:off x="2295996" y="488574"/>
                              <a:ext cx="681137" cy="232261"/>
                            </a:xfrm>
                            <a:prstGeom prst="rect">
                              <a:avLst/>
                            </a:prstGeom>
                            <a:noFill/>
                            <a:ln w="9525">
                              <a:noFill/>
                              <a:miter lim="800000"/>
                              <a:headEnd/>
                              <a:tailEnd/>
                            </a:ln>
                          </wps:spPr>
                          <wps:txbx>
                            <w:txbxContent>
                              <w:p w14:paraId="3D530BCB"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wps:txbx>
                          <wps:bodyPr rot="0" vert="horz" wrap="square" lIns="91440" tIns="45720" rIns="91440" bIns="45720" anchor="t" anchorCtr="0">
                            <a:noAutofit/>
                          </wps:bodyPr>
                        </wps:wsp>
                        <wps:wsp>
                          <wps:cNvPr id="407" name="テキスト ボックス 2"/>
                          <wps:cNvSpPr txBox="1">
                            <a:spLocks noChangeArrowheads="1"/>
                          </wps:cNvSpPr>
                          <wps:spPr bwMode="auto">
                            <a:xfrm>
                              <a:off x="2924892" y="963337"/>
                              <a:ext cx="681137" cy="232260"/>
                            </a:xfrm>
                            <a:prstGeom prst="rect">
                              <a:avLst/>
                            </a:prstGeom>
                            <a:noFill/>
                            <a:ln w="9525">
                              <a:noFill/>
                              <a:miter lim="800000"/>
                              <a:headEnd/>
                              <a:tailEnd/>
                            </a:ln>
                          </wps:spPr>
                          <wps:txbx>
                            <w:txbxContent>
                              <w:p w14:paraId="0EA014DC"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wps:txbx>
                          <wps:bodyPr rot="0" vert="horz" wrap="square" lIns="91440" tIns="45720" rIns="91440" bIns="45720" anchor="t" anchorCtr="0">
                            <a:noAutofit/>
                          </wps:bodyPr>
                        </wps:wsp>
                      </wpg:wgp>
                      <wps:wsp>
                        <wps:cNvPr id="305" name="矢印: 右 305"/>
                        <wps:cNvSpPr/>
                        <wps:spPr>
                          <a:xfrm>
                            <a:off x="1802486" y="1457306"/>
                            <a:ext cx="421019" cy="283424"/>
                          </a:xfrm>
                          <a:prstGeom prst="rightArrow">
                            <a:avLst>
                              <a:gd name="adj1" fmla="val 50000"/>
                              <a:gd name="adj2" fmla="val 48437"/>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矢印: 右 408"/>
                        <wps:cNvSpPr/>
                        <wps:spPr>
                          <a:xfrm>
                            <a:off x="3777567" y="1457306"/>
                            <a:ext cx="421019" cy="283424"/>
                          </a:xfrm>
                          <a:prstGeom prst="rightArrow">
                            <a:avLst>
                              <a:gd name="adj1" fmla="val 50000"/>
                              <a:gd name="adj2" fmla="val 48437"/>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テキスト ボックス 2"/>
                        <wps:cNvSpPr txBox="1">
                          <a:spLocks noChangeArrowheads="1"/>
                        </wps:cNvSpPr>
                        <wps:spPr bwMode="auto">
                          <a:xfrm>
                            <a:off x="640490" y="472192"/>
                            <a:ext cx="787028" cy="282575"/>
                          </a:xfrm>
                          <a:prstGeom prst="rect">
                            <a:avLst/>
                          </a:prstGeom>
                          <a:noFill/>
                          <a:ln w="9525">
                            <a:noFill/>
                            <a:miter lim="800000"/>
                            <a:headEnd/>
                            <a:tailEnd/>
                          </a:ln>
                        </wps:spPr>
                        <wps:txbx>
                          <w:txbxContent>
                            <w:p w14:paraId="598BA216" w14:textId="77777777" w:rsidR="00CB38AA" w:rsidRPr="004639B0" w:rsidRDefault="00CB38AA" w:rsidP="009C4CBA">
                              <w:pPr>
                                <w:pStyle w:val="Web"/>
                                <w:ind w:firstLine="0"/>
                                <w:rPr>
                                  <w:rFonts w:ascii="メイリオ" w:eastAsia="メイリオ" w:hAnsi="メイリオ"/>
                                  <w:sz w:val="18"/>
                                  <w:szCs w:val="20"/>
                                </w:rPr>
                              </w:pPr>
                              <w:r w:rsidRPr="004639B0">
                                <w:rPr>
                                  <w:rFonts w:ascii="メイリオ" w:eastAsia="メイリオ" w:hAnsi="メイリオ" w:hint="eastAsia"/>
                                  <w:sz w:val="18"/>
                                  <w:szCs w:val="20"/>
                                </w:rPr>
                                <w:t>定常状態</w:t>
                              </w:r>
                            </w:p>
                          </w:txbxContent>
                        </wps:txbx>
                        <wps:bodyPr rot="0" vert="horz" wrap="square" lIns="91440" tIns="45720" rIns="91440" bIns="45720" anchor="t" anchorCtr="0">
                          <a:noAutofit/>
                        </wps:bodyPr>
                      </wps:wsp>
                      <wps:wsp>
                        <wps:cNvPr id="411" name="テキスト ボックス 2"/>
                        <wps:cNvSpPr txBox="1">
                          <a:spLocks noChangeArrowheads="1"/>
                        </wps:cNvSpPr>
                        <wps:spPr bwMode="auto">
                          <a:xfrm>
                            <a:off x="2291483" y="194553"/>
                            <a:ext cx="1435809" cy="636087"/>
                          </a:xfrm>
                          <a:prstGeom prst="rect">
                            <a:avLst/>
                          </a:prstGeom>
                          <a:noFill/>
                          <a:ln w="9525">
                            <a:noFill/>
                            <a:miter lim="800000"/>
                            <a:headEnd/>
                            <a:tailEnd/>
                          </a:ln>
                        </wps:spPr>
                        <wps:txbx>
                          <w:txbxContent>
                            <w:p w14:paraId="1A9BCAD8" w14:textId="77777777" w:rsidR="00CB38AA" w:rsidRPr="004639B0" w:rsidRDefault="00CB38AA" w:rsidP="00841414">
                              <w:pPr>
                                <w:pStyle w:val="Web"/>
                                <w:ind w:firstLine="0"/>
                                <w:rPr>
                                  <w:rFonts w:ascii="メイリオ" w:eastAsia="メイリオ" w:hAnsi="メイリオ"/>
                                  <w:sz w:val="18"/>
                                  <w:szCs w:val="20"/>
                                </w:rPr>
                              </w:pPr>
                              <w:r w:rsidRPr="004639B0">
                                <w:rPr>
                                  <w:rFonts w:ascii="メイリオ" w:eastAsia="メイリオ" w:hAnsi="メイリオ" w:hint="eastAsia"/>
                                  <w:sz w:val="18"/>
                                  <w:szCs w:val="20"/>
                                </w:rPr>
                                <w:t>瞬間的にタスクが</w:t>
                              </w:r>
                            </w:p>
                            <w:p w14:paraId="65C1822E" w14:textId="77777777" w:rsidR="00CB38AA" w:rsidRPr="004639B0" w:rsidRDefault="00CB38AA" w:rsidP="00841414">
                              <w:pPr>
                                <w:pStyle w:val="Web"/>
                                <w:ind w:firstLine="0"/>
                                <w:rPr>
                                  <w:rFonts w:ascii="メイリオ" w:eastAsia="メイリオ" w:hAnsi="メイリオ"/>
                                  <w:sz w:val="18"/>
                                  <w:szCs w:val="20"/>
                                </w:rPr>
                              </w:pPr>
                              <w:r w:rsidRPr="004639B0">
                                <w:rPr>
                                  <w:rFonts w:ascii="メイリオ" w:eastAsia="メイリオ" w:hAnsi="メイリオ" w:cstheme="majorHAnsi"/>
                                  <w:sz w:val="18"/>
                                  <w:szCs w:val="20"/>
                                </w:rPr>
                                <w:t>Cortex-A53</w:t>
                              </w:r>
                              <w:r w:rsidRPr="004639B0">
                                <w:rPr>
                                  <w:rFonts w:ascii="メイリオ" w:eastAsia="メイリオ" w:hAnsi="メイリオ" w:hint="eastAsia"/>
                                  <w:sz w:val="18"/>
                                  <w:szCs w:val="20"/>
                                </w:rPr>
                                <w:t>へ割り付け</w:t>
                              </w:r>
                            </w:p>
                            <w:p w14:paraId="4BAC0403" w14:textId="77777777" w:rsidR="00CB38AA" w:rsidRPr="009C4CBA" w:rsidRDefault="00CB38AA" w:rsidP="00841414">
                              <w:pPr>
                                <w:pStyle w:val="Web"/>
                                <w:ind w:firstLine="0"/>
                                <w:rPr>
                                  <w:rFonts w:ascii="ＭＳ ゴシック" w:eastAsia="ＭＳ ゴシック" w:hAnsi="ＭＳ ゴシック"/>
                                  <w:sz w:val="18"/>
                                  <w:szCs w:val="20"/>
                                </w:rPr>
                              </w:pPr>
                              <w:r>
                                <w:rPr>
                                  <w:rFonts w:ascii="ＭＳ ゴシック" w:eastAsia="ＭＳ ゴシック" w:hAnsi="ＭＳ ゴシック" w:hint="eastAsia"/>
                                  <w:sz w:val="18"/>
                                  <w:szCs w:val="20"/>
                                </w:rPr>
                                <w:t>タスクを割り付け</w:t>
                              </w:r>
                            </w:p>
                          </w:txbxContent>
                        </wps:txbx>
                        <wps:bodyPr rot="0" vert="horz" wrap="square" lIns="91440" tIns="45720" rIns="91440" bIns="45720" anchor="t" anchorCtr="0">
                          <a:noAutofit/>
                        </wps:bodyPr>
                      </wps:wsp>
                      <wps:wsp>
                        <wps:cNvPr id="414" name="テキスト ボックス 2"/>
                        <wps:cNvSpPr txBox="1">
                          <a:spLocks noChangeArrowheads="1"/>
                        </wps:cNvSpPr>
                        <wps:spPr bwMode="auto">
                          <a:xfrm>
                            <a:off x="1519012" y="1127488"/>
                            <a:ext cx="942085" cy="576428"/>
                          </a:xfrm>
                          <a:prstGeom prst="rect">
                            <a:avLst/>
                          </a:prstGeom>
                          <a:noFill/>
                          <a:ln w="9525">
                            <a:noFill/>
                            <a:miter lim="800000"/>
                            <a:headEnd/>
                            <a:tailEnd/>
                          </a:ln>
                        </wps:spPr>
                        <wps:txbx>
                          <w:txbxContent>
                            <w:p w14:paraId="1B8A2D61" w14:textId="678A00F7" w:rsidR="00CB38AA" w:rsidRPr="004639B0" w:rsidRDefault="00CB38AA" w:rsidP="004639B0">
                              <w:pPr>
                                <w:pStyle w:val="Web"/>
                                <w:ind w:firstLine="0"/>
                                <w:rPr>
                                  <w:rFonts w:ascii="メイリオ" w:eastAsia="メイリオ" w:hAnsi="メイリオ"/>
                                  <w:sz w:val="14"/>
                                  <w:szCs w:val="18"/>
                                </w:rPr>
                              </w:pPr>
                              <w:r w:rsidRPr="004639B0">
                                <w:rPr>
                                  <w:rFonts w:ascii="メイリオ" w:eastAsia="メイリオ" w:hAnsi="メイリオ" w:cstheme="majorHAnsi"/>
                                  <w:sz w:val="14"/>
                                  <w:szCs w:val="18"/>
                                </w:rPr>
                                <w:t>CFS</w:t>
                              </w:r>
                              <w:r w:rsidRPr="004639B0">
                                <w:rPr>
                                  <w:rFonts w:ascii="メイリオ" w:eastAsia="メイリオ" w:hAnsi="メイリオ" w:hint="eastAsia"/>
                                  <w:sz w:val="14"/>
                                  <w:szCs w:val="18"/>
                                </w:rPr>
                                <w:t>によるタスク割り付け</w:t>
                              </w:r>
                            </w:p>
                          </w:txbxContent>
                        </wps:txbx>
                        <wps:bodyPr rot="0" vert="horz" wrap="square" lIns="91440" tIns="45720" rIns="91440" bIns="45720" anchor="t" anchorCtr="0">
                          <a:noAutofit/>
                        </wps:bodyPr>
                      </wps:wsp>
                      <wps:wsp>
                        <wps:cNvPr id="417" name="テキスト ボックス 2"/>
                        <wps:cNvSpPr txBox="1">
                          <a:spLocks noChangeArrowheads="1"/>
                        </wps:cNvSpPr>
                        <wps:spPr bwMode="auto">
                          <a:xfrm>
                            <a:off x="4228499" y="175097"/>
                            <a:ext cx="1356577" cy="638517"/>
                          </a:xfrm>
                          <a:prstGeom prst="rect">
                            <a:avLst/>
                          </a:prstGeom>
                          <a:noFill/>
                          <a:ln w="9525">
                            <a:noFill/>
                            <a:miter lim="800000"/>
                            <a:headEnd/>
                            <a:tailEnd/>
                          </a:ln>
                        </wps:spPr>
                        <wps:txbx>
                          <w:txbxContent>
                            <w:p w14:paraId="380C983A" w14:textId="77777777" w:rsidR="00CB38AA" w:rsidRPr="004639B0" w:rsidRDefault="00CB38AA" w:rsidP="00841414">
                              <w:pPr>
                                <w:pStyle w:val="Web"/>
                                <w:ind w:firstLine="0"/>
                                <w:rPr>
                                  <w:rFonts w:ascii="メイリオ" w:eastAsia="メイリオ" w:hAnsi="メイリオ"/>
                                  <w:sz w:val="18"/>
                                  <w:szCs w:val="20"/>
                                </w:rPr>
                              </w:pPr>
                              <w:r w:rsidRPr="004639B0">
                                <w:rPr>
                                  <w:rFonts w:ascii="メイリオ" w:eastAsia="メイリオ" w:hAnsi="メイリオ" w:hint="eastAsia"/>
                                  <w:sz w:val="18"/>
                                  <w:szCs w:val="20"/>
                                </w:rPr>
                                <w:t>再度タスクが</w:t>
                              </w:r>
                            </w:p>
                            <w:p w14:paraId="5638B5A5" w14:textId="77777777" w:rsidR="00CB38AA" w:rsidRPr="004639B0" w:rsidRDefault="00CB38AA" w:rsidP="00841414">
                              <w:pPr>
                                <w:pStyle w:val="Web"/>
                                <w:ind w:firstLine="0"/>
                                <w:rPr>
                                  <w:rFonts w:ascii="メイリオ" w:eastAsia="メイリオ" w:hAnsi="メイリオ"/>
                                  <w:sz w:val="18"/>
                                  <w:szCs w:val="20"/>
                                </w:rPr>
                              </w:pPr>
                              <w:r w:rsidRPr="004639B0">
                                <w:rPr>
                                  <w:rFonts w:ascii="メイリオ" w:eastAsia="メイリオ" w:hAnsi="メイリオ" w:cstheme="majorHAnsi"/>
                                  <w:sz w:val="18"/>
                                  <w:szCs w:val="20"/>
                                </w:rPr>
                                <w:t>Cortex-A57</w:t>
                              </w:r>
                              <w:r w:rsidRPr="004639B0">
                                <w:rPr>
                                  <w:rFonts w:ascii="メイリオ" w:eastAsia="メイリオ" w:hAnsi="メイリオ" w:hint="eastAsia"/>
                                  <w:sz w:val="18"/>
                                  <w:szCs w:val="20"/>
                                </w:rPr>
                                <w:t>へ割り付け</w:t>
                              </w:r>
                            </w:p>
                            <w:p w14:paraId="589D6D35" w14:textId="77777777" w:rsidR="00CB38AA" w:rsidRPr="009C4CBA" w:rsidRDefault="00CB38AA" w:rsidP="00841414">
                              <w:pPr>
                                <w:pStyle w:val="Web"/>
                                <w:ind w:firstLine="0"/>
                                <w:rPr>
                                  <w:rFonts w:ascii="ＭＳ ゴシック" w:eastAsia="ＭＳ ゴシック" w:hAnsi="ＭＳ ゴシック"/>
                                  <w:sz w:val="18"/>
                                  <w:szCs w:val="20"/>
                                </w:rPr>
                              </w:pPr>
                              <w:r>
                                <w:rPr>
                                  <w:rFonts w:ascii="ＭＳ ゴシック" w:eastAsia="ＭＳ ゴシック" w:hAnsi="ＭＳ ゴシック" w:hint="eastAsia"/>
                                  <w:sz w:val="18"/>
                                  <w:szCs w:val="20"/>
                                </w:rPr>
                                <w:t>タスクを割り付け</w:t>
                              </w:r>
                            </w:p>
                          </w:txbxContent>
                        </wps:txbx>
                        <wps:bodyPr rot="0" vert="horz" wrap="square" lIns="91440" tIns="45720" rIns="91440" bIns="45720" anchor="t" anchorCtr="0">
                          <a:noAutofit/>
                        </wps:bodyPr>
                      </wps:wsp>
                    </wpc:wpc>
                  </a:graphicData>
                </a:graphic>
              </wp:inline>
            </w:drawing>
          </mc:Choice>
          <mc:Fallback>
            <w:pict>
              <v:group w14:anchorId="540F22F8" id="キャンバス 195" o:spid="_x0000_s1218" editas="canvas" style="width:470.9pt;height:230.5pt;mso-position-horizontal-relative:char;mso-position-vertical-relative:line" coordsize="59804,2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">
                <v:shape id="_x0000_s1219" type="#_x0000_t75" style="position:absolute;width:59804;height:29273;visibility:visible;mso-wrap-style:square" stroked="t" strokecolor="black [3213]">
                  <v:fill o:detectmouseclick="t"/>
                  <v:path o:connecttype="none"/>
                </v:shape>
                <v:group id="グループ化 188" o:spid="_x0000_s1220" style="position:absolute;left:36717;top:24932;width:9860;height:2831" coordorigin="28254,24991" coordsize="9860,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正方形/長方形 191" o:spid="_x0000_s1221" style="position:absolute;left:28254;top:25618;width:3456;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" fillcolor="#bfbfbf [2412]" strokecolor="black [3200]" strokeweight=".5pt"/>
                  <v:shape id="_x0000_s1222" type="#_x0000_t202" style="position:absolute;left:31264;top:24991;width:685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3E685FEB" w14:textId="77777777" w:rsidR="00CB38AA" w:rsidRPr="004639B0" w:rsidRDefault="00CB38AA" w:rsidP="007737F6">
                          <w:pPr>
                            <w:pStyle w:val="Web"/>
                            <w:ind w:firstLine="0"/>
                            <w:rPr>
                              <w:rFonts w:ascii="メイリオ" w:eastAsia="メイリオ" w:hAnsi="メイリオ"/>
                              <w:sz w:val="18"/>
                            </w:rPr>
                          </w:pPr>
                          <w:r w:rsidRPr="004639B0">
                            <w:rPr>
                              <w:rFonts w:ascii="メイリオ" w:eastAsia="メイリオ" w:hAnsi="メイリオ" w:hint="eastAsia"/>
                              <w:sz w:val="18"/>
                            </w:rPr>
                            <w:t>タスク</w:t>
                          </w:r>
                        </w:p>
                      </w:txbxContent>
                    </v:textbox>
                  </v:shape>
                </v:group>
                <v:group id="グループ化 304" o:spid="_x0000_s1223" style="position:absolute;left:3077;top:8221;width:13591;height:14822" coordorigin="6300,4800" coordsize="13591,1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グループ化 367" o:spid="_x0000_s1224" style="position:absolute;left:6931;top:6643;width:12961;height:12979" coordsize="12966,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正方形/長方形 395" o:spid="_x0000_s1225" style="position:absolute;width:5543;height:10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" fillcolor="white [3201]" strokecolor="black [3200]" strokeweight=".5pt"/>
                    <v:rect id="正方形/長方形 396" o:spid="_x0000_s1226" style="position:absolute;left:6183;top:5196;width:5544;height:5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" fillcolor="white [3201]" strokecolor="black [3200]" strokeweight=".5pt"/>
                    <v:rect id="正方形/長方形 397" o:spid="_x0000_s1227" style="position:absolute;left:6183;top:8749;width:5544;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" fillcolor="#bfbfbf [2412]" strokecolor="black [3200]" strokeweight=".5pt"/>
                    <v:rect id="正方形/長方形 398" o:spid="_x0000_s1228" style="position:absolute;top:8749;width:5543;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" fillcolor="#bfbfbf [2412]" strokecolor="black [3200]" strokeweight=".5pt"/>
                    <v:rect id="正方形/長方形 399" o:spid="_x0000_s1229" style="position:absolute;top:6775;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" fillcolor="#bfbfbf [2412]" strokecolor="black [3200]" strokeweight=".5pt"/>
                    <v:rect id="正方形/長方形 400" o:spid="_x0000_s1230" style="position:absolute;top:4802;width:5543;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" fillcolor="#bfbfbf [2412]" strokecolor="black [3200]" strokeweight=".5pt"/>
                    <v:rect id="正方形/長方形 401" o:spid="_x0000_s1231" style="position:absolute;top:2894;width:5543;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" fillcolor="#bfbfbf [2412]" strokecolor="black [3200]" strokeweight=".5pt"/>
                    <v:shape id="_x0000_s1232" type="#_x0000_t202" style="position:absolute;left:131;top:10656;width:5117;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14:paraId="09B714DE"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0</w:t>
                            </w:r>
                          </w:p>
                          <w:p w14:paraId="4FA836BB" w14:textId="0539E16B" w:rsidR="00CB38AA" w:rsidRDefault="00CB38AA" w:rsidP="009C4CBA">
                            <w:pPr>
                              <w:pStyle w:val="Web"/>
                              <w:ind w:firstLine="0"/>
                              <w:jc w:val="center"/>
                            </w:pPr>
                          </w:p>
                        </w:txbxContent>
                      </v:textbox>
                    </v:shape>
                    <v:shape id="_x0000_s1233" type="#_x0000_t202" style="position:absolute;left:6775;top:10656;width:619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" filled="f" stroked="f">
                      <v:textbox>
                        <w:txbxContent>
                          <w:p w14:paraId="0D6199E0"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1</w:t>
                            </w:r>
                          </w:p>
                          <w:p w14:paraId="7458D9A0" w14:textId="1889759A" w:rsidR="00CB38AA" w:rsidRDefault="00CB38AA" w:rsidP="009C4CBA">
                            <w:pPr>
                              <w:pStyle w:val="Web"/>
                              <w:ind w:firstLine="0"/>
                              <w:jc w:val="center"/>
                            </w:pPr>
                          </w:p>
                        </w:txbxContent>
                      </v:textbox>
                    </v:shape>
                  </v:group>
                  <v:shape id="_x0000_s1234" type="#_x0000_t202" style="position:absolute;left:6300;top:4800;width:681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" filled="f" stroked="f">
                    <v:textbox>
                      <w:txbxContent>
                        <w:p w14:paraId="4CB2C5D0"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235" type="#_x0000_t202" style="position:absolute;left:12472;top:9967;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p w14:paraId="31F35B99"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group>
                <v:group id="グループ化 300" o:spid="_x0000_s1236" style="position:absolute;left:42233;top:8306;width:13869;height:15150" coordorigin="39047,4885" coordsize="13868,1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_x0000_s1237" type="#_x0000_t202" style="position:absolute;left:39047;top:4885;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0E692497"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238" type="#_x0000_t202" style="position:absolute;left:45238;top:10206;width:6811;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049ED2FD"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group id="グループ化 371" o:spid="_x0000_s1239" style="position:absolute;left:39697;top:6840;width:13219;height:13195" coordorigin="32766,196" coordsize="13224,1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group id="グループ化 372" o:spid="_x0000_s1240" style="position:absolute;left:32766;top:196;width:13224;height:13201" coordorigin="32766,196" coordsize="13224,1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正方形/長方形 375" o:spid="_x0000_s1241" style="position:absolute;left:32766;top:196;width:5543;height:10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" fillcolor="white [3201]" strokecolor="black [3200]" strokeweight=".5pt"/>
                      <v:rect id="正方形/長方形 376" o:spid="_x0000_s1242" style="position:absolute;left:38930;top:5385;width:5544;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" fillcolor="white [3201]" strokecolor="black [3200]" strokeweight=".5pt"/>
                      <v:rect id="正方形/長方形 377" o:spid="_x0000_s1243" style="position:absolute;left:38930;top:8929;width:5544;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" fillcolor="#bfbfbf [2412]" strokecolor="black [3200]" strokeweight=".5pt"/>
                      <v:rect id="正方形/長方形 378" o:spid="_x0000_s1244" style="position:absolute;left:32766;top:8929;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" fillcolor="#bfbfbf [2412]" strokecolor="black [3200]" strokeweight=".5pt"/>
                      <v:rect id="正方形/長方形 379" o:spid="_x0000_s1245" style="position:absolute;left:32766;top:6977;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" fillcolor="#bfbfbf [2412]" strokecolor="black [3200]" strokeweight=".5pt"/>
                      <v:rect id="正方形/長方形 380" o:spid="_x0000_s1246" style="position:absolute;left:32766;top:5025;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" fillcolor="#bfbfbf [2412]" strokecolor="black [3200]" strokeweight=".5pt"/>
                      <v:rect id="正方形/長方形 381" o:spid="_x0000_s1247" style="position:absolute;left:32766;top:3124;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" fillcolor="#bfbfbf [2412]" strokecolor="black [3200]" strokeweight=".5pt"/>
                      <v:shape id="_x0000_s1248" type="#_x0000_t202" style="position:absolute;left:32920;top:10422;width:5256;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121EB4E5"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0</w:t>
                              </w:r>
                            </w:p>
                            <w:p w14:paraId="2870272C" w14:textId="77777777" w:rsidR="00CB38AA" w:rsidRDefault="00CB38AA" w:rsidP="00966728">
                              <w:pPr>
                                <w:pStyle w:val="Web"/>
                                <w:spacing w:after="20" w:line="240" w:lineRule="exact"/>
                                <w:ind w:firstLine="187"/>
                              </w:pPr>
                              <w:r>
                                <w:rPr>
                                  <w:rFonts w:ascii="Arial" w:eastAsia="ＭＳ ゴシック" w:hAnsi="Arial"/>
                                  <w:sz w:val="20"/>
                                  <w:szCs w:val="20"/>
                                </w:rPr>
                                <w:t> </w:t>
                              </w:r>
                            </w:p>
                          </w:txbxContent>
                        </v:textbox>
                      </v:shape>
                      <v:shape id="_x0000_s1249" type="#_x0000_t202" style="position:absolute;left:39595;top:10517;width:639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" filled="f" stroked="f">
                        <v:textbox>
                          <w:txbxContent>
                            <w:p w14:paraId="7718FC23"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1</w:t>
                              </w:r>
                            </w:p>
                            <w:p w14:paraId="148DB471" w14:textId="5501DA38" w:rsidR="00CB38AA" w:rsidRDefault="00CB38AA" w:rsidP="009C4CBA">
                              <w:pPr>
                                <w:pStyle w:val="Web"/>
                                <w:spacing w:after="20" w:line="240" w:lineRule="exact"/>
                                <w:ind w:firstLine="0"/>
                                <w:jc w:val="center"/>
                              </w:pPr>
                            </w:p>
                          </w:txbxContent>
                        </v:textbox>
                      </v:shape>
                    </v:group>
                    <v:rect id="正方形/長方形 373" o:spid="_x0000_s1250" style="position:absolute;left:38949;top:6972;width:5544;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" filled="f" strokecolor="black [3200]" strokeweight=".5pt">
                      <v:stroke dashstyle="3 1"/>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74" o:spid="_x0000_s1251" type="#_x0000_t38" style="position:absolute;left:35002;top:4275;width:6492;height:397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" adj="4764" strokecolor="black [3213]">
                      <v:stroke endarrow="block"/>
                    </v:shape>
                  </v:group>
                </v:group>
                <v:group id="グループ化 303" o:spid="_x0000_s1252" style="position:absolute;left:24172;top:8306;width:13100;height:15194" coordorigin="22959,4885" coordsize="13100,1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グループ化 370" o:spid="_x0000_s1253" style="position:absolute;left:23707;top:6643;width:12132;height:13437" coordorigin="16776" coordsize="12137,1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rect id="正方形/長方形 384" o:spid="_x0000_s1254" style="position:absolute;left:16776;width:5544;height:10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" fillcolor="white [3201]" strokecolor="black [3200]" strokeweight=".5pt"/>
                    <v:rect id="正方形/長方形 385" o:spid="_x0000_s1255" style="position:absolute;left:22960;top:5196;width:5543;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" fillcolor="white [3201]" strokecolor="black [3200]" strokeweight=".5pt"/>
                    <v:rect id="正方形/長方形 386" o:spid="_x0000_s1256" style="position:absolute;left:22960;top:8749;width:5543;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" fillcolor="#bfbfbf [2412]" strokecolor="black [3200]" strokeweight=".5pt"/>
                    <v:rect id="正方形/長方形 387" o:spid="_x0000_s1257" style="position:absolute;left:16776;top:8749;width:5544;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" fillcolor="#bfbfbf [2412]" strokecolor="black [3200]" strokeweight=".5pt"/>
                    <v:rect id="正方形/長方形 388" o:spid="_x0000_s1258" style="position:absolute;left:16776;top:6775;width:5544;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" fillcolor="#bfbfbf [2412]" strokecolor="black [3200]" strokeweight=".5pt"/>
                    <v:rect id="正方形/長方形 389" o:spid="_x0000_s1259" style="position:absolute;left:16776;top:4802;width:5544;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" fillcolor="#bfbfbf [2412]" strokecolor="black [3200]" strokeweight=".5pt"/>
                    <v:rect id="正方形/長方形 390" o:spid="_x0000_s1260" style="position:absolute;left:16776;top:2894;width:5544;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" filled="f" strokecolor="black [3200]" strokeweight=".5pt">
                      <v:stroke dashstyle="3 1"/>
                    </v:rect>
                    <v:rect id="正方形/長方形 391" o:spid="_x0000_s1261" style="position:absolute;left:22960;top:6841;width:5543;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" fillcolor="#bfbfbf [2412]" strokecolor="black [3200]" strokeweight=".5pt"/>
                    <v:shape id="_x0000_s1262" type="#_x0000_t202" style="position:absolute;left:17631;top:10262;width:5329;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v:textbox>
                        <w:txbxContent>
                          <w:p w14:paraId="69CC270E"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0</w:t>
                            </w:r>
                          </w:p>
                          <w:p w14:paraId="58033740" w14:textId="431D7846" w:rsidR="00CB38AA" w:rsidRDefault="00CB38AA" w:rsidP="009C4CBA">
                            <w:pPr>
                              <w:pStyle w:val="Web"/>
                              <w:spacing w:after="20" w:line="240" w:lineRule="exact"/>
                              <w:ind w:firstLine="0"/>
                            </w:pPr>
                          </w:p>
                        </w:txbxContent>
                      </v:textbox>
                    </v:shape>
                    <v:shape id="_x0000_s1263" type="#_x0000_t202" style="position:absolute;left:23420;top:10459;width:5493;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14:paraId="4B29D400" w14:textId="77777777" w:rsidR="00CB38AA" w:rsidRPr="00D75EF0" w:rsidRDefault="00CB38AA" w:rsidP="002E593E">
                            <w:pPr>
                              <w:pStyle w:val="Web"/>
                              <w:ind w:firstLine="0"/>
                              <w:jc w:val="center"/>
                              <w:rPr>
                                <w:rFonts w:ascii="Arial" w:hAnsi="Arial" w:cs="Arial"/>
                                <w:sz w:val="15"/>
                                <w:szCs w:val="15"/>
                              </w:rPr>
                            </w:pPr>
                            <w:r w:rsidRPr="00D75EF0">
                              <w:rPr>
                                <w:rFonts w:ascii="Arial" w:hAnsi="Arial" w:cs="Arial"/>
                                <w:sz w:val="15"/>
                                <w:szCs w:val="15"/>
                              </w:rPr>
                              <w:t>CPU</w:t>
                            </w:r>
                            <w:r>
                              <w:rPr>
                                <w:rFonts w:ascii="Arial" w:hAnsi="Arial" w:cs="Arial"/>
                                <w:sz w:val="15"/>
                                <w:szCs w:val="15"/>
                              </w:rPr>
                              <w:t xml:space="preserve"> </w:t>
                            </w:r>
                            <w:r w:rsidRPr="00D75EF0">
                              <w:rPr>
                                <w:rFonts w:ascii="Arial" w:hAnsi="Arial" w:cs="Arial"/>
                                <w:sz w:val="15"/>
                                <w:szCs w:val="15"/>
                              </w:rPr>
                              <w:t>1</w:t>
                            </w:r>
                          </w:p>
                          <w:p w14:paraId="1EB6DDC4" w14:textId="5C9BFEC7" w:rsidR="00CB38AA" w:rsidRDefault="00CB38AA" w:rsidP="009C4CBA">
                            <w:pPr>
                              <w:pStyle w:val="Web"/>
                              <w:spacing w:after="20" w:line="240" w:lineRule="exact"/>
                              <w:ind w:firstLine="0"/>
                              <w:jc w:val="center"/>
                            </w:pPr>
                          </w:p>
                        </w:txbxContent>
                      </v:textbox>
                    </v:shape>
                    <v:shape id="コネクタ: 曲線 394" o:spid="_x0000_s1264" type="#_x0000_t38" style="position:absolute;left:19539;top:3947;width:5776;height:430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" adj="18267" strokecolor="black [3213]">
                      <v:stroke endarrow="block"/>
                    </v:shape>
                  </v:group>
                  <v:shape id="_x0000_s1265" type="#_x0000_t202" style="position:absolute;left:22959;top:4885;width:681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" filled="f" stroked="f">
                    <v:textbox>
                      <w:txbxContent>
                        <w:p w14:paraId="3D530BCB"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Cortex-A57</w:t>
                          </w:r>
                        </w:p>
                      </w:txbxContent>
                    </v:textbox>
                  </v:shape>
                  <v:shape id="_x0000_s1266" type="#_x0000_t202" style="position:absolute;left:29248;top:9633;width:6812;height:2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" filled="f" stroked="f">
                    <v:textbox>
                      <w:txbxContent>
                        <w:p w14:paraId="0EA014DC" w14:textId="77777777" w:rsidR="00CB38AA" w:rsidRPr="004639B0" w:rsidRDefault="00CB38AA" w:rsidP="007737F6">
                          <w:pPr>
                            <w:pStyle w:val="Web"/>
                            <w:ind w:firstLine="0"/>
                            <w:rPr>
                              <w:rFonts w:asciiTheme="majorHAnsi" w:hAnsiTheme="majorHAnsi" w:cstheme="majorHAnsi"/>
                              <w:sz w:val="15"/>
                              <w:szCs w:val="15"/>
                            </w:rPr>
                          </w:pPr>
                          <w:r w:rsidRPr="004639B0">
                            <w:rPr>
                              <w:rFonts w:asciiTheme="majorHAnsi" w:hAnsiTheme="majorHAnsi" w:cstheme="majorHAnsi"/>
                              <w:sz w:val="15"/>
                              <w:szCs w:val="15"/>
                            </w:rPr>
                            <w:t>Cortex-A53</w:t>
                          </w:r>
                        </w:p>
                      </w:txbxContent>
                    </v:textbox>
                  </v:shape>
                </v:group>
                <v:shape id="矢印: 右 305" o:spid="_x0000_s1267" type="#_x0000_t13" style="position:absolute;left:18024;top:14573;width:4211;height:2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" adj="14557" fillcolor="white [3201]" strokecolor="black [3200]" strokeweight="1pt"/>
                <v:shape id="矢印: 右 408" o:spid="_x0000_s1268" type="#_x0000_t13" style="position:absolute;left:37775;top:14573;width:4210;height:2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" adj="14557" fillcolor="white [3201]" strokecolor="black [3200]" strokeweight="1pt"/>
                <v:shape id="_x0000_s1269" type="#_x0000_t202" style="position:absolute;left:6404;top:4721;width:787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14:paraId="598BA216" w14:textId="77777777" w:rsidR="00CB38AA" w:rsidRPr="004639B0" w:rsidRDefault="00CB38AA" w:rsidP="009C4CBA">
                        <w:pPr>
                          <w:pStyle w:val="Web"/>
                          <w:ind w:firstLine="0"/>
                          <w:rPr>
                            <w:rFonts w:ascii="メイリオ" w:eastAsia="メイリオ" w:hAnsi="メイリオ"/>
                            <w:sz w:val="18"/>
                            <w:szCs w:val="20"/>
                          </w:rPr>
                        </w:pPr>
                        <w:r w:rsidRPr="004639B0">
                          <w:rPr>
                            <w:rFonts w:ascii="メイリオ" w:eastAsia="メイリオ" w:hAnsi="メイリオ" w:hint="eastAsia"/>
                            <w:sz w:val="18"/>
                            <w:szCs w:val="20"/>
                          </w:rPr>
                          <w:t>定常状態</w:t>
                        </w:r>
                      </w:p>
                    </w:txbxContent>
                  </v:textbox>
                </v:shape>
                <v:shape id="_x0000_s1270" type="#_x0000_t202" style="position:absolute;left:22914;top:1945;width:14358;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" filled="f" stroked="f">
                  <v:textbox>
                    <w:txbxContent>
                      <w:p w14:paraId="1A9BCAD8" w14:textId="77777777" w:rsidR="00CB38AA" w:rsidRPr="004639B0" w:rsidRDefault="00CB38AA" w:rsidP="00841414">
                        <w:pPr>
                          <w:pStyle w:val="Web"/>
                          <w:ind w:firstLine="0"/>
                          <w:rPr>
                            <w:rFonts w:ascii="メイリオ" w:eastAsia="メイリオ" w:hAnsi="メイリオ"/>
                            <w:sz w:val="18"/>
                            <w:szCs w:val="20"/>
                          </w:rPr>
                        </w:pPr>
                        <w:r w:rsidRPr="004639B0">
                          <w:rPr>
                            <w:rFonts w:ascii="メイリオ" w:eastAsia="メイリオ" w:hAnsi="メイリオ" w:hint="eastAsia"/>
                            <w:sz w:val="18"/>
                            <w:szCs w:val="20"/>
                          </w:rPr>
                          <w:t>瞬間的にタスクが</w:t>
                        </w:r>
                      </w:p>
                      <w:p w14:paraId="65C1822E" w14:textId="77777777" w:rsidR="00CB38AA" w:rsidRPr="004639B0" w:rsidRDefault="00CB38AA" w:rsidP="00841414">
                        <w:pPr>
                          <w:pStyle w:val="Web"/>
                          <w:ind w:firstLine="0"/>
                          <w:rPr>
                            <w:rFonts w:ascii="メイリオ" w:eastAsia="メイリオ" w:hAnsi="メイリオ"/>
                            <w:sz w:val="18"/>
                            <w:szCs w:val="20"/>
                          </w:rPr>
                        </w:pPr>
                        <w:r w:rsidRPr="004639B0">
                          <w:rPr>
                            <w:rFonts w:ascii="メイリオ" w:eastAsia="メイリオ" w:hAnsi="メイリオ" w:cstheme="majorHAnsi"/>
                            <w:sz w:val="18"/>
                            <w:szCs w:val="20"/>
                          </w:rPr>
                          <w:t>Cortex-A53</w:t>
                        </w:r>
                        <w:r w:rsidRPr="004639B0">
                          <w:rPr>
                            <w:rFonts w:ascii="メイリオ" w:eastAsia="メイリオ" w:hAnsi="メイリオ" w:hint="eastAsia"/>
                            <w:sz w:val="18"/>
                            <w:szCs w:val="20"/>
                          </w:rPr>
                          <w:t>へ割り付け</w:t>
                        </w:r>
                      </w:p>
                      <w:p w14:paraId="4BAC0403" w14:textId="77777777" w:rsidR="00CB38AA" w:rsidRPr="009C4CBA" w:rsidRDefault="00CB38AA" w:rsidP="00841414">
                        <w:pPr>
                          <w:pStyle w:val="Web"/>
                          <w:ind w:firstLine="0"/>
                          <w:rPr>
                            <w:rFonts w:ascii="ＭＳ ゴシック" w:eastAsia="ＭＳ ゴシック" w:hAnsi="ＭＳ ゴシック"/>
                            <w:sz w:val="18"/>
                            <w:szCs w:val="20"/>
                          </w:rPr>
                        </w:pPr>
                        <w:r>
                          <w:rPr>
                            <w:rFonts w:ascii="ＭＳ ゴシック" w:eastAsia="ＭＳ ゴシック" w:hAnsi="ＭＳ ゴシック" w:hint="eastAsia"/>
                            <w:sz w:val="18"/>
                            <w:szCs w:val="20"/>
                          </w:rPr>
                          <w:t>タスクを割り付け</w:t>
                        </w:r>
                      </w:p>
                    </w:txbxContent>
                  </v:textbox>
                </v:shape>
                <v:shape id="_x0000_s1271" type="#_x0000_t202" style="position:absolute;left:15190;top:11274;width:9420;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" filled="f" stroked="f">
                  <v:textbox>
                    <w:txbxContent>
                      <w:p w14:paraId="1B8A2D61" w14:textId="678A00F7" w:rsidR="00CB38AA" w:rsidRPr="004639B0" w:rsidRDefault="00CB38AA" w:rsidP="004639B0">
                        <w:pPr>
                          <w:pStyle w:val="Web"/>
                          <w:ind w:firstLine="0"/>
                          <w:rPr>
                            <w:rFonts w:ascii="メイリオ" w:eastAsia="メイリオ" w:hAnsi="メイリオ"/>
                            <w:sz w:val="14"/>
                            <w:szCs w:val="18"/>
                          </w:rPr>
                        </w:pPr>
                        <w:r w:rsidRPr="004639B0">
                          <w:rPr>
                            <w:rFonts w:ascii="メイリオ" w:eastAsia="メイリオ" w:hAnsi="メイリオ" w:cstheme="majorHAnsi"/>
                            <w:sz w:val="14"/>
                            <w:szCs w:val="18"/>
                          </w:rPr>
                          <w:t>CFS</w:t>
                        </w:r>
                        <w:r w:rsidRPr="004639B0">
                          <w:rPr>
                            <w:rFonts w:ascii="メイリオ" w:eastAsia="メイリオ" w:hAnsi="メイリオ" w:hint="eastAsia"/>
                            <w:sz w:val="14"/>
                            <w:szCs w:val="18"/>
                          </w:rPr>
                          <w:t>によるタスク割り付け</w:t>
                        </w:r>
                      </w:p>
                    </w:txbxContent>
                  </v:textbox>
                </v:shape>
                <v:shape id="_x0000_s1272" type="#_x0000_t202" style="position:absolute;left:42284;top:1750;width:13566;height:6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" filled="f" stroked="f">
                  <v:textbox>
                    <w:txbxContent>
                      <w:p w14:paraId="380C983A" w14:textId="77777777" w:rsidR="00CB38AA" w:rsidRPr="004639B0" w:rsidRDefault="00CB38AA" w:rsidP="00841414">
                        <w:pPr>
                          <w:pStyle w:val="Web"/>
                          <w:ind w:firstLine="0"/>
                          <w:rPr>
                            <w:rFonts w:ascii="メイリオ" w:eastAsia="メイリオ" w:hAnsi="メイリオ"/>
                            <w:sz w:val="18"/>
                            <w:szCs w:val="20"/>
                          </w:rPr>
                        </w:pPr>
                        <w:r w:rsidRPr="004639B0">
                          <w:rPr>
                            <w:rFonts w:ascii="メイリオ" w:eastAsia="メイリオ" w:hAnsi="メイリオ" w:hint="eastAsia"/>
                            <w:sz w:val="18"/>
                            <w:szCs w:val="20"/>
                          </w:rPr>
                          <w:t>再度タスクが</w:t>
                        </w:r>
                      </w:p>
                      <w:p w14:paraId="5638B5A5" w14:textId="77777777" w:rsidR="00CB38AA" w:rsidRPr="004639B0" w:rsidRDefault="00CB38AA" w:rsidP="00841414">
                        <w:pPr>
                          <w:pStyle w:val="Web"/>
                          <w:ind w:firstLine="0"/>
                          <w:rPr>
                            <w:rFonts w:ascii="メイリオ" w:eastAsia="メイリオ" w:hAnsi="メイリオ"/>
                            <w:sz w:val="18"/>
                            <w:szCs w:val="20"/>
                          </w:rPr>
                        </w:pPr>
                        <w:r w:rsidRPr="004639B0">
                          <w:rPr>
                            <w:rFonts w:ascii="メイリオ" w:eastAsia="メイリオ" w:hAnsi="メイリオ" w:cstheme="majorHAnsi"/>
                            <w:sz w:val="18"/>
                            <w:szCs w:val="20"/>
                          </w:rPr>
                          <w:t>Cortex-A57</w:t>
                        </w:r>
                        <w:r w:rsidRPr="004639B0">
                          <w:rPr>
                            <w:rFonts w:ascii="メイリオ" w:eastAsia="メイリオ" w:hAnsi="メイリオ" w:hint="eastAsia"/>
                            <w:sz w:val="18"/>
                            <w:szCs w:val="20"/>
                          </w:rPr>
                          <w:t>へ割り付け</w:t>
                        </w:r>
                      </w:p>
                      <w:p w14:paraId="589D6D35" w14:textId="77777777" w:rsidR="00CB38AA" w:rsidRPr="009C4CBA" w:rsidRDefault="00CB38AA" w:rsidP="00841414">
                        <w:pPr>
                          <w:pStyle w:val="Web"/>
                          <w:ind w:firstLine="0"/>
                          <w:rPr>
                            <w:rFonts w:ascii="ＭＳ ゴシック" w:eastAsia="ＭＳ ゴシック" w:hAnsi="ＭＳ ゴシック"/>
                            <w:sz w:val="18"/>
                            <w:szCs w:val="20"/>
                          </w:rPr>
                        </w:pPr>
                        <w:r>
                          <w:rPr>
                            <w:rFonts w:ascii="ＭＳ ゴシック" w:eastAsia="ＭＳ ゴシック" w:hAnsi="ＭＳ ゴシック" w:hint="eastAsia"/>
                            <w:sz w:val="18"/>
                            <w:szCs w:val="20"/>
                          </w:rPr>
                          <w:t>タスクを割り付け</w:t>
                        </w:r>
                      </w:p>
                    </w:txbxContent>
                  </v:textbox>
                </v:shape>
                <w10:anchorlock/>
              </v:group>
            </w:pict>
          </mc:Fallback>
        </mc:AlternateContent>
      </w:r>
    </w:p>
    <w:p w14:paraId="60A3D3A8" w14:textId="51C2F19B" w:rsidR="007737F6" w:rsidRPr="001E5579" w:rsidRDefault="00023FD5" w:rsidP="004639B0">
      <w:pPr>
        <w:pStyle w:val="afff3"/>
        <w:jc w:val="center"/>
        <w:rPr>
          <w:rFonts w:asciiTheme="majorHAnsi" w:eastAsiaTheme="majorEastAsia" w:hAnsiTheme="majorHAnsi" w:cstheme="majorHAnsi"/>
          <w:b w:val="0"/>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STYLEREF 1 \s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3</w:t>
      </w:r>
      <w:r w:rsidR="0019410B" w:rsidRPr="001E5579">
        <w:rPr>
          <w:rFonts w:asciiTheme="majorHAnsi" w:eastAsiaTheme="majorEastAsia" w:hAnsiTheme="majorHAnsi" w:cstheme="majorHAnsi"/>
          <w:b w:val="0"/>
        </w:rPr>
        <w:fldChar w:fldCharType="end"/>
      </w:r>
      <w:r w:rsidR="0019410B" w:rsidRPr="001E5579">
        <w:rPr>
          <w:rFonts w:asciiTheme="majorHAnsi" w:eastAsiaTheme="majorEastAsia" w:hAnsiTheme="majorHAnsi" w:cstheme="majorHAnsi"/>
          <w:b w:val="0"/>
        </w:rPr>
        <w:noBreakHyphen/>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SEQ </w:instrText>
      </w:r>
      <w:r w:rsidR="0019410B" w:rsidRPr="001E5579">
        <w:rPr>
          <w:rFonts w:asciiTheme="majorHAnsi" w:eastAsiaTheme="majorEastAsia" w:hAnsiTheme="majorHAnsi" w:cstheme="majorHAnsi"/>
          <w:b w:val="0"/>
        </w:rPr>
        <w:instrText>図</w:instrText>
      </w:r>
      <w:r w:rsidR="0019410B" w:rsidRPr="001E5579">
        <w:rPr>
          <w:rFonts w:asciiTheme="majorHAnsi" w:eastAsiaTheme="majorEastAsia" w:hAnsiTheme="majorHAnsi" w:cstheme="majorHAnsi"/>
          <w:b w:val="0"/>
        </w:rPr>
        <w:instrText xml:space="preserve"> \* ARABIC \s 1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0019410B"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瞬間的なタスク割り付けの発生</w:t>
      </w:r>
    </w:p>
    <w:p w14:paraId="4D3ABE52" w14:textId="3A070F9D" w:rsidR="003F2817" w:rsidRPr="003F2817" w:rsidRDefault="00AA035A" w:rsidP="003F2817">
      <w:pPr>
        <w:pStyle w:val="21"/>
      </w:pPr>
      <w:r>
        <w:br w:type="page"/>
      </w:r>
      <w:bookmarkStart w:id="85" w:name="_Toc514935635"/>
      <w:bookmarkStart w:id="86" w:name="_Toc514943958"/>
      <w:bookmarkStart w:id="87" w:name="_Toc515003939"/>
      <w:bookmarkStart w:id="88" w:name="_Toc515004697"/>
      <w:bookmarkStart w:id="89" w:name="_Toc515010981"/>
      <w:bookmarkStart w:id="90" w:name="_Toc514935636"/>
      <w:bookmarkStart w:id="91" w:name="_Toc514943959"/>
      <w:bookmarkStart w:id="92" w:name="_Toc515003940"/>
      <w:bookmarkStart w:id="93" w:name="_Toc515004698"/>
      <w:bookmarkStart w:id="94" w:name="_Toc515010982"/>
      <w:bookmarkStart w:id="95" w:name="_Toc515010983"/>
      <w:bookmarkEnd w:id="85"/>
      <w:bookmarkEnd w:id="86"/>
      <w:bookmarkEnd w:id="87"/>
      <w:bookmarkEnd w:id="88"/>
      <w:bookmarkEnd w:id="89"/>
      <w:bookmarkEnd w:id="90"/>
      <w:bookmarkEnd w:id="91"/>
      <w:bookmarkEnd w:id="92"/>
      <w:bookmarkEnd w:id="93"/>
      <w:bookmarkEnd w:id="94"/>
      <w:r w:rsidR="00786891">
        <w:rPr>
          <w:rFonts w:hint="eastAsia"/>
        </w:rPr>
        <w:lastRenderedPageBreak/>
        <w:t>タスクの高レスポンス化</w:t>
      </w:r>
      <w:bookmarkEnd w:id="95"/>
    </w:p>
    <w:p w14:paraId="61A4291A" w14:textId="77777777" w:rsidR="00832358" w:rsidRPr="00C32297" w:rsidRDefault="00255CF1" w:rsidP="007737F6">
      <w:pPr>
        <w:pStyle w:val="31"/>
        <w:rPr>
          <w:rFonts w:ascii="游ゴシック" w:eastAsia="游ゴシック" w:hAnsi="游ゴシック"/>
          <w:szCs w:val="22"/>
        </w:rPr>
      </w:pPr>
      <w:bookmarkStart w:id="96" w:name="_Toc478135481"/>
      <w:bookmarkStart w:id="97" w:name="_Ref512531048"/>
      <w:bookmarkStart w:id="98" w:name="_Ref512531067"/>
      <w:bookmarkStart w:id="99" w:name="_Ref512531124"/>
      <w:bookmarkStart w:id="100" w:name="_Ref512531135"/>
      <w:bookmarkStart w:id="101" w:name="_Toc515010984"/>
      <w:r w:rsidRPr="0023519C">
        <w:t xml:space="preserve">Processor </w:t>
      </w:r>
      <w:r>
        <w:t>A</w:t>
      </w:r>
      <w:r w:rsidRPr="0023519C">
        <w:t>ffinity</w:t>
      </w:r>
      <w:bookmarkEnd w:id="96"/>
      <w:r w:rsidR="00832358" w:rsidRPr="00BC5B19">
        <w:rPr>
          <w:rFonts w:hint="eastAsia"/>
        </w:rPr>
        <w:t>による対策</w:t>
      </w:r>
      <w:bookmarkEnd w:id="97"/>
      <w:bookmarkEnd w:id="98"/>
      <w:bookmarkEnd w:id="99"/>
      <w:bookmarkEnd w:id="100"/>
      <w:bookmarkEnd w:id="101"/>
    </w:p>
    <w:p w14:paraId="71C9B810" w14:textId="3BEEC052" w:rsidR="00255CF1" w:rsidRPr="00C454AD" w:rsidRDefault="00255CF1" w:rsidP="00255CF1">
      <w:bookmarkStart w:id="102" w:name="_Hlk512011177"/>
      <w:r w:rsidRPr="00C454AD">
        <w:rPr>
          <w:rFonts w:hint="eastAsia"/>
        </w:rPr>
        <w:t xml:space="preserve">Processor </w:t>
      </w:r>
      <w:r w:rsidR="00A734F8" w:rsidRPr="00C454AD">
        <w:rPr>
          <w:rFonts w:hint="eastAsia"/>
        </w:rPr>
        <w:t>a</w:t>
      </w:r>
      <w:r w:rsidRPr="00C454AD">
        <w:rPr>
          <w:rFonts w:hint="eastAsia"/>
        </w:rPr>
        <w:t>ffinity</w:t>
      </w:r>
      <w:r w:rsidRPr="00C454AD">
        <w:rPr>
          <w:rFonts w:hint="eastAsia"/>
        </w:rPr>
        <w:t>は、ユーザが指定したアプリケーションを</w:t>
      </w:r>
      <w:r w:rsidRPr="00C454AD">
        <w:rPr>
          <w:rFonts w:hint="eastAsia"/>
        </w:rPr>
        <w:t>CPU</w:t>
      </w:r>
      <w:r w:rsidRPr="00C454AD">
        <w:rPr>
          <w:rFonts w:hint="eastAsia"/>
        </w:rPr>
        <w:t>又は</w:t>
      </w:r>
      <w:r w:rsidRPr="00C454AD">
        <w:rPr>
          <w:rFonts w:hint="eastAsia"/>
        </w:rPr>
        <w:t>CPU</w:t>
      </w:r>
      <w:r w:rsidRPr="00C454AD">
        <w:rPr>
          <w:rFonts w:hint="eastAsia"/>
        </w:rPr>
        <w:t>グループに固定で割り付け動作させる手法です。</w:t>
      </w:r>
      <w:r w:rsidR="00B37F3E" w:rsidRPr="00C454AD">
        <w:rPr>
          <w:rFonts w:hint="eastAsia"/>
        </w:rPr>
        <w:t>Cortex-A</w:t>
      </w:r>
      <w:r w:rsidRPr="00C454AD">
        <w:rPr>
          <w:rFonts w:hint="eastAsia"/>
        </w:rPr>
        <w:t>57</w:t>
      </w:r>
      <w:r w:rsidRPr="00C454AD">
        <w:rPr>
          <w:rFonts w:hint="eastAsia"/>
        </w:rPr>
        <w:t>と</w:t>
      </w:r>
      <w:r w:rsidR="00B37F3E" w:rsidRPr="00C454AD">
        <w:rPr>
          <w:rFonts w:hint="eastAsia"/>
        </w:rPr>
        <w:t>Cortex-A</w:t>
      </w:r>
      <w:r w:rsidRPr="00C454AD">
        <w:rPr>
          <w:rFonts w:hint="eastAsia"/>
        </w:rPr>
        <w:t>53</w:t>
      </w:r>
      <w:r w:rsidRPr="00C454AD">
        <w:rPr>
          <w:rFonts w:hint="eastAsia"/>
        </w:rPr>
        <w:t>が同時起動した環境では、ユーザがアプリケーションを</w:t>
      </w:r>
      <w:r w:rsidR="00B37F3E" w:rsidRPr="00C454AD">
        <w:rPr>
          <w:rFonts w:hint="eastAsia"/>
        </w:rPr>
        <w:t>Cortex-A</w:t>
      </w:r>
      <w:r w:rsidRPr="00C454AD">
        <w:rPr>
          <w:rFonts w:hint="eastAsia"/>
        </w:rPr>
        <w:t>57</w:t>
      </w:r>
      <w:r w:rsidRPr="00C454AD">
        <w:rPr>
          <w:rFonts w:hint="eastAsia"/>
        </w:rPr>
        <w:t>に固定的に割り付けることで、高負荷プロセスが</w:t>
      </w:r>
      <w:r w:rsidR="00063ABB" w:rsidRPr="000F6578">
        <w:rPr>
          <w:rFonts w:hint="eastAsia"/>
        </w:rPr>
        <w:t>意図せず</w:t>
      </w:r>
      <w:r w:rsidR="00B37F3E" w:rsidRPr="00C454AD">
        <w:rPr>
          <w:rFonts w:hint="eastAsia"/>
        </w:rPr>
        <w:t>Cortex-A</w:t>
      </w:r>
      <w:r w:rsidR="00FA7276">
        <w:t>53</w:t>
      </w:r>
      <w:r w:rsidRPr="00C454AD">
        <w:rPr>
          <w:rFonts w:hint="eastAsia"/>
        </w:rPr>
        <w:t>で動作することがなくなります。</w:t>
      </w:r>
    </w:p>
    <w:p w14:paraId="62A7340C" w14:textId="1BB5C117" w:rsidR="00255CF1" w:rsidRPr="00255CF1" w:rsidRDefault="00255CF1" w:rsidP="00255CF1">
      <w:pPr>
        <w:rPr>
          <w:color w:val="FF0000"/>
        </w:rPr>
      </w:pPr>
      <w:r w:rsidRPr="00C454AD">
        <w:rPr>
          <w:rFonts w:hint="eastAsia"/>
        </w:rPr>
        <w:t xml:space="preserve">Processor </w:t>
      </w:r>
      <w:r w:rsidR="00A734F8" w:rsidRPr="00C454AD">
        <w:t>a</w:t>
      </w:r>
      <w:r w:rsidRPr="00C454AD">
        <w:rPr>
          <w:rFonts w:hint="eastAsia"/>
        </w:rPr>
        <w:t>ffinity</w:t>
      </w:r>
      <w:r w:rsidRPr="00C454AD">
        <w:rPr>
          <w:rFonts w:hint="eastAsia"/>
        </w:rPr>
        <w:t>を実現するための手法は</w:t>
      </w:r>
      <w:r w:rsidR="00023FD5">
        <w:fldChar w:fldCharType="begin"/>
      </w:r>
      <w:r w:rsidR="00023FD5">
        <w:instrText xml:space="preserve"> </w:instrText>
      </w:r>
      <w:r w:rsidR="00023FD5">
        <w:rPr>
          <w:rFonts w:hint="eastAsia"/>
        </w:rPr>
        <w:instrText>REF _Ref514342493 \h</w:instrText>
      </w:r>
      <w:r w:rsidR="00023FD5">
        <w:instrText xml:space="preserve"> </w:instrText>
      </w:r>
      <w:r w:rsidR="00023FD5">
        <w:fldChar w:fldCharType="separate"/>
      </w:r>
      <w:r w:rsidR="00FA7A7B">
        <w:rPr>
          <w:rFonts w:hint="eastAsia"/>
        </w:rPr>
        <w:t>表</w:t>
      </w:r>
      <w:r w:rsidR="00FA7A7B">
        <w:rPr>
          <w:rFonts w:hint="eastAsia"/>
        </w:rPr>
        <w:t xml:space="preserve"> </w:t>
      </w:r>
      <w:r w:rsidR="00FA7A7B">
        <w:rPr>
          <w:noProof/>
        </w:rPr>
        <w:t>3</w:t>
      </w:r>
      <w:r w:rsidR="00FA7A7B">
        <w:noBreakHyphen/>
      </w:r>
      <w:r w:rsidR="00FA7A7B">
        <w:rPr>
          <w:noProof/>
        </w:rPr>
        <w:t>1</w:t>
      </w:r>
      <w:r w:rsidR="00023FD5">
        <w:fldChar w:fldCharType="end"/>
      </w:r>
      <w:r w:rsidRPr="00C454AD">
        <w:rPr>
          <w:rFonts w:hint="eastAsia"/>
        </w:rPr>
        <w:t>に示</w:t>
      </w:r>
      <w:r w:rsidR="00CB7B7B">
        <w:rPr>
          <w:rFonts w:hint="eastAsia"/>
        </w:rPr>
        <w:t>す</w:t>
      </w:r>
      <w:r w:rsidRPr="00C454AD">
        <w:rPr>
          <w:rFonts w:hint="eastAsia"/>
        </w:rPr>
        <w:t>ようにいくつかありますが、プロセスをグループで管理できる観点から、</w:t>
      </w:r>
      <w:proofErr w:type="spellStart"/>
      <w:r w:rsidRPr="00C454AD">
        <w:rPr>
          <w:rFonts w:hint="eastAsia"/>
        </w:rPr>
        <w:t>Cgroup</w:t>
      </w:r>
      <w:proofErr w:type="spellEnd"/>
      <w:r w:rsidRPr="00C454AD">
        <w:rPr>
          <w:rFonts w:hint="eastAsia"/>
        </w:rPr>
        <w:t>を推奨します。</w:t>
      </w:r>
    </w:p>
    <w:p w14:paraId="5259EE4C" w14:textId="2A884137" w:rsidR="00023FD5" w:rsidRPr="001E5579" w:rsidRDefault="00023FD5" w:rsidP="004639B0">
      <w:pPr>
        <w:pStyle w:val="afff3"/>
        <w:keepNext/>
        <w:jc w:val="center"/>
        <w:rPr>
          <w:rFonts w:asciiTheme="majorHAnsi" w:eastAsiaTheme="majorEastAsia" w:hAnsiTheme="majorHAnsi" w:cstheme="majorHAnsi"/>
          <w:b w:val="0"/>
        </w:rPr>
      </w:pPr>
      <w:bookmarkStart w:id="103" w:name="_Ref514342493"/>
      <w:r w:rsidRPr="001E5579">
        <w:rPr>
          <w:rFonts w:asciiTheme="majorHAnsi" w:eastAsiaTheme="majorEastAsia" w:hAnsiTheme="majorHAnsi" w:cstheme="majorHAnsi"/>
          <w:b w:val="0"/>
        </w:rPr>
        <w:t>表</w:t>
      </w:r>
      <w:r w:rsidRPr="001E5579">
        <w:rPr>
          <w:rFonts w:asciiTheme="majorHAnsi" w:eastAsiaTheme="majorEastAsia" w:hAnsiTheme="majorHAnsi" w:cstheme="majorHAnsi"/>
          <w:b w:val="0"/>
        </w:rPr>
        <w:t xml:space="preserve"> </w:t>
      </w:r>
      <w:r w:rsidR="005D2BAB" w:rsidRPr="001E5579">
        <w:rPr>
          <w:rFonts w:asciiTheme="majorHAnsi" w:eastAsiaTheme="majorEastAsia" w:hAnsiTheme="majorHAnsi" w:cstheme="majorHAnsi"/>
          <w:b w:val="0"/>
        </w:rPr>
        <w:fldChar w:fldCharType="begin"/>
      </w:r>
      <w:r w:rsidR="005D2BAB" w:rsidRPr="001E5579">
        <w:rPr>
          <w:rFonts w:asciiTheme="majorHAnsi" w:eastAsiaTheme="majorEastAsia" w:hAnsiTheme="majorHAnsi" w:cstheme="majorHAnsi"/>
          <w:b w:val="0"/>
        </w:rPr>
        <w:instrText xml:space="preserve"> STYLEREF 1 \s </w:instrText>
      </w:r>
      <w:r w:rsidR="005D2BA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3</w:t>
      </w:r>
      <w:r w:rsidR="005D2BAB" w:rsidRPr="001E5579">
        <w:rPr>
          <w:rFonts w:asciiTheme="majorHAnsi" w:eastAsiaTheme="majorEastAsia" w:hAnsiTheme="majorHAnsi" w:cstheme="majorHAnsi"/>
          <w:b w:val="0"/>
        </w:rPr>
        <w:fldChar w:fldCharType="end"/>
      </w:r>
      <w:r w:rsidR="005D2BAB" w:rsidRPr="001E5579">
        <w:rPr>
          <w:rFonts w:asciiTheme="majorHAnsi" w:eastAsiaTheme="majorEastAsia" w:hAnsiTheme="majorHAnsi" w:cstheme="majorHAnsi"/>
          <w:b w:val="0"/>
        </w:rPr>
        <w:noBreakHyphen/>
      </w:r>
      <w:r w:rsidR="005D2BAB" w:rsidRPr="001E5579">
        <w:rPr>
          <w:rFonts w:asciiTheme="majorHAnsi" w:eastAsiaTheme="majorEastAsia" w:hAnsiTheme="majorHAnsi" w:cstheme="majorHAnsi"/>
          <w:b w:val="0"/>
        </w:rPr>
        <w:fldChar w:fldCharType="begin"/>
      </w:r>
      <w:r w:rsidR="005D2BAB" w:rsidRPr="001E5579">
        <w:rPr>
          <w:rFonts w:asciiTheme="majorHAnsi" w:eastAsiaTheme="majorEastAsia" w:hAnsiTheme="majorHAnsi" w:cstheme="majorHAnsi"/>
          <w:b w:val="0"/>
        </w:rPr>
        <w:instrText xml:space="preserve"> SEQ </w:instrText>
      </w:r>
      <w:r w:rsidR="005D2BAB" w:rsidRPr="001E5579">
        <w:rPr>
          <w:rFonts w:asciiTheme="majorHAnsi" w:eastAsiaTheme="majorEastAsia" w:hAnsiTheme="majorHAnsi" w:cstheme="majorHAnsi"/>
          <w:b w:val="0"/>
        </w:rPr>
        <w:instrText>表</w:instrText>
      </w:r>
      <w:r w:rsidR="005D2BAB" w:rsidRPr="001E5579">
        <w:rPr>
          <w:rFonts w:asciiTheme="majorHAnsi" w:eastAsiaTheme="majorEastAsia" w:hAnsiTheme="majorHAnsi" w:cstheme="majorHAnsi"/>
          <w:b w:val="0"/>
        </w:rPr>
        <w:instrText xml:space="preserve"> \* ARABIC \s 1 </w:instrText>
      </w:r>
      <w:r w:rsidR="005D2BA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005D2BAB" w:rsidRPr="001E5579">
        <w:rPr>
          <w:rFonts w:asciiTheme="majorHAnsi" w:eastAsiaTheme="majorEastAsia" w:hAnsiTheme="majorHAnsi" w:cstheme="majorHAnsi"/>
          <w:b w:val="0"/>
        </w:rPr>
        <w:fldChar w:fldCharType="end"/>
      </w:r>
      <w:bookmarkEnd w:id="103"/>
      <w:r w:rsidRPr="001E5579">
        <w:rPr>
          <w:rFonts w:asciiTheme="majorHAnsi" w:eastAsiaTheme="majorEastAsia" w:hAnsiTheme="majorHAnsi" w:cstheme="majorHAnsi"/>
          <w:b w:val="0"/>
        </w:rPr>
        <w:t xml:space="preserve">　</w:t>
      </w:r>
      <w:r w:rsidRPr="001E5579">
        <w:rPr>
          <w:rFonts w:asciiTheme="majorHAnsi" w:eastAsiaTheme="majorEastAsia" w:hAnsiTheme="majorHAnsi" w:cstheme="majorHAnsi"/>
          <w:b w:val="0"/>
        </w:rPr>
        <w:t xml:space="preserve"> Processor Affinity</w:t>
      </w:r>
      <w:r w:rsidRPr="001E5579">
        <w:rPr>
          <w:rFonts w:asciiTheme="majorHAnsi" w:eastAsiaTheme="majorEastAsia" w:hAnsiTheme="majorHAnsi" w:cstheme="majorHAnsi"/>
          <w:b w:val="0"/>
        </w:rPr>
        <w:t>の実現手法</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696"/>
        <w:gridCol w:w="7943"/>
      </w:tblGrid>
      <w:tr w:rsidR="003F5E1D" w:rsidRPr="00C44A15" w14:paraId="1E943AE4" w14:textId="77777777" w:rsidTr="00255CF1">
        <w:trPr>
          <w:trHeight w:val="270"/>
        </w:trPr>
        <w:tc>
          <w:tcPr>
            <w:tcW w:w="1696" w:type="dxa"/>
            <w:shd w:val="clear" w:color="auto" w:fill="auto"/>
            <w:noWrap/>
            <w:vAlign w:val="center"/>
            <w:hideMark/>
          </w:tcPr>
          <w:p w14:paraId="5F17BA7D" w14:textId="77777777" w:rsidR="003F5E1D" w:rsidRPr="004639B0" w:rsidRDefault="00255CF1" w:rsidP="00255CF1">
            <w:pPr>
              <w:topLinePunct w:val="0"/>
              <w:adjustRightInd/>
              <w:spacing w:after="0"/>
              <w:ind w:firstLine="0"/>
              <w:jc w:val="center"/>
              <w:textAlignment w:val="auto"/>
              <w:rPr>
                <w:rFonts w:asciiTheme="majorHAnsi" w:eastAsiaTheme="majorEastAsia" w:hAnsiTheme="majorHAnsi" w:cstheme="majorHAnsi"/>
                <w:sz w:val="24"/>
                <w:szCs w:val="24"/>
              </w:rPr>
            </w:pPr>
            <w:r w:rsidRPr="004639B0">
              <w:rPr>
                <w:rFonts w:asciiTheme="majorHAnsi" w:eastAsiaTheme="majorEastAsia" w:hAnsiTheme="majorHAnsi" w:cstheme="majorHAnsi"/>
              </w:rPr>
              <w:t xml:space="preserve">Processor </w:t>
            </w:r>
            <w:r w:rsidR="00A734F8" w:rsidRPr="004639B0">
              <w:rPr>
                <w:rFonts w:asciiTheme="majorHAnsi" w:eastAsiaTheme="majorEastAsia" w:hAnsiTheme="majorHAnsi" w:cstheme="majorHAnsi"/>
              </w:rPr>
              <w:t>a</w:t>
            </w:r>
            <w:r w:rsidRPr="004639B0">
              <w:rPr>
                <w:rFonts w:asciiTheme="majorHAnsi" w:eastAsiaTheme="majorEastAsia" w:hAnsiTheme="majorHAnsi" w:cstheme="majorHAnsi"/>
              </w:rPr>
              <w:t>ffinity</w:t>
            </w:r>
          </w:p>
        </w:tc>
        <w:tc>
          <w:tcPr>
            <w:tcW w:w="7943" w:type="dxa"/>
            <w:shd w:val="clear" w:color="auto" w:fill="auto"/>
            <w:noWrap/>
            <w:vAlign w:val="center"/>
            <w:hideMark/>
          </w:tcPr>
          <w:p w14:paraId="2C5A484B" w14:textId="77777777" w:rsidR="003F5E1D" w:rsidRPr="004639B0" w:rsidRDefault="003F5E1D" w:rsidP="00255CF1">
            <w:pPr>
              <w:topLinePunct w:val="0"/>
              <w:adjustRightInd/>
              <w:spacing w:after="0"/>
              <w:ind w:firstLine="0"/>
              <w:jc w:val="center"/>
              <w:textAlignment w:val="auto"/>
              <w:rPr>
                <w:rFonts w:asciiTheme="majorHAnsi" w:eastAsiaTheme="majorEastAsia" w:hAnsiTheme="majorHAnsi" w:cstheme="majorHAnsi"/>
              </w:rPr>
            </w:pPr>
            <w:r w:rsidRPr="004639B0">
              <w:rPr>
                <w:rFonts w:asciiTheme="majorHAnsi" w:eastAsiaTheme="majorEastAsia" w:hAnsiTheme="majorHAnsi" w:cstheme="majorHAnsi" w:hint="eastAsia"/>
              </w:rPr>
              <w:t>概要</w:t>
            </w:r>
          </w:p>
        </w:tc>
      </w:tr>
      <w:tr w:rsidR="003F5E1D" w:rsidRPr="00C44A15" w14:paraId="0ECC1BAE" w14:textId="77777777" w:rsidTr="00255CF1">
        <w:trPr>
          <w:trHeight w:val="270"/>
        </w:trPr>
        <w:tc>
          <w:tcPr>
            <w:tcW w:w="1696" w:type="dxa"/>
            <w:shd w:val="clear" w:color="auto" w:fill="auto"/>
            <w:noWrap/>
            <w:vAlign w:val="center"/>
            <w:hideMark/>
          </w:tcPr>
          <w:p w14:paraId="37A407E8" w14:textId="77777777" w:rsidR="003F5E1D" w:rsidRPr="004639B0" w:rsidRDefault="003F5E1D" w:rsidP="00BB2423">
            <w:pPr>
              <w:topLinePunct w:val="0"/>
              <w:adjustRightInd/>
              <w:spacing w:after="0"/>
              <w:ind w:firstLine="0"/>
              <w:jc w:val="left"/>
              <w:textAlignment w:val="auto"/>
              <w:rPr>
                <w:rFonts w:asciiTheme="majorHAnsi" w:eastAsiaTheme="majorEastAsia" w:hAnsiTheme="majorHAnsi" w:cstheme="majorHAnsi"/>
              </w:rPr>
            </w:pPr>
            <w:proofErr w:type="spellStart"/>
            <w:r w:rsidRPr="004639B0">
              <w:rPr>
                <w:rFonts w:asciiTheme="majorHAnsi" w:eastAsiaTheme="majorEastAsia" w:hAnsiTheme="majorHAnsi" w:cstheme="majorHAnsi"/>
              </w:rPr>
              <w:t>Cgroup</w:t>
            </w:r>
            <w:proofErr w:type="spellEnd"/>
          </w:p>
        </w:tc>
        <w:tc>
          <w:tcPr>
            <w:tcW w:w="7943" w:type="dxa"/>
            <w:shd w:val="clear" w:color="auto" w:fill="auto"/>
            <w:noWrap/>
            <w:vAlign w:val="center"/>
            <w:hideMark/>
          </w:tcPr>
          <w:p w14:paraId="2AD02946" w14:textId="77777777" w:rsidR="003F5E1D" w:rsidRPr="004639B0" w:rsidRDefault="00B91E7B" w:rsidP="00B547C7">
            <w:pPr>
              <w:topLinePunct w:val="0"/>
              <w:adjustRightInd/>
              <w:spacing w:after="0"/>
              <w:ind w:firstLine="0"/>
              <w:jc w:val="left"/>
              <w:textAlignment w:val="auto"/>
              <w:rPr>
                <w:rFonts w:asciiTheme="majorHAnsi" w:eastAsiaTheme="majorEastAsia" w:hAnsiTheme="majorHAnsi" w:cstheme="majorHAnsi"/>
                <w:color w:val="FF0000"/>
              </w:rPr>
            </w:pPr>
            <w:proofErr w:type="spellStart"/>
            <w:r w:rsidRPr="004639B0">
              <w:rPr>
                <w:rFonts w:asciiTheme="majorHAnsi" w:eastAsiaTheme="majorEastAsia" w:hAnsiTheme="majorHAnsi" w:cstheme="majorHAnsi"/>
              </w:rPr>
              <w:t>Cgroup</w:t>
            </w:r>
            <w:proofErr w:type="spellEnd"/>
            <w:r w:rsidRPr="004639B0">
              <w:rPr>
                <w:rFonts w:asciiTheme="majorHAnsi" w:eastAsiaTheme="majorEastAsia" w:hAnsiTheme="majorHAnsi" w:cstheme="majorHAnsi" w:hint="eastAsia"/>
              </w:rPr>
              <w:t>は</w:t>
            </w:r>
            <w:r w:rsidRPr="004639B0">
              <w:rPr>
                <w:rFonts w:asciiTheme="majorHAnsi" w:eastAsiaTheme="majorEastAsia" w:hAnsiTheme="majorHAnsi" w:cstheme="majorHAnsi"/>
              </w:rPr>
              <w:t>Linux</w:t>
            </w:r>
            <w:r w:rsidRPr="004639B0">
              <w:rPr>
                <w:rFonts w:asciiTheme="majorHAnsi" w:eastAsiaTheme="majorEastAsia" w:hAnsiTheme="majorHAnsi" w:cstheme="majorHAnsi" w:hint="eastAsia"/>
              </w:rPr>
              <w:t>の標準機能で、プロセスをグループ化して、</w:t>
            </w:r>
            <w:r w:rsidRPr="004639B0">
              <w:rPr>
                <w:rFonts w:asciiTheme="majorHAnsi" w:eastAsiaTheme="majorEastAsia" w:hAnsiTheme="majorHAnsi" w:cstheme="majorHAnsi"/>
              </w:rPr>
              <w:t>CPU</w:t>
            </w:r>
            <w:r w:rsidRPr="004639B0">
              <w:rPr>
                <w:rFonts w:asciiTheme="majorHAnsi" w:eastAsiaTheme="majorEastAsia" w:hAnsiTheme="majorHAnsi" w:cstheme="majorHAnsi" w:hint="eastAsia"/>
              </w:rPr>
              <w:t>やメモリなどのリソースをグループ単位に割り当て管理することができます。</w:t>
            </w:r>
            <w:proofErr w:type="spellStart"/>
            <w:r w:rsidRPr="004639B0">
              <w:rPr>
                <w:rFonts w:asciiTheme="majorHAnsi" w:eastAsiaTheme="majorEastAsia" w:hAnsiTheme="majorHAnsi" w:cstheme="majorHAnsi"/>
              </w:rPr>
              <w:t>Cgroup</w:t>
            </w:r>
            <w:proofErr w:type="spellEnd"/>
            <w:r w:rsidRPr="004639B0">
              <w:rPr>
                <w:rFonts w:asciiTheme="majorHAnsi" w:eastAsiaTheme="majorEastAsia" w:hAnsiTheme="majorHAnsi" w:cstheme="majorHAnsi" w:hint="eastAsia"/>
              </w:rPr>
              <w:t>は</w:t>
            </w:r>
            <w:proofErr w:type="spellStart"/>
            <w:r w:rsidRPr="004639B0">
              <w:rPr>
                <w:rFonts w:asciiTheme="majorHAnsi" w:eastAsiaTheme="majorEastAsia" w:hAnsiTheme="majorHAnsi" w:cstheme="majorHAnsi"/>
              </w:rPr>
              <w:t>sysfs</w:t>
            </w:r>
            <w:proofErr w:type="spellEnd"/>
            <w:r w:rsidRPr="004639B0">
              <w:rPr>
                <w:rFonts w:asciiTheme="majorHAnsi" w:eastAsiaTheme="majorEastAsia" w:hAnsiTheme="majorHAnsi" w:cstheme="majorHAnsi" w:hint="eastAsia"/>
              </w:rPr>
              <w:t>からコントロールすることができます。</w:t>
            </w:r>
          </w:p>
        </w:tc>
      </w:tr>
      <w:tr w:rsidR="003F5E1D" w:rsidRPr="00C44A15" w14:paraId="7D7308BE" w14:textId="77777777" w:rsidTr="00255CF1">
        <w:trPr>
          <w:trHeight w:val="270"/>
        </w:trPr>
        <w:tc>
          <w:tcPr>
            <w:tcW w:w="1696" w:type="dxa"/>
            <w:shd w:val="clear" w:color="auto" w:fill="auto"/>
            <w:noWrap/>
            <w:vAlign w:val="center"/>
          </w:tcPr>
          <w:p w14:paraId="474E8CFF" w14:textId="77777777" w:rsidR="003F5E1D" w:rsidRPr="004639B0" w:rsidRDefault="003F5E1D" w:rsidP="00BB2423">
            <w:pPr>
              <w:topLinePunct w:val="0"/>
              <w:adjustRightInd/>
              <w:spacing w:after="0"/>
              <w:ind w:firstLine="0"/>
              <w:jc w:val="left"/>
              <w:textAlignment w:val="auto"/>
              <w:rPr>
                <w:rFonts w:asciiTheme="majorHAnsi" w:eastAsiaTheme="majorEastAsia" w:hAnsiTheme="majorHAnsi" w:cstheme="majorHAnsi"/>
              </w:rPr>
            </w:pPr>
            <w:r w:rsidRPr="004639B0">
              <w:rPr>
                <w:rFonts w:asciiTheme="majorHAnsi" w:eastAsiaTheme="majorEastAsia" w:hAnsiTheme="majorHAnsi" w:cstheme="majorHAnsi"/>
              </w:rPr>
              <w:t>taskset</w:t>
            </w:r>
          </w:p>
        </w:tc>
        <w:tc>
          <w:tcPr>
            <w:tcW w:w="7943" w:type="dxa"/>
            <w:shd w:val="clear" w:color="auto" w:fill="auto"/>
            <w:noWrap/>
            <w:vAlign w:val="center"/>
          </w:tcPr>
          <w:p w14:paraId="2B83E19D" w14:textId="77777777" w:rsidR="003F5E1D" w:rsidRPr="004639B0" w:rsidRDefault="00B91E7B" w:rsidP="00BB2423">
            <w:pPr>
              <w:topLinePunct w:val="0"/>
              <w:adjustRightInd/>
              <w:spacing w:after="0"/>
              <w:ind w:firstLine="0"/>
              <w:jc w:val="left"/>
              <w:textAlignment w:val="auto"/>
              <w:rPr>
                <w:rFonts w:asciiTheme="majorHAnsi" w:eastAsiaTheme="majorEastAsia" w:hAnsiTheme="majorHAnsi" w:cstheme="majorHAnsi"/>
              </w:rPr>
            </w:pPr>
            <w:r w:rsidRPr="004639B0">
              <w:rPr>
                <w:rFonts w:asciiTheme="majorHAnsi" w:eastAsiaTheme="majorEastAsia" w:hAnsiTheme="majorHAnsi" w:cstheme="majorHAnsi"/>
              </w:rPr>
              <w:t>taskset</w:t>
            </w:r>
            <w:r w:rsidRPr="004639B0">
              <w:rPr>
                <w:rFonts w:asciiTheme="majorHAnsi" w:eastAsiaTheme="majorEastAsia" w:hAnsiTheme="majorHAnsi" w:cstheme="majorHAnsi" w:hint="eastAsia"/>
              </w:rPr>
              <w:t>は、コマンドラインからプロセス</w:t>
            </w:r>
            <w:r w:rsidRPr="004639B0">
              <w:rPr>
                <w:rFonts w:asciiTheme="majorHAnsi" w:eastAsiaTheme="majorEastAsia" w:hAnsiTheme="majorHAnsi" w:cstheme="majorHAnsi"/>
              </w:rPr>
              <w:t>ID(PID)</w:t>
            </w:r>
            <w:r w:rsidRPr="004639B0">
              <w:rPr>
                <w:rFonts w:asciiTheme="majorHAnsi" w:eastAsiaTheme="majorEastAsia" w:hAnsiTheme="majorHAnsi" w:cstheme="majorHAnsi" w:hint="eastAsia"/>
              </w:rPr>
              <w:t>と動作させる</w:t>
            </w:r>
            <w:r w:rsidRPr="004639B0">
              <w:rPr>
                <w:rFonts w:asciiTheme="majorHAnsi" w:eastAsiaTheme="majorEastAsia" w:hAnsiTheme="majorHAnsi" w:cstheme="majorHAnsi"/>
              </w:rPr>
              <w:t>CPU</w:t>
            </w:r>
            <w:r w:rsidRPr="004639B0">
              <w:rPr>
                <w:rFonts w:asciiTheme="majorHAnsi" w:eastAsiaTheme="majorEastAsia" w:hAnsiTheme="majorHAnsi" w:cstheme="majorHAnsi" w:hint="eastAsia"/>
              </w:rPr>
              <w:t>を指定し実行することで、</w:t>
            </w:r>
            <w:r w:rsidRPr="004639B0">
              <w:rPr>
                <w:rFonts w:asciiTheme="majorHAnsi" w:eastAsiaTheme="majorEastAsia" w:hAnsiTheme="majorHAnsi" w:cstheme="majorHAnsi"/>
              </w:rPr>
              <w:t xml:space="preserve">Processor </w:t>
            </w:r>
            <w:r w:rsidR="00A734F8" w:rsidRPr="004639B0">
              <w:rPr>
                <w:rFonts w:asciiTheme="majorHAnsi" w:eastAsiaTheme="majorEastAsia" w:hAnsiTheme="majorHAnsi" w:cstheme="majorHAnsi"/>
              </w:rPr>
              <w:t>a</w:t>
            </w:r>
            <w:r w:rsidRPr="004639B0">
              <w:rPr>
                <w:rFonts w:asciiTheme="majorHAnsi" w:eastAsiaTheme="majorEastAsia" w:hAnsiTheme="majorHAnsi" w:cstheme="majorHAnsi"/>
              </w:rPr>
              <w:t>ffinity</w:t>
            </w:r>
            <w:r w:rsidRPr="004639B0">
              <w:rPr>
                <w:rFonts w:asciiTheme="majorHAnsi" w:eastAsiaTheme="majorEastAsia" w:hAnsiTheme="majorHAnsi" w:cstheme="majorHAnsi" w:hint="eastAsia"/>
              </w:rPr>
              <w:t>を実現することができます。</w:t>
            </w:r>
            <w:r w:rsidRPr="004639B0">
              <w:rPr>
                <w:rFonts w:asciiTheme="majorHAnsi" w:eastAsiaTheme="majorEastAsia" w:hAnsiTheme="majorHAnsi" w:cstheme="majorHAnsi"/>
              </w:rPr>
              <w:t>taskset</w:t>
            </w:r>
            <w:r w:rsidRPr="004639B0">
              <w:rPr>
                <w:rFonts w:asciiTheme="majorHAnsi" w:eastAsiaTheme="majorEastAsia" w:hAnsiTheme="majorHAnsi" w:cstheme="majorHAnsi" w:hint="eastAsia"/>
              </w:rPr>
              <w:t>ではプロセス単位で</w:t>
            </w:r>
            <w:r w:rsidRPr="004639B0">
              <w:rPr>
                <w:rFonts w:asciiTheme="majorHAnsi" w:eastAsiaTheme="majorEastAsia" w:hAnsiTheme="majorHAnsi" w:cstheme="majorHAnsi"/>
              </w:rPr>
              <w:t>CPU</w:t>
            </w:r>
            <w:r w:rsidRPr="004639B0">
              <w:rPr>
                <w:rFonts w:asciiTheme="majorHAnsi" w:eastAsiaTheme="majorEastAsia" w:hAnsiTheme="majorHAnsi" w:cstheme="majorHAnsi" w:hint="eastAsia"/>
              </w:rPr>
              <w:t>を割り当てる必要があります。</w:t>
            </w:r>
          </w:p>
        </w:tc>
      </w:tr>
    </w:tbl>
    <w:p w14:paraId="3B279485" w14:textId="77777777" w:rsidR="00320839" w:rsidRDefault="00320839" w:rsidP="003F5E1D">
      <w:pPr>
        <w:ind w:firstLine="0"/>
      </w:pPr>
    </w:p>
    <w:p w14:paraId="787980C3" w14:textId="6DB6A25B" w:rsidR="00AA035A" w:rsidRDefault="00AA035A" w:rsidP="00AA035A">
      <w:pPr>
        <w:ind w:firstLine="0"/>
      </w:pPr>
      <w:r>
        <w:rPr>
          <w:rFonts w:hint="eastAsia"/>
        </w:rPr>
        <w:t xml:space="preserve">　</w:t>
      </w:r>
      <w:r w:rsidR="00300932" w:rsidRPr="00300932">
        <w:rPr>
          <w:rFonts w:hint="eastAsia"/>
        </w:rPr>
        <w:t>なお、本ドキュメントでは上記の手法を推奨しておりますが、</w:t>
      </w:r>
      <w:r w:rsidR="00300932" w:rsidRPr="00300932">
        <w:rPr>
          <w:rFonts w:hint="eastAsia"/>
        </w:rPr>
        <w:t>Linux</w:t>
      </w:r>
      <w:r w:rsidR="00300932" w:rsidRPr="00300932">
        <w:rPr>
          <w:rFonts w:hint="eastAsia"/>
        </w:rPr>
        <w:t>コミュニティではユーザースペースのデーモン</w:t>
      </w:r>
      <w:r w:rsidR="00300932" w:rsidRPr="00300932">
        <w:rPr>
          <w:rFonts w:hint="eastAsia"/>
        </w:rPr>
        <w:t>(</w:t>
      </w:r>
      <w:proofErr w:type="spellStart"/>
      <w:r w:rsidR="00300932" w:rsidRPr="00300932">
        <w:rPr>
          <w:rFonts w:hint="eastAsia"/>
        </w:rPr>
        <w:t>bLsched</w:t>
      </w:r>
      <w:proofErr w:type="spellEnd"/>
      <w:r w:rsidR="00300932" w:rsidRPr="00300932">
        <w:rPr>
          <w:rFonts w:hint="eastAsia"/>
        </w:rPr>
        <w:t>)</w:t>
      </w:r>
      <w:r w:rsidR="00300932" w:rsidRPr="00300932">
        <w:rPr>
          <w:rFonts w:hint="eastAsia"/>
        </w:rPr>
        <w:t>が</w:t>
      </w:r>
      <w:r w:rsidR="00300932" w:rsidRPr="00300932">
        <w:rPr>
          <w:rFonts w:hint="eastAsia"/>
        </w:rPr>
        <w:t>CPU</w:t>
      </w:r>
      <w:r w:rsidR="00300932" w:rsidRPr="00300932">
        <w:rPr>
          <w:rFonts w:hint="eastAsia"/>
        </w:rPr>
        <w:t>へタスクを配置する手法がアイディアの</w:t>
      </w:r>
      <w:r w:rsidR="00300932" w:rsidRPr="00300932">
        <w:rPr>
          <w:rFonts w:hint="eastAsia"/>
        </w:rPr>
        <w:t>1</w:t>
      </w:r>
      <w:r w:rsidR="00300932" w:rsidRPr="00300932">
        <w:rPr>
          <w:rFonts w:hint="eastAsia"/>
        </w:rPr>
        <w:t>つとして提案されております。</w:t>
      </w:r>
      <w:proofErr w:type="spellStart"/>
      <w:r w:rsidR="00300932" w:rsidRPr="00300932">
        <w:rPr>
          <w:rFonts w:hint="eastAsia"/>
        </w:rPr>
        <w:t>bLsched</w:t>
      </w:r>
      <w:proofErr w:type="spellEnd"/>
      <w:r w:rsidR="00300932" w:rsidRPr="00300932">
        <w:rPr>
          <w:rFonts w:hint="eastAsia"/>
        </w:rPr>
        <w:t>の詳細情報は下記の</w:t>
      </w:r>
      <w:r w:rsidR="00300932" w:rsidRPr="00300932">
        <w:rPr>
          <w:rFonts w:hint="eastAsia"/>
        </w:rPr>
        <w:t>URL</w:t>
      </w:r>
      <w:r w:rsidR="00300932" w:rsidRPr="00300932">
        <w:rPr>
          <w:rFonts w:hint="eastAsia"/>
        </w:rPr>
        <w:t>で公開済みですので、必要に応じてご参照ください。</w:t>
      </w:r>
    </w:p>
    <w:p w14:paraId="684DBFDC" w14:textId="3F6E2B17" w:rsidR="007A358A" w:rsidRDefault="005F7A51" w:rsidP="004639B0">
      <w:pPr>
        <w:ind w:firstLineChars="100" w:firstLine="200"/>
      </w:pPr>
      <w:r w:rsidRPr="007A358A">
        <w:t>https://github.com/BayLibre/bLsched</w:t>
      </w:r>
      <w:r w:rsidRPr="00300932" w:rsidDel="005F7A51">
        <w:t xml:space="preserve"> </w:t>
      </w:r>
    </w:p>
    <w:p w14:paraId="09C6410E" w14:textId="77777777" w:rsidR="00320839" w:rsidRDefault="00320839">
      <w:pPr>
        <w:topLinePunct w:val="0"/>
        <w:adjustRightInd/>
        <w:spacing w:after="0"/>
        <w:ind w:firstLine="0"/>
        <w:jc w:val="left"/>
        <w:textAlignment w:val="auto"/>
      </w:pPr>
      <w:r>
        <w:br w:type="page"/>
      </w:r>
    </w:p>
    <w:p w14:paraId="15BA594E" w14:textId="77777777" w:rsidR="006F03BD" w:rsidRDefault="006F03BD" w:rsidP="00EE24E6">
      <w:pPr>
        <w:pStyle w:val="41"/>
      </w:pPr>
      <w:proofErr w:type="spellStart"/>
      <w:r w:rsidRPr="00555F13">
        <w:rPr>
          <w:rFonts w:hint="eastAsia"/>
        </w:rPr>
        <w:lastRenderedPageBreak/>
        <w:t>Cgroup</w:t>
      </w:r>
      <w:proofErr w:type="spellEnd"/>
      <w:r w:rsidRPr="00555F13">
        <w:rPr>
          <w:rFonts w:hint="eastAsia"/>
        </w:rPr>
        <w:t>の</w:t>
      </w:r>
      <w:r w:rsidR="003E78DF" w:rsidRPr="00555F13">
        <w:rPr>
          <w:rFonts w:hint="eastAsia"/>
        </w:rPr>
        <w:t>設定手順</w:t>
      </w:r>
    </w:p>
    <w:p w14:paraId="2900C70D" w14:textId="6175C668" w:rsidR="00B1386E" w:rsidRDefault="0092172F" w:rsidP="0092172F">
      <w:proofErr w:type="spellStart"/>
      <w:r w:rsidRPr="0023519C">
        <w:rPr>
          <w:rFonts w:hint="eastAsia"/>
        </w:rPr>
        <w:t>Cgroup</w:t>
      </w:r>
      <w:proofErr w:type="spellEnd"/>
      <w:r w:rsidRPr="0023519C">
        <w:t>は</w:t>
      </w:r>
      <w:r w:rsidRPr="0023519C">
        <w:rPr>
          <w:rFonts w:hint="eastAsia"/>
        </w:rPr>
        <w:t>Linux</w:t>
      </w:r>
      <w:r w:rsidRPr="0023519C">
        <w:t>の標準機能で、プロセスのグループを作成して、</w:t>
      </w:r>
      <w:r w:rsidRPr="0023519C">
        <w:rPr>
          <w:rFonts w:hint="eastAsia"/>
        </w:rPr>
        <w:t>CPU</w:t>
      </w:r>
      <w:r w:rsidRPr="0023519C">
        <w:t>やメモリなどのリソースをグループ単位に割り当て管理することができる機能です。グループは複数作成することができ、グループに属するプロセスは割り当てられたリソース内で動作します。</w:t>
      </w:r>
      <w:r w:rsidR="00B1386E">
        <w:rPr>
          <w:rFonts w:hint="eastAsia"/>
        </w:rPr>
        <w:t>Cortex-</w:t>
      </w:r>
      <w:proofErr w:type="spellStart"/>
      <w:r w:rsidR="00B1386E">
        <w:rPr>
          <w:rFonts w:hint="eastAsia"/>
        </w:rPr>
        <w:t>A</w:t>
      </w:r>
      <w:r w:rsidRPr="0023519C">
        <w:rPr>
          <w:rFonts w:hint="eastAsia"/>
        </w:rPr>
        <w:t>57</w:t>
      </w:r>
      <w:proofErr w:type="spellEnd"/>
      <w:r w:rsidRPr="0023519C">
        <w:t>と</w:t>
      </w:r>
      <w:r w:rsidR="00B1386E">
        <w:rPr>
          <w:rFonts w:hint="eastAsia"/>
        </w:rPr>
        <w:t>Cortex-</w:t>
      </w:r>
      <w:proofErr w:type="spellStart"/>
      <w:r w:rsidR="00B1386E">
        <w:rPr>
          <w:rFonts w:hint="eastAsia"/>
        </w:rPr>
        <w:t>A</w:t>
      </w:r>
      <w:r w:rsidRPr="0023519C">
        <w:rPr>
          <w:rFonts w:hint="eastAsia"/>
        </w:rPr>
        <w:t>53</w:t>
      </w:r>
      <w:proofErr w:type="spellEnd"/>
      <w:r w:rsidRPr="0023519C">
        <w:t>を同時起動させた環境の場合は、</w:t>
      </w:r>
      <w:r w:rsidR="0057699B">
        <w:fldChar w:fldCharType="begin"/>
      </w:r>
      <w:r w:rsidR="0057699B">
        <w:instrText xml:space="preserve"> REF _Ref514753348 \h </w:instrText>
      </w:r>
      <w:r w:rsidR="0057699B">
        <w:fldChar w:fldCharType="separate"/>
      </w:r>
      <w:r w:rsidR="00FA7A7B">
        <w:rPr>
          <w:rFonts w:hint="eastAsia"/>
        </w:rPr>
        <w:t>図</w:t>
      </w:r>
      <w:r w:rsidR="00FA7A7B">
        <w:rPr>
          <w:rFonts w:hint="eastAsia"/>
        </w:rPr>
        <w:t xml:space="preserve"> </w:t>
      </w:r>
      <w:r w:rsidR="00FA7A7B">
        <w:rPr>
          <w:noProof/>
        </w:rPr>
        <w:t>3</w:t>
      </w:r>
      <w:r w:rsidR="00FA7A7B">
        <w:noBreakHyphen/>
      </w:r>
      <w:r w:rsidR="00FA7A7B">
        <w:rPr>
          <w:noProof/>
        </w:rPr>
        <w:t>2</w:t>
      </w:r>
      <w:r w:rsidR="0057699B">
        <w:fldChar w:fldCharType="end"/>
      </w:r>
      <w:r w:rsidRPr="0023519C">
        <w:t>に示したように、</w:t>
      </w:r>
      <w:r w:rsidR="00B1386E">
        <w:rPr>
          <w:rFonts w:hint="eastAsia"/>
        </w:rPr>
        <w:t>Cortex-</w:t>
      </w:r>
      <w:proofErr w:type="spellStart"/>
      <w:r w:rsidR="00B1386E">
        <w:rPr>
          <w:rFonts w:hint="eastAsia"/>
        </w:rPr>
        <w:t>A57</w:t>
      </w:r>
      <w:proofErr w:type="spellEnd"/>
      <w:r w:rsidRPr="0023519C">
        <w:t>又は</w:t>
      </w:r>
      <w:r w:rsidR="00B1386E">
        <w:rPr>
          <w:rFonts w:hint="eastAsia"/>
        </w:rPr>
        <w:t>Cortex-</w:t>
      </w:r>
      <w:proofErr w:type="spellStart"/>
      <w:r w:rsidR="00B1386E">
        <w:rPr>
          <w:rFonts w:hint="eastAsia"/>
        </w:rPr>
        <w:t>A53</w:t>
      </w:r>
      <w:proofErr w:type="spellEnd"/>
      <w:r w:rsidRPr="0023519C">
        <w:t>のみで動作させるアプリケーションごとにグループ化し、各</w:t>
      </w:r>
      <w:r w:rsidRPr="0023519C">
        <w:rPr>
          <w:rFonts w:hint="eastAsia"/>
        </w:rPr>
        <w:t>CPU</w:t>
      </w:r>
      <w:r w:rsidRPr="0023519C">
        <w:t>リソースを割り当てる</w:t>
      </w:r>
      <w:r w:rsidR="00B1386E">
        <w:rPr>
          <w:rFonts w:hint="eastAsia"/>
        </w:rPr>
        <w:t>ことができます。</w:t>
      </w:r>
    </w:p>
    <w:p w14:paraId="39A6DE30" w14:textId="354F63A2" w:rsidR="00C3054E" w:rsidRDefault="00B1386E" w:rsidP="0057699B">
      <w:pPr>
        <w:ind w:firstLineChars="100" w:firstLine="200"/>
      </w:pPr>
      <w:r>
        <w:rPr>
          <w:rFonts w:hint="eastAsia"/>
        </w:rPr>
        <w:t>ここでは、</w:t>
      </w:r>
      <w:r w:rsidR="0092172F" w:rsidRPr="005B5ADF">
        <w:rPr>
          <w:rFonts w:hint="eastAsia"/>
        </w:rPr>
        <w:t>Cortex-A57</w:t>
      </w:r>
      <w:r w:rsidR="0092172F">
        <w:rPr>
          <w:rFonts w:hint="eastAsia"/>
        </w:rPr>
        <w:t>で固定的に割り付けることで、</w:t>
      </w:r>
      <w:r w:rsidR="0092172F">
        <w:rPr>
          <w:rFonts w:hint="eastAsia"/>
        </w:rPr>
        <w:t>Cortex-A53</w:t>
      </w:r>
      <w:r w:rsidR="0092172F">
        <w:rPr>
          <w:rFonts w:hint="eastAsia"/>
        </w:rPr>
        <w:t>への意図しないタスクスイッチを防ぐ</w:t>
      </w:r>
      <w:r>
        <w:rPr>
          <w:rFonts w:hint="eastAsia"/>
        </w:rPr>
        <w:t>設定を</w:t>
      </w:r>
      <w:r w:rsidR="00C3054E">
        <w:rPr>
          <w:rFonts w:hint="eastAsia"/>
        </w:rPr>
        <w:t>例として</w:t>
      </w:r>
      <w:r>
        <w:rPr>
          <w:rFonts w:hint="eastAsia"/>
        </w:rPr>
        <w:t>説明します。</w:t>
      </w:r>
    </w:p>
    <w:p w14:paraId="6084B1E7" w14:textId="77777777" w:rsidR="00975EBD" w:rsidRDefault="00975EBD" w:rsidP="004639B0">
      <w:pPr>
        <w:ind w:firstLineChars="100" w:firstLine="200"/>
      </w:pPr>
    </w:p>
    <w:p w14:paraId="5DA9DDDB" w14:textId="77777777" w:rsidR="00C3054E" w:rsidRDefault="002116FF" w:rsidP="004639B0">
      <w:pPr>
        <w:keepNext/>
        <w:topLinePunct w:val="0"/>
        <w:adjustRightInd/>
        <w:spacing w:after="0"/>
        <w:ind w:firstLine="0"/>
        <w:jc w:val="left"/>
        <w:textAlignment w:val="auto"/>
      </w:pPr>
      <w:r>
        <w:rPr>
          <w:noProof/>
        </w:rPr>
        <mc:AlternateContent>
          <mc:Choice Requires="wpc">
            <w:drawing>
              <wp:inline distT="0" distB="0" distL="0" distR="0" wp14:anchorId="2826DE65" wp14:editId="762E99D6">
                <wp:extent cx="6161405" cy="3172021"/>
                <wp:effectExtent l="0" t="0" r="10795" b="28575"/>
                <wp:docPr id="26" name="キャンバス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rgbClr val="000000"/>
                          </a:solidFill>
                        </a:ln>
                      </wpc:whole>
                      <wps:wsp>
                        <wps:cNvPr id="340" name="正方形/長方形 340" descr="20%"/>
                        <wps:cNvSpPr>
                          <a:spLocks noChangeArrowheads="1"/>
                        </wps:cNvSpPr>
                        <wps:spPr bwMode="auto">
                          <a:xfrm>
                            <a:off x="3979450" y="329417"/>
                            <a:ext cx="577850" cy="410210"/>
                          </a:xfrm>
                          <a:prstGeom prst="rect">
                            <a:avLst/>
                          </a:prstGeom>
                          <a:pattFill prst="pct20">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14:paraId="73B54045" w14:textId="77777777" w:rsidR="00CB38AA" w:rsidRDefault="00CB38AA" w:rsidP="002116FF">
                              <w:pPr>
                                <w:pStyle w:val="Web"/>
                                <w:spacing w:after="0"/>
                                <w:ind w:firstLine="187"/>
                                <w:jc w:val="center"/>
                              </w:pPr>
                              <w:r>
                                <w:t> </w:t>
                              </w:r>
                            </w:p>
                          </w:txbxContent>
                        </wps:txbx>
                        <wps:bodyPr rot="0" vert="horz" wrap="square" lIns="0" tIns="18000" rIns="0" bIns="18000" anchor="ctr" anchorCtr="0" upright="1">
                          <a:noAutofit/>
                        </wps:bodyPr>
                      </wps:wsp>
                      <wps:wsp>
                        <wps:cNvPr id="341" name="正方形/長方形 341" descr="横線"/>
                        <wps:cNvSpPr>
                          <a:spLocks noChangeArrowheads="1"/>
                        </wps:cNvSpPr>
                        <wps:spPr bwMode="auto">
                          <a:xfrm>
                            <a:off x="3345720" y="329417"/>
                            <a:ext cx="570230" cy="410210"/>
                          </a:xfrm>
                          <a:prstGeom prst="rect">
                            <a:avLst/>
                          </a:prstGeom>
                          <a:pattFill prst="ltHorz">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14:paraId="506A6213" w14:textId="77777777" w:rsidR="00CB38AA" w:rsidRDefault="00CB38AA" w:rsidP="002116FF">
                              <w:pPr>
                                <w:pStyle w:val="Web"/>
                                <w:spacing w:after="0"/>
                                <w:ind w:firstLine="187"/>
                                <w:jc w:val="center"/>
                              </w:pPr>
                              <w:r>
                                <w:t> </w:t>
                              </w:r>
                            </w:p>
                          </w:txbxContent>
                        </wps:txbx>
                        <wps:bodyPr rot="0" vert="horz" wrap="square" lIns="0" tIns="18000" rIns="0" bIns="18000" anchor="ctr" anchorCtr="0" upright="1">
                          <a:noAutofit/>
                        </wps:bodyPr>
                      </wps:wsp>
                      <wps:wsp>
                        <wps:cNvPr id="342" name="正方形/長方形 342" descr="縦線 (太)"/>
                        <wps:cNvSpPr>
                          <a:spLocks noChangeArrowheads="1"/>
                        </wps:cNvSpPr>
                        <wps:spPr bwMode="auto">
                          <a:xfrm>
                            <a:off x="1549305" y="300179"/>
                            <a:ext cx="652145" cy="439424"/>
                          </a:xfrm>
                          <a:prstGeom prst="rect">
                            <a:avLst/>
                          </a:prstGeom>
                          <a:pattFill prst="dkVert">
                            <a:fgClr>
                              <a:srgbClr val="000000"/>
                            </a:fgClr>
                            <a:bgClr>
                              <a:srgbClr val="FFFFFF"/>
                            </a:bgClr>
                          </a:pattFill>
                          <a:ln w="9525">
                            <a:solidFill>
                              <a:srgbClr val="000000"/>
                            </a:solidFill>
                            <a:miter lim="800000"/>
                            <a:headEnd/>
                            <a:tailEnd/>
                          </a:ln>
                          <a:effectLst>
                            <a:outerShdw dist="20000" dir="5400000" rotWithShape="0">
                              <a:srgbClr val="000000">
                                <a:alpha val="37999"/>
                              </a:srgbClr>
                            </a:outerShdw>
                          </a:effectLst>
                        </wps:spPr>
                        <wps:txbx>
                          <w:txbxContent>
                            <w:p w14:paraId="11ED3265" w14:textId="77777777" w:rsidR="00CB38AA" w:rsidRDefault="00CB38AA" w:rsidP="002116FF">
                              <w:pPr>
                                <w:pStyle w:val="Web"/>
                                <w:spacing w:after="0"/>
                                <w:ind w:firstLine="187"/>
                                <w:jc w:val="center"/>
                              </w:pPr>
                              <w:r>
                                <w:t> </w:t>
                              </w:r>
                            </w:p>
                          </w:txbxContent>
                        </wps:txbx>
                        <wps:bodyPr rot="0" vert="horz" wrap="square" lIns="0" tIns="144000" rIns="0" bIns="144000" anchor="ctr" anchorCtr="0" upright="1">
                          <a:noAutofit/>
                        </wps:bodyPr>
                      </wps:wsp>
                      <wps:wsp>
                        <wps:cNvPr id="343" name="テキスト ボックス 652"/>
                        <wps:cNvSpPr txBox="1">
                          <a:spLocks noChangeArrowheads="1"/>
                        </wps:cNvSpPr>
                        <wps:spPr bwMode="auto">
                          <a:xfrm>
                            <a:off x="1596930" y="377675"/>
                            <a:ext cx="549910" cy="255905"/>
                          </a:xfrm>
                          <a:prstGeom prst="rect">
                            <a:avLst/>
                          </a:prstGeom>
                          <a:solidFill>
                            <a:srgbClr val="FFFFFF"/>
                          </a:solidFill>
                          <a:ln w="9525">
                            <a:solidFill>
                              <a:srgbClr val="FFFFFF"/>
                            </a:solidFill>
                            <a:miter lim="800000"/>
                            <a:headEnd/>
                            <a:tailEnd/>
                          </a:ln>
                        </wps:spPr>
                        <wps:txbx>
                          <w:txbxContent>
                            <w:p w14:paraId="15CF5B26" w14:textId="77777777" w:rsidR="00CB38AA" w:rsidRPr="004639B0" w:rsidRDefault="00CB38AA" w:rsidP="004639B0">
                              <w:pPr>
                                <w:pStyle w:val="Web"/>
                                <w:spacing w:before="72" w:after="0" w:line="240" w:lineRule="exact"/>
                                <w:rPr>
                                  <w:rFonts w:asciiTheme="majorHAnsi" w:hAnsiTheme="majorHAnsi" w:cstheme="majorHAnsi"/>
                                </w:rPr>
                              </w:pPr>
                              <w:r w:rsidRPr="004639B0">
                                <w:rPr>
                                  <w:rFonts w:asciiTheme="majorHAnsi" w:eastAsia="游明朝" w:hAnsiTheme="majorHAnsi" w:cstheme="majorHAnsi"/>
                                  <w:kern w:val="2"/>
                                  <w:sz w:val="22"/>
                                  <w:szCs w:val="22"/>
                                </w:rPr>
                                <w:t>App. 1</w:t>
                              </w:r>
                            </w:p>
                          </w:txbxContent>
                        </wps:txbx>
                        <wps:bodyPr rot="0" vert="horz" wrap="square" lIns="0" tIns="0" rIns="0" bIns="0" anchor="t" anchorCtr="0" upright="1">
                          <a:noAutofit/>
                        </wps:bodyPr>
                      </wps:wsp>
                      <wps:wsp>
                        <wps:cNvPr id="344" name="テキスト ボックス 653"/>
                        <wps:cNvSpPr txBox="1">
                          <a:spLocks noChangeArrowheads="1"/>
                        </wps:cNvSpPr>
                        <wps:spPr bwMode="auto">
                          <a:xfrm>
                            <a:off x="3390170" y="417682"/>
                            <a:ext cx="485775" cy="229235"/>
                          </a:xfrm>
                          <a:prstGeom prst="rect">
                            <a:avLst/>
                          </a:prstGeom>
                          <a:solidFill>
                            <a:srgbClr val="FFFFFF"/>
                          </a:solidFill>
                          <a:ln w="9525">
                            <a:solidFill>
                              <a:srgbClr val="FFFFFF"/>
                            </a:solidFill>
                            <a:miter lim="800000"/>
                            <a:headEnd/>
                            <a:tailEnd/>
                          </a:ln>
                        </wps:spPr>
                        <wps:txbx>
                          <w:txbxContent>
                            <w:p w14:paraId="48069137" w14:textId="77777777" w:rsidR="00CB38AA" w:rsidRPr="004639B0" w:rsidRDefault="00CB38AA" w:rsidP="004639B0">
                              <w:pPr>
                                <w:pStyle w:val="Web"/>
                                <w:spacing w:before="72" w:after="0" w:line="240" w:lineRule="exact"/>
                                <w:ind w:firstLineChars="50" w:firstLine="110"/>
                                <w:rPr>
                                  <w:rFonts w:asciiTheme="majorHAnsi" w:hAnsiTheme="majorHAnsi" w:cstheme="majorHAnsi"/>
                                  <w:sz w:val="22"/>
                                  <w:szCs w:val="22"/>
                                </w:rPr>
                              </w:pPr>
                              <w:r w:rsidRPr="004639B0">
                                <w:rPr>
                                  <w:rFonts w:asciiTheme="majorHAnsi" w:eastAsia="游明朝" w:hAnsiTheme="majorHAnsi" w:cstheme="majorHAnsi"/>
                                  <w:kern w:val="2"/>
                                  <w:sz w:val="22"/>
                                  <w:szCs w:val="22"/>
                                </w:rPr>
                                <w:t>App. 2</w:t>
                              </w:r>
                            </w:p>
                          </w:txbxContent>
                        </wps:txbx>
                        <wps:bodyPr rot="0" vert="horz" wrap="square" lIns="0" tIns="0" rIns="0" bIns="0" anchor="t" anchorCtr="0" upright="1">
                          <a:noAutofit/>
                        </wps:bodyPr>
                      </wps:wsp>
                      <wps:wsp>
                        <wps:cNvPr id="345" name="テキスト ボックス 656"/>
                        <wps:cNvSpPr txBox="1">
                          <a:spLocks noChangeArrowheads="1"/>
                        </wps:cNvSpPr>
                        <wps:spPr bwMode="auto">
                          <a:xfrm>
                            <a:off x="4021360" y="433817"/>
                            <a:ext cx="511810" cy="208395"/>
                          </a:xfrm>
                          <a:prstGeom prst="rect">
                            <a:avLst/>
                          </a:prstGeom>
                          <a:solidFill>
                            <a:srgbClr val="FFFFFF"/>
                          </a:solidFill>
                          <a:ln w="9525">
                            <a:solidFill>
                              <a:srgbClr val="FFFFFF"/>
                            </a:solidFill>
                            <a:miter lim="800000"/>
                            <a:headEnd/>
                            <a:tailEnd/>
                          </a:ln>
                        </wps:spPr>
                        <wps:txbx>
                          <w:txbxContent>
                            <w:p w14:paraId="279727EC" w14:textId="77777777" w:rsidR="00CB38AA" w:rsidRPr="004639B0" w:rsidRDefault="00CB38AA" w:rsidP="004639B0">
                              <w:pPr>
                                <w:pStyle w:val="Web"/>
                                <w:spacing w:before="72" w:after="0" w:line="240" w:lineRule="exact"/>
                                <w:ind w:firstLineChars="50" w:firstLine="110"/>
                                <w:rPr>
                                  <w:rFonts w:asciiTheme="majorHAnsi" w:hAnsiTheme="majorHAnsi" w:cstheme="majorHAnsi"/>
                                </w:rPr>
                              </w:pPr>
                              <w:r w:rsidRPr="004639B0">
                                <w:rPr>
                                  <w:rFonts w:asciiTheme="majorHAnsi" w:eastAsia="游明朝" w:hAnsiTheme="majorHAnsi" w:cstheme="majorHAnsi"/>
                                  <w:kern w:val="2"/>
                                  <w:sz w:val="22"/>
                                  <w:szCs w:val="22"/>
                                </w:rPr>
                                <w:t>App. 3</w:t>
                              </w:r>
                            </w:p>
                          </w:txbxContent>
                        </wps:txbx>
                        <wps:bodyPr rot="0" vert="horz" wrap="square" lIns="0" tIns="0" rIns="0" bIns="0" anchor="t" anchorCtr="0" upright="1">
                          <a:noAutofit/>
                        </wps:bodyPr>
                      </wps:wsp>
                      <wps:wsp>
                        <wps:cNvPr id="346" name="正方形/長方形 346"/>
                        <wps:cNvSpPr>
                          <a:spLocks noChangeArrowheads="1"/>
                        </wps:cNvSpPr>
                        <wps:spPr bwMode="auto">
                          <a:xfrm>
                            <a:off x="2983770" y="2468097"/>
                            <a:ext cx="522605"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5C91B4CE" w14:textId="14BAA9EC" w:rsidR="00CB38AA" w:rsidRPr="004639B0" w:rsidRDefault="00CB38AA" w:rsidP="004639B0">
                              <w:pPr>
                                <w:pStyle w:val="Web"/>
                                <w:spacing w:before="48" w:after="0" w:line="240" w:lineRule="exact"/>
                                <w:ind w:firstLine="0"/>
                                <w:rPr>
                                  <w:rFonts w:asciiTheme="majorHAnsi" w:hAnsiTheme="majorHAnsi" w:cstheme="majorHAnsi"/>
                                  <w:kern w:val="24"/>
                                  <w:sz w:val="15"/>
                                  <w:szCs w:val="15"/>
                                </w:rPr>
                              </w:pPr>
                              <w:r w:rsidRPr="004639B0">
                                <w:rPr>
                                  <w:rFonts w:asciiTheme="majorHAnsi" w:hAnsiTheme="majorHAnsi" w:cstheme="majorHAnsi"/>
                                  <w:kern w:val="24"/>
                                  <w:sz w:val="15"/>
                                  <w:szCs w:val="15"/>
                                </w:rPr>
                                <w:t>Cortex-A53</w:t>
                              </w:r>
                            </w:p>
                            <w:p w14:paraId="5CD2237E" w14:textId="77777777" w:rsidR="00CB38AA" w:rsidRPr="004639B0" w:rsidRDefault="00CB38AA" w:rsidP="004639B0">
                              <w:pPr>
                                <w:pStyle w:val="Web"/>
                                <w:spacing w:before="48" w:after="0" w:line="240" w:lineRule="exact"/>
                                <w:rPr>
                                  <w:sz w:val="16"/>
                                  <w:szCs w:val="16"/>
                                </w:rPr>
                              </w:pPr>
                            </w:p>
                          </w:txbxContent>
                        </wps:txbx>
                        <wps:bodyPr rot="0" vert="horz" wrap="square" lIns="0" tIns="108000" rIns="0" bIns="108000" anchor="ctr" anchorCtr="0" upright="1">
                          <a:noAutofit/>
                        </wps:bodyPr>
                      </wps:wsp>
                      <wps:wsp>
                        <wps:cNvPr id="347" name="正方形/長方形 347"/>
                        <wps:cNvSpPr>
                          <a:spLocks noChangeArrowheads="1"/>
                        </wps:cNvSpPr>
                        <wps:spPr bwMode="auto">
                          <a:xfrm>
                            <a:off x="3617500" y="2468097"/>
                            <a:ext cx="554990"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4F136DC1" w14:textId="4E053D84" w:rsidR="00CB38AA" w:rsidRPr="004639B0" w:rsidRDefault="00CB38AA" w:rsidP="004639B0">
                              <w:pPr>
                                <w:pStyle w:val="Web"/>
                                <w:spacing w:before="48" w:after="0" w:line="240" w:lineRule="exact"/>
                                <w:ind w:firstLine="0"/>
                                <w:rPr>
                                  <w:rFonts w:asciiTheme="majorHAnsi" w:hAnsiTheme="majorHAnsi" w:cstheme="majorHAnsi"/>
                                  <w:kern w:val="24"/>
                                  <w:sz w:val="15"/>
                                  <w:szCs w:val="15"/>
                                </w:rPr>
                              </w:pPr>
                              <w:r w:rsidRPr="004639B0">
                                <w:rPr>
                                  <w:rFonts w:asciiTheme="majorHAnsi" w:hAnsiTheme="majorHAnsi" w:cstheme="majorHAnsi"/>
                                  <w:kern w:val="24"/>
                                  <w:sz w:val="15"/>
                                  <w:szCs w:val="15"/>
                                </w:rPr>
                                <w:t>Cortex-A53</w:t>
                              </w:r>
                            </w:p>
                            <w:p w14:paraId="3766756E" w14:textId="77777777" w:rsidR="00CB38AA" w:rsidRPr="004639B0" w:rsidRDefault="00CB38AA" w:rsidP="002116FF">
                              <w:pPr>
                                <w:pStyle w:val="Web"/>
                                <w:spacing w:before="48" w:after="0" w:line="240" w:lineRule="exact"/>
                                <w:ind w:firstLine="187"/>
                                <w:jc w:val="center"/>
                                <w:rPr>
                                  <w:sz w:val="16"/>
                                  <w:szCs w:val="16"/>
                                </w:rPr>
                              </w:pPr>
                            </w:p>
                          </w:txbxContent>
                        </wps:txbx>
                        <wps:bodyPr rot="0" vert="horz" wrap="square" lIns="0" tIns="108000" rIns="0" bIns="108000" anchor="ctr" anchorCtr="0" upright="1">
                          <a:noAutofit/>
                        </wps:bodyPr>
                      </wps:wsp>
                      <wps:wsp>
                        <wps:cNvPr id="350" name="正方形/長方形 350"/>
                        <wps:cNvSpPr>
                          <a:spLocks noChangeArrowheads="1"/>
                        </wps:cNvSpPr>
                        <wps:spPr bwMode="auto">
                          <a:xfrm>
                            <a:off x="1683925" y="2468097"/>
                            <a:ext cx="522605"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3FDF55A7" w14:textId="72BDEC25" w:rsidR="00CB38AA" w:rsidRPr="004639B0" w:rsidRDefault="00CB38AA" w:rsidP="004639B0">
                              <w:pPr>
                                <w:pStyle w:val="Web"/>
                                <w:spacing w:before="48" w:after="0" w:line="240" w:lineRule="exact"/>
                                <w:ind w:firstLine="0"/>
                                <w:jc w:val="left"/>
                                <w:rPr>
                                  <w:rFonts w:asciiTheme="majorHAnsi" w:hAnsiTheme="majorHAnsi" w:cstheme="majorHAnsi"/>
                                  <w:sz w:val="15"/>
                                  <w:szCs w:val="15"/>
                                </w:rPr>
                              </w:pPr>
                              <w:r w:rsidRPr="004639B0">
                                <w:rPr>
                                  <w:rFonts w:asciiTheme="majorHAnsi" w:eastAsia="メイリオ" w:hAnsiTheme="majorHAnsi" w:cstheme="majorHAnsi"/>
                                  <w:kern w:val="24"/>
                                  <w:sz w:val="15"/>
                                  <w:szCs w:val="15"/>
                                </w:rPr>
                                <w:t>Cortex-A57</w:t>
                              </w:r>
                            </w:p>
                          </w:txbxContent>
                        </wps:txbx>
                        <wps:bodyPr rot="0" vert="horz" wrap="square" lIns="0" tIns="0" rIns="0" bIns="0" anchor="ctr" anchorCtr="0" upright="1">
                          <a:noAutofit/>
                        </wps:bodyPr>
                      </wps:wsp>
                      <wps:wsp>
                        <wps:cNvPr id="351" name="正方形/長方形 351"/>
                        <wps:cNvSpPr>
                          <a:spLocks noChangeArrowheads="1"/>
                        </wps:cNvSpPr>
                        <wps:spPr bwMode="auto">
                          <a:xfrm>
                            <a:off x="2317655" y="2468097"/>
                            <a:ext cx="554990" cy="448945"/>
                          </a:xfrm>
                          <a:prstGeom prst="rect">
                            <a:avLst/>
                          </a:prstGeom>
                          <a:noFill/>
                          <a:ln w="25400">
                            <a:solidFill>
                              <a:srgbClr val="3C3C3B"/>
                            </a:solidFill>
                            <a:miter lim="800000"/>
                            <a:headEnd/>
                            <a:tailEnd/>
                          </a:ln>
                          <a:extLst>
                            <a:ext uri="{909E8E84-426E-40DD-AFC4-6F175D3DCCD1}">
                              <a14:hiddenFill xmlns:a14="http://schemas.microsoft.com/office/drawing/2010/main">
                                <a:solidFill>
                                  <a:srgbClr val="FFFFFF"/>
                                </a:solidFill>
                              </a14:hiddenFill>
                            </a:ext>
                          </a:extLst>
                        </wps:spPr>
                        <wps:txbx>
                          <w:txbxContent>
                            <w:p w14:paraId="18D1DEB9" w14:textId="7339A539" w:rsidR="00CB38AA" w:rsidRPr="004639B0" w:rsidRDefault="00CB38AA" w:rsidP="004639B0">
                              <w:pPr>
                                <w:pStyle w:val="Web"/>
                                <w:spacing w:before="48" w:after="0" w:line="240" w:lineRule="exact"/>
                                <w:ind w:firstLine="0"/>
                                <w:rPr>
                                  <w:rFonts w:asciiTheme="majorHAnsi" w:hAnsiTheme="majorHAnsi" w:cstheme="majorHAnsi"/>
                                  <w:sz w:val="15"/>
                                  <w:szCs w:val="15"/>
                                </w:rPr>
                              </w:pPr>
                              <w:r w:rsidRPr="004639B0">
                                <w:rPr>
                                  <w:rFonts w:asciiTheme="majorHAnsi" w:eastAsia="メイリオ" w:hAnsiTheme="majorHAnsi" w:cstheme="majorHAnsi"/>
                                  <w:kern w:val="24"/>
                                  <w:sz w:val="15"/>
                                  <w:szCs w:val="15"/>
                                </w:rPr>
                                <w:t>Cortex-A57</w:t>
                              </w:r>
                            </w:p>
                          </w:txbxContent>
                        </wps:txbx>
                        <wps:bodyPr rot="0" vert="horz" wrap="square" lIns="0" tIns="108000" rIns="0" bIns="108000" anchor="ctr" anchorCtr="0" upright="1">
                          <a:noAutofit/>
                        </wps:bodyPr>
                      </wps:wsp>
                      <wps:wsp>
                        <wps:cNvPr id="352" name="四角形: 角を丸くする 352"/>
                        <wps:cNvSpPr>
                          <a:spLocks noChangeArrowheads="1"/>
                        </wps:cNvSpPr>
                        <wps:spPr bwMode="auto">
                          <a:xfrm>
                            <a:off x="1223550" y="959337"/>
                            <a:ext cx="1576705" cy="1381760"/>
                          </a:xfrm>
                          <a:prstGeom prst="roundRect">
                            <a:avLst>
                              <a:gd name="adj" fmla="val 16667"/>
                            </a:avLst>
                          </a:prstGeom>
                          <a:noFill/>
                          <a:ln w="254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3" name="四角形: 角を丸くする 353"/>
                        <wps:cNvSpPr>
                          <a:spLocks noChangeArrowheads="1"/>
                        </wps:cNvSpPr>
                        <wps:spPr bwMode="auto">
                          <a:xfrm>
                            <a:off x="1311180" y="1599417"/>
                            <a:ext cx="1409700" cy="68389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4" name="正方形/長方形 354"/>
                        <wps:cNvSpPr>
                          <a:spLocks noChangeArrowheads="1"/>
                        </wps:cNvSpPr>
                        <wps:spPr bwMode="auto">
                          <a:xfrm>
                            <a:off x="1424845" y="1801347"/>
                            <a:ext cx="522605" cy="414020"/>
                          </a:xfrm>
                          <a:prstGeom prst="rect">
                            <a:avLst/>
                          </a:prstGeom>
                          <a:solidFill>
                            <a:srgbClr val="FFFFFF"/>
                          </a:solidFill>
                          <a:ln w="25400">
                            <a:solidFill>
                              <a:srgbClr val="000000"/>
                            </a:solidFill>
                            <a:miter lim="800000"/>
                            <a:headEnd/>
                            <a:tailEnd/>
                          </a:ln>
                        </wps:spPr>
                        <wps:txbx>
                          <w:txbxContent>
                            <w:p w14:paraId="09A1EA23" w14:textId="0081D949" w:rsidR="00CB38AA" w:rsidRPr="004639B0" w:rsidRDefault="00CB38AA" w:rsidP="004639B0">
                              <w:pPr>
                                <w:pStyle w:val="Web"/>
                                <w:spacing w:after="0"/>
                                <w:ind w:firstLine="0"/>
                                <w:rPr>
                                  <w:rFonts w:asciiTheme="majorHAnsi" w:hAnsiTheme="majorHAnsi" w:cstheme="majorHAnsi"/>
                                  <w:sz w:val="15"/>
                                  <w:szCs w:val="15"/>
                                </w:rPr>
                              </w:pPr>
                              <w:r w:rsidRPr="004639B0">
                                <w:rPr>
                                  <w:rFonts w:asciiTheme="majorHAnsi" w:eastAsia="メイリオ" w:hAnsiTheme="majorHAnsi" w:cstheme="majorHAnsi"/>
                                  <w:kern w:val="24"/>
                                  <w:sz w:val="15"/>
                                  <w:szCs w:val="15"/>
                                </w:rPr>
                                <w:t>Cortex-A57</w:t>
                              </w:r>
                            </w:p>
                          </w:txbxContent>
                        </wps:txbx>
                        <wps:bodyPr rot="0" vert="horz" wrap="square" lIns="0" tIns="108000" rIns="0" bIns="108000" anchor="ctr" anchorCtr="0" upright="1">
                          <a:noAutofit/>
                        </wps:bodyPr>
                      </wps:wsp>
                      <wps:wsp>
                        <wps:cNvPr id="355" name="正方形/長方形 355"/>
                        <wps:cNvSpPr>
                          <a:spLocks noChangeArrowheads="1"/>
                        </wps:cNvSpPr>
                        <wps:spPr bwMode="auto">
                          <a:xfrm>
                            <a:off x="2056670" y="1814682"/>
                            <a:ext cx="554990" cy="414020"/>
                          </a:xfrm>
                          <a:prstGeom prst="rect">
                            <a:avLst/>
                          </a:prstGeom>
                          <a:solidFill>
                            <a:srgbClr val="FFFFFF"/>
                          </a:solidFill>
                          <a:ln w="25400">
                            <a:solidFill>
                              <a:srgbClr val="000000"/>
                            </a:solidFill>
                            <a:miter lim="800000"/>
                            <a:headEnd/>
                            <a:tailEnd/>
                          </a:ln>
                        </wps:spPr>
                        <wps:txbx>
                          <w:txbxContent>
                            <w:p w14:paraId="49DDD3AE" w14:textId="77777777" w:rsidR="00CB38AA" w:rsidRPr="004639B0" w:rsidRDefault="00CB38AA" w:rsidP="004639B0">
                              <w:pPr>
                                <w:pStyle w:val="Web"/>
                                <w:spacing w:after="0" w:line="240" w:lineRule="exact"/>
                                <w:ind w:firstLine="0"/>
                                <w:rPr>
                                  <w:rFonts w:asciiTheme="majorHAnsi" w:hAnsiTheme="majorHAnsi" w:cstheme="majorHAnsi"/>
                                  <w:kern w:val="24"/>
                                  <w:sz w:val="15"/>
                                  <w:szCs w:val="15"/>
                                </w:rPr>
                              </w:pPr>
                              <w:r w:rsidRPr="004639B0">
                                <w:rPr>
                                  <w:rFonts w:asciiTheme="majorHAnsi" w:hAnsiTheme="majorHAnsi" w:cstheme="majorHAnsi"/>
                                  <w:kern w:val="24"/>
                                  <w:sz w:val="15"/>
                                  <w:szCs w:val="15"/>
                                </w:rPr>
                                <w:t>Cortex-A57</w:t>
                              </w:r>
                            </w:p>
                            <w:p w14:paraId="5E0E9998" w14:textId="107986EF" w:rsidR="00CB38AA" w:rsidRPr="004639B0" w:rsidRDefault="00CB38AA" w:rsidP="00C3054E">
                              <w:pPr>
                                <w:pStyle w:val="Web"/>
                                <w:spacing w:after="0" w:line="240" w:lineRule="exact"/>
                                <w:ind w:firstLine="187"/>
                                <w:jc w:val="center"/>
                                <w:rPr>
                                  <w:sz w:val="16"/>
                                  <w:szCs w:val="16"/>
                                </w:rPr>
                              </w:pPr>
                            </w:p>
                          </w:txbxContent>
                        </wps:txbx>
                        <wps:bodyPr rot="0" vert="horz" wrap="square" lIns="0" tIns="108000" rIns="0" bIns="108000" anchor="ctr" anchorCtr="0" upright="1">
                          <a:noAutofit/>
                        </wps:bodyPr>
                      </wps:wsp>
                      <wps:wsp>
                        <wps:cNvPr id="356" name="テキスト ボックス 672"/>
                        <wps:cNvSpPr txBox="1">
                          <a:spLocks/>
                        </wps:cNvSpPr>
                        <wps:spPr bwMode="auto">
                          <a:xfrm>
                            <a:off x="1493425" y="1608942"/>
                            <a:ext cx="114744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1FFFE" w14:textId="77777777" w:rsidR="00CB38AA" w:rsidRPr="004639B0" w:rsidRDefault="00CB38AA" w:rsidP="002116FF">
                              <w:pPr>
                                <w:pStyle w:val="Web"/>
                                <w:spacing w:before="48" w:after="0" w:line="240" w:lineRule="exact"/>
                                <w:ind w:firstLine="187"/>
                                <w:rPr>
                                  <w:rFonts w:asciiTheme="majorEastAsia" w:eastAsiaTheme="majorEastAsia" w:hAnsiTheme="majorEastAsia"/>
                                </w:rPr>
                              </w:pPr>
                              <w:r w:rsidRPr="004639B0">
                                <w:rPr>
                                  <w:rFonts w:asciiTheme="majorHAnsi" w:eastAsiaTheme="majorEastAsia" w:hAnsiTheme="majorHAnsi" w:cstheme="majorHAnsi"/>
                                  <w:kern w:val="24"/>
                                  <w:sz w:val="22"/>
                                  <w:szCs w:val="22"/>
                                </w:rPr>
                                <w:t>CPU</w:t>
                              </w:r>
                              <w:r w:rsidRPr="004639B0">
                                <w:rPr>
                                  <w:rFonts w:asciiTheme="majorEastAsia" w:eastAsiaTheme="majorEastAsia" w:hAnsiTheme="majorEastAsia" w:cs="メイリオ" w:hint="eastAsia"/>
                                  <w:kern w:val="24"/>
                                  <w:sz w:val="22"/>
                                  <w:szCs w:val="22"/>
                                </w:rPr>
                                <w:t>リソース</w:t>
                              </w:r>
                            </w:p>
                          </w:txbxContent>
                        </wps:txbx>
                        <wps:bodyPr rot="0" vert="horz" wrap="square" lIns="0" tIns="0" rIns="0" bIns="0" anchor="t" anchorCtr="0" upright="1">
                          <a:noAutofit/>
                        </wps:bodyPr>
                      </wps:wsp>
                      <wps:wsp>
                        <wps:cNvPr id="357" name="四角形: 角を丸くする 357"/>
                        <wps:cNvSpPr>
                          <a:spLocks noChangeArrowheads="1"/>
                        </wps:cNvSpPr>
                        <wps:spPr bwMode="auto">
                          <a:xfrm>
                            <a:off x="1311180" y="1029187"/>
                            <a:ext cx="1409700" cy="50419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58" name="正方形/長方形 358"/>
                        <wps:cNvSpPr>
                          <a:spLocks noChangeArrowheads="1"/>
                        </wps:cNvSpPr>
                        <wps:spPr bwMode="auto">
                          <a:xfrm>
                            <a:off x="1687735" y="1073637"/>
                            <a:ext cx="522605" cy="275590"/>
                          </a:xfrm>
                          <a:prstGeom prst="rect">
                            <a:avLst/>
                          </a:prstGeom>
                          <a:solidFill>
                            <a:srgbClr val="FFFFFF"/>
                          </a:solidFill>
                          <a:ln w="25400">
                            <a:solidFill>
                              <a:srgbClr val="000000"/>
                            </a:solidFill>
                            <a:miter lim="800000"/>
                            <a:headEnd/>
                            <a:tailEnd/>
                          </a:ln>
                        </wps:spPr>
                        <wps:txbx>
                          <w:txbxContent>
                            <w:p w14:paraId="726D897C" w14:textId="77777777" w:rsidR="00CB38AA" w:rsidRPr="004639B0" w:rsidRDefault="00CB38AA" w:rsidP="004639B0">
                              <w:pPr>
                                <w:pStyle w:val="Web"/>
                                <w:spacing w:before="48" w:after="0" w:line="240" w:lineRule="exact"/>
                                <w:ind w:firstLineChars="50" w:firstLine="110"/>
                                <w:rPr>
                                  <w:rFonts w:asciiTheme="majorHAnsi" w:hAnsiTheme="majorHAnsi" w:cstheme="majorHAnsi"/>
                                </w:rPr>
                              </w:pPr>
                              <w:r w:rsidRPr="004639B0">
                                <w:rPr>
                                  <w:rFonts w:asciiTheme="majorHAnsi" w:hAnsiTheme="majorHAnsi" w:cstheme="majorHAnsi"/>
                                  <w:kern w:val="24"/>
                                  <w:sz w:val="22"/>
                                  <w:szCs w:val="22"/>
                                </w:rPr>
                                <w:t>App. 1</w:t>
                              </w:r>
                            </w:p>
                          </w:txbxContent>
                        </wps:txbx>
                        <wps:bodyPr rot="0" vert="horz" wrap="square" lIns="0" tIns="18000" rIns="0" bIns="18000" anchor="ctr" anchorCtr="0" upright="1">
                          <a:noAutofit/>
                        </wps:bodyPr>
                      </wps:wsp>
                      <wps:wsp>
                        <wps:cNvPr id="409" name="テキスト ボックス 675"/>
                        <wps:cNvSpPr txBox="1">
                          <a:spLocks/>
                        </wps:cNvSpPr>
                        <wps:spPr bwMode="auto">
                          <a:xfrm>
                            <a:off x="1411510" y="1340972"/>
                            <a:ext cx="13208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6E93A" w14:textId="77777777" w:rsidR="00CB38AA" w:rsidRPr="004639B0" w:rsidRDefault="00CB38AA" w:rsidP="002116FF">
                              <w:pPr>
                                <w:pStyle w:val="Web"/>
                                <w:spacing w:before="48" w:after="0" w:line="240" w:lineRule="exact"/>
                                <w:ind w:firstLine="187"/>
                                <w:rPr>
                                  <w:rFonts w:asciiTheme="majorEastAsia" w:eastAsiaTheme="majorEastAsia" w:hAnsiTheme="majorEastAsia"/>
                                </w:rPr>
                              </w:pPr>
                              <w:r w:rsidRPr="004639B0">
                                <w:rPr>
                                  <w:rFonts w:asciiTheme="majorEastAsia" w:eastAsiaTheme="majorEastAsia" w:hAnsiTheme="majorEastAsia" w:cs="メイリオ" w:hint="eastAsia"/>
                                  <w:kern w:val="24"/>
                                  <w:sz w:val="22"/>
                                  <w:szCs w:val="22"/>
                                </w:rPr>
                                <w:t>アプリケーション</w:t>
                              </w:r>
                            </w:p>
                          </w:txbxContent>
                        </wps:txbx>
                        <wps:bodyPr rot="0" vert="horz" wrap="square" lIns="0" tIns="0" rIns="0" bIns="0" anchor="t" anchorCtr="0" upright="1">
                          <a:noAutofit/>
                        </wps:bodyPr>
                      </wps:wsp>
                      <wps:wsp>
                        <wps:cNvPr id="413" name="四角形: 角を丸くする 413"/>
                        <wps:cNvSpPr>
                          <a:spLocks noChangeArrowheads="1"/>
                        </wps:cNvSpPr>
                        <wps:spPr bwMode="auto">
                          <a:xfrm>
                            <a:off x="3103150" y="958702"/>
                            <a:ext cx="1576705" cy="1381760"/>
                          </a:xfrm>
                          <a:prstGeom prst="roundRect">
                            <a:avLst>
                              <a:gd name="adj" fmla="val 16667"/>
                            </a:avLst>
                          </a:prstGeom>
                          <a:noFill/>
                          <a:ln w="25400"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5" name="四角形: 角を丸くする 415"/>
                        <wps:cNvSpPr>
                          <a:spLocks noChangeArrowheads="1"/>
                        </wps:cNvSpPr>
                        <wps:spPr bwMode="auto">
                          <a:xfrm>
                            <a:off x="3190780" y="1596877"/>
                            <a:ext cx="1410335" cy="68389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6" name="正方形/長方形 416"/>
                        <wps:cNvSpPr>
                          <a:spLocks noChangeArrowheads="1"/>
                        </wps:cNvSpPr>
                        <wps:spPr bwMode="auto">
                          <a:xfrm>
                            <a:off x="3302540" y="1804522"/>
                            <a:ext cx="522605" cy="414020"/>
                          </a:xfrm>
                          <a:prstGeom prst="rect">
                            <a:avLst/>
                          </a:prstGeom>
                          <a:solidFill>
                            <a:srgbClr val="FFFFFF"/>
                          </a:solidFill>
                          <a:ln w="25400">
                            <a:solidFill>
                              <a:srgbClr val="000000"/>
                            </a:solidFill>
                            <a:miter lim="800000"/>
                            <a:headEnd/>
                            <a:tailEnd/>
                          </a:ln>
                        </wps:spPr>
                        <wps:txbx>
                          <w:txbxContent>
                            <w:p w14:paraId="2F2FD24F" w14:textId="246C5272" w:rsidR="00CB38AA" w:rsidRPr="004639B0" w:rsidRDefault="00CB38AA" w:rsidP="004639B0">
                              <w:pPr>
                                <w:pStyle w:val="Web"/>
                                <w:spacing w:before="48" w:after="0" w:line="240" w:lineRule="exact"/>
                                <w:ind w:firstLine="0"/>
                                <w:rPr>
                                  <w:rFonts w:asciiTheme="majorHAnsi" w:eastAsia="メイリオ" w:hAnsiTheme="majorHAnsi" w:cstheme="majorHAnsi"/>
                                  <w:kern w:val="24"/>
                                  <w:sz w:val="15"/>
                                  <w:szCs w:val="15"/>
                                </w:rPr>
                              </w:pPr>
                              <w:r w:rsidRPr="004639B0">
                                <w:rPr>
                                  <w:rFonts w:asciiTheme="majorHAnsi" w:eastAsia="メイリオ" w:hAnsiTheme="majorHAnsi" w:cstheme="majorHAnsi"/>
                                  <w:kern w:val="24"/>
                                  <w:sz w:val="15"/>
                                  <w:szCs w:val="15"/>
                                </w:rPr>
                                <w:t>Cortex-A53</w:t>
                              </w:r>
                            </w:p>
                            <w:p w14:paraId="58A3EC73" w14:textId="77777777" w:rsidR="00CB38AA" w:rsidRDefault="00CB38AA" w:rsidP="002116FF">
                              <w:pPr>
                                <w:pStyle w:val="Web"/>
                                <w:spacing w:before="48" w:after="0" w:line="240" w:lineRule="exact"/>
                                <w:ind w:firstLine="187"/>
                                <w:jc w:val="center"/>
                              </w:pPr>
                            </w:p>
                          </w:txbxContent>
                        </wps:txbx>
                        <wps:bodyPr rot="0" vert="horz" wrap="square" lIns="0" tIns="108000" rIns="0" bIns="108000" anchor="ctr" anchorCtr="0" upright="1">
                          <a:noAutofit/>
                        </wps:bodyPr>
                      </wps:wsp>
                      <wps:wsp>
                        <wps:cNvPr id="418" name="正方形/長方形 418"/>
                        <wps:cNvSpPr>
                          <a:spLocks noChangeArrowheads="1"/>
                        </wps:cNvSpPr>
                        <wps:spPr bwMode="auto">
                          <a:xfrm>
                            <a:off x="3936270" y="1804522"/>
                            <a:ext cx="554990" cy="414020"/>
                          </a:xfrm>
                          <a:prstGeom prst="rect">
                            <a:avLst/>
                          </a:prstGeom>
                          <a:solidFill>
                            <a:srgbClr val="FFFFFF"/>
                          </a:solidFill>
                          <a:ln w="25400">
                            <a:solidFill>
                              <a:srgbClr val="000000"/>
                            </a:solidFill>
                            <a:miter lim="800000"/>
                            <a:headEnd/>
                            <a:tailEnd/>
                          </a:ln>
                        </wps:spPr>
                        <wps:txbx>
                          <w:txbxContent>
                            <w:p w14:paraId="21CC61C8" w14:textId="238B80DE" w:rsidR="00CB38AA" w:rsidRPr="004639B0" w:rsidRDefault="00CB38AA" w:rsidP="004639B0">
                              <w:pPr>
                                <w:pStyle w:val="Web"/>
                                <w:spacing w:before="48" w:after="0" w:line="240" w:lineRule="exact"/>
                                <w:ind w:firstLine="0"/>
                                <w:rPr>
                                  <w:rFonts w:asciiTheme="majorHAnsi" w:hAnsiTheme="majorHAnsi" w:cstheme="majorHAnsi"/>
                                  <w:kern w:val="24"/>
                                  <w:sz w:val="15"/>
                                  <w:szCs w:val="15"/>
                                </w:rPr>
                              </w:pPr>
                              <w:r w:rsidRPr="004639B0">
                                <w:rPr>
                                  <w:rFonts w:asciiTheme="majorHAnsi" w:hAnsiTheme="majorHAnsi" w:cstheme="majorHAnsi"/>
                                  <w:kern w:val="24"/>
                                  <w:sz w:val="15"/>
                                  <w:szCs w:val="15"/>
                                </w:rPr>
                                <w:t>Cortex-A53</w:t>
                              </w:r>
                            </w:p>
                            <w:p w14:paraId="38D00A2D" w14:textId="77777777" w:rsidR="00CB38AA" w:rsidRPr="004639B0" w:rsidRDefault="00CB38AA" w:rsidP="002116FF">
                              <w:pPr>
                                <w:pStyle w:val="Web"/>
                                <w:spacing w:before="48" w:after="0" w:line="240" w:lineRule="exact"/>
                                <w:ind w:firstLine="187"/>
                                <w:jc w:val="center"/>
                                <w:rPr>
                                  <w:sz w:val="16"/>
                                  <w:szCs w:val="16"/>
                                </w:rPr>
                              </w:pPr>
                            </w:p>
                          </w:txbxContent>
                        </wps:txbx>
                        <wps:bodyPr rot="0" vert="horz" wrap="square" lIns="0" tIns="108000" rIns="0" bIns="108000" anchor="ctr" anchorCtr="0" upright="1">
                          <a:noAutofit/>
                        </wps:bodyPr>
                      </wps:wsp>
                      <wps:wsp>
                        <wps:cNvPr id="419" name="テキスト ボックス 680"/>
                        <wps:cNvSpPr txBox="1">
                          <a:spLocks/>
                        </wps:cNvSpPr>
                        <wps:spPr bwMode="auto">
                          <a:xfrm>
                            <a:off x="3407315" y="1608942"/>
                            <a:ext cx="119380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B1C5B" w14:textId="77777777" w:rsidR="00CB38AA" w:rsidRPr="004639B0" w:rsidRDefault="00CB38AA" w:rsidP="002116FF">
                              <w:pPr>
                                <w:pStyle w:val="Web"/>
                                <w:spacing w:before="48" w:after="0" w:line="240" w:lineRule="exact"/>
                                <w:ind w:firstLine="187"/>
                                <w:rPr>
                                  <w:rFonts w:asciiTheme="majorEastAsia" w:eastAsiaTheme="majorEastAsia" w:hAnsiTheme="majorEastAsia"/>
                                </w:rPr>
                              </w:pPr>
                              <w:r w:rsidRPr="004639B0">
                                <w:rPr>
                                  <w:rFonts w:asciiTheme="majorHAnsi" w:eastAsiaTheme="majorEastAsia" w:hAnsiTheme="majorHAnsi" w:cstheme="majorHAnsi"/>
                                  <w:kern w:val="24"/>
                                  <w:sz w:val="22"/>
                                  <w:szCs w:val="22"/>
                                </w:rPr>
                                <w:t>CPU</w:t>
                              </w:r>
                              <w:r w:rsidRPr="004639B0">
                                <w:rPr>
                                  <w:rFonts w:asciiTheme="majorEastAsia" w:eastAsiaTheme="majorEastAsia" w:hAnsiTheme="majorEastAsia" w:cs="メイリオ" w:hint="eastAsia"/>
                                  <w:kern w:val="24"/>
                                  <w:sz w:val="22"/>
                                  <w:szCs w:val="22"/>
                                </w:rPr>
                                <w:t>リソース</w:t>
                              </w:r>
                            </w:p>
                          </w:txbxContent>
                        </wps:txbx>
                        <wps:bodyPr rot="0" vert="horz" wrap="square" lIns="0" tIns="0" rIns="0" bIns="0" anchor="t" anchorCtr="0" upright="1">
                          <a:noAutofit/>
                        </wps:bodyPr>
                      </wps:wsp>
                      <wps:wsp>
                        <wps:cNvPr id="420" name="四角形: 角を丸くする 420"/>
                        <wps:cNvSpPr>
                          <a:spLocks noChangeArrowheads="1"/>
                        </wps:cNvSpPr>
                        <wps:spPr bwMode="auto">
                          <a:xfrm>
                            <a:off x="3190780" y="1028552"/>
                            <a:ext cx="1410335" cy="50419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21" name="正方形/長方形 421"/>
                        <wps:cNvSpPr>
                          <a:spLocks noChangeArrowheads="1"/>
                        </wps:cNvSpPr>
                        <wps:spPr bwMode="auto">
                          <a:xfrm>
                            <a:off x="3293015" y="1084432"/>
                            <a:ext cx="597535" cy="275590"/>
                          </a:xfrm>
                          <a:prstGeom prst="rect">
                            <a:avLst/>
                          </a:prstGeom>
                          <a:solidFill>
                            <a:srgbClr val="FFFFFF"/>
                          </a:solidFill>
                          <a:ln w="25400">
                            <a:solidFill>
                              <a:srgbClr val="000000"/>
                            </a:solidFill>
                            <a:miter lim="800000"/>
                            <a:headEnd/>
                            <a:tailEnd/>
                          </a:ln>
                        </wps:spPr>
                        <wps:txbx>
                          <w:txbxContent>
                            <w:p w14:paraId="7931532F" w14:textId="77777777" w:rsidR="00CB38AA" w:rsidRPr="004639B0" w:rsidRDefault="00CB38AA" w:rsidP="004639B0">
                              <w:pPr>
                                <w:pStyle w:val="Web"/>
                                <w:spacing w:before="48" w:after="0" w:line="240" w:lineRule="exact"/>
                                <w:ind w:firstLineChars="50" w:firstLine="110"/>
                                <w:rPr>
                                  <w:rFonts w:asciiTheme="majorHAnsi" w:hAnsiTheme="majorHAnsi" w:cstheme="majorHAnsi"/>
                                </w:rPr>
                              </w:pPr>
                              <w:r w:rsidRPr="004639B0">
                                <w:rPr>
                                  <w:rFonts w:asciiTheme="majorHAnsi" w:hAnsiTheme="majorHAnsi" w:cstheme="majorHAnsi"/>
                                  <w:kern w:val="24"/>
                                  <w:sz w:val="22"/>
                                  <w:szCs w:val="22"/>
                                </w:rPr>
                                <w:t>App. 2</w:t>
                              </w:r>
                            </w:p>
                          </w:txbxContent>
                        </wps:txbx>
                        <wps:bodyPr rot="0" vert="horz" wrap="square" lIns="0" tIns="18000" rIns="0" bIns="18000" anchor="ctr" anchorCtr="0" upright="1">
                          <a:noAutofit/>
                        </wps:bodyPr>
                      </wps:wsp>
                      <wps:wsp>
                        <wps:cNvPr id="422" name="テキスト ボックス 692"/>
                        <wps:cNvSpPr txBox="1">
                          <a:spLocks/>
                        </wps:cNvSpPr>
                        <wps:spPr bwMode="auto">
                          <a:xfrm>
                            <a:off x="3298730" y="1346687"/>
                            <a:ext cx="14001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7E920" w14:textId="77777777" w:rsidR="00CB38AA" w:rsidRPr="004639B0" w:rsidRDefault="00CB38AA" w:rsidP="002116FF">
                              <w:pPr>
                                <w:pStyle w:val="Web"/>
                                <w:spacing w:before="48" w:after="0" w:line="240" w:lineRule="exact"/>
                                <w:ind w:firstLine="187"/>
                                <w:rPr>
                                  <w:rFonts w:ascii="ＭＳ ゴシック" w:eastAsia="ＭＳ ゴシック" w:hAnsi="ＭＳ ゴシック"/>
                                </w:rPr>
                              </w:pPr>
                              <w:r w:rsidRPr="004639B0">
                                <w:rPr>
                                  <w:rFonts w:ascii="ＭＳ ゴシック" w:eastAsia="ＭＳ ゴシック" w:hAnsi="ＭＳ ゴシック" w:cs="メイリオ" w:hint="eastAsia"/>
                                  <w:kern w:val="24"/>
                                  <w:sz w:val="22"/>
                                  <w:szCs w:val="22"/>
                                </w:rPr>
                                <w:t>アプリケーション</w:t>
                              </w:r>
                            </w:p>
                          </w:txbxContent>
                        </wps:txbx>
                        <wps:bodyPr rot="0" vert="horz" wrap="square" lIns="0" tIns="0" rIns="0" bIns="0" anchor="t" anchorCtr="0" upright="1">
                          <a:noAutofit/>
                        </wps:bodyPr>
                      </wps:wsp>
                      <wps:wsp>
                        <wps:cNvPr id="423" name="正方形/長方形 423"/>
                        <wps:cNvSpPr>
                          <a:spLocks noChangeArrowheads="1"/>
                        </wps:cNvSpPr>
                        <wps:spPr bwMode="auto">
                          <a:xfrm>
                            <a:off x="3984530" y="1084432"/>
                            <a:ext cx="522605" cy="275590"/>
                          </a:xfrm>
                          <a:prstGeom prst="rect">
                            <a:avLst/>
                          </a:prstGeom>
                          <a:solidFill>
                            <a:srgbClr val="FFFFFF"/>
                          </a:solidFill>
                          <a:ln w="25400">
                            <a:solidFill>
                              <a:srgbClr val="000000"/>
                            </a:solidFill>
                            <a:miter lim="800000"/>
                            <a:headEnd/>
                            <a:tailEnd/>
                          </a:ln>
                        </wps:spPr>
                        <wps:txbx>
                          <w:txbxContent>
                            <w:p w14:paraId="096ED18E" w14:textId="77777777" w:rsidR="00CB38AA" w:rsidRPr="004639B0" w:rsidRDefault="00CB38AA" w:rsidP="004639B0">
                              <w:pPr>
                                <w:pStyle w:val="Web"/>
                                <w:spacing w:before="48" w:after="0" w:line="240" w:lineRule="exact"/>
                                <w:ind w:firstLine="0"/>
                                <w:rPr>
                                  <w:rFonts w:asciiTheme="majorHAnsi" w:hAnsiTheme="majorHAnsi" w:cstheme="majorHAnsi"/>
                                </w:rPr>
                              </w:pPr>
                              <w:r w:rsidRPr="004639B0">
                                <w:rPr>
                                  <w:rFonts w:asciiTheme="majorHAnsi" w:hAnsiTheme="majorHAnsi" w:cstheme="majorHAnsi"/>
                                  <w:kern w:val="24"/>
                                  <w:sz w:val="22"/>
                                  <w:szCs w:val="22"/>
                                </w:rPr>
                                <w:t>App. 3</w:t>
                              </w:r>
                            </w:p>
                          </w:txbxContent>
                        </wps:txbx>
                        <wps:bodyPr rot="0" vert="horz" wrap="square" lIns="0" tIns="18000" rIns="0" bIns="18000" anchor="ctr" anchorCtr="0" upright="1">
                          <a:noAutofit/>
                        </wps:bodyPr>
                      </wps:wsp>
                      <wps:wsp>
                        <wps:cNvPr id="424" name="直線矢印コネクタ 424"/>
                        <wps:cNvCnPr>
                          <a:cxnSpLocks noChangeShapeType="1"/>
                        </wps:cNvCnPr>
                        <wps:spPr bwMode="auto">
                          <a:xfrm flipH="1" flipV="1">
                            <a:off x="1684560" y="2231877"/>
                            <a:ext cx="260985" cy="223520"/>
                          </a:xfrm>
                          <a:prstGeom prst="straightConnector1">
                            <a:avLst/>
                          </a:prstGeom>
                          <a:noFill/>
                          <a:ln w="38100">
                            <a:solidFill>
                              <a:srgbClr val="000000"/>
                            </a:solidFill>
                            <a:prstDash val="dash"/>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5" name="直線矢印コネクタ 425"/>
                        <wps:cNvCnPr>
                          <a:cxnSpLocks noChangeShapeType="1"/>
                        </wps:cNvCnPr>
                        <wps:spPr bwMode="auto">
                          <a:xfrm flipH="1" flipV="1">
                            <a:off x="2334165" y="2225527"/>
                            <a:ext cx="260985" cy="242570"/>
                          </a:xfrm>
                          <a:prstGeom prst="straightConnector1">
                            <a:avLst/>
                          </a:prstGeom>
                          <a:noFill/>
                          <a:ln w="38100">
                            <a:solidFill>
                              <a:srgbClr val="000000"/>
                            </a:solidFill>
                            <a:prstDash val="dash"/>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6" name="直線矢印コネクタ 426"/>
                        <wps:cNvCnPr>
                          <a:cxnSpLocks noChangeShapeType="1"/>
                        </wps:cNvCnPr>
                        <wps:spPr bwMode="auto">
                          <a:xfrm flipV="1">
                            <a:off x="3244755" y="2224892"/>
                            <a:ext cx="319405" cy="243205"/>
                          </a:xfrm>
                          <a:prstGeom prst="straightConnector1">
                            <a:avLst/>
                          </a:prstGeom>
                          <a:noFill/>
                          <a:ln w="38100" cap="rnd">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7" name="直線矢印コネクタ 427"/>
                        <wps:cNvCnPr>
                          <a:cxnSpLocks noChangeShapeType="1"/>
                        </wps:cNvCnPr>
                        <wps:spPr bwMode="auto">
                          <a:xfrm flipV="1">
                            <a:off x="3894995" y="2224892"/>
                            <a:ext cx="318770" cy="243205"/>
                          </a:xfrm>
                          <a:prstGeom prst="straightConnector1">
                            <a:avLst/>
                          </a:prstGeom>
                          <a:noFill/>
                          <a:ln w="38100" cap="rnd">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8" name="直線矢印コネクタ 428"/>
                        <wps:cNvCnPr>
                          <a:cxnSpLocks noChangeShapeType="1"/>
                        </wps:cNvCnPr>
                        <wps:spPr bwMode="auto">
                          <a:xfrm flipH="1">
                            <a:off x="4246150" y="739627"/>
                            <a:ext cx="22225" cy="332105"/>
                          </a:xfrm>
                          <a:prstGeom prst="straightConnector1">
                            <a:avLst/>
                          </a:prstGeom>
                          <a:noFill/>
                          <a:ln w="38100">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29" name="直線矢印コネクタ 429"/>
                        <wps:cNvCnPr>
                          <a:cxnSpLocks noChangeShapeType="1"/>
                        </wps:cNvCnPr>
                        <wps:spPr bwMode="auto">
                          <a:xfrm flipH="1">
                            <a:off x="3592100" y="739627"/>
                            <a:ext cx="14605" cy="346710"/>
                          </a:xfrm>
                          <a:prstGeom prst="straightConnector1">
                            <a:avLst/>
                          </a:prstGeom>
                          <a:noFill/>
                          <a:ln w="38100">
                            <a:solidFill>
                              <a:srgbClr val="000000"/>
                            </a:solidFill>
                            <a:prstDash val="sysDot"/>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30" name="直線矢印コネクタ 430"/>
                        <wps:cNvCnPr>
                          <a:cxnSpLocks noChangeShapeType="1"/>
                          <a:stCxn id="342" idx="2"/>
                        </wps:cNvCnPr>
                        <wps:spPr bwMode="auto">
                          <a:xfrm>
                            <a:off x="1875378" y="739578"/>
                            <a:ext cx="73342" cy="334027"/>
                          </a:xfrm>
                          <a:prstGeom prst="straightConnector1">
                            <a:avLst/>
                          </a:prstGeom>
                          <a:noFill/>
                          <a:ln w="38100">
                            <a:solidFill>
                              <a:srgbClr val="000000"/>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432" name="テキスト ボックス 702"/>
                        <wps:cNvSpPr txBox="1">
                          <a:spLocks noChangeArrowheads="1"/>
                        </wps:cNvSpPr>
                        <wps:spPr bwMode="auto">
                          <a:xfrm>
                            <a:off x="4639719" y="1062264"/>
                            <a:ext cx="133604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9BEB6" w14:textId="374DC738" w:rsidR="00CB38AA" w:rsidRPr="004639B0" w:rsidRDefault="00CB38AA" w:rsidP="002116FF">
                              <w:pPr>
                                <w:pStyle w:val="Web"/>
                                <w:spacing w:before="48" w:after="0" w:line="240" w:lineRule="exact"/>
                                <w:ind w:firstLine="187"/>
                                <w:rPr>
                                  <w:rFonts w:asciiTheme="majorHAnsi" w:hAnsiTheme="majorHAnsi" w:cstheme="majorHAnsi"/>
                                  <w:sz w:val="22"/>
                                  <w:szCs w:val="22"/>
                                </w:rPr>
                              </w:pPr>
                              <w:r w:rsidRPr="004639B0">
                                <w:rPr>
                                  <w:rFonts w:asciiTheme="majorHAnsi" w:eastAsia="メイリオ" w:hAnsiTheme="majorHAnsi" w:cstheme="majorHAnsi"/>
                                  <w:kern w:val="24"/>
                                  <w:sz w:val="22"/>
                                  <w:szCs w:val="22"/>
                                </w:rPr>
                                <w:t>Cortex-A53 group</w:t>
                              </w:r>
                            </w:p>
                          </w:txbxContent>
                        </wps:txbx>
                        <wps:bodyPr rot="0" vert="horz" wrap="square" lIns="0" tIns="45720" rIns="0" bIns="45720" anchor="t" anchorCtr="0" upright="1">
                          <a:noAutofit/>
                        </wps:bodyPr>
                      </wps:wsp>
                      <wps:wsp>
                        <wps:cNvPr id="433" name="テキスト ボックス 702"/>
                        <wps:cNvSpPr txBox="1">
                          <a:spLocks noChangeArrowheads="1"/>
                        </wps:cNvSpPr>
                        <wps:spPr bwMode="auto">
                          <a:xfrm>
                            <a:off x="0" y="1122116"/>
                            <a:ext cx="133604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52522" w14:textId="5C8126BB" w:rsidR="00CB38AA" w:rsidRPr="004639B0" w:rsidRDefault="00CB38AA" w:rsidP="002116FF">
                              <w:pPr>
                                <w:pStyle w:val="Web"/>
                                <w:spacing w:before="48" w:after="0" w:line="240" w:lineRule="exact"/>
                                <w:ind w:firstLine="187"/>
                                <w:rPr>
                                  <w:rFonts w:asciiTheme="majorHAnsi" w:hAnsiTheme="majorHAnsi" w:cstheme="majorHAnsi"/>
                                  <w:sz w:val="22"/>
                                  <w:szCs w:val="22"/>
                                </w:rPr>
                              </w:pPr>
                              <w:r w:rsidRPr="004639B0">
                                <w:rPr>
                                  <w:rFonts w:asciiTheme="majorHAnsi" w:eastAsia="メイリオ" w:hAnsiTheme="majorHAnsi" w:cstheme="majorHAnsi"/>
                                  <w:kern w:val="24"/>
                                  <w:sz w:val="22"/>
                                  <w:szCs w:val="22"/>
                                </w:rPr>
                                <w:t>Cortex-A57 group</w:t>
                              </w:r>
                            </w:p>
                          </w:txbxContent>
                        </wps:txbx>
                        <wps:bodyPr rot="0" vert="horz" wrap="square" lIns="0" tIns="45720" rIns="0" bIns="45720" anchor="t" anchorCtr="0" upright="1">
                          <a:noAutofit/>
                        </wps:bodyPr>
                      </wps:wsp>
                    </wpc:wpc>
                  </a:graphicData>
                </a:graphic>
              </wp:inline>
            </w:drawing>
          </mc:Choice>
          <mc:Fallback>
            <w:pict>
              <v:group w14:anchorId="2826DE65" id="キャンバス 26" o:spid="_x0000_s1273" editas="canvas" style="width:485.15pt;height:249.75pt;mso-position-horizontal-relative:char;mso-position-vertical-relative:line" coordsize="61614,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">
                <v:shape id="_x0000_s1274" type="#_x0000_t75" style="position:absolute;width:61614;height:31718;visibility:visible;mso-wrap-style:square" stroked="t">
                  <v:fill o:detectmouseclick="t"/>
                  <v:path o:connecttype="none"/>
                </v:shape>
                <v:rect id="正方形/長方形 340" o:spid="_x0000_s1275" alt="20%" style="position:absolute;left:39794;top:3294;width:5779;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" fillcolor="black">
                  <v:fill r:id="rId12" o:title="" type="pattern"/>
                  <v:shadow on="t" color="black" opacity="24903f" origin=",.5" offset="0,.55556mm"/>
                  <v:textbox inset="0,.5mm,0,.5mm">
                    <w:txbxContent>
                      <w:p w14:paraId="73B54045" w14:textId="77777777" w:rsidR="00CB38AA" w:rsidRDefault="00CB38AA" w:rsidP="002116FF">
                        <w:pPr>
                          <w:pStyle w:val="Web"/>
                          <w:spacing w:after="0"/>
                          <w:ind w:firstLine="187"/>
                          <w:jc w:val="center"/>
                        </w:pPr>
                        <w:r>
                          <w:t> </w:t>
                        </w:r>
                      </w:p>
                    </w:txbxContent>
                  </v:textbox>
                </v:rect>
                <v:rect id="正方形/長方形 341" o:spid="_x0000_s1276" alt="横線" style="position:absolute;left:33457;top:3294;width:5702;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" fillcolor="black">
                  <v:fill r:id="rId13" o:title="" type="pattern"/>
                  <v:shadow on="t" color="black" opacity="24903f" origin=",.5" offset="0,.55556mm"/>
                  <v:textbox inset="0,.5mm,0,.5mm">
                    <w:txbxContent>
                      <w:p w14:paraId="506A6213" w14:textId="77777777" w:rsidR="00CB38AA" w:rsidRDefault="00CB38AA" w:rsidP="002116FF">
                        <w:pPr>
                          <w:pStyle w:val="Web"/>
                          <w:spacing w:after="0"/>
                          <w:ind w:firstLine="187"/>
                          <w:jc w:val="center"/>
                        </w:pPr>
                        <w:r>
                          <w:t> </w:t>
                        </w:r>
                      </w:p>
                    </w:txbxContent>
                  </v:textbox>
                </v:rect>
                <v:rect id="正方形/長方形 342" o:spid="_x0000_s1277" alt="縦線 (太)" style="position:absolute;left:15493;top:3001;width:6521;height: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" fillcolor="black">
                  <v:fill r:id="rId14" o:title="" type="pattern"/>
                  <v:shadow on="t" color="black" opacity="24903f" origin=",.5" offset="0,.55556mm"/>
                  <v:textbox inset="0,4mm,0,4mm">
                    <w:txbxContent>
                      <w:p w14:paraId="11ED3265" w14:textId="77777777" w:rsidR="00CB38AA" w:rsidRDefault="00CB38AA" w:rsidP="002116FF">
                        <w:pPr>
                          <w:pStyle w:val="Web"/>
                          <w:spacing w:after="0"/>
                          <w:ind w:firstLine="187"/>
                          <w:jc w:val="center"/>
                        </w:pPr>
                        <w:r>
                          <w:t> </w:t>
                        </w:r>
                      </w:p>
                    </w:txbxContent>
                  </v:textbox>
                </v:rect>
                <v:shape id="テキスト ボックス 652" o:spid="_x0000_s1278" type="#_x0000_t202" style="position:absolute;left:15969;top:3776;width:549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" strokecolor="white">
                  <v:textbox inset="0,0,0,0">
                    <w:txbxContent>
                      <w:p w14:paraId="15CF5B26" w14:textId="77777777" w:rsidR="00CB38AA" w:rsidRPr="004639B0" w:rsidRDefault="00CB38AA" w:rsidP="004639B0">
                        <w:pPr>
                          <w:pStyle w:val="Web"/>
                          <w:spacing w:before="72" w:after="0" w:line="240" w:lineRule="exact"/>
                          <w:rPr>
                            <w:rFonts w:asciiTheme="majorHAnsi" w:hAnsiTheme="majorHAnsi" w:cstheme="majorHAnsi"/>
                          </w:rPr>
                        </w:pPr>
                        <w:r w:rsidRPr="004639B0">
                          <w:rPr>
                            <w:rFonts w:asciiTheme="majorHAnsi" w:eastAsia="游明朝" w:hAnsiTheme="majorHAnsi" w:cstheme="majorHAnsi"/>
                            <w:kern w:val="2"/>
                            <w:sz w:val="22"/>
                            <w:szCs w:val="22"/>
                          </w:rPr>
                          <w:t>App. 1</w:t>
                        </w:r>
                      </w:p>
                    </w:txbxContent>
                  </v:textbox>
                </v:shape>
                <v:shape id="テキスト ボックス 653" o:spid="_x0000_s1279" type="#_x0000_t202" style="position:absolute;left:33901;top:4176;width:4858;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" strokecolor="white">
                  <v:textbox inset="0,0,0,0">
                    <w:txbxContent>
                      <w:p w14:paraId="48069137" w14:textId="77777777" w:rsidR="00CB38AA" w:rsidRPr="004639B0" w:rsidRDefault="00CB38AA" w:rsidP="004639B0">
                        <w:pPr>
                          <w:pStyle w:val="Web"/>
                          <w:spacing w:before="72" w:after="0" w:line="240" w:lineRule="exact"/>
                          <w:ind w:firstLineChars="50" w:firstLine="110"/>
                          <w:rPr>
                            <w:rFonts w:asciiTheme="majorHAnsi" w:hAnsiTheme="majorHAnsi" w:cstheme="majorHAnsi"/>
                            <w:sz w:val="22"/>
                            <w:szCs w:val="22"/>
                          </w:rPr>
                        </w:pPr>
                        <w:r w:rsidRPr="004639B0">
                          <w:rPr>
                            <w:rFonts w:asciiTheme="majorHAnsi" w:eastAsia="游明朝" w:hAnsiTheme="majorHAnsi" w:cstheme="majorHAnsi"/>
                            <w:kern w:val="2"/>
                            <w:sz w:val="22"/>
                            <w:szCs w:val="22"/>
                          </w:rPr>
                          <w:t>App. 2</w:t>
                        </w:r>
                      </w:p>
                    </w:txbxContent>
                  </v:textbox>
                </v:shape>
                <v:shape id="テキスト ボックス 656" o:spid="_x0000_s1280" type="#_x0000_t202" style="position:absolute;left:40213;top:4338;width:5118;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" strokecolor="white">
                  <v:textbox inset="0,0,0,0">
                    <w:txbxContent>
                      <w:p w14:paraId="279727EC" w14:textId="77777777" w:rsidR="00CB38AA" w:rsidRPr="004639B0" w:rsidRDefault="00CB38AA" w:rsidP="004639B0">
                        <w:pPr>
                          <w:pStyle w:val="Web"/>
                          <w:spacing w:before="72" w:after="0" w:line="240" w:lineRule="exact"/>
                          <w:ind w:firstLineChars="50" w:firstLine="110"/>
                          <w:rPr>
                            <w:rFonts w:asciiTheme="majorHAnsi" w:hAnsiTheme="majorHAnsi" w:cstheme="majorHAnsi"/>
                          </w:rPr>
                        </w:pPr>
                        <w:r w:rsidRPr="004639B0">
                          <w:rPr>
                            <w:rFonts w:asciiTheme="majorHAnsi" w:eastAsia="游明朝" w:hAnsiTheme="majorHAnsi" w:cstheme="majorHAnsi"/>
                            <w:kern w:val="2"/>
                            <w:sz w:val="22"/>
                            <w:szCs w:val="22"/>
                          </w:rPr>
                          <w:t>App. 3</w:t>
                        </w:r>
                      </w:p>
                    </w:txbxContent>
                  </v:textbox>
                </v:shape>
                <v:rect id="正方形/長方形 346" o:spid="_x0000_s1281" style="position:absolute;left:29837;top:24680;width:5226;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" filled="f" strokecolor="#3c3c3b" strokeweight="2pt">
                  <v:textbox inset="0,3mm,0,3mm">
                    <w:txbxContent>
                      <w:p w14:paraId="5C91B4CE" w14:textId="14BAA9EC" w:rsidR="00CB38AA" w:rsidRPr="004639B0" w:rsidRDefault="00CB38AA" w:rsidP="004639B0">
                        <w:pPr>
                          <w:pStyle w:val="Web"/>
                          <w:spacing w:before="48" w:after="0" w:line="240" w:lineRule="exact"/>
                          <w:ind w:firstLine="0"/>
                          <w:rPr>
                            <w:rFonts w:asciiTheme="majorHAnsi" w:hAnsiTheme="majorHAnsi" w:cstheme="majorHAnsi"/>
                            <w:kern w:val="24"/>
                            <w:sz w:val="15"/>
                            <w:szCs w:val="15"/>
                          </w:rPr>
                        </w:pPr>
                        <w:r w:rsidRPr="004639B0">
                          <w:rPr>
                            <w:rFonts w:asciiTheme="majorHAnsi" w:hAnsiTheme="majorHAnsi" w:cstheme="majorHAnsi"/>
                            <w:kern w:val="24"/>
                            <w:sz w:val="15"/>
                            <w:szCs w:val="15"/>
                          </w:rPr>
                          <w:t>Cortex-A53</w:t>
                        </w:r>
                      </w:p>
                      <w:p w14:paraId="5CD2237E" w14:textId="77777777" w:rsidR="00CB38AA" w:rsidRPr="004639B0" w:rsidRDefault="00CB38AA" w:rsidP="004639B0">
                        <w:pPr>
                          <w:pStyle w:val="Web"/>
                          <w:spacing w:before="48" w:after="0" w:line="240" w:lineRule="exact"/>
                          <w:rPr>
                            <w:sz w:val="16"/>
                            <w:szCs w:val="16"/>
                          </w:rPr>
                        </w:pPr>
                      </w:p>
                    </w:txbxContent>
                  </v:textbox>
                </v:rect>
                <v:rect id="正方形/長方形 347" o:spid="_x0000_s1282" style="position:absolute;left:36175;top:24680;width:554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" filled="f" strokecolor="#3c3c3b" strokeweight="2pt">
                  <v:textbox inset="0,3mm,0,3mm">
                    <w:txbxContent>
                      <w:p w14:paraId="4F136DC1" w14:textId="4E053D84" w:rsidR="00CB38AA" w:rsidRPr="004639B0" w:rsidRDefault="00CB38AA" w:rsidP="004639B0">
                        <w:pPr>
                          <w:pStyle w:val="Web"/>
                          <w:spacing w:before="48" w:after="0" w:line="240" w:lineRule="exact"/>
                          <w:ind w:firstLine="0"/>
                          <w:rPr>
                            <w:rFonts w:asciiTheme="majorHAnsi" w:hAnsiTheme="majorHAnsi" w:cstheme="majorHAnsi"/>
                            <w:kern w:val="24"/>
                            <w:sz w:val="15"/>
                            <w:szCs w:val="15"/>
                          </w:rPr>
                        </w:pPr>
                        <w:r w:rsidRPr="004639B0">
                          <w:rPr>
                            <w:rFonts w:asciiTheme="majorHAnsi" w:hAnsiTheme="majorHAnsi" w:cstheme="majorHAnsi"/>
                            <w:kern w:val="24"/>
                            <w:sz w:val="15"/>
                            <w:szCs w:val="15"/>
                          </w:rPr>
                          <w:t>Cortex-A53</w:t>
                        </w:r>
                      </w:p>
                      <w:p w14:paraId="3766756E" w14:textId="77777777" w:rsidR="00CB38AA" w:rsidRPr="004639B0" w:rsidRDefault="00CB38AA" w:rsidP="002116FF">
                        <w:pPr>
                          <w:pStyle w:val="Web"/>
                          <w:spacing w:before="48" w:after="0" w:line="240" w:lineRule="exact"/>
                          <w:ind w:firstLine="187"/>
                          <w:jc w:val="center"/>
                          <w:rPr>
                            <w:sz w:val="16"/>
                            <w:szCs w:val="16"/>
                          </w:rPr>
                        </w:pPr>
                      </w:p>
                    </w:txbxContent>
                  </v:textbox>
                </v:rect>
                <v:rect id="正方形/長方形 350" o:spid="_x0000_s1283" style="position:absolute;left:16839;top:24680;width:5226;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" filled="f" strokecolor="#3c3c3b" strokeweight="2pt">
                  <v:textbox inset="0,0,0,0">
                    <w:txbxContent>
                      <w:p w14:paraId="3FDF55A7" w14:textId="72BDEC25" w:rsidR="00CB38AA" w:rsidRPr="004639B0" w:rsidRDefault="00CB38AA" w:rsidP="004639B0">
                        <w:pPr>
                          <w:pStyle w:val="Web"/>
                          <w:spacing w:before="48" w:after="0" w:line="240" w:lineRule="exact"/>
                          <w:ind w:firstLine="0"/>
                          <w:jc w:val="left"/>
                          <w:rPr>
                            <w:rFonts w:asciiTheme="majorHAnsi" w:hAnsiTheme="majorHAnsi" w:cstheme="majorHAnsi"/>
                            <w:sz w:val="15"/>
                            <w:szCs w:val="15"/>
                          </w:rPr>
                        </w:pPr>
                        <w:r w:rsidRPr="004639B0">
                          <w:rPr>
                            <w:rFonts w:asciiTheme="majorHAnsi" w:eastAsia="メイリオ" w:hAnsiTheme="majorHAnsi" w:cstheme="majorHAnsi"/>
                            <w:kern w:val="24"/>
                            <w:sz w:val="15"/>
                            <w:szCs w:val="15"/>
                          </w:rPr>
                          <w:t>Cortex-A57</w:t>
                        </w:r>
                      </w:p>
                    </w:txbxContent>
                  </v:textbox>
                </v:rect>
                <v:rect id="正方形/長方形 351" o:spid="_x0000_s1284" style="position:absolute;left:23176;top:24680;width:5550;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" filled="f" strokecolor="#3c3c3b" strokeweight="2pt">
                  <v:textbox inset="0,3mm,0,3mm">
                    <w:txbxContent>
                      <w:p w14:paraId="18D1DEB9" w14:textId="7339A539" w:rsidR="00CB38AA" w:rsidRPr="004639B0" w:rsidRDefault="00CB38AA" w:rsidP="004639B0">
                        <w:pPr>
                          <w:pStyle w:val="Web"/>
                          <w:spacing w:before="48" w:after="0" w:line="240" w:lineRule="exact"/>
                          <w:ind w:firstLine="0"/>
                          <w:rPr>
                            <w:rFonts w:asciiTheme="majorHAnsi" w:hAnsiTheme="majorHAnsi" w:cstheme="majorHAnsi"/>
                            <w:sz w:val="15"/>
                            <w:szCs w:val="15"/>
                          </w:rPr>
                        </w:pPr>
                        <w:r w:rsidRPr="004639B0">
                          <w:rPr>
                            <w:rFonts w:asciiTheme="majorHAnsi" w:eastAsia="メイリオ" w:hAnsiTheme="majorHAnsi" w:cstheme="majorHAnsi"/>
                            <w:kern w:val="24"/>
                            <w:sz w:val="15"/>
                            <w:szCs w:val="15"/>
                          </w:rPr>
                          <w:t>Cortex-A57</w:t>
                        </w:r>
                      </w:p>
                    </w:txbxContent>
                  </v:textbox>
                </v:rect>
                <v:roundrect id="四角形: 角を丸くする 352" o:spid="_x0000_s1285" style="position:absolute;left:12235;top:9593;width:15767;height:138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" filled="f" strokeweight="2pt">
                  <v:stroke dashstyle="dash"/>
                </v:roundrect>
                <v:roundrect id="四角形: 角を丸くする 353" o:spid="_x0000_s1286" style="position:absolute;left:13111;top:15994;width:14097;height:6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" filled="f" strokeweight="2pt"/>
                <v:rect id="正方形/長方形 354" o:spid="_x0000_s1287" style="position:absolute;left:14248;top:18013;width:522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" strokeweight="2pt">
                  <v:textbox inset="0,3mm,0,3mm">
                    <w:txbxContent>
                      <w:p w14:paraId="09A1EA23" w14:textId="0081D949" w:rsidR="00CB38AA" w:rsidRPr="004639B0" w:rsidRDefault="00CB38AA" w:rsidP="004639B0">
                        <w:pPr>
                          <w:pStyle w:val="Web"/>
                          <w:spacing w:after="0"/>
                          <w:ind w:firstLine="0"/>
                          <w:rPr>
                            <w:rFonts w:asciiTheme="majorHAnsi" w:hAnsiTheme="majorHAnsi" w:cstheme="majorHAnsi"/>
                            <w:sz w:val="15"/>
                            <w:szCs w:val="15"/>
                          </w:rPr>
                        </w:pPr>
                        <w:r w:rsidRPr="004639B0">
                          <w:rPr>
                            <w:rFonts w:asciiTheme="majorHAnsi" w:eastAsia="メイリオ" w:hAnsiTheme="majorHAnsi" w:cstheme="majorHAnsi"/>
                            <w:kern w:val="24"/>
                            <w:sz w:val="15"/>
                            <w:szCs w:val="15"/>
                          </w:rPr>
                          <w:t>Cortex-A57</w:t>
                        </w:r>
                      </w:p>
                    </w:txbxContent>
                  </v:textbox>
                </v:rect>
                <v:rect id="正方形/長方形 355" o:spid="_x0000_s1288" style="position:absolute;left:20566;top:18146;width:5550;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" strokeweight="2pt">
                  <v:textbox inset="0,3mm,0,3mm">
                    <w:txbxContent>
                      <w:p w14:paraId="49DDD3AE" w14:textId="77777777" w:rsidR="00CB38AA" w:rsidRPr="004639B0" w:rsidRDefault="00CB38AA" w:rsidP="004639B0">
                        <w:pPr>
                          <w:pStyle w:val="Web"/>
                          <w:spacing w:after="0" w:line="240" w:lineRule="exact"/>
                          <w:ind w:firstLine="0"/>
                          <w:rPr>
                            <w:rFonts w:asciiTheme="majorHAnsi" w:hAnsiTheme="majorHAnsi" w:cstheme="majorHAnsi"/>
                            <w:kern w:val="24"/>
                            <w:sz w:val="15"/>
                            <w:szCs w:val="15"/>
                          </w:rPr>
                        </w:pPr>
                        <w:r w:rsidRPr="004639B0">
                          <w:rPr>
                            <w:rFonts w:asciiTheme="majorHAnsi" w:hAnsiTheme="majorHAnsi" w:cstheme="majorHAnsi"/>
                            <w:kern w:val="24"/>
                            <w:sz w:val="15"/>
                            <w:szCs w:val="15"/>
                          </w:rPr>
                          <w:t>Cortex-A57</w:t>
                        </w:r>
                      </w:p>
                      <w:p w14:paraId="5E0E9998" w14:textId="107986EF" w:rsidR="00CB38AA" w:rsidRPr="004639B0" w:rsidRDefault="00CB38AA" w:rsidP="00C3054E">
                        <w:pPr>
                          <w:pStyle w:val="Web"/>
                          <w:spacing w:after="0" w:line="240" w:lineRule="exact"/>
                          <w:ind w:firstLine="187"/>
                          <w:jc w:val="center"/>
                          <w:rPr>
                            <w:sz w:val="16"/>
                            <w:szCs w:val="16"/>
                          </w:rPr>
                        </w:pPr>
                      </w:p>
                    </w:txbxContent>
                  </v:textbox>
                </v:rect>
                <v:shape id="テキスト ボックス 672" o:spid="_x0000_s1289" type="#_x0000_t202" style="position:absolute;left:14934;top:16089;width:11474;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" filled="f" stroked="f">
                  <v:path arrowok="t"/>
                  <v:textbox inset="0,0,0,0">
                    <w:txbxContent>
                      <w:p w14:paraId="09A1FFFE" w14:textId="77777777" w:rsidR="00CB38AA" w:rsidRPr="004639B0" w:rsidRDefault="00CB38AA" w:rsidP="002116FF">
                        <w:pPr>
                          <w:pStyle w:val="Web"/>
                          <w:spacing w:before="48" w:after="0" w:line="240" w:lineRule="exact"/>
                          <w:ind w:firstLine="187"/>
                          <w:rPr>
                            <w:rFonts w:asciiTheme="majorEastAsia" w:eastAsiaTheme="majorEastAsia" w:hAnsiTheme="majorEastAsia"/>
                          </w:rPr>
                        </w:pPr>
                        <w:r w:rsidRPr="004639B0">
                          <w:rPr>
                            <w:rFonts w:asciiTheme="majorHAnsi" w:eastAsiaTheme="majorEastAsia" w:hAnsiTheme="majorHAnsi" w:cstheme="majorHAnsi"/>
                            <w:kern w:val="24"/>
                            <w:sz w:val="22"/>
                            <w:szCs w:val="22"/>
                          </w:rPr>
                          <w:t>CPU</w:t>
                        </w:r>
                        <w:r w:rsidRPr="004639B0">
                          <w:rPr>
                            <w:rFonts w:asciiTheme="majorEastAsia" w:eastAsiaTheme="majorEastAsia" w:hAnsiTheme="majorEastAsia" w:cs="メイリオ" w:hint="eastAsia"/>
                            <w:kern w:val="24"/>
                            <w:sz w:val="22"/>
                            <w:szCs w:val="22"/>
                          </w:rPr>
                          <w:t>リソース</w:t>
                        </w:r>
                      </w:p>
                    </w:txbxContent>
                  </v:textbox>
                </v:shape>
                <v:roundrect id="四角形: 角を丸くする 357" o:spid="_x0000_s1290" style="position:absolute;left:13111;top:10291;width:14097;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" filled="f" strokeweight="2pt"/>
                <v:rect id="正方形/長方形 358" o:spid="_x0000_s1291" style="position:absolute;left:16877;top:10736;width:52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" strokeweight="2pt">
                  <v:textbox inset="0,.5mm,0,.5mm">
                    <w:txbxContent>
                      <w:p w14:paraId="726D897C" w14:textId="77777777" w:rsidR="00CB38AA" w:rsidRPr="004639B0" w:rsidRDefault="00CB38AA" w:rsidP="004639B0">
                        <w:pPr>
                          <w:pStyle w:val="Web"/>
                          <w:spacing w:before="48" w:after="0" w:line="240" w:lineRule="exact"/>
                          <w:ind w:firstLineChars="50" w:firstLine="110"/>
                          <w:rPr>
                            <w:rFonts w:asciiTheme="majorHAnsi" w:hAnsiTheme="majorHAnsi" w:cstheme="majorHAnsi"/>
                          </w:rPr>
                        </w:pPr>
                        <w:r w:rsidRPr="004639B0">
                          <w:rPr>
                            <w:rFonts w:asciiTheme="majorHAnsi" w:hAnsiTheme="majorHAnsi" w:cstheme="majorHAnsi"/>
                            <w:kern w:val="24"/>
                            <w:sz w:val="22"/>
                            <w:szCs w:val="22"/>
                          </w:rPr>
                          <w:t>App. 1</w:t>
                        </w:r>
                      </w:p>
                    </w:txbxContent>
                  </v:textbox>
                </v:rect>
                <v:shape id="テキスト ボックス 675" o:spid="_x0000_s1292" type="#_x0000_t202" style="position:absolute;left:14115;top:13409;width:1320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" filled="f" stroked="f">
                  <v:path arrowok="t"/>
                  <v:textbox inset="0,0,0,0">
                    <w:txbxContent>
                      <w:p w14:paraId="1196E93A" w14:textId="77777777" w:rsidR="00CB38AA" w:rsidRPr="004639B0" w:rsidRDefault="00CB38AA" w:rsidP="002116FF">
                        <w:pPr>
                          <w:pStyle w:val="Web"/>
                          <w:spacing w:before="48" w:after="0" w:line="240" w:lineRule="exact"/>
                          <w:ind w:firstLine="187"/>
                          <w:rPr>
                            <w:rFonts w:asciiTheme="majorEastAsia" w:eastAsiaTheme="majorEastAsia" w:hAnsiTheme="majorEastAsia"/>
                          </w:rPr>
                        </w:pPr>
                        <w:r w:rsidRPr="004639B0">
                          <w:rPr>
                            <w:rFonts w:asciiTheme="majorEastAsia" w:eastAsiaTheme="majorEastAsia" w:hAnsiTheme="majorEastAsia" w:cs="メイリオ" w:hint="eastAsia"/>
                            <w:kern w:val="24"/>
                            <w:sz w:val="22"/>
                            <w:szCs w:val="22"/>
                          </w:rPr>
                          <w:t>アプリケーション</w:t>
                        </w:r>
                      </w:p>
                    </w:txbxContent>
                  </v:textbox>
                </v:shape>
                <v:roundrect id="四角形: 角を丸くする 413" o:spid="_x0000_s1293" style="position:absolute;left:31031;top:9587;width:15767;height:138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" filled="f" strokeweight="2pt">
                  <v:stroke dashstyle="1 1" endcap="round"/>
                </v:roundrect>
                <v:roundrect id="四角形: 角を丸くする 415" o:spid="_x0000_s1294" style="position:absolute;left:31907;top:15968;width:14104;height:6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" filled="f" strokeweight="2pt"/>
                <v:rect id="正方形/長方形 416" o:spid="_x0000_s1295" style="position:absolute;left:33025;top:18045;width:522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" strokeweight="2pt">
                  <v:textbox inset="0,3mm,0,3mm">
                    <w:txbxContent>
                      <w:p w14:paraId="2F2FD24F" w14:textId="246C5272" w:rsidR="00CB38AA" w:rsidRPr="004639B0" w:rsidRDefault="00CB38AA" w:rsidP="004639B0">
                        <w:pPr>
                          <w:pStyle w:val="Web"/>
                          <w:spacing w:before="48" w:after="0" w:line="240" w:lineRule="exact"/>
                          <w:ind w:firstLine="0"/>
                          <w:rPr>
                            <w:rFonts w:asciiTheme="majorHAnsi" w:eastAsia="メイリオ" w:hAnsiTheme="majorHAnsi" w:cstheme="majorHAnsi"/>
                            <w:kern w:val="24"/>
                            <w:sz w:val="15"/>
                            <w:szCs w:val="15"/>
                          </w:rPr>
                        </w:pPr>
                        <w:r w:rsidRPr="004639B0">
                          <w:rPr>
                            <w:rFonts w:asciiTheme="majorHAnsi" w:eastAsia="メイリオ" w:hAnsiTheme="majorHAnsi" w:cstheme="majorHAnsi"/>
                            <w:kern w:val="24"/>
                            <w:sz w:val="15"/>
                            <w:szCs w:val="15"/>
                          </w:rPr>
                          <w:t>Cortex-A53</w:t>
                        </w:r>
                      </w:p>
                      <w:p w14:paraId="58A3EC73" w14:textId="77777777" w:rsidR="00CB38AA" w:rsidRDefault="00CB38AA" w:rsidP="002116FF">
                        <w:pPr>
                          <w:pStyle w:val="Web"/>
                          <w:spacing w:before="48" w:after="0" w:line="240" w:lineRule="exact"/>
                          <w:ind w:firstLine="187"/>
                          <w:jc w:val="center"/>
                        </w:pPr>
                      </w:p>
                    </w:txbxContent>
                  </v:textbox>
                </v:rect>
                <v:rect id="正方形/長方形 418" o:spid="_x0000_s1296" style="position:absolute;left:39362;top:18045;width:5550;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" strokeweight="2pt">
                  <v:textbox inset="0,3mm,0,3mm">
                    <w:txbxContent>
                      <w:p w14:paraId="21CC61C8" w14:textId="238B80DE" w:rsidR="00CB38AA" w:rsidRPr="004639B0" w:rsidRDefault="00CB38AA" w:rsidP="004639B0">
                        <w:pPr>
                          <w:pStyle w:val="Web"/>
                          <w:spacing w:before="48" w:after="0" w:line="240" w:lineRule="exact"/>
                          <w:ind w:firstLine="0"/>
                          <w:rPr>
                            <w:rFonts w:asciiTheme="majorHAnsi" w:hAnsiTheme="majorHAnsi" w:cstheme="majorHAnsi"/>
                            <w:kern w:val="24"/>
                            <w:sz w:val="15"/>
                            <w:szCs w:val="15"/>
                          </w:rPr>
                        </w:pPr>
                        <w:r w:rsidRPr="004639B0">
                          <w:rPr>
                            <w:rFonts w:asciiTheme="majorHAnsi" w:hAnsiTheme="majorHAnsi" w:cstheme="majorHAnsi"/>
                            <w:kern w:val="24"/>
                            <w:sz w:val="15"/>
                            <w:szCs w:val="15"/>
                          </w:rPr>
                          <w:t>Cortex-A53</w:t>
                        </w:r>
                      </w:p>
                      <w:p w14:paraId="38D00A2D" w14:textId="77777777" w:rsidR="00CB38AA" w:rsidRPr="004639B0" w:rsidRDefault="00CB38AA" w:rsidP="002116FF">
                        <w:pPr>
                          <w:pStyle w:val="Web"/>
                          <w:spacing w:before="48" w:after="0" w:line="240" w:lineRule="exact"/>
                          <w:ind w:firstLine="187"/>
                          <w:jc w:val="center"/>
                          <w:rPr>
                            <w:sz w:val="16"/>
                            <w:szCs w:val="16"/>
                          </w:rPr>
                        </w:pPr>
                      </w:p>
                    </w:txbxContent>
                  </v:textbox>
                </v:rect>
                <v:shape id="テキスト ボックス 680" o:spid="_x0000_s1297" type="#_x0000_t202" style="position:absolute;left:34073;top:16089;width:11938;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" filled="f" stroked="f">
                  <v:path arrowok="t"/>
                  <v:textbox inset="0,0,0,0">
                    <w:txbxContent>
                      <w:p w14:paraId="01DB1C5B" w14:textId="77777777" w:rsidR="00CB38AA" w:rsidRPr="004639B0" w:rsidRDefault="00CB38AA" w:rsidP="002116FF">
                        <w:pPr>
                          <w:pStyle w:val="Web"/>
                          <w:spacing w:before="48" w:after="0" w:line="240" w:lineRule="exact"/>
                          <w:ind w:firstLine="187"/>
                          <w:rPr>
                            <w:rFonts w:asciiTheme="majorEastAsia" w:eastAsiaTheme="majorEastAsia" w:hAnsiTheme="majorEastAsia"/>
                          </w:rPr>
                        </w:pPr>
                        <w:r w:rsidRPr="004639B0">
                          <w:rPr>
                            <w:rFonts w:asciiTheme="majorHAnsi" w:eastAsiaTheme="majorEastAsia" w:hAnsiTheme="majorHAnsi" w:cstheme="majorHAnsi"/>
                            <w:kern w:val="24"/>
                            <w:sz w:val="22"/>
                            <w:szCs w:val="22"/>
                          </w:rPr>
                          <w:t>CPU</w:t>
                        </w:r>
                        <w:r w:rsidRPr="004639B0">
                          <w:rPr>
                            <w:rFonts w:asciiTheme="majorEastAsia" w:eastAsiaTheme="majorEastAsia" w:hAnsiTheme="majorEastAsia" w:cs="メイリオ" w:hint="eastAsia"/>
                            <w:kern w:val="24"/>
                            <w:sz w:val="22"/>
                            <w:szCs w:val="22"/>
                          </w:rPr>
                          <w:t>リソース</w:t>
                        </w:r>
                      </w:p>
                    </w:txbxContent>
                  </v:textbox>
                </v:shape>
                <v:roundrect id="四角形: 角を丸くする 420" o:spid="_x0000_s1298" style="position:absolute;left:31907;top:10285;width:14104;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" filled="f" strokeweight="2pt"/>
                <v:rect id="正方形/長方形 421" o:spid="_x0000_s1299" style="position:absolute;left:32930;top:10844;width:5975;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" strokeweight="2pt">
                  <v:textbox inset="0,.5mm,0,.5mm">
                    <w:txbxContent>
                      <w:p w14:paraId="7931532F" w14:textId="77777777" w:rsidR="00CB38AA" w:rsidRPr="004639B0" w:rsidRDefault="00CB38AA" w:rsidP="004639B0">
                        <w:pPr>
                          <w:pStyle w:val="Web"/>
                          <w:spacing w:before="48" w:after="0" w:line="240" w:lineRule="exact"/>
                          <w:ind w:firstLineChars="50" w:firstLine="110"/>
                          <w:rPr>
                            <w:rFonts w:asciiTheme="majorHAnsi" w:hAnsiTheme="majorHAnsi" w:cstheme="majorHAnsi"/>
                          </w:rPr>
                        </w:pPr>
                        <w:r w:rsidRPr="004639B0">
                          <w:rPr>
                            <w:rFonts w:asciiTheme="majorHAnsi" w:hAnsiTheme="majorHAnsi" w:cstheme="majorHAnsi"/>
                            <w:kern w:val="24"/>
                            <w:sz w:val="22"/>
                            <w:szCs w:val="22"/>
                          </w:rPr>
                          <w:t>App. 2</w:t>
                        </w:r>
                      </w:p>
                    </w:txbxContent>
                  </v:textbox>
                </v:rect>
                <v:shape id="テキスト ボックス 692" o:spid="_x0000_s1300" type="#_x0000_t202" style="position:absolute;left:32987;top:13466;width:14002;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" filled="f" stroked="f">
                  <v:path arrowok="t"/>
                  <v:textbox inset="0,0,0,0">
                    <w:txbxContent>
                      <w:p w14:paraId="6667E920" w14:textId="77777777" w:rsidR="00CB38AA" w:rsidRPr="004639B0" w:rsidRDefault="00CB38AA" w:rsidP="002116FF">
                        <w:pPr>
                          <w:pStyle w:val="Web"/>
                          <w:spacing w:before="48" w:after="0" w:line="240" w:lineRule="exact"/>
                          <w:ind w:firstLine="187"/>
                          <w:rPr>
                            <w:rFonts w:ascii="ＭＳ ゴシック" w:eastAsia="ＭＳ ゴシック" w:hAnsi="ＭＳ ゴシック"/>
                          </w:rPr>
                        </w:pPr>
                        <w:r w:rsidRPr="004639B0">
                          <w:rPr>
                            <w:rFonts w:ascii="ＭＳ ゴシック" w:eastAsia="ＭＳ ゴシック" w:hAnsi="ＭＳ ゴシック" w:cs="メイリオ" w:hint="eastAsia"/>
                            <w:kern w:val="24"/>
                            <w:sz w:val="22"/>
                            <w:szCs w:val="22"/>
                          </w:rPr>
                          <w:t>アプリケーション</w:t>
                        </w:r>
                      </w:p>
                    </w:txbxContent>
                  </v:textbox>
                </v:shape>
                <v:rect id="正方形/長方形 423" o:spid="_x0000_s1301" style="position:absolute;left:39845;top:10844;width:52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" strokeweight="2pt">
                  <v:textbox inset="0,.5mm,0,.5mm">
                    <w:txbxContent>
                      <w:p w14:paraId="096ED18E" w14:textId="77777777" w:rsidR="00CB38AA" w:rsidRPr="004639B0" w:rsidRDefault="00CB38AA" w:rsidP="004639B0">
                        <w:pPr>
                          <w:pStyle w:val="Web"/>
                          <w:spacing w:before="48" w:after="0" w:line="240" w:lineRule="exact"/>
                          <w:ind w:firstLine="0"/>
                          <w:rPr>
                            <w:rFonts w:asciiTheme="majorHAnsi" w:hAnsiTheme="majorHAnsi" w:cstheme="majorHAnsi"/>
                          </w:rPr>
                        </w:pPr>
                        <w:r w:rsidRPr="004639B0">
                          <w:rPr>
                            <w:rFonts w:asciiTheme="majorHAnsi" w:hAnsiTheme="majorHAnsi" w:cstheme="majorHAnsi"/>
                            <w:kern w:val="24"/>
                            <w:sz w:val="22"/>
                            <w:szCs w:val="22"/>
                          </w:rPr>
                          <w:t>App. 3</w:t>
                        </w:r>
                      </w:p>
                    </w:txbxContent>
                  </v:textbox>
                </v:rect>
                <v:shape id="直線矢印コネクタ 424" o:spid="_x0000_s1302" type="#_x0000_t32" style="position:absolute;left:16845;top:22318;width:2610;height:22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" strokeweight="3pt">
                  <v:stroke dashstyle="dash" endarrow="block"/>
                  <v:shadow on="t" color="black" opacity="22936f" origin=",.5" offset="0,.63889mm"/>
                </v:shape>
                <v:shape id="直線矢印コネクタ 425" o:spid="_x0000_s1303" type="#_x0000_t32" style="position:absolute;left:23341;top:22255;width:2610;height:2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" strokeweight="3pt">
                  <v:stroke dashstyle="dash" endarrow="block"/>
                  <v:shadow on="t" color="black" opacity="22936f" origin=",.5" offset="0,.63889mm"/>
                </v:shape>
                <v:shape id="直線矢印コネクタ 426" o:spid="_x0000_s1304" type="#_x0000_t32" style="position:absolute;left:32447;top:22248;width:3194;height:2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" strokeweight="3pt">
                  <v:stroke dashstyle="1 1" endarrow="block" endcap="round"/>
                  <v:shadow on="t" color="black" opacity="22936f" origin=",.5" offset="0,.63889mm"/>
                </v:shape>
                <v:shape id="直線矢印コネクタ 427" o:spid="_x0000_s1305" type="#_x0000_t32" style="position:absolute;left:38949;top:22248;width:3188;height:2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" strokeweight="3pt">
                  <v:stroke dashstyle="1 1" endarrow="block" endcap="round"/>
                  <v:shadow on="t" color="black" opacity="22936f" origin=",.5" offset="0,.63889mm"/>
                </v:shape>
                <v:shape id="直線矢印コネクタ 428" o:spid="_x0000_s1306" type="#_x0000_t32" style="position:absolute;left:42461;top:7396;width:222;height:3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" strokeweight="3pt">
                  <v:stroke dashstyle="1 1" endarrow="block"/>
                  <v:shadow on="t" color="black" opacity="22936f" origin=",.5" offset="0,.63889mm"/>
                </v:shape>
                <v:shape id="直線矢印コネクタ 429" o:spid="_x0000_s1307" type="#_x0000_t32" style="position:absolute;left:35921;top:7396;width:146;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" strokeweight="3pt">
                  <v:stroke dashstyle="1 1" endarrow="block"/>
                  <v:shadow on="t" color="black" opacity="22936f" origin=",.5" offset="0,.63889mm"/>
                </v:shape>
                <v:shape id="直線矢印コネクタ 430" o:spid="_x0000_s1308" type="#_x0000_t32" style="position:absolute;left:18753;top:7395;width:734;height:3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" strokeweight="3pt">
                  <v:stroke endarrow="block"/>
                  <v:shadow on="t" color="black" opacity="22936f" origin=",.5" offset="0,.63889mm"/>
                </v:shape>
                <v:shape id="テキスト ボックス 702" o:spid="_x0000_s1309" type="#_x0000_t202" style="position:absolute;left:46397;top:10622;width:13360;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" filled="f" stroked="f">
                  <v:textbox inset="0,,0">
                    <w:txbxContent>
                      <w:p w14:paraId="2909BEB6" w14:textId="374DC738" w:rsidR="00CB38AA" w:rsidRPr="004639B0" w:rsidRDefault="00CB38AA" w:rsidP="002116FF">
                        <w:pPr>
                          <w:pStyle w:val="Web"/>
                          <w:spacing w:before="48" w:after="0" w:line="240" w:lineRule="exact"/>
                          <w:ind w:firstLine="187"/>
                          <w:rPr>
                            <w:rFonts w:asciiTheme="majorHAnsi" w:hAnsiTheme="majorHAnsi" w:cstheme="majorHAnsi"/>
                            <w:sz w:val="22"/>
                            <w:szCs w:val="22"/>
                          </w:rPr>
                        </w:pPr>
                        <w:r w:rsidRPr="004639B0">
                          <w:rPr>
                            <w:rFonts w:asciiTheme="majorHAnsi" w:eastAsia="メイリオ" w:hAnsiTheme="majorHAnsi" w:cstheme="majorHAnsi"/>
                            <w:kern w:val="24"/>
                            <w:sz w:val="22"/>
                            <w:szCs w:val="22"/>
                          </w:rPr>
                          <w:t>Cortex-A53 group</w:t>
                        </w:r>
                      </w:p>
                    </w:txbxContent>
                  </v:textbox>
                </v:shape>
                <v:shape id="テキスト ボックス 702" o:spid="_x0000_s1310" type="#_x0000_t202" style="position:absolute;top:11221;width:13360;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" filled="f" stroked="f">
                  <v:textbox inset="0,,0">
                    <w:txbxContent>
                      <w:p w14:paraId="15852522" w14:textId="5C8126BB" w:rsidR="00CB38AA" w:rsidRPr="004639B0" w:rsidRDefault="00CB38AA" w:rsidP="002116FF">
                        <w:pPr>
                          <w:pStyle w:val="Web"/>
                          <w:spacing w:before="48" w:after="0" w:line="240" w:lineRule="exact"/>
                          <w:ind w:firstLine="187"/>
                          <w:rPr>
                            <w:rFonts w:asciiTheme="majorHAnsi" w:hAnsiTheme="majorHAnsi" w:cstheme="majorHAnsi"/>
                            <w:sz w:val="22"/>
                            <w:szCs w:val="22"/>
                          </w:rPr>
                        </w:pPr>
                        <w:r w:rsidRPr="004639B0">
                          <w:rPr>
                            <w:rFonts w:asciiTheme="majorHAnsi" w:eastAsia="メイリオ" w:hAnsiTheme="majorHAnsi" w:cstheme="majorHAnsi"/>
                            <w:kern w:val="24"/>
                            <w:sz w:val="22"/>
                            <w:szCs w:val="22"/>
                          </w:rPr>
                          <w:t>Cortex-A57 group</w:t>
                        </w:r>
                      </w:p>
                    </w:txbxContent>
                  </v:textbox>
                </v:shape>
                <w10:anchorlock/>
              </v:group>
            </w:pict>
          </mc:Fallback>
        </mc:AlternateContent>
      </w:r>
    </w:p>
    <w:p w14:paraId="58B10CD3" w14:textId="4D63787C" w:rsidR="004D6E72" w:rsidRPr="001E5579" w:rsidRDefault="00C3054E" w:rsidP="004639B0">
      <w:pPr>
        <w:pStyle w:val="afff3"/>
        <w:jc w:val="center"/>
        <w:rPr>
          <w:rFonts w:asciiTheme="majorHAnsi" w:eastAsiaTheme="majorEastAsia" w:hAnsiTheme="majorHAnsi" w:cstheme="majorHAnsi"/>
          <w:b w:val="0"/>
        </w:rPr>
      </w:pPr>
      <w:bookmarkStart w:id="104" w:name="_Ref514753348"/>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STYLEREF 1 \s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3</w:t>
      </w:r>
      <w:r w:rsidR="0019410B" w:rsidRPr="001E5579">
        <w:rPr>
          <w:rFonts w:asciiTheme="majorHAnsi" w:eastAsiaTheme="majorEastAsia" w:hAnsiTheme="majorHAnsi" w:cstheme="majorHAnsi"/>
          <w:b w:val="0"/>
        </w:rPr>
        <w:fldChar w:fldCharType="end"/>
      </w:r>
      <w:r w:rsidR="0019410B" w:rsidRPr="001E5579">
        <w:rPr>
          <w:rFonts w:asciiTheme="majorHAnsi" w:eastAsiaTheme="majorEastAsia" w:hAnsiTheme="majorHAnsi" w:cstheme="majorHAnsi"/>
          <w:b w:val="0"/>
        </w:rPr>
        <w:noBreakHyphen/>
      </w:r>
      <w:r w:rsidR="0019410B" w:rsidRPr="001E5579">
        <w:rPr>
          <w:rFonts w:asciiTheme="majorHAnsi" w:eastAsiaTheme="majorEastAsia" w:hAnsiTheme="majorHAnsi" w:cstheme="majorHAnsi"/>
          <w:b w:val="0"/>
        </w:rPr>
        <w:fldChar w:fldCharType="begin"/>
      </w:r>
      <w:r w:rsidR="0019410B" w:rsidRPr="001E5579">
        <w:rPr>
          <w:rFonts w:asciiTheme="majorHAnsi" w:eastAsiaTheme="majorEastAsia" w:hAnsiTheme="majorHAnsi" w:cstheme="majorHAnsi"/>
          <w:b w:val="0"/>
        </w:rPr>
        <w:instrText xml:space="preserve"> SEQ </w:instrText>
      </w:r>
      <w:r w:rsidR="0019410B" w:rsidRPr="001E5579">
        <w:rPr>
          <w:rFonts w:asciiTheme="majorHAnsi" w:eastAsiaTheme="majorEastAsia" w:hAnsiTheme="majorHAnsi" w:cstheme="majorHAnsi"/>
          <w:b w:val="0"/>
        </w:rPr>
        <w:instrText>図</w:instrText>
      </w:r>
      <w:r w:rsidR="0019410B" w:rsidRPr="001E5579">
        <w:rPr>
          <w:rFonts w:asciiTheme="majorHAnsi" w:eastAsiaTheme="majorEastAsia" w:hAnsiTheme="majorHAnsi" w:cstheme="majorHAnsi"/>
          <w:b w:val="0"/>
        </w:rPr>
        <w:instrText xml:space="preserve"> \* ARABIC \s 1 </w:instrText>
      </w:r>
      <w:r w:rsidR="0019410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2</w:t>
      </w:r>
      <w:r w:rsidR="0019410B" w:rsidRPr="001E5579">
        <w:rPr>
          <w:rFonts w:asciiTheme="majorHAnsi" w:eastAsiaTheme="majorEastAsia" w:hAnsiTheme="majorHAnsi" w:cstheme="majorHAnsi"/>
          <w:b w:val="0"/>
        </w:rPr>
        <w:fldChar w:fldCharType="end"/>
      </w:r>
      <w:bookmarkEnd w:id="104"/>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Cgroup</w:t>
      </w:r>
      <w:proofErr w:type="spellEnd"/>
      <w:r w:rsidRPr="001E5579">
        <w:rPr>
          <w:rFonts w:asciiTheme="majorHAnsi" w:eastAsiaTheme="majorEastAsia" w:hAnsiTheme="majorHAnsi" w:cstheme="majorHAnsi"/>
          <w:b w:val="0"/>
        </w:rPr>
        <w:t>を用いたアプリケーションの割り付け例</w:t>
      </w:r>
    </w:p>
    <w:p w14:paraId="3BD1D3B2" w14:textId="77777777" w:rsidR="0092172F" w:rsidRDefault="0092172F">
      <w:pPr>
        <w:topLinePunct w:val="0"/>
        <w:adjustRightInd/>
        <w:spacing w:after="0"/>
        <w:ind w:firstLine="0"/>
        <w:jc w:val="left"/>
        <w:textAlignment w:val="auto"/>
      </w:pPr>
      <w:r>
        <w:br w:type="page"/>
      </w:r>
    </w:p>
    <w:p w14:paraId="223652F0" w14:textId="77777777" w:rsidR="00975EBD" w:rsidRPr="00A67467" w:rsidRDefault="00975EBD" w:rsidP="00EE24E6">
      <w:pPr>
        <w:pStyle w:val="51"/>
      </w:pPr>
      <w:proofErr w:type="spellStart"/>
      <w:r w:rsidRPr="00A67467">
        <w:rPr>
          <w:rFonts w:hint="eastAsia"/>
        </w:rPr>
        <w:lastRenderedPageBreak/>
        <w:t>Cgroup</w:t>
      </w:r>
      <w:proofErr w:type="spellEnd"/>
      <w:r w:rsidRPr="00A67467">
        <w:rPr>
          <w:rFonts w:hint="eastAsia"/>
        </w:rPr>
        <w:t>のグループの作成</w:t>
      </w:r>
    </w:p>
    <w:p w14:paraId="19187890" w14:textId="7555CF9B" w:rsidR="00975EBD" w:rsidRDefault="00975EBD" w:rsidP="00975EBD">
      <w:proofErr w:type="spellStart"/>
      <w:r w:rsidRPr="00704130">
        <w:rPr>
          <w:rFonts w:hint="eastAsia"/>
        </w:rPr>
        <w:t>Cgroup</w:t>
      </w:r>
      <w:proofErr w:type="spellEnd"/>
      <w:r w:rsidR="0080753C">
        <w:rPr>
          <w:rFonts w:hint="eastAsia"/>
        </w:rPr>
        <w:t>として</w:t>
      </w:r>
      <w:r w:rsidR="005B5ADF">
        <w:rPr>
          <w:rFonts w:hint="eastAsia"/>
        </w:rPr>
        <w:t>Cortex-A57(big group)</w:t>
      </w:r>
      <w:r w:rsidR="005B556C">
        <w:rPr>
          <w:rFonts w:hint="eastAsia"/>
        </w:rPr>
        <w:t>で動作させる</w:t>
      </w:r>
      <w:r w:rsidR="005B5ADF">
        <w:rPr>
          <w:rFonts w:hint="eastAsia"/>
        </w:rPr>
        <w:t>グループ</w:t>
      </w:r>
      <w:r w:rsidR="005B556C">
        <w:rPr>
          <w:rFonts w:hint="eastAsia"/>
        </w:rPr>
        <w:t>の</w:t>
      </w:r>
      <w:r w:rsidR="005B5ADF">
        <w:rPr>
          <w:rFonts w:hint="eastAsia"/>
        </w:rPr>
        <w:t>作成</w:t>
      </w:r>
      <w:r w:rsidRPr="00704130">
        <w:rPr>
          <w:rFonts w:hint="eastAsia"/>
        </w:rPr>
        <w:t>方法について説明しま</w:t>
      </w:r>
      <w:r w:rsidRPr="00FA7276">
        <w:rPr>
          <w:rFonts w:hint="eastAsia"/>
        </w:rPr>
        <w:t>す。</w:t>
      </w:r>
    </w:p>
    <w:p w14:paraId="5AD5E8B4" w14:textId="77777777" w:rsidR="00975EBD" w:rsidRDefault="00975EBD" w:rsidP="00975EBD">
      <w:pPr>
        <w:rPr>
          <w:color w:val="FF0000"/>
        </w:rPr>
      </w:pPr>
    </w:p>
    <w:p w14:paraId="5B4D2AAA" w14:textId="77777777" w:rsidR="004D6E72" w:rsidRPr="00D50F43" w:rsidRDefault="004D6E72" w:rsidP="00975EBD">
      <w:pPr>
        <w:rPr>
          <w:color w:val="FF0000"/>
        </w:rPr>
      </w:pPr>
    </w:p>
    <w:p w14:paraId="3A6A9D77" w14:textId="77777777" w:rsidR="00975EBD" w:rsidRPr="005B5ADF" w:rsidRDefault="00975EBD" w:rsidP="00975EBD">
      <w:pPr>
        <w:pStyle w:val="Level1ordered"/>
      </w:pPr>
      <w:r w:rsidRPr="005B5ADF">
        <w:rPr>
          <w:rFonts w:hint="eastAsia"/>
        </w:rPr>
        <w:t>S</w:t>
      </w:r>
      <w:r w:rsidRPr="005B5ADF">
        <w:t>tep 1</w:t>
      </w:r>
      <w:r w:rsidRPr="005B5ADF">
        <w:rPr>
          <w:rFonts w:hint="eastAsia"/>
        </w:rPr>
        <w:t>：起動</w:t>
      </w:r>
      <w:r w:rsidRPr="005B5ADF">
        <w:rPr>
          <w:rFonts w:hint="eastAsia"/>
        </w:rPr>
        <w:t>CPU</w:t>
      </w:r>
      <w:r w:rsidRPr="005B5ADF">
        <w:rPr>
          <w:rFonts w:hint="eastAsia"/>
        </w:rPr>
        <w:t>の確認</w:t>
      </w:r>
    </w:p>
    <w:p w14:paraId="2727B2AD" w14:textId="77777777" w:rsidR="00975EBD" w:rsidRPr="005B5ADF" w:rsidRDefault="00975EBD" w:rsidP="00975EBD">
      <w:pPr>
        <w:pStyle w:val="Level1cont"/>
        <w:ind w:left="720"/>
      </w:pPr>
      <w:r w:rsidRPr="005B5ADF">
        <w:rPr>
          <w:noProof/>
        </w:rPr>
        <mc:AlternateContent>
          <mc:Choice Requires="wps">
            <w:drawing>
              <wp:anchor distT="45720" distB="45720" distL="114300" distR="114300" simplePos="0" relativeHeight="251693568" behindDoc="0" locked="0" layoutInCell="1" allowOverlap="1" wp14:anchorId="58478DFC" wp14:editId="4C1ED663">
                <wp:simplePos x="0" y="0"/>
                <wp:positionH relativeFrom="margin">
                  <wp:posOffset>20955</wp:posOffset>
                </wp:positionH>
                <wp:positionV relativeFrom="paragraph">
                  <wp:posOffset>250190</wp:posOffset>
                </wp:positionV>
                <wp:extent cx="6096000" cy="562610"/>
                <wp:effectExtent l="0" t="0" r="0" b="0"/>
                <wp:wrapSquare wrapText="bothSides"/>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14:paraId="6E39EF03" w14:textId="61B7BCFB" w:rsidR="00CB38AA" w:rsidRDefault="00CB38AA" w:rsidP="00975EBD">
                            <w:pPr>
                              <w:pStyle w:val="code"/>
                            </w:pPr>
                            <w:r>
                              <w:t>$ cat /proc/</w:t>
                            </w:r>
                            <w:proofErr w:type="spellStart"/>
                            <w:r>
                              <w:t>cpuinfo</w:t>
                            </w:r>
                            <w:proofErr w:type="spellEnd"/>
                          </w:p>
                          <w:p w14:paraId="3F933DE7" w14:textId="77777777" w:rsidR="00CB38AA" w:rsidRPr="001077AA" w:rsidRDefault="00CB38AA" w:rsidP="00975EBD">
                            <w:pPr>
                              <w:pStyle w:val="code"/>
                            </w:pPr>
                            <w:r w:rsidRPr="0007298A">
                              <w:rPr>
                                <w:rFonts w:hint="eastAsia"/>
                              </w:rPr>
                              <w:t>/* CPU</w:t>
                            </w:r>
                            <w:r w:rsidRPr="0007298A">
                              <w:rPr>
                                <w:rFonts w:hint="eastAsia"/>
                              </w:rPr>
                              <w:t>の種類は、実行結果の</w:t>
                            </w:r>
                            <w:r w:rsidRPr="0007298A">
                              <w:rPr>
                                <w:rFonts w:hint="eastAsia"/>
                              </w:rPr>
                              <w:t>CPU part</w:t>
                            </w:r>
                            <w:r w:rsidRPr="0007298A">
                              <w:rPr>
                                <w:rFonts w:hint="eastAsia"/>
                              </w:rPr>
                              <w:t xml:space="preserve">で確認できます。　</w:t>
                            </w:r>
                            <w:r w:rsidRPr="001077AA">
                              <w:rPr>
                                <w:rFonts w:hint="eastAsia"/>
                              </w:rPr>
                              <w:t>Cortex-A57</w:t>
                            </w:r>
                            <w:r w:rsidRPr="001077AA">
                              <w:rPr>
                                <w:rFonts w:hint="eastAsia"/>
                              </w:rPr>
                              <w:t>→</w:t>
                            </w:r>
                            <w:r w:rsidRPr="001077AA">
                              <w:rPr>
                                <w:rFonts w:hint="eastAsia"/>
                              </w:rPr>
                              <w:t>0xd07</w:t>
                            </w:r>
                            <w:r w:rsidRPr="001077AA">
                              <w:rPr>
                                <w:rFonts w:hint="eastAsia"/>
                              </w:rPr>
                              <w:t>、</w:t>
                            </w:r>
                            <w:r w:rsidRPr="001077AA">
                              <w:rPr>
                                <w:rFonts w:hint="eastAsia"/>
                              </w:rPr>
                              <w:t>Cortex-A53</w:t>
                            </w:r>
                            <w:r w:rsidRPr="001077AA">
                              <w:rPr>
                                <w:rFonts w:hint="eastAsia"/>
                              </w:rPr>
                              <w:t>→</w:t>
                            </w:r>
                            <w:r w:rsidRPr="001077AA">
                              <w:rPr>
                                <w:rFonts w:hint="eastAsia"/>
                              </w:rPr>
                              <w:t>0xd03 */</w:t>
                            </w:r>
                          </w:p>
                          <w:p w14:paraId="0EBA8B7B" w14:textId="77777777" w:rsidR="00CB38AA" w:rsidRPr="003524ED" w:rsidRDefault="00CB38A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478DFC" id="テキスト ボックス 13" o:spid="_x0000_s1311" type="#_x0000_t202" style="position:absolute;left:0;text-align:left;margin-left:1.65pt;margin-top:19.7pt;width:480pt;height:44.3pt;z-index:251693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" fillcolor="#d9d9d9" stroked="f">
                <v:textbox style="mso-fit-shape-to-text:t">
                  <w:txbxContent>
                    <w:p w14:paraId="6E39EF03" w14:textId="61B7BCFB" w:rsidR="00CB38AA" w:rsidRDefault="00CB38AA" w:rsidP="00975EBD">
                      <w:pPr>
                        <w:pStyle w:val="code"/>
                      </w:pPr>
                      <w:r>
                        <w:t>$ cat /proc/</w:t>
                      </w:r>
                      <w:proofErr w:type="spellStart"/>
                      <w:r>
                        <w:t>cpuinfo</w:t>
                      </w:r>
                      <w:proofErr w:type="spellEnd"/>
                    </w:p>
                    <w:p w14:paraId="3F933DE7" w14:textId="77777777" w:rsidR="00CB38AA" w:rsidRPr="001077AA" w:rsidRDefault="00CB38AA" w:rsidP="00975EBD">
                      <w:pPr>
                        <w:pStyle w:val="code"/>
                      </w:pPr>
                      <w:r w:rsidRPr="0007298A">
                        <w:rPr>
                          <w:rFonts w:hint="eastAsia"/>
                        </w:rPr>
                        <w:t>/* CPU</w:t>
                      </w:r>
                      <w:r w:rsidRPr="0007298A">
                        <w:rPr>
                          <w:rFonts w:hint="eastAsia"/>
                        </w:rPr>
                        <w:t>の種類は、実行結果の</w:t>
                      </w:r>
                      <w:r w:rsidRPr="0007298A">
                        <w:rPr>
                          <w:rFonts w:hint="eastAsia"/>
                        </w:rPr>
                        <w:t>CPU part</w:t>
                      </w:r>
                      <w:r w:rsidRPr="0007298A">
                        <w:rPr>
                          <w:rFonts w:hint="eastAsia"/>
                        </w:rPr>
                        <w:t xml:space="preserve">で確認できます。　</w:t>
                      </w:r>
                      <w:r w:rsidRPr="001077AA">
                        <w:rPr>
                          <w:rFonts w:hint="eastAsia"/>
                        </w:rPr>
                        <w:t>Cortex-A57</w:t>
                      </w:r>
                      <w:r w:rsidRPr="001077AA">
                        <w:rPr>
                          <w:rFonts w:hint="eastAsia"/>
                        </w:rPr>
                        <w:t>→</w:t>
                      </w:r>
                      <w:r w:rsidRPr="001077AA">
                        <w:rPr>
                          <w:rFonts w:hint="eastAsia"/>
                        </w:rPr>
                        <w:t>0xd07</w:t>
                      </w:r>
                      <w:r w:rsidRPr="001077AA">
                        <w:rPr>
                          <w:rFonts w:hint="eastAsia"/>
                        </w:rPr>
                        <w:t>、</w:t>
                      </w:r>
                      <w:r w:rsidRPr="001077AA">
                        <w:rPr>
                          <w:rFonts w:hint="eastAsia"/>
                        </w:rPr>
                        <w:t>Cortex-A53</w:t>
                      </w:r>
                      <w:r w:rsidRPr="001077AA">
                        <w:rPr>
                          <w:rFonts w:hint="eastAsia"/>
                        </w:rPr>
                        <w:t>→</w:t>
                      </w:r>
                      <w:r w:rsidRPr="001077AA">
                        <w:rPr>
                          <w:rFonts w:hint="eastAsia"/>
                        </w:rPr>
                        <w:t>0xd03 */</w:t>
                      </w:r>
                    </w:p>
                    <w:p w14:paraId="0EBA8B7B" w14:textId="77777777" w:rsidR="00CB38AA" w:rsidRPr="003524ED" w:rsidRDefault="00CB38AA" w:rsidP="00975EBD">
                      <w:pPr>
                        <w:pStyle w:val="codeend"/>
                      </w:pPr>
                    </w:p>
                  </w:txbxContent>
                </v:textbox>
                <w10:wrap type="square" anchorx="margin"/>
              </v:shape>
            </w:pict>
          </mc:Fallback>
        </mc:AlternateContent>
      </w:r>
      <w:r w:rsidRPr="005B5ADF">
        <w:rPr>
          <w:rFonts w:hint="eastAsia"/>
        </w:rPr>
        <w:t>下記のコマンドを実行し、</w:t>
      </w:r>
      <w:r w:rsidRPr="005B5ADF">
        <w:rPr>
          <w:rFonts w:hint="eastAsia"/>
        </w:rPr>
        <w:t>CPU</w:t>
      </w:r>
      <w:r w:rsidRPr="005B5ADF">
        <w:rPr>
          <w:rFonts w:hint="eastAsia"/>
        </w:rPr>
        <w:t>番号と</w:t>
      </w:r>
      <w:r w:rsidRPr="005B5ADF">
        <w:rPr>
          <w:rFonts w:hint="eastAsia"/>
        </w:rPr>
        <w:t>CPU</w:t>
      </w:r>
      <w:r w:rsidRPr="005B5ADF">
        <w:rPr>
          <w:rFonts w:hint="eastAsia"/>
        </w:rPr>
        <w:t>の種類</w:t>
      </w:r>
      <w:r w:rsidRPr="005B5ADF">
        <w:rPr>
          <w:rFonts w:hint="eastAsia"/>
        </w:rPr>
        <w:t>(</w:t>
      </w:r>
      <w:r w:rsidR="008646BD" w:rsidRPr="005B5ADF">
        <w:rPr>
          <w:rFonts w:hint="eastAsia"/>
        </w:rPr>
        <w:t>Cortex-A</w:t>
      </w:r>
      <w:r w:rsidRPr="005B5ADF">
        <w:rPr>
          <w:rFonts w:hint="eastAsia"/>
        </w:rPr>
        <w:t xml:space="preserve">57 or </w:t>
      </w:r>
      <w:r w:rsidR="008646BD" w:rsidRPr="005B5ADF">
        <w:rPr>
          <w:rFonts w:hint="eastAsia"/>
        </w:rPr>
        <w:t>Cortex-A</w:t>
      </w:r>
      <w:r w:rsidRPr="005B5ADF">
        <w:rPr>
          <w:rFonts w:hint="eastAsia"/>
        </w:rPr>
        <w:t>53)</w:t>
      </w:r>
      <w:r w:rsidRPr="005B5ADF">
        <w:rPr>
          <w:rFonts w:hint="eastAsia"/>
        </w:rPr>
        <w:t>を確認してください。</w:t>
      </w:r>
    </w:p>
    <w:p w14:paraId="38FE6586" w14:textId="77777777" w:rsidR="00975EBD" w:rsidRPr="00D50F43" w:rsidRDefault="00975EBD" w:rsidP="00975EBD">
      <w:pPr>
        <w:pStyle w:val="listend"/>
        <w:rPr>
          <w:color w:val="FF0000"/>
          <w:lang w:eastAsia="ja-JP"/>
        </w:rPr>
      </w:pPr>
    </w:p>
    <w:p w14:paraId="128994E2" w14:textId="77777777" w:rsidR="00975EBD" w:rsidRPr="005B5ADF" w:rsidRDefault="00975EBD" w:rsidP="00975EBD">
      <w:pPr>
        <w:pStyle w:val="Level1ordered"/>
      </w:pPr>
      <w:r w:rsidRPr="005B5ADF">
        <w:rPr>
          <w:rFonts w:hint="eastAsia"/>
        </w:rPr>
        <w:t>S</w:t>
      </w:r>
      <w:r w:rsidRPr="005B5ADF">
        <w:t xml:space="preserve">tep </w:t>
      </w:r>
      <w:r w:rsidRPr="005B5ADF">
        <w:rPr>
          <w:rFonts w:hint="eastAsia"/>
        </w:rPr>
        <w:t>2</w:t>
      </w:r>
      <w:r w:rsidRPr="005B5ADF">
        <w:rPr>
          <w:rFonts w:hint="eastAsia"/>
        </w:rPr>
        <w:t>：</w:t>
      </w:r>
      <w:r w:rsidRPr="005B5ADF">
        <w:rPr>
          <w:rFonts w:hint="eastAsia"/>
        </w:rPr>
        <w:t>big group</w:t>
      </w:r>
      <w:r w:rsidRPr="005B5ADF">
        <w:rPr>
          <w:rFonts w:hint="eastAsia"/>
        </w:rPr>
        <w:t>の作成</w:t>
      </w:r>
    </w:p>
    <w:p w14:paraId="4321555A" w14:textId="40662B60" w:rsidR="005F12AE" w:rsidRDefault="005F12AE">
      <w:pPr>
        <w:pStyle w:val="Level1cont"/>
        <w:ind w:left="720"/>
      </w:pPr>
      <w:r w:rsidRPr="005B5ADF">
        <w:rPr>
          <w:noProof/>
        </w:rPr>
        <mc:AlternateContent>
          <mc:Choice Requires="wps">
            <w:drawing>
              <wp:anchor distT="45720" distB="45720" distL="114300" distR="114300" simplePos="0" relativeHeight="251694592" behindDoc="0" locked="0" layoutInCell="1" allowOverlap="1" wp14:anchorId="561365A3" wp14:editId="412EF79B">
                <wp:simplePos x="0" y="0"/>
                <wp:positionH relativeFrom="margin">
                  <wp:posOffset>6887</wp:posOffset>
                </wp:positionH>
                <wp:positionV relativeFrom="paragraph">
                  <wp:posOffset>249799</wp:posOffset>
                </wp:positionV>
                <wp:extent cx="6096000" cy="548640"/>
                <wp:effectExtent l="0" t="0" r="0" b="0"/>
                <wp:wrapSquare wrapText="bothSides"/>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13AC8640" w14:textId="60D9DC59" w:rsidR="00CB38AA" w:rsidRDefault="00CB38AA" w:rsidP="00975EBD">
                            <w:pPr>
                              <w:pStyle w:val="code"/>
                            </w:pPr>
                            <w:r>
                              <w:t>$</w:t>
                            </w:r>
                            <w:r w:rsidRPr="0007298A">
                              <w:t xml:space="preserve"> </w:t>
                            </w:r>
                            <w:proofErr w:type="spellStart"/>
                            <w:r w:rsidRPr="0007298A">
                              <w:t>mkdir</w:t>
                            </w:r>
                            <w:proofErr w:type="spellEnd"/>
                            <w:r w:rsidRPr="0007298A">
                              <w:t xml:space="preserve"> /sys/fs/</w:t>
                            </w:r>
                            <w:proofErr w:type="spellStart"/>
                            <w:r w:rsidRPr="0007298A">
                              <w:t>cgroup</w:t>
                            </w:r>
                            <w:proofErr w:type="spellEnd"/>
                            <w:r w:rsidRPr="0007298A">
                              <w:t>/</w:t>
                            </w:r>
                            <w:proofErr w:type="spellStart"/>
                            <w:r w:rsidRPr="0007298A">
                              <w:t>cpuset</w:t>
                            </w:r>
                            <w:proofErr w:type="spellEnd"/>
                            <w:r w:rsidRPr="0007298A">
                              <w:t>/big</w:t>
                            </w:r>
                          </w:p>
                          <w:p w14:paraId="5CA6F5CD" w14:textId="77777777" w:rsidR="00CB38AA" w:rsidRPr="003524ED" w:rsidRDefault="00CB38A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1365A3" id="テキスト ボックス 12" o:spid="_x0000_s1312" type="#_x0000_t202" style="position:absolute;left:0;text-align:left;margin-left:.55pt;margin-top:19.65pt;width:480pt;height:43.2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" fillcolor="#d9d9d9" stroked="f">
                <v:textbox style="mso-fit-shape-to-text:t">
                  <w:txbxContent>
                    <w:p w14:paraId="13AC8640" w14:textId="60D9DC59" w:rsidR="00CB38AA" w:rsidRDefault="00CB38AA" w:rsidP="00975EBD">
                      <w:pPr>
                        <w:pStyle w:val="code"/>
                      </w:pPr>
                      <w:r>
                        <w:t>$</w:t>
                      </w:r>
                      <w:r w:rsidRPr="0007298A">
                        <w:t xml:space="preserve"> </w:t>
                      </w:r>
                      <w:proofErr w:type="spellStart"/>
                      <w:r w:rsidRPr="0007298A">
                        <w:t>mkdir</w:t>
                      </w:r>
                      <w:proofErr w:type="spellEnd"/>
                      <w:r w:rsidRPr="0007298A">
                        <w:t xml:space="preserve"> /sys/fs/</w:t>
                      </w:r>
                      <w:proofErr w:type="spellStart"/>
                      <w:r w:rsidRPr="0007298A">
                        <w:t>cgroup</w:t>
                      </w:r>
                      <w:proofErr w:type="spellEnd"/>
                      <w:r w:rsidRPr="0007298A">
                        <w:t>/</w:t>
                      </w:r>
                      <w:proofErr w:type="spellStart"/>
                      <w:r w:rsidRPr="0007298A">
                        <w:t>cpuset</w:t>
                      </w:r>
                      <w:proofErr w:type="spellEnd"/>
                      <w:r w:rsidRPr="0007298A">
                        <w:t>/big</w:t>
                      </w:r>
                    </w:p>
                    <w:p w14:paraId="5CA6F5CD" w14:textId="77777777" w:rsidR="00CB38AA" w:rsidRPr="003524ED" w:rsidRDefault="00CB38AA" w:rsidP="00975EBD">
                      <w:pPr>
                        <w:pStyle w:val="codeend"/>
                      </w:pPr>
                    </w:p>
                  </w:txbxContent>
                </v:textbox>
                <w10:wrap type="square" anchorx="margin"/>
              </v:shape>
            </w:pict>
          </mc:Fallback>
        </mc:AlternateContent>
      </w:r>
      <w:r w:rsidR="00975EBD" w:rsidRPr="005B5ADF">
        <w:rPr>
          <w:rFonts w:hint="eastAsia"/>
        </w:rPr>
        <w:t>下記のコマンドで</w:t>
      </w:r>
      <w:r w:rsidR="00975EBD" w:rsidRPr="005B5ADF">
        <w:rPr>
          <w:rFonts w:hint="eastAsia"/>
        </w:rPr>
        <w:t>big group</w:t>
      </w:r>
      <w:r w:rsidR="00975EBD" w:rsidRPr="005B5ADF">
        <w:rPr>
          <w:rFonts w:hint="eastAsia"/>
        </w:rPr>
        <w:t>を作成します。</w:t>
      </w:r>
    </w:p>
    <w:p w14:paraId="70D440D3" w14:textId="77777777" w:rsidR="005F12AE" w:rsidRPr="00D50F43" w:rsidRDefault="005F12AE" w:rsidP="005F12AE">
      <w:pPr>
        <w:pStyle w:val="listend"/>
        <w:rPr>
          <w:color w:val="FF0000"/>
          <w:lang w:eastAsia="ja-JP"/>
        </w:rPr>
      </w:pPr>
    </w:p>
    <w:p w14:paraId="209CF22A" w14:textId="77777777" w:rsidR="00975EBD" w:rsidRPr="005B5ADF" w:rsidRDefault="00975EBD" w:rsidP="00975EBD">
      <w:pPr>
        <w:pStyle w:val="Level1ordered"/>
      </w:pPr>
      <w:r w:rsidRPr="005B5ADF">
        <w:rPr>
          <w:rFonts w:hint="eastAsia"/>
        </w:rPr>
        <w:t>S</w:t>
      </w:r>
      <w:r w:rsidRPr="005B5ADF">
        <w:t xml:space="preserve">tep </w:t>
      </w:r>
      <w:r w:rsidRPr="005B5ADF">
        <w:rPr>
          <w:rFonts w:hint="eastAsia"/>
        </w:rPr>
        <w:t>3</w:t>
      </w:r>
      <w:r w:rsidRPr="005B5ADF">
        <w:rPr>
          <w:rFonts w:hint="eastAsia"/>
        </w:rPr>
        <w:t>：</w:t>
      </w:r>
      <w:r w:rsidRPr="005B5ADF">
        <w:rPr>
          <w:rFonts w:hint="eastAsia"/>
        </w:rPr>
        <w:t>memory node</w:t>
      </w:r>
      <w:r w:rsidRPr="005B5ADF">
        <w:rPr>
          <w:rFonts w:hint="eastAsia"/>
        </w:rPr>
        <w:t>の設定</w:t>
      </w:r>
    </w:p>
    <w:p w14:paraId="4002EA15" w14:textId="77777777" w:rsidR="00975EBD" w:rsidRPr="005B5ADF" w:rsidRDefault="005F12AE" w:rsidP="00975EBD">
      <w:pPr>
        <w:pStyle w:val="Level1cont"/>
        <w:ind w:left="720"/>
      </w:pPr>
      <w:r w:rsidRPr="005B5ADF">
        <w:rPr>
          <w:noProof/>
        </w:rPr>
        <mc:AlternateContent>
          <mc:Choice Requires="wps">
            <w:drawing>
              <wp:anchor distT="45720" distB="45720" distL="114300" distR="114300" simplePos="0" relativeHeight="251695616" behindDoc="0" locked="0" layoutInCell="1" allowOverlap="1" wp14:anchorId="41DDC389" wp14:editId="73A32A85">
                <wp:simplePos x="0" y="0"/>
                <wp:positionH relativeFrom="margin">
                  <wp:posOffset>20955</wp:posOffset>
                </wp:positionH>
                <wp:positionV relativeFrom="paragraph">
                  <wp:posOffset>393847</wp:posOffset>
                </wp:positionV>
                <wp:extent cx="6096000" cy="548640"/>
                <wp:effectExtent l="0" t="0" r="0" b="0"/>
                <wp:wrapSquare wrapText="bothSides"/>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429B072D" w14:textId="20E72324" w:rsidR="00CB38AA" w:rsidRDefault="00CB38AA" w:rsidP="00975EBD">
                            <w:pPr>
                              <w:pStyle w:val="code"/>
                            </w:pPr>
                            <w:r>
                              <w:t>$</w:t>
                            </w:r>
                            <w:r w:rsidRPr="0007298A">
                              <w:t xml:space="preserve"> echo 0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cpuset.mems</w:t>
                            </w:r>
                            <w:proofErr w:type="spellEnd"/>
                          </w:p>
                          <w:p w14:paraId="506F2F53" w14:textId="77777777" w:rsidR="00CB38AA" w:rsidRPr="003524ED" w:rsidRDefault="00CB38A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1DDC389" id="テキスト ボックス 6" o:spid="_x0000_s1313" type="#_x0000_t202" style="position:absolute;left:0;text-align:left;margin-left:1.65pt;margin-top:31pt;width:480pt;height:43.2pt;z-index:25169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" fillcolor="#d9d9d9" stroked="f">
                <v:textbox style="mso-fit-shape-to-text:t">
                  <w:txbxContent>
                    <w:p w14:paraId="429B072D" w14:textId="20E72324" w:rsidR="00CB38AA" w:rsidRDefault="00CB38AA" w:rsidP="00975EBD">
                      <w:pPr>
                        <w:pStyle w:val="code"/>
                      </w:pPr>
                      <w:r>
                        <w:t>$</w:t>
                      </w:r>
                      <w:r w:rsidRPr="0007298A">
                        <w:t xml:space="preserve"> echo 0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cpuset.mems</w:t>
                      </w:r>
                      <w:proofErr w:type="spellEnd"/>
                    </w:p>
                    <w:p w14:paraId="506F2F53" w14:textId="77777777" w:rsidR="00CB38AA" w:rsidRPr="003524ED" w:rsidRDefault="00CB38AA" w:rsidP="00975EBD">
                      <w:pPr>
                        <w:pStyle w:val="codeend"/>
                      </w:pPr>
                    </w:p>
                  </w:txbxContent>
                </v:textbox>
                <w10:wrap type="square" anchorx="margin"/>
              </v:shape>
            </w:pict>
          </mc:Fallback>
        </mc:AlternateContent>
      </w:r>
      <w:r w:rsidR="00975EBD" w:rsidRPr="005B5ADF">
        <w:rPr>
          <w:rFonts w:hint="eastAsia"/>
        </w:rPr>
        <w:t>memory node</w:t>
      </w:r>
      <w:r w:rsidR="00975EBD" w:rsidRPr="005B5ADF">
        <w:rPr>
          <w:rFonts w:hint="eastAsia"/>
        </w:rPr>
        <w:t>は、</w:t>
      </w:r>
      <w:proofErr w:type="spellStart"/>
      <w:r w:rsidR="00975EBD" w:rsidRPr="005B5ADF">
        <w:rPr>
          <w:rFonts w:hint="eastAsia"/>
        </w:rPr>
        <w:t>Cgroup</w:t>
      </w:r>
      <w:proofErr w:type="spellEnd"/>
      <w:r w:rsidR="00975EBD" w:rsidRPr="005B5ADF">
        <w:rPr>
          <w:rFonts w:hint="eastAsia"/>
        </w:rPr>
        <w:t>のメモリの割り当てを設定するパラメータです。メモリの割り当てを指定しない場合は</w:t>
      </w:r>
      <w:r w:rsidR="00975EBD" w:rsidRPr="005B5ADF">
        <w:rPr>
          <w:rFonts w:hint="eastAsia"/>
        </w:rPr>
        <w:t>"0"</w:t>
      </w:r>
      <w:r w:rsidR="00975EBD" w:rsidRPr="005B5ADF">
        <w:rPr>
          <w:rFonts w:hint="eastAsia"/>
        </w:rPr>
        <w:t>を設定してください。</w:t>
      </w:r>
    </w:p>
    <w:p w14:paraId="4ADB03A4" w14:textId="77777777" w:rsidR="00975EBD" w:rsidRPr="00D50F43" w:rsidRDefault="00975EBD" w:rsidP="00975EBD">
      <w:pPr>
        <w:pStyle w:val="listend"/>
        <w:rPr>
          <w:color w:val="FF0000"/>
          <w:lang w:eastAsia="ja-JP"/>
        </w:rPr>
      </w:pPr>
    </w:p>
    <w:p w14:paraId="4F278684" w14:textId="77777777" w:rsidR="00975EBD" w:rsidRPr="005B5ADF" w:rsidRDefault="00975EBD" w:rsidP="00975EBD">
      <w:pPr>
        <w:pStyle w:val="Level1ordered"/>
      </w:pPr>
      <w:r w:rsidRPr="005B5ADF">
        <w:rPr>
          <w:rFonts w:hint="eastAsia"/>
        </w:rPr>
        <w:t>S</w:t>
      </w:r>
      <w:r w:rsidRPr="005B5ADF">
        <w:t xml:space="preserve">tep </w:t>
      </w:r>
      <w:r w:rsidRPr="005B5ADF">
        <w:rPr>
          <w:rFonts w:hint="eastAsia"/>
        </w:rPr>
        <w:t>4</w:t>
      </w:r>
      <w:r w:rsidRPr="005B5ADF">
        <w:rPr>
          <w:rFonts w:hint="eastAsia"/>
        </w:rPr>
        <w:t>：各グループへの</w:t>
      </w:r>
      <w:r w:rsidRPr="005B5ADF">
        <w:rPr>
          <w:rFonts w:hint="eastAsia"/>
        </w:rPr>
        <w:t>CPU</w:t>
      </w:r>
      <w:r w:rsidRPr="005B5ADF">
        <w:rPr>
          <w:rFonts w:hint="eastAsia"/>
        </w:rPr>
        <w:t>リソースの割り当て</w:t>
      </w:r>
    </w:p>
    <w:p w14:paraId="3A604AEC" w14:textId="77777777" w:rsidR="004C6E05" w:rsidRDefault="00975EBD" w:rsidP="004C6E05">
      <w:pPr>
        <w:pStyle w:val="Level1cont"/>
        <w:ind w:firstLine="431"/>
      </w:pPr>
      <w:r w:rsidRPr="005B5ADF">
        <w:rPr>
          <w:rFonts w:hint="eastAsia"/>
        </w:rPr>
        <w:t>STEP1</w:t>
      </w:r>
      <w:r w:rsidRPr="005B5ADF">
        <w:rPr>
          <w:rFonts w:hint="eastAsia"/>
        </w:rPr>
        <w:t>で確認した</w:t>
      </w:r>
      <w:r w:rsidR="001077AA" w:rsidRPr="005B5ADF">
        <w:rPr>
          <w:rFonts w:hint="eastAsia"/>
        </w:rPr>
        <w:t>Cortex-A57</w:t>
      </w:r>
      <w:r w:rsidRPr="005B5ADF">
        <w:rPr>
          <w:rFonts w:hint="eastAsia"/>
        </w:rPr>
        <w:t>の</w:t>
      </w:r>
      <w:r w:rsidRPr="005B5ADF">
        <w:rPr>
          <w:rFonts w:hint="eastAsia"/>
        </w:rPr>
        <w:t>CPU</w:t>
      </w:r>
      <w:r w:rsidRPr="005B5ADF">
        <w:rPr>
          <w:rFonts w:hint="eastAsia"/>
        </w:rPr>
        <w:t>番号を</w:t>
      </w:r>
      <w:r w:rsidRPr="005B5ADF">
        <w:rPr>
          <w:rFonts w:hint="eastAsia"/>
        </w:rPr>
        <w:t>big group</w:t>
      </w:r>
      <w:r w:rsidRPr="005B5ADF">
        <w:rPr>
          <w:rFonts w:hint="eastAsia"/>
        </w:rPr>
        <w:t>に登録します。</w:t>
      </w:r>
    </w:p>
    <w:p w14:paraId="1B2718D4" w14:textId="77777777" w:rsidR="00975EBD" w:rsidRDefault="004C6E05" w:rsidP="004C6E05">
      <w:pPr>
        <w:pStyle w:val="Level3unordered"/>
      </w:pPr>
      <w:r w:rsidRPr="005B5ADF">
        <w:rPr>
          <w:noProof/>
          <w:lang w:eastAsia="ja-JP"/>
        </w:rPr>
        <mc:AlternateContent>
          <mc:Choice Requires="wps">
            <w:drawing>
              <wp:anchor distT="45720" distB="45720" distL="114300" distR="114300" simplePos="0" relativeHeight="251696640" behindDoc="0" locked="0" layoutInCell="1" allowOverlap="1" wp14:anchorId="55A322A8" wp14:editId="6E756810">
                <wp:simplePos x="0" y="0"/>
                <wp:positionH relativeFrom="margin">
                  <wp:align>right</wp:align>
                </wp:positionH>
                <wp:positionV relativeFrom="paragraph">
                  <wp:posOffset>215900</wp:posOffset>
                </wp:positionV>
                <wp:extent cx="6096000" cy="391795"/>
                <wp:effectExtent l="0" t="0" r="0" b="8255"/>
                <wp:wrapSquare wrapText="bothSides"/>
                <wp:docPr id="217" name="テキスト ボックス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1886"/>
                        </a:xfrm>
                        <a:prstGeom prst="rect">
                          <a:avLst/>
                        </a:prstGeom>
                        <a:solidFill>
                          <a:sysClr val="window" lastClr="FFFFFF">
                            <a:lumMod val="85000"/>
                          </a:sysClr>
                        </a:solidFill>
                        <a:ln w="9525">
                          <a:noFill/>
                          <a:miter lim="800000"/>
                          <a:headEnd/>
                          <a:tailEnd/>
                        </a:ln>
                      </wps:spPr>
                      <wps:txbx>
                        <w:txbxContent>
                          <w:p w14:paraId="03709FDA" w14:textId="5E3BE9A1" w:rsidR="00CB38AA" w:rsidRDefault="00CB38AA" w:rsidP="00975EBD">
                            <w:pPr>
                              <w:pStyle w:val="code"/>
                            </w:pPr>
                            <w:r>
                              <w:t>$</w:t>
                            </w:r>
                            <w:r w:rsidRPr="0007298A">
                              <w:t xml:space="preserve"> echo 0-3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14:paraId="12B12C64" w14:textId="77777777" w:rsidR="00CB38AA" w:rsidRPr="003524ED" w:rsidRDefault="00CB38AA" w:rsidP="004C6E05">
                            <w:pPr>
                              <w:pStyle w:val="codeend"/>
                            </w:pPr>
                            <w:r>
                              <w:rPr>
                                <w:rFonts w:hint="eastAsia"/>
                              </w:rPr>
                              <w:t>/*</w:t>
                            </w:r>
                            <w:r>
                              <w:t xml:space="preserve"> </w:t>
                            </w:r>
                            <w:r>
                              <w:rPr>
                                <w:rFonts w:hint="eastAsia"/>
                              </w:rPr>
                              <w:t xml:space="preserve">R-Car </w:t>
                            </w:r>
                            <w:r>
                              <w:t>H</w:t>
                            </w:r>
                            <w:r>
                              <w:rPr>
                                <w:rFonts w:hint="eastAsia"/>
                              </w:rPr>
                              <w:t>3</w:t>
                            </w:r>
                            <w:r>
                              <w:rPr>
                                <w:rFonts w:hint="eastAsia"/>
                              </w:rPr>
                              <w:t>の場合、</w:t>
                            </w:r>
                            <w:r>
                              <w:t xml:space="preserve"> </w:t>
                            </w:r>
                            <w:r w:rsidRPr="005B5ADF">
                              <w:rPr>
                                <w:rFonts w:hint="eastAsia"/>
                              </w:rPr>
                              <w:t>Cortex-A57</w:t>
                            </w:r>
                            <w:r w:rsidRPr="005B5ADF">
                              <w:rPr>
                                <w:rFonts w:hint="eastAsia"/>
                              </w:rPr>
                              <w:t>の</w:t>
                            </w:r>
                            <w:r w:rsidRPr="005B5ADF">
                              <w:rPr>
                                <w:rFonts w:hint="eastAsia"/>
                              </w:rPr>
                              <w:t>CPU</w:t>
                            </w:r>
                            <w:r w:rsidRPr="005B5ADF">
                              <w:rPr>
                                <w:rFonts w:hint="eastAsia"/>
                              </w:rPr>
                              <w:t>番号は</w:t>
                            </w:r>
                            <w:r w:rsidRPr="005B5ADF">
                              <w:rPr>
                                <w:rFonts w:hint="eastAsia"/>
                              </w:rPr>
                              <w:t>0</w:t>
                            </w:r>
                            <w:r w:rsidRPr="005B5ADF">
                              <w:rPr>
                                <w:rFonts w:hint="eastAsia"/>
                              </w:rPr>
                              <w:t>～</w:t>
                            </w:r>
                            <w:r>
                              <w:rPr>
                                <w:rFonts w:hint="eastAsia"/>
                              </w:rPr>
                              <w:t>3*/</w:t>
                            </w:r>
                          </w:p>
                          <w:p w14:paraId="3200A2AA" w14:textId="77777777" w:rsidR="00CB38AA" w:rsidRDefault="00CB38AA" w:rsidP="00975EBD">
                            <w:pPr>
                              <w:pStyle w:val="cod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322A8" id="テキスト ボックス 217" o:spid="_x0000_s1314" type="#_x0000_t202" style="position:absolute;left:0;text-align:left;margin-left:428.8pt;margin-top:17pt;width:480pt;height:30.85pt;z-index:251696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" fillcolor="#d9d9d9" stroked="f">
                <v:textbox>
                  <w:txbxContent>
                    <w:p w14:paraId="03709FDA" w14:textId="5E3BE9A1" w:rsidR="00CB38AA" w:rsidRDefault="00CB38AA" w:rsidP="00975EBD">
                      <w:pPr>
                        <w:pStyle w:val="code"/>
                      </w:pPr>
                      <w:r>
                        <w:t>$</w:t>
                      </w:r>
                      <w:r w:rsidRPr="0007298A">
                        <w:t xml:space="preserve"> echo 0-3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14:paraId="12B12C64" w14:textId="77777777" w:rsidR="00CB38AA" w:rsidRPr="003524ED" w:rsidRDefault="00CB38AA" w:rsidP="004C6E05">
                      <w:pPr>
                        <w:pStyle w:val="codeend"/>
                      </w:pPr>
                      <w:r>
                        <w:rPr>
                          <w:rFonts w:hint="eastAsia"/>
                        </w:rPr>
                        <w:t>/*</w:t>
                      </w:r>
                      <w:r>
                        <w:t xml:space="preserve"> </w:t>
                      </w:r>
                      <w:r>
                        <w:rPr>
                          <w:rFonts w:hint="eastAsia"/>
                        </w:rPr>
                        <w:t xml:space="preserve">R-Car </w:t>
                      </w:r>
                      <w:r>
                        <w:t>H</w:t>
                      </w:r>
                      <w:r>
                        <w:rPr>
                          <w:rFonts w:hint="eastAsia"/>
                        </w:rPr>
                        <w:t>3</w:t>
                      </w:r>
                      <w:r>
                        <w:rPr>
                          <w:rFonts w:hint="eastAsia"/>
                        </w:rPr>
                        <w:t>の場合、</w:t>
                      </w:r>
                      <w:r>
                        <w:t xml:space="preserve"> </w:t>
                      </w:r>
                      <w:r w:rsidRPr="005B5ADF">
                        <w:rPr>
                          <w:rFonts w:hint="eastAsia"/>
                        </w:rPr>
                        <w:t>Cortex-A57</w:t>
                      </w:r>
                      <w:r w:rsidRPr="005B5ADF">
                        <w:rPr>
                          <w:rFonts w:hint="eastAsia"/>
                        </w:rPr>
                        <w:t>の</w:t>
                      </w:r>
                      <w:r w:rsidRPr="005B5ADF">
                        <w:rPr>
                          <w:rFonts w:hint="eastAsia"/>
                        </w:rPr>
                        <w:t>CPU</w:t>
                      </w:r>
                      <w:r w:rsidRPr="005B5ADF">
                        <w:rPr>
                          <w:rFonts w:hint="eastAsia"/>
                        </w:rPr>
                        <w:t>番号は</w:t>
                      </w:r>
                      <w:r w:rsidRPr="005B5ADF">
                        <w:rPr>
                          <w:rFonts w:hint="eastAsia"/>
                        </w:rPr>
                        <w:t>0</w:t>
                      </w:r>
                      <w:r w:rsidRPr="005B5ADF">
                        <w:rPr>
                          <w:rFonts w:hint="eastAsia"/>
                        </w:rPr>
                        <w:t>～</w:t>
                      </w:r>
                      <w:r>
                        <w:rPr>
                          <w:rFonts w:hint="eastAsia"/>
                        </w:rPr>
                        <w:t>3*/</w:t>
                      </w:r>
                    </w:p>
                    <w:p w14:paraId="3200A2AA" w14:textId="77777777" w:rsidR="00CB38AA" w:rsidRDefault="00CB38AA" w:rsidP="00975EBD">
                      <w:pPr>
                        <w:pStyle w:val="code"/>
                      </w:pPr>
                    </w:p>
                  </w:txbxContent>
                </v:textbox>
                <w10:wrap type="square" anchorx="margin"/>
              </v:shape>
            </w:pict>
          </mc:Fallback>
        </mc:AlternateContent>
      </w:r>
      <w:r>
        <w:rPr>
          <w:rFonts w:hint="eastAsia"/>
          <w:lang w:eastAsia="ja-JP"/>
        </w:rPr>
        <w:t>R-Car H3</w:t>
      </w:r>
      <w:r>
        <w:rPr>
          <w:rFonts w:hint="eastAsia"/>
          <w:lang w:eastAsia="ja-JP"/>
        </w:rPr>
        <w:t>の登録</w:t>
      </w:r>
    </w:p>
    <w:p w14:paraId="45F02F5E" w14:textId="77777777" w:rsidR="004C6E05" w:rsidRPr="005B5ADF" w:rsidRDefault="004C6E05" w:rsidP="004C6E05">
      <w:pPr>
        <w:pStyle w:val="Level3unordered"/>
        <w:numPr>
          <w:ilvl w:val="0"/>
          <w:numId w:val="0"/>
        </w:numPr>
      </w:pPr>
    </w:p>
    <w:p w14:paraId="2A560563" w14:textId="5FC9AAB1" w:rsidR="004C6E05" w:rsidRPr="005B5ADF" w:rsidRDefault="004C6E05" w:rsidP="004C6E05">
      <w:pPr>
        <w:pStyle w:val="Level3unordered"/>
      </w:pPr>
      <w:r w:rsidRPr="005B5ADF">
        <w:rPr>
          <w:noProof/>
          <w:lang w:eastAsia="ja-JP"/>
        </w:rPr>
        <mc:AlternateContent>
          <mc:Choice Requires="wps">
            <w:drawing>
              <wp:anchor distT="45720" distB="45720" distL="114300" distR="114300" simplePos="0" relativeHeight="251738624" behindDoc="0" locked="0" layoutInCell="1" allowOverlap="1" wp14:anchorId="29261045" wp14:editId="344AF49E">
                <wp:simplePos x="0" y="0"/>
                <wp:positionH relativeFrom="margin">
                  <wp:posOffset>20955</wp:posOffset>
                </wp:positionH>
                <wp:positionV relativeFrom="paragraph">
                  <wp:posOffset>217666</wp:posOffset>
                </wp:positionV>
                <wp:extent cx="6096000" cy="548640"/>
                <wp:effectExtent l="0" t="0" r="0" b="0"/>
                <wp:wrapSquare wrapText="bothSides"/>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48640"/>
                        </a:xfrm>
                        <a:prstGeom prst="rect">
                          <a:avLst/>
                        </a:prstGeom>
                        <a:solidFill>
                          <a:sysClr val="window" lastClr="FFFFFF">
                            <a:lumMod val="85000"/>
                          </a:sysClr>
                        </a:solidFill>
                        <a:ln w="9525">
                          <a:noFill/>
                          <a:miter lim="800000"/>
                          <a:headEnd/>
                          <a:tailEnd/>
                        </a:ln>
                      </wps:spPr>
                      <wps:txbx>
                        <w:txbxContent>
                          <w:p w14:paraId="3E5610F5" w14:textId="3B7E9F41" w:rsidR="00CB38AA" w:rsidRDefault="00CB38AA" w:rsidP="001745CB">
                            <w:pPr>
                              <w:pStyle w:val="code"/>
                            </w:pPr>
                            <w:r>
                              <w:t>$</w:t>
                            </w:r>
                            <w:r w:rsidRPr="0007298A">
                              <w:t xml:space="preserve"> echo 0-</w:t>
                            </w:r>
                            <w:r>
                              <w:t>1</w:t>
                            </w:r>
                            <w:r w:rsidRPr="0007298A">
                              <w:t xml:space="preserve">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14:paraId="06D54DE4" w14:textId="2913D5C2" w:rsidR="00CB38AA" w:rsidRPr="003524ED" w:rsidRDefault="00CB38AA" w:rsidP="004C6E05">
                            <w:pPr>
                              <w:pStyle w:val="codeend"/>
                            </w:pPr>
                            <w:r>
                              <w:rPr>
                                <w:rFonts w:hint="eastAsia"/>
                              </w:rPr>
                              <w:t>/*</w:t>
                            </w:r>
                            <w:r>
                              <w:t xml:space="preserve"> </w:t>
                            </w:r>
                            <w:r>
                              <w:rPr>
                                <w:rFonts w:hint="eastAsia"/>
                              </w:rPr>
                              <w:t xml:space="preserve">R-Car </w:t>
                            </w:r>
                            <w:r>
                              <w:t>M</w:t>
                            </w:r>
                            <w:r>
                              <w:rPr>
                                <w:rFonts w:hint="eastAsia"/>
                              </w:rPr>
                              <w:t>3</w:t>
                            </w:r>
                            <w:r>
                              <w:t>-W</w:t>
                            </w:r>
                            <w:ins w:id="105" w:author="作成者">
                              <w:r>
                                <w:t>, R-Car M3-W+</w:t>
                              </w:r>
                            </w:ins>
                            <w:r>
                              <w:rPr>
                                <w:rFonts w:hint="eastAsia"/>
                              </w:rPr>
                              <w:t>の場合、</w:t>
                            </w:r>
                            <w:r>
                              <w:t xml:space="preserve"> </w:t>
                            </w:r>
                            <w:r w:rsidRPr="005B5ADF">
                              <w:rPr>
                                <w:rFonts w:hint="eastAsia"/>
                              </w:rPr>
                              <w:t>Cortex-A57</w:t>
                            </w:r>
                            <w:r w:rsidRPr="005B5ADF">
                              <w:rPr>
                                <w:rFonts w:hint="eastAsia"/>
                              </w:rPr>
                              <w:t>の</w:t>
                            </w:r>
                            <w:r w:rsidRPr="005B5ADF">
                              <w:rPr>
                                <w:rFonts w:hint="eastAsia"/>
                              </w:rPr>
                              <w:t>CPU</w:t>
                            </w:r>
                            <w:r w:rsidRPr="005B5ADF">
                              <w:rPr>
                                <w:rFonts w:hint="eastAsia"/>
                              </w:rPr>
                              <w:t>番号は</w:t>
                            </w:r>
                            <w:r w:rsidRPr="005B5ADF">
                              <w:rPr>
                                <w:rFonts w:hint="eastAsia"/>
                              </w:rPr>
                              <w:t>0</w:t>
                            </w:r>
                            <w:r w:rsidRPr="005B5ADF">
                              <w:rPr>
                                <w:rFonts w:hint="eastAsia"/>
                              </w:rPr>
                              <w:t>～</w:t>
                            </w:r>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261045" id="テキスト ボックス 20" o:spid="_x0000_s1315" type="#_x0000_t202" style="position:absolute;left:0;text-align:left;margin-left:1.65pt;margin-top:17.15pt;width:480pt;height:43.2pt;z-index:251738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" fillcolor="#d9d9d9" stroked="f">
                <v:textbox style="mso-fit-shape-to-text:t">
                  <w:txbxContent>
                    <w:p w14:paraId="3E5610F5" w14:textId="3B7E9F41" w:rsidR="00CB38AA" w:rsidRDefault="00CB38AA" w:rsidP="001745CB">
                      <w:pPr>
                        <w:pStyle w:val="code"/>
                      </w:pPr>
                      <w:r>
                        <w:t>$</w:t>
                      </w:r>
                      <w:r w:rsidRPr="0007298A">
                        <w:t xml:space="preserve"> echo 0-</w:t>
                      </w:r>
                      <w:r>
                        <w:t>1</w:t>
                      </w:r>
                      <w:r w:rsidRPr="0007298A">
                        <w:t xml:space="preserve"> &gt; /sys/fs/</w:t>
                      </w:r>
                      <w:proofErr w:type="spellStart"/>
                      <w:r w:rsidRPr="0007298A">
                        <w:t>cgroup</w:t>
                      </w:r>
                      <w:proofErr w:type="spellEnd"/>
                      <w:r w:rsidRPr="0007298A">
                        <w:t>/</w:t>
                      </w:r>
                      <w:proofErr w:type="spellStart"/>
                      <w:r w:rsidRPr="0007298A">
                        <w:t>cpuset</w:t>
                      </w:r>
                      <w:proofErr w:type="spellEnd"/>
                      <w:r w:rsidRPr="0007298A">
                        <w:t>/big/</w:t>
                      </w:r>
                      <w:proofErr w:type="spellStart"/>
                      <w:r w:rsidRPr="0007298A">
                        <w:t>cpuset.cpus</w:t>
                      </w:r>
                      <w:proofErr w:type="spellEnd"/>
                    </w:p>
                    <w:p w14:paraId="06D54DE4" w14:textId="2913D5C2" w:rsidR="00CB38AA" w:rsidRPr="003524ED" w:rsidRDefault="00CB38AA" w:rsidP="004C6E05">
                      <w:pPr>
                        <w:pStyle w:val="codeend"/>
                      </w:pPr>
                      <w:r>
                        <w:rPr>
                          <w:rFonts w:hint="eastAsia"/>
                        </w:rPr>
                        <w:t>/*</w:t>
                      </w:r>
                      <w:r>
                        <w:t xml:space="preserve"> </w:t>
                      </w:r>
                      <w:r>
                        <w:rPr>
                          <w:rFonts w:hint="eastAsia"/>
                        </w:rPr>
                        <w:t xml:space="preserve">R-Car </w:t>
                      </w:r>
                      <w:r>
                        <w:t>M</w:t>
                      </w:r>
                      <w:r>
                        <w:rPr>
                          <w:rFonts w:hint="eastAsia"/>
                        </w:rPr>
                        <w:t>3</w:t>
                      </w:r>
                      <w:r>
                        <w:t>-W</w:t>
                      </w:r>
                      <w:ins w:id="106" w:author="作成者">
                        <w:r>
                          <w:t>, R-Car M3-W+</w:t>
                        </w:r>
                      </w:ins>
                      <w:r>
                        <w:rPr>
                          <w:rFonts w:hint="eastAsia"/>
                        </w:rPr>
                        <w:t>の場合、</w:t>
                      </w:r>
                      <w:r>
                        <w:t xml:space="preserve"> </w:t>
                      </w:r>
                      <w:r w:rsidRPr="005B5ADF">
                        <w:rPr>
                          <w:rFonts w:hint="eastAsia"/>
                        </w:rPr>
                        <w:t>Cortex-A57</w:t>
                      </w:r>
                      <w:r w:rsidRPr="005B5ADF">
                        <w:rPr>
                          <w:rFonts w:hint="eastAsia"/>
                        </w:rPr>
                        <w:t>の</w:t>
                      </w:r>
                      <w:r w:rsidRPr="005B5ADF">
                        <w:rPr>
                          <w:rFonts w:hint="eastAsia"/>
                        </w:rPr>
                        <w:t>CPU</w:t>
                      </w:r>
                      <w:r w:rsidRPr="005B5ADF">
                        <w:rPr>
                          <w:rFonts w:hint="eastAsia"/>
                        </w:rPr>
                        <w:t>番号は</w:t>
                      </w:r>
                      <w:r w:rsidRPr="005B5ADF">
                        <w:rPr>
                          <w:rFonts w:hint="eastAsia"/>
                        </w:rPr>
                        <w:t>0</w:t>
                      </w:r>
                      <w:r w:rsidRPr="005B5ADF">
                        <w:rPr>
                          <w:rFonts w:hint="eastAsia"/>
                        </w:rPr>
                        <w:t>～</w:t>
                      </w:r>
                      <w:r>
                        <w:rPr>
                          <w:rFonts w:hint="eastAsia"/>
                        </w:rPr>
                        <w:t>1*/</w:t>
                      </w:r>
                    </w:p>
                  </w:txbxContent>
                </v:textbox>
                <w10:wrap type="square" anchorx="margin"/>
              </v:shape>
            </w:pict>
          </mc:Fallback>
        </mc:AlternateContent>
      </w:r>
      <w:r>
        <w:rPr>
          <w:rFonts w:hint="eastAsia"/>
          <w:lang w:eastAsia="ja-JP"/>
        </w:rPr>
        <w:t>R-Car M3</w:t>
      </w:r>
      <w:r w:rsidR="0080753C">
        <w:rPr>
          <w:rFonts w:hint="eastAsia"/>
          <w:lang w:eastAsia="ja-JP"/>
        </w:rPr>
        <w:t>-W</w:t>
      </w:r>
      <w:ins w:id="107" w:author="作成者">
        <w:r w:rsidR="002E5052">
          <w:rPr>
            <w:lang w:eastAsia="ja-JP"/>
          </w:rPr>
          <w:t>/</w:t>
        </w:r>
        <w:r w:rsidR="002E5052">
          <w:t>R-Car M3-W+</w:t>
        </w:r>
      </w:ins>
      <w:r>
        <w:rPr>
          <w:rFonts w:hint="eastAsia"/>
          <w:lang w:eastAsia="ja-JP"/>
        </w:rPr>
        <w:t>の登録</w:t>
      </w:r>
    </w:p>
    <w:p w14:paraId="41197172" w14:textId="77777777" w:rsidR="001745CB" w:rsidRPr="00D50F43" w:rsidRDefault="001745CB" w:rsidP="004C6E05">
      <w:pPr>
        <w:pStyle w:val="Level1cont"/>
        <w:ind w:left="0"/>
        <w:rPr>
          <w:color w:val="FF0000"/>
        </w:rPr>
      </w:pPr>
    </w:p>
    <w:p w14:paraId="0821EB06" w14:textId="77777777" w:rsidR="00975EBD" w:rsidRPr="00D50F43" w:rsidRDefault="00975EBD">
      <w:pPr>
        <w:topLinePunct w:val="0"/>
        <w:adjustRightInd/>
        <w:spacing w:after="0"/>
        <w:ind w:firstLine="0"/>
        <w:jc w:val="left"/>
        <w:textAlignment w:val="auto"/>
        <w:rPr>
          <w:color w:val="FF0000"/>
        </w:rPr>
      </w:pPr>
      <w:r w:rsidRPr="00D50F43">
        <w:rPr>
          <w:color w:val="FF0000"/>
        </w:rPr>
        <w:br w:type="page"/>
      </w:r>
    </w:p>
    <w:p w14:paraId="1841F908" w14:textId="77777777" w:rsidR="00975EBD" w:rsidRPr="005B5ADF" w:rsidRDefault="00975EBD" w:rsidP="00EE24E6">
      <w:pPr>
        <w:pStyle w:val="51"/>
      </w:pPr>
      <w:proofErr w:type="spellStart"/>
      <w:r w:rsidRPr="005B5ADF">
        <w:rPr>
          <w:rFonts w:hint="eastAsia"/>
        </w:rPr>
        <w:lastRenderedPageBreak/>
        <w:t>Cgroup</w:t>
      </w:r>
      <w:proofErr w:type="spellEnd"/>
      <w:r w:rsidRPr="005B5ADF">
        <w:rPr>
          <w:rFonts w:hint="eastAsia"/>
        </w:rPr>
        <w:t>のアプリケーションの割り付け</w:t>
      </w:r>
    </w:p>
    <w:p w14:paraId="35FB760F" w14:textId="77777777" w:rsidR="00975EBD" w:rsidRPr="00011837" w:rsidRDefault="00975EBD" w:rsidP="00975EBD">
      <w:r w:rsidRPr="00011837">
        <w:rPr>
          <w:rFonts w:hint="eastAsia"/>
        </w:rPr>
        <w:t>アプリケーションを作成した</w:t>
      </w:r>
      <w:r w:rsidR="005B5ADF" w:rsidRPr="00011837">
        <w:rPr>
          <w:rFonts w:hint="eastAsia"/>
        </w:rPr>
        <w:t>グループ</w:t>
      </w:r>
      <w:r w:rsidRPr="00011837">
        <w:rPr>
          <w:rFonts w:hint="eastAsia"/>
        </w:rPr>
        <w:t>に割り付ける方法について説明します。</w:t>
      </w:r>
    </w:p>
    <w:p w14:paraId="3CAFE7E5" w14:textId="77777777" w:rsidR="003E78DF" w:rsidRPr="00011837" w:rsidRDefault="003E78DF" w:rsidP="003F5E1D">
      <w:pPr>
        <w:ind w:firstLine="0"/>
      </w:pPr>
    </w:p>
    <w:p w14:paraId="43601CB3" w14:textId="77777777" w:rsidR="00975EBD" w:rsidRPr="00011837" w:rsidRDefault="00975EBD" w:rsidP="00975EBD">
      <w:pPr>
        <w:pStyle w:val="Level1ordered"/>
      </w:pPr>
      <w:r w:rsidRPr="00011837">
        <w:rPr>
          <w:noProof/>
        </w:rPr>
        <mc:AlternateContent>
          <mc:Choice Requires="wps">
            <w:drawing>
              <wp:anchor distT="45720" distB="45720" distL="114300" distR="114300" simplePos="0" relativeHeight="251698688" behindDoc="0" locked="0" layoutInCell="1" allowOverlap="1" wp14:anchorId="3A972B2A" wp14:editId="545FB4F6">
                <wp:simplePos x="0" y="0"/>
                <wp:positionH relativeFrom="margin">
                  <wp:posOffset>20955</wp:posOffset>
                </wp:positionH>
                <wp:positionV relativeFrom="paragraph">
                  <wp:posOffset>404495</wp:posOffset>
                </wp:positionV>
                <wp:extent cx="6096000" cy="562610"/>
                <wp:effectExtent l="0" t="0" r="0" b="0"/>
                <wp:wrapSquare wrapText="bothSides"/>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14:paraId="396E6821" w14:textId="03B04B52" w:rsidR="00CB38AA" w:rsidRDefault="00CB38AA" w:rsidP="00975EBD">
                            <w:pPr>
                              <w:pStyle w:val="code"/>
                            </w:pPr>
                            <w:r>
                              <w:t>$</w:t>
                            </w:r>
                            <w:r w:rsidRPr="0007298A">
                              <w:t xml:space="preserve"> </w:t>
                            </w:r>
                            <w:proofErr w:type="spellStart"/>
                            <w:r w:rsidRPr="0007298A">
                              <w:t>ps</w:t>
                            </w:r>
                            <w:proofErr w:type="spellEnd"/>
                          </w:p>
                          <w:p w14:paraId="5B9D9C85" w14:textId="77777777" w:rsidR="00CB38AA" w:rsidRPr="003524ED" w:rsidRDefault="00CB38AA" w:rsidP="00975EBD">
                            <w:pPr>
                              <w:pStyle w:val="code"/>
                            </w:pPr>
                            <w:r w:rsidRPr="0007298A">
                              <w:rPr>
                                <w:rFonts w:hint="eastAsia"/>
                              </w:rPr>
                              <w:t xml:space="preserve">/* </w:t>
                            </w:r>
                            <w:r w:rsidRPr="0007298A">
                              <w:rPr>
                                <w:rFonts w:hint="eastAsia"/>
                              </w:rPr>
                              <w:t>実行結果の</w:t>
                            </w:r>
                            <w:r w:rsidRPr="0007298A">
                              <w:rPr>
                                <w:rFonts w:hint="eastAsia"/>
                              </w:rPr>
                              <w:t>PID</w:t>
                            </w:r>
                            <w:r w:rsidRPr="0007298A">
                              <w:rPr>
                                <w:rFonts w:hint="eastAsia"/>
                              </w:rPr>
                              <w:t>列を確認してください</w:t>
                            </w:r>
                            <w:r w:rsidRPr="0007298A">
                              <w:rPr>
                                <w:rFonts w:hint="eastAsia"/>
                              </w:rPr>
                              <w:t xml:space="preserve"> */</w:t>
                            </w:r>
                          </w:p>
                          <w:p w14:paraId="488A6EAF" w14:textId="77777777" w:rsidR="00CB38AA" w:rsidRPr="003524ED" w:rsidRDefault="00CB38A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A972B2A" id="テキスト ボックス 17" o:spid="_x0000_s1316" type="#_x0000_t202" style="position:absolute;left:0;text-align:left;margin-left:1.65pt;margin-top:31.85pt;width:480pt;height:44.3pt;z-index:251698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" fillcolor="#d9d9d9" stroked="f">
                <v:textbox style="mso-fit-shape-to-text:t">
                  <w:txbxContent>
                    <w:p w14:paraId="396E6821" w14:textId="03B04B52" w:rsidR="00CB38AA" w:rsidRDefault="00CB38AA" w:rsidP="00975EBD">
                      <w:pPr>
                        <w:pStyle w:val="code"/>
                      </w:pPr>
                      <w:r>
                        <w:t>$</w:t>
                      </w:r>
                      <w:r w:rsidRPr="0007298A">
                        <w:t xml:space="preserve"> </w:t>
                      </w:r>
                      <w:proofErr w:type="spellStart"/>
                      <w:r w:rsidRPr="0007298A">
                        <w:t>ps</w:t>
                      </w:r>
                      <w:proofErr w:type="spellEnd"/>
                    </w:p>
                    <w:p w14:paraId="5B9D9C85" w14:textId="77777777" w:rsidR="00CB38AA" w:rsidRPr="003524ED" w:rsidRDefault="00CB38AA" w:rsidP="00975EBD">
                      <w:pPr>
                        <w:pStyle w:val="code"/>
                      </w:pPr>
                      <w:r w:rsidRPr="0007298A">
                        <w:rPr>
                          <w:rFonts w:hint="eastAsia"/>
                        </w:rPr>
                        <w:t xml:space="preserve">/* </w:t>
                      </w:r>
                      <w:r w:rsidRPr="0007298A">
                        <w:rPr>
                          <w:rFonts w:hint="eastAsia"/>
                        </w:rPr>
                        <w:t>実行結果の</w:t>
                      </w:r>
                      <w:r w:rsidRPr="0007298A">
                        <w:rPr>
                          <w:rFonts w:hint="eastAsia"/>
                        </w:rPr>
                        <w:t>PID</w:t>
                      </w:r>
                      <w:r w:rsidRPr="0007298A">
                        <w:rPr>
                          <w:rFonts w:hint="eastAsia"/>
                        </w:rPr>
                        <w:t>列を確認してください</w:t>
                      </w:r>
                      <w:r w:rsidRPr="0007298A">
                        <w:rPr>
                          <w:rFonts w:hint="eastAsia"/>
                        </w:rPr>
                        <w:t xml:space="preserve"> */</w:t>
                      </w:r>
                    </w:p>
                    <w:p w14:paraId="488A6EAF" w14:textId="77777777" w:rsidR="00CB38AA" w:rsidRPr="003524ED" w:rsidRDefault="00CB38AA" w:rsidP="00975EBD">
                      <w:pPr>
                        <w:pStyle w:val="codeend"/>
                      </w:pPr>
                    </w:p>
                  </w:txbxContent>
                </v:textbox>
                <w10:wrap type="square" anchorx="margin"/>
              </v:shape>
            </w:pict>
          </mc:Fallback>
        </mc:AlternateContent>
      </w:r>
      <w:r w:rsidRPr="00011837">
        <w:rPr>
          <w:rFonts w:hint="eastAsia"/>
        </w:rPr>
        <w:t>S</w:t>
      </w:r>
      <w:r w:rsidRPr="00011837">
        <w:t>tep 1</w:t>
      </w:r>
      <w:r w:rsidRPr="00011837">
        <w:rPr>
          <w:rFonts w:hint="eastAsia"/>
        </w:rPr>
        <w:t>：アプリケーションの</w:t>
      </w:r>
      <w:r w:rsidRPr="00011837">
        <w:rPr>
          <w:rFonts w:hint="eastAsia"/>
        </w:rPr>
        <w:t>PID</w:t>
      </w:r>
      <w:r w:rsidRPr="00011837">
        <w:rPr>
          <w:rFonts w:hint="eastAsia"/>
        </w:rPr>
        <w:t>の確認</w:t>
      </w:r>
    </w:p>
    <w:p w14:paraId="5939D711" w14:textId="25BACF5E" w:rsidR="00975EBD" w:rsidRPr="00011837" w:rsidRDefault="00975EBD" w:rsidP="00975EBD">
      <w:pPr>
        <w:pStyle w:val="Level1cont"/>
        <w:ind w:left="720"/>
      </w:pPr>
      <w:r w:rsidRPr="00011837">
        <w:rPr>
          <w:rFonts w:hint="eastAsia"/>
        </w:rPr>
        <w:t>下記のコマンドで</w:t>
      </w:r>
      <w:proofErr w:type="spellStart"/>
      <w:r w:rsidRPr="00011837">
        <w:rPr>
          <w:rFonts w:hint="eastAsia"/>
        </w:rPr>
        <w:t>Cgroup</w:t>
      </w:r>
      <w:proofErr w:type="spellEnd"/>
      <w:r w:rsidR="00472249">
        <w:rPr>
          <w:rFonts w:hint="eastAsia"/>
        </w:rPr>
        <w:t>にて</w:t>
      </w:r>
      <w:r w:rsidRPr="00011837">
        <w:rPr>
          <w:rFonts w:hint="eastAsia"/>
        </w:rPr>
        <w:t>割り付けるアプリケーションの</w:t>
      </w:r>
      <w:r w:rsidRPr="00011837">
        <w:rPr>
          <w:rFonts w:hint="eastAsia"/>
        </w:rPr>
        <w:t>PID</w:t>
      </w:r>
      <w:r w:rsidRPr="00011837">
        <w:rPr>
          <w:rFonts w:hint="eastAsia"/>
        </w:rPr>
        <w:t>を確認してください。</w:t>
      </w:r>
    </w:p>
    <w:p w14:paraId="1AFC916D" w14:textId="77777777" w:rsidR="00975EBD" w:rsidRPr="00D50F43" w:rsidRDefault="00975EBD" w:rsidP="00975EBD">
      <w:pPr>
        <w:pStyle w:val="listend"/>
        <w:rPr>
          <w:color w:val="FF0000"/>
          <w:lang w:eastAsia="ja-JP"/>
        </w:rPr>
      </w:pPr>
    </w:p>
    <w:p w14:paraId="6663CBCD" w14:textId="77777777" w:rsidR="00975EBD" w:rsidRPr="00011837" w:rsidRDefault="00975EBD" w:rsidP="00975EBD">
      <w:pPr>
        <w:pStyle w:val="Level1ordered"/>
      </w:pPr>
      <w:r w:rsidRPr="00011837">
        <w:rPr>
          <w:rFonts w:hint="eastAsia"/>
        </w:rPr>
        <w:t>S</w:t>
      </w:r>
      <w:r w:rsidRPr="00011837">
        <w:t xml:space="preserve">tep </w:t>
      </w:r>
      <w:r w:rsidRPr="00011837">
        <w:rPr>
          <w:rFonts w:hint="eastAsia"/>
        </w:rPr>
        <w:t>2</w:t>
      </w:r>
      <w:r w:rsidRPr="00011837">
        <w:rPr>
          <w:rFonts w:hint="eastAsia"/>
        </w:rPr>
        <w:t>：アプリケーションの割り付け</w:t>
      </w:r>
    </w:p>
    <w:p w14:paraId="1D8E6312" w14:textId="77777777" w:rsidR="00975EBD" w:rsidRDefault="00975EBD" w:rsidP="00975EBD">
      <w:pPr>
        <w:pStyle w:val="Level1cont"/>
        <w:ind w:left="720"/>
      </w:pPr>
      <w:r w:rsidRPr="00011837">
        <w:rPr>
          <w:rFonts w:hint="eastAsia"/>
        </w:rPr>
        <w:t>下記のコマンドでアプリケーションを</w:t>
      </w:r>
      <w:r w:rsidRPr="00011837">
        <w:rPr>
          <w:rFonts w:hint="eastAsia"/>
        </w:rPr>
        <w:t>big group</w:t>
      </w:r>
      <w:r w:rsidRPr="00011837">
        <w:rPr>
          <w:rFonts w:hint="eastAsia"/>
        </w:rPr>
        <w:t>に割り付けます。コマンドの</w:t>
      </w:r>
      <w:r w:rsidRPr="00011837">
        <w:rPr>
          <w:rFonts w:hint="eastAsia"/>
        </w:rPr>
        <w:t xml:space="preserve"> [PID] </w:t>
      </w:r>
      <w:r w:rsidRPr="00011837">
        <w:rPr>
          <w:rFonts w:hint="eastAsia"/>
        </w:rPr>
        <w:t>は割り付けるアプリケーションの</w:t>
      </w:r>
      <w:r w:rsidRPr="00011837">
        <w:rPr>
          <w:rFonts w:hint="eastAsia"/>
        </w:rPr>
        <w:t>PID</w:t>
      </w:r>
      <w:r w:rsidRPr="00011837">
        <w:rPr>
          <w:rFonts w:hint="eastAsia"/>
        </w:rPr>
        <w:t>に置き換えて実行してください。</w:t>
      </w:r>
    </w:p>
    <w:p w14:paraId="7A7B7D15" w14:textId="77777777" w:rsidR="000E35A4" w:rsidRPr="00011837" w:rsidRDefault="000E35A4" w:rsidP="000E35A4">
      <w:pPr>
        <w:pStyle w:val="Level3unordered"/>
      </w:pPr>
      <w:r w:rsidRPr="00011837">
        <w:rPr>
          <w:rFonts w:hint="eastAsia"/>
        </w:rPr>
        <w:t>big group</w:t>
      </w:r>
      <w:r w:rsidRPr="00011837">
        <w:rPr>
          <w:rFonts w:hint="eastAsia"/>
        </w:rPr>
        <w:t>割り付けの</w:t>
      </w:r>
      <w:r w:rsidRPr="00011837">
        <w:rPr>
          <w:noProof/>
          <w:lang w:eastAsia="ja-JP"/>
        </w:rPr>
        <mc:AlternateContent>
          <mc:Choice Requires="wps">
            <w:drawing>
              <wp:anchor distT="45720" distB="45720" distL="114300" distR="114300" simplePos="0" relativeHeight="251699712" behindDoc="0" locked="0" layoutInCell="1" allowOverlap="1" wp14:anchorId="76AE1EE0" wp14:editId="10E36B98">
                <wp:simplePos x="0" y="0"/>
                <wp:positionH relativeFrom="margin">
                  <wp:posOffset>15931</wp:posOffset>
                </wp:positionH>
                <wp:positionV relativeFrom="paragraph">
                  <wp:posOffset>223583</wp:posOffset>
                </wp:positionV>
                <wp:extent cx="6096000" cy="396240"/>
                <wp:effectExtent l="0" t="0" r="0" b="0"/>
                <wp:wrapSquare wrapText="bothSides"/>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6240"/>
                        </a:xfrm>
                        <a:prstGeom prst="rect">
                          <a:avLst/>
                        </a:prstGeom>
                        <a:solidFill>
                          <a:sysClr val="window" lastClr="FFFFFF">
                            <a:lumMod val="85000"/>
                          </a:sysClr>
                        </a:solidFill>
                        <a:ln w="9525">
                          <a:noFill/>
                          <a:miter lim="800000"/>
                          <a:headEnd/>
                          <a:tailEnd/>
                        </a:ln>
                      </wps:spPr>
                      <wps:txbx>
                        <w:txbxContent>
                          <w:p w14:paraId="020F1644" w14:textId="1D463FF0" w:rsidR="00CB38AA" w:rsidRPr="003524ED" w:rsidRDefault="00CB38AA" w:rsidP="00975EBD">
                            <w:pPr>
                              <w:pStyle w:val="code"/>
                            </w:pPr>
                            <w:r>
                              <w:t>$</w:t>
                            </w:r>
                            <w:r w:rsidRPr="008B5B69">
                              <w:t xml:space="preserve">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/big/tasks</w:t>
                            </w:r>
                          </w:p>
                          <w:p w14:paraId="17D5E196" w14:textId="77777777" w:rsidR="00CB38AA" w:rsidRPr="003524ED" w:rsidRDefault="00CB38A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6AE1EE0" id="テキスト ボックス 16" o:spid="_x0000_s1317" type="#_x0000_t202" style="position:absolute;left:0;text-align:left;margin-left:1.25pt;margin-top:17.6pt;width:480pt;height:31.2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" fillcolor="#d9d9d9" stroked="f">
                <v:textbox style="mso-fit-shape-to-text:t">
                  <w:txbxContent>
                    <w:p w14:paraId="020F1644" w14:textId="1D463FF0" w:rsidR="00CB38AA" w:rsidRPr="003524ED" w:rsidRDefault="00CB38AA" w:rsidP="00975EBD">
                      <w:pPr>
                        <w:pStyle w:val="code"/>
                      </w:pPr>
                      <w:r>
                        <w:t>$</w:t>
                      </w:r>
                      <w:r w:rsidRPr="008B5B69">
                        <w:t xml:space="preserve">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/big/tasks</w:t>
                      </w:r>
                    </w:p>
                    <w:p w14:paraId="17D5E196" w14:textId="77777777" w:rsidR="00CB38AA" w:rsidRPr="003524ED" w:rsidRDefault="00CB38AA" w:rsidP="00975EBD">
                      <w:pPr>
                        <w:pStyle w:val="codeend"/>
                      </w:pPr>
                    </w:p>
                  </w:txbxContent>
                </v:textbox>
                <w10:wrap type="square" anchorx="margin"/>
              </v:shape>
            </w:pict>
          </mc:Fallback>
        </mc:AlternateContent>
      </w:r>
      <w:r>
        <w:rPr>
          <w:rFonts w:hint="eastAsia"/>
          <w:lang w:eastAsia="ja-JP"/>
        </w:rPr>
        <w:t>登録</w:t>
      </w:r>
    </w:p>
    <w:p w14:paraId="6E7A7CC5" w14:textId="77777777" w:rsidR="00975EBD" w:rsidRPr="00D50F43" w:rsidRDefault="00975EBD" w:rsidP="00975EBD">
      <w:pPr>
        <w:pStyle w:val="listend"/>
        <w:rPr>
          <w:color w:val="FF0000"/>
        </w:rPr>
      </w:pPr>
    </w:p>
    <w:p w14:paraId="6C11925E" w14:textId="6D8DC5BF" w:rsidR="00975EBD" w:rsidRPr="00011837" w:rsidRDefault="00975EBD" w:rsidP="00975EBD">
      <w:pPr>
        <w:pStyle w:val="Level1cont"/>
        <w:ind w:left="720"/>
      </w:pPr>
      <w:r w:rsidRPr="00011837">
        <w:rPr>
          <w:rFonts w:hint="eastAsia"/>
        </w:rPr>
        <w:t>また、</w:t>
      </w:r>
      <w:r w:rsidR="005F12AE">
        <w:rPr>
          <w:rFonts w:hint="eastAsia"/>
        </w:rPr>
        <w:t>下記のコマンドで、</w:t>
      </w:r>
      <w:r w:rsidRPr="00011837">
        <w:rPr>
          <w:rFonts w:hint="eastAsia"/>
        </w:rPr>
        <w:t>big group</w:t>
      </w:r>
      <w:r w:rsidRPr="00011837">
        <w:rPr>
          <w:rFonts w:hint="eastAsia"/>
        </w:rPr>
        <w:t>の割り付けを解除することができます。</w:t>
      </w:r>
    </w:p>
    <w:p w14:paraId="79290347" w14:textId="77777777" w:rsidR="00975EBD" w:rsidRPr="00011837" w:rsidRDefault="005F12AE" w:rsidP="00975EBD">
      <w:pPr>
        <w:pStyle w:val="Level3unordered"/>
      </w:pPr>
      <w:r w:rsidRPr="00011837">
        <w:rPr>
          <w:noProof/>
          <w:lang w:eastAsia="ja-JP"/>
        </w:rPr>
        <mc:AlternateContent>
          <mc:Choice Requires="wps">
            <w:drawing>
              <wp:anchor distT="45720" distB="45720" distL="114300" distR="114300" simplePos="0" relativeHeight="251701760" behindDoc="0" locked="0" layoutInCell="1" allowOverlap="1" wp14:anchorId="7FA34F33" wp14:editId="37226571">
                <wp:simplePos x="0" y="0"/>
                <wp:positionH relativeFrom="margin">
                  <wp:posOffset>20955</wp:posOffset>
                </wp:positionH>
                <wp:positionV relativeFrom="paragraph">
                  <wp:posOffset>228746</wp:posOffset>
                </wp:positionV>
                <wp:extent cx="6096000" cy="396240"/>
                <wp:effectExtent l="0" t="0" r="0" b="0"/>
                <wp:wrapSquare wrapText="bothSides"/>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96240"/>
                        </a:xfrm>
                        <a:prstGeom prst="rect">
                          <a:avLst/>
                        </a:prstGeom>
                        <a:solidFill>
                          <a:sysClr val="window" lastClr="FFFFFF">
                            <a:lumMod val="85000"/>
                          </a:sysClr>
                        </a:solidFill>
                        <a:ln w="9525">
                          <a:noFill/>
                          <a:miter lim="800000"/>
                          <a:headEnd/>
                          <a:tailEnd/>
                        </a:ln>
                      </wps:spPr>
                      <wps:txbx>
                        <w:txbxContent>
                          <w:p w14:paraId="2C50142D" w14:textId="2B0FA80A" w:rsidR="00CB38AA" w:rsidRPr="003524ED" w:rsidRDefault="00CB38AA" w:rsidP="00975EBD">
                            <w:pPr>
                              <w:pStyle w:val="code"/>
                            </w:pPr>
                            <w:r>
                              <w:t>$</w:t>
                            </w:r>
                            <w:r w:rsidRPr="008B5B69">
                              <w:t xml:space="preserve">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/tasks</w:t>
                            </w:r>
                          </w:p>
                          <w:p w14:paraId="1722D8B0" w14:textId="77777777" w:rsidR="00CB38AA" w:rsidRPr="003524ED" w:rsidRDefault="00CB38AA" w:rsidP="00975EBD">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A34F33" id="テキスト ボックス 14" o:spid="_x0000_s1318" type="#_x0000_t202" style="position:absolute;left:0;text-align:left;margin-left:1.65pt;margin-top:18pt;width:480pt;height:31.2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" fillcolor="#d9d9d9" stroked="f">
                <v:textbox style="mso-fit-shape-to-text:t">
                  <w:txbxContent>
                    <w:p w14:paraId="2C50142D" w14:textId="2B0FA80A" w:rsidR="00CB38AA" w:rsidRPr="003524ED" w:rsidRDefault="00CB38AA" w:rsidP="00975EBD">
                      <w:pPr>
                        <w:pStyle w:val="code"/>
                      </w:pPr>
                      <w:r>
                        <w:t>$</w:t>
                      </w:r>
                      <w:r w:rsidRPr="008B5B69">
                        <w:t xml:space="preserve"> echo [</w:t>
                      </w:r>
                      <w:proofErr w:type="spellStart"/>
                      <w:r w:rsidRPr="008B5B69">
                        <w:t>PID</w:t>
                      </w:r>
                      <w:proofErr w:type="spellEnd"/>
                      <w:r w:rsidRPr="008B5B69">
                        <w:t>] &gt; /sys/fs/</w:t>
                      </w:r>
                      <w:proofErr w:type="spellStart"/>
                      <w:r w:rsidRPr="008B5B69">
                        <w:t>cgroup</w:t>
                      </w:r>
                      <w:proofErr w:type="spellEnd"/>
                      <w:r w:rsidRPr="008B5B69">
                        <w:t>/</w:t>
                      </w:r>
                      <w:proofErr w:type="spellStart"/>
                      <w:r w:rsidRPr="008B5B69">
                        <w:t>cpuset</w:t>
                      </w:r>
                      <w:proofErr w:type="spellEnd"/>
                      <w:r w:rsidRPr="008B5B69">
                        <w:t>/tasks</w:t>
                      </w:r>
                    </w:p>
                    <w:p w14:paraId="1722D8B0" w14:textId="77777777" w:rsidR="00CB38AA" w:rsidRPr="003524ED" w:rsidRDefault="00CB38AA" w:rsidP="00975EBD">
                      <w:pPr>
                        <w:pStyle w:val="codeend"/>
                      </w:pPr>
                    </w:p>
                  </w:txbxContent>
                </v:textbox>
                <w10:wrap type="square" anchorx="margin"/>
              </v:shape>
            </w:pict>
          </mc:Fallback>
        </mc:AlternateContent>
      </w:r>
      <w:r w:rsidR="00975EBD" w:rsidRPr="00011837">
        <w:rPr>
          <w:rFonts w:hint="eastAsia"/>
        </w:rPr>
        <w:t>big group</w:t>
      </w:r>
      <w:r w:rsidR="00975EBD" w:rsidRPr="00011837">
        <w:rPr>
          <w:rFonts w:hint="eastAsia"/>
        </w:rPr>
        <w:t>割り付けの解除</w:t>
      </w:r>
    </w:p>
    <w:p w14:paraId="356FA09F" w14:textId="77777777" w:rsidR="00975EBD" w:rsidRPr="00D50F43" w:rsidRDefault="00975EBD">
      <w:pPr>
        <w:topLinePunct w:val="0"/>
        <w:adjustRightInd/>
        <w:spacing w:after="0"/>
        <w:ind w:firstLine="0"/>
        <w:jc w:val="left"/>
        <w:textAlignment w:val="auto"/>
        <w:rPr>
          <w:color w:val="FF0000"/>
          <w:lang w:eastAsia="zh-TW"/>
        </w:rPr>
      </w:pPr>
      <w:r w:rsidRPr="00D50F43">
        <w:rPr>
          <w:color w:val="FF0000"/>
        </w:rPr>
        <w:br w:type="page"/>
      </w:r>
    </w:p>
    <w:p w14:paraId="1671C7E9" w14:textId="77777777" w:rsidR="003E78DF" w:rsidRPr="00011837" w:rsidRDefault="003E78DF" w:rsidP="00EE24E6">
      <w:pPr>
        <w:pStyle w:val="41"/>
      </w:pPr>
      <w:r w:rsidRPr="00011837">
        <w:lastRenderedPageBreak/>
        <w:t>taskset</w:t>
      </w:r>
      <w:r w:rsidRPr="00011837">
        <w:rPr>
          <w:rFonts w:hint="eastAsia"/>
        </w:rPr>
        <w:t>の設定手順</w:t>
      </w:r>
    </w:p>
    <w:p w14:paraId="260EE873" w14:textId="77777777" w:rsidR="00156EF6" w:rsidRDefault="00156EF6" w:rsidP="00156EF6">
      <w:r w:rsidRPr="00156EF6">
        <w:rPr>
          <w:rFonts w:hint="eastAsia"/>
        </w:rPr>
        <w:t>taskset</w:t>
      </w:r>
      <w:r w:rsidRPr="00156EF6">
        <w:rPr>
          <w:rFonts w:hint="eastAsia"/>
        </w:rPr>
        <w:t>は、実行中のプロセスの</w:t>
      </w:r>
      <w:r w:rsidRPr="00156EF6">
        <w:rPr>
          <w:rFonts w:hint="eastAsia"/>
        </w:rPr>
        <w:t>CPU</w:t>
      </w:r>
      <w:r w:rsidR="00F54A85">
        <w:t xml:space="preserve"> </w:t>
      </w:r>
      <w:r w:rsidR="00F54A85" w:rsidRPr="00F54A85">
        <w:t>affinity</w:t>
      </w:r>
      <w:r w:rsidRPr="00156EF6">
        <w:rPr>
          <w:rFonts w:hint="eastAsia"/>
        </w:rPr>
        <w:t>を設定するために使用されます</w:t>
      </w:r>
      <w:r>
        <w:rPr>
          <w:rFonts w:hint="eastAsia"/>
        </w:rPr>
        <w:t>。</w:t>
      </w:r>
    </w:p>
    <w:p w14:paraId="24F83D19" w14:textId="77777777" w:rsidR="00F54A85" w:rsidRDefault="00F54A85" w:rsidP="00F54A85">
      <w:r w:rsidRPr="00F54A85">
        <w:rPr>
          <w:rFonts w:hint="eastAsia"/>
        </w:rPr>
        <w:t>CPU affinity</w:t>
      </w:r>
      <w:r w:rsidRPr="00F54A85">
        <w:rPr>
          <w:rFonts w:hint="eastAsia"/>
        </w:rPr>
        <w:t>は、プロセスをシステム上の特定の</w:t>
      </w:r>
      <w:r w:rsidRPr="00F54A85">
        <w:rPr>
          <w:rFonts w:hint="eastAsia"/>
        </w:rPr>
        <w:t>CPU</w:t>
      </w:r>
      <w:r w:rsidRPr="00F54A85">
        <w:rPr>
          <w:rFonts w:hint="eastAsia"/>
        </w:rPr>
        <w:t>に「結合」するスケジューラのプロパティです。</w:t>
      </w:r>
    </w:p>
    <w:p w14:paraId="624CC032" w14:textId="77777777" w:rsidR="001D61BE" w:rsidRPr="001D61BE" w:rsidRDefault="001D61BE" w:rsidP="00F54A85">
      <w:r w:rsidRPr="001D61BE">
        <w:rPr>
          <w:rFonts w:hint="eastAsia"/>
        </w:rPr>
        <w:t>実行中のプロセス</w:t>
      </w:r>
      <w:r>
        <w:rPr>
          <w:rFonts w:hint="eastAsia"/>
        </w:rPr>
        <w:t>毎に</w:t>
      </w:r>
      <w:r w:rsidRPr="001D61BE">
        <w:rPr>
          <w:rFonts w:hint="eastAsia"/>
        </w:rPr>
        <w:t>CPU</w:t>
      </w:r>
      <w:r w:rsidRPr="001D61BE">
        <w:rPr>
          <w:rFonts w:hint="eastAsia"/>
        </w:rPr>
        <w:t>を指定する場合に利用します。</w:t>
      </w:r>
    </w:p>
    <w:p w14:paraId="35762F62" w14:textId="77777777" w:rsidR="00932CD4" w:rsidRDefault="00932CD4" w:rsidP="00932CD4">
      <w:r w:rsidRPr="00011837">
        <w:rPr>
          <w:rFonts w:hint="eastAsia"/>
        </w:rPr>
        <w:t>taskset</w:t>
      </w:r>
      <w:r>
        <w:rPr>
          <w:rFonts w:hint="eastAsia"/>
        </w:rPr>
        <w:t>を使用するためには、ファイルシステムの構築時に</w:t>
      </w:r>
      <w:r w:rsidRPr="00011837">
        <w:rPr>
          <w:rFonts w:hint="eastAsia"/>
        </w:rPr>
        <w:t>taskset</w:t>
      </w:r>
      <w:r>
        <w:rPr>
          <w:rFonts w:hint="eastAsia"/>
        </w:rPr>
        <w:t>の追加が必要です。</w:t>
      </w:r>
    </w:p>
    <w:p w14:paraId="120487B0" w14:textId="1DEE9914" w:rsidR="00932CD4" w:rsidRDefault="00932CD4" w:rsidP="00932CD4">
      <w:r>
        <w:rPr>
          <w:rFonts w:hint="eastAsia"/>
        </w:rPr>
        <w:t>詳細は</w:t>
      </w:r>
      <w:r>
        <w:rPr>
          <w:rFonts w:hint="eastAsia"/>
        </w:rPr>
        <w:t xml:space="preserve"> Appendix </w:t>
      </w:r>
      <w:r>
        <w:fldChar w:fldCharType="begin"/>
      </w:r>
      <w:r>
        <w:instrText xml:space="preserve"> </w:instrText>
      </w:r>
      <w:r>
        <w:rPr>
          <w:rFonts w:hint="eastAsia"/>
        </w:rPr>
        <w:instrText>REF _Ref513715101 \r \h</w:instrText>
      </w:r>
      <w:r>
        <w:instrText xml:space="preserve"> </w:instrText>
      </w:r>
      <w:r>
        <w:fldChar w:fldCharType="separate"/>
      </w:r>
      <w:proofErr w:type="spellStart"/>
      <w:r w:rsidR="00FA7A7B">
        <w:t>A4</w:t>
      </w:r>
      <w:proofErr w:type="spellEnd"/>
      <w:r>
        <w:fldChar w:fldCharType="end"/>
      </w:r>
      <w:r>
        <w:rPr>
          <w:rFonts w:hint="eastAsia"/>
        </w:rPr>
        <w:t>を参照してください。</w:t>
      </w:r>
    </w:p>
    <w:p w14:paraId="52D6308C" w14:textId="77777777" w:rsidR="00195968" w:rsidRDefault="00195968" w:rsidP="00E10D80">
      <w:pPr>
        <w:ind w:firstLine="0"/>
        <w:rPr>
          <w:color w:val="FF0000"/>
        </w:rPr>
      </w:pPr>
    </w:p>
    <w:p w14:paraId="7E113AE1" w14:textId="77777777" w:rsidR="00A67467" w:rsidRPr="00011837" w:rsidRDefault="00472249" w:rsidP="000C19A6">
      <w:pPr>
        <w:pStyle w:val="Level1ordered"/>
        <w:rPr>
          <w:rFonts w:eastAsiaTheme="minorEastAsia"/>
        </w:rPr>
      </w:pPr>
      <w:r w:rsidRPr="00011837">
        <w:rPr>
          <w:noProof/>
        </w:rPr>
        <mc:AlternateContent>
          <mc:Choice Requires="wps">
            <w:drawing>
              <wp:anchor distT="45720" distB="45720" distL="114300" distR="114300" simplePos="0" relativeHeight="251703808" behindDoc="0" locked="0" layoutInCell="1" allowOverlap="1" wp14:anchorId="3D9A7B17" wp14:editId="6A70EF6E">
                <wp:simplePos x="0" y="0"/>
                <wp:positionH relativeFrom="margin">
                  <wp:posOffset>20955</wp:posOffset>
                </wp:positionH>
                <wp:positionV relativeFrom="paragraph">
                  <wp:posOffset>243721</wp:posOffset>
                </wp:positionV>
                <wp:extent cx="6096000" cy="562610"/>
                <wp:effectExtent l="0" t="0" r="0" b="0"/>
                <wp:wrapSquare wrapText="bothSides"/>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62610"/>
                        </a:xfrm>
                        <a:prstGeom prst="rect">
                          <a:avLst/>
                        </a:prstGeom>
                        <a:solidFill>
                          <a:sysClr val="window" lastClr="FFFFFF">
                            <a:lumMod val="85000"/>
                          </a:sysClr>
                        </a:solidFill>
                        <a:ln w="9525">
                          <a:noFill/>
                          <a:miter lim="800000"/>
                          <a:headEnd/>
                          <a:tailEnd/>
                        </a:ln>
                      </wps:spPr>
                      <wps:txbx>
                        <w:txbxContent>
                          <w:p w14:paraId="54A8C880" w14:textId="514C3437" w:rsidR="00CB38AA" w:rsidRPr="004A5AEF" w:rsidRDefault="00CB38AA" w:rsidP="00A67467">
                            <w:pPr>
                              <w:pStyle w:val="code"/>
                              <w:rPr>
                                <w:rFonts w:cs="Courier New"/>
                              </w:rPr>
                            </w:pPr>
                            <w:r w:rsidRPr="004A5AEF">
                              <w:rPr>
                                <w:rFonts w:cs="Courier New"/>
                              </w:rPr>
                              <w:t xml:space="preserve">$ </w:t>
                            </w:r>
                            <w:r w:rsidRPr="004639B0">
                              <w:rPr>
                                <w:rFonts w:cs="Courier New"/>
                                <w:color w:val="4A4A4A"/>
                                <w:sz w:val="21"/>
                                <w:szCs w:val="21"/>
                              </w:rPr>
                              <w:t>taskset -pc X [</w:t>
                            </w:r>
                            <w:r w:rsidRPr="004639B0">
                              <w:rPr>
                                <w:rFonts w:cs="Courier New" w:hint="eastAsia"/>
                                <w:color w:val="4A4A4A"/>
                                <w:sz w:val="21"/>
                                <w:szCs w:val="21"/>
                              </w:rPr>
                              <w:t>プロセス</w:t>
                            </w:r>
                            <w:r w:rsidRPr="004639B0">
                              <w:rPr>
                                <w:rFonts w:cs="Courier New"/>
                                <w:color w:val="4A4A4A"/>
                                <w:sz w:val="21"/>
                                <w:szCs w:val="21"/>
                              </w:rPr>
                              <w:t>ID]</w:t>
                            </w:r>
                          </w:p>
                          <w:p w14:paraId="6A20C504" w14:textId="77777777" w:rsidR="00CB38AA" w:rsidRPr="004A5AEF" w:rsidRDefault="00CB38AA" w:rsidP="00A67467">
                            <w:pPr>
                              <w:pStyle w:val="code"/>
                              <w:rPr>
                                <w:rFonts w:cs="Courier New"/>
                              </w:rPr>
                            </w:pPr>
                            <w:r w:rsidRPr="00665638">
                              <w:rPr>
                                <w:rFonts w:cs="Courier New"/>
                              </w:rPr>
                              <w:t xml:space="preserve">/* </w:t>
                            </w:r>
                            <w:r w:rsidRPr="004639B0">
                              <w:rPr>
                                <w:rFonts w:cs="Courier New"/>
                                <w:color w:val="4A4A4A"/>
                                <w:sz w:val="21"/>
                                <w:szCs w:val="21"/>
                              </w:rPr>
                              <w:t>X</w:t>
                            </w:r>
                            <w:r w:rsidRPr="004639B0">
                              <w:rPr>
                                <w:rFonts w:cs="Courier New" w:hint="eastAsia"/>
                                <w:color w:val="4A4A4A"/>
                                <w:sz w:val="21"/>
                                <w:szCs w:val="21"/>
                              </w:rPr>
                              <w:t>は</w:t>
                            </w:r>
                            <w:r w:rsidRPr="004639B0">
                              <w:rPr>
                                <w:rFonts w:cs="Courier New"/>
                                <w:color w:val="4A4A4A"/>
                                <w:sz w:val="21"/>
                                <w:szCs w:val="21"/>
                              </w:rPr>
                              <w:t>CPU</w:t>
                            </w:r>
                            <w:r w:rsidRPr="004639B0">
                              <w:rPr>
                                <w:rFonts w:cs="Courier New" w:hint="eastAsia"/>
                                <w:color w:val="4A4A4A"/>
                                <w:sz w:val="21"/>
                                <w:szCs w:val="21"/>
                              </w:rPr>
                              <w:t>の番号</w:t>
                            </w:r>
                            <w:r w:rsidRPr="004639B0">
                              <w:rPr>
                                <w:rFonts w:cs="Courier New"/>
                                <w:color w:val="4A4A4A"/>
                                <w:sz w:val="21"/>
                                <w:szCs w:val="21"/>
                              </w:rPr>
                              <w:t>(0,1,2...)</w:t>
                            </w:r>
                            <w:r w:rsidRPr="004639B0">
                              <w:rPr>
                                <w:rFonts w:cs="Courier New" w:hint="eastAsia"/>
                                <w:color w:val="4A4A4A"/>
                                <w:sz w:val="21"/>
                                <w:szCs w:val="21"/>
                              </w:rPr>
                              <w:t>を指定する</w:t>
                            </w:r>
                            <w:r w:rsidRPr="00665638">
                              <w:rPr>
                                <w:rFonts w:cs="Courier New"/>
                              </w:rPr>
                              <w:t xml:space="preserve"> */</w:t>
                            </w:r>
                          </w:p>
                          <w:p w14:paraId="06332796" w14:textId="77777777" w:rsidR="00CB38AA" w:rsidRPr="003524ED" w:rsidRDefault="00CB38AA" w:rsidP="00A67467">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9A7B17" id="テキスト ボックス 18" o:spid="_x0000_s1319" type="#_x0000_t202" style="position:absolute;left:0;text-align:left;margin-left:1.65pt;margin-top:19.2pt;width:480pt;height:44.3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" fillcolor="#d9d9d9" stroked="f">
                <v:textbox style="mso-fit-shape-to-text:t">
                  <w:txbxContent>
                    <w:p w14:paraId="54A8C880" w14:textId="514C3437" w:rsidR="00CB38AA" w:rsidRPr="004A5AEF" w:rsidRDefault="00CB38AA" w:rsidP="00A67467">
                      <w:pPr>
                        <w:pStyle w:val="code"/>
                        <w:rPr>
                          <w:rFonts w:cs="Courier New"/>
                        </w:rPr>
                      </w:pPr>
                      <w:r w:rsidRPr="004A5AEF">
                        <w:rPr>
                          <w:rFonts w:cs="Courier New"/>
                        </w:rPr>
                        <w:t xml:space="preserve">$ </w:t>
                      </w:r>
                      <w:r w:rsidRPr="004639B0">
                        <w:rPr>
                          <w:rFonts w:cs="Courier New"/>
                          <w:color w:val="4A4A4A"/>
                          <w:sz w:val="21"/>
                          <w:szCs w:val="21"/>
                        </w:rPr>
                        <w:t>taskset -pc X [</w:t>
                      </w:r>
                      <w:r w:rsidRPr="004639B0">
                        <w:rPr>
                          <w:rFonts w:cs="Courier New" w:hint="eastAsia"/>
                          <w:color w:val="4A4A4A"/>
                          <w:sz w:val="21"/>
                          <w:szCs w:val="21"/>
                        </w:rPr>
                        <w:t>プロセス</w:t>
                      </w:r>
                      <w:r w:rsidRPr="004639B0">
                        <w:rPr>
                          <w:rFonts w:cs="Courier New"/>
                          <w:color w:val="4A4A4A"/>
                          <w:sz w:val="21"/>
                          <w:szCs w:val="21"/>
                        </w:rPr>
                        <w:t>ID]</w:t>
                      </w:r>
                    </w:p>
                    <w:p w14:paraId="6A20C504" w14:textId="77777777" w:rsidR="00CB38AA" w:rsidRPr="004A5AEF" w:rsidRDefault="00CB38AA" w:rsidP="00A67467">
                      <w:pPr>
                        <w:pStyle w:val="code"/>
                        <w:rPr>
                          <w:rFonts w:cs="Courier New"/>
                        </w:rPr>
                      </w:pPr>
                      <w:r w:rsidRPr="00665638">
                        <w:rPr>
                          <w:rFonts w:cs="Courier New"/>
                        </w:rPr>
                        <w:t xml:space="preserve">/* </w:t>
                      </w:r>
                      <w:r w:rsidRPr="004639B0">
                        <w:rPr>
                          <w:rFonts w:cs="Courier New"/>
                          <w:color w:val="4A4A4A"/>
                          <w:sz w:val="21"/>
                          <w:szCs w:val="21"/>
                        </w:rPr>
                        <w:t>X</w:t>
                      </w:r>
                      <w:r w:rsidRPr="004639B0">
                        <w:rPr>
                          <w:rFonts w:cs="Courier New" w:hint="eastAsia"/>
                          <w:color w:val="4A4A4A"/>
                          <w:sz w:val="21"/>
                          <w:szCs w:val="21"/>
                        </w:rPr>
                        <w:t>は</w:t>
                      </w:r>
                      <w:r w:rsidRPr="004639B0">
                        <w:rPr>
                          <w:rFonts w:cs="Courier New"/>
                          <w:color w:val="4A4A4A"/>
                          <w:sz w:val="21"/>
                          <w:szCs w:val="21"/>
                        </w:rPr>
                        <w:t>CPU</w:t>
                      </w:r>
                      <w:r w:rsidRPr="004639B0">
                        <w:rPr>
                          <w:rFonts w:cs="Courier New" w:hint="eastAsia"/>
                          <w:color w:val="4A4A4A"/>
                          <w:sz w:val="21"/>
                          <w:szCs w:val="21"/>
                        </w:rPr>
                        <w:t>の番号</w:t>
                      </w:r>
                      <w:r w:rsidRPr="004639B0">
                        <w:rPr>
                          <w:rFonts w:cs="Courier New"/>
                          <w:color w:val="4A4A4A"/>
                          <w:sz w:val="21"/>
                          <w:szCs w:val="21"/>
                        </w:rPr>
                        <w:t>(0,1,2...)</w:t>
                      </w:r>
                      <w:r w:rsidRPr="004639B0">
                        <w:rPr>
                          <w:rFonts w:cs="Courier New" w:hint="eastAsia"/>
                          <w:color w:val="4A4A4A"/>
                          <w:sz w:val="21"/>
                          <w:szCs w:val="21"/>
                        </w:rPr>
                        <w:t>を指定する</w:t>
                      </w:r>
                      <w:r w:rsidRPr="00665638">
                        <w:rPr>
                          <w:rFonts w:cs="Courier New"/>
                        </w:rPr>
                        <w:t xml:space="preserve"> */</w:t>
                      </w:r>
                    </w:p>
                    <w:p w14:paraId="06332796" w14:textId="77777777" w:rsidR="00CB38AA" w:rsidRPr="003524ED" w:rsidRDefault="00CB38AA" w:rsidP="00A67467">
                      <w:pPr>
                        <w:pStyle w:val="codeend"/>
                      </w:pPr>
                    </w:p>
                  </w:txbxContent>
                </v:textbox>
                <w10:wrap type="square" anchorx="margin"/>
              </v:shape>
            </w:pict>
          </mc:Fallback>
        </mc:AlternateContent>
      </w:r>
      <w:r w:rsidR="00A67467" w:rsidRPr="00011837">
        <w:rPr>
          <w:rFonts w:hint="eastAsia"/>
        </w:rPr>
        <w:t>下記のコマンドで</w:t>
      </w:r>
      <w:r w:rsidR="00D50F43" w:rsidRPr="00011837">
        <w:rPr>
          <w:rFonts w:hint="eastAsia"/>
        </w:rPr>
        <w:t>、指定した</w:t>
      </w:r>
      <w:r w:rsidR="00A67467" w:rsidRPr="00011837">
        <w:rPr>
          <w:rFonts w:eastAsiaTheme="minorEastAsia" w:hint="eastAsia"/>
        </w:rPr>
        <w:t>プロセスが指定した</w:t>
      </w:r>
      <w:r w:rsidR="00A67467" w:rsidRPr="00011837">
        <w:rPr>
          <w:rFonts w:eastAsiaTheme="minorEastAsia" w:hint="eastAsia"/>
        </w:rPr>
        <w:t>CPU</w:t>
      </w:r>
      <w:r w:rsidR="00A67467" w:rsidRPr="00011837">
        <w:rPr>
          <w:rFonts w:eastAsiaTheme="minorEastAsia" w:hint="eastAsia"/>
        </w:rPr>
        <w:t>で動作します。</w:t>
      </w:r>
    </w:p>
    <w:bookmarkEnd w:id="102"/>
    <w:p w14:paraId="40EC7E42" w14:textId="77777777" w:rsidR="005F7A51" w:rsidRDefault="005F7A51">
      <w:pPr>
        <w:topLinePunct w:val="0"/>
        <w:adjustRightInd/>
        <w:spacing w:after="0"/>
        <w:ind w:firstLine="0"/>
        <w:jc w:val="left"/>
        <w:textAlignment w:val="auto"/>
        <w:rPr>
          <w:color w:val="FF0000"/>
        </w:rPr>
      </w:pPr>
      <w:r>
        <w:rPr>
          <w:color w:val="FF0000"/>
        </w:rPr>
        <w:br w:type="page"/>
      </w:r>
    </w:p>
    <w:p w14:paraId="4BEEE1B5" w14:textId="77777777" w:rsidR="003F5E1D" w:rsidRDefault="003F5E1D" w:rsidP="00EE24E6">
      <w:pPr>
        <w:pStyle w:val="31"/>
      </w:pPr>
      <w:bookmarkStart w:id="108" w:name="_Toc515004701"/>
      <w:bookmarkStart w:id="109" w:name="_Toc515010985"/>
      <w:bookmarkStart w:id="110" w:name="_Toc514943962"/>
      <w:bookmarkStart w:id="111" w:name="_Toc515003943"/>
      <w:bookmarkStart w:id="112" w:name="_Toc515004702"/>
      <w:bookmarkStart w:id="113" w:name="_Toc515010986"/>
      <w:bookmarkStart w:id="114" w:name="_Toc514943963"/>
      <w:bookmarkStart w:id="115" w:name="_Toc515003944"/>
      <w:bookmarkStart w:id="116" w:name="_Toc515004703"/>
      <w:bookmarkStart w:id="117" w:name="_Toc515010987"/>
      <w:bookmarkStart w:id="118" w:name="_Toc514943964"/>
      <w:bookmarkStart w:id="119" w:name="_Toc515003945"/>
      <w:bookmarkStart w:id="120" w:name="_Toc515004704"/>
      <w:bookmarkStart w:id="121" w:name="_Toc515010988"/>
      <w:bookmarkStart w:id="122" w:name="_Toc514943965"/>
      <w:bookmarkStart w:id="123" w:name="_Toc515003946"/>
      <w:bookmarkStart w:id="124" w:name="_Toc515004705"/>
      <w:bookmarkStart w:id="125" w:name="_Toc515010989"/>
      <w:bookmarkStart w:id="126" w:name="_Toc514943966"/>
      <w:bookmarkStart w:id="127" w:name="_Toc515003947"/>
      <w:bookmarkStart w:id="128" w:name="_Toc515004706"/>
      <w:bookmarkStart w:id="129" w:name="_Toc515010990"/>
      <w:bookmarkStart w:id="130" w:name="_Toc514943967"/>
      <w:bookmarkStart w:id="131" w:name="_Toc515003948"/>
      <w:bookmarkStart w:id="132" w:name="_Toc515004707"/>
      <w:bookmarkStart w:id="133" w:name="_Toc515010991"/>
      <w:bookmarkStart w:id="134" w:name="_Toc514943968"/>
      <w:bookmarkStart w:id="135" w:name="_Toc515003949"/>
      <w:bookmarkStart w:id="136" w:name="_Toc515004708"/>
      <w:bookmarkStart w:id="137" w:name="_Toc515010992"/>
      <w:bookmarkStart w:id="138" w:name="_Toc514943969"/>
      <w:bookmarkStart w:id="139" w:name="_Toc515003950"/>
      <w:bookmarkStart w:id="140" w:name="_Toc515004709"/>
      <w:bookmarkStart w:id="141" w:name="_Toc515010993"/>
      <w:bookmarkStart w:id="142" w:name="_Toc514943970"/>
      <w:bookmarkStart w:id="143" w:name="_Toc515003951"/>
      <w:bookmarkStart w:id="144" w:name="_Toc515004710"/>
      <w:bookmarkStart w:id="145" w:name="_Toc515010994"/>
      <w:bookmarkStart w:id="146" w:name="_Toc514943971"/>
      <w:bookmarkStart w:id="147" w:name="_Toc515003952"/>
      <w:bookmarkStart w:id="148" w:name="_Toc515004711"/>
      <w:bookmarkStart w:id="149" w:name="_Toc515010995"/>
      <w:bookmarkStart w:id="150" w:name="_Toc514943972"/>
      <w:bookmarkStart w:id="151" w:name="_Toc515003953"/>
      <w:bookmarkStart w:id="152" w:name="_Toc515004712"/>
      <w:bookmarkStart w:id="153" w:name="_Toc515010996"/>
      <w:bookmarkStart w:id="154" w:name="_Toc514943973"/>
      <w:bookmarkStart w:id="155" w:name="_Toc515003954"/>
      <w:bookmarkStart w:id="156" w:name="_Toc515004713"/>
      <w:bookmarkStart w:id="157" w:name="_Toc515010997"/>
      <w:bookmarkStart w:id="158" w:name="_Toc511304289"/>
      <w:bookmarkStart w:id="159" w:name="_Toc515010998"/>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BC5B19">
        <w:rPr>
          <w:rFonts w:hint="eastAsia"/>
        </w:rPr>
        <w:lastRenderedPageBreak/>
        <w:t>Realtime process</w:t>
      </w:r>
      <w:r w:rsidRPr="00BC5B19">
        <w:rPr>
          <w:rFonts w:hint="eastAsia"/>
        </w:rPr>
        <w:t>化による対策</w:t>
      </w:r>
      <w:bookmarkEnd w:id="158"/>
      <w:bookmarkEnd w:id="159"/>
    </w:p>
    <w:p w14:paraId="2655AF07" w14:textId="54280244" w:rsidR="001D61BE" w:rsidRDefault="00325925" w:rsidP="00195968">
      <w:r>
        <w:fldChar w:fldCharType="begin"/>
      </w:r>
      <w:r>
        <w:instrText xml:space="preserve"> </w:instrText>
      </w:r>
      <w:r>
        <w:rPr>
          <w:rFonts w:hint="eastAsia"/>
        </w:rPr>
        <w:instrText>REF _Ref512531124 \w \h</w:instrText>
      </w:r>
      <w:r>
        <w:instrText xml:space="preserve"> </w:instrText>
      </w:r>
      <w:r>
        <w:fldChar w:fldCharType="separate"/>
      </w:r>
      <w:r w:rsidR="00FA7A7B">
        <w:t>3.2.1</w:t>
      </w:r>
      <w:r>
        <w:fldChar w:fldCharType="end"/>
      </w:r>
      <w:r>
        <w:rPr>
          <w:rFonts w:hint="eastAsia"/>
        </w:rPr>
        <w:t xml:space="preserve"> </w:t>
      </w:r>
      <w:r>
        <w:fldChar w:fldCharType="begin"/>
      </w:r>
      <w:r>
        <w:instrText xml:space="preserve"> REF _Ref512531135 \h </w:instrText>
      </w:r>
      <w:r>
        <w:fldChar w:fldCharType="separate"/>
      </w:r>
      <w:r w:rsidR="00FA7A7B" w:rsidRPr="0023519C">
        <w:t xml:space="preserve">Processor </w:t>
      </w:r>
      <w:r w:rsidR="00FA7A7B">
        <w:t>A</w:t>
      </w:r>
      <w:r w:rsidR="00FA7A7B" w:rsidRPr="0023519C">
        <w:t>ffinity</w:t>
      </w:r>
      <w:r w:rsidR="00FA7A7B" w:rsidRPr="00BC5B19">
        <w:rPr>
          <w:rFonts w:hint="eastAsia"/>
        </w:rPr>
        <w:t>による対策</w:t>
      </w:r>
      <w:r>
        <w:fldChar w:fldCharType="end"/>
      </w:r>
      <w:r>
        <w:rPr>
          <w:rFonts w:hint="eastAsia"/>
        </w:rPr>
        <w:t>にて、</w:t>
      </w:r>
      <w:r w:rsidR="008E3519">
        <w:rPr>
          <w:rFonts w:hint="eastAsia"/>
        </w:rPr>
        <w:t>プロセスを</w:t>
      </w:r>
      <w:r w:rsidRPr="005B5ADF">
        <w:rPr>
          <w:rFonts w:hint="eastAsia"/>
        </w:rPr>
        <w:t>Cortex-</w:t>
      </w:r>
      <w:proofErr w:type="spellStart"/>
      <w:r w:rsidRPr="005B5ADF">
        <w:rPr>
          <w:rFonts w:hint="eastAsia"/>
        </w:rPr>
        <w:t>A57</w:t>
      </w:r>
      <w:proofErr w:type="spellEnd"/>
      <w:r w:rsidR="008E3519">
        <w:rPr>
          <w:rFonts w:hint="eastAsia"/>
        </w:rPr>
        <w:t>に</w:t>
      </w:r>
      <w:r>
        <w:rPr>
          <w:rFonts w:hint="eastAsia"/>
        </w:rPr>
        <w:t>固定的に割り付けることで</w:t>
      </w:r>
      <w:r w:rsidR="008E3519">
        <w:rPr>
          <w:rFonts w:hint="eastAsia"/>
        </w:rPr>
        <w:t>意図しない</w:t>
      </w:r>
      <w:r w:rsidR="008E3519">
        <w:rPr>
          <w:rFonts w:hint="eastAsia"/>
        </w:rPr>
        <w:t>Cortex-A53</w:t>
      </w:r>
      <w:r w:rsidR="008E3519">
        <w:rPr>
          <w:rFonts w:hint="eastAsia"/>
        </w:rPr>
        <w:t>への</w:t>
      </w:r>
      <w:r>
        <w:rPr>
          <w:rFonts w:hint="eastAsia"/>
        </w:rPr>
        <w:t>タスクスイッチを防ぎ、さらに</w:t>
      </w:r>
      <w:r w:rsidRPr="00BC5B19">
        <w:rPr>
          <w:rFonts w:hint="eastAsia"/>
        </w:rPr>
        <w:t>Realtime process</w:t>
      </w:r>
      <w:r w:rsidRPr="00BC5B19">
        <w:rPr>
          <w:rFonts w:hint="eastAsia"/>
        </w:rPr>
        <w:t>化</w:t>
      </w:r>
      <w:r w:rsidR="008E3519">
        <w:rPr>
          <w:rFonts w:hint="eastAsia"/>
        </w:rPr>
        <w:t>することでプロセスを優先的に動作させることができます。</w:t>
      </w:r>
    </w:p>
    <w:p w14:paraId="688F5B42" w14:textId="572FF1C9" w:rsidR="003F5E1D" w:rsidRPr="002A158F" w:rsidRDefault="008E3519" w:rsidP="00325925">
      <w:pPr>
        <w:ind w:firstLine="0"/>
      </w:pPr>
      <w:r>
        <w:rPr>
          <w:rFonts w:hint="eastAsia"/>
        </w:rPr>
        <w:t xml:space="preserve">　</w:t>
      </w:r>
      <w:r w:rsidR="00152462" w:rsidRPr="002A158F">
        <w:rPr>
          <w:rFonts w:hint="eastAsia"/>
        </w:rPr>
        <w:t>R</w:t>
      </w:r>
      <w:r w:rsidR="003F5E1D" w:rsidRPr="002A158F">
        <w:rPr>
          <w:rFonts w:hint="eastAsia"/>
        </w:rPr>
        <w:t>ealtime</w:t>
      </w:r>
      <w:r>
        <w:rPr>
          <w:rFonts w:hint="eastAsia"/>
        </w:rPr>
        <w:t xml:space="preserve"> process</w:t>
      </w:r>
      <w:r>
        <w:rPr>
          <w:rFonts w:hint="eastAsia"/>
        </w:rPr>
        <w:t>化</w:t>
      </w:r>
      <w:r w:rsidR="00A35FEF" w:rsidRPr="002A158F">
        <w:rPr>
          <w:rFonts w:hint="eastAsia"/>
        </w:rPr>
        <w:t>する</w:t>
      </w:r>
      <w:r w:rsidR="002A158F" w:rsidRPr="002A158F">
        <w:rPr>
          <w:rFonts w:hint="eastAsia"/>
        </w:rPr>
        <w:t>方法として</w:t>
      </w:r>
      <w:r w:rsidR="00A35FEF" w:rsidRPr="002A158F">
        <w:rPr>
          <w:rFonts w:hint="eastAsia"/>
        </w:rPr>
        <w:t>、</w:t>
      </w:r>
      <w:proofErr w:type="spellStart"/>
      <w:r w:rsidR="00A35FEF" w:rsidRPr="002A158F">
        <w:rPr>
          <w:rFonts w:hint="eastAsia"/>
        </w:rPr>
        <w:t>chrt</w:t>
      </w:r>
      <w:proofErr w:type="spellEnd"/>
      <w:r w:rsidR="00A35FEF" w:rsidRPr="002A158F">
        <w:rPr>
          <w:rFonts w:hint="eastAsia"/>
        </w:rPr>
        <w:t>を使用した</w:t>
      </w:r>
      <w:r w:rsidR="003F5E1D" w:rsidRPr="002A158F">
        <w:rPr>
          <w:rFonts w:hint="eastAsia"/>
        </w:rPr>
        <w:t>事例を</w:t>
      </w:r>
      <w:r w:rsidR="00023FD5">
        <w:fldChar w:fldCharType="begin"/>
      </w:r>
      <w:r w:rsidR="00023FD5">
        <w:instrText xml:space="preserve"> </w:instrText>
      </w:r>
      <w:r w:rsidR="00023FD5">
        <w:rPr>
          <w:rFonts w:hint="eastAsia"/>
        </w:rPr>
        <w:instrText>REF _Ref514342434 \h</w:instrText>
      </w:r>
      <w:r w:rsidR="00023FD5">
        <w:instrText xml:space="preserve"> </w:instrText>
      </w:r>
      <w:r w:rsidR="00023FD5">
        <w:fldChar w:fldCharType="separate"/>
      </w:r>
      <w:r w:rsidR="00FA7A7B">
        <w:rPr>
          <w:rFonts w:hint="eastAsia"/>
        </w:rPr>
        <w:t>表</w:t>
      </w:r>
      <w:r w:rsidR="00FA7A7B">
        <w:rPr>
          <w:rFonts w:hint="eastAsia"/>
        </w:rPr>
        <w:t xml:space="preserve"> </w:t>
      </w:r>
      <w:r w:rsidR="00FA7A7B">
        <w:rPr>
          <w:noProof/>
        </w:rPr>
        <w:t>3</w:t>
      </w:r>
      <w:r w:rsidR="00FA7A7B">
        <w:noBreakHyphen/>
      </w:r>
      <w:r w:rsidR="00FA7A7B">
        <w:rPr>
          <w:noProof/>
        </w:rPr>
        <w:t>2</w:t>
      </w:r>
      <w:r w:rsidR="00023FD5">
        <w:fldChar w:fldCharType="end"/>
      </w:r>
      <w:r w:rsidR="003F5E1D" w:rsidRPr="002A158F">
        <w:rPr>
          <w:rFonts w:hint="eastAsia"/>
        </w:rPr>
        <w:t>に示します。</w:t>
      </w:r>
    </w:p>
    <w:p w14:paraId="5EACE817" w14:textId="1E5EE276" w:rsidR="003F5E1D" w:rsidRDefault="003F5E1D" w:rsidP="003F5E1D">
      <w:pPr>
        <w:pStyle w:val="tablehead"/>
      </w:pPr>
    </w:p>
    <w:p w14:paraId="2A509086" w14:textId="092C5AA6" w:rsidR="00023FD5" w:rsidRPr="001E5579" w:rsidRDefault="00023FD5" w:rsidP="004639B0">
      <w:pPr>
        <w:pStyle w:val="afff3"/>
        <w:keepNext/>
        <w:jc w:val="center"/>
        <w:rPr>
          <w:rFonts w:asciiTheme="majorHAnsi" w:eastAsiaTheme="majorEastAsia" w:hAnsiTheme="majorHAnsi" w:cstheme="majorHAnsi"/>
          <w:b w:val="0"/>
        </w:rPr>
      </w:pPr>
      <w:bookmarkStart w:id="160" w:name="_Ref514342434"/>
      <w:r w:rsidRPr="001E5579">
        <w:rPr>
          <w:rFonts w:asciiTheme="majorHAnsi" w:eastAsiaTheme="majorEastAsia" w:hAnsiTheme="majorHAnsi" w:cstheme="majorHAnsi"/>
          <w:b w:val="0"/>
        </w:rPr>
        <w:t>表</w:t>
      </w:r>
      <w:r w:rsidRPr="001E5579">
        <w:rPr>
          <w:rFonts w:asciiTheme="majorHAnsi" w:eastAsiaTheme="majorEastAsia" w:hAnsiTheme="majorHAnsi" w:cstheme="majorHAnsi"/>
          <w:b w:val="0"/>
        </w:rPr>
        <w:t xml:space="preserve"> </w:t>
      </w:r>
      <w:r w:rsidR="005D2BAB" w:rsidRPr="001E5579">
        <w:rPr>
          <w:rFonts w:asciiTheme="majorHAnsi" w:eastAsiaTheme="majorEastAsia" w:hAnsiTheme="majorHAnsi" w:cstheme="majorHAnsi"/>
          <w:b w:val="0"/>
        </w:rPr>
        <w:fldChar w:fldCharType="begin"/>
      </w:r>
      <w:r w:rsidR="005D2BAB" w:rsidRPr="001E5579">
        <w:rPr>
          <w:rFonts w:asciiTheme="majorHAnsi" w:eastAsiaTheme="majorEastAsia" w:hAnsiTheme="majorHAnsi" w:cstheme="majorHAnsi"/>
          <w:b w:val="0"/>
        </w:rPr>
        <w:instrText xml:space="preserve"> STYLEREF 1 \s </w:instrText>
      </w:r>
      <w:r w:rsidR="005D2BA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3</w:t>
      </w:r>
      <w:r w:rsidR="005D2BAB" w:rsidRPr="001E5579">
        <w:rPr>
          <w:rFonts w:asciiTheme="majorHAnsi" w:eastAsiaTheme="majorEastAsia" w:hAnsiTheme="majorHAnsi" w:cstheme="majorHAnsi"/>
          <w:b w:val="0"/>
        </w:rPr>
        <w:fldChar w:fldCharType="end"/>
      </w:r>
      <w:r w:rsidR="005D2BAB" w:rsidRPr="001E5579">
        <w:rPr>
          <w:rFonts w:asciiTheme="majorHAnsi" w:eastAsiaTheme="majorEastAsia" w:hAnsiTheme="majorHAnsi" w:cstheme="majorHAnsi"/>
          <w:b w:val="0"/>
        </w:rPr>
        <w:noBreakHyphen/>
      </w:r>
      <w:r w:rsidR="005D2BAB" w:rsidRPr="001E5579">
        <w:rPr>
          <w:rFonts w:asciiTheme="majorHAnsi" w:eastAsiaTheme="majorEastAsia" w:hAnsiTheme="majorHAnsi" w:cstheme="majorHAnsi"/>
          <w:b w:val="0"/>
        </w:rPr>
        <w:fldChar w:fldCharType="begin"/>
      </w:r>
      <w:r w:rsidR="005D2BAB" w:rsidRPr="001E5579">
        <w:rPr>
          <w:rFonts w:asciiTheme="majorHAnsi" w:eastAsiaTheme="majorEastAsia" w:hAnsiTheme="majorHAnsi" w:cstheme="majorHAnsi"/>
          <w:b w:val="0"/>
        </w:rPr>
        <w:instrText xml:space="preserve"> SEQ </w:instrText>
      </w:r>
      <w:r w:rsidR="005D2BAB" w:rsidRPr="001E5579">
        <w:rPr>
          <w:rFonts w:asciiTheme="majorHAnsi" w:eastAsiaTheme="majorEastAsia" w:hAnsiTheme="majorHAnsi" w:cstheme="majorHAnsi"/>
          <w:b w:val="0"/>
        </w:rPr>
        <w:instrText>表</w:instrText>
      </w:r>
      <w:r w:rsidR="005D2BAB" w:rsidRPr="001E5579">
        <w:rPr>
          <w:rFonts w:asciiTheme="majorHAnsi" w:eastAsiaTheme="majorEastAsia" w:hAnsiTheme="majorHAnsi" w:cstheme="majorHAnsi"/>
          <w:b w:val="0"/>
        </w:rPr>
        <w:instrText xml:space="preserve"> \* ARABIC \s 1 </w:instrText>
      </w:r>
      <w:r w:rsidR="005D2BAB"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2</w:t>
      </w:r>
      <w:r w:rsidR="005D2BAB" w:rsidRPr="001E5579">
        <w:rPr>
          <w:rFonts w:asciiTheme="majorHAnsi" w:eastAsiaTheme="majorEastAsia" w:hAnsiTheme="majorHAnsi" w:cstheme="majorHAnsi"/>
          <w:b w:val="0"/>
        </w:rPr>
        <w:fldChar w:fldCharType="end"/>
      </w:r>
      <w:bookmarkEnd w:id="160"/>
      <w:r w:rsidRPr="001E5579">
        <w:rPr>
          <w:rFonts w:asciiTheme="majorHAnsi" w:eastAsiaTheme="majorEastAsia" w:hAnsiTheme="majorHAnsi" w:cstheme="majorHAnsi"/>
          <w:b w:val="0"/>
        </w:rPr>
        <w:t xml:space="preserve">　</w:t>
      </w:r>
      <w:r w:rsidRPr="001E5579">
        <w:rPr>
          <w:rFonts w:asciiTheme="majorHAnsi" w:eastAsiaTheme="majorEastAsia" w:hAnsiTheme="majorHAnsi" w:cstheme="majorHAnsi"/>
          <w:b w:val="0"/>
        </w:rPr>
        <w:t>Realtime</w:t>
      </w:r>
      <w:r w:rsidRPr="001E5579">
        <w:rPr>
          <w:rFonts w:asciiTheme="majorHAnsi" w:eastAsiaTheme="majorEastAsia" w:hAnsiTheme="majorHAnsi" w:cstheme="majorHAnsi"/>
          <w:b w:val="0"/>
        </w:rPr>
        <w:t>優先度設定事例</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26"/>
        <w:gridCol w:w="1701"/>
        <w:gridCol w:w="3260"/>
        <w:gridCol w:w="4247"/>
      </w:tblGrid>
      <w:tr w:rsidR="003F5E1D" w:rsidRPr="0072257A" w14:paraId="4735F0D3" w14:textId="77777777" w:rsidTr="00BB2423">
        <w:trPr>
          <w:trHeight w:val="270"/>
        </w:trPr>
        <w:tc>
          <w:tcPr>
            <w:tcW w:w="426" w:type="dxa"/>
            <w:shd w:val="clear" w:color="auto" w:fill="auto"/>
            <w:noWrap/>
            <w:vAlign w:val="center"/>
            <w:hideMark/>
          </w:tcPr>
          <w:p w14:paraId="6FC53A2C" w14:textId="77777777" w:rsidR="003F5E1D" w:rsidRPr="004639B0" w:rsidRDefault="003F5E1D" w:rsidP="00BB2423">
            <w:pPr>
              <w:topLinePunct w:val="0"/>
              <w:adjustRightInd/>
              <w:spacing w:after="0"/>
              <w:ind w:firstLine="0"/>
              <w:jc w:val="left"/>
              <w:textAlignment w:val="auto"/>
              <w:rPr>
                <w:rFonts w:asciiTheme="majorHAnsi" w:eastAsiaTheme="majorEastAsia" w:hAnsiTheme="majorHAnsi" w:cstheme="majorHAnsi"/>
                <w:sz w:val="24"/>
                <w:szCs w:val="24"/>
              </w:rPr>
            </w:pPr>
          </w:p>
        </w:tc>
        <w:tc>
          <w:tcPr>
            <w:tcW w:w="1701" w:type="dxa"/>
            <w:shd w:val="clear" w:color="auto" w:fill="auto"/>
            <w:noWrap/>
            <w:vAlign w:val="center"/>
            <w:hideMark/>
          </w:tcPr>
          <w:p w14:paraId="7C558D7C" w14:textId="77777777" w:rsidR="003F5E1D" w:rsidRPr="004639B0" w:rsidRDefault="003F5E1D" w:rsidP="00BB2423">
            <w:pPr>
              <w:topLinePunct w:val="0"/>
              <w:adjustRightInd/>
              <w:spacing w:after="0"/>
              <w:ind w:firstLine="0"/>
              <w:jc w:val="left"/>
              <w:textAlignment w:val="auto"/>
              <w:rPr>
                <w:rFonts w:asciiTheme="majorHAnsi" w:eastAsiaTheme="majorEastAsia" w:hAnsiTheme="majorHAnsi" w:cstheme="majorHAnsi"/>
              </w:rPr>
            </w:pPr>
            <w:r w:rsidRPr="004639B0">
              <w:rPr>
                <w:rFonts w:asciiTheme="majorHAnsi" w:eastAsiaTheme="majorEastAsia" w:hAnsiTheme="majorHAnsi" w:cstheme="majorHAnsi" w:hint="eastAsia"/>
              </w:rPr>
              <w:t>概要</w:t>
            </w:r>
          </w:p>
        </w:tc>
        <w:tc>
          <w:tcPr>
            <w:tcW w:w="3260" w:type="dxa"/>
            <w:shd w:val="clear" w:color="auto" w:fill="auto"/>
            <w:noWrap/>
            <w:vAlign w:val="center"/>
            <w:hideMark/>
          </w:tcPr>
          <w:p w14:paraId="7921D6A3" w14:textId="77777777" w:rsidR="003F5E1D" w:rsidRPr="004639B0" w:rsidRDefault="003F5E1D" w:rsidP="00BB2423">
            <w:pPr>
              <w:topLinePunct w:val="0"/>
              <w:adjustRightInd/>
              <w:spacing w:after="0"/>
              <w:ind w:firstLine="0"/>
              <w:jc w:val="left"/>
              <w:textAlignment w:val="auto"/>
              <w:rPr>
                <w:rFonts w:asciiTheme="majorHAnsi" w:eastAsiaTheme="majorEastAsia" w:hAnsiTheme="majorHAnsi" w:cstheme="majorHAnsi"/>
              </w:rPr>
            </w:pPr>
            <w:r w:rsidRPr="004639B0">
              <w:rPr>
                <w:rFonts w:asciiTheme="majorHAnsi" w:eastAsiaTheme="majorEastAsia" w:hAnsiTheme="majorHAnsi" w:cstheme="majorHAnsi" w:hint="eastAsia"/>
              </w:rPr>
              <w:t>詳細</w:t>
            </w:r>
          </w:p>
        </w:tc>
        <w:tc>
          <w:tcPr>
            <w:tcW w:w="4247" w:type="dxa"/>
            <w:shd w:val="clear" w:color="auto" w:fill="auto"/>
            <w:noWrap/>
            <w:vAlign w:val="center"/>
            <w:hideMark/>
          </w:tcPr>
          <w:p w14:paraId="22343084" w14:textId="77777777" w:rsidR="003F5E1D" w:rsidRPr="004639B0" w:rsidRDefault="003F5E1D" w:rsidP="00BB2423">
            <w:pPr>
              <w:topLinePunct w:val="0"/>
              <w:adjustRightInd/>
              <w:spacing w:after="0"/>
              <w:ind w:firstLine="0"/>
              <w:jc w:val="left"/>
              <w:textAlignment w:val="auto"/>
              <w:rPr>
                <w:rFonts w:asciiTheme="majorHAnsi" w:eastAsiaTheme="majorEastAsia" w:hAnsiTheme="majorHAnsi" w:cstheme="majorHAnsi"/>
              </w:rPr>
            </w:pPr>
            <w:r w:rsidRPr="004639B0">
              <w:rPr>
                <w:rFonts w:asciiTheme="majorHAnsi" w:eastAsiaTheme="majorEastAsia" w:hAnsiTheme="majorHAnsi" w:cstheme="majorHAnsi" w:hint="eastAsia"/>
              </w:rPr>
              <w:t>コマンド</w:t>
            </w:r>
          </w:p>
        </w:tc>
      </w:tr>
      <w:tr w:rsidR="003F5E1D" w:rsidRPr="0072257A" w14:paraId="035D88F5" w14:textId="77777777" w:rsidTr="00BB2423">
        <w:trPr>
          <w:trHeight w:val="270"/>
        </w:trPr>
        <w:tc>
          <w:tcPr>
            <w:tcW w:w="426" w:type="dxa"/>
            <w:shd w:val="clear" w:color="auto" w:fill="auto"/>
            <w:noWrap/>
            <w:vAlign w:val="center"/>
            <w:hideMark/>
          </w:tcPr>
          <w:p w14:paraId="7B64A351" w14:textId="77777777" w:rsidR="003F5E1D" w:rsidRPr="004639B0" w:rsidRDefault="002A4EF8" w:rsidP="00BB2423">
            <w:pPr>
              <w:topLinePunct w:val="0"/>
              <w:adjustRightInd/>
              <w:spacing w:after="0"/>
              <w:ind w:firstLine="0"/>
              <w:jc w:val="left"/>
              <w:textAlignment w:val="auto"/>
              <w:rPr>
                <w:rFonts w:asciiTheme="majorHAnsi" w:eastAsiaTheme="majorEastAsia" w:hAnsiTheme="majorHAnsi" w:cstheme="majorHAnsi"/>
              </w:rPr>
            </w:pPr>
            <w:r w:rsidRPr="004639B0">
              <w:rPr>
                <w:rFonts w:asciiTheme="majorHAnsi" w:eastAsiaTheme="majorEastAsia" w:hAnsiTheme="majorHAnsi" w:cstheme="majorHAnsi"/>
              </w:rPr>
              <w:t>1</w:t>
            </w:r>
          </w:p>
        </w:tc>
        <w:tc>
          <w:tcPr>
            <w:tcW w:w="1701" w:type="dxa"/>
            <w:shd w:val="clear" w:color="auto" w:fill="auto"/>
            <w:noWrap/>
          </w:tcPr>
          <w:p w14:paraId="5EDA645E" w14:textId="77777777" w:rsidR="003F5E1D" w:rsidRPr="004639B0" w:rsidRDefault="003F5E1D" w:rsidP="00BB2423">
            <w:pPr>
              <w:topLinePunct w:val="0"/>
              <w:adjustRightInd/>
              <w:spacing w:after="0"/>
              <w:ind w:firstLine="0"/>
              <w:jc w:val="left"/>
              <w:textAlignment w:val="auto"/>
              <w:rPr>
                <w:rFonts w:asciiTheme="majorHAnsi" w:eastAsiaTheme="majorEastAsia" w:hAnsiTheme="majorHAnsi" w:cstheme="majorHAnsi"/>
              </w:rPr>
            </w:pPr>
            <w:r w:rsidRPr="004639B0">
              <w:rPr>
                <w:rFonts w:asciiTheme="majorHAnsi" w:eastAsiaTheme="majorEastAsia" w:hAnsiTheme="majorHAnsi" w:cstheme="majorHAnsi" w:hint="eastAsia"/>
              </w:rPr>
              <w:t>リアルタイム優先度を指定してプロセス実行</w:t>
            </w:r>
          </w:p>
        </w:tc>
        <w:tc>
          <w:tcPr>
            <w:tcW w:w="3260" w:type="dxa"/>
            <w:shd w:val="clear" w:color="auto" w:fill="auto"/>
            <w:noWrap/>
          </w:tcPr>
          <w:p w14:paraId="7B49536B" w14:textId="77777777" w:rsidR="003F5E1D" w:rsidRPr="004639B0" w:rsidRDefault="003F5E1D" w:rsidP="00BB2423">
            <w:pPr>
              <w:pStyle w:val="Level1cont"/>
              <w:ind w:left="0"/>
              <w:rPr>
                <w:rFonts w:asciiTheme="majorHAnsi" w:eastAsiaTheme="majorEastAsia" w:hAnsiTheme="majorHAnsi" w:cstheme="majorHAnsi"/>
              </w:rPr>
            </w:pPr>
            <w:r w:rsidRPr="004639B0">
              <w:rPr>
                <w:rFonts w:asciiTheme="majorHAnsi" w:eastAsiaTheme="majorEastAsia" w:hAnsiTheme="majorHAnsi" w:cstheme="majorHAnsi" w:hint="eastAsia"/>
              </w:rPr>
              <w:t>リアルタイムの優先度を指定してプロセスを実行します。</w:t>
            </w:r>
            <w:r w:rsidR="002A4EF8" w:rsidRPr="004639B0">
              <w:rPr>
                <w:rFonts w:asciiTheme="majorHAnsi" w:eastAsiaTheme="majorEastAsia" w:hAnsiTheme="majorHAnsi" w:cstheme="majorHAnsi"/>
              </w:rPr>
              <w:t>*</w:t>
            </w:r>
            <w:r w:rsidR="002A4EF8" w:rsidRPr="004639B0">
              <w:rPr>
                <w:rFonts w:asciiTheme="majorHAnsi" w:eastAsiaTheme="majorEastAsia" w:hAnsiTheme="majorHAnsi" w:cstheme="majorHAnsi"/>
                <w:vertAlign w:val="superscript"/>
              </w:rPr>
              <w:t>1</w:t>
            </w:r>
          </w:p>
        </w:tc>
        <w:tc>
          <w:tcPr>
            <w:tcW w:w="4247" w:type="dxa"/>
            <w:shd w:val="clear" w:color="auto" w:fill="auto"/>
            <w:noWrap/>
          </w:tcPr>
          <w:p w14:paraId="471237F1" w14:textId="77777777" w:rsidR="003F5E1D" w:rsidRPr="004639B0" w:rsidRDefault="003F5E1D" w:rsidP="00BB2423">
            <w:pPr>
              <w:pStyle w:val="code"/>
              <w:ind w:left="0"/>
              <w:rPr>
                <w:rFonts w:asciiTheme="majorHAnsi" w:eastAsiaTheme="majorEastAsia" w:hAnsiTheme="majorHAnsi" w:cstheme="majorHAnsi"/>
              </w:rPr>
            </w:pPr>
            <w:proofErr w:type="spellStart"/>
            <w:r w:rsidRPr="004639B0">
              <w:rPr>
                <w:rFonts w:asciiTheme="majorHAnsi" w:eastAsiaTheme="majorEastAsia" w:hAnsiTheme="majorHAnsi" w:cstheme="majorHAnsi"/>
              </w:rPr>
              <w:t>chrt</w:t>
            </w:r>
            <w:proofErr w:type="spellEnd"/>
            <w:r w:rsidRPr="004639B0">
              <w:rPr>
                <w:rFonts w:asciiTheme="majorHAnsi" w:eastAsiaTheme="majorEastAsia" w:hAnsiTheme="majorHAnsi" w:cstheme="majorHAnsi"/>
              </w:rPr>
              <w:t xml:space="preserve"> -r X [</w:t>
            </w:r>
            <w:r w:rsidRPr="004639B0">
              <w:rPr>
                <w:rFonts w:asciiTheme="majorHAnsi" w:eastAsiaTheme="majorEastAsia" w:hAnsiTheme="majorHAnsi" w:cstheme="majorHAnsi" w:hint="eastAsia"/>
              </w:rPr>
              <w:t>プロセス名</w:t>
            </w:r>
            <w:r w:rsidRPr="004639B0">
              <w:rPr>
                <w:rFonts w:asciiTheme="majorHAnsi" w:eastAsiaTheme="majorEastAsia" w:hAnsiTheme="majorHAnsi" w:cstheme="majorHAnsi"/>
              </w:rPr>
              <w:t>]</w:t>
            </w:r>
          </w:p>
          <w:p w14:paraId="20F8ECFF" w14:textId="77777777" w:rsidR="003F5E1D" w:rsidRPr="004639B0" w:rsidRDefault="003F5E1D" w:rsidP="00BB2423">
            <w:pPr>
              <w:topLinePunct w:val="0"/>
              <w:adjustRightInd/>
              <w:spacing w:after="0"/>
              <w:ind w:firstLine="0"/>
              <w:jc w:val="left"/>
              <w:textAlignment w:val="auto"/>
              <w:rPr>
                <w:rFonts w:asciiTheme="majorHAnsi" w:eastAsiaTheme="majorEastAsia" w:hAnsiTheme="majorHAnsi" w:cstheme="majorHAnsi"/>
              </w:rPr>
            </w:pPr>
            <w:r w:rsidRPr="004639B0">
              <w:rPr>
                <w:rFonts w:ascii="ＭＳ ゴシック" w:eastAsia="ＭＳ ゴシック" w:hAnsi="ＭＳ ゴシック" w:cs="ＭＳ ゴシック" w:hint="eastAsia"/>
              </w:rPr>
              <w:t>※</w:t>
            </w:r>
            <w:r w:rsidRPr="004639B0">
              <w:rPr>
                <w:rFonts w:asciiTheme="majorHAnsi" w:eastAsiaTheme="majorEastAsia" w:hAnsiTheme="majorHAnsi" w:cstheme="majorHAnsi"/>
              </w:rPr>
              <w:t>X</w:t>
            </w:r>
            <w:r w:rsidRPr="004639B0">
              <w:rPr>
                <w:rFonts w:asciiTheme="majorHAnsi" w:eastAsiaTheme="majorEastAsia" w:hAnsiTheme="majorHAnsi" w:cstheme="majorHAnsi" w:hint="eastAsia"/>
              </w:rPr>
              <w:t>は優先度</w:t>
            </w:r>
            <w:r w:rsidRPr="004639B0">
              <w:rPr>
                <w:rFonts w:asciiTheme="majorHAnsi" w:eastAsiaTheme="majorEastAsia" w:hAnsiTheme="majorHAnsi" w:cstheme="majorHAnsi"/>
              </w:rPr>
              <w:t>(0-99)</w:t>
            </w:r>
            <w:r w:rsidRPr="004639B0">
              <w:rPr>
                <w:rFonts w:asciiTheme="majorHAnsi" w:eastAsiaTheme="majorEastAsia" w:hAnsiTheme="majorHAnsi" w:cstheme="majorHAnsi" w:hint="eastAsia"/>
              </w:rPr>
              <w:t>、</w:t>
            </w:r>
            <w:r w:rsidRPr="004639B0">
              <w:rPr>
                <w:rFonts w:asciiTheme="majorHAnsi" w:eastAsiaTheme="majorEastAsia" w:hAnsiTheme="majorHAnsi" w:cstheme="majorHAnsi"/>
              </w:rPr>
              <w:t>[</w:t>
            </w:r>
            <w:r w:rsidRPr="004639B0">
              <w:rPr>
                <w:rFonts w:asciiTheme="majorHAnsi" w:eastAsiaTheme="majorEastAsia" w:hAnsiTheme="majorHAnsi" w:cstheme="majorHAnsi" w:hint="eastAsia"/>
              </w:rPr>
              <w:t>プロセス名</w:t>
            </w:r>
            <w:r w:rsidRPr="004639B0">
              <w:rPr>
                <w:rFonts w:asciiTheme="majorHAnsi" w:eastAsiaTheme="majorEastAsia" w:hAnsiTheme="majorHAnsi" w:cstheme="majorHAnsi"/>
              </w:rPr>
              <w:t>]</w:t>
            </w:r>
            <w:r w:rsidRPr="004639B0">
              <w:rPr>
                <w:rFonts w:asciiTheme="majorHAnsi" w:eastAsiaTheme="majorEastAsia" w:hAnsiTheme="majorHAnsi" w:cstheme="majorHAnsi" w:hint="eastAsia"/>
              </w:rPr>
              <w:t>は動作させるプロセス名を指定する。</w:t>
            </w:r>
          </w:p>
          <w:p w14:paraId="08A8C151" w14:textId="059E46FC" w:rsidR="00472249" w:rsidRPr="004639B0" w:rsidRDefault="00472249" w:rsidP="00472249">
            <w:pPr>
              <w:topLinePunct w:val="0"/>
              <w:adjustRightInd/>
              <w:spacing w:after="0"/>
              <w:ind w:firstLine="0"/>
              <w:jc w:val="left"/>
              <w:textAlignment w:val="auto"/>
              <w:rPr>
                <w:rFonts w:asciiTheme="majorHAnsi" w:eastAsiaTheme="majorEastAsia" w:hAnsiTheme="majorHAnsi" w:cstheme="majorHAnsi"/>
              </w:rPr>
            </w:pPr>
            <w:r w:rsidRPr="004639B0">
              <w:rPr>
                <w:rFonts w:asciiTheme="majorHAnsi" w:eastAsiaTheme="majorEastAsia" w:hAnsiTheme="majorHAnsi" w:cstheme="majorHAnsi" w:hint="eastAsia"/>
              </w:rPr>
              <w:t>例）優先度</w:t>
            </w:r>
            <w:r w:rsidRPr="004639B0">
              <w:rPr>
                <w:rFonts w:asciiTheme="majorHAnsi" w:eastAsiaTheme="majorEastAsia" w:hAnsiTheme="majorHAnsi" w:cstheme="majorHAnsi"/>
              </w:rPr>
              <w:t>99</w:t>
            </w:r>
            <w:r w:rsidRPr="004639B0">
              <w:rPr>
                <w:rFonts w:asciiTheme="majorHAnsi" w:eastAsiaTheme="majorEastAsia" w:hAnsiTheme="majorHAnsi" w:cstheme="majorHAnsi" w:hint="eastAsia"/>
              </w:rPr>
              <w:t>で</w:t>
            </w:r>
            <w:r w:rsidR="00C3054E" w:rsidRPr="004639B0">
              <w:rPr>
                <w:rFonts w:asciiTheme="majorHAnsi" w:eastAsiaTheme="majorEastAsia" w:hAnsiTheme="majorHAnsi" w:cstheme="majorHAnsi"/>
              </w:rPr>
              <w:t>/</w:t>
            </w:r>
            <w:proofErr w:type="spellStart"/>
            <w:r w:rsidR="00C3054E" w:rsidRPr="004639B0">
              <w:rPr>
                <w:rFonts w:asciiTheme="majorHAnsi" w:eastAsiaTheme="majorEastAsia" w:hAnsiTheme="majorHAnsi" w:cstheme="majorHAnsi"/>
              </w:rPr>
              <w:t>usr</w:t>
            </w:r>
            <w:proofErr w:type="spellEnd"/>
            <w:r w:rsidR="00C3054E" w:rsidRPr="004639B0">
              <w:rPr>
                <w:rFonts w:asciiTheme="majorHAnsi" w:eastAsiaTheme="majorEastAsia" w:hAnsiTheme="majorHAnsi" w:cstheme="majorHAnsi"/>
              </w:rPr>
              <w:t>/local/bin/sample</w:t>
            </w:r>
            <w:r w:rsidRPr="004639B0">
              <w:rPr>
                <w:rFonts w:asciiTheme="majorHAnsi" w:eastAsiaTheme="majorEastAsia" w:hAnsiTheme="majorHAnsi" w:cstheme="majorHAnsi" w:hint="eastAsia"/>
              </w:rPr>
              <w:t>プロセスを起動する際のコマンド例は、以下となります。</w:t>
            </w:r>
          </w:p>
          <w:p w14:paraId="4D0CE943" w14:textId="2415D943" w:rsidR="00472249" w:rsidRPr="004639B0" w:rsidRDefault="00472249" w:rsidP="00472249">
            <w:pPr>
              <w:topLinePunct w:val="0"/>
              <w:adjustRightInd/>
              <w:spacing w:after="0"/>
              <w:ind w:firstLine="0"/>
              <w:jc w:val="left"/>
              <w:textAlignment w:val="auto"/>
              <w:rPr>
                <w:rFonts w:asciiTheme="majorHAnsi" w:eastAsiaTheme="majorEastAsia" w:hAnsiTheme="majorHAnsi" w:cstheme="majorHAnsi"/>
              </w:rPr>
            </w:pPr>
            <w:proofErr w:type="spellStart"/>
            <w:r w:rsidRPr="004639B0">
              <w:rPr>
                <w:rFonts w:asciiTheme="majorHAnsi" w:eastAsiaTheme="majorEastAsia" w:hAnsiTheme="majorHAnsi" w:cstheme="majorHAnsi"/>
              </w:rPr>
              <w:t>chrt</w:t>
            </w:r>
            <w:proofErr w:type="spellEnd"/>
            <w:r w:rsidRPr="004639B0">
              <w:rPr>
                <w:rFonts w:asciiTheme="majorHAnsi" w:eastAsiaTheme="majorEastAsia" w:hAnsiTheme="majorHAnsi" w:cstheme="majorHAnsi"/>
              </w:rPr>
              <w:t xml:space="preserve"> -r 99 </w:t>
            </w:r>
            <w:r w:rsidR="00C3054E" w:rsidRPr="004639B0">
              <w:rPr>
                <w:rFonts w:asciiTheme="majorHAnsi" w:eastAsiaTheme="majorEastAsia" w:hAnsiTheme="majorHAnsi" w:cstheme="majorHAnsi"/>
              </w:rPr>
              <w:t>/</w:t>
            </w:r>
            <w:proofErr w:type="spellStart"/>
            <w:r w:rsidR="00C3054E" w:rsidRPr="004639B0">
              <w:rPr>
                <w:rFonts w:asciiTheme="majorHAnsi" w:eastAsiaTheme="majorEastAsia" w:hAnsiTheme="majorHAnsi" w:cstheme="majorHAnsi"/>
              </w:rPr>
              <w:t>usr</w:t>
            </w:r>
            <w:proofErr w:type="spellEnd"/>
            <w:r w:rsidR="00C3054E" w:rsidRPr="004639B0">
              <w:rPr>
                <w:rFonts w:asciiTheme="majorHAnsi" w:eastAsiaTheme="majorEastAsia" w:hAnsiTheme="majorHAnsi" w:cstheme="majorHAnsi"/>
              </w:rPr>
              <w:t>/local/bin/sample</w:t>
            </w:r>
          </w:p>
        </w:tc>
      </w:tr>
    </w:tbl>
    <w:p w14:paraId="365BDBC6" w14:textId="77777777" w:rsidR="002A4EF8" w:rsidRPr="004639B0" w:rsidRDefault="002A4EF8" w:rsidP="002A4EF8">
      <w:pPr>
        <w:topLinePunct w:val="0"/>
        <w:adjustRightInd/>
        <w:spacing w:after="0"/>
        <w:ind w:firstLine="0"/>
        <w:textAlignment w:val="auto"/>
        <w:rPr>
          <w:rFonts w:asciiTheme="majorHAnsi" w:eastAsiaTheme="majorEastAsia" w:hAnsiTheme="majorHAnsi" w:cstheme="majorHAnsi"/>
        </w:rPr>
      </w:pPr>
      <w:r w:rsidRPr="004639B0">
        <w:rPr>
          <w:rFonts w:asciiTheme="majorHAnsi" w:eastAsiaTheme="majorEastAsia" w:hAnsiTheme="majorHAnsi" w:cstheme="majorHAnsi"/>
        </w:rPr>
        <w:t>Note: 1. root</w:t>
      </w:r>
      <w:r w:rsidRPr="004639B0">
        <w:rPr>
          <w:rFonts w:asciiTheme="majorHAnsi" w:eastAsiaTheme="majorEastAsia" w:hAnsiTheme="majorHAnsi" w:cstheme="majorHAnsi" w:hint="eastAsia"/>
        </w:rPr>
        <w:t>権限で実施</w:t>
      </w:r>
      <w:r w:rsidR="00E10D80" w:rsidRPr="004639B0">
        <w:rPr>
          <w:rFonts w:asciiTheme="majorHAnsi" w:eastAsiaTheme="majorEastAsia" w:hAnsiTheme="majorHAnsi" w:cstheme="majorHAnsi" w:hint="eastAsia"/>
        </w:rPr>
        <w:t>してください</w:t>
      </w:r>
    </w:p>
    <w:p w14:paraId="7D0AFA51" w14:textId="77777777" w:rsidR="002A4EF8" w:rsidRPr="00D276FE" w:rsidRDefault="00231EF5" w:rsidP="004639B0">
      <w:pPr>
        <w:topLinePunct w:val="0"/>
        <w:adjustRightInd/>
        <w:spacing w:after="0"/>
        <w:ind w:firstLine="0"/>
        <w:jc w:val="left"/>
        <w:textAlignment w:val="auto"/>
      </w:pPr>
      <w:r>
        <w:br w:type="page"/>
      </w:r>
    </w:p>
    <w:p w14:paraId="2D88365D" w14:textId="77777777" w:rsidR="00974A43" w:rsidRDefault="00974A43" w:rsidP="00974A43">
      <w:pPr>
        <w:pStyle w:val="10"/>
      </w:pPr>
      <w:bookmarkStart w:id="161" w:name="_Toc515003956"/>
      <w:bookmarkStart w:id="162" w:name="_Toc515004715"/>
      <w:bookmarkStart w:id="163" w:name="_Toc515010999"/>
      <w:bookmarkStart w:id="164" w:name="_Toc515003957"/>
      <w:bookmarkStart w:id="165" w:name="_Toc515004716"/>
      <w:bookmarkStart w:id="166" w:name="_Toc515011000"/>
      <w:bookmarkStart w:id="167" w:name="_Toc515003958"/>
      <w:bookmarkStart w:id="168" w:name="_Toc515004717"/>
      <w:bookmarkStart w:id="169" w:name="_Toc515011001"/>
      <w:bookmarkStart w:id="170" w:name="_Toc515003959"/>
      <w:bookmarkStart w:id="171" w:name="_Toc515004718"/>
      <w:bookmarkStart w:id="172" w:name="_Toc515011002"/>
      <w:bookmarkStart w:id="173" w:name="_Toc515003960"/>
      <w:bookmarkStart w:id="174" w:name="_Toc515004719"/>
      <w:bookmarkStart w:id="175" w:name="_Toc515011003"/>
      <w:bookmarkStart w:id="176" w:name="_Toc515003961"/>
      <w:bookmarkStart w:id="177" w:name="_Toc515004720"/>
      <w:bookmarkStart w:id="178" w:name="_Toc515011004"/>
      <w:bookmarkStart w:id="179" w:name="_Toc515003962"/>
      <w:bookmarkStart w:id="180" w:name="_Toc515004721"/>
      <w:bookmarkStart w:id="181" w:name="_Toc515011005"/>
      <w:bookmarkStart w:id="182" w:name="_Toc515003963"/>
      <w:bookmarkStart w:id="183" w:name="_Toc515004722"/>
      <w:bookmarkStart w:id="184" w:name="_Toc515011006"/>
      <w:bookmarkStart w:id="185" w:name="_Toc515003964"/>
      <w:bookmarkStart w:id="186" w:name="_Toc515004723"/>
      <w:bookmarkStart w:id="187" w:name="_Toc515011007"/>
      <w:bookmarkStart w:id="188" w:name="_Toc515003965"/>
      <w:bookmarkStart w:id="189" w:name="_Toc515004724"/>
      <w:bookmarkStart w:id="190" w:name="_Toc515011008"/>
      <w:bookmarkStart w:id="191" w:name="_Toc515003966"/>
      <w:bookmarkStart w:id="192" w:name="_Toc515004725"/>
      <w:bookmarkStart w:id="193" w:name="_Toc515011009"/>
      <w:bookmarkStart w:id="194" w:name="_Toc51501101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Pr>
          <w:rFonts w:hint="eastAsia"/>
        </w:rPr>
        <w:lastRenderedPageBreak/>
        <w:t>CAS</w:t>
      </w:r>
      <w:r>
        <w:rPr>
          <w:rFonts w:hint="eastAsia"/>
        </w:rPr>
        <w:t>機能の無効化</w:t>
      </w:r>
      <w:bookmarkEnd w:id="194"/>
    </w:p>
    <w:p w14:paraId="5D9A5989" w14:textId="77777777" w:rsidR="00974A43" w:rsidRDefault="00974A43" w:rsidP="00974A43">
      <w:r>
        <w:rPr>
          <w:rFonts w:hint="eastAsia"/>
        </w:rPr>
        <w:t>CAS</w:t>
      </w:r>
      <w:r>
        <w:rPr>
          <w:rFonts w:hint="eastAsia"/>
        </w:rPr>
        <w:t>の効果を確認するため、あるいは</w:t>
      </w:r>
      <w:r>
        <w:rPr>
          <w:rFonts w:hint="eastAsia"/>
        </w:rPr>
        <w:t>CAS</w:t>
      </w:r>
      <w:r>
        <w:rPr>
          <w:rFonts w:hint="eastAsia"/>
        </w:rPr>
        <w:t>を必要としない場合、</w:t>
      </w:r>
      <w:r>
        <w:rPr>
          <w:rFonts w:hint="eastAsia"/>
        </w:rPr>
        <w:t>CAS</w:t>
      </w:r>
      <w:r>
        <w:rPr>
          <w:rFonts w:hint="eastAsia"/>
        </w:rPr>
        <w:t>の機能を無効にすることができます。</w:t>
      </w:r>
    </w:p>
    <w:p w14:paraId="0569CF1D" w14:textId="77777777" w:rsidR="00974A43" w:rsidRPr="009F0AD1" w:rsidRDefault="00974A43" w:rsidP="00974A43">
      <w:r>
        <w:rPr>
          <w:rFonts w:hint="eastAsia"/>
        </w:rPr>
        <w:t>CAS</w:t>
      </w:r>
      <w:r>
        <w:rPr>
          <w:rFonts w:hint="eastAsia"/>
        </w:rPr>
        <w:t>の機能を無効にするには、</w:t>
      </w:r>
      <w:proofErr w:type="spellStart"/>
      <w:r w:rsidRPr="009F0AD1">
        <w:t>big.LITTLE</w:t>
      </w:r>
      <w:proofErr w:type="spellEnd"/>
      <w:r>
        <w:rPr>
          <w:rFonts w:hint="eastAsia"/>
        </w:rPr>
        <w:t>アーキテクチャを無効にします。</w:t>
      </w:r>
    </w:p>
    <w:p w14:paraId="473B460E" w14:textId="77777777" w:rsidR="00974A43" w:rsidRPr="00087537" w:rsidRDefault="00974A43" w:rsidP="00974A43">
      <w:r>
        <w:rPr>
          <w:rFonts w:hint="eastAsia"/>
        </w:rPr>
        <w:t>具体的な方法は、</w:t>
      </w:r>
      <w:proofErr w:type="spellStart"/>
      <w:r>
        <w:rPr>
          <w:rFonts w:hint="eastAsia"/>
        </w:rPr>
        <w:t>RENESAS_RCH3M3M3NE3_YoctoStartupGuide_UME_v3.7.0</w:t>
      </w:r>
      <w:proofErr w:type="spellEnd"/>
      <w:r>
        <w:rPr>
          <w:rFonts w:hint="eastAsia"/>
        </w:rPr>
        <w:t>(</w:t>
      </w:r>
      <w:r>
        <w:t>Linux Interface</w:t>
      </w:r>
      <w:r>
        <w:rPr>
          <w:rFonts w:hint="eastAsia"/>
        </w:rPr>
        <w:t xml:space="preserve"> </w:t>
      </w:r>
      <w:r>
        <w:t>Specification</w:t>
      </w:r>
      <w:r>
        <w:rPr>
          <w:rFonts w:hint="eastAsia"/>
        </w:rPr>
        <w:t xml:space="preserve"> </w:t>
      </w:r>
      <w:proofErr w:type="spellStart"/>
      <w:r>
        <w:t>Yocto</w:t>
      </w:r>
      <w:proofErr w:type="spellEnd"/>
      <w:r>
        <w:t xml:space="preserve"> recipe Start-Up Guide</w:t>
      </w:r>
      <w:r>
        <w:rPr>
          <w:rFonts w:hint="eastAsia"/>
        </w:rPr>
        <w:t>)</w:t>
      </w:r>
      <w:r>
        <w:rPr>
          <w:rFonts w:hint="eastAsia"/>
        </w:rPr>
        <w:t>の</w:t>
      </w:r>
      <w:r w:rsidRPr="0048080A">
        <w:t>5. Confirm starting of U-Boot and Linux</w:t>
      </w:r>
      <w:r>
        <w:rPr>
          <w:rFonts w:hint="eastAsia"/>
        </w:rPr>
        <w:t>に記載されている</w:t>
      </w:r>
      <w:r w:rsidRPr="0048080A">
        <w:t xml:space="preserve">Step 6 change the </w:t>
      </w:r>
      <w:proofErr w:type="spellStart"/>
      <w:r w:rsidRPr="0048080A">
        <w:t>bootargs</w:t>
      </w:r>
      <w:proofErr w:type="spellEnd"/>
      <w:r w:rsidRPr="0048080A">
        <w:t xml:space="preserve"> by U-Boot</w:t>
      </w:r>
      <w:r>
        <w:rPr>
          <w:rFonts w:hint="eastAsia"/>
        </w:rPr>
        <w:t>を参照してください。</w:t>
      </w:r>
    </w:p>
    <w:p w14:paraId="47FB5B9B" w14:textId="77777777" w:rsidR="00974A43" w:rsidRPr="0043079A" w:rsidRDefault="00974A43" w:rsidP="00974A43">
      <w:pPr>
        <w:topLinePunct w:val="0"/>
        <w:adjustRightInd/>
        <w:spacing w:after="0"/>
        <w:ind w:firstLine="0"/>
        <w:jc w:val="left"/>
        <w:textAlignment w:val="auto"/>
        <w:rPr>
          <w:color w:val="FF0000"/>
        </w:rPr>
      </w:pPr>
      <w:r>
        <w:rPr>
          <w:color w:val="FF0000"/>
        </w:rPr>
        <w:br w:type="page"/>
      </w:r>
    </w:p>
    <w:p w14:paraId="10F61EF4" w14:textId="77777777" w:rsidR="00876E9A" w:rsidRDefault="00876E9A" w:rsidP="00876E9A">
      <w:pPr>
        <w:pStyle w:val="10"/>
        <w:numPr>
          <w:ilvl w:val="0"/>
          <w:numId w:val="0"/>
        </w:numPr>
        <w:ind w:left="454" w:hanging="454"/>
      </w:pPr>
      <w:bookmarkStart w:id="195" w:name="_Toc515011011"/>
      <w:r>
        <w:rPr>
          <w:rFonts w:hint="eastAsia"/>
        </w:rPr>
        <w:lastRenderedPageBreak/>
        <w:t>Appendix</w:t>
      </w:r>
      <w:bookmarkEnd w:id="195"/>
    </w:p>
    <w:p w14:paraId="4D0E41B8" w14:textId="77777777" w:rsidR="00790D2D" w:rsidRDefault="005070A2">
      <w:pPr>
        <w:pStyle w:val="10"/>
        <w:numPr>
          <w:ilvl w:val="0"/>
          <w:numId w:val="23"/>
        </w:numPr>
      </w:pPr>
      <w:bookmarkStart w:id="196" w:name="_Toc511123999"/>
      <w:bookmarkStart w:id="197" w:name="_Toc511124000"/>
      <w:bookmarkStart w:id="198" w:name="_Toc511124001"/>
      <w:bookmarkStart w:id="199" w:name="_Toc511124002"/>
      <w:bookmarkStart w:id="200" w:name="_Toc511124003"/>
      <w:bookmarkStart w:id="201" w:name="_Toc511124004"/>
      <w:bookmarkStart w:id="202" w:name="_Toc511124005"/>
      <w:bookmarkStart w:id="203" w:name="_Toc511124006"/>
      <w:bookmarkStart w:id="204" w:name="_Toc511124007"/>
      <w:bookmarkStart w:id="205" w:name="_Toc511124008"/>
      <w:bookmarkStart w:id="206" w:name="_Toc511124035"/>
      <w:bookmarkStart w:id="207" w:name="_Toc511124040"/>
      <w:bookmarkStart w:id="208" w:name="_Toc511124047"/>
      <w:bookmarkStart w:id="209" w:name="_Toc511124048"/>
      <w:bookmarkStart w:id="210" w:name="_Toc511124049"/>
      <w:bookmarkStart w:id="211" w:name="_Toc511124050"/>
      <w:bookmarkStart w:id="212" w:name="_Toc511124051"/>
      <w:bookmarkStart w:id="213" w:name="_Toc511124052"/>
      <w:bookmarkStart w:id="214" w:name="_Toc511124053"/>
      <w:bookmarkStart w:id="215" w:name="_Toc511124057"/>
      <w:bookmarkStart w:id="216" w:name="_Toc511124112"/>
      <w:bookmarkStart w:id="217" w:name="_Toc511124113"/>
      <w:bookmarkStart w:id="218" w:name="_Toc511124114"/>
      <w:bookmarkStart w:id="219" w:name="_Toc511124115"/>
      <w:bookmarkStart w:id="220" w:name="_Toc511124116"/>
      <w:bookmarkStart w:id="221" w:name="_Toc511124117"/>
      <w:bookmarkStart w:id="222" w:name="_Toc511124118"/>
      <w:bookmarkStart w:id="223" w:name="_Toc511124119"/>
      <w:bookmarkStart w:id="224" w:name="_Toc511124120"/>
      <w:bookmarkStart w:id="225" w:name="_Toc511124121"/>
      <w:bookmarkStart w:id="226" w:name="_Toc511124166"/>
      <w:bookmarkStart w:id="227" w:name="_Toc511124167"/>
      <w:bookmarkStart w:id="228" w:name="_Toc511124168"/>
      <w:bookmarkStart w:id="229" w:name="_Toc511124169"/>
      <w:bookmarkStart w:id="230" w:name="_Toc515011012"/>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sidRPr="005070A2">
        <w:rPr>
          <w:rFonts w:hint="eastAsia"/>
        </w:rPr>
        <w:t>Cortex-A57/A53</w:t>
      </w:r>
      <w:r w:rsidRPr="005070A2">
        <w:rPr>
          <w:rFonts w:hint="eastAsia"/>
        </w:rPr>
        <w:t>間のタスクスイッチの処理時間</w:t>
      </w:r>
      <w:bookmarkEnd w:id="230"/>
    </w:p>
    <w:p w14:paraId="36FC09D5" w14:textId="100C4C96" w:rsidR="000F0D2D" w:rsidRDefault="00523EC9" w:rsidP="00523EC9">
      <w:r w:rsidRPr="00523EC9">
        <w:rPr>
          <w:rFonts w:hint="eastAsia"/>
        </w:rPr>
        <w:t>タスクスイッチに掛かる時間を</w:t>
      </w:r>
      <w:r w:rsidR="005D2BAB">
        <w:fldChar w:fldCharType="begin"/>
      </w:r>
      <w:r w:rsidR="005D2BAB">
        <w:instrText xml:space="preserve"> REF _Ref514401538 \h </w:instrText>
      </w:r>
      <w:r w:rsidR="005D2BAB">
        <w:fldChar w:fldCharType="separate"/>
      </w:r>
      <w:r w:rsidR="00FA7A7B">
        <w:rPr>
          <w:rFonts w:hint="eastAsia"/>
        </w:rPr>
        <w:t>表</w:t>
      </w:r>
      <w:r w:rsidR="00FA7A7B">
        <w:rPr>
          <w:rFonts w:hint="eastAsia"/>
        </w:rPr>
        <w:t xml:space="preserve"> A</w:t>
      </w:r>
      <w:r w:rsidR="00FA7A7B">
        <w:rPr>
          <w:noProof/>
        </w:rPr>
        <w:t>1</w:t>
      </w:r>
      <w:r w:rsidR="00FA7A7B">
        <w:noBreakHyphen/>
      </w:r>
      <w:r w:rsidR="00FA7A7B">
        <w:rPr>
          <w:noProof/>
        </w:rPr>
        <w:t>1</w:t>
      </w:r>
      <w:r w:rsidR="005D2BAB">
        <w:fldChar w:fldCharType="end"/>
      </w:r>
      <w:r w:rsidRPr="00523EC9">
        <w:rPr>
          <w:rFonts w:hint="eastAsia"/>
        </w:rPr>
        <w:t>に示します。</w:t>
      </w:r>
    </w:p>
    <w:p w14:paraId="7E120FFC" w14:textId="77777777" w:rsidR="00523EC9" w:rsidRDefault="00523EC9" w:rsidP="00523EC9">
      <w:pPr>
        <w:pStyle w:val="space"/>
      </w:pPr>
    </w:p>
    <w:p w14:paraId="067FC481" w14:textId="22DB32BD" w:rsidR="005D2BAB" w:rsidRPr="001E5579" w:rsidRDefault="005D2BAB" w:rsidP="004639B0">
      <w:pPr>
        <w:pStyle w:val="afff3"/>
        <w:keepNext/>
        <w:jc w:val="center"/>
        <w:rPr>
          <w:rFonts w:asciiTheme="majorHAnsi" w:eastAsiaTheme="majorEastAsia" w:hAnsiTheme="majorHAnsi" w:cstheme="majorHAnsi"/>
          <w:b w:val="0"/>
        </w:rPr>
      </w:pPr>
      <w:bookmarkStart w:id="231" w:name="_Ref514401538"/>
      <w:r w:rsidRPr="001E5579">
        <w:rPr>
          <w:rFonts w:asciiTheme="majorHAnsi" w:eastAsiaTheme="majorEastAsia" w:hAnsiTheme="majorHAnsi" w:cstheme="majorHAnsi"/>
          <w:b w:val="0"/>
        </w:rPr>
        <w:t>表</w:t>
      </w:r>
      <w:r w:rsidRPr="001E5579">
        <w:rPr>
          <w:rFonts w:asciiTheme="majorHAnsi" w:eastAsiaTheme="majorEastAsia" w:hAnsiTheme="majorHAnsi" w:cstheme="majorHAnsi"/>
          <w:b w:val="0"/>
        </w:rPr>
        <w:t xml:space="preserve"> 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表</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00FA7A7B"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bookmarkEnd w:id="231"/>
      <w:r w:rsidRPr="001E5579">
        <w:rPr>
          <w:rFonts w:asciiTheme="majorHAnsi" w:eastAsiaTheme="majorEastAsia" w:hAnsiTheme="majorHAnsi" w:cstheme="majorHAnsi"/>
          <w:b w:val="0"/>
        </w:rPr>
        <w:t xml:space="preserve">　タスクスイッチの処理時間</w:t>
      </w:r>
    </w:p>
    <w:tbl>
      <w:tblPr>
        <w:tblStyle w:val="affff6"/>
        <w:tblW w:w="9809" w:type="dxa"/>
        <w:tblLayout w:type="fixed"/>
        <w:tblLook w:val="04A0" w:firstRow="1" w:lastRow="0" w:firstColumn="1" w:lastColumn="0" w:noHBand="0" w:noVBand="1"/>
      </w:tblPr>
      <w:tblGrid>
        <w:gridCol w:w="2452"/>
        <w:gridCol w:w="2452"/>
        <w:gridCol w:w="2452"/>
        <w:gridCol w:w="2453"/>
      </w:tblGrid>
      <w:tr w:rsidR="00523EC9" w:rsidRPr="0020795F" w14:paraId="763191FB" w14:textId="77777777" w:rsidTr="004639B0">
        <w:trPr>
          <w:trHeight w:val="275"/>
        </w:trPr>
        <w:tc>
          <w:tcPr>
            <w:tcW w:w="2452" w:type="dxa"/>
          </w:tcPr>
          <w:p w14:paraId="6EA22E2D" w14:textId="77777777" w:rsidR="00523EC9" w:rsidRPr="0020795F" w:rsidRDefault="00523EC9" w:rsidP="00523EC9">
            <w:pPr>
              <w:pStyle w:val="tablehead"/>
            </w:pPr>
          </w:p>
        </w:tc>
        <w:tc>
          <w:tcPr>
            <w:tcW w:w="2452" w:type="dxa"/>
          </w:tcPr>
          <w:p w14:paraId="5ED25FB8" w14:textId="77777777" w:rsidR="00523EC9" w:rsidRDefault="00523EC9" w:rsidP="00523EC9">
            <w:pPr>
              <w:pStyle w:val="tablehead"/>
            </w:pPr>
            <w:r>
              <w:t>Cortex-A57</w:t>
            </w:r>
          </w:p>
          <w:p w14:paraId="47AEFAEC" w14:textId="77777777" w:rsidR="00523EC9" w:rsidRPr="0020795F" w:rsidRDefault="00523EC9" w:rsidP="00523EC9">
            <w:pPr>
              <w:pStyle w:val="tablehead"/>
            </w:pPr>
            <w:r>
              <w:t>-&gt;Cortex-A57</w:t>
            </w:r>
          </w:p>
        </w:tc>
        <w:tc>
          <w:tcPr>
            <w:tcW w:w="2452" w:type="dxa"/>
          </w:tcPr>
          <w:p w14:paraId="1EDD0AD9" w14:textId="77777777" w:rsidR="00523EC9" w:rsidRDefault="00523EC9" w:rsidP="00523EC9">
            <w:pPr>
              <w:pStyle w:val="tablehead"/>
            </w:pPr>
            <w:r>
              <w:t>Cortex-A57</w:t>
            </w:r>
          </w:p>
          <w:p w14:paraId="20F5FBE1" w14:textId="77777777" w:rsidR="00523EC9" w:rsidRPr="0020795F" w:rsidRDefault="00523EC9" w:rsidP="00523EC9">
            <w:pPr>
              <w:pStyle w:val="tablehead"/>
            </w:pPr>
            <w:r>
              <w:t>-&gt;Cortex-A53</w:t>
            </w:r>
          </w:p>
        </w:tc>
        <w:tc>
          <w:tcPr>
            <w:tcW w:w="2453" w:type="dxa"/>
          </w:tcPr>
          <w:p w14:paraId="17CCA070" w14:textId="77777777" w:rsidR="00523EC9" w:rsidRDefault="00523EC9" w:rsidP="00523EC9">
            <w:pPr>
              <w:pStyle w:val="tablehead"/>
            </w:pPr>
            <w:r>
              <w:t>Cortex-A53</w:t>
            </w:r>
          </w:p>
          <w:p w14:paraId="203396EC" w14:textId="77777777" w:rsidR="00523EC9" w:rsidRPr="0020795F" w:rsidRDefault="00523EC9" w:rsidP="00523EC9">
            <w:pPr>
              <w:pStyle w:val="tablehead"/>
            </w:pPr>
            <w:r>
              <w:t>-&gt;Cortex-A57</w:t>
            </w:r>
          </w:p>
        </w:tc>
      </w:tr>
      <w:tr w:rsidR="00523EC9" w:rsidRPr="0020795F" w14:paraId="35312DBD" w14:textId="77777777" w:rsidTr="004639B0">
        <w:trPr>
          <w:trHeight w:val="275"/>
        </w:trPr>
        <w:tc>
          <w:tcPr>
            <w:tcW w:w="2452" w:type="dxa"/>
          </w:tcPr>
          <w:p w14:paraId="66BA3780" w14:textId="77777777" w:rsidR="00523EC9" w:rsidRPr="0020795F" w:rsidRDefault="00523EC9" w:rsidP="00523EC9">
            <w:pPr>
              <w:pStyle w:val="tablebody"/>
            </w:pPr>
            <w:r w:rsidRPr="00523EC9">
              <w:rPr>
                <w:rFonts w:hint="eastAsia"/>
              </w:rPr>
              <w:t>クラスタ跨ぎ</w:t>
            </w:r>
          </w:p>
        </w:tc>
        <w:tc>
          <w:tcPr>
            <w:tcW w:w="2452" w:type="dxa"/>
          </w:tcPr>
          <w:p w14:paraId="10F02A4E" w14:textId="77777777" w:rsidR="00523EC9" w:rsidRPr="0020795F" w:rsidRDefault="00523EC9" w:rsidP="00523EC9">
            <w:pPr>
              <w:pStyle w:val="tablebody"/>
            </w:pPr>
            <w:r w:rsidRPr="00523EC9">
              <w:rPr>
                <w:rFonts w:hint="eastAsia"/>
              </w:rPr>
              <w:t>無</w:t>
            </w:r>
          </w:p>
        </w:tc>
        <w:tc>
          <w:tcPr>
            <w:tcW w:w="2452" w:type="dxa"/>
          </w:tcPr>
          <w:p w14:paraId="6893AF07" w14:textId="77777777" w:rsidR="00523EC9" w:rsidRPr="0020795F" w:rsidRDefault="00523EC9" w:rsidP="00523EC9">
            <w:pPr>
              <w:pStyle w:val="tablebody"/>
            </w:pPr>
            <w:r w:rsidRPr="00523EC9">
              <w:rPr>
                <w:rFonts w:hint="eastAsia"/>
              </w:rPr>
              <w:t>有</w:t>
            </w:r>
          </w:p>
        </w:tc>
        <w:tc>
          <w:tcPr>
            <w:tcW w:w="2453" w:type="dxa"/>
          </w:tcPr>
          <w:p w14:paraId="04AE7E55" w14:textId="77777777" w:rsidR="00523EC9" w:rsidRPr="0020795F" w:rsidRDefault="00523EC9" w:rsidP="00523EC9">
            <w:pPr>
              <w:pStyle w:val="tablebody"/>
            </w:pPr>
            <w:r w:rsidRPr="00523EC9">
              <w:rPr>
                <w:rFonts w:hint="eastAsia"/>
              </w:rPr>
              <w:t>有</w:t>
            </w:r>
          </w:p>
        </w:tc>
      </w:tr>
      <w:tr w:rsidR="00523EC9" w:rsidRPr="0020795F" w14:paraId="46C00D03" w14:textId="77777777" w:rsidTr="004639B0">
        <w:trPr>
          <w:trHeight w:val="275"/>
        </w:trPr>
        <w:tc>
          <w:tcPr>
            <w:tcW w:w="2452" w:type="dxa"/>
          </w:tcPr>
          <w:p w14:paraId="3AB4819B" w14:textId="77777777" w:rsidR="00523EC9" w:rsidRPr="0020795F" w:rsidRDefault="00523EC9" w:rsidP="00523EC9">
            <w:pPr>
              <w:pStyle w:val="tablebody"/>
            </w:pPr>
            <w:r w:rsidRPr="00523EC9">
              <w:rPr>
                <w:rFonts w:hint="eastAsia"/>
              </w:rPr>
              <w:t>切り替え時間</w:t>
            </w:r>
          </w:p>
        </w:tc>
        <w:tc>
          <w:tcPr>
            <w:tcW w:w="2452" w:type="dxa"/>
          </w:tcPr>
          <w:p w14:paraId="39DCD7E6" w14:textId="77777777" w:rsidR="00523EC9" w:rsidRPr="0020795F" w:rsidRDefault="004F483B" w:rsidP="00523EC9">
            <w:pPr>
              <w:pStyle w:val="tablebody"/>
            </w:pPr>
            <w:r>
              <w:rPr>
                <w:rFonts w:hint="eastAsia"/>
              </w:rPr>
              <w:t>14</w:t>
            </w:r>
            <w:r w:rsidR="00523EC9" w:rsidRPr="00523EC9">
              <w:t>us</w:t>
            </w:r>
          </w:p>
        </w:tc>
        <w:tc>
          <w:tcPr>
            <w:tcW w:w="2452" w:type="dxa"/>
          </w:tcPr>
          <w:p w14:paraId="68535C0F" w14:textId="77777777" w:rsidR="00523EC9" w:rsidRPr="0020795F" w:rsidRDefault="004F483B" w:rsidP="00523EC9">
            <w:pPr>
              <w:pStyle w:val="tablebody"/>
            </w:pPr>
            <w:r>
              <w:rPr>
                <w:rFonts w:hint="eastAsia"/>
              </w:rPr>
              <w:t>19</w:t>
            </w:r>
            <w:r w:rsidR="00523EC9" w:rsidRPr="00523EC9">
              <w:t>us</w:t>
            </w:r>
          </w:p>
        </w:tc>
        <w:tc>
          <w:tcPr>
            <w:tcW w:w="2453" w:type="dxa"/>
          </w:tcPr>
          <w:p w14:paraId="60FF8C8E" w14:textId="77777777" w:rsidR="00523EC9" w:rsidRPr="0020795F" w:rsidRDefault="004F483B" w:rsidP="00523EC9">
            <w:pPr>
              <w:pStyle w:val="tablebody"/>
            </w:pPr>
            <w:r>
              <w:rPr>
                <w:rFonts w:hint="eastAsia"/>
              </w:rPr>
              <w:t>21</w:t>
            </w:r>
            <w:r w:rsidR="00523EC9" w:rsidRPr="00523EC9">
              <w:t>us</w:t>
            </w:r>
          </w:p>
        </w:tc>
      </w:tr>
    </w:tbl>
    <w:p w14:paraId="50BFF55E" w14:textId="77777777" w:rsidR="00523EC9" w:rsidRPr="007909D9" w:rsidRDefault="00523EC9" w:rsidP="00523EC9">
      <w:pPr>
        <w:pStyle w:val="tableend"/>
      </w:pPr>
    </w:p>
    <w:p w14:paraId="6F3509B6" w14:textId="77777777" w:rsidR="000F0D2D" w:rsidRDefault="00523EC9" w:rsidP="0025603F">
      <w:r w:rsidRPr="00523EC9">
        <w:rPr>
          <w:rFonts w:hint="eastAsia"/>
        </w:rPr>
        <w:t>[</w:t>
      </w:r>
      <w:r w:rsidRPr="00523EC9">
        <w:rPr>
          <w:rFonts w:hint="eastAsia"/>
        </w:rPr>
        <w:t>環境</w:t>
      </w:r>
      <w:r w:rsidRPr="00523EC9">
        <w:rPr>
          <w:rFonts w:hint="eastAsia"/>
        </w:rPr>
        <w:t>]</w:t>
      </w:r>
    </w:p>
    <w:p w14:paraId="60C280E7" w14:textId="77777777" w:rsidR="00523EC9" w:rsidRDefault="00523EC9" w:rsidP="00523EC9">
      <w:pPr>
        <w:pStyle w:val="Level1unordered"/>
        <w:rPr>
          <w:lang w:eastAsia="ja-JP"/>
        </w:rPr>
      </w:pPr>
      <w:r>
        <w:rPr>
          <w:rFonts w:hint="eastAsia"/>
          <w:lang w:eastAsia="ja-JP"/>
        </w:rPr>
        <w:t>SW</w:t>
      </w:r>
      <w:r>
        <w:rPr>
          <w:rFonts w:hint="eastAsia"/>
          <w:lang w:eastAsia="ja-JP"/>
        </w:rPr>
        <w:tab/>
        <w:t xml:space="preserve">: </w:t>
      </w:r>
      <w:proofErr w:type="spellStart"/>
      <w:r>
        <w:rPr>
          <w:rFonts w:hint="eastAsia"/>
          <w:lang w:eastAsia="ja-JP"/>
        </w:rPr>
        <w:t>Yocto</w:t>
      </w:r>
      <w:proofErr w:type="spellEnd"/>
      <w:r>
        <w:rPr>
          <w:rFonts w:hint="eastAsia"/>
          <w:lang w:eastAsia="ja-JP"/>
        </w:rPr>
        <w:t xml:space="preserve"> </w:t>
      </w:r>
      <w:proofErr w:type="spellStart"/>
      <w:r>
        <w:rPr>
          <w:rFonts w:hint="eastAsia"/>
          <w:lang w:eastAsia="ja-JP"/>
        </w:rPr>
        <w:t>v</w:t>
      </w:r>
      <w:r w:rsidR="0086092B">
        <w:rPr>
          <w:lang w:eastAsia="ja-JP"/>
        </w:rPr>
        <w:t>3</w:t>
      </w:r>
      <w:r>
        <w:rPr>
          <w:rFonts w:hint="eastAsia"/>
          <w:lang w:eastAsia="ja-JP"/>
        </w:rPr>
        <w:t>.</w:t>
      </w:r>
      <w:r w:rsidR="0086092B">
        <w:rPr>
          <w:lang w:eastAsia="ja-JP"/>
        </w:rPr>
        <w:t>7</w:t>
      </w:r>
      <w:r>
        <w:rPr>
          <w:rFonts w:hint="eastAsia"/>
          <w:lang w:eastAsia="ja-JP"/>
        </w:rPr>
        <w:t>.0</w:t>
      </w:r>
      <w:proofErr w:type="spellEnd"/>
      <w:r>
        <w:rPr>
          <w:rFonts w:hint="eastAsia"/>
          <w:lang w:eastAsia="ja-JP"/>
        </w:rPr>
        <w:t xml:space="preserve"> (Linux </w:t>
      </w:r>
      <w:proofErr w:type="spellStart"/>
      <w:r>
        <w:rPr>
          <w:rFonts w:hint="eastAsia"/>
          <w:lang w:eastAsia="ja-JP"/>
        </w:rPr>
        <w:t>BSP</w:t>
      </w:r>
      <w:proofErr w:type="spellEnd"/>
      <w:r>
        <w:rPr>
          <w:rFonts w:hint="eastAsia"/>
          <w:lang w:eastAsia="ja-JP"/>
        </w:rPr>
        <w:t xml:space="preserve"> 3.</w:t>
      </w:r>
      <w:r w:rsidR="0086092B">
        <w:rPr>
          <w:lang w:eastAsia="ja-JP"/>
        </w:rPr>
        <w:t>6</w:t>
      </w:r>
      <w:r>
        <w:rPr>
          <w:rFonts w:hint="eastAsia"/>
          <w:lang w:eastAsia="ja-JP"/>
        </w:rPr>
        <w:t>.</w:t>
      </w:r>
      <w:r w:rsidR="004F483B">
        <w:rPr>
          <w:rFonts w:hint="eastAsia"/>
          <w:lang w:eastAsia="ja-JP"/>
        </w:rPr>
        <w:t>2</w:t>
      </w:r>
      <w:r>
        <w:rPr>
          <w:rFonts w:hint="eastAsia"/>
          <w:lang w:eastAsia="ja-JP"/>
        </w:rPr>
        <w:t>)</w:t>
      </w:r>
    </w:p>
    <w:p w14:paraId="20D80C70" w14:textId="77777777" w:rsidR="00523EC9" w:rsidRDefault="00523EC9" w:rsidP="00523EC9">
      <w:pPr>
        <w:pStyle w:val="Level1unordered"/>
        <w:rPr>
          <w:lang w:eastAsia="ja-JP"/>
        </w:rPr>
      </w:pPr>
      <w:r>
        <w:rPr>
          <w:rFonts w:hint="eastAsia"/>
          <w:lang w:eastAsia="ja-JP"/>
        </w:rPr>
        <w:t>SoC</w:t>
      </w:r>
      <w:r>
        <w:rPr>
          <w:rFonts w:hint="eastAsia"/>
          <w:lang w:eastAsia="ja-JP"/>
        </w:rPr>
        <w:tab/>
        <w:t xml:space="preserve">: </w:t>
      </w:r>
      <w:r w:rsidR="004F483B">
        <w:rPr>
          <w:rFonts w:hint="eastAsia"/>
          <w:lang w:eastAsia="ja-JP"/>
        </w:rPr>
        <w:t xml:space="preserve">R-Car </w:t>
      </w:r>
      <w:proofErr w:type="spellStart"/>
      <w:r w:rsidR="004F483B">
        <w:rPr>
          <w:rFonts w:hint="eastAsia"/>
          <w:lang w:eastAsia="ja-JP"/>
        </w:rPr>
        <w:t>H3</w:t>
      </w:r>
      <w:proofErr w:type="spellEnd"/>
      <w:r w:rsidR="004F483B">
        <w:rPr>
          <w:rFonts w:hint="eastAsia"/>
          <w:lang w:eastAsia="ja-JP"/>
        </w:rPr>
        <w:t xml:space="preserve"> </w:t>
      </w:r>
      <w:proofErr w:type="spellStart"/>
      <w:r w:rsidR="004F483B">
        <w:rPr>
          <w:lang w:eastAsia="ja-JP"/>
        </w:rPr>
        <w:t>V</w:t>
      </w:r>
      <w:r w:rsidR="004F483B">
        <w:rPr>
          <w:rFonts w:hint="eastAsia"/>
          <w:lang w:eastAsia="ja-JP"/>
        </w:rPr>
        <w:t>er.</w:t>
      </w:r>
      <w:r w:rsidR="004F483B">
        <w:rPr>
          <w:lang w:eastAsia="ja-JP"/>
        </w:rPr>
        <w:t>3.0</w:t>
      </w:r>
      <w:proofErr w:type="spellEnd"/>
      <w:r w:rsidR="004F483B">
        <w:rPr>
          <w:rFonts w:hint="eastAsia"/>
          <w:lang w:eastAsia="ja-JP"/>
        </w:rPr>
        <w:t xml:space="preserve"> (</w:t>
      </w:r>
      <w:proofErr w:type="spellStart"/>
      <w:r w:rsidR="004F483B">
        <w:rPr>
          <w:rFonts w:hint="eastAsia"/>
          <w:lang w:eastAsia="ja-JP"/>
        </w:rPr>
        <w:t>Salvator-XS</w:t>
      </w:r>
      <w:proofErr w:type="spellEnd"/>
      <w:r w:rsidR="004F483B">
        <w:rPr>
          <w:rFonts w:hint="eastAsia"/>
          <w:lang w:eastAsia="ja-JP"/>
        </w:rPr>
        <w:t>)</w:t>
      </w:r>
    </w:p>
    <w:p w14:paraId="1B61FB75" w14:textId="77777777" w:rsidR="00523EC9" w:rsidRDefault="00523EC9" w:rsidP="00523EC9">
      <w:pPr>
        <w:pStyle w:val="Level1unordered"/>
        <w:rPr>
          <w:lang w:eastAsia="ja-JP"/>
        </w:rPr>
      </w:pPr>
      <w:r>
        <w:rPr>
          <w:rFonts w:hint="eastAsia"/>
          <w:lang w:eastAsia="ja-JP"/>
        </w:rPr>
        <w:t>測定方法：</w:t>
      </w:r>
    </w:p>
    <w:p w14:paraId="18F87805" w14:textId="77777777" w:rsidR="00523EC9" w:rsidRDefault="00523EC9" w:rsidP="00523EC9">
      <w:pPr>
        <w:pStyle w:val="Level2ordered"/>
      </w:pPr>
      <w:r>
        <w:rPr>
          <w:rFonts w:hint="eastAsia"/>
        </w:rPr>
        <w:t xml:space="preserve">1. </w:t>
      </w:r>
      <w:r>
        <w:rPr>
          <w:rFonts w:hint="eastAsia"/>
        </w:rPr>
        <w:t>任意の無限ループする実行プロセス</w:t>
      </w:r>
      <w:r>
        <w:rPr>
          <w:rFonts w:hint="eastAsia"/>
        </w:rPr>
        <w:t>(A)</w:t>
      </w:r>
      <w:r>
        <w:rPr>
          <w:rFonts w:hint="eastAsia"/>
        </w:rPr>
        <w:t>を</w:t>
      </w:r>
      <w:r>
        <w:rPr>
          <w:rFonts w:hint="eastAsia"/>
        </w:rPr>
        <w:t>CPU1</w:t>
      </w:r>
      <w:r>
        <w:rPr>
          <w:rFonts w:hint="eastAsia"/>
        </w:rPr>
        <w:t>で起動</w:t>
      </w:r>
    </w:p>
    <w:p w14:paraId="0F211A5B" w14:textId="77777777" w:rsidR="00523EC9" w:rsidRDefault="00523EC9" w:rsidP="00523EC9">
      <w:pPr>
        <w:pStyle w:val="Level2ordered"/>
      </w:pPr>
      <w:r>
        <w:rPr>
          <w:rFonts w:hint="eastAsia"/>
        </w:rPr>
        <w:t>2. taskset</w:t>
      </w:r>
      <w:r>
        <w:rPr>
          <w:rFonts w:hint="eastAsia"/>
        </w:rPr>
        <w:t>コマンド</w:t>
      </w:r>
      <w:r>
        <w:rPr>
          <w:rFonts w:hint="eastAsia"/>
        </w:rPr>
        <w:t>(*)</w:t>
      </w:r>
      <w:r>
        <w:rPr>
          <w:rFonts w:hint="eastAsia"/>
        </w:rPr>
        <w:t>でプロセス</w:t>
      </w:r>
      <w:r>
        <w:rPr>
          <w:rFonts w:hint="eastAsia"/>
        </w:rPr>
        <w:t>A</w:t>
      </w:r>
      <w:r>
        <w:rPr>
          <w:rFonts w:hint="eastAsia"/>
        </w:rPr>
        <w:t>を</w:t>
      </w:r>
      <w:r>
        <w:rPr>
          <w:rFonts w:hint="eastAsia"/>
        </w:rPr>
        <w:t>CPU2</w:t>
      </w:r>
      <w:r>
        <w:rPr>
          <w:rFonts w:hint="eastAsia"/>
        </w:rPr>
        <w:t>にスイッチ</w:t>
      </w:r>
    </w:p>
    <w:p w14:paraId="03FCD3ED" w14:textId="77777777" w:rsidR="00E13B25" w:rsidRPr="008024F3" w:rsidRDefault="00E13B25" w:rsidP="00E13B25">
      <w:pPr>
        <w:pStyle w:val="listend"/>
        <w:rPr>
          <w:rFonts w:eastAsia="PMingLiU"/>
          <w:lang w:eastAsia="ja-JP"/>
        </w:rPr>
      </w:pPr>
    </w:p>
    <w:p w14:paraId="155AEDC9" w14:textId="77777777" w:rsidR="00E13B25" w:rsidRPr="00E13B25" w:rsidRDefault="00E13B25" w:rsidP="00E13B25">
      <w:pPr>
        <w:pStyle w:val="space"/>
      </w:pPr>
    </w:p>
    <w:p w14:paraId="5C6104D2" w14:textId="77777777" w:rsidR="00523EC9" w:rsidRPr="00523EC9" w:rsidRDefault="00523EC9" w:rsidP="00E13B25">
      <w:pPr>
        <w:pStyle w:val="note"/>
        <w:rPr>
          <w:rFonts w:eastAsia="PMingLiU"/>
          <w:lang w:eastAsia="ja-JP"/>
        </w:rPr>
      </w:pPr>
      <w:r w:rsidRPr="00523EC9">
        <w:rPr>
          <w:rFonts w:hint="eastAsia"/>
          <w:lang w:eastAsia="ja-JP"/>
        </w:rPr>
        <w:t>(*) taskset</w:t>
      </w:r>
      <w:r w:rsidRPr="00523EC9">
        <w:rPr>
          <w:rFonts w:hint="eastAsia"/>
          <w:lang w:eastAsia="ja-JP"/>
        </w:rPr>
        <w:t>はプロセスの</w:t>
      </w:r>
      <w:r w:rsidRPr="00523EC9">
        <w:rPr>
          <w:rFonts w:hint="eastAsia"/>
          <w:lang w:eastAsia="ja-JP"/>
        </w:rPr>
        <w:t>CPU</w:t>
      </w:r>
      <w:r w:rsidRPr="00523EC9">
        <w:rPr>
          <w:rFonts w:hint="eastAsia"/>
          <w:lang w:eastAsia="ja-JP"/>
        </w:rPr>
        <w:t>アサインを変更設定するコマンド</w:t>
      </w:r>
    </w:p>
    <w:p w14:paraId="1102CD19" w14:textId="77777777" w:rsidR="00E13B25" w:rsidRDefault="00E13B25" w:rsidP="00E13B25">
      <w:pPr>
        <w:pStyle w:val="space"/>
      </w:pPr>
    </w:p>
    <w:p w14:paraId="338305A2" w14:textId="77777777" w:rsidR="00523EC9" w:rsidRDefault="005D2BAB" w:rsidP="00523EC9">
      <w:pPr>
        <w:pStyle w:val="box"/>
        <w:keepNext/>
      </w:pPr>
      <w:r>
        <w:rPr>
          <w:noProof/>
        </w:rPr>
        <mc:AlternateContent>
          <mc:Choice Requires="wps">
            <w:drawing>
              <wp:anchor distT="0" distB="0" distL="114300" distR="114300" simplePos="0" relativeHeight="251748864" behindDoc="0" locked="0" layoutInCell="1" allowOverlap="1" wp14:anchorId="0B0A03BF" wp14:editId="1A3E6B97">
                <wp:simplePos x="0" y="0"/>
                <wp:positionH relativeFrom="column">
                  <wp:posOffset>-42203</wp:posOffset>
                </wp:positionH>
                <wp:positionV relativeFrom="paragraph">
                  <wp:posOffset>4469863</wp:posOffset>
                </wp:positionV>
                <wp:extent cx="6229985" cy="635"/>
                <wp:effectExtent l="0" t="0" r="0" b="0"/>
                <wp:wrapTopAndBottom/>
                <wp:docPr id="11" name="テキスト ボックス 11"/>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1F813BCD" w14:textId="7017A72E"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タスクスイッチの処理フロー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A03BF" id="テキスト ボックス 11" o:spid="_x0000_s1320" type="#_x0000_t202" style="position:absolute;left:0;text-align:left;margin-left:-3.3pt;margin-top:351.95pt;width:490.55pt;height:.05pt;z-index:25174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" stroked="f">
                <v:textbox style="mso-fit-shape-to-text:t" inset="0,0,0,0">
                  <w:txbxContent>
                    <w:p w14:paraId="1F813BCD" w14:textId="7017A72E"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タスクスイッチの処理フロー</w:t>
                      </w:r>
                    </w:p>
                  </w:txbxContent>
                </v:textbox>
                <w10:wrap type="topAndBottom"/>
              </v:shape>
            </w:pict>
          </mc:Fallback>
        </mc:AlternateContent>
      </w:r>
      <w:r w:rsidR="00E47096">
        <w:rPr>
          <w:noProof/>
        </w:rPr>
        <mc:AlternateContent>
          <mc:Choice Requires="wps">
            <w:drawing>
              <wp:anchor distT="0" distB="0" distL="114300" distR="114300" simplePos="0" relativeHeight="251620864" behindDoc="0" locked="0" layoutInCell="1" allowOverlap="1" wp14:anchorId="67B231FB" wp14:editId="3A3457E1">
                <wp:simplePos x="0" y="0"/>
                <wp:positionH relativeFrom="column">
                  <wp:posOffset>1175385</wp:posOffset>
                </wp:positionH>
                <wp:positionV relativeFrom="paragraph">
                  <wp:posOffset>163195</wp:posOffset>
                </wp:positionV>
                <wp:extent cx="4319905" cy="3409950"/>
                <wp:effectExtent l="0" t="0" r="0" b="0"/>
                <wp:wrapNone/>
                <wp:docPr id="202"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9905" cy="3409950"/>
                        </a:xfrm>
                        <a:prstGeom prst="rect">
                          <a:avLst/>
                        </a:prstGeom>
                      </wps:spPr>
                      <wps:txbx>
                        <w:txbxContent>
                          <w:p w14:paraId="1AB93615"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r w:rsidRPr="00E47096">
                              <w:rPr>
                                <w:rFonts w:ascii="メイリオ" w:eastAsia="メイリオ" w:hAnsi="メイリオ" w:cs="メイリオ" w:hint="eastAsia"/>
                                <w:color w:val="000000" w:themeColor="text1"/>
                                <w:kern w:val="24"/>
                                <w:sz w:val="22"/>
                                <w:szCs w:val="22"/>
                              </w:rPr>
                              <w:t>１．</w:t>
                            </w:r>
                            <w:r w:rsidRPr="00E47096">
                              <w:rPr>
                                <w:rFonts w:ascii="メイリオ" w:eastAsia="メイリオ" w:hAnsi="メイリオ" w:cs="メイリオ"/>
                                <w:color w:val="000000" w:themeColor="text1"/>
                                <w:kern w:val="24"/>
                                <w:sz w:val="22"/>
                                <w:szCs w:val="22"/>
                              </w:rPr>
                              <w:t>CPU1</w:t>
                            </w:r>
                            <w:r w:rsidRPr="00E47096">
                              <w:rPr>
                                <w:rFonts w:ascii="メイリオ" w:eastAsia="メイリオ" w:hAnsi="メイリオ" w:cs="メイリオ" w:hint="eastAsia"/>
                                <w:color w:val="000000" w:themeColor="text1"/>
                                <w:kern w:val="24"/>
                                <w:sz w:val="22"/>
                                <w:szCs w:val="22"/>
                              </w:rPr>
                              <w:t>でプロセス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が実行</w:t>
                            </w:r>
                          </w:p>
                          <w:p w14:paraId="4E5C8D6F" w14:textId="77777777" w:rsidR="00CB38AA" w:rsidRPr="00E47096" w:rsidRDefault="00CB38AA" w:rsidP="00523EC9">
                            <w:pPr>
                              <w:pStyle w:val="Web"/>
                              <w:spacing w:after="0"/>
                              <w:rPr>
                                <w:rFonts w:ascii="メイリオ" w:eastAsia="メイリオ" w:hAnsi="メイリオ" w:cs="メイリオ"/>
                                <w:sz w:val="22"/>
                                <w:szCs w:val="22"/>
                              </w:rPr>
                            </w:pPr>
                          </w:p>
                          <w:p w14:paraId="4FAAB1F1" w14:textId="77777777" w:rsidR="00CB38AA" w:rsidRPr="00E47096" w:rsidRDefault="00CB38AA" w:rsidP="00523EC9">
                            <w:pPr>
                              <w:pStyle w:val="Web"/>
                              <w:spacing w:after="0"/>
                              <w:rPr>
                                <w:rFonts w:ascii="メイリオ" w:eastAsia="メイリオ" w:hAnsi="メイリオ" w:cs="メイリオ"/>
                                <w:sz w:val="22"/>
                                <w:szCs w:val="22"/>
                              </w:rPr>
                            </w:pPr>
                          </w:p>
                          <w:p w14:paraId="6279437D" w14:textId="77777777" w:rsidR="00CB38AA" w:rsidRPr="00E47096" w:rsidRDefault="00CB38AA" w:rsidP="00523EC9">
                            <w:pPr>
                              <w:pStyle w:val="Web"/>
                              <w:spacing w:after="0"/>
                              <w:rPr>
                                <w:rFonts w:ascii="メイリオ" w:eastAsia="メイリオ" w:hAnsi="メイリオ" w:cs="メイリオ"/>
                                <w:sz w:val="16"/>
                                <w:szCs w:val="16"/>
                              </w:rPr>
                            </w:pPr>
                          </w:p>
                          <w:p w14:paraId="611F038D" w14:textId="77777777" w:rsidR="00CB38AA" w:rsidRPr="00E47096" w:rsidRDefault="00CB38AA"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２．プロセス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を停止</w:t>
                            </w:r>
                          </w:p>
                          <w:p w14:paraId="7DD81CB3"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p>
                          <w:p w14:paraId="66D1EF1E"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p>
                          <w:p w14:paraId="1ECF47EA" w14:textId="77777777" w:rsidR="00CB38AA" w:rsidRPr="00E47096" w:rsidRDefault="00CB38AA" w:rsidP="00523EC9">
                            <w:pPr>
                              <w:pStyle w:val="Web"/>
                              <w:spacing w:after="0"/>
                              <w:rPr>
                                <w:rFonts w:ascii="メイリオ" w:eastAsia="メイリオ" w:hAnsi="メイリオ" w:cs="メイリオ"/>
                                <w:color w:val="000000" w:themeColor="text1"/>
                                <w:kern w:val="24"/>
                                <w:sz w:val="18"/>
                                <w:szCs w:val="18"/>
                              </w:rPr>
                            </w:pPr>
                          </w:p>
                          <w:p w14:paraId="110692B5" w14:textId="77777777" w:rsidR="00CB38AA" w:rsidRPr="00E47096" w:rsidRDefault="00CB38AA"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３．プロセスＡを</w:t>
                            </w:r>
                            <w:r w:rsidRPr="00E47096">
                              <w:rPr>
                                <w:rFonts w:ascii="メイリオ" w:eastAsia="メイリオ" w:hAnsi="メイリオ" w:cs="メイリオ"/>
                                <w:color w:val="000000" w:themeColor="text1"/>
                                <w:kern w:val="24"/>
                                <w:sz w:val="22"/>
                                <w:szCs w:val="22"/>
                              </w:rPr>
                              <w:t>CPU2</w:t>
                            </w:r>
                            <w:r w:rsidRPr="00E47096">
                              <w:rPr>
                                <w:rFonts w:ascii="メイリオ" w:eastAsia="メイリオ" w:hAnsi="メイリオ" w:cs="メイリオ" w:hint="eastAsia"/>
                                <w:color w:val="000000" w:themeColor="text1"/>
                                <w:kern w:val="24"/>
                                <w:sz w:val="22"/>
                                <w:szCs w:val="22"/>
                              </w:rPr>
                              <w:t>へスイッチ</w:t>
                            </w:r>
                          </w:p>
                          <w:p w14:paraId="4436F428"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p>
                          <w:p w14:paraId="0B418A89"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p>
                          <w:p w14:paraId="6C6C61BD" w14:textId="77777777" w:rsidR="00CB38AA" w:rsidRPr="00E47096" w:rsidRDefault="00CB38AA" w:rsidP="00523EC9">
                            <w:pPr>
                              <w:pStyle w:val="Web"/>
                              <w:spacing w:after="0"/>
                              <w:rPr>
                                <w:rFonts w:ascii="メイリオ" w:eastAsia="メイリオ" w:hAnsi="メイリオ" w:cs="メイリオ"/>
                                <w:color w:val="000000" w:themeColor="text1"/>
                                <w:kern w:val="24"/>
                                <w:sz w:val="12"/>
                                <w:szCs w:val="12"/>
                              </w:rPr>
                            </w:pPr>
                          </w:p>
                          <w:p w14:paraId="14EE83CD" w14:textId="77777777" w:rsidR="00CB38AA" w:rsidRPr="00E47096" w:rsidRDefault="00CB38AA"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４．プロセス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を</w:t>
                            </w:r>
                            <w:r w:rsidRPr="00E47096">
                              <w:rPr>
                                <w:rFonts w:ascii="メイリオ" w:eastAsia="メイリオ" w:hAnsi="メイリオ" w:cs="メイリオ"/>
                                <w:color w:val="000000" w:themeColor="text1"/>
                                <w:kern w:val="24"/>
                                <w:sz w:val="22"/>
                                <w:szCs w:val="22"/>
                              </w:rPr>
                              <w:t>CPU2</w:t>
                            </w:r>
                            <w:r w:rsidRPr="00E47096">
                              <w:rPr>
                                <w:rFonts w:ascii="メイリオ" w:eastAsia="メイリオ" w:hAnsi="メイリオ" w:cs="メイリオ" w:hint="eastAsia"/>
                                <w:color w:val="000000" w:themeColor="text1"/>
                                <w:kern w:val="24"/>
                                <w:sz w:val="22"/>
                                <w:szCs w:val="22"/>
                              </w:rPr>
                              <w:t>上で</w:t>
                            </w:r>
                            <w:r w:rsidRPr="00E47096">
                              <w:rPr>
                                <w:rFonts w:ascii="メイリオ" w:eastAsia="メイリオ" w:hAnsi="メイリオ" w:cs="メイリオ"/>
                                <w:color w:val="000000" w:themeColor="text1"/>
                                <w:kern w:val="24"/>
                                <w:sz w:val="22"/>
                                <w:szCs w:val="22"/>
                              </w:rPr>
                              <w:t>Wakeup</w:t>
                            </w:r>
                          </w:p>
                        </w:txbxContent>
                      </wps:txbx>
                      <wps:bodyPr vert="horz" lIns="0" tIns="0" rIns="0" bIns="0" rtlCol="0">
                        <a:noAutofit/>
                      </wps:bodyPr>
                    </wps:wsp>
                  </a:graphicData>
                </a:graphic>
                <wp14:sizeRelV relativeFrom="margin">
                  <wp14:pctHeight>0</wp14:pctHeight>
                </wp14:sizeRelV>
              </wp:anchor>
            </w:drawing>
          </mc:Choice>
          <mc:Fallback>
            <w:pict>
              <v:shape w14:anchorId="67B231FB" id="コンテンツ プレースホルダー 2" o:spid="_x0000_s1321" type="#_x0000_t202" style="position:absolute;left:0;text-align:left;margin-left:92.55pt;margin-top:12.85pt;width:340.15pt;height:268.5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" filled="f" stroked="f">
                <v:textbox inset="0,0,0,0">
                  <w:txbxContent>
                    <w:p w14:paraId="1AB93615"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r w:rsidRPr="00E47096">
                        <w:rPr>
                          <w:rFonts w:ascii="メイリオ" w:eastAsia="メイリオ" w:hAnsi="メイリオ" w:cs="メイリオ" w:hint="eastAsia"/>
                          <w:color w:val="000000" w:themeColor="text1"/>
                          <w:kern w:val="24"/>
                          <w:sz w:val="22"/>
                          <w:szCs w:val="22"/>
                        </w:rPr>
                        <w:t>１．</w:t>
                      </w:r>
                      <w:r w:rsidRPr="00E47096">
                        <w:rPr>
                          <w:rFonts w:ascii="メイリオ" w:eastAsia="メイリオ" w:hAnsi="メイリオ" w:cs="メイリオ"/>
                          <w:color w:val="000000" w:themeColor="text1"/>
                          <w:kern w:val="24"/>
                          <w:sz w:val="22"/>
                          <w:szCs w:val="22"/>
                        </w:rPr>
                        <w:t>CPU1</w:t>
                      </w:r>
                      <w:r w:rsidRPr="00E47096">
                        <w:rPr>
                          <w:rFonts w:ascii="メイリオ" w:eastAsia="メイリオ" w:hAnsi="メイリオ" w:cs="メイリオ" w:hint="eastAsia"/>
                          <w:color w:val="000000" w:themeColor="text1"/>
                          <w:kern w:val="24"/>
                          <w:sz w:val="22"/>
                          <w:szCs w:val="22"/>
                        </w:rPr>
                        <w:t>でプロセス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が実行</w:t>
                      </w:r>
                    </w:p>
                    <w:p w14:paraId="4E5C8D6F" w14:textId="77777777" w:rsidR="00CB38AA" w:rsidRPr="00E47096" w:rsidRDefault="00CB38AA" w:rsidP="00523EC9">
                      <w:pPr>
                        <w:pStyle w:val="Web"/>
                        <w:spacing w:after="0"/>
                        <w:rPr>
                          <w:rFonts w:ascii="メイリオ" w:eastAsia="メイリオ" w:hAnsi="メイリオ" w:cs="メイリオ"/>
                          <w:sz w:val="22"/>
                          <w:szCs w:val="22"/>
                        </w:rPr>
                      </w:pPr>
                    </w:p>
                    <w:p w14:paraId="4FAAB1F1" w14:textId="77777777" w:rsidR="00CB38AA" w:rsidRPr="00E47096" w:rsidRDefault="00CB38AA" w:rsidP="00523EC9">
                      <w:pPr>
                        <w:pStyle w:val="Web"/>
                        <w:spacing w:after="0"/>
                        <w:rPr>
                          <w:rFonts w:ascii="メイリオ" w:eastAsia="メイリオ" w:hAnsi="メイリオ" w:cs="メイリオ"/>
                          <w:sz w:val="22"/>
                          <w:szCs w:val="22"/>
                        </w:rPr>
                      </w:pPr>
                    </w:p>
                    <w:p w14:paraId="6279437D" w14:textId="77777777" w:rsidR="00CB38AA" w:rsidRPr="00E47096" w:rsidRDefault="00CB38AA" w:rsidP="00523EC9">
                      <w:pPr>
                        <w:pStyle w:val="Web"/>
                        <w:spacing w:after="0"/>
                        <w:rPr>
                          <w:rFonts w:ascii="メイリオ" w:eastAsia="メイリオ" w:hAnsi="メイリオ" w:cs="メイリオ"/>
                          <w:sz w:val="16"/>
                          <w:szCs w:val="16"/>
                        </w:rPr>
                      </w:pPr>
                    </w:p>
                    <w:p w14:paraId="611F038D" w14:textId="77777777" w:rsidR="00CB38AA" w:rsidRPr="00E47096" w:rsidRDefault="00CB38AA"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２．プロセス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を停止</w:t>
                      </w:r>
                    </w:p>
                    <w:p w14:paraId="7DD81CB3"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p>
                    <w:p w14:paraId="66D1EF1E"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p>
                    <w:p w14:paraId="1ECF47EA" w14:textId="77777777" w:rsidR="00CB38AA" w:rsidRPr="00E47096" w:rsidRDefault="00CB38AA" w:rsidP="00523EC9">
                      <w:pPr>
                        <w:pStyle w:val="Web"/>
                        <w:spacing w:after="0"/>
                        <w:rPr>
                          <w:rFonts w:ascii="メイリオ" w:eastAsia="メイリオ" w:hAnsi="メイリオ" w:cs="メイリオ"/>
                          <w:color w:val="000000" w:themeColor="text1"/>
                          <w:kern w:val="24"/>
                          <w:sz w:val="18"/>
                          <w:szCs w:val="18"/>
                        </w:rPr>
                      </w:pPr>
                    </w:p>
                    <w:p w14:paraId="110692B5" w14:textId="77777777" w:rsidR="00CB38AA" w:rsidRPr="00E47096" w:rsidRDefault="00CB38AA"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３．プロセスＡを</w:t>
                      </w:r>
                      <w:r w:rsidRPr="00E47096">
                        <w:rPr>
                          <w:rFonts w:ascii="メイリオ" w:eastAsia="メイリオ" w:hAnsi="メイリオ" w:cs="メイリオ"/>
                          <w:color w:val="000000" w:themeColor="text1"/>
                          <w:kern w:val="24"/>
                          <w:sz w:val="22"/>
                          <w:szCs w:val="22"/>
                        </w:rPr>
                        <w:t>CPU2</w:t>
                      </w:r>
                      <w:r w:rsidRPr="00E47096">
                        <w:rPr>
                          <w:rFonts w:ascii="メイリオ" w:eastAsia="メイリオ" w:hAnsi="メイリオ" w:cs="メイリオ" w:hint="eastAsia"/>
                          <w:color w:val="000000" w:themeColor="text1"/>
                          <w:kern w:val="24"/>
                          <w:sz w:val="22"/>
                          <w:szCs w:val="22"/>
                        </w:rPr>
                        <w:t>へスイッチ</w:t>
                      </w:r>
                    </w:p>
                    <w:p w14:paraId="4436F428"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p>
                    <w:p w14:paraId="0B418A89" w14:textId="77777777" w:rsidR="00CB38AA" w:rsidRPr="00E47096" w:rsidRDefault="00CB38AA" w:rsidP="00523EC9">
                      <w:pPr>
                        <w:pStyle w:val="Web"/>
                        <w:spacing w:after="0"/>
                        <w:rPr>
                          <w:rFonts w:ascii="メイリオ" w:eastAsia="メイリオ" w:hAnsi="メイリオ" w:cs="メイリオ"/>
                          <w:color w:val="000000" w:themeColor="text1"/>
                          <w:kern w:val="24"/>
                          <w:sz w:val="22"/>
                          <w:szCs w:val="22"/>
                        </w:rPr>
                      </w:pPr>
                    </w:p>
                    <w:p w14:paraId="6C6C61BD" w14:textId="77777777" w:rsidR="00CB38AA" w:rsidRPr="00E47096" w:rsidRDefault="00CB38AA" w:rsidP="00523EC9">
                      <w:pPr>
                        <w:pStyle w:val="Web"/>
                        <w:spacing w:after="0"/>
                        <w:rPr>
                          <w:rFonts w:ascii="メイリオ" w:eastAsia="メイリオ" w:hAnsi="メイリオ" w:cs="メイリオ"/>
                          <w:color w:val="000000" w:themeColor="text1"/>
                          <w:kern w:val="24"/>
                          <w:sz w:val="12"/>
                          <w:szCs w:val="12"/>
                        </w:rPr>
                      </w:pPr>
                    </w:p>
                    <w:p w14:paraId="14EE83CD" w14:textId="77777777" w:rsidR="00CB38AA" w:rsidRPr="00E47096" w:rsidRDefault="00CB38AA"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４．プロセス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を</w:t>
                      </w:r>
                      <w:r w:rsidRPr="00E47096">
                        <w:rPr>
                          <w:rFonts w:ascii="メイリオ" w:eastAsia="メイリオ" w:hAnsi="メイリオ" w:cs="メイリオ"/>
                          <w:color w:val="000000" w:themeColor="text1"/>
                          <w:kern w:val="24"/>
                          <w:sz w:val="22"/>
                          <w:szCs w:val="22"/>
                        </w:rPr>
                        <w:t>CPU2</w:t>
                      </w:r>
                      <w:r w:rsidRPr="00E47096">
                        <w:rPr>
                          <w:rFonts w:ascii="メイリオ" w:eastAsia="メイリオ" w:hAnsi="メイリオ" w:cs="メイリオ" w:hint="eastAsia"/>
                          <w:color w:val="000000" w:themeColor="text1"/>
                          <w:kern w:val="24"/>
                          <w:sz w:val="22"/>
                          <w:szCs w:val="22"/>
                        </w:rPr>
                        <w:t>上で</w:t>
                      </w:r>
                      <w:r w:rsidRPr="00E47096">
                        <w:rPr>
                          <w:rFonts w:ascii="メイリオ" w:eastAsia="メイリオ" w:hAnsi="メイリオ" w:cs="メイリオ"/>
                          <w:color w:val="000000" w:themeColor="text1"/>
                          <w:kern w:val="24"/>
                          <w:sz w:val="22"/>
                          <w:szCs w:val="22"/>
                        </w:rPr>
                        <w:t>Wakeup</w:t>
                      </w:r>
                    </w:p>
                  </w:txbxContent>
                </v:textbox>
              </v:shape>
            </w:pict>
          </mc:Fallback>
        </mc:AlternateContent>
      </w:r>
      <w:r w:rsidR="0052556F">
        <w:rPr>
          <w:noProof/>
        </w:rPr>
        <mc:AlternateContent>
          <mc:Choice Requires="wps">
            <w:drawing>
              <wp:anchor distT="0" distB="0" distL="114300" distR="114300" simplePos="0" relativeHeight="251656704" behindDoc="0" locked="0" layoutInCell="1" allowOverlap="1" wp14:anchorId="051C2996" wp14:editId="2474009D">
                <wp:simplePos x="0" y="0"/>
                <wp:positionH relativeFrom="column">
                  <wp:posOffset>3655695</wp:posOffset>
                </wp:positionH>
                <wp:positionV relativeFrom="paragraph">
                  <wp:posOffset>3676650</wp:posOffset>
                </wp:positionV>
                <wp:extent cx="241935" cy="187960"/>
                <wp:effectExtent l="0" t="0" r="5715" b="2540"/>
                <wp:wrapNone/>
                <wp:docPr id="238" name="正方形/長方形 238"/>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14:paraId="31F9D1BD" w14:textId="77777777" w:rsidR="00CB38AA" w:rsidRPr="00E47096" w:rsidRDefault="00CB38AA"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wps:txbx>
                      <wps:bodyPr lIns="0" tIns="0" rIns="0" bIns="0" rtlCol="0" anchor="ctr"/>
                    </wps:wsp>
                  </a:graphicData>
                </a:graphic>
              </wp:anchor>
            </w:drawing>
          </mc:Choice>
          <mc:Fallback>
            <w:pict>
              <v:rect w14:anchorId="051C2996" id="正方形/長方形 238" o:spid="_x0000_s1322" style="position:absolute;left:0;text-align:left;margin-left:287.85pt;margin-top:289.5pt;width:19.05pt;height:14.8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" filled="f" stroked="f" strokeweight="2pt">
                <v:textbox inset="0,0,0,0">
                  <w:txbxContent>
                    <w:p w14:paraId="31F9D1BD" w14:textId="77777777" w:rsidR="00CB38AA" w:rsidRPr="00E47096" w:rsidRDefault="00CB38AA"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v:textbox>
              </v:rect>
            </w:pict>
          </mc:Fallback>
        </mc:AlternateContent>
      </w:r>
      <w:r w:rsidR="00307F31">
        <w:rPr>
          <w:noProof/>
        </w:rPr>
        <mc:AlternateContent>
          <mc:Choice Requires="wps">
            <w:drawing>
              <wp:anchor distT="0" distB="0" distL="114300" distR="114300" simplePos="0" relativeHeight="251662848" behindDoc="0" locked="0" layoutInCell="1" allowOverlap="1" wp14:anchorId="11484574" wp14:editId="1C9D3262">
                <wp:simplePos x="0" y="0"/>
                <wp:positionH relativeFrom="column">
                  <wp:posOffset>4709795</wp:posOffset>
                </wp:positionH>
                <wp:positionV relativeFrom="paragraph">
                  <wp:posOffset>1136320</wp:posOffset>
                </wp:positionV>
                <wp:extent cx="84600" cy="2988000"/>
                <wp:effectExtent l="0" t="0" r="10795" b="22225"/>
                <wp:wrapNone/>
                <wp:docPr id="245" name="右大かっこ 245"/>
                <wp:cNvGraphicFramePr/>
                <a:graphic xmlns:a="http://schemas.openxmlformats.org/drawingml/2006/main">
                  <a:graphicData uri="http://schemas.microsoft.com/office/word/2010/wordprocessingShape">
                    <wps:wsp>
                      <wps:cNvSpPr/>
                      <wps:spPr>
                        <a:xfrm>
                          <a:off x="0" y="0"/>
                          <a:ext cx="84600" cy="2988000"/>
                        </a:xfrm>
                        <a:prstGeom prst="rightBracket">
                          <a:avLst/>
                        </a:prstGeom>
                        <a:noFill/>
                        <a:ln w="25400" cap="flat" cmpd="sng" algn="ctr">
                          <a:solidFill>
                            <a:srgbClr val="3C3C3B"/>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323B1142"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245" o:spid="_x0000_s1026" type="#_x0000_t86" style="position:absolute;left:0;text-align:left;margin-left:370.85pt;margin-top:89.45pt;width:6.65pt;height:235.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" adj="51" strokecolor="#3c3c3b" strokeweight="2pt"/>
            </w:pict>
          </mc:Fallback>
        </mc:AlternateContent>
      </w:r>
      <w:r w:rsidR="00307F31">
        <w:rPr>
          <w:noProof/>
        </w:rPr>
        <mc:AlternateContent>
          <mc:Choice Requires="wps">
            <w:drawing>
              <wp:anchor distT="0" distB="0" distL="114300" distR="114300" simplePos="0" relativeHeight="251610624" behindDoc="0" locked="0" layoutInCell="1" allowOverlap="1" wp14:anchorId="55A298C4" wp14:editId="59CB75C3">
                <wp:simplePos x="0" y="0"/>
                <wp:positionH relativeFrom="column">
                  <wp:posOffset>2154555</wp:posOffset>
                </wp:positionH>
                <wp:positionV relativeFrom="paragraph">
                  <wp:posOffset>2784170</wp:posOffset>
                </wp:positionV>
                <wp:extent cx="1518920" cy="0"/>
                <wp:effectExtent l="0" t="76200" r="24130" b="95250"/>
                <wp:wrapNone/>
                <wp:docPr id="244" name="直線矢印コネクタ 244"/>
                <wp:cNvGraphicFramePr/>
                <a:graphic xmlns:a="http://schemas.openxmlformats.org/drawingml/2006/main">
                  <a:graphicData uri="http://schemas.microsoft.com/office/word/2010/wordprocessingShape">
                    <wps:wsp>
                      <wps:cNvCnPr/>
                      <wps:spPr>
                        <a:xfrm>
                          <a:off x="0" y="0"/>
                          <a:ext cx="1518920" cy="0"/>
                        </a:xfrm>
                        <a:prstGeom prst="straightConnector1">
                          <a:avLst/>
                        </a:prstGeom>
                        <a:noFill/>
                        <a:ln w="19050" cap="flat" cmpd="sng" algn="ctr">
                          <a:solidFill>
                            <a:srgbClr val="3C3C3B"/>
                          </a:solidFill>
                          <a:prstDash val="solid"/>
                          <a:tailEnd type="triangle"/>
                        </a:ln>
                        <a:effectLst/>
                      </wps:spPr>
                      <wps:bodyPr/>
                    </wps:wsp>
                  </a:graphicData>
                </a:graphic>
              </wp:anchor>
            </w:drawing>
          </mc:Choice>
          <mc:Fallback>
            <w:pict>
              <v:shape w14:anchorId="1B7EA1F1" id="直線矢印コネクタ 244" o:spid="_x0000_s1026" type="#_x0000_t32" style="position:absolute;left:0;text-align:left;margin-left:169.65pt;margin-top:219.25pt;width:119.6pt;height:0;z-index:25161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" strokecolor="#3c3c3b" strokeweight="1.5pt">
                <v:stroke endarrow="block"/>
              </v:shape>
            </w:pict>
          </mc:Fallback>
        </mc:AlternateContent>
      </w:r>
      <w:r w:rsidR="00307F31">
        <w:rPr>
          <w:noProof/>
        </w:rPr>
        <mc:AlternateContent>
          <mc:Choice Requires="wps">
            <w:drawing>
              <wp:anchor distT="0" distB="0" distL="114300" distR="114300" simplePos="0" relativeHeight="251621888" behindDoc="0" locked="0" layoutInCell="1" allowOverlap="1" wp14:anchorId="6D719C85" wp14:editId="3A8E7C9F">
                <wp:simplePos x="0" y="0"/>
                <wp:positionH relativeFrom="column">
                  <wp:posOffset>1652270</wp:posOffset>
                </wp:positionH>
                <wp:positionV relativeFrom="paragraph">
                  <wp:posOffset>3939540</wp:posOffset>
                </wp:positionV>
                <wp:extent cx="935990" cy="208280"/>
                <wp:effectExtent l="0" t="0" r="16510" b="20320"/>
                <wp:wrapNone/>
                <wp:docPr id="203" name="正方形/長方形 203"/>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9575661" id="正方形/長方形 203" o:spid="_x0000_s1026" style="position:absolute;left:0;text-align:left;margin-left:130.1pt;margin-top:310.2pt;width:73.7pt;height:16.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" fillcolor="#d8d8d8" strokecolor="black [3213]" strokeweight="2pt"/>
            </w:pict>
          </mc:Fallback>
        </mc:AlternateContent>
      </w:r>
      <w:r w:rsidR="00307F31">
        <w:rPr>
          <w:noProof/>
        </w:rPr>
        <mc:AlternateContent>
          <mc:Choice Requires="wps">
            <w:drawing>
              <wp:anchor distT="0" distB="0" distL="114300" distR="114300" simplePos="0" relativeHeight="251652608" behindDoc="0" locked="0" layoutInCell="1" allowOverlap="1" wp14:anchorId="074FC598" wp14:editId="1A5C05ED">
                <wp:simplePos x="0" y="0"/>
                <wp:positionH relativeFrom="column">
                  <wp:posOffset>1652270</wp:posOffset>
                </wp:positionH>
                <wp:positionV relativeFrom="paragraph">
                  <wp:posOffset>3440430</wp:posOffset>
                </wp:positionV>
                <wp:extent cx="935990" cy="503555"/>
                <wp:effectExtent l="0" t="0" r="16510" b="10795"/>
                <wp:wrapNone/>
                <wp:docPr id="234" name="正方形/長方形 234"/>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0703716D" id="正方形/長方形 234" o:spid="_x0000_s1026" style="position:absolute;left:0;text-align:left;margin-left:130.1pt;margin-top:270.9pt;width:73.7pt;height:39.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" fillcolor="#d8d8d8" strokecolor="black [3213]" strokeweight="2pt"/>
            </w:pict>
          </mc:Fallback>
        </mc:AlternateContent>
      </w:r>
      <w:r w:rsidR="00307F31">
        <w:rPr>
          <w:noProof/>
        </w:rPr>
        <mc:AlternateContent>
          <mc:Choice Requires="wps">
            <w:drawing>
              <wp:anchor distT="0" distB="0" distL="114300" distR="114300" simplePos="0" relativeHeight="251657728" behindDoc="0" locked="0" layoutInCell="1" allowOverlap="1" wp14:anchorId="575C274B" wp14:editId="055C4C0E">
                <wp:simplePos x="0" y="0"/>
                <wp:positionH relativeFrom="column">
                  <wp:posOffset>3309620</wp:posOffset>
                </wp:positionH>
                <wp:positionV relativeFrom="paragraph">
                  <wp:posOffset>3934460</wp:posOffset>
                </wp:positionV>
                <wp:extent cx="935990" cy="208280"/>
                <wp:effectExtent l="0" t="0" r="16510" b="20320"/>
                <wp:wrapNone/>
                <wp:docPr id="239" name="正方形/長方形 239"/>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197F273F" id="正方形/長方形 239" o:spid="_x0000_s1026" style="position:absolute;left:0;text-align:left;margin-left:260.6pt;margin-top:309.8pt;width:73.7pt;height:1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" filled="f" strokecolor="black [3213]" strokeweight="2pt"/>
            </w:pict>
          </mc:Fallback>
        </mc:AlternateContent>
      </w:r>
      <w:r w:rsidR="00307F31">
        <w:rPr>
          <w:noProof/>
        </w:rPr>
        <mc:AlternateContent>
          <mc:Choice Requires="wps">
            <w:drawing>
              <wp:anchor distT="0" distB="0" distL="114300" distR="114300" simplePos="0" relativeHeight="251655680" behindDoc="0" locked="0" layoutInCell="1" allowOverlap="1" wp14:anchorId="40DE6677" wp14:editId="2F0DB19B">
                <wp:simplePos x="0" y="0"/>
                <wp:positionH relativeFrom="column">
                  <wp:posOffset>3671570</wp:posOffset>
                </wp:positionH>
                <wp:positionV relativeFrom="paragraph">
                  <wp:posOffset>3653790</wp:posOffset>
                </wp:positionV>
                <wp:extent cx="226060" cy="235585"/>
                <wp:effectExtent l="0" t="0" r="21590" b="12065"/>
                <wp:wrapNone/>
                <wp:docPr id="237" name="円/楕円 122"/>
                <wp:cNvGraphicFramePr/>
                <a:graphic xmlns:a="http://schemas.openxmlformats.org/drawingml/2006/main">
                  <a:graphicData uri="http://schemas.microsoft.com/office/word/2010/wordprocessingShape">
                    <wps:wsp>
                      <wps:cNvSpPr/>
                      <wps:spPr>
                        <a:xfrm>
                          <a:off x="0" y="0"/>
                          <a:ext cx="226060" cy="235585"/>
                        </a:xfrm>
                        <a:prstGeom prst="ellipse">
                          <a:avLst/>
                        </a:prstGeom>
                        <a:noFill/>
                        <a:ln w="25400" cap="flat" cmpd="sng" algn="ctr">
                          <a:solidFill>
                            <a:schemeClr val="tx1"/>
                          </a:solidFill>
                          <a:prstDash val="solid"/>
                        </a:ln>
                        <a:effectLst/>
                      </wps:spPr>
                      <wps:bodyPr rtlCol="0" anchor="ctr"/>
                    </wps:wsp>
                  </a:graphicData>
                </a:graphic>
              </wp:anchor>
            </w:drawing>
          </mc:Choice>
          <mc:Fallback>
            <w:pict>
              <v:oval w14:anchorId="06FB84E8" id="円/楕円 122" o:spid="_x0000_s1026" style="position:absolute;left:0;text-align:left;margin-left:289.1pt;margin-top:287.7pt;width:17.8pt;height:18.5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" filled="f" strokecolor="black [3213]" strokeweight="2pt"/>
            </w:pict>
          </mc:Fallback>
        </mc:AlternateContent>
      </w:r>
      <w:r w:rsidR="00307F31">
        <w:rPr>
          <w:noProof/>
        </w:rPr>
        <mc:AlternateContent>
          <mc:Choice Requires="wps">
            <w:drawing>
              <wp:anchor distT="0" distB="0" distL="114300" distR="114300" simplePos="0" relativeHeight="251653632" behindDoc="0" locked="0" layoutInCell="1" allowOverlap="1" wp14:anchorId="3B636100" wp14:editId="6E8D00BC">
                <wp:simplePos x="0" y="0"/>
                <wp:positionH relativeFrom="column">
                  <wp:posOffset>1859915</wp:posOffset>
                </wp:positionH>
                <wp:positionV relativeFrom="paragraph">
                  <wp:posOffset>3897630</wp:posOffset>
                </wp:positionV>
                <wp:extent cx="685800" cy="314960"/>
                <wp:effectExtent l="0" t="0" r="0" b="0"/>
                <wp:wrapNone/>
                <wp:docPr id="235" name="正方形/長方形 235"/>
                <wp:cNvGraphicFramePr/>
                <a:graphic xmlns:a="http://schemas.openxmlformats.org/drawingml/2006/main">
                  <a:graphicData uri="http://schemas.microsoft.com/office/word/2010/wordprocessingShape">
                    <wps:wsp>
                      <wps:cNvSpPr/>
                      <wps:spPr>
                        <a:xfrm>
                          <a:off x="0" y="0"/>
                          <a:ext cx="685800" cy="314960"/>
                        </a:xfrm>
                        <a:prstGeom prst="rect">
                          <a:avLst/>
                        </a:prstGeom>
                        <a:noFill/>
                        <a:ln w="25400" cap="flat" cmpd="sng" algn="ctr">
                          <a:noFill/>
                          <a:prstDash val="solid"/>
                        </a:ln>
                        <a:effectLst/>
                      </wps:spPr>
                      <wps:txbx>
                        <w:txbxContent>
                          <w:p w14:paraId="308ADB1F"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wps:txbx>
                      <wps:bodyPr wrap="square" rtlCol="0" anchor="ctr"/>
                    </wps:wsp>
                  </a:graphicData>
                </a:graphic>
              </wp:anchor>
            </w:drawing>
          </mc:Choice>
          <mc:Fallback>
            <w:pict>
              <v:rect w14:anchorId="3B636100" id="正方形/長方形 235" o:spid="_x0000_s1323" style="position:absolute;left:0;text-align:left;margin-left:146.45pt;margin-top:306.9pt;width:54pt;height:24.8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" filled="f" stroked="f" strokeweight="2pt">
                <v:textbox>
                  <w:txbxContent>
                    <w:p w14:paraId="308ADB1F"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v:textbox>
              </v:rect>
            </w:pict>
          </mc:Fallback>
        </mc:AlternateContent>
      </w:r>
      <w:r w:rsidR="00307F31">
        <w:rPr>
          <w:noProof/>
        </w:rPr>
        <mc:AlternateContent>
          <mc:Choice Requires="wps">
            <w:drawing>
              <wp:anchor distT="0" distB="0" distL="114300" distR="114300" simplePos="0" relativeHeight="251622912" behindDoc="0" locked="0" layoutInCell="1" allowOverlap="1" wp14:anchorId="32620DEE" wp14:editId="76BD3102">
                <wp:simplePos x="0" y="0"/>
                <wp:positionH relativeFrom="column">
                  <wp:posOffset>3309620</wp:posOffset>
                </wp:positionH>
                <wp:positionV relativeFrom="paragraph">
                  <wp:posOffset>3430905</wp:posOffset>
                </wp:positionV>
                <wp:extent cx="935990" cy="503555"/>
                <wp:effectExtent l="0" t="0" r="16510" b="10795"/>
                <wp:wrapNone/>
                <wp:docPr id="204" name="正方形/長方形 204"/>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E56471B" id="正方形/長方形 204" o:spid="_x0000_s1026" style="position:absolute;left:0;text-align:left;margin-left:260.6pt;margin-top:270.15pt;width:73.7pt;height:39.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" filled="f" strokecolor="black [3213]" strokeweight="2pt"/>
            </w:pict>
          </mc:Fallback>
        </mc:AlternateContent>
      </w:r>
      <w:r w:rsidR="00307F31">
        <w:rPr>
          <w:noProof/>
        </w:rPr>
        <mc:AlternateContent>
          <mc:Choice Requires="wps">
            <w:drawing>
              <wp:anchor distT="0" distB="0" distL="114300" distR="114300" simplePos="0" relativeHeight="251654656" behindDoc="0" locked="0" layoutInCell="1" allowOverlap="1" wp14:anchorId="530E19DA" wp14:editId="5F02B169">
                <wp:simplePos x="0" y="0"/>
                <wp:positionH relativeFrom="column">
                  <wp:posOffset>1718945</wp:posOffset>
                </wp:positionH>
                <wp:positionV relativeFrom="paragraph">
                  <wp:posOffset>3392805</wp:posOffset>
                </wp:positionV>
                <wp:extent cx="935990" cy="314960"/>
                <wp:effectExtent l="0" t="0" r="0" b="0"/>
                <wp:wrapNone/>
                <wp:docPr id="236" name="正方形/長方形 236"/>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14:paraId="0E9351C7"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w:pict>
              <v:rect w14:anchorId="530E19DA" id="正方形/長方形 236" o:spid="_x0000_s1324" style="position:absolute;left:0;text-align:left;margin-left:135.35pt;margin-top:267.15pt;width:73.7pt;height:24.8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" filled="f" stroked="f" strokeweight="2pt">
                <v:textbox>
                  <w:txbxContent>
                    <w:p w14:paraId="0E9351C7"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58752" behindDoc="0" locked="0" layoutInCell="1" allowOverlap="1" wp14:anchorId="055CF498" wp14:editId="5A2030D3">
                <wp:simplePos x="0" y="0"/>
                <wp:positionH relativeFrom="column">
                  <wp:posOffset>3500120</wp:posOffset>
                </wp:positionH>
                <wp:positionV relativeFrom="paragraph">
                  <wp:posOffset>3888105</wp:posOffset>
                </wp:positionV>
                <wp:extent cx="609600" cy="314960"/>
                <wp:effectExtent l="0" t="0" r="0" b="0"/>
                <wp:wrapNone/>
                <wp:docPr id="240" name="正方形/長方形 240"/>
                <wp:cNvGraphicFramePr/>
                <a:graphic xmlns:a="http://schemas.openxmlformats.org/drawingml/2006/main">
                  <a:graphicData uri="http://schemas.microsoft.com/office/word/2010/wordprocessingShape">
                    <wps:wsp>
                      <wps:cNvSpPr/>
                      <wps:spPr>
                        <a:xfrm>
                          <a:off x="0" y="0"/>
                          <a:ext cx="609600" cy="314960"/>
                        </a:xfrm>
                        <a:prstGeom prst="rect">
                          <a:avLst/>
                        </a:prstGeom>
                        <a:noFill/>
                        <a:ln w="25400" cap="flat" cmpd="sng" algn="ctr">
                          <a:noFill/>
                          <a:prstDash val="solid"/>
                        </a:ln>
                        <a:effectLst/>
                      </wps:spPr>
                      <wps:txbx>
                        <w:txbxContent>
                          <w:p w14:paraId="6BFD8ACE"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wps:txbx>
                      <wps:bodyPr wrap="square" rtlCol="0" anchor="ctr"/>
                    </wps:wsp>
                  </a:graphicData>
                </a:graphic>
              </wp:anchor>
            </w:drawing>
          </mc:Choice>
          <mc:Fallback>
            <w:pict>
              <v:rect w14:anchorId="055CF498" id="正方形/長方形 240" o:spid="_x0000_s1325" style="position:absolute;left:0;text-align:left;margin-left:275.6pt;margin-top:306.15pt;width:48pt;height:24.8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" filled="f" stroked="f" strokeweight="2pt">
                <v:textbox>
                  <w:txbxContent>
                    <w:p w14:paraId="6BFD8ACE"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v:textbox>
              </v:rect>
            </w:pict>
          </mc:Fallback>
        </mc:AlternateContent>
      </w:r>
      <w:r w:rsidR="00307F31">
        <w:rPr>
          <w:noProof/>
        </w:rPr>
        <mc:AlternateContent>
          <mc:Choice Requires="wps">
            <w:drawing>
              <wp:anchor distT="0" distB="0" distL="114300" distR="114300" simplePos="0" relativeHeight="251659776" behindDoc="0" locked="0" layoutInCell="1" allowOverlap="1" wp14:anchorId="1FFE050B" wp14:editId="6F142A2B">
                <wp:simplePos x="0" y="0"/>
                <wp:positionH relativeFrom="column">
                  <wp:posOffset>3376295</wp:posOffset>
                </wp:positionH>
                <wp:positionV relativeFrom="paragraph">
                  <wp:posOffset>3383280</wp:posOffset>
                </wp:positionV>
                <wp:extent cx="935990" cy="314960"/>
                <wp:effectExtent l="0" t="0" r="0" b="0"/>
                <wp:wrapNone/>
                <wp:docPr id="241" name="正方形/長方形 241"/>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14:paraId="6BAFB284"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w:pict>
              <v:rect w14:anchorId="1FFE050B" id="正方形/長方形 241" o:spid="_x0000_s1326" style="position:absolute;left:0;text-align:left;margin-left:265.85pt;margin-top:266.4pt;width:73.7pt;height:24.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" filled="f" stroked="f" strokeweight="2pt">
                <v:textbox>
                  <w:txbxContent>
                    <w:p w14:paraId="6BAFB284"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49536" behindDoc="0" locked="0" layoutInCell="1" allowOverlap="1" wp14:anchorId="73A2B625" wp14:editId="44329377">
                <wp:simplePos x="0" y="0"/>
                <wp:positionH relativeFrom="column">
                  <wp:posOffset>3309620</wp:posOffset>
                </wp:positionH>
                <wp:positionV relativeFrom="paragraph">
                  <wp:posOffset>2958465</wp:posOffset>
                </wp:positionV>
                <wp:extent cx="935990" cy="208280"/>
                <wp:effectExtent l="0" t="0" r="16510" b="20320"/>
                <wp:wrapNone/>
                <wp:docPr id="231" name="正方形/長方形 231"/>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CAF06A6" id="正方形/長方形 231" o:spid="_x0000_s1026" style="position:absolute;left:0;text-align:left;margin-left:260.6pt;margin-top:232.95pt;width:73.7pt;height:16.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" fillcolor="#d8d8d8" strokecolor="black [3213]" strokeweight="2pt"/>
            </w:pict>
          </mc:Fallback>
        </mc:AlternateContent>
      </w:r>
      <w:r w:rsidR="00307F31">
        <w:rPr>
          <w:noProof/>
        </w:rPr>
        <mc:AlternateContent>
          <mc:Choice Requires="wps">
            <w:drawing>
              <wp:anchor distT="0" distB="0" distL="114300" distR="114300" simplePos="0" relativeHeight="251645440" behindDoc="0" locked="0" layoutInCell="1" allowOverlap="1" wp14:anchorId="635016F8" wp14:editId="128E00A9">
                <wp:simplePos x="0" y="0"/>
                <wp:positionH relativeFrom="column">
                  <wp:posOffset>1652270</wp:posOffset>
                </wp:positionH>
                <wp:positionV relativeFrom="paragraph">
                  <wp:posOffset>2959735</wp:posOffset>
                </wp:positionV>
                <wp:extent cx="935990" cy="208280"/>
                <wp:effectExtent l="0" t="0" r="16510" b="20320"/>
                <wp:wrapNone/>
                <wp:docPr id="227" name="正方形/長方形 227"/>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BA57CE5" id="正方形/長方形 227" o:spid="_x0000_s1026" style="position:absolute;left:0;text-align:left;margin-left:130.1pt;margin-top:233.05pt;width:73.7pt;height:16.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" fillcolor="#d8d8d8" strokecolor="black [3213]" strokeweight="2pt"/>
            </w:pict>
          </mc:Fallback>
        </mc:AlternateContent>
      </w:r>
      <w:r w:rsidR="00307F31">
        <w:rPr>
          <w:noProof/>
        </w:rPr>
        <mc:AlternateContent>
          <mc:Choice Requires="wps">
            <w:drawing>
              <wp:anchor distT="0" distB="0" distL="114300" distR="114300" simplePos="0" relativeHeight="251661824" behindDoc="0" locked="0" layoutInCell="1" allowOverlap="1" wp14:anchorId="6CBC21B1" wp14:editId="08657C63">
                <wp:simplePos x="0" y="0"/>
                <wp:positionH relativeFrom="column">
                  <wp:posOffset>3658235</wp:posOffset>
                </wp:positionH>
                <wp:positionV relativeFrom="paragraph">
                  <wp:posOffset>2683510</wp:posOffset>
                </wp:positionV>
                <wp:extent cx="241935" cy="187960"/>
                <wp:effectExtent l="0" t="0" r="5715" b="2540"/>
                <wp:wrapNone/>
                <wp:docPr id="243" name="正方形/長方形 243"/>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14:paraId="62C95424" w14:textId="77777777" w:rsidR="00CB38AA" w:rsidRPr="00E47096" w:rsidRDefault="00CB38AA"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wps:txbx>
                      <wps:bodyPr lIns="0" tIns="0" rIns="0" bIns="0" rtlCol="0" anchor="ctr"/>
                    </wps:wsp>
                  </a:graphicData>
                </a:graphic>
              </wp:anchor>
            </w:drawing>
          </mc:Choice>
          <mc:Fallback>
            <w:pict>
              <v:rect w14:anchorId="6CBC21B1" id="正方形/長方形 243" o:spid="_x0000_s1327" style="position:absolute;left:0;text-align:left;margin-left:288.05pt;margin-top:211.3pt;width:19.05pt;height:14.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" filled="f" stroked="f" strokeweight="2pt">
                <v:textbox inset="0,0,0,0">
                  <w:txbxContent>
                    <w:p w14:paraId="62C95424" w14:textId="77777777" w:rsidR="00CB38AA" w:rsidRPr="00E47096" w:rsidRDefault="00CB38AA"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v:textbox>
              </v:rect>
            </w:pict>
          </mc:Fallback>
        </mc:AlternateContent>
      </w:r>
      <w:r w:rsidR="00307F31">
        <w:rPr>
          <w:noProof/>
        </w:rPr>
        <mc:AlternateContent>
          <mc:Choice Requires="wps">
            <w:drawing>
              <wp:anchor distT="0" distB="0" distL="114300" distR="114300" simplePos="0" relativeHeight="251518462" behindDoc="0" locked="0" layoutInCell="1" allowOverlap="1" wp14:anchorId="3861A9D2" wp14:editId="15BCBE8D">
                <wp:simplePos x="0" y="0"/>
                <wp:positionH relativeFrom="column">
                  <wp:posOffset>3309620</wp:posOffset>
                </wp:positionH>
                <wp:positionV relativeFrom="paragraph">
                  <wp:posOffset>2457450</wp:posOffset>
                </wp:positionV>
                <wp:extent cx="935990" cy="503555"/>
                <wp:effectExtent l="0" t="0" r="16510" b="10795"/>
                <wp:wrapNone/>
                <wp:docPr id="230" name="正方形/長方形 230"/>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3A1E4F4" id="正方形/長方形 230" o:spid="_x0000_s1026" style="position:absolute;left:0;text-align:left;margin-left:260.6pt;margin-top:193.5pt;width:73.7pt;height:39.65pt;z-index:251518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" fillcolor="#d8d8d8" strokecolor="black [3213]" strokeweight="2pt"/>
            </w:pict>
          </mc:Fallback>
        </mc:AlternateContent>
      </w:r>
      <w:r w:rsidR="00307F31">
        <w:rPr>
          <w:noProof/>
        </w:rPr>
        <mc:AlternateContent>
          <mc:Choice Requires="wps">
            <w:drawing>
              <wp:anchor distT="0" distB="0" distL="114300" distR="114300" simplePos="0" relativeHeight="251641344" behindDoc="0" locked="0" layoutInCell="1" allowOverlap="1" wp14:anchorId="04E6D1DC" wp14:editId="260DA5F6">
                <wp:simplePos x="0" y="0"/>
                <wp:positionH relativeFrom="column">
                  <wp:posOffset>3309620</wp:posOffset>
                </wp:positionH>
                <wp:positionV relativeFrom="paragraph">
                  <wp:posOffset>1927225</wp:posOffset>
                </wp:positionV>
                <wp:extent cx="935990" cy="208280"/>
                <wp:effectExtent l="0" t="0" r="16510" b="20320"/>
                <wp:wrapNone/>
                <wp:docPr id="223" name="正方形/長方形 223"/>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376CD1F2" id="正方形/長方形 223" o:spid="_x0000_s1026" style="position:absolute;left:0;text-align:left;margin-left:260.6pt;margin-top:151.75pt;width:73.7pt;height:16.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" fillcolor="#d8d8d8" strokecolor="black [3213]" strokeweight="2pt"/>
            </w:pict>
          </mc:Fallback>
        </mc:AlternateContent>
      </w:r>
      <w:r w:rsidR="00307F31">
        <w:rPr>
          <w:noProof/>
        </w:rPr>
        <mc:AlternateContent>
          <mc:Choice Requires="wps">
            <w:drawing>
              <wp:anchor distT="0" distB="0" distL="114300" distR="114300" simplePos="0" relativeHeight="251640320" behindDoc="0" locked="0" layoutInCell="1" allowOverlap="1" wp14:anchorId="74A49B51" wp14:editId="69E7612B">
                <wp:simplePos x="0" y="0"/>
                <wp:positionH relativeFrom="column">
                  <wp:posOffset>3309620</wp:posOffset>
                </wp:positionH>
                <wp:positionV relativeFrom="paragraph">
                  <wp:posOffset>1423035</wp:posOffset>
                </wp:positionV>
                <wp:extent cx="935990" cy="503555"/>
                <wp:effectExtent l="0" t="0" r="16510" b="10795"/>
                <wp:wrapNone/>
                <wp:docPr id="222" name="正方形/長方形 222"/>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E543753" id="正方形/長方形 222" o:spid="_x0000_s1026" style="position:absolute;left:0;text-align:left;margin-left:260.6pt;margin-top:112.05pt;width:73.7pt;height:39.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" fillcolor="#d8d8d8" strokecolor="black [3213]" strokeweight="2pt"/>
            </w:pict>
          </mc:Fallback>
        </mc:AlternateContent>
      </w:r>
      <w:r w:rsidR="00307F31">
        <w:rPr>
          <w:noProof/>
        </w:rPr>
        <mc:AlternateContent>
          <mc:Choice Requires="wps">
            <w:drawing>
              <wp:anchor distT="0" distB="0" distL="114300" distR="114300" simplePos="0" relativeHeight="251635200" behindDoc="0" locked="0" layoutInCell="1" allowOverlap="1" wp14:anchorId="6C879A71" wp14:editId="293CC981">
                <wp:simplePos x="0" y="0"/>
                <wp:positionH relativeFrom="column">
                  <wp:posOffset>1652270</wp:posOffset>
                </wp:positionH>
                <wp:positionV relativeFrom="paragraph">
                  <wp:posOffset>1929130</wp:posOffset>
                </wp:positionV>
                <wp:extent cx="935990" cy="208280"/>
                <wp:effectExtent l="0" t="0" r="16510" b="20320"/>
                <wp:wrapNone/>
                <wp:docPr id="216" name="正方形/長方形 216"/>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45E5511" id="正方形/長方形 216" o:spid="_x0000_s1026" style="position:absolute;left:0;text-align:left;margin-left:130.1pt;margin-top:151.9pt;width:73.7pt;height:16.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" filled="f" strokecolor="black [3213]" strokeweight="2pt"/>
            </w:pict>
          </mc:Fallback>
        </mc:AlternateContent>
      </w:r>
      <w:r w:rsidR="00307F31">
        <w:rPr>
          <w:noProof/>
        </w:rPr>
        <mc:AlternateContent>
          <mc:Choice Requires="wps">
            <w:drawing>
              <wp:anchor distT="0" distB="0" distL="114300" distR="114300" simplePos="0" relativeHeight="251629056" behindDoc="0" locked="0" layoutInCell="1" allowOverlap="1" wp14:anchorId="1C0B156F" wp14:editId="7042064F">
                <wp:simplePos x="0" y="0"/>
                <wp:positionH relativeFrom="column">
                  <wp:posOffset>2002790</wp:posOffset>
                </wp:positionH>
                <wp:positionV relativeFrom="paragraph">
                  <wp:posOffset>636270</wp:posOffset>
                </wp:positionV>
                <wp:extent cx="241935" cy="187960"/>
                <wp:effectExtent l="0" t="0" r="5715" b="2540"/>
                <wp:wrapNone/>
                <wp:docPr id="210" name="正方形/長方形 210"/>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14:paraId="08DE77B9" w14:textId="77777777" w:rsidR="00CB38AA" w:rsidRPr="00E47096" w:rsidRDefault="00CB38AA"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wps:txbx>
                      <wps:bodyPr lIns="0" tIns="0" rIns="0" bIns="0" rtlCol="0" anchor="ctr"/>
                    </wps:wsp>
                  </a:graphicData>
                </a:graphic>
              </wp:anchor>
            </w:drawing>
          </mc:Choice>
          <mc:Fallback>
            <w:pict>
              <v:rect w14:anchorId="1C0B156F" id="正方形/長方形 210" o:spid="_x0000_s1328" style="position:absolute;left:0;text-align:left;margin-left:157.7pt;margin-top:50.1pt;width:19.05pt;height:14.8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" filled="f" stroked="f" strokeweight="2pt">
                <v:textbox inset="0,0,0,0">
                  <w:txbxContent>
                    <w:p w14:paraId="08DE77B9" w14:textId="77777777" w:rsidR="00CB38AA" w:rsidRPr="00E47096" w:rsidRDefault="00CB38AA"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v:textbox>
              </v:rect>
            </w:pict>
          </mc:Fallback>
        </mc:AlternateContent>
      </w:r>
      <w:r w:rsidR="00307F31">
        <w:rPr>
          <w:noProof/>
        </w:rPr>
        <mc:AlternateContent>
          <mc:Choice Requires="wps">
            <w:drawing>
              <wp:anchor distT="0" distB="0" distL="114300" distR="114300" simplePos="0" relativeHeight="251631104" behindDoc="0" locked="0" layoutInCell="1" allowOverlap="1" wp14:anchorId="2FF8ED60" wp14:editId="7BB74C45">
                <wp:simplePos x="0" y="0"/>
                <wp:positionH relativeFrom="column">
                  <wp:posOffset>3309620</wp:posOffset>
                </wp:positionH>
                <wp:positionV relativeFrom="paragraph">
                  <wp:posOffset>897255</wp:posOffset>
                </wp:positionV>
                <wp:extent cx="935990" cy="208280"/>
                <wp:effectExtent l="0" t="0" r="16510" b="20320"/>
                <wp:wrapNone/>
                <wp:docPr id="212" name="正方形/長方形 212"/>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D3326F1" id="正方形/長方形 212" o:spid="_x0000_s1026" style="position:absolute;left:0;text-align:left;margin-left:260.6pt;margin-top:70.65pt;width:73.7pt;height:16.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" fillcolor="#d8d8d8" strokecolor="black [3213]" strokeweight="2pt"/>
            </w:pict>
          </mc:Fallback>
        </mc:AlternateContent>
      </w:r>
      <w:r w:rsidR="00307F31">
        <w:rPr>
          <w:noProof/>
        </w:rPr>
        <mc:AlternateContent>
          <mc:Choice Requires="wps">
            <w:drawing>
              <wp:anchor distT="0" distB="0" distL="114300" distR="114300" simplePos="0" relativeHeight="251624960" behindDoc="0" locked="0" layoutInCell="1" allowOverlap="1" wp14:anchorId="41F5EF73" wp14:editId="12EFD656">
                <wp:simplePos x="0" y="0"/>
                <wp:positionH relativeFrom="column">
                  <wp:posOffset>1652270</wp:posOffset>
                </wp:positionH>
                <wp:positionV relativeFrom="paragraph">
                  <wp:posOffset>899160</wp:posOffset>
                </wp:positionV>
                <wp:extent cx="935990" cy="208280"/>
                <wp:effectExtent l="0" t="0" r="16510" b="20320"/>
                <wp:wrapNone/>
                <wp:docPr id="206" name="正方形/長方形 206"/>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32E02BF5" id="正方形/長方形 206" o:spid="_x0000_s1026" style="position:absolute;left:0;text-align:left;margin-left:130.1pt;margin-top:70.8pt;width:73.7pt;height:16.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" filled="f" strokecolor="black [3213]" strokeweight="2pt"/>
            </w:pict>
          </mc:Fallback>
        </mc:AlternateContent>
      </w:r>
      <w:r w:rsidR="00307F31">
        <w:rPr>
          <w:noProof/>
        </w:rPr>
        <mc:AlternateContent>
          <mc:Choice Requires="wps">
            <w:drawing>
              <wp:anchor distT="0" distB="0" distL="114300" distR="114300" simplePos="0" relativeHeight="251623936" behindDoc="0" locked="0" layoutInCell="1" allowOverlap="1" wp14:anchorId="15FE66A1" wp14:editId="5BB3E99B">
                <wp:simplePos x="0" y="0"/>
                <wp:positionH relativeFrom="column">
                  <wp:posOffset>1652270</wp:posOffset>
                </wp:positionH>
                <wp:positionV relativeFrom="paragraph">
                  <wp:posOffset>394970</wp:posOffset>
                </wp:positionV>
                <wp:extent cx="935990" cy="503555"/>
                <wp:effectExtent l="0" t="0" r="16510" b="10795"/>
                <wp:wrapNone/>
                <wp:docPr id="205" name="正方形/長方形 205"/>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11B9028F" id="正方形/長方形 205" o:spid="_x0000_s1026" style="position:absolute;left:0;text-align:left;margin-left:130.1pt;margin-top:31.1pt;width:73.7pt;height:39.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" filled="f" strokecolor="black [3213]" strokeweight="2pt"/>
            </w:pict>
          </mc:Fallback>
        </mc:AlternateContent>
      </w:r>
      <w:r w:rsidR="00307F31">
        <w:rPr>
          <w:noProof/>
        </w:rPr>
        <mc:AlternateContent>
          <mc:Choice Requires="wps">
            <w:drawing>
              <wp:anchor distT="0" distB="0" distL="114300" distR="114300" simplePos="0" relativeHeight="251627008" behindDoc="0" locked="0" layoutInCell="1" allowOverlap="1" wp14:anchorId="2015C537" wp14:editId="7E3B83A7">
                <wp:simplePos x="0" y="0"/>
                <wp:positionH relativeFrom="column">
                  <wp:posOffset>1718945</wp:posOffset>
                </wp:positionH>
                <wp:positionV relativeFrom="paragraph">
                  <wp:posOffset>353060</wp:posOffset>
                </wp:positionV>
                <wp:extent cx="935990" cy="314960"/>
                <wp:effectExtent l="0" t="0" r="0" b="0"/>
                <wp:wrapNone/>
                <wp:docPr id="208" name="正方形/長方形 208"/>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14:paraId="7667961D"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w:pict>
              <v:rect w14:anchorId="2015C537" id="正方形/長方形 208" o:spid="_x0000_s1329" style="position:absolute;left:0;text-align:left;margin-left:135.35pt;margin-top:27.8pt;width:73.7pt;height:24.8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" filled="f" stroked="f" strokeweight="2pt">
                <v:textbox>
                  <w:txbxContent>
                    <w:p w14:paraId="7667961D"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34176" behindDoc="0" locked="0" layoutInCell="1" allowOverlap="1" wp14:anchorId="4C36921B" wp14:editId="648FFA23">
                <wp:simplePos x="0" y="0"/>
                <wp:positionH relativeFrom="column">
                  <wp:posOffset>1652270</wp:posOffset>
                </wp:positionH>
                <wp:positionV relativeFrom="paragraph">
                  <wp:posOffset>1426210</wp:posOffset>
                </wp:positionV>
                <wp:extent cx="935990" cy="503555"/>
                <wp:effectExtent l="0" t="0" r="16510" b="10795"/>
                <wp:wrapNone/>
                <wp:docPr id="215" name="正方形/長方形 215"/>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A5CCF19" id="正方形/長方形 215" o:spid="_x0000_s1026" style="position:absolute;left:0;text-align:left;margin-left:130.1pt;margin-top:112.3pt;width:73.7pt;height:39.6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" filled="f" strokecolor="black [3213]" strokeweight="2pt"/>
            </w:pict>
          </mc:Fallback>
        </mc:AlternateContent>
      </w:r>
      <w:r w:rsidR="00307F31">
        <w:rPr>
          <w:noProof/>
        </w:rPr>
        <mc:AlternateContent>
          <mc:Choice Requires="wps">
            <w:drawing>
              <wp:anchor distT="0" distB="0" distL="114300" distR="114300" simplePos="0" relativeHeight="251660800" behindDoc="0" locked="0" layoutInCell="1" allowOverlap="1" wp14:anchorId="027BF2E0" wp14:editId="68212CE7">
                <wp:simplePos x="0" y="0"/>
                <wp:positionH relativeFrom="column">
                  <wp:posOffset>3671570</wp:posOffset>
                </wp:positionH>
                <wp:positionV relativeFrom="paragraph">
                  <wp:posOffset>2664460</wp:posOffset>
                </wp:positionV>
                <wp:extent cx="226060" cy="235585"/>
                <wp:effectExtent l="0" t="0" r="21590" b="12065"/>
                <wp:wrapNone/>
                <wp:docPr id="242" name="円/楕円 127"/>
                <wp:cNvGraphicFramePr/>
                <a:graphic xmlns:a="http://schemas.openxmlformats.org/drawingml/2006/main">
                  <a:graphicData uri="http://schemas.microsoft.com/office/word/2010/wordprocessingShape">
                    <wps:wsp>
                      <wps:cNvSpPr/>
                      <wps:spPr>
                        <a:xfrm>
                          <a:off x="0" y="0"/>
                          <a:ext cx="226060" cy="23558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w:pict>
              <v:oval w14:anchorId="228A6A8C" id="円/楕円 127" o:spid="_x0000_s1026" style="position:absolute;left:0;text-align:left;margin-left:289.1pt;margin-top:209.8pt;width:17.8pt;height:18.5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" fillcolor="#d8d8d8" strokecolor="black [3213]" strokeweight="2pt"/>
            </w:pict>
          </mc:Fallback>
        </mc:AlternateContent>
      </w:r>
      <w:r w:rsidR="00307F31">
        <w:rPr>
          <w:noProof/>
        </w:rPr>
        <mc:AlternateContent>
          <mc:Choice Requires="wps">
            <w:drawing>
              <wp:anchor distT="0" distB="0" distL="114300" distR="114300" simplePos="0" relativeHeight="251651584" behindDoc="0" locked="0" layoutInCell="1" allowOverlap="1" wp14:anchorId="5BC4763B" wp14:editId="1AF89DE3">
                <wp:simplePos x="0" y="0"/>
                <wp:positionH relativeFrom="column">
                  <wp:posOffset>3376295</wp:posOffset>
                </wp:positionH>
                <wp:positionV relativeFrom="paragraph">
                  <wp:posOffset>2388235</wp:posOffset>
                </wp:positionV>
                <wp:extent cx="935990" cy="314960"/>
                <wp:effectExtent l="0" t="0" r="0" b="0"/>
                <wp:wrapNone/>
                <wp:docPr id="233" name="正方形/長方形 233"/>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14:paraId="5DE98A5F"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w:pict>
              <v:rect w14:anchorId="5BC4763B" id="正方形/長方形 233" o:spid="_x0000_s1330" style="position:absolute;left:0;text-align:left;margin-left:265.85pt;margin-top:188.05pt;width:73.7pt;height:24.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" filled="f" stroked="f" strokeweight="2pt">
                <v:textbox>
                  <w:txbxContent>
                    <w:p w14:paraId="5DE98A5F"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50560" behindDoc="0" locked="0" layoutInCell="1" allowOverlap="1" wp14:anchorId="4ECDC8E2" wp14:editId="47A06184">
                <wp:simplePos x="0" y="0"/>
                <wp:positionH relativeFrom="column">
                  <wp:posOffset>3500120</wp:posOffset>
                </wp:positionH>
                <wp:positionV relativeFrom="paragraph">
                  <wp:posOffset>2893060</wp:posOffset>
                </wp:positionV>
                <wp:extent cx="638175" cy="314960"/>
                <wp:effectExtent l="0" t="0" r="0" b="0"/>
                <wp:wrapNone/>
                <wp:docPr id="232" name="正方形/長方形 232"/>
                <wp:cNvGraphicFramePr/>
                <a:graphic xmlns:a="http://schemas.openxmlformats.org/drawingml/2006/main">
                  <a:graphicData uri="http://schemas.microsoft.com/office/word/2010/wordprocessingShape">
                    <wps:wsp>
                      <wps:cNvSpPr/>
                      <wps:spPr>
                        <a:xfrm>
                          <a:off x="0" y="0"/>
                          <a:ext cx="638175" cy="314960"/>
                        </a:xfrm>
                        <a:prstGeom prst="rect">
                          <a:avLst/>
                        </a:prstGeom>
                        <a:noFill/>
                        <a:ln w="25400" cap="flat" cmpd="sng" algn="ctr">
                          <a:noFill/>
                          <a:prstDash val="solid"/>
                        </a:ln>
                        <a:effectLst/>
                      </wps:spPr>
                      <wps:txbx>
                        <w:txbxContent>
                          <w:p w14:paraId="15EAAC94"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wps:txbx>
                      <wps:bodyPr wrap="square" rtlCol="0" anchor="ctr"/>
                    </wps:wsp>
                  </a:graphicData>
                </a:graphic>
              </wp:anchor>
            </w:drawing>
          </mc:Choice>
          <mc:Fallback>
            <w:pict>
              <v:rect w14:anchorId="4ECDC8E2" id="正方形/長方形 232" o:spid="_x0000_s1331" style="position:absolute;left:0;text-align:left;margin-left:275.6pt;margin-top:227.8pt;width:50.25pt;height:24.8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" filled="f" stroked="f" strokeweight="2pt">
                <v:textbox>
                  <w:txbxContent>
                    <w:p w14:paraId="15EAAC94"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v:textbox>
              </v:rect>
            </w:pict>
          </mc:Fallback>
        </mc:AlternateContent>
      </w:r>
      <w:r w:rsidR="00307F31">
        <w:rPr>
          <w:noProof/>
        </w:rPr>
        <mc:AlternateContent>
          <mc:Choice Requires="wps">
            <w:drawing>
              <wp:anchor distT="0" distB="0" distL="114300" distR="114300" simplePos="0" relativeHeight="251647488" behindDoc="0" locked="0" layoutInCell="1" allowOverlap="1" wp14:anchorId="6EC9CF81" wp14:editId="4F2A7DCD">
                <wp:simplePos x="0" y="0"/>
                <wp:positionH relativeFrom="column">
                  <wp:posOffset>1718945</wp:posOffset>
                </wp:positionH>
                <wp:positionV relativeFrom="paragraph">
                  <wp:posOffset>2397760</wp:posOffset>
                </wp:positionV>
                <wp:extent cx="935990" cy="314960"/>
                <wp:effectExtent l="0" t="0" r="0" b="0"/>
                <wp:wrapNone/>
                <wp:docPr id="229" name="正方形/長方形 229"/>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14:paraId="6F399B9F"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w:pict>
              <v:rect w14:anchorId="6EC9CF81" id="正方形/長方形 229" o:spid="_x0000_s1332" style="position:absolute;left:0;text-align:left;margin-left:135.35pt;margin-top:188.8pt;width:73.7pt;height:24.8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" filled="f" stroked="f" strokeweight="2pt">
                <v:textbox>
                  <w:txbxContent>
                    <w:p w14:paraId="6F399B9F"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46464" behindDoc="0" locked="0" layoutInCell="1" allowOverlap="1" wp14:anchorId="2C28F7B7" wp14:editId="3AB403F1">
                <wp:simplePos x="0" y="0"/>
                <wp:positionH relativeFrom="column">
                  <wp:posOffset>1842770</wp:posOffset>
                </wp:positionH>
                <wp:positionV relativeFrom="paragraph">
                  <wp:posOffset>2902585</wp:posOffset>
                </wp:positionV>
                <wp:extent cx="638175" cy="314960"/>
                <wp:effectExtent l="0" t="0" r="0" b="0"/>
                <wp:wrapNone/>
                <wp:docPr id="228" name="正方形/長方形 228"/>
                <wp:cNvGraphicFramePr/>
                <a:graphic xmlns:a="http://schemas.openxmlformats.org/drawingml/2006/main">
                  <a:graphicData uri="http://schemas.microsoft.com/office/word/2010/wordprocessingShape">
                    <wps:wsp>
                      <wps:cNvSpPr/>
                      <wps:spPr>
                        <a:xfrm>
                          <a:off x="0" y="0"/>
                          <a:ext cx="638175" cy="314960"/>
                        </a:xfrm>
                        <a:prstGeom prst="rect">
                          <a:avLst/>
                        </a:prstGeom>
                        <a:noFill/>
                        <a:ln w="25400" cap="flat" cmpd="sng" algn="ctr">
                          <a:noFill/>
                          <a:prstDash val="solid"/>
                        </a:ln>
                        <a:effectLst/>
                      </wps:spPr>
                      <wps:txbx>
                        <w:txbxContent>
                          <w:p w14:paraId="6FC7ACE3"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wps:txbx>
                      <wps:bodyPr wrap="square" rtlCol="0" anchor="ctr"/>
                    </wps:wsp>
                  </a:graphicData>
                </a:graphic>
              </wp:anchor>
            </w:drawing>
          </mc:Choice>
          <mc:Fallback>
            <w:pict>
              <v:rect w14:anchorId="2C28F7B7" id="正方形/長方形 228" o:spid="_x0000_s1333" style="position:absolute;left:0;text-align:left;margin-left:145.1pt;margin-top:228.55pt;width:50.25pt;height:24.8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" filled="f" stroked="f" strokeweight="2pt">
                <v:textbox>
                  <w:txbxContent>
                    <w:p w14:paraId="6FC7ACE3"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v:textbox>
              </v:rect>
            </w:pict>
          </mc:Fallback>
        </mc:AlternateContent>
      </w:r>
      <w:r w:rsidR="00307F31">
        <w:rPr>
          <w:noProof/>
        </w:rPr>
        <mc:AlternateContent>
          <mc:Choice Requires="wps">
            <w:drawing>
              <wp:anchor distT="0" distB="0" distL="114300" distR="114300" simplePos="0" relativeHeight="251517437" behindDoc="0" locked="0" layoutInCell="1" allowOverlap="1" wp14:anchorId="270813F0" wp14:editId="7BF19A6D">
                <wp:simplePos x="0" y="0"/>
                <wp:positionH relativeFrom="column">
                  <wp:posOffset>1652270</wp:posOffset>
                </wp:positionH>
                <wp:positionV relativeFrom="paragraph">
                  <wp:posOffset>2456815</wp:posOffset>
                </wp:positionV>
                <wp:extent cx="935990" cy="503555"/>
                <wp:effectExtent l="0" t="0" r="16510" b="10795"/>
                <wp:wrapNone/>
                <wp:docPr id="226" name="正方形/長方形 226"/>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0DA842D" id="正方形/長方形 226" o:spid="_x0000_s1026" style="position:absolute;left:0;text-align:left;margin-left:130.1pt;margin-top:193.45pt;width:73.7pt;height:39.65pt;z-index:2515174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" fillcolor="#d8d8d8" strokecolor="black [3213]" strokeweight="2pt"/>
            </w:pict>
          </mc:Fallback>
        </mc:AlternateContent>
      </w:r>
      <w:r w:rsidR="00307F31">
        <w:rPr>
          <w:noProof/>
        </w:rPr>
        <mc:AlternateContent>
          <mc:Choice Requires="wps">
            <w:drawing>
              <wp:anchor distT="0" distB="0" distL="114300" distR="114300" simplePos="0" relativeHeight="251643392" behindDoc="0" locked="0" layoutInCell="1" allowOverlap="1" wp14:anchorId="7EBE494C" wp14:editId="650ED2A2">
                <wp:simplePos x="0" y="0"/>
                <wp:positionH relativeFrom="column">
                  <wp:posOffset>3376295</wp:posOffset>
                </wp:positionH>
                <wp:positionV relativeFrom="paragraph">
                  <wp:posOffset>1355725</wp:posOffset>
                </wp:positionV>
                <wp:extent cx="935990" cy="314960"/>
                <wp:effectExtent l="0" t="0" r="0" b="0"/>
                <wp:wrapNone/>
                <wp:docPr id="225" name="正方形/長方形 225"/>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14:paraId="77B49084"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w:pict>
              <v:rect w14:anchorId="7EBE494C" id="正方形/長方形 225" o:spid="_x0000_s1334" style="position:absolute;left:0;text-align:left;margin-left:265.85pt;margin-top:106.75pt;width:73.7pt;height:24.8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" filled="f" stroked="f" strokeweight="2pt">
                <v:textbox>
                  <w:txbxContent>
                    <w:p w14:paraId="77B49084"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42368" behindDoc="0" locked="0" layoutInCell="1" allowOverlap="1" wp14:anchorId="04B36B98" wp14:editId="7233586B">
                <wp:simplePos x="0" y="0"/>
                <wp:positionH relativeFrom="column">
                  <wp:posOffset>3500120</wp:posOffset>
                </wp:positionH>
                <wp:positionV relativeFrom="paragraph">
                  <wp:posOffset>1860550</wp:posOffset>
                </wp:positionV>
                <wp:extent cx="619125" cy="314960"/>
                <wp:effectExtent l="0" t="0" r="0" b="0"/>
                <wp:wrapNone/>
                <wp:docPr id="224" name="正方形/長方形 224"/>
                <wp:cNvGraphicFramePr/>
                <a:graphic xmlns:a="http://schemas.openxmlformats.org/drawingml/2006/main">
                  <a:graphicData uri="http://schemas.microsoft.com/office/word/2010/wordprocessingShape">
                    <wps:wsp>
                      <wps:cNvSpPr/>
                      <wps:spPr>
                        <a:xfrm>
                          <a:off x="0" y="0"/>
                          <a:ext cx="619125" cy="314960"/>
                        </a:xfrm>
                        <a:prstGeom prst="rect">
                          <a:avLst/>
                        </a:prstGeom>
                        <a:noFill/>
                        <a:ln w="25400" cap="flat" cmpd="sng" algn="ctr">
                          <a:noFill/>
                          <a:prstDash val="solid"/>
                        </a:ln>
                        <a:effectLst/>
                      </wps:spPr>
                      <wps:txbx>
                        <w:txbxContent>
                          <w:p w14:paraId="0FBA9D1B"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wps:txbx>
                      <wps:bodyPr wrap="square" rtlCol="0" anchor="ctr"/>
                    </wps:wsp>
                  </a:graphicData>
                </a:graphic>
              </wp:anchor>
            </w:drawing>
          </mc:Choice>
          <mc:Fallback>
            <w:pict>
              <v:rect w14:anchorId="04B36B98" id="正方形/長方形 224" o:spid="_x0000_s1335" style="position:absolute;left:0;text-align:left;margin-left:275.6pt;margin-top:146.5pt;width:48.75pt;height:24.8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" filled="f" stroked="f" strokeweight="2pt">
                <v:textbox>
                  <w:txbxContent>
                    <w:p w14:paraId="0FBA9D1B"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v:textbox>
              </v:rect>
            </w:pict>
          </mc:Fallback>
        </mc:AlternateContent>
      </w:r>
      <w:r w:rsidR="00307F31">
        <w:rPr>
          <w:noProof/>
        </w:rPr>
        <mc:AlternateContent>
          <mc:Choice Requires="wps">
            <w:drawing>
              <wp:anchor distT="0" distB="0" distL="114300" distR="114300" simplePos="0" relativeHeight="251639296" behindDoc="0" locked="0" layoutInCell="1" allowOverlap="1" wp14:anchorId="36D3F589" wp14:editId="7C7F5B90">
                <wp:simplePos x="0" y="0"/>
                <wp:positionH relativeFrom="column">
                  <wp:posOffset>2004695</wp:posOffset>
                </wp:positionH>
                <wp:positionV relativeFrom="paragraph">
                  <wp:posOffset>1670050</wp:posOffset>
                </wp:positionV>
                <wp:extent cx="241935" cy="187960"/>
                <wp:effectExtent l="0" t="0" r="5715" b="2540"/>
                <wp:wrapNone/>
                <wp:docPr id="221" name="正方形/長方形 221"/>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14:paraId="2EFE09CE" w14:textId="77777777" w:rsidR="00CB38AA" w:rsidRPr="00E47096" w:rsidRDefault="00CB38AA"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wps:txbx>
                      <wps:bodyPr lIns="0" tIns="0" rIns="0" bIns="0" rtlCol="0" anchor="ctr"/>
                    </wps:wsp>
                  </a:graphicData>
                </a:graphic>
              </wp:anchor>
            </w:drawing>
          </mc:Choice>
          <mc:Fallback>
            <w:pict>
              <v:rect w14:anchorId="36D3F589" id="正方形/長方形 221" o:spid="_x0000_s1336" style="position:absolute;left:0;text-align:left;margin-left:157.85pt;margin-top:131.5pt;width:19.05pt;height:14.8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" filled="f" stroked="f" strokeweight="2pt">
                <v:textbox inset="0,0,0,0">
                  <w:txbxContent>
                    <w:p w14:paraId="2EFE09CE" w14:textId="77777777" w:rsidR="00CB38AA" w:rsidRPr="00E47096" w:rsidRDefault="00CB38AA"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v:textbox>
              </v:rect>
            </w:pict>
          </mc:Fallback>
        </mc:AlternateContent>
      </w:r>
      <w:r w:rsidR="00307F31">
        <w:rPr>
          <w:noProof/>
        </w:rPr>
        <mc:AlternateContent>
          <mc:Choice Requires="wps">
            <w:drawing>
              <wp:anchor distT="0" distB="0" distL="114300" distR="114300" simplePos="0" relativeHeight="251638272" behindDoc="0" locked="0" layoutInCell="1" allowOverlap="1" wp14:anchorId="3CE89880" wp14:editId="422F43A3">
                <wp:simplePos x="0" y="0"/>
                <wp:positionH relativeFrom="column">
                  <wp:posOffset>2014220</wp:posOffset>
                </wp:positionH>
                <wp:positionV relativeFrom="paragraph">
                  <wp:posOffset>1651000</wp:posOffset>
                </wp:positionV>
                <wp:extent cx="226060" cy="235585"/>
                <wp:effectExtent l="0" t="0" r="21590" b="12065"/>
                <wp:wrapNone/>
                <wp:docPr id="220" name="円/楕円 105"/>
                <wp:cNvGraphicFramePr/>
                <a:graphic xmlns:a="http://schemas.openxmlformats.org/drawingml/2006/main">
                  <a:graphicData uri="http://schemas.microsoft.com/office/word/2010/wordprocessingShape">
                    <wps:wsp>
                      <wps:cNvSpPr/>
                      <wps:spPr>
                        <a:xfrm>
                          <a:off x="0" y="0"/>
                          <a:ext cx="226060" cy="23558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w:pict>
              <v:oval w14:anchorId="1A9A6DAA" id="円/楕円 105" o:spid="_x0000_s1026" style="position:absolute;left:0;text-align:left;margin-left:158.6pt;margin-top:130pt;width:17.8pt;height:18.5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" fillcolor="#d8d8d8" strokecolor="black [3213]" strokeweight="2pt"/>
            </w:pict>
          </mc:Fallback>
        </mc:AlternateContent>
      </w:r>
      <w:r w:rsidR="00307F31">
        <w:rPr>
          <w:noProof/>
        </w:rPr>
        <mc:AlternateContent>
          <mc:Choice Requires="wps">
            <w:drawing>
              <wp:anchor distT="0" distB="0" distL="114300" distR="114300" simplePos="0" relativeHeight="251637248" behindDoc="0" locked="0" layoutInCell="1" allowOverlap="1" wp14:anchorId="2A429597" wp14:editId="57717F5F">
                <wp:simplePos x="0" y="0"/>
                <wp:positionH relativeFrom="column">
                  <wp:posOffset>1718945</wp:posOffset>
                </wp:positionH>
                <wp:positionV relativeFrom="paragraph">
                  <wp:posOffset>1374775</wp:posOffset>
                </wp:positionV>
                <wp:extent cx="935990" cy="314960"/>
                <wp:effectExtent l="0" t="0" r="0" b="0"/>
                <wp:wrapNone/>
                <wp:docPr id="219" name="正方形/長方形 219"/>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14:paraId="1E871DA3"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w:pict>
              <v:rect w14:anchorId="2A429597" id="正方形/長方形 219" o:spid="_x0000_s1337" style="position:absolute;left:0;text-align:left;margin-left:135.35pt;margin-top:108.25pt;width:73.7pt;height:24.8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" filled="f" stroked="f" strokeweight="2pt">
                <v:textbox>
                  <w:txbxContent>
                    <w:p w14:paraId="1E871DA3"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36224" behindDoc="0" locked="0" layoutInCell="1" allowOverlap="1" wp14:anchorId="38303E39" wp14:editId="2DCFDAF6">
                <wp:simplePos x="0" y="0"/>
                <wp:positionH relativeFrom="column">
                  <wp:posOffset>1871345</wp:posOffset>
                </wp:positionH>
                <wp:positionV relativeFrom="paragraph">
                  <wp:posOffset>1879600</wp:posOffset>
                </wp:positionV>
                <wp:extent cx="666750" cy="314960"/>
                <wp:effectExtent l="0" t="0" r="0" b="0"/>
                <wp:wrapNone/>
                <wp:docPr id="218" name="正方形/長方形 218"/>
                <wp:cNvGraphicFramePr/>
                <a:graphic xmlns:a="http://schemas.openxmlformats.org/drawingml/2006/main">
                  <a:graphicData uri="http://schemas.microsoft.com/office/word/2010/wordprocessingShape">
                    <wps:wsp>
                      <wps:cNvSpPr/>
                      <wps:spPr>
                        <a:xfrm>
                          <a:off x="0" y="0"/>
                          <a:ext cx="666750" cy="314960"/>
                        </a:xfrm>
                        <a:prstGeom prst="rect">
                          <a:avLst/>
                        </a:prstGeom>
                        <a:noFill/>
                        <a:ln w="25400" cap="flat" cmpd="sng" algn="ctr">
                          <a:noFill/>
                          <a:prstDash val="solid"/>
                        </a:ln>
                        <a:effectLst/>
                      </wps:spPr>
                      <wps:txbx>
                        <w:txbxContent>
                          <w:p w14:paraId="57F0C54E"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wps:txbx>
                      <wps:bodyPr wrap="square" rtlCol="0" anchor="ctr"/>
                    </wps:wsp>
                  </a:graphicData>
                </a:graphic>
              </wp:anchor>
            </w:drawing>
          </mc:Choice>
          <mc:Fallback>
            <w:pict>
              <v:rect w14:anchorId="38303E39" id="正方形/長方形 218" o:spid="_x0000_s1338" style="position:absolute;left:0;text-align:left;margin-left:147.35pt;margin-top:148pt;width:52.5pt;height:24.8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" filled="f" stroked="f" strokeweight="2pt">
                <v:textbox>
                  <w:txbxContent>
                    <w:p w14:paraId="57F0C54E"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v:textbox>
              </v:rect>
            </w:pict>
          </mc:Fallback>
        </mc:AlternateContent>
      </w:r>
      <w:r w:rsidR="00307F31">
        <w:rPr>
          <w:noProof/>
        </w:rPr>
        <mc:AlternateContent>
          <mc:Choice Requires="wps">
            <w:drawing>
              <wp:anchor distT="0" distB="0" distL="114300" distR="114300" simplePos="0" relativeHeight="251625984" behindDoc="0" locked="0" layoutInCell="1" allowOverlap="1" wp14:anchorId="1A0FE96F" wp14:editId="6F7B0789">
                <wp:simplePos x="0" y="0"/>
                <wp:positionH relativeFrom="column">
                  <wp:posOffset>1842770</wp:posOffset>
                </wp:positionH>
                <wp:positionV relativeFrom="paragraph">
                  <wp:posOffset>858520</wp:posOffset>
                </wp:positionV>
                <wp:extent cx="604520" cy="314960"/>
                <wp:effectExtent l="0" t="0" r="0" b="0"/>
                <wp:wrapNone/>
                <wp:docPr id="207" name="正方形/長方形 207"/>
                <wp:cNvGraphicFramePr/>
                <a:graphic xmlns:a="http://schemas.openxmlformats.org/drawingml/2006/main">
                  <a:graphicData uri="http://schemas.microsoft.com/office/word/2010/wordprocessingShape">
                    <wps:wsp>
                      <wps:cNvSpPr/>
                      <wps:spPr>
                        <a:xfrm>
                          <a:off x="0" y="0"/>
                          <a:ext cx="604520" cy="314960"/>
                        </a:xfrm>
                        <a:prstGeom prst="rect">
                          <a:avLst/>
                        </a:prstGeom>
                        <a:noFill/>
                        <a:ln w="25400" cap="flat" cmpd="sng" algn="ctr">
                          <a:noFill/>
                          <a:prstDash val="solid"/>
                        </a:ln>
                        <a:effectLst/>
                      </wps:spPr>
                      <wps:txbx>
                        <w:txbxContent>
                          <w:p w14:paraId="61DB2929"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wps:txbx>
                      <wps:bodyPr wrap="square" rtlCol="0" anchor="ctr"/>
                    </wps:wsp>
                  </a:graphicData>
                </a:graphic>
              </wp:anchor>
            </w:drawing>
          </mc:Choice>
          <mc:Fallback>
            <w:pict>
              <v:rect w14:anchorId="1A0FE96F" id="正方形/長方形 207" o:spid="_x0000_s1339" style="position:absolute;left:0;text-align:left;margin-left:145.1pt;margin-top:67.6pt;width:47.6pt;height:24.8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" filled="f" stroked="f" strokeweight="2pt">
                <v:textbox>
                  <w:txbxContent>
                    <w:p w14:paraId="61DB2929"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v:textbox>
              </v:rect>
            </w:pict>
          </mc:Fallback>
        </mc:AlternateContent>
      </w:r>
      <w:r w:rsidR="00307F31">
        <w:rPr>
          <w:noProof/>
        </w:rPr>
        <mc:AlternateContent>
          <mc:Choice Requires="wps">
            <w:drawing>
              <wp:anchor distT="0" distB="0" distL="114300" distR="114300" simplePos="0" relativeHeight="251628032" behindDoc="0" locked="0" layoutInCell="1" allowOverlap="1" wp14:anchorId="5DDD0628" wp14:editId="0342223F">
                <wp:simplePos x="0" y="0"/>
                <wp:positionH relativeFrom="column">
                  <wp:posOffset>2014220</wp:posOffset>
                </wp:positionH>
                <wp:positionV relativeFrom="paragraph">
                  <wp:posOffset>620395</wp:posOffset>
                </wp:positionV>
                <wp:extent cx="226060" cy="235585"/>
                <wp:effectExtent l="0" t="0" r="21590" b="12065"/>
                <wp:wrapNone/>
                <wp:docPr id="209" name="円/楕円 95"/>
                <wp:cNvGraphicFramePr/>
                <a:graphic xmlns:a="http://schemas.openxmlformats.org/drawingml/2006/main">
                  <a:graphicData uri="http://schemas.microsoft.com/office/word/2010/wordprocessingShape">
                    <wps:wsp>
                      <wps:cNvSpPr/>
                      <wps:spPr>
                        <a:xfrm>
                          <a:off x="0" y="0"/>
                          <a:ext cx="226060" cy="235585"/>
                        </a:xfrm>
                        <a:prstGeom prst="ellipse">
                          <a:avLst/>
                        </a:prstGeom>
                        <a:noFill/>
                        <a:ln w="25400" cap="flat" cmpd="sng" algn="ctr">
                          <a:solidFill>
                            <a:schemeClr val="tx1"/>
                          </a:solidFill>
                          <a:prstDash val="solid"/>
                        </a:ln>
                        <a:effectLst/>
                      </wps:spPr>
                      <wps:bodyPr rtlCol="0" anchor="ctr"/>
                    </wps:wsp>
                  </a:graphicData>
                </a:graphic>
              </wp:anchor>
            </w:drawing>
          </mc:Choice>
          <mc:Fallback>
            <w:pict>
              <v:oval w14:anchorId="206E7821" id="円/楕円 95" o:spid="_x0000_s1026" style="position:absolute;left:0;text-align:left;margin-left:158.6pt;margin-top:48.85pt;width:17.8pt;height:18.55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" filled="f" strokecolor="black [3213]" strokeweight="2pt"/>
            </w:pict>
          </mc:Fallback>
        </mc:AlternateContent>
      </w:r>
      <w:r w:rsidR="00307F31">
        <w:rPr>
          <w:noProof/>
        </w:rPr>
        <mc:AlternateContent>
          <mc:Choice Requires="wps">
            <w:drawing>
              <wp:anchor distT="0" distB="0" distL="114300" distR="114300" simplePos="0" relativeHeight="251630080" behindDoc="0" locked="0" layoutInCell="1" allowOverlap="1" wp14:anchorId="1B288C14" wp14:editId="7D928FCA">
                <wp:simplePos x="0" y="0"/>
                <wp:positionH relativeFrom="column">
                  <wp:posOffset>3309620</wp:posOffset>
                </wp:positionH>
                <wp:positionV relativeFrom="paragraph">
                  <wp:posOffset>393700</wp:posOffset>
                </wp:positionV>
                <wp:extent cx="935990" cy="503555"/>
                <wp:effectExtent l="0" t="0" r="16510" b="10795"/>
                <wp:wrapNone/>
                <wp:docPr id="211" name="正方形/長方形 211"/>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426AEC7D" id="正方形/長方形 211" o:spid="_x0000_s1026" style="position:absolute;left:0;text-align:left;margin-left:260.6pt;margin-top:31pt;width:73.7pt;height:39.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" fillcolor="#d8d8d8" strokecolor="black [3213]" strokeweight="2pt"/>
            </w:pict>
          </mc:Fallback>
        </mc:AlternateContent>
      </w:r>
      <w:r w:rsidR="00307F31">
        <w:rPr>
          <w:noProof/>
        </w:rPr>
        <mc:AlternateContent>
          <mc:Choice Requires="wps">
            <w:drawing>
              <wp:anchor distT="0" distB="0" distL="114300" distR="114300" simplePos="0" relativeHeight="251632128" behindDoc="0" locked="0" layoutInCell="1" allowOverlap="1" wp14:anchorId="7AA335E2" wp14:editId="625728E5">
                <wp:simplePos x="0" y="0"/>
                <wp:positionH relativeFrom="column">
                  <wp:posOffset>3500120</wp:posOffset>
                </wp:positionH>
                <wp:positionV relativeFrom="paragraph">
                  <wp:posOffset>839470</wp:posOffset>
                </wp:positionV>
                <wp:extent cx="647700" cy="314960"/>
                <wp:effectExtent l="0" t="0" r="0" b="0"/>
                <wp:wrapNone/>
                <wp:docPr id="213" name="正方形/長方形 213"/>
                <wp:cNvGraphicFramePr/>
                <a:graphic xmlns:a="http://schemas.openxmlformats.org/drawingml/2006/main">
                  <a:graphicData uri="http://schemas.microsoft.com/office/word/2010/wordprocessingShape">
                    <wps:wsp>
                      <wps:cNvSpPr/>
                      <wps:spPr>
                        <a:xfrm>
                          <a:off x="0" y="0"/>
                          <a:ext cx="647700" cy="314960"/>
                        </a:xfrm>
                        <a:prstGeom prst="rect">
                          <a:avLst/>
                        </a:prstGeom>
                        <a:noFill/>
                        <a:ln w="25400" cap="flat" cmpd="sng" algn="ctr">
                          <a:noFill/>
                          <a:prstDash val="solid"/>
                        </a:ln>
                        <a:effectLst/>
                      </wps:spPr>
                      <wps:txbx>
                        <w:txbxContent>
                          <w:p w14:paraId="00E6DDC0"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wps:txbx>
                      <wps:bodyPr wrap="square" rtlCol="0" anchor="ctr"/>
                    </wps:wsp>
                  </a:graphicData>
                </a:graphic>
              </wp:anchor>
            </w:drawing>
          </mc:Choice>
          <mc:Fallback>
            <w:pict>
              <v:rect w14:anchorId="7AA335E2" id="正方形/長方形 213" o:spid="_x0000_s1340" style="position:absolute;left:0;text-align:left;margin-left:275.6pt;margin-top:66.1pt;width:51pt;height:24.8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" filled="f" stroked="f" strokeweight="2pt">
                <v:textbox>
                  <w:txbxContent>
                    <w:p w14:paraId="00E6DDC0"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v:textbox>
              </v:rect>
            </w:pict>
          </mc:Fallback>
        </mc:AlternateContent>
      </w:r>
      <w:r w:rsidR="00307F31">
        <w:rPr>
          <w:noProof/>
        </w:rPr>
        <mc:AlternateContent>
          <mc:Choice Requires="wps">
            <w:drawing>
              <wp:anchor distT="0" distB="0" distL="114300" distR="114300" simplePos="0" relativeHeight="251633152" behindDoc="0" locked="0" layoutInCell="1" allowOverlap="1" wp14:anchorId="44C8B487" wp14:editId="62C288FD">
                <wp:simplePos x="0" y="0"/>
                <wp:positionH relativeFrom="column">
                  <wp:posOffset>3376295</wp:posOffset>
                </wp:positionH>
                <wp:positionV relativeFrom="paragraph">
                  <wp:posOffset>334645</wp:posOffset>
                </wp:positionV>
                <wp:extent cx="935990" cy="314960"/>
                <wp:effectExtent l="0" t="0" r="0" b="0"/>
                <wp:wrapNone/>
                <wp:docPr id="214" name="正方形/長方形 214"/>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14:paraId="2B3854DB"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w:pict>
              <v:rect w14:anchorId="44C8B487" id="正方形/長方形 214" o:spid="_x0000_s1341" style="position:absolute;left:0;text-align:left;margin-left:265.85pt;margin-top:26.35pt;width:73.7pt;height:24.8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" filled="f" stroked="f" strokeweight="2pt">
                <v:textbox>
                  <w:txbxContent>
                    <w:p w14:paraId="2B3854DB" w14:textId="77777777" w:rsidR="00CB38AA" w:rsidRPr="00E47096" w:rsidRDefault="00CB38AA"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B47386">
        <w:rPr>
          <w:noProof/>
        </w:rPr>
        <mc:AlternateContent>
          <mc:Choice Requires="wps">
            <w:drawing>
              <wp:anchor distT="0" distB="0" distL="114300" distR="114300" simplePos="0" relativeHeight="251663872" behindDoc="0" locked="0" layoutInCell="1" allowOverlap="1" wp14:anchorId="5C0E4BF8" wp14:editId="2B853ED0">
                <wp:simplePos x="0" y="0"/>
                <wp:positionH relativeFrom="column">
                  <wp:posOffset>4805045</wp:posOffset>
                </wp:positionH>
                <wp:positionV relativeFrom="paragraph">
                  <wp:posOffset>2507879</wp:posOffset>
                </wp:positionV>
                <wp:extent cx="996950" cy="314960"/>
                <wp:effectExtent l="0" t="0" r="0" b="0"/>
                <wp:wrapNone/>
                <wp:docPr id="246" name="正方形/長方形 246"/>
                <wp:cNvGraphicFramePr/>
                <a:graphic xmlns:a="http://schemas.openxmlformats.org/drawingml/2006/main">
                  <a:graphicData uri="http://schemas.microsoft.com/office/word/2010/wordprocessingShape">
                    <wps:wsp>
                      <wps:cNvSpPr/>
                      <wps:spPr>
                        <a:xfrm>
                          <a:off x="0" y="0"/>
                          <a:ext cx="996950" cy="314960"/>
                        </a:xfrm>
                        <a:prstGeom prst="rect">
                          <a:avLst/>
                        </a:prstGeom>
                        <a:noFill/>
                        <a:ln w="25400" cap="flat" cmpd="sng" algn="ctr">
                          <a:noFill/>
                          <a:prstDash val="solid"/>
                        </a:ln>
                        <a:effectLst/>
                      </wps:spPr>
                      <wps:txbx>
                        <w:txbxContent>
                          <w:p w14:paraId="71CDAF3F"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rPr>
                              <w:t>測定区間</w:t>
                            </w:r>
                          </w:p>
                        </w:txbxContent>
                      </wps:txbx>
                      <wps:bodyPr rtlCol="0" anchor="ctr"/>
                    </wps:wsp>
                  </a:graphicData>
                </a:graphic>
              </wp:anchor>
            </w:drawing>
          </mc:Choice>
          <mc:Fallback>
            <w:pict>
              <v:rect w14:anchorId="5C0E4BF8" id="正方形/長方形 246" o:spid="_x0000_s1342" style="position:absolute;left:0;text-align:left;margin-left:378.35pt;margin-top:197.45pt;width:78.5pt;height:24.8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" filled="f" stroked="f" strokeweight="2pt">
                <v:textbox>
                  <w:txbxContent>
                    <w:p w14:paraId="71CDAF3F"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rPr>
                        <w:t>測定区間</w:t>
                      </w:r>
                    </w:p>
                  </w:txbxContent>
                </v:textbox>
              </v:rect>
            </w:pict>
          </mc:Fallback>
        </mc:AlternateContent>
      </w:r>
      <w:r w:rsidR="00496145">
        <w:rPr>
          <w:noProof/>
        </w:rPr>
        <mc:AlternateContent>
          <mc:Choice Requires="wps">
            <w:drawing>
              <wp:anchor distT="0" distB="0" distL="114300" distR="114300" simplePos="0" relativeHeight="251664896" behindDoc="0" locked="0" layoutInCell="1" allowOverlap="1" wp14:anchorId="31C7839C" wp14:editId="4E10CD8A">
                <wp:simplePos x="0" y="0"/>
                <wp:positionH relativeFrom="column">
                  <wp:posOffset>4976495</wp:posOffset>
                </wp:positionH>
                <wp:positionV relativeFrom="paragraph">
                  <wp:posOffset>554990</wp:posOffset>
                </wp:positionV>
                <wp:extent cx="241935" cy="121285"/>
                <wp:effectExtent l="0" t="0" r="24765" b="12065"/>
                <wp:wrapNone/>
                <wp:docPr id="247" name="正方形/長方形 247"/>
                <wp:cNvGraphicFramePr/>
                <a:graphic xmlns:a="http://schemas.openxmlformats.org/drawingml/2006/main">
                  <a:graphicData uri="http://schemas.microsoft.com/office/word/2010/wordprocessingShape">
                    <wps:wsp>
                      <wps:cNvSpPr/>
                      <wps:spPr>
                        <a:xfrm>
                          <a:off x="0" y="0"/>
                          <a:ext cx="241935" cy="121285"/>
                        </a:xfrm>
                        <a:prstGeom prst="rect">
                          <a:avLst/>
                        </a:prstGeom>
                        <a:noFill/>
                        <a:ln w="25400" cap="flat" cmpd="sng" algn="ctr">
                          <a:solidFill>
                            <a:schemeClr val="tx1"/>
                          </a:solidFill>
                          <a:prstDash val="solid"/>
                        </a:ln>
                        <a:effectLst/>
                      </wps:spPr>
                      <wps:bodyPr rtlCol="0" anchor="ctr"/>
                    </wps:wsp>
                  </a:graphicData>
                </a:graphic>
              </wp:anchor>
            </w:drawing>
          </mc:Choice>
          <mc:Fallback>
            <w:pict>
              <v:rect w14:anchorId="793BE3F2" id="正方形/長方形 247" o:spid="_x0000_s1026" style="position:absolute;left:0;text-align:left;margin-left:391.85pt;margin-top:43.7pt;width:19.05pt;height:9.5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" filled="f" strokecolor="black [3213]" strokeweight="2pt"/>
            </w:pict>
          </mc:Fallback>
        </mc:AlternateContent>
      </w:r>
      <w:r w:rsidR="00496145">
        <w:rPr>
          <w:noProof/>
        </w:rPr>
        <mc:AlternateContent>
          <mc:Choice Requires="wps">
            <w:drawing>
              <wp:anchor distT="0" distB="0" distL="114300" distR="114300" simplePos="0" relativeHeight="251665920" behindDoc="0" locked="0" layoutInCell="1" allowOverlap="1" wp14:anchorId="75AA071D" wp14:editId="16DFD787">
                <wp:simplePos x="0" y="0"/>
                <wp:positionH relativeFrom="column">
                  <wp:posOffset>5147945</wp:posOffset>
                </wp:positionH>
                <wp:positionV relativeFrom="paragraph">
                  <wp:posOffset>221615</wp:posOffset>
                </wp:positionV>
                <wp:extent cx="895350" cy="314960"/>
                <wp:effectExtent l="0" t="0" r="0" b="0"/>
                <wp:wrapNone/>
                <wp:docPr id="248" name="正方形/長方形 248"/>
                <wp:cNvGraphicFramePr/>
                <a:graphic xmlns:a="http://schemas.openxmlformats.org/drawingml/2006/main">
                  <a:graphicData uri="http://schemas.microsoft.com/office/word/2010/wordprocessingShape">
                    <wps:wsp>
                      <wps:cNvSpPr/>
                      <wps:spPr>
                        <a:xfrm>
                          <a:off x="0" y="0"/>
                          <a:ext cx="895350" cy="314960"/>
                        </a:xfrm>
                        <a:prstGeom prst="rect">
                          <a:avLst/>
                        </a:prstGeom>
                        <a:noFill/>
                        <a:ln w="25400" cap="flat" cmpd="sng" algn="ctr">
                          <a:noFill/>
                          <a:prstDash val="solid"/>
                        </a:ln>
                        <a:effectLst/>
                      </wps:spPr>
                      <wps:txbx>
                        <w:txbxContent>
                          <w:p w14:paraId="0CEF6529"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sz w:val="21"/>
                                <w:szCs w:val="21"/>
                              </w:rPr>
                              <w:t>：停止状態</w:t>
                            </w:r>
                          </w:p>
                        </w:txbxContent>
                      </wps:txbx>
                      <wps:bodyPr wrap="square" rtlCol="0" anchor="ctr"/>
                    </wps:wsp>
                  </a:graphicData>
                </a:graphic>
              </wp:anchor>
            </w:drawing>
          </mc:Choice>
          <mc:Fallback>
            <w:pict>
              <v:rect w14:anchorId="75AA071D" id="正方形/長方形 248" o:spid="_x0000_s1343" style="position:absolute;left:0;text-align:left;margin-left:405.35pt;margin-top:17.45pt;width:70.5pt;height:24.8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" filled="f" stroked="f" strokeweight="2pt">
                <v:textbox>
                  <w:txbxContent>
                    <w:p w14:paraId="0CEF6529"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sz w:val="21"/>
                          <w:szCs w:val="21"/>
                        </w:rPr>
                        <w:t>：停止状態</w:t>
                      </w:r>
                    </w:p>
                  </w:txbxContent>
                </v:textbox>
              </v:rect>
            </w:pict>
          </mc:Fallback>
        </mc:AlternateContent>
      </w:r>
      <w:r w:rsidR="00496145">
        <w:rPr>
          <w:noProof/>
        </w:rPr>
        <mc:AlternateContent>
          <mc:Choice Requires="wps">
            <w:drawing>
              <wp:anchor distT="0" distB="0" distL="114300" distR="114300" simplePos="0" relativeHeight="251666944" behindDoc="0" locked="0" layoutInCell="1" allowOverlap="1" wp14:anchorId="245C106A" wp14:editId="7AEE7916">
                <wp:simplePos x="0" y="0"/>
                <wp:positionH relativeFrom="column">
                  <wp:posOffset>4976495</wp:posOffset>
                </wp:positionH>
                <wp:positionV relativeFrom="paragraph">
                  <wp:posOffset>297815</wp:posOffset>
                </wp:positionV>
                <wp:extent cx="241935" cy="121285"/>
                <wp:effectExtent l="0" t="0" r="24765" b="12065"/>
                <wp:wrapNone/>
                <wp:docPr id="249" name="正方形/長方形 249"/>
                <wp:cNvGraphicFramePr/>
                <a:graphic xmlns:a="http://schemas.openxmlformats.org/drawingml/2006/main">
                  <a:graphicData uri="http://schemas.microsoft.com/office/word/2010/wordprocessingShape">
                    <wps:wsp>
                      <wps:cNvSpPr/>
                      <wps:spPr>
                        <a:xfrm>
                          <a:off x="0" y="0"/>
                          <a:ext cx="241935" cy="12128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w:pict>
              <v:rect w14:anchorId="29DC238E" id="正方形/長方形 249" o:spid="_x0000_s1026" style="position:absolute;left:0;text-align:left;margin-left:391.85pt;margin-top:23.45pt;width:19.05pt;height:9.5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" fillcolor="#d8d8d8" strokecolor="black [3213]" strokeweight="2pt"/>
            </w:pict>
          </mc:Fallback>
        </mc:AlternateContent>
      </w:r>
      <w:r w:rsidR="00496145">
        <w:rPr>
          <w:noProof/>
        </w:rPr>
        <mc:AlternateContent>
          <mc:Choice Requires="wps">
            <w:drawing>
              <wp:anchor distT="0" distB="0" distL="114300" distR="114300" simplePos="0" relativeHeight="251667968" behindDoc="0" locked="0" layoutInCell="1" allowOverlap="1" wp14:anchorId="29A8453E" wp14:editId="377525EE">
                <wp:simplePos x="0" y="0"/>
                <wp:positionH relativeFrom="column">
                  <wp:posOffset>5147945</wp:posOffset>
                </wp:positionH>
                <wp:positionV relativeFrom="paragraph">
                  <wp:posOffset>469265</wp:posOffset>
                </wp:positionV>
                <wp:extent cx="744220" cy="31496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744220" cy="314960"/>
                        </a:xfrm>
                        <a:prstGeom prst="rect">
                          <a:avLst/>
                        </a:prstGeom>
                        <a:noFill/>
                        <a:ln w="25400" cap="flat" cmpd="sng" algn="ctr">
                          <a:noFill/>
                          <a:prstDash val="solid"/>
                        </a:ln>
                        <a:effectLst/>
                      </wps:spPr>
                      <wps:txbx>
                        <w:txbxContent>
                          <w:p w14:paraId="7B9C696D"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sz w:val="21"/>
                                <w:szCs w:val="21"/>
                              </w:rPr>
                              <w:t>：動作中</w:t>
                            </w:r>
                          </w:p>
                        </w:txbxContent>
                      </wps:txbx>
                      <wps:bodyPr rtlCol="0" anchor="ctr"/>
                    </wps:wsp>
                  </a:graphicData>
                </a:graphic>
              </wp:anchor>
            </w:drawing>
          </mc:Choice>
          <mc:Fallback>
            <w:pict>
              <v:rect w14:anchorId="29A8453E" id="正方形/長方形 250" o:spid="_x0000_s1344" style="position:absolute;left:0;text-align:left;margin-left:405.35pt;margin-top:36.95pt;width:58.6pt;height:24.8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" filled="f" stroked="f" strokeweight="2pt">
                <v:textbox>
                  <w:txbxContent>
                    <w:p w14:paraId="7B9C696D" w14:textId="77777777" w:rsidR="00CB38AA" w:rsidRPr="00E47096" w:rsidRDefault="00CB38AA"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sz w:val="21"/>
                          <w:szCs w:val="21"/>
                        </w:rPr>
                        <w:t>：動作中</w:t>
                      </w:r>
                    </w:p>
                  </w:txbxContent>
                </v:textbox>
              </v:rect>
            </w:pict>
          </mc:Fallback>
        </mc:AlternateContent>
      </w:r>
      <w:r w:rsidR="00496145">
        <w:rPr>
          <w:noProof/>
        </w:rPr>
        <mc:AlternateContent>
          <mc:Choice Requires="wps">
            <w:drawing>
              <wp:anchor distT="0" distB="0" distL="114300" distR="114300" simplePos="0" relativeHeight="251668992" behindDoc="0" locked="0" layoutInCell="1" allowOverlap="1" wp14:anchorId="243CDD1A" wp14:editId="4DFAE66B">
                <wp:simplePos x="0" y="0"/>
                <wp:positionH relativeFrom="column">
                  <wp:posOffset>4719320</wp:posOffset>
                </wp:positionH>
                <wp:positionV relativeFrom="paragraph">
                  <wp:posOffset>545465</wp:posOffset>
                </wp:positionV>
                <wp:extent cx="156845" cy="137795"/>
                <wp:effectExtent l="0" t="0" r="14605" b="14605"/>
                <wp:wrapNone/>
                <wp:docPr id="251" name="円/楕円 136"/>
                <wp:cNvGraphicFramePr/>
                <a:graphic xmlns:a="http://schemas.openxmlformats.org/drawingml/2006/main">
                  <a:graphicData uri="http://schemas.microsoft.com/office/word/2010/wordprocessingShape">
                    <wps:wsp>
                      <wps:cNvSpPr/>
                      <wps:spPr>
                        <a:xfrm>
                          <a:off x="0" y="0"/>
                          <a:ext cx="156845" cy="137795"/>
                        </a:xfrm>
                        <a:prstGeom prst="ellipse">
                          <a:avLst/>
                        </a:prstGeom>
                        <a:noFill/>
                        <a:ln w="25400" cap="flat" cmpd="sng" algn="ctr">
                          <a:solidFill>
                            <a:schemeClr val="tx1"/>
                          </a:solidFill>
                          <a:prstDash val="solid"/>
                        </a:ln>
                        <a:effectLst/>
                      </wps:spPr>
                      <wps:bodyPr rtlCol="0" anchor="ctr"/>
                    </wps:wsp>
                  </a:graphicData>
                </a:graphic>
              </wp:anchor>
            </w:drawing>
          </mc:Choice>
          <mc:Fallback>
            <w:pict>
              <v:oval w14:anchorId="419F5934" id="円/楕円 136" o:spid="_x0000_s1026" style="position:absolute;left:0;text-align:left;margin-left:371.6pt;margin-top:42.95pt;width:12.35pt;height:10.8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" filled="f" strokecolor="black [3213]" strokeweight="2pt"/>
            </w:pict>
          </mc:Fallback>
        </mc:AlternateContent>
      </w:r>
      <w:r w:rsidR="00496145">
        <w:rPr>
          <w:noProof/>
        </w:rPr>
        <mc:AlternateContent>
          <mc:Choice Requires="wps">
            <w:drawing>
              <wp:anchor distT="0" distB="0" distL="114300" distR="114300" simplePos="0" relativeHeight="251670016" behindDoc="0" locked="0" layoutInCell="1" allowOverlap="1" wp14:anchorId="2D6664A6" wp14:editId="4C2FFC9C">
                <wp:simplePos x="0" y="0"/>
                <wp:positionH relativeFrom="column">
                  <wp:posOffset>4719320</wp:posOffset>
                </wp:positionH>
                <wp:positionV relativeFrom="paragraph">
                  <wp:posOffset>278765</wp:posOffset>
                </wp:positionV>
                <wp:extent cx="156845" cy="137795"/>
                <wp:effectExtent l="0" t="0" r="14605" b="14605"/>
                <wp:wrapNone/>
                <wp:docPr id="252" name="円/楕円 137"/>
                <wp:cNvGraphicFramePr/>
                <a:graphic xmlns:a="http://schemas.openxmlformats.org/drawingml/2006/main">
                  <a:graphicData uri="http://schemas.microsoft.com/office/word/2010/wordprocessingShape">
                    <wps:wsp>
                      <wps:cNvSpPr/>
                      <wps:spPr>
                        <a:xfrm>
                          <a:off x="0" y="0"/>
                          <a:ext cx="156845" cy="13779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w:pict>
              <v:oval w14:anchorId="10DDE573" id="円/楕円 137" o:spid="_x0000_s1026" style="position:absolute;left:0;text-align:left;margin-left:371.6pt;margin-top:21.95pt;width:12.35pt;height:10.8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" fillcolor="#d8d8d8" strokecolor="black [3213]" strokeweight="2pt"/>
            </w:pict>
          </mc:Fallback>
        </mc:AlternateContent>
      </w:r>
      <w:r w:rsidR="00523EC9">
        <w:br/>
      </w:r>
      <w:r w:rsidR="00523EC9">
        <w:br/>
      </w:r>
      <w:r w:rsidR="00523EC9">
        <w:br/>
      </w:r>
      <w:r w:rsidR="00523EC9">
        <w:br/>
      </w:r>
      <w:r w:rsidR="00523EC9">
        <w:br/>
      </w:r>
      <w:r w:rsidR="00523EC9">
        <w:br/>
      </w:r>
      <w:r w:rsidR="00523EC9">
        <w:br/>
      </w:r>
      <w:r w:rsidR="00523EC9">
        <w:br/>
      </w:r>
      <w:r w:rsidR="00523EC9">
        <w:br/>
      </w:r>
      <w:r w:rsidR="00E13B25">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p>
    <w:p w14:paraId="447BF19E" w14:textId="5AA77721" w:rsidR="00B47386" w:rsidRDefault="00B47386" w:rsidP="0041758E">
      <w:pPr>
        <w:pStyle w:val="figuretitle"/>
      </w:pPr>
    </w:p>
    <w:p w14:paraId="61F1051A" w14:textId="77777777" w:rsidR="003F2817" w:rsidRPr="00F02899" w:rsidRDefault="00F02899" w:rsidP="003F2817">
      <w:pPr>
        <w:pStyle w:val="10"/>
        <w:numPr>
          <w:ilvl w:val="0"/>
          <w:numId w:val="23"/>
        </w:numPr>
      </w:pPr>
      <w:bookmarkStart w:id="232" w:name="_Ref513648144"/>
      <w:bookmarkStart w:id="233" w:name="_Ref513821094"/>
      <w:bookmarkStart w:id="234" w:name="_Toc515011013"/>
      <w:proofErr w:type="spellStart"/>
      <w:r w:rsidRPr="00F02899">
        <w:rPr>
          <w:rFonts w:hint="eastAsia"/>
        </w:rPr>
        <w:lastRenderedPageBreak/>
        <w:t>htop</w:t>
      </w:r>
      <w:proofErr w:type="spellEnd"/>
      <w:r w:rsidRPr="00F02899">
        <w:rPr>
          <w:rFonts w:hint="eastAsia"/>
        </w:rPr>
        <w:t>の環境</w:t>
      </w:r>
      <w:bookmarkEnd w:id="232"/>
      <w:r w:rsidR="00EB23BD">
        <w:rPr>
          <w:rFonts w:hint="eastAsia"/>
        </w:rPr>
        <w:t>構築</w:t>
      </w:r>
      <w:bookmarkEnd w:id="233"/>
      <w:bookmarkEnd w:id="234"/>
      <w:r w:rsidR="00E305A6" w:rsidRPr="00F02899">
        <w:t xml:space="preserve"> </w:t>
      </w:r>
    </w:p>
    <w:p w14:paraId="765D93F4" w14:textId="77777777" w:rsidR="000750F5" w:rsidRDefault="007E2BB8" w:rsidP="000750F5">
      <w:pPr>
        <w:ind w:firstLine="0"/>
      </w:pPr>
      <w:r>
        <w:rPr>
          <w:noProof/>
        </w:rPr>
        <mc:AlternateContent>
          <mc:Choice Requires="wps">
            <w:drawing>
              <wp:anchor distT="0" distB="0" distL="114300" distR="114300" simplePos="0" relativeHeight="251740672" behindDoc="0" locked="0" layoutInCell="1" allowOverlap="1" wp14:anchorId="67FAD160" wp14:editId="1C3F2E83">
                <wp:simplePos x="0" y="0"/>
                <wp:positionH relativeFrom="column">
                  <wp:posOffset>-50165</wp:posOffset>
                </wp:positionH>
                <wp:positionV relativeFrom="paragraph">
                  <wp:posOffset>1305560</wp:posOffset>
                </wp:positionV>
                <wp:extent cx="6229985" cy="635"/>
                <wp:effectExtent l="0" t="0" r="0" b="0"/>
                <wp:wrapTopAndBottom/>
                <wp:docPr id="19" name="テキスト ボックス 19"/>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2AB13FA8" w14:textId="0FCA8D1F"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2</w:t>
                            </w:r>
                            <w:proofErr w:type="spellEnd"/>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htop</w:t>
                            </w:r>
                            <w:proofErr w:type="spellEnd"/>
                            <w:r w:rsidRPr="001E5579">
                              <w:rPr>
                                <w:rFonts w:asciiTheme="majorHAnsi" w:eastAsiaTheme="majorEastAsia" w:hAnsiTheme="majorHAnsi" w:cstheme="majorHAnsi"/>
                                <w:b w:val="0"/>
                              </w:rPr>
                              <w:t>の追加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AD160" id="テキスト ボックス 19" o:spid="_x0000_s1345" type="#_x0000_t202" style="position:absolute;left:0;text-align:left;margin-left:-3.95pt;margin-top:102.8pt;width:490.55pt;height:.0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" stroked="f">
                <v:textbox style="mso-fit-shape-to-text:t" inset="0,0,0,0">
                  <w:txbxContent>
                    <w:p w14:paraId="2AB13FA8" w14:textId="0FCA8D1F"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2</w:t>
                      </w:r>
                      <w:proofErr w:type="spellEnd"/>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htop</w:t>
                      </w:r>
                      <w:proofErr w:type="spellEnd"/>
                      <w:r w:rsidRPr="001E5579">
                        <w:rPr>
                          <w:rFonts w:asciiTheme="majorHAnsi" w:eastAsiaTheme="majorEastAsia" w:hAnsiTheme="majorHAnsi" w:cstheme="majorHAnsi"/>
                          <w:b w:val="0"/>
                        </w:rPr>
                        <w:t>の追加</w:t>
                      </w:r>
                    </w:p>
                  </w:txbxContent>
                </v:textbox>
                <w10:wrap type="topAndBottom"/>
              </v:shape>
            </w:pict>
          </mc:Fallback>
        </mc:AlternateContent>
      </w:r>
      <w:r w:rsidR="003D4C58" w:rsidRPr="00291D16">
        <w:rPr>
          <w:noProof/>
        </w:rPr>
        <mc:AlternateContent>
          <mc:Choice Requires="wps">
            <w:drawing>
              <wp:anchor distT="0" distB="0" distL="114300" distR="114300" simplePos="0" relativeHeight="251720192" behindDoc="0" locked="0" layoutInCell="1" allowOverlap="1" wp14:anchorId="3EE81AE0" wp14:editId="695BE18F">
                <wp:simplePos x="0" y="0"/>
                <wp:positionH relativeFrom="margin">
                  <wp:posOffset>-50165</wp:posOffset>
                </wp:positionH>
                <wp:positionV relativeFrom="paragraph">
                  <wp:posOffset>379730</wp:posOffset>
                </wp:positionV>
                <wp:extent cx="6229985" cy="868680"/>
                <wp:effectExtent l="0" t="0" r="18415" b="26670"/>
                <wp:wrapTopAndBottom/>
                <wp:docPr id="57" name="正方形/長方形 2285"/>
                <wp:cNvGraphicFramePr/>
                <a:graphic xmlns:a="http://schemas.openxmlformats.org/drawingml/2006/main">
                  <a:graphicData uri="http://schemas.microsoft.com/office/word/2010/wordprocessingShape">
                    <wps:wsp>
                      <wps:cNvSpPr/>
                      <wps:spPr>
                        <a:xfrm>
                          <a:off x="0" y="0"/>
                          <a:ext cx="6229985" cy="868680"/>
                        </a:xfrm>
                        <a:prstGeom prst="rect">
                          <a:avLst/>
                        </a:prstGeom>
                        <a:noFill/>
                        <a:ln w="12700" cap="flat" cmpd="sng" algn="ctr">
                          <a:solidFill>
                            <a:sysClr val="windowText" lastClr="000000"/>
                          </a:solidFill>
                          <a:prstDash val="solid"/>
                        </a:ln>
                        <a:effectLst/>
                      </wps:spPr>
                      <wps:txbx>
                        <w:txbxContent>
                          <w:p w14:paraId="7C485BEF" w14:textId="77777777" w:rsidR="00CB38AA" w:rsidRDefault="00CB38AA" w:rsidP="00182D9A">
                            <w:r>
                              <w:t>[build/conf/</w:t>
                            </w:r>
                            <w:proofErr w:type="spellStart"/>
                            <w:r>
                              <w:t>local.co</w:t>
                            </w:r>
                            <w:r>
                              <w:rPr>
                                <w:rFonts w:hint="eastAsia"/>
                              </w:rPr>
                              <w:t>nf</w:t>
                            </w:r>
                            <w:proofErr w:type="spellEnd"/>
                            <w:r>
                              <w:rPr>
                                <w:rFonts w:hint="eastAsia"/>
                              </w:rPr>
                              <w:t>に次の行を追加します。</w:t>
                            </w:r>
                            <w:r>
                              <w:t>]</w:t>
                            </w:r>
                            <w:r w:rsidDel="0068002E">
                              <w:rPr>
                                <w:rFonts w:hint="eastAsia"/>
                              </w:rPr>
                              <w:t xml:space="preserve"> </w:t>
                            </w:r>
                          </w:p>
                          <w:p w14:paraId="7EFBD83B" w14:textId="77777777" w:rsidR="00CB38AA" w:rsidRDefault="00CB38AA" w:rsidP="00182D9A"/>
                          <w:p w14:paraId="1EA34BBE" w14:textId="77777777" w:rsidR="00CB38AA" w:rsidRDefault="00CB38AA" w:rsidP="00182D9A">
                            <w:pPr>
                              <w:ind w:firstLineChars="100" w:firstLine="200"/>
                            </w:pPr>
                            <w:proofErr w:type="spellStart"/>
                            <w:r w:rsidRPr="000750F5">
                              <w:t>CORE_IMAGE_EXTRA_INSTALL</w:t>
                            </w:r>
                            <w:proofErr w:type="spellEnd"/>
                            <w:r w:rsidRPr="000750F5">
                              <w:t xml:space="preserve"> += "</w:t>
                            </w:r>
                            <w:proofErr w:type="spellStart"/>
                            <w:r>
                              <w:rPr>
                                <w:rFonts w:hint="eastAsia"/>
                              </w:rPr>
                              <w:t>htop</w:t>
                            </w:r>
                            <w:proofErr w:type="spellEnd"/>
                            <w:r w:rsidRPr="000750F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81AE0" id="正方形/長方形 2285" o:spid="_x0000_s1346" style="position:absolute;left:0;text-align:left;margin-left:-3.95pt;margin-top:29.9pt;width:490.55pt;height:68.4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" filled="f" strokecolor="windowText" strokeweight="1pt">
                <v:textbox>
                  <w:txbxContent>
                    <w:p w14:paraId="7C485BEF" w14:textId="77777777" w:rsidR="00CB38AA" w:rsidRDefault="00CB38AA" w:rsidP="00182D9A">
                      <w:r>
                        <w:t>[build/conf/</w:t>
                      </w:r>
                      <w:proofErr w:type="spellStart"/>
                      <w:r>
                        <w:t>local.co</w:t>
                      </w:r>
                      <w:r>
                        <w:rPr>
                          <w:rFonts w:hint="eastAsia"/>
                        </w:rPr>
                        <w:t>nf</w:t>
                      </w:r>
                      <w:proofErr w:type="spellEnd"/>
                      <w:r>
                        <w:rPr>
                          <w:rFonts w:hint="eastAsia"/>
                        </w:rPr>
                        <w:t>に次の行を追加します。</w:t>
                      </w:r>
                      <w:r>
                        <w:t>]</w:t>
                      </w:r>
                      <w:r w:rsidDel="0068002E">
                        <w:rPr>
                          <w:rFonts w:hint="eastAsia"/>
                        </w:rPr>
                        <w:t xml:space="preserve"> </w:t>
                      </w:r>
                    </w:p>
                    <w:p w14:paraId="7EFBD83B" w14:textId="77777777" w:rsidR="00CB38AA" w:rsidRDefault="00CB38AA" w:rsidP="00182D9A"/>
                    <w:p w14:paraId="1EA34BBE" w14:textId="77777777" w:rsidR="00CB38AA" w:rsidRDefault="00CB38AA" w:rsidP="00182D9A">
                      <w:pPr>
                        <w:ind w:firstLineChars="100" w:firstLine="200"/>
                      </w:pPr>
                      <w:proofErr w:type="spellStart"/>
                      <w:r w:rsidRPr="000750F5">
                        <w:t>CORE_IMAGE_EXTRA_INSTALL</w:t>
                      </w:r>
                      <w:proofErr w:type="spellEnd"/>
                      <w:r w:rsidRPr="000750F5">
                        <w:t xml:space="preserve"> += "</w:t>
                      </w:r>
                      <w:proofErr w:type="spellStart"/>
                      <w:r>
                        <w:rPr>
                          <w:rFonts w:hint="eastAsia"/>
                        </w:rPr>
                        <w:t>htop</w:t>
                      </w:r>
                      <w:proofErr w:type="spellEnd"/>
                      <w:r w:rsidRPr="000750F5">
                        <w:t>"</w:t>
                      </w:r>
                    </w:p>
                  </w:txbxContent>
                </v:textbox>
                <w10:wrap type="topAndBottom" anchorx="margin"/>
              </v:rect>
            </w:pict>
          </mc:Fallback>
        </mc:AlternateContent>
      </w:r>
      <w:proofErr w:type="spellStart"/>
      <w:r w:rsidR="000750F5">
        <w:rPr>
          <w:rFonts w:hint="eastAsia"/>
        </w:rPr>
        <w:t>htop</w:t>
      </w:r>
      <w:proofErr w:type="spellEnd"/>
      <w:r w:rsidR="000750F5">
        <w:rPr>
          <w:rFonts w:hint="eastAsia"/>
        </w:rPr>
        <w:t>を利用するには、</w:t>
      </w:r>
      <w:r w:rsidR="00282E12">
        <w:rPr>
          <w:rFonts w:hint="eastAsia"/>
        </w:rPr>
        <w:t>以下に記載したファイル</w:t>
      </w:r>
      <w:r w:rsidR="003D4C58">
        <w:rPr>
          <w:rFonts w:hint="eastAsia"/>
        </w:rPr>
        <w:t>を</w:t>
      </w:r>
      <w:r w:rsidR="000750F5">
        <w:rPr>
          <w:rFonts w:hint="eastAsia"/>
        </w:rPr>
        <w:t>編集</w:t>
      </w:r>
      <w:r w:rsidR="003D4C58">
        <w:rPr>
          <w:rFonts w:hint="eastAsia"/>
        </w:rPr>
        <w:t>し</w:t>
      </w:r>
      <w:r w:rsidR="00282E12">
        <w:rPr>
          <w:rFonts w:hint="eastAsia"/>
        </w:rPr>
        <w:t>、</w:t>
      </w:r>
      <w:r w:rsidR="000750F5">
        <w:rPr>
          <w:rFonts w:hint="eastAsia"/>
        </w:rPr>
        <w:t>再度ファイルシステムを構築してください。</w:t>
      </w:r>
    </w:p>
    <w:p w14:paraId="7F01EBDA" w14:textId="77777777" w:rsidR="007E2BB8" w:rsidRPr="007E2BB8" w:rsidRDefault="007E2BB8" w:rsidP="000750F5">
      <w:pPr>
        <w:ind w:firstLine="0"/>
      </w:pPr>
    </w:p>
    <w:p w14:paraId="07C1FFE9" w14:textId="77777777" w:rsidR="002A4EF8" w:rsidRPr="00F02899" w:rsidRDefault="002A4EF8">
      <w:pPr>
        <w:topLinePunct w:val="0"/>
        <w:adjustRightInd/>
        <w:spacing w:after="0"/>
        <w:ind w:firstLine="0"/>
        <w:jc w:val="left"/>
        <w:textAlignment w:val="auto"/>
      </w:pPr>
      <w:r w:rsidRPr="00F02899">
        <w:br w:type="page"/>
      </w:r>
    </w:p>
    <w:p w14:paraId="38834EE8" w14:textId="77777777" w:rsidR="002A4EF8" w:rsidRDefault="00F02899" w:rsidP="002A4EF8">
      <w:pPr>
        <w:pStyle w:val="10"/>
        <w:numPr>
          <w:ilvl w:val="0"/>
          <w:numId w:val="23"/>
        </w:numPr>
      </w:pPr>
      <w:bookmarkStart w:id="235" w:name="_Ref513810718"/>
      <w:bookmarkStart w:id="236" w:name="_Ref513810755"/>
      <w:bookmarkStart w:id="237" w:name="_Ref513821009"/>
      <w:bookmarkStart w:id="238" w:name="_Toc515011014"/>
      <w:proofErr w:type="spellStart"/>
      <w:r>
        <w:rPr>
          <w:rFonts w:hint="eastAsia"/>
        </w:rPr>
        <w:lastRenderedPageBreak/>
        <w:t>ftrace</w:t>
      </w:r>
      <w:proofErr w:type="spellEnd"/>
      <w:r>
        <w:rPr>
          <w:rFonts w:hint="eastAsia"/>
        </w:rPr>
        <w:t>の環境</w:t>
      </w:r>
      <w:bookmarkEnd w:id="235"/>
      <w:bookmarkEnd w:id="236"/>
      <w:r w:rsidR="00EB23BD">
        <w:rPr>
          <w:rFonts w:hint="eastAsia"/>
        </w:rPr>
        <w:t>構築</w:t>
      </w:r>
      <w:bookmarkEnd w:id="237"/>
      <w:bookmarkEnd w:id="238"/>
    </w:p>
    <w:p w14:paraId="2076FC24" w14:textId="77777777" w:rsidR="00F02899" w:rsidRDefault="00F02899" w:rsidP="00F02899">
      <w:pPr>
        <w:ind w:firstLine="0"/>
      </w:pPr>
    </w:p>
    <w:p w14:paraId="0FB3AD19" w14:textId="77777777" w:rsidR="00182D9A" w:rsidRDefault="00182D9A" w:rsidP="00182D9A">
      <w:pPr>
        <w:pStyle w:val="afd"/>
        <w:numPr>
          <w:ilvl w:val="4"/>
          <w:numId w:val="23"/>
        </w:numPr>
      </w:pPr>
      <w:proofErr w:type="spellStart"/>
      <w:r>
        <w:rPr>
          <w:rFonts w:hint="eastAsia"/>
        </w:rPr>
        <w:t>ftrace</w:t>
      </w:r>
      <w:proofErr w:type="spellEnd"/>
      <w:r>
        <w:rPr>
          <w:rFonts w:hint="eastAsia"/>
        </w:rPr>
        <w:t>を有効にする。</w:t>
      </w:r>
    </w:p>
    <w:p w14:paraId="7B045E83" w14:textId="58D25F98" w:rsidR="00182D9A" w:rsidRDefault="007E2BB8" w:rsidP="003D4C58">
      <w:pPr>
        <w:ind w:firstLineChars="100" w:firstLine="200"/>
      </w:pPr>
      <w:r>
        <w:rPr>
          <w:noProof/>
        </w:rPr>
        <mc:AlternateContent>
          <mc:Choice Requires="wps">
            <w:drawing>
              <wp:anchor distT="0" distB="0" distL="114300" distR="114300" simplePos="0" relativeHeight="251742720" behindDoc="0" locked="0" layoutInCell="1" allowOverlap="1" wp14:anchorId="04E91128" wp14:editId="7C43D5B6">
                <wp:simplePos x="0" y="0"/>
                <wp:positionH relativeFrom="column">
                  <wp:posOffset>-5715</wp:posOffset>
                </wp:positionH>
                <wp:positionV relativeFrom="paragraph">
                  <wp:posOffset>1539240</wp:posOffset>
                </wp:positionV>
                <wp:extent cx="6229985" cy="635"/>
                <wp:effectExtent l="0" t="0" r="0" b="0"/>
                <wp:wrapTopAndBottom/>
                <wp:docPr id="21" name="テキスト ボックス 21"/>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292BC86A" w14:textId="07433A6D"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3</w:t>
                            </w:r>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Kernel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91128" id="テキスト ボックス 21" o:spid="_x0000_s1347" type="#_x0000_t202" style="position:absolute;left:0;text-align:left;margin-left:-.45pt;margin-top:121.2pt;width:490.55pt;height:.05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" stroked="f">
                <v:textbox style="mso-fit-shape-to-text:t" inset="0,0,0,0">
                  <w:txbxContent>
                    <w:p w14:paraId="292BC86A" w14:textId="07433A6D"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3</w:t>
                      </w:r>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Kernel Configuration</w:t>
                      </w:r>
                    </w:p>
                  </w:txbxContent>
                </v:textbox>
                <w10:wrap type="topAndBottom"/>
              </v:shape>
            </w:pict>
          </mc:Fallback>
        </mc:AlternateContent>
      </w:r>
      <w:r w:rsidR="003D4C58" w:rsidRPr="00291D16">
        <w:rPr>
          <w:noProof/>
        </w:rPr>
        <mc:AlternateContent>
          <mc:Choice Requires="wps">
            <w:drawing>
              <wp:anchor distT="0" distB="0" distL="114300" distR="114300" simplePos="0" relativeHeight="251722240" behindDoc="0" locked="0" layoutInCell="1" allowOverlap="1" wp14:anchorId="516AB16F" wp14:editId="0525D528">
                <wp:simplePos x="0" y="0"/>
                <wp:positionH relativeFrom="margin">
                  <wp:posOffset>-5715</wp:posOffset>
                </wp:positionH>
                <wp:positionV relativeFrom="paragraph">
                  <wp:posOffset>224790</wp:posOffset>
                </wp:positionV>
                <wp:extent cx="6229985" cy="1257300"/>
                <wp:effectExtent l="0" t="0" r="18415" b="19050"/>
                <wp:wrapTopAndBottom/>
                <wp:docPr id="8" name="正方形/長方形 2285"/>
                <wp:cNvGraphicFramePr/>
                <a:graphic xmlns:a="http://schemas.openxmlformats.org/drawingml/2006/main">
                  <a:graphicData uri="http://schemas.microsoft.com/office/word/2010/wordprocessingShape">
                    <wps:wsp>
                      <wps:cNvSpPr/>
                      <wps:spPr>
                        <a:xfrm>
                          <a:off x="0" y="0"/>
                          <a:ext cx="6229985" cy="1257300"/>
                        </a:xfrm>
                        <a:prstGeom prst="rect">
                          <a:avLst/>
                        </a:prstGeom>
                        <a:noFill/>
                        <a:ln w="12700" cap="flat" cmpd="sng" algn="ctr">
                          <a:solidFill>
                            <a:sysClr val="windowText" lastClr="000000"/>
                          </a:solidFill>
                          <a:prstDash val="solid"/>
                        </a:ln>
                        <a:effectLst/>
                      </wps:spPr>
                      <wps:txbx>
                        <w:txbxContent>
                          <w:p w14:paraId="11393888" w14:textId="77777777" w:rsidR="00CB38AA" w:rsidRDefault="00CB38AA" w:rsidP="000508CA"/>
                          <w:p w14:paraId="5B3A76EC" w14:textId="77777777" w:rsidR="00CB38AA" w:rsidRDefault="00CB38AA" w:rsidP="000508CA">
                            <w:pPr>
                              <w:rPr>
                                <w:rFonts w:asciiTheme="majorHAnsi" w:hAnsiTheme="majorHAnsi" w:cstheme="majorHAnsi"/>
                              </w:rPr>
                            </w:pPr>
                            <w:r w:rsidRPr="000508CA">
                              <w:rPr>
                                <w:rFonts w:asciiTheme="majorHAnsi" w:hAnsiTheme="majorHAnsi" w:cstheme="majorHAnsi"/>
                              </w:rPr>
                              <w:t>Kernel hacking ---&gt;</w:t>
                            </w:r>
                          </w:p>
                          <w:p w14:paraId="6CF11A71" w14:textId="77777777" w:rsidR="00CB38AA" w:rsidRDefault="00CB38A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Tracers  ---&gt;</w:t>
                            </w:r>
                            <w:r>
                              <w:rPr>
                                <w:rFonts w:asciiTheme="majorHAnsi" w:hAnsiTheme="majorHAnsi" w:cstheme="majorHAnsi" w:hint="eastAsia"/>
                              </w:rPr>
                              <w:t xml:space="preserve">　</w:t>
                            </w:r>
                            <w:r w:rsidRPr="0029763A">
                              <w:rPr>
                                <w:rFonts w:eastAsia="平成明朝"/>
                                <w:b/>
                                <w:bCs/>
                                <w:sz w:val="18"/>
                                <w:szCs w:val="18"/>
                              </w:rPr>
                              <w:t xml:space="preserve"> </w:t>
                            </w:r>
                            <w:r>
                              <w:rPr>
                                <w:rFonts w:eastAsia="平成明朝"/>
                                <w:b/>
                                <w:bCs/>
                                <w:sz w:val="18"/>
                                <w:szCs w:val="18"/>
                              </w:rPr>
                              <w:t>*</w:t>
                            </w:r>
                            <w:r>
                              <w:rPr>
                                <w:rFonts w:eastAsia="平成明朝"/>
                                <w:sz w:val="18"/>
                                <w:szCs w:val="18"/>
                              </w:rPr>
                              <w:t>1</w:t>
                            </w:r>
                          </w:p>
                          <w:p w14:paraId="789051AA" w14:textId="77777777" w:rsidR="00CB38AA" w:rsidRDefault="00CB38A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xml:space="preserve">   Kernel Function Tracer</w:t>
                            </w:r>
                            <w:r>
                              <w:rPr>
                                <w:rFonts w:asciiTheme="majorHAnsi" w:hAnsiTheme="majorHAnsi" w:cstheme="majorHAnsi" w:hint="eastAsia"/>
                              </w:rPr>
                              <w:t xml:space="preserve">　</w:t>
                            </w:r>
                            <w:r w:rsidRPr="0029763A">
                              <w:rPr>
                                <w:rFonts w:eastAsia="平成明朝"/>
                                <w:b/>
                                <w:bCs/>
                                <w:sz w:val="18"/>
                                <w:szCs w:val="18"/>
                              </w:rPr>
                              <w:t xml:space="preserve"> </w:t>
                            </w:r>
                            <w:r>
                              <w:rPr>
                                <w:rFonts w:eastAsia="平成明朝"/>
                                <w:b/>
                                <w:bCs/>
                                <w:sz w:val="18"/>
                                <w:szCs w:val="18"/>
                              </w:rPr>
                              <w:t>*</w:t>
                            </w:r>
                            <w:r>
                              <w:rPr>
                                <w:rFonts w:eastAsia="平成明朝"/>
                                <w:sz w:val="18"/>
                                <w:szCs w:val="18"/>
                              </w:rPr>
                              <w:t>1</w:t>
                            </w:r>
                          </w:p>
                          <w:p w14:paraId="5399E742" w14:textId="77777777" w:rsidR="00CB38AA" w:rsidRPr="000508CA" w:rsidRDefault="00CB38A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Kernel Function Graph Tracer</w:t>
                            </w:r>
                            <w:r>
                              <w:rPr>
                                <w:rFonts w:asciiTheme="majorHAnsi" w:hAnsiTheme="majorHAnsi" w:cstheme="majorHAnsi" w:hint="eastAsia"/>
                              </w:rPr>
                              <w:t xml:space="preserve">　</w:t>
                            </w:r>
                            <w:r w:rsidRPr="0029763A">
                              <w:rPr>
                                <w:rFonts w:eastAsia="平成明朝"/>
                                <w:b/>
                                <w:bCs/>
                                <w:sz w:val="18"/>
                                <w:szCs w:val="18"/>
                              </w:rPr>
                              <w:t xml:space="preserve"> </w:t>
                            </w:r>
                            <w:r>
                              <w:rPr>
                                <w:rFonts w:eastAsia="平成明朝"/>
                                <w:b/>
                                <w:bCs/>
                                <w:sz w:val="18"/>
                                <w:szCs w:val="18"/>
                              </w:rPr>
                              <w:t>*</w:t>
                            </w:r>
                            <w:r>
                              <w:rPr>
                                <w:rFonts w:eastAsia="平成明朝"/>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AB16F" id="_x0000_s1348" style="position:absolute;left:0;text-align:left;margin-left:-.45pt;margin-top:17.7pt;width:490.55pt;height:99pt;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" filled="f" strokecolor="windowText" strokeweight="1pt">
                <v:textbox>
                  <w:txbxContent>
                    <w:p w14:paraId="11393888" w14:textId="77777777" w:rsidR="00CB38AA" w:rsidRDefault="00CB38AA" w:rsidP="000508CA"/>
                    <w:p w14:paraId="5B3A76EC" w14:textId="77777777" w:rsidR="00CB38AA" w:rsidRDefault="00CB38AA" w:rsidP="000508CA">
                      <w:pPr>
                        <w:rPr>
                          <w:rFonts w:asciiTheme="majorHAnsi" w:hAnsiTheme="majorHAnsi" w:cstheme="majorHAnsi"/>
                        </w:rPr>
                      </w:pPr>
                      <w:r w:rsidRPr="000508CA">
                        <w:rPr>
                          <w:rFonts w:asciiTheme="majorHAnsi" w:hAnsiTheme="majorHAnsi" w:cstheme="majorHAnsi"/>
                        </w:rPr>
                        <w:t>Kernel hacking ---&gt;</w:t>
                      </w:r>
                    </w:p>
                    <w:p w14:paraId="6CF11A71" w14:textId="77777777" w:rsidR="00CB38AA" w:rsidRDefault="00CB38A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Tracers  ---&gt;</w:t>
                      </w:r>
                      <w:r>
                        <w:rPr>
                          <w:rFonts w:asciiTheme="majorHAnsi" w:hAnsiTheme="majorHAnsi" w:cstheme="majorHAnsi" w:hint="eastAsia"/>
                        </w:rPr>
                        <w:t xml:space="preserve">　</w:t>
                      </w:r>
                      <w:r w:rsidRPr="0029763A">
                        <w:rPr>
                          <w:rFonts w:eastAsia="平成明朝"/>
                          <w:b/>
                          <w:bCs/>
                          <w:sz w:val="18"/>
                          <w:szCs w:val="18"/>
                        </w:rPr>
                        <w:t xml:space="preserve"> </w:t>
                      </w:r>
                      <w:r>
                        <w:rPr>
                          <w:rFonts w:eastAsia="平成明朝"/>
                          <w:b/>
                          <w:bCs/>
                          <w:sz w:val="18"/>
                          <w:szCs w:val="18"/>
                        </w:rPr>
                        <w:t>*</w:t>
                      </w:r>
                      <w:r>
                        <w:rPr>
                          <w:rFonts w:eastAsia="平成明朝"/>
                          <w:sz w:val="18"/>
                          <w:szCs w:val="18"/>
                        </w:rPr>
                        <w:t>1</w:t>
                      </w:r>
                    </w:p>
                    <w:p w14:paraId="789051AA" w14:textId="77777777" w:rsidR="00CB38AA" w:rsidRDefault="00CB38A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xml:space="preserve">   Kernel Function Tracer</w:t>
                      </w:r>
                      <w:r>
                        <w:rPr>
                          <w:rFonts w:asciiTheme="majorHAnsi" w:hAnsiTheme="majorHAnsi" w:cstheme="majorHAnsi" w:hint="eastAsia"/>
                        </w:rPr>
                        <w:t xml:space="preserve">　</w:t>
                      </w:r>
                      <w:r w:rsidRPr="0029763A">
                        <w:rPr>
                          <w:rFonts w:eastAsia="平成明朝"/>
                          <w:b/>
                          <w:bCs/>
                          <w:sz w:val="18"/>
                          <w:szCs w:val="18"/>
                        </w:rPr>
                        <w:t xml:space="preserve"> </w:t>
                      </w:r>
                      <w:r>
                        <w:rPr>
                          <w:rFonts w:eastAsia="平成明朝"/>
                          <w:b/>
                          <w:bCs/>
                          <w:sz w:val="18"/>
                          <w:szCs w:val="18"/>
                        </w:rPr>
                        <w:t>*</w:t>
                      </w:r>
                      <w:r>
                        <w:rPr>
                          <w:rFonts w:eastAsia="平成明朝"/>
                          <w:sz w:val="18"/>
                          <w:szCs w:val="18"/>
                        </w:rPr>
                        <w:t>1</w:t>
                      </w:r>
                    </w:p>
                    <w:p w14:paraId="5399E742" w14:textId="77777777" w:rsidR="00CB38AA" w:rsidRPr="000508CA" w:rsidRDefault="00CB38AA" w:rsidP="000508CA">
                      <w:pPr>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sidRPr="000508CA">
                        <w:rPr>
                          <w:rFonts w:asciiTheme="majorHAnsi" w:hAnsiTheme="majorHAnsi" w:cstheme="majorHAnsi"/>
                        </w:rPr>
                        <w:t>[*]     Kernel Function Graph Tracer</w:t>
                      </w:r>
                      <w:r>
                        <w:rPr>
                          <w:rFonts w:asciiTheme="majorHAnsi" w:hAnsiTheme="majorHAnsi" w:cstheme="majorHAnsi" w:hint="eastAsia"/>
                        </w:rPr>
                        <w:t xml:space="preserve">　</w:t>
                      </w:r>
                      <w:r w:rsidRPr="0029763A">
                        <w:rPr>
                          <w:rFonts w:eastAsia="平成明朝"/>
                          <w:b/>
                          <w:bCs/>
                          <w:sz w:val="18"/>
                          <w:szCs w:val="18"/>
                        </w:rPr>
                        <w:t xml:space="preserve"> </w:t>
                      </w:r>
                      <w:r>
                        <w:rPr>
                          <w:rFonts w:eastAsia="平成明朝"/>
                          <w:b/>
                          <w:bCs/>
                          <w:sz w:val="18"/>
                          <w:szCs w:val="18"/>
                        </w:rPr>
                        <w:t>*</w:t>
                      </w:r>
                      <w:r>
                        <w:rPr>
                          <w:rFonts w:eastAsia="平成明朝"/>
                          <w:sz w:val="18"/>
                          <w:szCs w:val="18"/>
                        </w:rPr>
                        <w:t>1</w:t>
                      </w:r>
                    </w:p>
                  </w:txbxContent>
                </v:textbox>
                <w10:wrap type="topAndBottom" anchorx="margin"/>
              </v:rect>
            </w:pict>
          </mc:Fallback>
        </mc:AlternateContent>
      </w:r>
      <w:proofErr w:type="spellStart"/>
      <w:r w:rsidR="0029763A" w:rsidRPr="0029763A">
        <w:rPr>
          <w:rFonts w:hint="eastAsia"/>
        </w:rPr>
        <w:t>ftrace</w:t>
      </w:r>
      <w:proofErr w:type="spellEnd"/>
      <w:r w:rsidR="0029763A" w:rsidRPr="0029763A">
        <w:rPr>
          <w:rFonts w:hint="eastAsia"/>
        </w:rPr>
        <w:t>機能を有効にするには、</w:t>
      </w:r>
      <w:r w:rsidR="0029763A" w:rsidRPr="0029763A">
        <w:rPr>
          <w:rFonts w:hint="eastAsia"/>
        </w:rPr>
        <w:t>Kernel Configuration</w:t>
      </w:r>
      <w:r w:rsidR="0029763A" w:rsidRPr="0029763A">
        <w:rPr>
          <w:rFonts w:hint="eastAsia"/>
        </w:rPr>
        <w:t>で次の設定を行います。</w:t>
      </w:r>
    </w:p>
    <w:p w14:paraId="3E441990" w14:textId="4D600DEE" w:rsidR="0029763A" w:rsidRDefault="0029763A" w:rsidP="00182D9A">
      <w:pPr>
        <w:ind w:firstLine="0"/>
      </w:pPr>
      <w:r>
        <w:rPr>
          <w:rFonts w:eastAsia="平成明朝"/>
          <w:b/>
          <w:bCs/>
          <w:sz w:val="18"/>
          <w:szCs w:val="18"/>
        </w:rPr>
        <w:t>*</w:t>
      </w:r>
      <w:r>
        <w:rPr>
          <w:rFonts w:eastAsia="平成明朝"/>
          <w:sz w:val="18"/>
          <w:szCs w:val="18"/>
        </w:rPr>
        <w:t>1</w:t>
      </w:r>
      <w:r>
        <w:rPr>
          <w:rFonts w:eastAsia="平成明朝" w:hint="eastAsia"/>
          <w:sz w:val="18"/>
          <w:szCs w:val="18"/>
        </w:rPr>
        <w:t xml:space="preserve">　</w:t>
      </w:r>
      <w:r w:rsidR="00B901B7" w:rsidRPr="00B901B7">
        <w:t xml:space="preserve"> </w:t>
      </w:r>
      <w:proofErr w:type="spellStart"/>
      <w:r w:rsidR="00B901B7" w:rsidRPr="004639B0">
        <w:t>ftrace</w:t>
      </w:r>
      <w:proofErr w:type="spellEnd"/>
      <w:r w:rsidR="00B901B7" w:rsidRPr="004639B0">
        <w:rPr>
          <w:rFonts w:ascii="ＭＳ 明朝" w:hAnsi="ＭＳ 明朝" w:hint="eastAsia"/>
        </w:rPr>
        <w:t>を有効にするためにチェックしてください</w:t>
      </w:r>
      <w:r w:rsidR="00B901B7">
        <w:rPr>
          <w:rFonts w:ascii="ＭＳ 明朝" w:hAnsi="ＭＳ 明朝" w:hint="eastAsia"/>
        </w:rPr>
        <w:t>。</w:t>
      </w:r>
    </w:p>
    <w:p w14:paraId="559590A3" w14:textId="77777777" w:rsidR="0029763A" w:rsidRDefault="0029763A" w:rsidP="00182D9A">
      <w:pPr>
        <w:ind w:firstLine="0"/>
      </w:pPr>
    </w:p>
    <w:p w14:paraId="65DAA98F" w14:textId="77777777" w:rsidR="00F02899" w:rsidRDefault="00182D9A" w:rsidP="00182D9A">
      <w:pPr>
        <w:pStyle w:val="afd"/>
        <w:numPr>
          <w:ilvl w:val="4"/>
          <w:numId w:val="23"/>
        </w:numPr>
      </w:pPr>
      <w:r>
        <w:rPr>
          <w:rFonts w:hint="eastAsia"/>
        </w:rPr>
        <w:t>trace-</w:t>
      </w:r>
      <w:proofErr w:type="spellStart"/>
      <w:r>
        <w:rPr>
          <w:rFonts w:hint="eastAsia"/>
        </w:rPr>
        <w:t>cmd</w:t>
      </w:r>
      <w:proofErr w:type="spellEnd"/>
      <w:r>
        <w:rPr>
          <w:rFonts w:hint="eastAsia"/>
        </w:rPr>
        <w:t>をファイルシステムにインストールする。</w:t>
      </w:r>
    </w:p>
    <w:p w14:paraId="10A7C5D1" w14:textId="77777777" w:rsidR="000508CA" w:rsidRDefault="007E2BB8" w:rsidP="004B7186">
      <w:pPr>
        <w:ind w:firstLineChars="100" w:firstLine="200"/>
      </w:pPr>
      <w:r>
        <w:rPr>
          <w:noProof/>
        </w:rPr>
        <mc:AlternateContent>
          <mc:Choice Requires="wps">
            <w:drawing>
              <wp:anchor distT="0" distB="0" distL="114300" distR="114300" simplePos="0" relativeHeight="251744768" behindDoc="0" locked="0" layoutInCell="1" allowOverlap="1" wp14:anchorId="176F0D3E" wp14:editId="1A5BAF5C">
                <wp:simplePos x="0" y="0"/>
                <wp:positionH relativeFrom="column">
                  <wp:posOffset>-5080</wp:posOffset>
                </wp:positionH>
                <wp:positionV relativeFrom="paragraph">
                  <wp:posOffset>1132840</wp:posOffset>
                </wp:positionV>
                <wp:extent cx="6229985" cy="635"/>
                <wp:effectExtent l="0" t="0" r="0" b="0"/>
                <wp:wrapTopAndBottom/>
                <wp:docPr id="24" name="テキスト ボックス 24"/>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71D50974" w14:textId="60C6E1BC"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3</w:t>
                            </w:r>
                            <w:proofErr w:type="spellEnd"/>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2</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trace-</w:t>
                            </w:r>
                            <w:proofErr w:type="spellStart"/>
                            <w:r w:rsidRPr="001E5579">
                              <w:rPr>
                                <w:rFonts w:asciiTheme="majorHAnsi" w:eastAsiaTheme="majorEastAsia" w:hAnsiTheme="majorHAnsi" w:cstheme="majorHAnsi"/>
                                <w:b w:val="0"/>
                              </w:rPr>
                              <w:t>cmd</w:t>
                            </w:r>
                            <w:proofErr w:type="spellEnd"/>
                            <w:r w:rsidRPr="001E5579">
                              <w:rPr>
                                <w:rFonts w:asciiTheme="majorHAnsi" w:eastAsiaTheme="majorEastAsia" w:hAnsiTheme="majorHAnsi" w:cstheme="majorHAnsi"/>
                                <w:b w:val="0"/>
                              </w:rPr>
                              <w:t>の追加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F0D3E" id="テキスト ボックス 24" o:spid="_x0000_s1349" type="#_x0000_t202" style="position:absolute;left:0;text-align:left;margin-left:-.4pt;margin-top:89.2pt;width:490.55pt;height:.05pt;z-index:25174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" stroked="f">
                <v:textbox style="mso-fit-shape-to-text:t" inset="0,0,0,0">
                  <w:txbxContent>
                    <w:p w14:paraId="71D50974" w14:textId="60C6E1BC"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w:t>
                      </w:r>
                      <w:proofErr w:type="spellStart"/>
                      <w:r w:rsidRPr="001E5579">
                        <w:rPr>
                          <w:rFonts w:asciiTheme="majorHAnsi" w:eastAsiaTheme="majorEastAsia" w:hAnsiTheme="majorHAnsi" w:cstheme="majorHAnsi"/>
                          <w:b w:val="0"/>
                        </w:rPr>
                        <w:t>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3</w:t>
                      </w:r>
                      <w:proofErr w:type="spellEnd"/>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2</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trace-</w:t>
                      </w:r>
                      <w:proofErr w:type="spellStart"/>
                      <w:r w:rsidRPr="001E5579">
                        <w:rPr>
                          <w:rFonts w:asciiTheme="majorHAnsi" w:eastAsiaTheme="majorEastAsia" w:hAnsiTheme="majorHAnsi" w:cstheme="majorHAnsi"/>
                          <w:b w:val="0"/>
                        </w:rPr>
                        <w:t>cmd</w:t>
                      </w:r>
                      <w:proofErr w:type="spellEnd"/>
                      <w:r w:rsidRPr="001E5579">
                        <w:rPr>
                          <w:rFonts w:asciiTheme="majorHAnsi" w:eastAsiaTheme="majorEastAsia" w:hAnsiTheme="majorHAnsi" w:cstheme="majorHAnsi"/>
                          <w:b w:val="0"/>
                        </w:rPr>
                        <w:t>の追加</w:t>
                      </w:r>
                    </w:p>
                  </w:txbxContent>
                </v:textbox>
                <w10:wrap type="topAndBottom"/>
              </v:shape>
            </w:pict>
          </mc:Fallback>
        </mc:AlternateContent>
      </w:r>
      <w:r w:rsidR="00282E12" w:rsidRPr="00291D16">
        <w:rPr>
          <w:noProof/>
        </w:rPr>
        <mc:AlternateContent>
          <mc:Choice Requires="wps">
            <w:drawing>
              <wp:anchor distT="0" distB="0" distL="114300" distR="114300" simplePos="0" relativeHeight="251724288" behindDoc="0" locked="0" layoutInCell="1" allowOverlap="1" wp14:anchorId="4A6319DD" wp14:editId="56E40B06">
                <wp:simplePos x="0" y="0"/>
                <wp:positionH relativeFrom="margin">
                  <wp:posOffset>-5080</wp:posOffset>
                </wp:positionH>
                <wp:positionV relativeFrom="paragraph">
                  <wp:posOffset>260985</wp:posOffset>
                </wp:positionV>
                <wp:extent cx="6229985" cy="814705"/>
                <wp:effectExtent l="0" t="0" r="18415" b="23495"/>
                <wp:wrapTopAndBottom/>
                <wp:docPr id="9" name="正方形/長方形 2285"/>
                <wp:cNvGraphicFramePr/>
                <a:graphic xmlns:a="http://schemas.openxmlformats.org/drawingml/2006/main">
                  <a:graphicData uri="http://schemas.microsoft.com/office/word/2010/wordprocessingShape">
                    <wps:wsp>
                      <wps:cNvSpPr/>
                      <wps:spPr>
                        <a:xfrm>
                          <a:off x="0" y="0"/>
                          <a:ext cx="6229985" cy="814705"/>
                        </a:xfrm>
                        <a:prstGeom prst="rect">
                          <a:avLst/>
                        </a:prstGeom>
                        <a:noFill/>
                        <a:ln w="12700" cap="flat" cmpd="sng" algn="ctr">
                          <a:solidFill>
                            <a:sysClr val="windowText" lastClr="000000"/>
                          </a:solidFill>
                          <a:prstDash val="solid"/>
                        </a:ln>
                        <a:effectLst/>
                      </wps:spPr>
                      <wps:txbx>
                        <w:txbxContent>
                          <w:p w14:paraId="54768549" w14:textId="77777777" w:rsidR="00CB38AA" w:rsidRDefault="00CB38AA" w:rsidP="000508CA">
                            <w:r>
                              <w:t>[build/conf/</w:t>
                            </w:r>
                            <w:proofErr w:type="spellStart"/>
                            <w:r>
                              <w:t>local.co</w:t>
                            </w:r>
                            <w:r>
                              <w:rPr>
                                <w:rFonts w:hint="eastAsia"/>
                              </w:rPr>
                              <w:t>nf</w:t>
                            </w:r>
                            <w:proofErr w:type="spellEnd"/>
                            <w:r>
                              <w:rPr>
                                <w:rFonts w:hint="eastAsia"/>
                              </w:rPr>
                              <w:t>に次の行を追加します。</w:t>
                            </w:r>
                            <w:r>
                              <w:t>]</w:t>
                            </w:r>
                            <w:r w:rsidDel="0068002E">
                              <w:rPr>
                                <w:rFonts w:hint="eastAsia"/>
                              </w:rPr>
                              <w:t xml:space="preserve"> </w:t>
                            </w:r>
                          </w:p>
                          <w:p w14:paraId="61E4319C" w14:textId="77777777" w:rsidR="00CB38AA" w:rsidRDefault="00CB38AA" w:rsidP="000508CA"/>
                          <w:p w14:paraId="0A5023B0" w14:textId="77777777" w:rsidR="00CB38AA" w:rsidRDefault="00CB38AA" w:rsidP="000508CA">
                            <w:pPr>
                              <w:ind w:firstLineChars="100" w:firstLine="200"/>
                            </w:pPr>
                            <w:proofErr w:type="spellStart"/>
                            <w:r w:rsidRPr="000750F5">
                              <w:t>CORE_IMAGE_EXTRA_INSTALL</w:t>
                            </w:r>
                            <w:proofErr w:type="spellEnd"/>
                            <w:r w:rsidRPr="000750F5">
                              <w:t xml:space="preserve"> += "</w:t>
                            </w:r>
                            <w:r>
                              <w:t>trace-</w:t>
                            </w:r>
                            <w:proofErr w:type="spellStart"/>
                            <w:r>
                              <w:t>cmd</w:t>
                            </w:r>
                            <w:proofErr w:type="spellEnd"/>
                            <w:r w:rsidRPr="000750F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319DD" id="_x0000_s1350" style="position:absolute;left:0;text-align:left;margin-left:-.4pt;margin-top:20.55pt;width:490.55pt;height:64.15pt;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" filled="f" strokecolor="windowText" strokeweight="1pt">
                <v:textbox>
                  <w:txbxContent>
                    <w:p w14:paraId="54768549" w14:textId="77777777" w:rsidR="00CB38AA" w:rsidRDefault="00CB38AA" w:rsidP="000508CA">
                      <w:r>
                        <w:t>[build/conf/</w:t>
                      </w:r>
                      <w:proofErr w:type="spellStart"/>
                      <w:r>
                        <w:t>local.co</w:t>
                      </w:r>
                      <w:r>
                        <w:rPr>
                          <w:rFonts w:hint="eastAsia"/>
                        </w:rPr>
                        <w:t>nf</w:t>
                      </w:r>
                      <w:proofErr w:type="spellEnd"/>
                      <w:r>
                        <w:rPr>
                          <w:rFonts w:hint="eastAsia"/>
                        </w:rPr>
                        <w:t>に次の行を追加します。</w:t>
                      </w:r>
                      <w:r>
                        <w:t>]</w:t>
                      </w:r>
                      <w:r w:rsidDel="0068002E">
                        <w:rPr>
                          <w:rFonts w:hint="eastAsia"/>
                        </w:rPr>
                        <w:t xml:space="preserve"> </w:t>
                      </w:r>
                    </w:p>
                    <w:p w14:paraId="61E4319C" w14:textId="77777777" w:rsidR="00CB38AA" w:rsidRDefault="00CB38AA" w:rsidP="000508CA"/>
                    <w:p w14:paraId="0A5023B0" w14:textId="77777777" w:rsidR="00CB38AA" w:rsidRDefault="00CB38AA" w:rsidP="000508CA">
                      <w:pPr>
                        <w:ind w:firstLineChars="100" w:firstLine="200"/>
                      </w:pPr>
                      <w:proofErr w:type="spellStart"/>
                      <w:r w:rsidRPr="000750F5">
                        <w:t>CORE_IMAGE_EXTRA_INSTALL</w:t>
                      </w:r>
                      <w:proofErr w:type="spellEnd"/>
                      <w:r w:rsidRPr="000750F5">
                        <w:t xml:space="preserve"> += "</w:t>
                      </w:r>
                      <w:r>
                        <w:t>trace-</w:t>
                      </w:r>
                      <w:proofErr w:type="spellStart"/>
                      <w:r>
                        <w:t>cmd</w:t>
                      </w:r>
                      <w:proofErr w:type="spellEnd"/>
                      <w:r w:rsidRPr="000750F5">
                        <w:t>"</w:t>
                      </w:r>
                    </w:p>
                  </w:txbxContent>
                </v:textbox>
                <w10:wrap type="topAndBottom" anchorx="margin"/>
              </v:rect>
            </w:pict>
          </mc:Fallback>
        </mc:AlternateContent>
      </w:r>
      <w:r w:rsidR="00282E12">
        <w:rPr>
          <w:rFonts w:hint="eastAsia"/>
        </w:rPr>
        <w:t>trace-</w:t>
      </w:r>
      <w:proofErr w:type="spellStart"/>
      <w:r w:rsidR="00282E12">
        <w:rPr>
          <w:rFonts w:hint="eastAsia"/>
        </w:rPr>
        <w:t>cmd</w:t>
      </w:r>
      <w:proofErr w:type="spellEnd"/>
      <w:r w:rsidR="00282E12">
        <w:rPr>
          <w:rFonts w:hint="eastAsia"/>
        </w:rPr>
        <w:t>を利用するには、以下に記述したファイルを編集し、再度ファイルシステムを構築してください。</w:t>
      </w:r>
    </w:p>
    <w:p w14:paraId="70A080F4" w14:textId="77777777" w:rsidR="0029763A" w:rsidRDefault="0029763A" w:rsidP="000508CA">
      <w:pPr>
        <w:ind w:firstLine="0"/>
      </w:pPr>
    </w:p>
    <w:p w14:paraId="58800F45" w14:textId="77777777" w:rsidR="00182D9A" w:rsidRDefault="00182D9A" w:rsidP="00182D9A">
      <w:pPr>
        <w:pStyle w:val="afd"/>
        <w:numPr>
          <w:ilvl w:val="4"/>
          <w:numId w:val="23"/>
        </w:numPr>
      </w:pPr>
      <w:proofErr w:type="spellStart"/>
      <w:r>
        <w:rPr>
          <w:rFonts w:hint="eastAsia"/>
        </w:rPr>
        <w:t>KernelShark</w:t>
      </w:r>
      <w:proofErr w:type="spellEnd"/>
      <w:r>
        <w:rPr>
          <w:rFonts w:hint="eastAsia"/>
        </w:rPr>
        <w:t>をインストールする。</w:t>
      </w:r>
    </w:p>
    <w:p w14:paraId="43D6A302" w14:textId="77777777" w:rsidR="00214CB4" w:rsidRDefault="006C0218" w:rsidP="00214CB4">
      <w:pPr>
        <w:ind w:firstLineChars="100" w:firstLine="200"/>
      </w:pPr>
      <w:proofErr w:type="spellStart"/>
      <w:r>
        <w:rPr>
          <w:rFonts w:hint="eastAsia"/>
        </w:rPr>
        <w:t>KernelShark</w:t>
      </w:r>
      <w:proofErr w:type="spellEnd"/>
      <w:r>
        <w:rPr>
          <w:rFonts w:hint="eastAsia"/>
        </w:rPr>
        <w:t>は</w:t>
      </w:r>
      <w:r>
        <w:rPr>
          <w:rFonts w:hint="eastAsia"/>
        </w:rPr>
        <w:t>Linux</w:t>
      </w:r>
      <w:r>
        <w:rPr>
          <w:rFonts w:hint="eastAsia"/>
        </w:rPr>
        <w:t>ホスト</w:t>
      </w:r>
      <w:r>
        <w:rPr>
          <w:rFonts w:hint="eastAsia"/>
        </w:rPr>
        <w:t>PC</w:t>
      </w:r>
      <w:r>
        <w:rPr>
          <w:rFonts w:hint="eastAsia"/>
        </w:rPr>
        <w:t>で</w:t>
      </w:r>
      <w:r w:rsidR="00214CB4">
        <w:rPr>
          <w:rFonts w:hint="eastAsia"/>
        </w:rPr>
        <w:t>実行します。</w:t>
      </w:r>
    </w:p>
    <w:p w14:paraId="1C384E82" w14:textId="55322F92" w:rsidR="000508CA" w:rsidRPr="004639B0" w:rsidRDefault="00472249" w:rsidP="00463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ind w:firstLineChars="100" w:firstLine="200"/>
        <w:jc w:val="left"/>
        <w:textAlignment w:val="auto"/>
        <w:rPr>
          <w:rFonts w:ascii="ＭＳ 明朝" w:hAnsi="ＭＳ 明朝" w:cs="ＭＳ ゴシック"/>
          <w:color w:val="222222"/>
        </w:rPr>
      </w:pPr>
      <w:r w:rsidRPr="00662677">
        <w:rPr>
          <w:color w:val="222222"/>
        </w:rPr>
        <w:t>Linux</w:t>
      </w:r>
      <w:r w:rsidRPr="00662677">
        <w:rPr>
          <w:rFonts w:ascii="ＭＳ 明朝" w:hAnsi="ＭＳ 明朝" w:cs="ＭＳ ゴシック" w:hint="eastAsia"/>
          <w:color w:val="222222"/>
        </w:rPr>
        <w:t>ホスト</w:t>
      </w:r>
      <w:r w:rsidRPr="00662677">
        <w:rPr>
          <w:color w:val="222222"/>
        </w:rPr>
        <w:t>PC</w:t>
      </w:r>
      <w:r w:rsidRPr="00662677">
        <w:rPr>
          <w:rFonts w:ascii="ＭＳ 明朝" w:hAnsi="ＭＳ 明朝" w:cs="ＭＳ ゴシック" w:hint="eastAsia"/>
          <w:color w:val="222222"/>
        </w:rPr>
        <w:t>に</w:t>
      </w:r>
      <w:r w:rsidRPr="00662677">
        <w:rPr>
          <w:color w:val="222222"/>
        </w:rPr>
        <w:t>apt-get</w:t>
      </w:r>
      <w:r w:rsidRPr="00662677">
        <w:rPr>
          <w:rFonts w:ascii="ＭＳ 明朝" w:hAnsi="ＭＳ 明朝" w:cs="ＭＳ ゴシック" w:hint="eastAsia"/>
          <w:color w:val="222222"/>
        </w:rPr>
        <w:t>コマンドなどで</w:t>
      </w:r>
      <w:proofErr w:type="spellStart"/>
      <w:r>
        <w:rPr>
          <w:rFonts w:hint="eastAsia"/>
        </w:rPr>
        <w:t>KernelShark</w:t>
      </w:r>
      <w:proofErr w:type="spellEnd"/>
      <w:r w:rsidRPr="00662677">
        <w:rPr>
          <w:rFonts w:ascii="ＭＳ 明朝" w:hAnsi="ＭＳ 明朝" w:cs="ＭＳ ゴシック" w:hint="eastAsia"/>
          <w:color w:val="222222"/>
        </w:rPr>
        <w:t>をインストールしてください。</w:t>
      </w:r>
    </w:p>
    <w:p w14:paraId="37288F58" w14:textId="77777777" w:rsidR="002A4EF8" w:rsidRDefault="00845457">
      <w:pPr>
        <w:topLinePunct w:val="0"/>
        <w:adjustRightInd/>
        <w:spacing w:after="0"/>
        <w:ind w:firstLine="0"/>
        <w:jc w:val="left"/>
        <w:textAlignment w:val="auto"/>
      </w:pPr>
      <w:r>
        <w:br w:type="page"/>
      </w:r>
    </w:p>
    <w:p w14:paraId="2A0FECB3" w14:textId="77777777" w:rsidR="00932CD4" w:rsidRPr="002A4EF8" w:rsidRDefault="00932CD4" w:rsidP="00932CD4">
      <w:pPr>
        <w:pStyle w:val="10"/>
        <w:numPr>
          <w:ilvl w:val="0"/>
          <w:numId w:val="23"/>
        </w:numPr>
      </w:pPr>
      <w:bookmarkStart w:id="239" w:name="_Ref513715101"/>
      <w:bookmarkStart w:id="240" w:name="_Toc515011015"/>
      <w:r>
        <w:rPr>
          <w:rFonts w:hint="eastAsia"/>
        </w:rPr>
        <w:lastRenderedPageBreak/>
        <w:t>taskset</w:t>
      </w:r>
      <w:r>
        <w:rPr>
          <w:rFonts w:hint="eastAsia"/>
        </w:rPr>
        <w:t>の環境構築</w:t>
      </w:r>
      <w:bookmarkEnd w:id="239"/>
      <w:bookmarkEnd w:id="240"/>
      <w:r w:rsidRPr="00F02899">
        <w:t xml:space="preserve"> </w:t>
      </w:r>
    </w:p>
    <w:p w14:paraId="7AD2191D" w14:textId="0AFBA0AE" w:rsidR="00085923" w:rsidRDefault="007E2BB8" w:rsidP="004639B0">
      <w:pPr>
        <w:sectPr w:rsidR="00085923" w:rsidSect="00FA7A7B">
          <w:headerReference w:type="default" r:id="rId15"/>
          <w:footerReference w:type="default" r:id="rId16"/>
          <w:headerReference w:type="first" r:id="rId17"/>
          <w:footerReference w:type="first" r:id="rId18"/>
          <w:pgSz w:w="11879" w:h="16817" w:code="9"/>
          <w:pgMar w:top="567" w:right="1134" w:bottom="567" w:left="1134" w:header="851" w:footer="567" w:gutter="0"/>
          <w:pgNumType w:start="1"/>
          <w:cols w:space="360"/>
          <w:titlePg/>
          <w:docGrid w:linePitch="272"/>
        </w:sectPr>
      </w:pPr>
      <w:r>
        <w:rPr>
          <w:noProof/>
        </w:rPr>
        <mc:AlternateContent>
          <mc:Choice Requires="wps">
            <w:drawing>
              <wp:anchor distT="0" distB="0" distL="114300" distR="114300" simplePos="0" relativeHeight="251746816" behindDoc="0" locked="0" layoutInCell="1" allowOverlap="1" wp14:anchorId="0587D9EC" wp14:editId="47BFE60F">
                <wp:simplePos x="0" y="0"/>
                <wp:positionH relativeFrom="column">
                  <wp:posOffset>-5080</wp:posOffset>
                </wp:positionH>
                <wp:positionV relativeFrom="paragraph">
                  <wp:posOffset>1238885</wp:posOffset>
                </wp:positionV>
                <wp:extent cx="6229985" cy="635"/>
                <wp:effectExtent l="0" t="0" r="0" b="0"/>
                <wp:wrapTopAndBottom/>
                <wp:docPr id="25" name="テキスト ボックス 25"/>
                <wp:cNvGraphicFramePr/>
                <a:graphic xmlns:a="http://schemas.openxmlformats.org/drawingml/2006/main">
                  <a:graphicData uri="http://schemas.microsoft.com/office/word/2010/wordprocessingShape">
                    <wps:wsp>
                      <wps:cNvSpPr txBox="1"/>
                      <wps:spPr>
                        <a:xfrm>
                          <a:off x="0" y="0"/>
                          <a:ext cx="6229985" cy="635"/>
                        </a:xfrm>
                        <a:prstGeom prst="rect">
                          <a:avLst/>
                        </a:prstGeom>
                        <a:solidFill>
                          <a:prstClr val="white"/>
                        </a:solidFill>
                        <a:ln>
                          <a:noFill/>
                        </a:ln>
                      </wps:spPr>
                      <wps:txbx>
                        <w:txbxContent>
                          <w:p w14:paraId="255EB09F" w14:textId="45AC0E8C"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4</w:t>
                            </w:r>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taskset</w:t>
                            </w:r>
                            <w:r w:rsidRPr="001E5579">
                              <w:rPr>
                                <w:rFonts w:asciiTheme="majorHAnsi" w:eastAsiaTheme="majorEastAsia" w:hAnsiTheme="majorHAnsi" w:cstheme="majorHAnsi"/>
                                <w:b w:val="0"/>
                              </w:rPr>
                              <w:t>の追加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7D9EC" id="テキスト ボックス 25" o:spid="_x0000_s1351" type="#_x0000_t202" style="position:absolute;left:0;text-align:left;margin-left:-.4pt;margin-top:97.55pt;width:490.55pt;height:.05pt;z-index:25174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" stroked="f">
                <v:textbox style="mso-fit-shape-to-text:t" inset="0,0,0,0">
                  <w:txbxContent>
                    <w:p w14:paraId="255EB09F" w14:textId="45AC0E8C" w:rsidR="00CB38AA" w:rsidRPr="001E5579" w:rsidRDefault="00CB38AA" w:rsidP="004639B0">
                      <w:pPr>
                        <w:pStyle w:val="afff3"/>
                        <w:jc w:val="center"/>
                        <w:rPr>
                          <w:rFonts w:asciiTheme="majorHAnsi" w:eastAsiaTheme="majorEastAsia" w:hAnsiTheme="majorHAnsi" w:cstheme="majorHAnsi"/>
                          <w:b w:val="0"/>
                          <w:noProof/>
                        </w:rPr>
                      </w:pPr>
                      <w:r w:rsidRPr="001E5579">
                        <w:rPr>
                          <w:rFonts w:asciiTheme="majorHAnsi" w:eastAsiaTheme="majorEastAsia" w:hAnsiTheme="majorHAnsi" w:cstheme="majorHAnsi"/>
                          <w:b w:val="0"/>
                        </w:rPr>
                        <w:t>図</w:t>
                      </w:r>
                      <w:r w:rsidRPr="001E5579">
                        <w:rPr>
                          <w:rFonts w:asciiTheme="majorHAnsi" w:eastAsiaTheme="majorEastAsia" w:hAnsiTheme="majorHAnsi" w:cstheme="majorHAnsi"/>
                          <w:b w:val="0"/>
                        </w:rPr>
                        <w:t xml:space="preserve"> A</w:t>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STYLEREF 1 \s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4</w:t>
                      </w:r>
                      <w:r w:rsidRPr="001E5579">
                        <w:rPr>
                          <w:rFonts w:asciiTheme="majorHAnsi" w:eastAsiaTheme="majorEastAsia" w:hAnsiTheme="majorHAnsi" w:cstheme="majorHAnsi"/>
                          <w:b w:val="0"/>
                          <w:noProof/>
                        </w:rPr>
                        <w:fldChar w:fldCharType="end"/>
                      </w:r>
                      <w:r w:rsidRPr="001E5579">
                        <w:rPr>
                          <w:rFonts w:asciiTheme="majorHAnsi" w:eastAsiaTheme="majorEastAsia" w:hAnsiTheme="majorHAnsi" w:cstheme="majorHAnsi"/>
                          <w:b w:val="0"/>
                        </w:rPr>
                        <w:noBreakHyphen/>
                      </w:r>
                      <w:r w:rsidRPr="001E5579">
                        <w:rPr>
                          <w:rFonts w:asciiTheme="majorHAnsi" w:eastAsiaTheme="majorEastAsia" w:hAnsiTheme="majorHAnsi" w:cstheme="majorHAnsi"/>
                          <w:b w:val="0"/>
                        </w:rPr>
                        <w:fldChar w:fldCharType="begin"/>
                      </w:r>
                      <w:r w:rsidRPr="001E5579">
                        <w:rPr>
                          <w:rFonts w:asciiTheme="majorHAnsi" w:eastAsiaTheme="majorEastAsia" w:hAnsiTheme="majorHAnsi" w:cstheme="majorHAnsi"/>
                          <w:b w:val="0"/>
                        </w:rPr>
                        <w:instrText xml:space="preserve"> SEQ </w:instrText>
                      </w:r>
                      <w:r w:rsidRPr="001E5579">
                        <w:rPr>
                          <w:rFonts w:asciiTheme="majorHAnsi" w:eastAsiaTheme="majorEastAsia" w:hAnsiTheme="majorHAnsi" w:cstheme="majorHAnsi"/>
                          <w:b w:val="0"/>
                        </w:rPr>
                        <w:instrText>図</w:instrText>
                      </w:r>
                      <w:r w:rsidRPr="001E5579">
                        <w:rPr>
                          <w:rFonts w:asciiTheme="majorHAnsi" w:eastAsiaTheme="majorEastAsia" w:hAnsiTheme="majorHAnsi" w:cstheme="majorHAnsi"/>
                          <w:b w:val="0"/>
                        </w:rPr>
                        <w:instrText xml:space="preserve"> \* ARABIC \s 1 </w:instrText>
                      </w:r>
                      <w:r w:rsidRPr="001E5579">
                        <w:rPr>
                          <w:rFonts w:asciiTheme="majorHAnsi" w:eastAsiaTheme="majorEastAsia" w:hAnsiTheme="majorHAnsi" w:cstheme="majorHAnsi"/>
                          <w:b w:val="0"/>
                        </w:rPr>
                        <w:fldChar w:fldCharType="separate"/>
                      </w:r>
                      <w:r w:rsidRPr="001E5579">
                        <w:rPr>
                          <w:rFonts w:asciiTheme="majorHAnsi" w:eastAsiaTheme="majorEastAsia" w:hAnsiTheme="majorHAnsi" w:cstheme="majorHAnsi"/>
                          <w:b w:val="0"/>
                          <w:noProof/>
                        </w:rPr>
                        <w:t>1</w:t>
                      </w:r>
                      <w:r w:rsidRPr="001E5579">
                        <w:rPr>
                          <w:rFonts w:asciiTheme="majorHAnsi" w:eastAsiaTheme="majorEastAsia" w:hAnsiTheme="majorHAnsi" w:cstheme="majorHAnsi"/>
                          <w:b w:val="0"/>
                        </w:rPr>
                        <w:fldChar w:fldCharType="end"/>
                      </w:r>
                      <w:r w:rsidRPr="001E5579">
                        <w:rPr>
                          <w:rFonts w:asciiTheme="majorHAnsi" w:eastAsiaTheme="majorEastAsia" w:hAnsiTheme="majorHAnsi" w:cstheme="majorHAnsi"/>
                          <w:b w:val="0"/>
                        </w:rPr>
                        <w:t xml:space="preserve">  taskset</w:t>
                      </w:r>
                      <w:r w:rsidRPr="001E5579">
                        <w:rPr>
                          <w:rFonts w:asciiTheme="majorHAnsi" w:eastAsiaTheme="majorEastAsia" w:hAnsiTheme="majorHAnsi" w:cstheme="majorHAnsi"/>
                          <w:b w:val="0"/>
                        </w:rPr>
                        <w:t>の追加</w:t>
                      </w:r>
                    </w:p>
                  </w:txbxContent>
                </v:textbox>
                <w10:wrap type="topAndBottom"/>
              </v:shape>
            </w:pict>
          </mc:Fallback>
        </mc:AlternateContent>
      </w:r>
      <w:r w:rsidR="00282E12" w:rsidRPr="00291D16">
        <w:rPr>
          <w:noProof/>
        </w:rPr>
        <mc:AlternateContent>
          <mc:Choice Requires="wps">
            <w:drawing>
              <wp:anchor distT="0" distB="0" distL="114300" distR="114300" simplePos="0" relativeHeight="251726336" behindDoc="0" locked="0" layoutInCell="1" allowOverlap="1" wp14:anchorId="27E9B78D" wp14:editId="4C33577E">
                <wp:simplePos x="0" y="0"/>
                <wp:positionH relativeFrom="margin">
                  <wp:posOffset>-5080</wp:posOffset>
                </wp:positionH>
                <wp:positionV relativeFrom="paragraph">
                  <wp:posOffset>340650</wp:posOffset>
                </wp:positionV>
                <wp:extent cx="6229985" cy="841375"/>
                <wp:effectExtent l="0" t="0" r="18415" b="15875"/>
                <wp:wrapTopAndBottom/>
                <wp:docPr id="10" name="正方形/長方形 2285"/>
                <wp:cNvGraphicFramePr/>
                <a:graphic xmlns:a="http://schemas.openxmlformats.org/drawingml/2006/main">
                  <a:graphicData uri="http://schemas.microsoft.com/office/word/2010/wordprocessingShape">
                    <wps:wsp>
                      <wps:cNvSpPr/>
                      <wps:spPr>
                        <a:xfrm>
                          <a:off x="0" y="0"/>
                          <a:ext cx="6229985" cy="841375"/>
                        </a:xfrm>
                        <a:prstGeom prst="rect">
                          <a:avLst/>
                        </a:prstGeom>
                        <a:noFill/>
                        <a:ln w="12700" cap="flat" cmpd="sng" algn="ctr">
                          <a:solidFill>
                            <a:sysClr val="windowText" lastClr="000000"/>
                          </a:solidFill>
                          <a:prstDash val="solid"/>
                        </a:ln>
                        <a:effectLst/>
                      </wps:spPr>
                      <wps:txbx>
                        <w:txbxContent>
                          <w:p w14:paraId="74CC7863" w14:textId="77777777" w:rsidR="00CB38AA" w:rsidRDefault="00CB38AA" w:rsidP="00A85C90">
                            <w:r>
                              <w:t>[build/conf/</w:t>
                            </w:r>
                            <w:proofErr w:type="spellStart"/>
                            <w:r>
                              <w:t>local.co</w:t>
                            </w:r>
                            <w:r>
                              <w:rPr>
                                <w:rFonts w:hint="eastAsia"/>
                              </w:rPr>
                              <w:t>nf</w:t>
                            </w:r>
                            <w:proofErr w:type="spellEnd"/>
                            <w:r>
                              <w:rPr>
                                <w:rFonts w:hint="eastAsia"/>
                              </w:rPr>
                              <w:t>に次の行を追加します。</w:t>
                            </w:r>
                            <w:r>
                              <w:t>]</w:t>
                            </w:r>
                            <w:r w:rsidDel="0068002E">
                              <w:rPr>
                                <w:rFonts w:hint="eastAsia"/>
                              </w:rPr>
                              <w:t xml:space="preserve"> </w:t>
                            </w:r>
                          </w:p>
                          <w:p w14:paraId="6333621A" w14:textId="77777777" w:rsidR="00CB38AA" w:rsidRDefault="00CB38AA" w:rsidP="00A85C90"/>
                          <w:p w14:paraId="45476E44" w14:textId="77777777" w:rsidR="00CB38AA" w:rsidRDefault="00CB38AA" w:rsidP="00A85C90">
                            <w:pPr>
                              <w:ind w:firstLineChars="100" w:firstLine="200"/>
                            </w:pPr>
                            <w:proofErr w:type="spellStart"/>
                            <w:r w:rsidRPr="000750F5">
                              <w:t>CORE_IMAGE_EXTRA_INSTALL</w:t>
                            </w:r>
                            <w:proofErr w:type="spellEnd"/>
                            <w:r w:rsidRPr="000750F5">
                              <w:t xml:space="preserve"> += "</w:t>
                            </w:r>
                            <w:proofErr w:type="spellStart"/>
                            <w:r w:rsidRPr="007737F6">
                              <w:t>util-linu</w:t>
                            </w:r>
                            <w:r>
                              <w:rPr>
                                <w:rFonts w:hint="eastAsia"/>
                              </w:rPr>
                              <w:t>x</w:t>
                            </w:r>
                            <w:proofErr w:type="spellEnd"/>
                            <w:r w:rsidRPr="000750F5">
                              <w:t>"</w:t>
                            </w:r>
                          </w:p>
                          <w:p w14:paraId="605DF2FA" w14:textId="77777777" w:rsidR="00CB38AA" w:rsidRDefault="00CB38AA" w:rsidP="00A85C90">
                            <w:pPr>
                              <w:ind w:firstLineChars="100" w:firstLine="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9B78D" id="_x0000_s1352" style="position:absolute;left:0;text-align:left;margin-left:-.4pt;margin-top:26.8pt;width:490.55pt;height:66.25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" filled="f" strokecolor="windowText" strokeweight="1pt">
                <v:textbox>
                  <w:txbxContent>
                    <w:p w14:paraId="74CC7863" w14:textId="77777777" w:rsidR="00CB38AA" w:rsidRDefault="00CB38AA" w:rsidP="00A85C90">
                      <w:r>
                        <w:t>[build/conf/</w:t>
                      </w:r>
                      <w:proofErr w:type="spellStart"/>
                      <w:r>
                        <w:t>local.co</w:t>
                      </w:r>
                      <w:r>
                        <w:rPr>
                          <w:rFonts w:hint="eastAsia"/>
                        </w:rPr>
                        <w:t>nf</w:t>
                      </w:r>
                      <w:proofErr w:type="spellEnd"/>
                      <w:r>
                        <w:rPr>
                          <w:rFonts w:hint="eastAsia"/>
                        </w:rPr>
                        <w:t>に次の行を追加します。</w:t>
                      </w:r>
                      <w:r>
                        <w:t>]</w:t>
                      </w:r>
                      <w:r w:rsidDel="0068002E">
                        <w:rPr>
                          <w:rFonts w:hint="eastAsia"/>
                        </w:rPr>
                        <w:t xml:space="preserve"> </w:t>
                      </w:r>
                    </w:p>
                    <w:p w14:paraId="6333621A" w14:textId="77777777" w:rsidR="00CB38AA" w:rsidRDefault="00CB38AA" w:rsidP="00A85C90"/>
                    <w:p w14:paraId="45476E44" w14:textId="77777777" w:rsidR="00CB38AA" w:rsidRDefault="00CB38AA" w:rsidP="00A85C90">
                      <w:pPr>
                        <w:ind w:firstLineChars="100" w:firstLine="200"/>
                      </w:pPr>
                      <w:proofErr w:type="spellStart"/>
                      <w:r w:rsidRPr="000750F5">
                        <w:t>CORE_IMAGE_EXTRA_INSTALL</w:t>
                      </w:r>
                      <w:proofErr w:type="spellEnd"/>
                      <w:r w:rsidRPr="000750F5">
                        <w:t xml:space="preserve"> += "</w:t>
                      </w:r>
                      <w:proofErr w:type="spellStart"/>
                      <w:r w:rsidRPr="007737F6">
                        <w:t>util-linu</w:t>
                      </w:r>
                      <w:r>
                        <w:rPr>
                          <w:rFonts w:hint="eastAsia"/>
                        </w:rPr>
                        <w:t>x</w:t>
                      </w:r>
                      <w:proofErr w:type="spellEnd"/>
                      <w:r w:rsidRPr="000750F5">
                        <w:t>"</w:t>
                      </w:r>
                    </w:p>
                    <w:p w14:paraId="605DF2FA" w14:textId="77777777" w:rsidR="00CB38AA" w:rsidRDefault="00CB38AA" w:rsidP="00A85C90">
                      <w:pPr>
                        <w:ind w:firstLineChars="100" w:firstLine="200"/>
                      </w:pPr>
                    </w:p>
                  </w:txbxContent>
                </v:textbox>
                <w10:wrap type="topAndBottom" anchorx="margin"/>
              </v:rect>
            </w:pict>
          </mc:Fallback>
        </mc:AlternateContent>
      </w:r>
      <w:r w:rsidR="00282E12">
        <w:rPr>
          <w:rFonts w:hint="eastAsia"/>
        </w:rPr>
        <w:t>taskset</w:t>
      </w:r>
      <w:r w:rsidR="00282E12">
        <w:rPr>
          <w:rFonts w:hint="eastAsia"/>
        </w:rPr>
        <w:t>を利用するには、以下に</w:t>
      </w:r>
      <w:r w:rsidR="003D4C58">
        <w:rPr>
          <w:rFonts w:hint="eastAsia"/>
        </w:rPr>
        <w:t>記述した</w:t>
      </w:r>
      <w:r w:rsidR="00282E12">
        <w:rPr>
          <w:rFonts w:hint="eastAsia"/>
        </w:rPr>
        <w:t>ファイル</w:t>
      </w:r>
      <w:r w:rsidR="003D4C58">
        <w:rPr>
          <w:rFonts w:hint="eastAsia"/>
        </w:rPr>
        <w:t>を</w:t>
      </w:r>
      <w:r w:rsidR="00282E12">
        <w:rPr>
          <w:rFonts w:hint="eastAsia"/>
        </w:rPr>
        <w:t>編集</w:t>
      </w:r>
      <w:r w:rsidR="003D4C58">
        <w:rPr>
          <w:rFonts w:hint="eastAsia"/>
        </w:rPr>
        <w:t>し</w:t>
      </w:r>
      <w:r w:rsidR="00282E12">
        <w:rPr>
          <w:rFonts w:hint="eastAsia"/>
        </w:rPr>
        <w:t>、再度ファイルシステムを構築してください。</w:t>
      </w:r>
      <w:bookmarkStart w:id="273" w:name="lastpage"/>
      <w:bookmarkEnd w:id="273"/>
    </w:p>
    <w:p w14:paraId="691A6FAF" w14:textId="77777777" w:rsidR="00880231" w:rsidRDefault="00880231" w:rsidP="00880231">
      <w:pPr>
        <w:pStyle w:val="revisionhistory"/>
      </w:pPr>
      <w:r>
        <w:rPr>
          <w:rFonts w:hint="eastAsia"/>
        </w:rPr>
        <w:lastRenderedPageBreak/>
        <w:t>改訂記録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07"/>
        <w:gridCol w:w="1653"/>
        <w:gridCol w:w="1333"/>
        <w:gridCol w:w="5508"/>
      </w:tblGrid>
      <w:tr w:rsidR="00880231" w14:paraId="0ED120CC" w14:textId="77777777" w:rsidTr="0071056E">
        <w:trPr>
          <w:cantSplit/>
        </w:trPr>
        <w:tc>
          <w:tcPr>
            <w:tcW w:w="1107" w:type="dxa"/>
            <w:vMerge w:val="restart"/>
            <w:vAlign w:val="bottom"/>
          </w:tcPr>
          <w:p w14:paraId="363B7A0C" w14:textId="77777777" w:rsidR="00880231" w:rsidRDefault="00880231" w:rsidP="0071056E">
            <w:pPr>
              <w:pStyle w:val="tablehead"/>
            </w:pPr>
            <w:r>
              <w:rPr>
                <w:rFonts w:hint="eastAsia"/>
              </w:rPr>
              <w:t>Rev.</w:t>
            </w:r>
          </w:p>
        </w:tc>
        <w:tc>
          <w:tcPr>
            <w:tcW w:w="1653" w:type="dxa"/>
            <w:vMerge w:val="restart"/>
            <w:vAlign w:val="bottom"/>
          </w:tcPr>
          <w:p w14:paraId="22C5E04C" w14:textId="77777777" w:rsidR="00880231" w:rsidRDefault="00880231" w:rsidP="0071056E">
            <w:pPr>
              <w:pStyle w:val="tablehead"/>
            </w:pPr>
            <w:r>
              <w:rPr>
                <w:rFonts w:hint="eastAsia"/>
              </w:rPr>
              <w:t>発行日</w:t>
            </w:r>
          </w:p>
        </w:tc>
        <w:tc>
          <w:tcPr>
            <w:tcW w:w="6841" w:type="dxa"/>
            <w:gridSpan w:val="2"/>
            <w:vAlign w:val="bottom"/>
          </w:tcPr>
          <w:p w14:paraId="1C3A9775" w14:textId="77777777" w:rsidR="00880231" w:rsidRDefault="00880231" w:rsidP="0071056E">
            <w:pPr>
              <w:pStyle w:val="tablehead"/>
            </w:pPr>
            <w:r>
              <w:rPr>
                <w:rFonts w:hint="eastAsia"/>
              </w:rPr>
              <w:t>改訂内容</w:t>
            </w:r>
          </w:p>
        </w:tc>
      </w:tr>
      <w:tr w:rsidR="00880231" w14:paraId="07BCCC20" w14:textId="77777777" w:rsidTr="0071056E">
        <w:trPr>
          <w:cantSplit/>
        </w:trPr>
        <w:tc>
          <w:tcPr>
            <w:tcW w:w="1107" w:type="dxa"/>
            <w:vMerge/>
            <w:vAlign w:val="bottom"/>
          </w:tcPr>
          <w:p w14:paraId="07E3FBEB" w14:textId="77777777" w:rsidR="00880231" w:rsidRDefault="00880231" w:rsidP="0071056E">
            <w:pPr>
              <w:pStyle w:val="tablehead"/>
            </w:pPr>
          </w:p>
        </w:tc>
        <w:tc>
          <w:tcPr>
            <w:tcW w:w="1653" w:type="dxa"/>
            <w:vMerge/>
            <w:vAlign w:val="bottom"/>
          </w:tcPr>
          <w:p w14:paraId="504416A0" w14:textId="77777777" w:rsidR="00880231" w:rsidRDefault="00880231" w:rsidP="0071056E">
            <w:pPr>
              <w:pStyle w:val="tablehead"/>
            </w:pPr>
          </w:p>
        </w:tc>
        <w:tc>
          <w:tcPr>
            <w:tcW w:w="1333" w:type="dxa"/>
            <w:vAlign w:val="bottom"/>
          </w:tcPr>
          <w:p w14:paraId="5F24D110" w14:textId="77777777" w:rsidR="00880231" w:rsidRDefault="00880231" w:rsidP="0071056E">
            <w:pPr>
              <w:pStyle w:val="tablehead"/>
            </w:pPr>
            <w:r>
              <w:rPr>
                <w:rFonts w:hint="eastAsia"/>
              </w:rPr>
              <w:t>ページ</w:t>
            </w:r>
          </w:p>
        </w:tc>
        <w:tc>
          <w:tcPr>
            <w:tcW w:w="5508" w:type="dxa"/>
            <w:vAlign w:val="bottom"/>
          </w:tcPr>
          <w:p w14:paraId="227543F5" w14:textId="77777777" w:rsidR="00880231" w:rsidRDefault="00880231" w:rsidP="0071056E">
            <w:pPr>
              <w:pStyle w:val="tablehead"/>
            </w:pPr>
            <w:r>
              <w:rPr>
                <w:rFonts w:hint="eastAsia"/>
              </w:rPr>
              <w:t>ポイント</w:t>
            </w:r>
          </w:p>
        </w:tc>
      </w:tr>
      <w:tr w:rsidR="00880231" w14:paraId="78CAEE7A" w14:textId="77777777" w:rsidTr="0071056E">
        <w:tc>
          <w:tcPr>
            <w:tcW w:w="1107" w:type="dxa"/>
          </w:tcPr>
          <w:p w14:paraId="70EF8AFD" w14:textId="77777777" w:rsidR="00880231" w:rsidRDefault="00880231" w:rsidP="0071056E">
            <w:pPr>
              <w:pStyle w:val="tablebody"/>
            </w:pPr>
            <w:r>
              <w:rPr>
                <w:rFonts w:hint="eastAsia"/>
              </w:rPr>
              <w:t>1.00</w:t>
            </w:r>
          </w:p>
        </w:tc>
        <w:tc>
          <w:tcPr>
            <w:tcW w:w="1653" w:type="dxa"/>
          </w:tcPr>
          <w:p w14:paraId="30B401EC" w14:textId="77777777" w:rsidR="00880231" w:rsidRDefault="00880231" w:rsidP="0071056E">
            <w:pPr>
              <w:pStyle w:val="tablebody"/>
            </w:pPr>
            <w:r>
              <w:t>201</w:t>
            </w:r>
            <w:r>
              <w:rPr>
                <w:rFonts w:hint="eastAsia"/>
              </w:rPr>
              <w:t>8</w:t>
            </w:r>
            <w:r>
              <w:t>.06</w:t>
            </w:r>
          </w:p>
        </w:tc>
        <w:tc>
          <w:tcPr>
            <w:tcW w:w="1333" w:type="dxa"/>
          </w:tcPr>
          <w:p w14:paraId="04BA97E0" w14:textId="77777777" w:rsidR="00880231" w:rsidRDefault="00880231" w:rsidP="0071056E">
            <w:pPr>
              <w:pStyle w:val="tablebody"/>
              <w:jc w:val="center"/>
            </w:pPr>
            <w:r>
              <w:rPr>
                <w:rFonts w:hint="eastAsia"/>
              </w:rPr>
              <w:t>－</w:t>
            </w:r>
          </w:p>
        </w:tc>
        <w:tc>
          <w:tcPr>
            <w:tcW w:w="5508" w:type="dxa"/>
          </w:tcPr>
          <w:p w14:paraId="05611763" w14:textId="77777777" w:rsidR="00880231" w:rsidRDefault="00880231" w:rsidP="0071056E">
            <w:pPr>
              <w:pStyle w:val="tablebody"/>
            </w:pPr>
            <w:r>
              <w:rPr>
                <w:rFonts w:hint="eastAsia"/>
              </w:rPr>
              <w:t>新規作成</w:t>
            </w:r>
          </w:p>
        </w:tc>
      </w:tr>
      <w:tr w:rsidR="00CB38AA" w14:paraId="29B580E4" w14:textId="77777777" w:rsidTr="0071056E">
        <w:trPr>
          <w:ins w:id="274" w:author="作成者"/>
        </w:trPr>
        <w:tc>
          <w:tcPr>
            <w:tcW w:w="1107" w:type="dxa"/>
            <w:vMerge w:val="restart"/>
          </w:tcPr>
          <w:p w14:paraId="0E8D9768" w14:textId="31409C3D" w:rsidR="00CB38AA" w:rsidRDefault="00CB38AA" w:rsidP="00CB38AA">
            <w:pPr>
              <w:pStyle w:val="tablebody"/>
              <w:rPr>
                <w:ins w:id="275" w:author="作成者"/>
              </w:rPr>
            </w:pPr>
            <w:ins w:id="276" w:author="作成者">
              <w:r>
                <w:rPr>
                  <w:rFonts w:hint="eastAsia"/>
                </w:rPr>
                <w:t>1.01</w:t>
              </w:r>
            </w:ins>
          </w:p>
        </w:tc>
        <w:tc>
          <w:tcPr>
            <w:tcW w:w="1653" w:type="dxa"/>
            <w:vMerge w:val="restart"/>
          </w:tcPr>
          <w:p w14:paraId="68F62441" w14:textId="3F1AC568" w:rsidR="00CB38AA" w:rsidRDefault="00CB38AA" w:rsidP="00CB38AA">
            <w:pPr>
              <w:pStyle w:val="tablebody"/>
              <w:rPr>
                <w:ins w:id="277" w:author="作成者"/>
              </w:rPr>
            </w:pPr>
            <w:ins w:id="278" w:author="作成者">
              <w:r>
                <w:t>2019</w:t>
              </w:r>
              <w:r>
                <w:rPr>
                  <w:rFonts w:hint="eastAsia"/>
                </w:rPr>
                <w:t>.0</w:t>
              </w:r>
              <w:r w:rsidR="00333DCF">
                <w:rPr>
                  <w:rFonts w:hint="eastAsia"/>
                </w:rPr>
                <w:t>3</w:t>
              </w:r>
              <w:bookmarkStart w:id="279" w:name="_GoBack"/>
              <w:bookmarkEnd w:id="279"/>
              <w:del w:id="280" w:author="作成者">
                <w:r w:rsidDel="00333DCF">
                  <w:rPr>
                    <w:rFonts w:hint="eastAsia"/>
                  </w:rPr>
                  <w:delText>2</w:delText>
                </w:r>
              </w:del>
            </w:ins>
          </w:p>
        </w:tc>
        <w:tc>
          <w:tcPr>
            <w:tcW w:w="1333" w:type="dxa"/>
          </w:tcPr>
          <w:p w14:paraId="45D9C9A6" w14:textId="507AF7DA" w:rsidR="00CB38AA" w:rsidRDefault="00333DCF" w:rsidP="00333DCF">
            <w:pPr>
              <w:pStyle w:val="tablebody"/>
              <w:rPr>
                <w:ins w:id="281" w:author="作成者"/>
              </w:rPr>
              <w:pPrChange w:id="282" w:author="作成者">
                <w:pPr>
                  <w:pStyle w:val="tablebody"/>
                  <w:jc w:val="center"/>
                </w:pPr>
              </w:pPrChange>
            </w:pPr>
            <w:proofErr w:type="spellStart"/>
            <w:ins w:id="283" w:author="作成者">
              <w:r>
                <w:rPr>
                  <w:rFonts w:cs="Helvetica" w:hint="eastAsia"/>
                </w:rPr>
                <w:t>P</w:t>
              </w:r>
              <w:r w:rsidR="00CB38AA">
                <w:rPr>
                  <w:rFonts w:cs="Helvetica"/>
                </w:rPr>
                <w:t>1</w:t>
              </w:r>
              <w:proofErr w:type="spellEnd"/>
            </w:ins>
          </w:p>
        </w:tc>
        <w:tc>
          <w:tcPr>
            <w:tcW w:w="5508" w:type="dxa"/>
          </w:tcPr>
          <w:p w14:paraId="4F19BEB2" w14:textId="6E806CAD" w:rsidR="00CB38AA" w:rsidRDefault="00CB38AA">
            <w:pPr>
              <w:pStyle w:val="tablebody"/>
              <w:rPr>
                <w:ins w:id="284" w:author="作成者"/>
              </w:rPr>
            </w:pPr>
            <w:ins w:id="285" w:author="作成者">
              <w:r>
                <w:t>Purpose, Target Readers and Target Device</w:t>
              </w:r>
              <w:r>
                <w:rPr>
                  <w:rFonts w:hint="eastAsia"/>
                </w:rPr>
                <w:t>に</w:t>
              </w:r>
              <w:r w:rsidRPr="00296AE3">
                <w:t>R-Car M3-W</w:t>
              </w:r>
              <w:r>
                <w:t>+</w:t>
              </w:r>
              <w:r>
                <w:rPr>
                  <w:rFonts w:hint="eastAsia"/>
                </w:rPr>
                <w:t>を追加</w:t>
              </w:r>
            </w:ins>
          </w:p>
        </w:tc>
      </w:tr>
      <w:tr w:rsidR="00CB38AA" w14:paraId="6B27245F" w14:textId="77777777" w:rsidTr="0071056E">
        <w:trPr>
          <w:ins w:id="286" w:author="作成者"/>
        </w:trPr>
        <w:tc>
          <w:tcPr>
            <w:tcW w:w="1107" w:type="dxa"/>
            <w:vMerge/>
          </w:tcPr>
          <w:p w14:paraId="59AA9BE4" w14:textId="77777777" w:rsidR="00CB38AA" w:rsidRDefault="00CB38AA" w:rsidP="00CB38AA">
            <w:pPr>
              <w:pStyle w:val="tablebody"/>
              <w:rPr>
                <w:ins w:id="287" w:author="作成者"/>
              </w:rPr>
            </w:pPr>
          </w:p>
        </w:tc>
        <w:tc>
          <w:tcPr>
            <w:tcW w:w="1653" w:type="dxa"/>
            <w:vMerge/>
          </w:tcPr>
          <w:p w14:paraId="012B667A" w14:textId="77777777" w:rsidR="00CB38AA" w:rsidRDefault="00CB38AA" w:rsidP="00CB38AA">
            <w:pPr>
              <w:pStyle w:val="tablebody"/>
              <w:rPr>
                <w:ins w:id="288" w:author="作成者"/>
              </w:rPr>
            </w:pPr>
          </w:p>
        </w:tc>
        <w:tc>
          <w:tcPr>
            <w:tcW w:w="1333" w:type="dxa"/>
          </w:tcPr>
          <w:p w14:paraId="79071854" w14:textId="76FB3A02" w:rsidR="00CB38AA" w:rsidRDefault="00333DCF" w:rsidP="00333DCF">
            <w:pPr>
              <w:pStyle w:val="tablebody"/>
              <w:rPr>
                <w:ins w:id="289" w:author="作成者"/>
                <w:rFonts w:cs="Helvetica"/>
              </w:rPr>
              <w:pPrChange w:id="290" w:author="作成者">
                <w:pPr>
                  <w:pStyle w:val="tablebody"/>
                  <w:jc w:val="center"/>
                </w:pPr>
              </w:pPrChange>
            </w:pPr>
            <w:proofErr w:type="spellStart"/>
            <w:ins w:id="291" w:author="作成者">
              <w:r>
                <w:rPr>
                  <w:rFonts w:cs="Helvetica" w:hint="eastAsia"/>
                </w:rPr>
                <w:t>P</w:t>
              </w:r>
              <w:r w:rsidR="00CB38AA">
                <w:rPr>
                  <w:rFonts w:cs="Helvetica"/>
                </w:rPr>
                <w:t>11</w:t>
              </w:r>
              <w:proofErr w:type="spellEnd"/>
            </w:ins>
          </w:p>
        </w:tc>
        <w:tc>
          <w:tcPr>
            <w:tcW w:w="5508" w:type="dxa"/>
          </w:tcPr>
          <w:p w14:paraId="203D4FB2" w14:textId="5FC34AFE" w:rsidR="00CB38AA" w:rsidRDefault="00CB38AA" w:rsidP="00CB38AA">
            <w:pPr>
              <w:pStyle w:val="tablebody"/>
              <w:rPr>
                <w:ins w:id="292" w:author="作成者"/>
              </w:rPr>
            </w:pPr>
            <w:ins w:id="293" w:author="作成者">
              <w:r w:rsidRPr="00296AE3">
                <w:rPr>
                  <w:rFonts w:hint="eastAsia"/>
                </w:rPr>
                <w:t>Assigning CPU resources to the groups</w:t>
              </w:r>
              <w:r>
                <w:t xml:space="preserve"> updated. (“</w:t>
              </w:r>
              <w:r w:rsidRPr="00296AE3">
                <w:t xml:space="preserve"> R-Car M3-W</w:t>
              </w:r>
              <w:r>
                <w:t>+”)</w:t>
              </w:r>
            </w:ins>
          </w:p>
        </w:tc>
      </w:tr>
    </w:tbl>
    <w:p w14:paraId="1C2BC365" w14:textId="77777777" w:rsidR="00880231" w:rsidRDefault="00880231">
      <w:pPr>
        <w:pStyle w:val="af"/>
      </w:pPr>
    </w:p>
    <w:p w14:paraId="55F3C3F2" w14:textId="77777777" w:rsidR="00880231" w:rsidRDefault="00880231" w:rsidP="00880231">
      <w:pPr>
        <w:pStyle w:val="ab"/>
      </w:pPr>
    </w:p>
    <w:p w14:paraId="03B0F4FB" w14:textId="77777777" w:rsidR="00880231" w:rsidRDefault="00880231" w:rsidP="00880231">
      <w:pPr>
        <w:pStyle w:val="ab"/>
      </w:pPr>
    </w:p>
    <w:p w14:paraId="36B30166" w14:textId="77777777" w:rsidR="00880231" w:rsidRPr="00880231" w:rsidRDefault="00880231" w:rsidP="004639B0">
      <w:pPr>
        <w:pStyle w:val="ab"/>
      </w:pPr>
    </w:p>
    <w:p w14:paraId="0C497316" w14:textId="77777777" w:rsidR="00880231" w:rsidRDefault="00880231">
      <w:pPr>
        <w:pStyle w:val="af"/>
      </w:pPr>
    </w:p>
    <w:p w14:paraId="78D0BBFA" w14:textId="77777777" w:rsidR="00880231" w:rsidRDefault="00880231">
      <w:pPr>
        <w:pStyle w:val="af"/>
      </w:pPr>
    </w:p>
    <w:p w14:paraId="7AC84D5E" w14:textId="77777777" w:rsidR="00880231" w:rsidRDefault="00880231">
      <w:pPr>
        <w:pStyle w:val="af"/>
      </w:pPr>
    </w:p>
    <w:p w14:paraId="714D108C" w14:textId="77777777" w:rsidR="00880231" w:rsidRDefault="00880231">
      <w:pPr>
        <w:pStyle w:val="af"/>
      </w:pPr>
    </w:p>
    <w:p w14:paraId="3480BF60" w14:textId="77777777" w:rsidR="00880231" w:rsidRDefault="00880231">
      <w:pPr>
        <w:pStyle w:val="af"/>
      </w:pPr>
    </w:p>
    <w:p w14:paraId="4A3A8ABC" w14:textId="77777777" w:rsidR="00880231" w:rsidRDefault="00880231">
      <w:pPr>
        <w:pStyle w:val="af"/>
      </w:pPr>
    </w:p>
    <w:p w14:paraId="42E9255D" w14:textId="77777777" w:rsidR="00880231" w:rsidRDefault="00880231">
      <w:pPr>
        <w:pStyle w:val="af"/>
      </w:pPr>
    </w:p>
    <w:p w14:paraId="054B3D2D" w14:textId="77777777" w:rsidR="00880231" w:rsidRDefault="00880231">
      <w:pPr>
        <w:pStyle w:val="af"/>
      </w:pPr>
    </w:p>
    <w:p w14:paraId="32769967" w14:textId="77777777" w:rsidR="00880231" w:rsidRDefault="00880231">
      <w:pPr>
        <w:pStyle w:val="af"/>
      </w:pPr>
    </w:p>
    <w:p w14:paraId="0AE7C4C9" w14:textId="77777777" w:rsidR="00880231" w:rsidRDefault="00880231">
      <w:pPr>
        <w:pStyle w:val="af"/>
      </w:pPr>
    </w:p>
    <w:p w14:paraId="7875079E" w14:textId="77777777" w:rsidR="00880231" w:rsidRDefault="00880231">
      <w:pPr>
        <w:pStyle w:val="af"/>
      </w:pPr>
    </w:p>
    <w:p w14:paraId="3CB225DF" w14:textId="77777777" w:rsidR="00880231" w:rsidRDefault="00880231">
      <w:pPr>
        <w:pStyle w:val="af"/>
      </w:pPr>
    </w:p>
    <w:p w14:paraId="19639E07" w14:textId="77777777" w:rsidR="00880231" w:rsidRDefault="00880231">
      <w:pPr>
        <w:pStyle w:val="af"/>
      </w:pPr>
    </w:p>
    <w:p w14:paraId="1DB226FF" w14:textId="77777777" w:rsidR="00880231" w:rsidRDefault="00880231">
      <w:pPr>
        <w:pStyle w:val="af"/>
      </w:pPr>
    </w:p>
    <w:p w14:paraId="568EBDCE" w14:textId="77777777" w:rsidR="00880231" w:rsidRDefault="00880231">
      <w:pPr>
        <w:pStyle w:val="af"/>
      </w:pPr>
    </w:p>
    <w:p w14:paraId="3D147861" w14:textId="77777777" w:rsidR="00880231" w:rsidRDefault="00880231">
      <w:pPr>
        <w:pStyle w:val="af"/>
      </w:pPr>
    </w:p>
    <w:p w14:paraId="555AF455" w14:textId="77777777" w:rsidR="00880231" w:rsidRDefault="00880231">
      <w:pPr>
        <w:pStyle w:val="af"/>
      </w:pPr>
    </w:p>
    <w:p w14:paraId="1D5C4B94" w14:textId="77777777" w:rsidR="00880231" w:rsidRDefault="00880231">
      <w:pPr>
        <w:pStyle w:val="af"/>
      </w:pPr>
    </w:p>
    <w:p w14:paraId="78CC396A" w14:textId="77777777" w:rsidR="00880231" w:rsidRDefault="00880231">
      <w:pPr>
        <w:pStyle w:val="af"/>
      </w:pPr>
    </w:p>
    <w:p w14:paraId="4DC390BE" w14:textId="77777777" w:rsidR="00880231" w:rsidRDefault="00880231" w:rsidP="00880231">
      <w:pPr>
        <w:pStyle w:val="ab"/>
      </w:pPr>
    </w:p>
    <w:p w14:paraId="62949EF7" w14:textId="77777777" w:rsidR="00880231" w:rsidRDefault="00880231" w:rsidP="00880231">
      <w:pPr>
        <w:pStyle w:val="ab"/>
      </w:pPr>
    </w:p>
    <w:p w14:paraId="69D35D42" w14:textId="77777777" w:rsidR="00162F05" w:rsidRDefault="00162F05" w:rsidP="00880231">
      <w:pPr>
        <w:pStyle w:val="ab"/>
        <w:rPr>
          <w:ins w:id="294" w:author="作成者"/>
        </w:rPr>
        <w:sectPr w:rsidR="00162F05" w:rsidSect="00E409FE">
          <w:pgSz w:w="11879" w:h="16817" w:code="9"/>
          <w:pgMar w:top="567" w:right="1134" w:bottom="567" w:left="1134" w:header="851" w:footer="567" w:gutter="0"/>
          <w:pgNumType w:start="19"/>
          <w:cols w:space="360"/>
          <w:sectPrChange w:id="295" w:author="作成者">
            <w:sectPr w:rsidR="00162F05" w:rsidSect="00E409FE">
              <w:pgMar w:top="567" w:right="1134" w:bottom="567" w:left="1134" w:header="851" w:footer="567" w:gutter="0"/>
            </w:sectPr>
          </w:sectPrChange>
        </w:sectPr>
      </w:pPr>
    </w:p>
    <w:p w14:paraId="7C17F6E3" w14:textId="77777777" w:rsidR="00162F05" w:rsidRPr="003F10F7" w:rsidRDefault="00162F05" w:rsidP="00162F05">
      <w:pPr>
        <w:pStyle w:val="af"/>
        <w:rPr>
          <w:ins w:id="296" w:author="作成者"/>
          <w:rFonts w:asciiTheme="majorEastAsia" w:eastAsiaTheme="majorEastAsia" w:hAnsiTheme="majorEastAsia"/>
        </w:rPr>
      </w:pPr>
      <w:ins w:id="297" w:author="作成者">
        <w:r w:rsidRPr="003F10F7">
          <w:rPr>
            <w:rFonts w:asciiTheme="majorEastAsia" w:eastAsiaTheme="majorEastAsia" w:hAnsiTheme="majorEastAsia" w:hint="eastAsia"/>
          </w:rPr>
          <w:lastRenderedPageBreak/>
          <w:t>製品ご使用上の注意事項</w:t>
        </w:r>
      </w:ins>
    </w:p>
    <w:p w14:paraId="3E676EE2" w14:textId="77777777" w:rsidR="00162F05" w:rsidRPr="003F10F7" w:rsidRDefault="00162F05" w:rsidP="00162F05">
      <w:pPr>
        <w:rPr>
          <w:ins w:id="298" w:author="作成者"/>
          <w:rFonts w:asciiTheme="majorEastAsia" w:eastAsiaTheme="majorEastAsia" w:hAnsiTheme="majorEastAsia"/>
          <w:sz w:val="14"/>
        </w:rPr>
      </w:pPr>
      <w:ins w:id="299" w:author="作成者">
        <w:r w:rsidRPr="003F10F7">
          <w:rPr>
            <w:rFonts w:asciiTheme="majorEastAsia" w:eastAsiaTheme="majorEastAsia" w:hAnsiTheme="majorEastAsia" w:hint="eastAsia"/>
            <w:sz w:val="14"/>
          </w:rPr>
          <w:t>ここでは、マイコン製品全体に適用する「使用上の注意事項」について説明します。個別の使用上の注意事項については、本ドキュメントおよびテクニカルアップデートを参照してください。</w:t>
        </w:r>
      </w:ins>
    </w:p>
    <w:p w14:paraId="211596DD" w14:textId="77777777" w:rsidR="00162F05" w:rsidRPr="003F10F7" w:rsidRDefault="00162F05" w:rsidP="00162F05">
      <w:pPr>
        <w:pStyle w:val="Level1ordered"/>
        <w:spacing w:after="0" w:line="220" w:lineRule="atLeast"/>
        <w:ind w:left="284" w:hanging="284"/>
        <w:rPr>
          <w:ins w:id="300" w:author="作成者"/>
          <w:rFonts w:asciiTheme="majorEastAsia" w:eastAsiaTheme="majorEastAsia" w:hAnsiTheme="majorEastAsia" w:cs="Arial"/>
          <w:sz w:val="14"/>
        </w:rPr>
      </w:pPr>
      <w:ins w:id="301" w:author="作成者">
        <w:r w:rsidRPr="003F10F7">
          <w:rPr>
            <w:rFonts w:asciiTheme="majorEastAsia" w:eastAsiaTheme="majorEastAsia" w:hAnsiTheme="majorEastAsia" w:cs="Arial"/>
            <w:sz w:val="14"/>
          </w:rPr>
          <w:t>1.</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静電気対策</w:t>
        </w:r>
      </w:ins>
    </w:p>
    <w:p w14:paraId="5449700E" w14:textId="77777777" w:rsidR="00162F05" w:rsidRPr="003F10F7" w:rsidRDefault="00162F05" w:rsidP="00162F05">
      <w:pPr>
        <w:pStyle w:val="Level1cont"/>
        <w:rPr>
          <w:ins w:id="302" w:author="作成者"/>
          <w:rFonts w:asciiTheme="majorEastAsia" w:eastAsiaTheme="majorEastAsia" w:hAnsiTheme="majorEastAsia"/>
          <w:sz w:val="14"/>
        </w:rPr>
      </w:pPr>
      <w:ins w:id="303" w:author="作成者">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製品の取り扱いの際は静電気防止を心がけてください。</w:t>
        </w: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は強い静電気によってゲート絶縁破壊を生じることがあります。運搬や保存の際には、当社が出荷梱包に使用している導電性のトレーやマガジンケース、導電性の緩衝材、金属ケースなどを利用し、組み立て工程にはアースを施してください。プラスチック板上に放置したり、端子を触ったりしないでください。また、</w:t>
        </w: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製品を実装したボードについても同様の扱いをしてください。</w:t>
        </w:r>
      </w:ins>
    </w:p>
    <w:p w14:paraId="205CA5C6" w14:textId="77777777" w:rsidR="00162F05" w:rsidRPr="003F10F7" w:rsidRDefault="00162F05" w:rsidP="00162F05">
      <w:pPr>
        <w:pStyle w:val="Level1ordered"/>
        <w:spacing w:after="0" w:line="220" w:lineRule="atLeast"/>
        <w:ind w:left="284" w:hanging="284"/>
        <w:rPr>
          <w:ins w:id="304" w:author="作成者"/>
          <w:rFonts w:asciiTheme="majorEastAsia" w:eastAsiaTheme="majorEastAsia" w:hAnsiTheme="majorEastAsia" w:cs="Arial"/>
          <w:sz w:val="14"/>
        </w:rPr>
      </w:pPr>
      <w:ins w:id="305" w:author="作成者">
        <w:r w:rsidRPr="003F10F7">
          <w:rPr>
            <w:rFonts w:asciiTheme="majorEastAsia" w:eastAsiaTheme="majorEastAsia" w:hAnsiTheme="majorEastAsia" w:cs="Arial"/>
            <w:sz w:val="14"/>
          </w:rPr>
          <w:t>2.</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電源投入時の処置</w:t>
        </w:r>
      </w:ins>
    </w:p>
    <w:p w14:paraId="1D506ADC" w14:textId="77777777" w:rsidR="00162F05" w:rsidRPr="003F10F7" w:rsidRDefault="00162F05" w:rsidP="00162F05">
      <w:pPr>
        <w:pStyle w:val="Level1cont"/>
        <w:rPr>
          <w:ins w:id="306" w:author="作成者"/>
          <w:rFonts w:asciiTheme="majorEastAsia" w:eastAsiaTheme="majorEastAsia" w:hAnsiTheme="majorEastAsia"/>
          <w:sz w:val="14"/>
        </w:rPr>
      </w:pPr>
      <w:ins w:id="307" w:author="作成者">
        <w:r w:rsidRPr="003F10F7">
          <w:rPr>
            <w:rFonts w:asciiTheme="majorEastAsia" w:eastAsiaTheme="majorEastAsia" w:hAnsiTheme="majorEastAsia" w:hint="eastAsia"/>
            <w:sz w:val="14"/>
          </w:rPr>
          <w:t>電源投入時は、製品の状態は不定です。電源投入時には、</w:t>
        </w:r>
        <w:r w:rsidRPr="003F10F7">
          <w:rPr>
            <w:rFonts w:asciiTheme="majorEastAsia" w:eastAsiaTheme="majorEastAsia" w:hAnsiTheme="majorEastAsia"/>
            <w:sz w:val="14"/>
          </w:rPr>
          <w:t>LSI</w:t>
        </w:r>
        <w:r w:rsidRPr="003F10F7">
          <w:rPr>
            <w:rFonts w:asciiTheme="majorEastAsia" w:eastAsiaTheme="majorEastAsia" w:hAnsiTheme="majorEastAsia" w:hint="eastAsia"/>
            <w:sz w:val="14"/>
          </w:rPr>
          <w:t>の内部回路の状態は不確定であり、レジスタの設定や各端子の状態は不定です。外部リセット端子でリセットする製品の場合、電源投入からリセットが有効になるまでの期間、端子の状態は保証できません。同様に、内蔵パワーオンリセット機能を使用してリセットする製品の場合、電源投入からリセットのかかる一定電圧に達するまでの期間、端子の状態は保証できません。</w:t>
        </w:r>
      </w:ins>
    </w:p>
    <w:p w14:paraId="312029CD" w14:textId="77777777" w:rsidR="00162F05" w:rsidRPr="003F10F7" w:rsidRDefault="00162F05" w:rsidP="00162F05">
      <w:pPr>
        <w:pStyle w:val="Level1ordered"/>
        <w:spacing w:after="0" w:line="220" w:lineRule="atLeast"/>
        <w:ind w:left="284" w:hanging="284"/>
        <w:rPr>
          <w:ins w:id="308" w:author="作成者"/>
          <w:rFonts w:asciiTheme="majorEastAsia" w:eastAsiaTheme="majorEastAsia" w:hAnsiTheme="majorEastAsia" w:cs="Arial"/>
          <w:sz w:val="14"/>
        </w:rPr>
      </w:pPr>
      <w:ins w:id="309" w:author="作成者">
        <w:r w:rsidRPr="003F10F7">
          <w:rPr>
            <w:rFonts w:asciiTheme="majorEastAsia" w:eastAsiaTheme="majorEastAsia" w:hAnsiTheme="majorEastAsia" w:cs="Arial"/>
            <w:sz w:val="14"/>
          </w:rPr>
          <w:t>3.</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電源オフ時における入力信号</w:t>
        </w:r>
      </w:ins>
    </w:p>
    <w:p w14:paraId="39F079EF" w14:textId="77777777" w:rsidR="00162F05" w:rsidRPr="003F10F7" w:rsidRDefault="00162F05" w:rsidP="00162F05">
      <w:pPr>
        <w:pStyle w:val="Level1cont"/>
        <w:rPr>
          <w:ins w:id="310" w:author="作成者"/>
          <w:rFonts w:asciiTheme="majorEastAsia" w:eastAsiaTheme="majorEastAsia" w:hAnsiTheme="majorEastAsia"/>
          <w:sz w:val="14"/>
        </w:rPr>
      </w:pPr>
      <w:ins w:id="311" w:author="作成者">
        <w:r w:rsidRPr="003F10F7">
          <w:rPr>
            <w:rFonts w:asciiTheme="majorEastAsia" w:eastAsiaTheme="majorEastAsia" w:hAnsiTheme="majorEastAsia" w:hint="eastAsia"/>
            <w:sz w:val="14"/>
          </w:rPr>
          <w:t>当該製品の電源がオフ状態のときに、入力信号や入出力プルアップ電源を入れないでください。入力信号や入出力プルアップ電源からの電流注入により、誤動作を引き起こしたり、異常電流が流れ内部素子を劣化させたりする場合があります。資料中に「電源オフ時における入力信号」についての記載のある製品は、その内容を守ってください。</w:t>
        </w:r>
      </w:ins>
    </w:p>
    <w:p w14:paraId="5982A535" w14:textId="77777777" w:rsidR="00162F05" w:rsidRPr="003F10F7" w:rsidRDefault="00162F05" w:rsidP="00162F05">
      <w:pPr>
        <w:pStyle w:val="Level1ordered"/>
        <w:spacing w:after="0" w:line="220" w:lineRule="atLeast"/>
        <w:ind w:left="284" w:hanging="284"/>
        <w:rPr>
          <w:ins w:id="312" w:author="作成者"/>
          <w:rFonts w:asciiTheme="majorEastAsia" w:eastAsiaTheme="majorEastAsia" w:hAnsiTheme="majorEastAsia" w:cs="Arial"/>
          <w:sz w:val="14"/>
        </w:rPr>
      </w:pPr>
      <w:ins w:id="313" w:author="作成者">
        <w:r w:rsidRPr="003F10F7">
          <w:rPr>
            <w:rFonts w:asciiTheme="majorEastAsia" w:eastAsiaTheme="majorEastAsia" w:hAnsiTheme="majorEastAsia" w:cs="Arial"/>
            <w:sz w:val="14"/>
          </w:rPr>
          <w:t>4.</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未使用端子の処理</w:t>
        </w:r>
      </w:ins>
    </w:p>
    <w:p w14:paraId="0408C4DD" w14:textId="77777777" w:rsidR="00162F05" w:rsidRPr="003F10F7" w:rsidRDefault="00162F05" w:rsidP="00162F05">
      <w:pPr>
        <w:pStyle w:val="Level1cont"/>
        <w:rPr>
          <w:ins w:id="314" w:author="作成者"/>
          <w:rFonts w:asciiTheme="majorEastAsia" w:eastAsiaTheme="majorEastAsia" w:hAnsiTheme="majorEastAsia"/>
          <w:sz w:val="14"/>
        </w:rPr>
      </w:pPr>
      <w:ins w:id="315" w:author="作成者">
        <w:r w:rsidRPr="003F10F7">
          <w:rPr>
            <w:rFonts w:asciiTheme="majorEastAsia" w:eastAsiaTheme="majorEastAsia" w:hAnsiTheme="majorEastAsia" w:hint="eastAsia"/>
            <w:sz w:val="14"/>
          </w:rPr>
          <w:t>未使用端子は、「未使用端子の処理」に従って処理してください。</w:t>
        </w: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製品の入力端子のインピーダンスは、一般に、ハイインピーダンスとなっています。未使用端子を開放状態で動作させると、誘導現象により、</w:t>
        </w:r>
        <w:r w:rsidRPr="003F10F7">
          <w:rPr>
            <w:rFonts w:asciiTheme="majorEastAsia" w:eastAsiaTheme="majorEastAsia" w:hAnsiTheme="majorEastAsia"/>
            <w:sz w:val="14"/>
          </w:rPr>
          <w:t>LSI</w:t>
        </w:r>
        <w:r w:rsidRPr="003F10F7">
          <w:rPr>
            <w:rFonts w:asciiTheme="majorEastAsia" w:eastAsiaTheme="majorEastAsia" w:hAnsiTheme="majorEastAsia" w:hint="eastAsia"/>
            <w:sz w:val="14"/>
          </w:rPr>
          <w:t>周辺のノイズが印加され、</w:t>
        </w:r>
        <w:r w:rsidRPr="003F10F7">
          <w:rPr>
            <w:rFonts w:asciiTheme="majorEastAsia" w:eastAsiaTheme="majorEastAsia" w:hAnsiTheme="majorEastAsia"/>
            <w:sz w:val="14"/>
          </w:rPr>
          <w:t>LSI</w:t>
        </w:r>
        <w:r w:rsidRPr="003F10F7">
          <w:rPr>
            <w:rFonts w:asciiTheme="majorEastAsia" w:eastAsiaTheme="majorEastAsia" w:hAnsiTheme="majorEastAsia" w:hint="eastAsia"/>
            <w:sz w:val="14"/>
          </w:rPr>
          <w:t>内部で貫通電流が流れたり、入力信号と認識されて誤動作を起こす恐れがあります。</w:t>
        </w:r>
      </w:ins>
    </w:p>
    <w:p w14:paraId="5F750742" w14:textId="77777777" w:rsidR="00162F05" w:rsidRPr="003F10F7" w:rsidRDefault="00162F05" w:rsidP="00162F05">
      <w:pPr>
        <w:pStyle w:val="Level1ordered"/>
        <w:spacing w:after="0" w:line="220" w:lineRule="atLeast"/>
        <w:ind w:left="284" w:hanging="284"/>
        <w:rPr>
          <w:ins w:id="316" w:author="作成者"/>
          <w:rFonts w:asciiTheme="majorEastAsia" w:eastAsiaTheme="majorEastAsia" w:hAnsiTheme="majorEastAsia" w:cs="Arial"/>
          <w:sz w:val="14"/>
        </w:rPr>
      </w:pPr>
      <w:ins w:id="317" w:author="作成者">
        <w:r w:rsidRPr="003F10F7">
          <w:rPr>
            <w:rFonts w:asciiTheme="majorEastAsia" w:eastAsiaTheme="majorEastAsia" w:hAnsiTheme="majorEastAsia" w:cs="Arial"/>
            <w:sz w:val="14"/>
          </w:rPr>
          <w:t>5.</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クロックについて</w:t>
        </w:r>
      </w:ins>
    </w:p>
    <w:p w14:paraId="27A458ED" w14:textId="77777777" w:rsidR="00162F05" w:rsidRPr="003F10F7" w:rsidRDefault="00162F05" w:rsidP="00162F05">
      <w:pPr>
        <w:pStyle w:val="Level1cont"/>
        <w:rPr>
          <w:ins w:id="318" w:author="作成者"/>
          <w:rFonts w:asciiTheme="majorEastAsia" w:eastAsiaTheme="majorEastAsia" w:hAnsiTheme="majorEastAsia"/>
          <w:sz w:val="14"/>
        </w:rPr>
      </w:pPr>
      <w:ins w:id="319" w:author="作成者">
        <w:r w:rsidRPr="003F10F7">
          <w:rPr>
            <w:rFonts w:asciiTheme="majorEastAsia" w:eastAsiaTheme="majorEastAsia" w:hAnsiTheme="majorEastAsia" w:hint="eastAsia"/>
            <w:sz w:val="14"/>
          </w:rPr>
          <w:t>リセット時は、クロックが安定した後、リセットを解除してください。プログラム実行中のクロック切り替え時は、切り替え先クロックが安定した後に切り替えてください。リセット時、外部発振子（または外部発振回路）を用いたクロックで動作を開始するシステムでは、クロックが十分安定した後、リセットを解除してください。また、プログラムの途中で外部発振子（または外部発振回路）を用いたクロックに切り替える場合は、切り替え先のクロックが十分安定してから切り替えてください。</w:t>
        </w:r>
      </w:ins>
    </w:p>
    <w:p w14:paraId="66F44FCA" w14:textId="77777777" w:rsidR="00162F05" w:rsidRPr="003F10F7" w:rsidRDefault="00162F05" w:rsidP="00162F05">
      <w:pPr>
        <w:pStyle w:val="Level1ordered"/>
        <w:spacing w:after="0" w:line="220" w:lineRule="atLeast"/>
        <w:ind w:left="284" w:hanging="284"/>
        <w:rPr>
          <w:ins w:id="320" w:author="作成者"/>
          <w:rFonts w:asciiTheme="majorEastAsia" w:eastAsiaTheme="majorEastAsia" w:hAnsiTheme="majorEastAsia" w:cs="Arial"/>
          <w:sz w:val="14"/>
        </w:rPr>
      </w:pPr>
      <w:ins w:id="321" w:author="作成者">
        <w:r w:rsidRPr="003F10F7">
          <w:rPr>
            <w:rFonts w:asciiTheme="majorEastAsia" w:eastAsiaTheme="majorEastAsia" w:hAnsiTheme="majorEastAsia" w:cs="Arial"/>
            <w:sz w:val="14"/>
          </w:rPr>
          <w:t>6.</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入力端子の印加波形</w:t>
        </w:r>
      </w:ins>
    </w:p>
    <w:p w14:paraId="45A5F477" w14:textId="77777777" w:rsidR="00162F05" w:rsidRPr="003F10F7" w:rsidRDefault="00162F05" w:rsidP="00162F05">
      <w:pPr>
        <w:pStyle w:val="Level1cont"/>
        <w:rPr>
          <w:ins w:id="322" w:author="作成者"/>
          <w:rFonts w:asciiTheme="majorEastAsia" w:eastAsiaTheme="majorEastAsia" w:hAnsiTheme="majorEastAsia"/>
          <w:sz w:val="14"/>
        </w:rPr>
      </w:pPr>
      <w:ins w:id="323" w:author="作成者">
        <w:r w:rsidRPr="003F10F7">
          <w:rPr>
            <w:rFonts w:asciiTheme="majorEastAsia" w:eastAsiaTheme="majorEastAsia" w:hAnsiTheme="majorEastAsia" w:hint="eastAsia"/>
            <w:sz w:val="14"/>
          </w:rPr>
          <w:t>入力ノイズや反射波による波形歪みは誤動作の原因になりますので注意してください。</w:t>
        </w: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製品の入力がノイズなどに起因して、</w:t>
        </w:r>
        <w:proofErr w:type="spellStart"/>
        <w:r w:rsidRPr="003F10F7">
          <w:rPr>
            <w:rFonts w:asciiTheme="majorEastAsia" w:eastAsiaTheme="majorEastAsia" w:hAnsiTheme="majorEastAsia"/>
            <w:sz w:val="14"/>
          </w:rPr>
          <w:t>V</w:t>
        </w:r>
        <w:r w:rsidRPr="003F10F7">
          <w:rPr>
            <w:rFonts w:asciiTheme="majorEastAsia" w:eastAsiaTheme="majorEastAsia" w:hAnsiTheme="majorEastAsia"/>
            <w:sz w:val="14"/>
            <w:vertAlign w:val="subscript"/>
          </w:rPr>
          <w:t>IL</w:t>
        </w:r>
        <w:proofErr w:type="spellEnd"/>
        <w:r w:rsidRPr="003F10F7">
          <w:rPr>
            <w:rFonts w:asciiTheme="majorEastAsia" w:eastAsiaTheme="majorEastAsia" w:hAnsiTheme="majorEastAsia" w:hint="eastAsia"/>
            <w:sz w:val="14"/>
          </w:rPr>
          <w:t>（</w:t>
        </w:r>
        <w:r w:rsidRPr="003F10F7">
          <w:rPr>
            <w:rFonts w:asciiTheme="majorEastAsia" w:eastAsiaTheme="majorEastAsia" w:hAnsiTheme="majorEastAsia"/>
            <w:sz w:val="14"/>
          </w:rPr>
          <w:t>Max.</w:t>
        </w:r>
        <w:r w:rsidRPr="003F10F7">
          <w:rPr>
            <w:rFonts w:asciiTheme="majorEastAsia" w:eastAsiaTheme="majorEastAsia" w:hAnsiTheme="majorEastAsia" w:hint="eastAsia"/>
            <w:sz w:val="14"/>
          </w:rPr>
          <w:t>）から</w:t>
        </w:r>
        <w:proofErr w:type="spellStart"/>
        <w:r w:rsidRPr="003F10F7">
          <w:rPr>
            <w:rFonts w:asciiTheme="majorEastAsia" w:eastAsiaTheme="majorEastAsia" w:hAnsiTheme="majorEastAsia"/>
            <w:sz w:val="14"/>
          </w:rPr>
          <w:t>V</w:t>
        </w:r>
        <w:r w:rsidRPr="003F10F7">
          <w:rPr>
            <w:rFonts w:asciiTheme="majorEastAsia" w:eastAsiaTheme="majorEastAsia" w:hAnsiTheme="majorEastAsia"/>
            <w:sz w:val="14"/>
            <w:vertAlign w:val="subscript"/>
          </w:rPr>
          <w:t>IH</w:t>
        </w:r>
        <w:proofErr w:type="spellEnd"/>
        <w:r w:rsidRPr="003F10F7">
          <w:rPr>
            <w:rFonts w:asciiTheme="majorEastAsia" w:eastAsiaTheme="majorEastAsia" w:hAnsiTheme="majorEastAsia" w:hint="eastAsia"/>
            <w:sz w:val="14"/>
          </w:rPr>
          <w:t>（</w:t>
        </w:r>
        <w:r w:rsidRPr="003F10F7">
          <w:rPr>
            <w:rFonts w:asciiTheme="majorEastAsia" w:eastAsiaTheme="majorEastAsia" w:hAnsiTheme="majorEastAsia"/>
            <w:sz w:val="14"/>
          </w:rPr>
          <w:t>Min.</w:t>
        </w:r>
        <w:r w:rsidRPr="003F10F7">
          <w:rPr>
            <w:rFonts w:asciiTheme="majorEastAsia" w:eastAsiaTheme="majorEastAsia" w:hAnsiTheme="majorEastAsia" w:hint="eastAsia"/>
            <w:sz w:val="14"/>
          </w:rPr>
          <w:t>）までの領域にとどまるような場合は、誤動作を引き起こす恐れがあります。入力レベルが固定の場合はもちろん、</w:t>
        </w:r>
        <w:proofErr w:type="spellStart"/>
        <w:r w:rsidRPr="003F10F7">
          <w:rPr>
            <w:rFonts w:asciiTheme="majorEastAsia" w:eastAsiaTheme="majorEastAsia" w:hAnsiTheme="majorEastAsia"/>
            <w:sz w:val="14"/>
          </w:rPr>
          <w:t>V</w:t>
        </w:r>
        <w:r w:rsidRPr="003F10F7">
          <w:rPr>
            <w:rFonts w:asciiTheme="majorEastAsia" w:eastAsiaTheme="majorEastAsia" w:hAnsiTheme="majorEastAsia"/>
            <w:sz w:val="14"/>
            <w:vertAlign w:val="subscript"/>
          </w:rPr>
          <w:t>IL</w:t>
        </w:r>
        <w:proofErr w:type="spellEnd"/>
        <w:r w:rsidRPr="003F10F7">
          <w:rPr>
            <w:rFonts w:asciiTheme="majorEastAsia" w:eastAsiaTheme="majorEastAsia" w:hAnsiTheme="majorEastAsia" w:hint="eastAsia"/>
            <w:sz w:val="14"/>
          </w:rPr>
          <w:t>（</w:t>
        </w:r>
        <w:r w:rsidRPr="003F10F7">
          <w:rPr>
            <w:rFonts w:asciiTheme="majorEastAsia" w:eastAsiaTheme="majorEastAsia" w:hAnsiTheme="majorEastAsia"/>
            <w:sz w:val="14"/>
          </w:rPr>
          <w:t>Max.</w:t>
        </w:r>
        <w:r w:rsidRPr="003F10F7">
          <w:rPr>
            <w:rFonts w:asciiTheme="majorEastAsia" w:eastAsiaTheme="majorEastAsia" w:hAnsiTheme="majorEastAsia" w:hint="eastAsia"/>
            <w:sz w:val="14"/>
          </w:rPr>
          <w:t>）から</w:t>
        </w:r>
        <w:proofErr w:type="spellStart"/>
        <w:r w:rsidRPr="003F10F7">
          <w:rPr>
            <w:rFonts w:asciiTheme="majorEastAsia" w:eastAsiaTheme="majorEastAsia" w:hAnsiTheme="majorEastAsia"/>
            <w:sz w:val="14"/>
          </w:rPr>
          <w:t>V</w:t>
        </w:r>
        <w:r w:rsidRPr="003F10F7">
          <w:rPr>
            <w:rFonts w:asciiTheme="majorEastAsia" w:eastAsiaTheme="majorEastAsia" w:hAnsiTheme="majorEastAsia"/>
            <w:sz w:val="14"/>
            <w:vertAlign w:val="subscript"/>
          </w:rPr>
          <w:t>IH</w:t>
        </w:r>
        <w:proofErr w:type="spellEnd"/>
        <w:r w:rsidRPr="003F10F7">
          <w:rPr>
            <w:rFonts w:asciiTheme="majorEastAsia" w:eastAsiaTheme="majorEastAsia" w:hAnsiTheme="majorEastAsia" w:hint="eastAsia"/>
            <w:sz w:val="14"/>
          </w:rPr>
          <w:t>（</w:t>
        </w:r>
        <w:r w:rsidRPr="003F10F7">
          <w:rPr>
            <w:rFonts w:asciiTheme="majorEastAsia" w:eastAsiaTheme="majorEastAsia" w:hAnsiTheme="majorEastAsia"/>
            <w:sz w:val="14"/>
          </w:rPr>
          <w:t>Min.</w:t>
        </w:r>
        <w:r w:rsidRPr="003F10F7">
          <w:rPr>
            <w:rFonts w:asciiTheme="majorEastAsia" w:eastAsiaTheme="majorEastAsia" w:hAnsiTheme="majorEastAsia" w:hint="eastAsia"/>
            <w:sz w:val="14"/>
          </w:rPr>
          <w:t>）までの領域を通過する遷移期間中にチャタリングノイズなどが入らないように使用してください。</w:t>
        </w:r>
      </w:ins>
    </w:p>
    <w:p w14:paraId="0AA04B48" w14:textId="77777777" w:rsidR="00162F05" w:rsidRPr="003F10F7" w:rsidRDefault="00162F05" w:rsidP="00162F05">
      <w:pPr>
        <w:pStyle w:val="Level1ordered"/>
        <w:spacing w:after="0" w:line="220" w:lineRule="atLeast"/>
        <w:ind w:left="284" w:hanging="284"/>
        <w:rPr>
          <w:ins w:id="324" w:author="作成者"/>
          <w:rFonts w:asciiTheme="majorEastAsia" w:eastAsiaTheme="majorEastAsia" w:hAnsiTheme="majorEastAsia" w:cs="Arial"/>
          <w:sz w:val="14"/>
        </w:rPr>
      </w:pPr>
      <w:ins w:id="325" w:author="作成者">
        <w:r w:rsidRPr="003F10F7">
          <w:rPr>
            <w:rFonts w:asciiTheme="majorEastAsia" w:eastAsiaTheme="majorEastAsia" w:hAnsiTheme="majorEastAsia" w:cs="Arial"/>
            <w:sz w:val="14"/>
          </w:rPr>
          <w:t>7.</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リザーブアドレス（予約領域）のアクセス禁止</w:t>
        </w:r>
      </w:ins>
    </w:p>
    <w:p w14:paraId="4274B8A9" w14:textId="77777777" w:rsidR="00162F05" w:rsidRPr="003F10F7" w:rsidRDefault="00162F05" w:rsidP="00162F05">
      <w:pPr>
        <w:pStyle w:val="Level1cont"/>
        <w:rPr>
          <w:ins w:id="326" w:author="作成者"/>
          <w:rFonts w:asciiTheme="majorEastAsia" w:eastAsiaTheme="majorEastAsia" w:hAnsiTheme="majorEastAsia"/>
          <w:sz w:val="14"/>
        </w:rPr>
      </w:pPr>
      <w:ins w:id="327" w:author="作成者">
        <w:r w:rsidRPr="003F10F7">
          <w:rPr>
            <w:rFonts w:asciiTheme="majorEastAsia" w:eastAsiaTheme="majorEastAsia" w:hAnsiTheme="majorEastAsia" w:hint="eastAsia"/>
            <w:sz w:val="14"/>
          </w:rPr>
          <w:t>リザーブアドレス（予約領域）のアクセスを禁止します。アドレス領域には、将来の拡張機能用に割り付けられている</w:t>
        </w:r>
        <w:r w:rsidRPr="003F10F7">
          <w:rPr>
            <w:rFonts w:asciiTheme="majorEastAsia" w:eastAsiaTheme="majorEastAsia" w:hAnsiTheme="majorEastAsia"/>
            <w:sz w:val="14"/>
          </w:rPr>
          <w:t xml:space="preserve"> </w:t>
        </w:r>
        <w:r w:rsidRPr="003F10F7">
          <w:rPr>
            <w:rFonts w:asciiTheme="majorEastAsia" w:eastAsiaTheme="majorEastAsia" w:hAnsiTheme="majorEastAsia" w:hint="eastAsia"/>
            <w:sz w:val="14"/>
          </w:rPr>
          <w:t>リザーブアドレス（予約領域）があります。これらのアドレスをアクセスしたときの動作については、保証できませんので、アクセスしないようにしてください。</w:t>
        </w:r>
      </w:ins>
    </w:p>
    <w:p w14:paraId="12DD0B61" w14:textId="77777777" w:rsidR="00162F05" w:rsidRPr="003F10F7" w:rsidRDefault="00162F05" w:rsidP="00162F05">
      <w:pPr>
        <w:pStyle w:val="Level1ordered"/>
        <w:spacing w:after="0" w:line="220" w:lineRule="atLeast"/>
        <w:ind w:left="284" w:hanging="284"/>
        <w:rPr>
          <w:ins w:id="328" w:author="作成者"/>
          <w:rFonts w:asciiTheme="majorEastAsia" w:eastAsiaTheme="majorEastAsia" w:hAnsiTheme="majorEastAsia" w:cs="Arial"/>
          <w:sz w:val="14"/>
        </w:rPr>
      </w:pPr>
      <w:ins w:id="329" w:author="作成者">
        <w:r w:rsidRPr="003F10F7">
          <w:rPr>
            <w:rFonts w:asciiTheme="majorEastAsia" w:eastAsiaTheme="majorEastAsia" w:hAnsiTheme="majorEastAsia" w:cs="Arial"/>
            <w:sz w:val="14"/>
          </w:rPr>
          <w:t>8.</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製品間の相違について</w:t>
        </w:r>
      </w:ins>
    </w:p>
    <w:p w14:paraId="450A55DD" w14:textId="77777777" w:rsidR="00162F05" w:rsidRPr="003F10F7" w:rsidRDefault="00162F05" w:rsidP="00162F05">
      <w:pPr>
        <w:pStyle w:val="Level1cont"/>
        <w:rPr>
          <w:ins w:id="330" w:author="作成者"/>
          <w:rFonts w:asciiTheme="majorEastAsia" w:eastAsiaTheme="majorEastAsia" w:hAnsiTheme="majorEastAsia"/>
          <w:sz w:val="14"/>
        </w:rPr>
      </w:pPr>
      <w:ins w:id="331" w:author="作成者">
        <w:r w:rsidRPr="003F10F7">
          <w:rPr>
            <w:rFonts w:asciiTheme="majorEastAsia" w:eastAsiaTheme="majorEastAsia" w:hAnsiTheme="majorEastAsia" w:hint="eastAsia"/>
            <w:sz w:val="14"/>
          </w:rPr>
          <w:t>型名の異なる製品に変更する場合は、製品型名ごとにシステム評価試験を実施してください。同じグループのマイコンでも型名が違うと、フラッシュメモリ、レイアウトパターンの相違などにより、電気的特性の範囲で、特性値、動作マージン、ノイズ耐量、ノイズ幅射量などが異なる場合があります。型名が違う製品に変更する場合は、個々の製品ごとにシステム評価試験を実施してください。</w:t>
        </w:r>
      </w:ins>
    </w:p>
    <w:p w14:paraId="388CE005" w14:textId="77777777" w:rsidR="00162F05" w:rsidRDefault="00162F05" w:rsidP="00162F05">
      <w:pPr>
        <w:pStyle w:val="af"/>
        <w:rPr>
          <w:ins w:id="332" w:author="作成者"/>
          <w:rFonts w:asciiTheme="majorEastAsia" w:eastAsiaTheme="majorEastAsia" w:hAnsiTheme="majorEastAsia"/>
          <w:sz w:val="14"/>
        </w:rPr>
      </w:pPr>
    </w:p>
    <w:p w14:paraId="0F7AE667" w14:textId="77777777" w:rsidR="00162F05" w:rsidRPr="00FB5151" w:rsidRDefault="00162F05" w:rsidP="00162F05">
      <w:pPr>
        <w:rPr>
          <w:ins w:id="333" w:author="作成者"/>
        </w:rPr>
      </w:pPr>
    </w:p>
    <w:p w14:paraId="78E5B4F0" w14:textId="77777777" w:rsidR="00162F05" w:rsidRPr="00FB5151" w:rsidRDefault="00162F05" w:rsidP="00162F05">
      <w:pPr>
        <w:rPr>
          <w:ins w:id="334" w:author="作成者"/>
        </w:rPr>
      </w:pPr>
    </w:p>
    <w:p w14:paraId="1F5B4BE2" w14:textId="77777777" w:rsidR="00162F05" w:rsidRPr="00FB5151" w:rsidRDefault="00162F05" w:rsidP="00162F05">
      <w:pPr>
        <w:rPr>
          <w:ins w:id="335" w:author="作成者"/>
        </w:rPr>
      </w:pPr>
    </w:p>
    <w:p w14:paraId="0C7AD7C6" w14:textId="77777777" w:rsidR="00162F05" w:rsidRPr="00FB5151" w:rsidRDefault="00162F05" w:rsidP="00162F05">
      <w:pPr>
        <w:rPr>
          <w:ins w:id="336" w:author="作成者"/>
        </w:rPr>
      </w:pPr>
    </w:p>
    <w:p w14:paraId="5FB48305" w14:textId="77777777" w:rsidR="00162F05" w:rsidRPr="00FB5151" w:rsidRDefault="00162F05" w:rsidP="00162F05">
      <w:pPr>
        <w:rPr>
          <w:ins w:id="337" w:author="作成者"/>
        </w:rPr>
      </w:pPr>
    </w:p>
    <w:p w14:paraId="2B134A95" w14:textId="77777777" w:rsidR="00162F05" w:rsidRPr="00FB5151" w:rsidRDefault="00162F05" w:rsidP="00162F05">
      <w:pPr>
        <w:rPr>
          <w:ins w:id="338" w:author="作成者"/>
        </w:rPr>
      </w:pPr>
    </w:p>
    <w:p w14:paraId="1E2101F5" w14:textId="77777777" w:rsidR="00162F05" w:rsidRPr="00FB5151" w:rsidRDefault="00162F05" w:rsidP="00162F05">
      <w:pPr>
        <w:rPr>
          <w:ins w:id="339" w:author="作成者"/>
        </w:rPr>
      </w:pPr>
    </w:p>
    <w:p w14:paraId="7354E6F2" w14:textId="77777777" w:rsidR="00162F05" w:rsidRPr="00FB5151" w:rsidRDefault="00162F05" w:rsidP="00162F05">
      <w:pPr>
        <w:rPr>
          <w:ins w:id="340" w:author="作成者"/>
        </w:rPr>
      </w:pPr>
    </w:p>
    <w:p w14:paraId="1B2CD50B" w14:textId="77777777" w:rsidR="00162F05" w:rsidRPr="00FB5151" w:rsidRDefault="00162F05" w:rsidP="00162F05">
      <w:pPr>
        <w:rPr>
          <w:ins w:id="341" w:author="作成者"/>
        </w:rPr>
      </w:pPr>
    </w:p>
    <w:p w14:paraId="21F5B5AE" w14:textId="77777777" w:rsidR="00162F05" w:rsidRPr="00FB5151" w:rsidRDefault="00162F05" w:rsidP="00162F05">
      <w:pPr>
        <w:rPr>
          <w:ins w:id="342" w:author="作成者"/>
        </w:rPr>
      </w:pPr>
    </w:p>
    <w:p w14:paraId="6A478DE7" w14:textId="77777777" w:rsidR="00162F05" w:rsidRPr="00FB5151" w:rsidRDefault="00162F05" w:rsidP="00162F05">
      <w:pPr>
        <w:rPr>
          <w:ins w:id="343" w:author="作成者"/>
        </w:rPr>
      </w:pPr>
    </w:p>
    <w:p w14:paraId="561BD1E0" w14:textId="77777777" w:rsidR="00162F05" w:rsidRPr="00FB5151" w:rsidRDefault="00162F05" w:rsidP="00162F05">
      <w:pPr>
        <w:rPr>
          <w:ins w:id="344" w:author="作成者"/>
        </w:rPr>
      </w:pPr>
    </w:p>
    <w:p w14:paraId="044F5AFE" w14:textId="77777777" w:rsidR="00162F05" w:rsidRPr="00FB5151" w:rsidRDefault="00162F05" w:rsidP="00162F05">
      <w:pPr>
        <w:tabs>
          <w:tab w:val="left" w:pos="3990"/>
        </w:tabs>
        <w:rPr>
          <w:ins w:id="345" w:author="作成者"/>
        </w:rPr>
      </w:pPr>
      <w:ins w:id="346" w:author="作成者">
        <w:r>
          <w:tab/>
        </w:r>
      </w:ins>
    </w:p>
    <w:p w14:paraId="736262DD" w14:textId="77777777" w:rsidR="00162F05" w:rsidRPr="00FB5151" w:rsidRDefault="00162F05" w:rsidP="00162F05">
      <w:pPr>
        <w:tabs>
          <w:tab w:val="left" w:pos="3990"/>
        </w:tabs>
        <w:rPr>
          <w:ins w:id="347" w:author="作成者"/>
        </w:rPr>
        <w:sectPr w:rsidR="00162F05" w:rsidRPr="00FB5151" w:rsidSect="00085923">
          <w:headerReference w:type="default" r:id="rId19"/>
          <w:footerReference w:type="default" r:id="rId20"/>
          <w:pgSz w:w="11879" w:h="16817" w:code="9"/>
          <w:pgMar w:top="567" w:right="1134" w:bottom="567" w:left="1134" w:header="851" w:footer="567" w:gutter="0"/>
          <w:pgNumType w:start="1"/>
          <w:cols w:space="360"/>
        </w:sectPr>
      </w:pPr>
      <w:ins w:id="348" w:author="作成者">
        <w:r>
          <w:tab/>
        </w:r>
      </w:ins>
    </w:p>
    <w:p w14:paraId="2077B904" w14:textId="77777777" w:rsidR="00162F05" w:rsidRPr="003F10F7" w:rsidRDefault="00162F05" w:rsidP="00162F05">
      <w:pPr>
        <w:pStyle w:val="af"/>
        <w:rPr>
          <w:ins w:id="349" w:author="作成者"/>
          <w:rFonts w:asciiTheme="majorEastAsia" w:eastAsiaTheme="majorEastAsia" w:hAnsiTheme="majorEastAsia"/>
        </w:rPr>
      </w:pPr>
      <w:ins w:id="350" w:author="作成者">
        <w:r w:rsidRPr="003F10F7">
          <w:rPr>
            <w:rFonts w:asciiTheme="majorEastAsia" w:eastAsiaTheme="majorEastAsia" w:hAnsiTheme="majorEastAsia" w:hint="eastAsia"/>
          </w:rPr>
          <w:lastRenderedPageBreak/>
          <w:t>ご注意書き</w:t>
        </w:r>
      </w:ins>
    </w:p>
    <w:p w14:paraId="2C018454" w14:textId="77777777" w:rsidR="00162F05" w:rsidRPr="003F10F7" w:rsidRDefault="00162F05" w:rsidP="00162F05">
      <w:pPr>
        <w:pStyle w:val="Level1ordered"/>
        <w:spacing w:after="0" w:line="220" w:lineRule="atLeast"/>
        <w:ind w:left="284" w:hanging="284"/>
        <w:rPr>
          <w:ins w:id="351" w:author="作成者"/>
          <w:rFonts w:asciiTheme="majorEastAsia" w:eastAsiaTheme="majorEastAsia" w:hAnsiTheme="majorEastAsia" w:cstheme="majorHAnsi"/>
          <w:sz w:val="14"/>
          <w:szCs w:val="14"/>
        </w:rPr>
      </w:pPr>
      <w:ins w:id="352" w:author="作成者">
        <w:r w:rsidRPr="003F10F7">
          <w:rPr>
            <w:rFonts w:asciiTheme="majorEastAsia" w:eastAsiaTheme="majorEastAsia" w:hAnsiTheme="majorEastAsia" w:cstheme="majorHAnsi"/>
            <w:sz w:val="14"/>
            <w:szCs w:val="14"/>
          </w:rPr>
          <w:t>1.</w:t>
        </w:r>
        <w:r w:rsidRPr="003F10F7">
          <w:rPr>
            <w:rFonts w:asciiTheme="majorEastAsia" w:eastAsiaTheme="majorEastAsia" w:hAnsiTheme="majorEastAsia" w:cstheme="majorHAnsi"/>
            <w:sz w:val="14"/>
            <w:szCs w:val="14"/>
          </w:rPr>
          <w:tab/>
        </w:r>
        <w:r w:rsidRPr="003F10F7">
          <w:rPr>
            <w:rFonts w:asciiTheme="majorEastAsia" w:eastAsiaTheme="majorEastAsia" w:hAnsiTheme="majorEastAsia" w:cstheme="majorHAnsi" w:hint="eastAsia"/>
            <w:sz w:val="14"/>
            <w:szCs w:val="14"/>
          </w:rPr>
          <w:t>本資料に記載された回路、ソフトウェアおよびこれらに関連する情報は、半導体製品の動作例、応用例を説明するものです。お客様の機器・システムの設計において、回路、ソフトウェアおよびこれらに関連する情報を使用する場合には、お客様の責任において行ってください。これらの使用に起因して生じた損害（お客様または第三者いずれに生じた損害も含みます。以下同じです。）に関し、当社は、一切その責任を負いません。</w:t>
        </w:r>
      </w:ins>
    </w:p>
    <w:p w14:paraId="513E54FE" w14:textId="77777777" w:rsidR="00162F05" w:rsidRPr="003F10F7" w:rsidRDefault="00162F05" w:rsidP="00162F05">
      <w:pPr>
        <w:pStyle w:val="Level1ordered"/>
        <w:spacing w:after="0" w:line="220" w:lineRule="atLeast"/>
        <w:ind w:left="284" w:hanging="284"/>
        <w:rPr>
          <w:ins w:id="353" w:author="作成者"/>
          <w:rFonts w:asciiTheme="majorEastAsia" w:eastAsiaTheme="majorEastAsia" w:hAnsiTheme="majorEastAsia" w:cstheme="majorHAnsi"/>
          <w:sz w:val="14"/>
        </w:rPr>
      </w:pPr>
      <w:ins w:id="354" w:author="作成者">
        <w:r w:rsidRPr="003F10F7">
          <w:rPr>
            <w:rFonts w:asciiTheme="majorEastAsia" w:eastAsiaTheme="majorEastAsia" w:hAnsiTheme="majorEastAsia" w:cstheme="majorHAnsi"/>
            <w:sz w:val="14"/>
          </w:rPr>
          <w:t>2.</w:t>
        </w:r>
        <w:r w:rsidRPr="003F10F7">
          <w:rPr>
            <w:rFonts w:asciiTheme="majorEastAsia" w:eastAsiaTheme="majorEastAsia" w:hAnsiTheme="majorEastAsia" w:cstheme="majorHAnsi"/>
            <w:sz w:val="14"/>
          </w:rPr>
          <w:tab/>
        </w:r>
        <w:r w:rsidRPr="003F10F7">
          <w:rPr>
            <w:rFonts w:asciiTheme="majorEastAsia" w:eastAsiaTheme="majorEastAsia" w:hAnsiTheme="majorEastAsia" w:cstheme="majorHAnsi" w:hint="eastAsia"/>
            <w:sz w:val="14"/>
          </w:rPr>
          <w:t>当社製品、本資料に記載された製品デ－タ、図、表、プログラム、アルゴリズム、応用回路例等の情報の使用に起因して発生した第三者の特許権、著作権その他の知的財産権に対する侵害またはこれらに関する紛争について、当社は、何らの保証を行うものではなく、また責任を負うものではありません。</w:t>
        </w:r>
      </w:ins>
    </w:p>
    <w:p w14:paraId="5F4F833E" w14:textId="77777777" w:rsidR="00162F05" w:rsidRPr="003F10F7" w:rsidRDefault="00162F05" w:rsidP="00162F05">
      <w:pPr>
        <w:pStyle w:val="Level1ordered"/>
        <w:spacing w:after="0" w:line="220" w:lineRule="atLeast"/>
        <w:ind w:left="284" w:hanging="284"/>
        <w:rPr>
          <w:ins w:id="355" w:author="作成者"/>
          <w:rFonts w:asciiTheme="majorEastAsia" w:eastAsiaTheme="majorEastAsia" w:hAnsiTheme="majorEastAsia" w:cstheme="majorHAnsi"/>
          <w:sz w:val="14"/>
        </w:rPr>
      </w:pPr>
      <w:ins w:id="356" w:author="作成者">
        <w:r w:rsidRPr="003F10F7">
          <w:rPr>
            <w:rFonts w:asciiTheme="majorEastAsia" w:eastAsiaTheme="majorEastAsia" w:hAnsiTheme="majorEastAsia" w:cstheme="majorHAnsi"/>
            <w:sz w:val="14"/>
          </w:rPr>
          <w:t>3.</w:t>
        </w:r>
        <w:r w:rsidRPr="003F10F7">
          <w:rPr>
            <w:rFonts w:asciiTheme="majorEastAsia" w:eastAsiaTheme="majorEastAsia" w:hAnsiTheme="majorEastAsia" w:cstheme="majorHAnsi"/>
            <w:sz w:val="14"/>
          </w:rPr>
          <w:tab/>
        </w:r>
        <w:r w:rsidRPr="003F10F7">
          <w:rPr>
            <w:rFonts w:asciiTheme="majorEastAsia" w:eastAsiaTheme="majorEastAsia" w:hAnsiTheme="majorEastAsia" w:cstheme="majorHAnsi" w:hint="eastAsia"/>
            <w:sz w:val="14"/>
          </w:rPr>
          <w:t>当社は、本資料に基づき当社または第三者の特許権、著作権その他の知的財産権を何ら許諾するものではありません。</w:t>
        </w:r>
      </w:ins>
    </w:p>
    <w:p w14:paraId="086ABBBE" w14:textId="77777777" w:rsidR="00162F05" w:rsidRPr="003F10F7" w:rsidRDefault="00162F05" w:rsidP="00162F05">
      <w:pPr>
        <w:pStyle w:val="Level1ordered"/>
        <w:spacing w:after="0" w:line="220" w:lineRule="atLeast"/>
        <w:ind w:left="284" w:hanging="284"/>
        <w:rPr>
          <w:ins w:id="357" w:author="作成者"/>
          <w:rFonts w:asciiTheme="majorEastAsia" w:eastAsiaTheme="majorEastAsia" w:hAnsiTheme="majorEastAsia" w:cstheme="majorHAnsi"/>
          <w:sz w:val="14"/>
        </w:rPr>
      </w:pPr>
      <w:ins w:id="358" w:author="作成者">
        <w:r w:rsidRPr="003F10F7">
          <w:rPr>
            <w:rFonts w:asciiTheme="majorEastAsia" w:eastAsiaTheme="majorEastAsia" w:hAnsiTheme="majorEastAsia" w:cstheme="majorHAnsi"/>
            <w:sz w:val="14"/>
          </w:rPr>
          <w:t>4.</w:t>
        </w:r>
        <w:r w:rsidRPr="003F10F7">
          <w:rPr>
            <w:rFonts w:asciiTheme="majorEastAsia" w:eastAsiaTheme="majorEastAsia" w:hAnsiTheme="majorEastAsia" w:cstheme="majorHAnsi"/>
            <w:sz w:val="14"/>
          </w:rPr>
          <w:tab/>
        </w:r>
        <w:r w:rsidRPr="003F10F7">
          <w:rPr>
            <w:rFonts w:asciiTheme="majorEastAsia" w:eastAsiaTheme="majorEastAsia" w:hAnsiTheme="majorEastAsia" w:cstheme="majorHAnsi" w:hint="eastAsia"/>
            <w:sz w:val="14"/>
          </w:rPr>
          <w:t>当社製品を、全部または一部を問わず、改造、改変、複製、リバースエンジニアリング、その他、不適切に使用しないでください。かかる改造、改変、複製、リバースエンジニアリング等により生じた損害に関し、当社は、一切その責任を負いません。</w:t>
        </w:r>
      </w:ins>
    </w:p>
    <w:p w14:paraId="01B10FD1" w14:textId="77777777" w:rsidR="00162F05" w:rsidRPr="003F10F7" w:rsidRDefault="00162F05" w:rsidP="00162F05">
      <w:pPr>
        <w:pStyle w:val="Level1ordered"/>
        <w:spacing w:after="0" w:line="220" w:lineRule="atLeast"/>
        <w:ind w:left="284" w:hanging="284"/>
        <w:rPr>
          <w:ins w:id="359" w:author="作成者"/>
          <w:rFonts w:asciiTheme="majorEastAsia" w:eastAsiaTheme="majorEastAsia" w:hAnsiTheme="majorEastAsia" w:cstheme="majorHAnsi"/>
          <w:sz w:val="14"/>
        </w:rPr>
      </w:pPr>
      <w:ins w:id="360" w:author="作成者">
        <w:r w:rsidRPr="003F10F7">
          <w:rPr>
            <w:rFonts w:asciiTheme="majorEastAsia" w:eastAsiaTheme="majorEastAsia" w:hAnsiTheme="majorEastAsia" w:cstheme="majorHAnsi"/>
            <w:sz w:val="14"/>
          </w:rPr>
          <w:t>5.</w:t>
        </w:r>
        <w:r w:rsidRPr="003F10F7">
          <w:rPr>
            <w:rFonts w:asciiTheme="majorEastAsia" w:eastAsiaTheme="majorEastAsia" w:hAnsiTheme="majorEastAsia" w:cstheme="majorHAnsi"/>
            <w:sz w:val="14"/>
          </w:rPr>
          <w:tab/>
        </w:r>
        <w:r w:rsidRPr="003F10F7">
          <w:rPr>
            <w:rFonts w:asciiTheme="majorEastAsia" w:eastAsiaTheme="majorEastAsia" w:hAnsiTheme="majorEastAsia" w:cstheme="majorHAnsi" w:hint="eastAsia"/>
            <w:sz w:val="14"/>
          </w:rPr>
          <w:t>当社は、当社製品の品質水準を「標準水準」および「高品質水準」に分類しており、各品質水準は、以下に示す用途に製品が使用されることを意図しております。</w:t>
        </w:r>
      </w:ins>
    </w:p>
    <w:p w14:paraId="00B8635A" w14:textId="77777777" w:rsidR="00162F05" w:rsidRPr="003F10F7" w:rsidRDefault="00162F05" w:rsidP="00162F05">
      <w:pPr>
        <w:pStyle w:val="Level1cont"/>
        <w:tabs>
          <w:tab w:val="left" w:pos="454"/>
          <w:tab w:val="left" w:pos="1304"/>
        </w:tabs>
        <w:spacing w:after="0" w:line="220" w:lineRule="atLeast"/>
        <w:ind w:left="284"/>
        <w:rPr>
          <w:ins w:id="361" w:author="作成者"/>
          <w:rFonts w:asciiTheme="majorEastAsia" w:eastAsiaTheme="majorEastAsia" w:hAnsiTheme="majorEastAsia" w:cstheme="majorHAnsi"/>
          <w:sz w:val="14"/>
          <w:szCs w:val="16"/>
        </w:rPr>
      </w:pPr>
      <w:ins w:id="362" w:author="作成者">
        <w:r w:rsidRPr="003F10F7">
          <w:rPr>
            <w:rFonts w:asciiTheme="majorEastAsia" w:eastAsiaTheme="majorEastAsia" w:hAnsiTheme="majorEastAsia" w:cstheme="majorHAnsi"/>
            <w:sz w:val="14"/>
            <w:szCs w:val="16"/>
          </w:rPr>
          <w:tab/>
        </w:r>
        <w:r w:rsidRPr="003F10F7">
          <w:rPr>
            <w:rFonts w:asciiTheme="majorEastAsia" w:eastAsiaTheme="majorEastAsia" w:hAnsiTheme="majorEastAsia" w:cstheme="majorHAnsi" w:hint="eastAsia"/>
            <w:sz w:val="14"/>
            <w:szCs w:val="16"/>
          </w:rPr>
          <w:t>標準水準：</w:t>
        </w:r>
        <w:r w:rsidRPr="003F10F7">
          <w:rPr>
            <w:rFonts w:asciiTheme="majorEastAsia" w:eastAsiaTheme="majorEastAsia" w:hAnsiTheme="majorEastAsia" w:cstheme="majorHAnsi"/>
            <w:sz w:val="14"/>
            <w:szCs w:val="16"/>
          </w:rPr>
          <w:tab/>
        </w:r>
        <w:r w:rsidRPr="003F10F7">
          <w:rPr>
            <w:rFonts w:asciiTheme="majorEastAsia" w:eastAsiaTheme="majorEastAsia" w:hAnsiTheme="majorEastAsia" w:cstheme="majorHAnsi" w:hint="eastAsia"/>
            <w:sz w:val="14"/>
            <w:szCs w:val="16"/>
          </w:rPr>
          <w:t>コンピュータ、</w:t>
        </w:r>
        <w:r w:rsidRPr="003F10F7">
          <w:rPr>
            <w:rFonts w:asciiTheme="majorEastAsia" w:eastAsiaTheme="majorEastAsia" w:hAnsiTheme="majorEastAsia" w:cstheme="majorHAnsi"/>
            <w:sz w:val="14"/>
            <w:szCs w:val="16"/>
          </w:rPr>
          <w:t>OA</w:t>
        </w:r>
        <w:r w:rsidRPr="003F10F7">
          <w:rPr>
            <w:rFonts w:asciiTheme="majorEastAsia" w:eastAsiaTheme="majorEastAsia" w:hAnsiTheme="majorEastAsia" w:cstheme="majorHAnsi" w:hint="eastAsia"/>
            <w:sz w:val="14"/>
            <w:szCs w:val="16"/>
          </w:rPr>
          <w:t>機器、通信機器、計測機器、</w:t>
        </w:r>
        <w:r w:rsidRPr="003F10F7">
          <w:rPr>
            <w:rFonts w:asciiTheme="majorEastAsia" w:eastAsiaTheme="majorEastAsia" w:hAnsiTheme="majorEastAsia" w:cstheme="majorHAnsi"/>
            <w:sz w:val="14"/>
            <w:szCs w:val="16"/>
          </w:rPr>
          <w:t>AV</w:t>
        </w:r>
        <w:r w:rsidRPr="003F10F7">
          <w:rPr>
            <w:rFonts w:asciiTheme="majorEastAsia" w:eastAsiaTheme="majorEastAsia" w:hAnsiTheme="majorEastAsia" w:cstheme="majorHAnsi" w:hint="eastAsia"/>
            <w:sz w:val="14"/>
            <w:szCs w:val="16"/>
          </w:rPr>
          <w:t>機器、家電、工作機械、パーソナル機器、産業用ロボット等</w:t>
        </w:r>
      </w:ins>
    </w:p>
    <w:p w14:paraId="3CC81D6F" w14:textId="77777777" w:rsidR="00162F05" w:rsidRPr="003F10F7" w:rsidRDefault="00162F05" w:rsidP="00162F05">
      <w:pPr>
        <w:pStyle w:val="Level1cont"/>
        <w:tabs>
          <w:tab w:val="left" w:pos="454"/>
          <w:tab w:val="left" w:pos="1304"/>
        </w:tabs>
        <w:spacing w:after="0" w:line="220" w:lineRule="atLeast"/>
        <w:ind w:left="284"/>
        <w:rPr>
          <w:ins w:id="363" w:author="作成者"/>
          <w:rFonts w:asciiTheme="majorEastAsia" w:eastAsiaTheme="majorEastAsia" w:hAnsiTheme="majorEastAsia" w:cstheme="majorHAnsi"/>
          <w:sz w:val="14"/>
          <w:szCs w:val="16"/>
        </w:rPr>
      </w:pPr>
      <w:ins w:id="364" w:author="作成者">
        <w:r w:rsidRPr="003F10F7">
          <w:rPr>
            <w:rFonts w:asciiTheme="majorEastAsia" w:eastAsiaTheme="majorEastAsia" w:hAnsiTheme="majorEastAsia" w:cstheme="majorHAnsi"/>
            <w:sz w:val="14"/>
            <w:szCs w:val="16"/>
          </w:rPr>
          <w:tab/>
        </w:r>
        <w:r w:rsidRPr="003F10F7">
          <w:rPr>
            <w:rFonts w:asciiTheme="majorEastAsia" w:eastAsiaTheme="majorEastAsia" w:hAnsiTheme="majorEastAsia" w:cstheme="majorHAnsi" w:hint="eastAsia"/>
            <w:sz w:val="14"/>
            <w:szCs w:val="16"/>
          </w:rPr>
          <w:t>高品質水準：</w:t>
        </w:r>
        <w:r w:rsidRPr="003F10F7">
          <w:rPr>
            <w:rFonts w:asciiTheme="majorEastAsia" w:eastAsiaTheme="majorEastAsia" w:hAnsiTheme="majorEastAsia" w:cstheme="majorHAnsi"/>
            <w:sz w:val="14"/>
            <w:szCs w:val="16"/>
          </w:rPr>
          <w:tab/>
        </w:r>
        <w:r w:rsidRPr="003F10F7">
          <w:rPr>
            <w:rFonts w:asciiTheme="majorEastAsia" w:eastAsiaTheme="majorEastAsia" w:hAnsiTheme="majorEastAsia" w:cstheme="majorHAnsi" w:hint="eastAsia"/>
            <w:sz w:val="14"/>
            <w:szCs w:val="16"/>
          </w:rPr>
          <w:t>輸送機器（自動車、電車、船舶等）、交通制御（信号）、大規模通信機器、金融端末基幹システム、各種安全制御装置等</w:t>
        </w:r>
      </w:ins>
    </w:p>
    <w:p w14:paraId="641DFC77" w14:textId="77777777" w:rsidR="00162F05" w:rsidRPr="003F10F7" w:rsidRDefault="00162F05" w:rsidP="00162F05">
      <w:pPr>
        <w:pStyle w:val="Level1cont"/>
        <w:spacing w:after="0" w:line="220" w:lineRule="atLeast"/>
        <w:ind w:left="284"/>
        <w:rPr>
          <w:ins w:id="365" w:author="作成者"/>
          <w:rFonts w:asciiTheme="majorEastAsia" w:eastAsiaTheme="majorEastAsia" w:hAnsiTheme="majorEastAsia" w:cstheme="majorHAnsi"/>
          <w:sz w:val="14"/>
        </w:rPr>
      </w:pPr>
      <w:ins w:id="366" w:author="作成者">
        <w:r w:rsidRPr="003F10F7">
          <w:rPr>
            <w:rFonts w:asciiTheme="majorEastAsia" w:eastAsiaTheme="majorEastAsia" w:hAnsiTheme="majorEastAsia" w:cstheme="majorHAnsi" w:hint="eastAsia"/>
            <w:sz w:val="14"/>
          </w:rPr>
          <w:t>当社製品は、データシート等により高信頼性、</w:t>
        </w:r>
        <w:r w:rsidRPr="003F10F7">
          <w:rPr>
            <w:rFonts w:asciiTheme="majorEastAsia" w:eastAsiaTheme="majorEastAsia" w:hAnsiTheme="majorEastAsia" w:cstheme="majorHAnsi"/>
            <w:sz w:val="14"/>
          </w:rPr>
          <w:t>Harsh environment</w:t>
        </w:r>
        <w:r w:rsidRPr="003F10F7">
          <w:rPr>
            <w:rFonts w:asciiTheme="majorEastAsia" w:eastAsiaTheme="majorEastAsia" w:hAnsiTheme="majorEastAsia" w:cstheme="majorHAnsi" w:hint="eastAsia"/>
            <w:sz w:val="14"/>
          </w:rPr>
          <w:t>向け製品と定義しているものを除き、直接生命・身体に危害を及ぼす可能性のある機器・システム（生命維持装置、人体に埋め込み使用するもの等）、もしくは多大な物的損害を発生させるおそれのある機器・システム（宇宙機器と、海底中継器、原子力制御システム、航空機制御システム、プラント基幹システム、軍事機器等）に使用されることを意図しておらず、これらの用途に使用することは想定していません。たとえ、当社が想定していない用途に当社製品を使用したことにより損害が生じても、当社は一切その責任を負いません。</w:t>
        </w:r>
      </w:ins>
    </w:p>
    <w:p w14:paraId="6D6B4376" w14:textId="77777777" w:rsidR="00162F05" w:rsidRPr="003F10F7" w:rsidRDefault="00162F05" w:rsidP="00162F05">
      <w:pPr>
        <w:pStyle w:val="Level1ordered"/>
        <w:spacing w:after="0" w:line="220" w:lineRule="atLeast"/>
        <w:ind w:left="284" w:hanging="284"/>
        <w:rPr>
          <w:ins w:id="367" w:author="作成者"/>
          <w:rFonts w:asciiTheme="majorEastAsia" w:eastAsiaTheme="majorEastAsia" w:hAnsiTheme="majorEastAsia" w:cs="Arial"/>
          <w:sz w:val="14"/>
        </w:rPr>
      </w:pPr>
      <w:ins w:id="368" w:author="作成者">
        <w:r w:rsidRPr="003F10F7">
          <w:rPr>
            <w:rFonts w:asciiTheme="majorEastAsia" w:eastAsiaTheme="majorEastAsia" w:hAnsiTheme="majorEastAsia" w:cs="Arial"/>
            <w:sz w:val="14"/>
          </w:rPr>
          <w:t>6.</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当社製品をご使用の際は、最新の製品情報（データシート、ユーザーズマニュアル、アプリケーションノート、信頼性ハンドブックに記載の「半導体デバイスの使用上の一般的な注意事項」等）をご確認の上、当社が指定する最大定格、動作電源電圧範囲、放熱特性、実装条件その他指定条件の範囲内でご使用ください。指定条件の範囲を超えて当社製品をご使用された場合の故障、誤動作の不具合および事故につきましては、当社は、一切その責任を負いません。</w:t>
        </w:r>
      </w:ins>
    </w:p>
    <w:p w14:paraId="4707E4BA" w14:textId="77777777" w:rsidR="00162F05" w:rsidRPr="003F10F7" w:rsidRDefault="00162F05" w:rsidP="00162F05">
      <w:pPr>
        <w:pStyle w:val="Level1ordered"/>
        <w:spacing w:after="0" w:line="220" w:lineRule="atLeast"/>
        <w:ind w:left="284" w:hanging="284"/>
        <w:rPr>
          <w:ins w:id="369" w:author="作成者"/>
          <w:rFonts w:asciiTheme="majorEastAsia" w:eastAsiaTheme="majorEastAsia" w:hAnsiTheme="majorEastAsia" w:cs="Arial"/>
          <w:sz w:val="14"/>
        </w:rPr>
      </w:pPr>
      <w:ins w:id="370" w:author="作成者">
        <w:r w:rsidRPr="003F10F7">
          <w:rPr>
            <w:rFonts w:asciiTheme="majorEastAsia" w:eastAsiaTheme="majorEastAsia" w:hAnsiTheme="majorEastAsia" w:cs="Arial"/>
            <w:sz w:val="14"/>
          </w:rPr>
          <w:t>7.</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当社は、当社製品の品質および信頼性の向上に努めていますが、半導体製品はある確率で故障が発生したり、使用条件によっては誤動作したりする場合があります。また、当社製品は、データシート等において高信頼性、</w:t>
        </w:r>
        <w:r w:rsidRPr="003F10F7">
          <w:rPr>
            <w:rFonts w:asciiTheme="majorEastAsia" w:eastAsiaTheme="majorEastAsia" w:hAnsiTheme="majorEastAsia" w:cs="Arial"/>
            <w:sz w:val="14"/>
          </w:rPr>
          <w:t>Harsh environment</w:t>
        </w:r>
        <w:r w:rsidRPr="003F10F7">
          <w:rPr>
            <w:rFonts w:asciiTheme="majorEastAsia" w:eastAsiaTheme="majorEastAsia" w:hAnsiTheme="majorEastAsia" w:cs="Arial" w:hint="eastAsia"/>
            <w:sz w:val="14"/>
          </w:rPr>
          <w:t>向け製品と定義しているものを除き、耐放射線設計を行っておりません。仮に当社製品の故障または誤動作が生じた場合であっても、人身事故、火災事故その他社会的損害等を生じさせないよう、お客様の責任において、冗長設計、延焼対策設計、誤動作防止設計等の安全設計およびエージング処理等、お客様の機器・システムとしての出荷保証を行ってください。特に、マイコンソフトウェアは、単独での検証は困難なため、お客様の機器・システムとしての安全検証をお客様の責任で行ってください。</w:t>
        </w:r>
      </w:ins>
    </w:p>
    <w:p w14:paraId="14DE8BEA" w14:textId="77777777" w:rsidR="00162F05" w:rsidRPr="003F10F7" w:rsidRDefault="00162F05" w:rsidP="00162F05">
      <w:pPr>
        <w:pStyle w:val="Level1ordered"/>
        <w:spacing w:after="0" w:line="220" w:lineRule="atLeast"/>
        <w:ind w:left="284" w:hanging="284"/>
        <w:rPr>
          <w:ins w:id="371" w:author="作成者"/>
          <w:rFonts w:asciiTheme="majorEastAsia" w:eastAsiaTheme="majorEastAsia" w:hAnsiTheme="majorEastAsia" w:cs="Arial"/>
          <w:sz w:val="14"/>
        </w:rPr>
      </w:pPr>
      <w:ins w:id="372" w:author="作成者">
        <w:r w:rsidRPr="003F10F7">
          <w:rPr>
            <w:rFonts w:asciiTheme="majorEastAsia" w:eastAsiaTheme="majorEastAsia" w:hAnsiTheme="majorEastAsia" w:cs="Arial"/>
            <w:sz w:val="14"/>
          </w:rPr>
          <w:t>8.</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当社製品の環境適合性等の詳細につきましては、製品個別に必ず当社営業窓口までお問合せください。ご使用に際しては、特定の物質の含有・使用を規制する</w:t>
        </w:r>
        <w:r w:rsidRPr="003F10F7">
          <w:rPr>
            <w:rFonts w:asciiTheme="majorEastAsia" w:eastAsiaTheme="majorEastAsia" w:hAnsiTheme="majorEastAsia" w:cs="Arial"/>
            <w:sz w:val="14"/>
          </w:rPr>
          <w:t>RoHS</w:t>
        </w:r>
        <w:r w:rsidRPr="003F10F7">
          <w:rPr>
            <w:rFonts w:asciiTheme="majorEastAsia" w:eastAsiaTheme="majorEastAsia" w:hAnsiTheme="majorEastAsia" w:cs="Arial" w:hint="eastAsia"/>
            <w:sz w:val="14"/>
          </w:rPr>
          <w:t>指令等、適用される環境関連法令を十分調査のうえ、かかる法令に適合するようご使用ください。かかる法令を遵守しないことにより生じた損害に関して、当社は、一切その責任を負いません。</w:t>
        </w:r>
      </w:ins>
    </w:p>
    <w:p w14:paraId="38AA4967" w14:textId="77777777" w:rsidR="00162F05" w:rsidRPr="003F10F7" w:rsidRDefault="00162F05" w:rsidP="00162F05">
      <w:pPr>
        <w:pStyle w:val="Level1ordered"/>
        <w:spacing w:after="0" w:line="220" w:lineRule="atLeast"/>
        <w:ind w:left="284" w:hanging="284"/>
        <w:rPr>
          <w:ins w:id="373" w:author="作成者"/>
          <w:rFonts w:asciiTheme="majorEastAsia" w:eastAsiaTheme="majorEastAsia" w:hAnsiTheme="majorEastAsia" w:cs="Arial"/>
          <w:sz w:val="14"/>
        </w:rPr>
      </w:pPr>
      <w:ins w:id="374" w:author="作成者">
        <w:r w:rsidRPr="003F10F7">
          <w:rPr>
            <w:rFonts w:asciiTheme="majorEastAsia" w:eastAsiaTheme="majorEastAsia" w:hAnsiTheme="majorEastAsia" w:cs="Arial"/>
            <w:sz w:val="14"/>
          </w:rPr>
          <w:t>9.</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当社製品および技術を国内外の法令および規則により製造・使用・販売を禁止されている機器・システムに使用することはできません。当社製品および技術を輸出、販売または移転等する場合は、「外国為替及び外国貿易法」その他日本国および適用される外国の輸出管理関連法規を遵守し、それらの定めるところに従い必要な手続きを行ってください。</w:t>
        </w:r>
      </w:ins>
    </w:p>
    <w:p w14:paraId="77CED380" w14:textId="77777777" w:rsidR="00162F05" w:rsidRPr="003F10F7" w:rsidRDefault="00162F05" w:rsidP="00162F05">
      <w:pPr>
        <w:pStyle w:val="Level1ordered"/>
        <w:spacing w:after="0" w:line="220" w:lineRule="atLeast"/>
        <w:ind w:left="284" w:hanging="284"/>
        <w:rPr>
          <w:ins w:id="375" w:author="作成者"/>
          <w:rFonts w:asciiTheme="majorEastAsia" w:eastAsiaTheme="majorEastAsia" w:hAnsiTheme="majorEastAsia" w:cs="Arial"/>
          <w:sz w:val="14"/>
        </w:rPr>
      </w:pPr>
      <w:ins w:id="376" w:author="作成者">
        <w:r w:rsidRPr="003F10F7">
          <w:rPr>
            <w:rFonts w:asciiTheme="majorEastAsia" w:eastAsiaTheme="majorEastAsia" w:hAnsiTheme="majorEastAsia" w:cs="Arial"/>
            <w:sz w:val="14"/>
          </w:rPr>
          <w:t>10.</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お客様が当社製品を第三者に転売等される場合には、事前に当該第三者に対して、本ご注意書き記載の諸条件を通知する責任を負うものといたします。</w:t>
        </w:r>
      </w:ins>
    </w:p>
    <w:p w14:paraId="5494C298" w14:textId="77777777" w:rsidR="00162F05" w:rsidRPr="003F10F7" w:rsidRDefault="00162F05" w:rsidP="00162F05">
      <w:pPr>
        <w:pStyle w:val="Level1ordered"/>
        <w:spacing w:after="0" w:line="220" w:lineRule="atLeast"/>
        <w:ind w:left="284" w:hanging="284"/>
        <w:rPr>
          <w:ins w:id="377" w:author="作成者"/>
          <w:rFonts w:asciiTheme="majorEastAsia" w:eastAsiaTheme="majorEastAsia" w:hAnsiTheme="majorEastAsia" w:cs="Arial"/>
          <w:sz w:val="14"/>
        </w:rPr>
      </w:pPr>
      <w:ins w:id="378" w:author="作成者">
        <w:r w:rsidRPr="003F10F7">
          <w:rPr>
            <w:rFonts w:asciiTheme="majorEastAsia" w:eastAsiaTheme="majorEastAsia" w:hAnsiTheme="majorEastAsia" w:cs="Arial"/>
            <w:sz w:val="14"/>
          </w:rPr>
          <w:t>11.</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本資料の全部または一部を当社の文書による事前の承諾を得ることなく転載または複製することを禁じます。</w:t>
        </w:r>
      </w:ins>
    </w:p>
    <w:p w14:paraId="69FA2D0A" w14:textId="77777777" w:rsidR="00162F05" w:rsidRPr="003F10F7" w:rsidRDefault="00162F05" w:rsidP="00162F05">
      <w:pPr>
        <w:pStyle w:val="Level1ordered"/>
        <w:spacing w:after="0" w:line="220" w:lineRule="atLeast"/>
        <w:ind w:left="284" w:hanging="284"/>
        <w:rPr>
          <w:ins w:id="379" w:author="作成者"/>
          <w:rFonts w:asciiTheme="majorEastAsia" w:eastAsiaTheme="majorEastAsia" w:hAnsiTheme="majorEastAsia" w:cstheme="majorHAnsi"/>
          <w:sz w:val="14"/>
        </w:rPr>
      </w:pPr>
      <w:ins w:id="380" w:author="作成者">
        <w:r w:rsidRPr="003F10F7">
          <w:rPr>
            <w:rFonts w:asciiTheme="majorEastAsia" w:eastAsiaTheme="majorEastAsia" w:hAnsiTheme="majorEastAsia" w:cs="Arial"/>
            <w:sz w:val="14"/>
          </w:rPr>
          <w:t>12.</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本資料に記載されている内容または当社製品についてご不明な点がございましたら、当社の営業担当者までお問合せください。</w:t>
        </w:r>
      </w:ins>
    </w:p>
    <w:p w14:paraId="3D9EC115" w14:textId="77777777" w:rsidR="00162F05" w:rsidRPr="003F10F7" w:rsidRDefault="00162F05" w:rsidP="00162F05">
      <w:pPr>
        <w:pStyle w:val="Level1ordered"/>
        <w:spacing w:after="0" w:line="220" w:lineRule="atLeast"/>
        <w:ind w:left="397" w:hanging="397"/>
        <w:rPr>
          <w:ins w:id="381" w:author="作成者"/>
          <w:rFonts w:asciiTheme="majorEastAsia" w:eastAsiaTheme="majorEastAsia" w:hAnsiTheme="majorEastAsia" w:cs="Arial"/>
          <w:sz w:val="14"/>
        </w:rPr>
      </w:pPr>
      <w:ins w:id="382" w:author="作成者">
        <w:r w:rsidRPr="003F10F7">
          <w:rPr>
            <w:rFonts w:asciiTheme="majorEastAsia" w:eastAsiaTheme="majorEastAsia" w:hAnsiTheme="majorEastAsia" w:cs="Arial" w:hint="eastAsia"/>
            <w:sz w:val="14"/>
          </w:rPr>
          <w:t>注</w:t>
        </w:r>
        <w:r w:rsidRPr="003F10F7">
          <w:rPr>
            <w:rFonts w:asciiTheme="majorEastAsia" w:eastAsiaTheme="majorEastAsia" w:hAnsiTheme="majorEastAsia" w:cs="Arial"/>
            <w:sz w:val="14"/>
          </w:rPr>
          <w:t>1.</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本資料において使用されている「当社」とは、ルネサス</w:t>
        </w:r>
        <w:r w:rsidRPr="003F10F7">
          <w:rPr>
            <w:rFonts w:asciiTheme="majorEastAsia" w:eastAsiaTheme="majorEastAsia" w:hAnsiTheme="majorEastAsia" w:cs="Arial"/>
            <w:sz w:val="14"/>
          </w:rPr>
          <w:t xml:space="preserve"> </w:t>
        </w:r>
        <w:r w:rsidRPr="003F10F7">
          <w:rPr>
            <w:rFonts w:asciiTheme="majorEastAsia" w:eastAsiaTheme="majorEastAsia" w:hAnsiTheme="majorEastAsia" w:cs="Arial" w:hint="eastAsia"/>
            <w:sz w:val="14"/>
          </w:rPr>
          <w:t>エレクトロニクス株式会社およびルネサス</w:t>
        </w:r>
        <w:r w:rsidRPr="003F10F7">
          <w:rPr>
            <w:rFonts w:asciiTheme="majorEastAsia" w:eastAsiaTheme="majorEastAsia" w:hAnsiTheme="majorEastAsia" w:cs="Arial"/>
            <w:sz w:val="14"/>
          </w:rPr>
          <w:t xml:space="preserve"> </w:t>
        </w:r>
        <w:r w:rsidRPr="003F10F7">
          <w:rPr>
            <w:rFonts w:asciiTheme="majorEastAsia" w:eastAsiaTheme="majorEastAsia" w:hAnsiTheme="majorEastAsia" w:cs="Arial" w:hint="eastAsia"/>
            <w:sz w:val="14"/>
          </w:rPr>
          <w:t>エレクトロニクス株式会社が直接的、間接的に支配する会社をいいます。</w:t>
        </w:r>
      </w:ins>
    </w:p>
    <w:p w14:paraId="0E62246A" w14:textId="77777777" w:rsidR="00162F05" w:rsidRPr="003F10F7" w:rsidRDefault="00162F05" w:rsidP="00162F05">
      <w:pPr>
        <w:pStyle w:val="Level1ordered"/>
        <w:spacing w:after="0" w:line="220" w:lineRule="atLeast"/>
        <w:ind w:left="397" w:hanging="397"/>
        <w:rPr>
          <w:ins w:id="383" w:author="作成者"/>
          <w:rFonts w:asciiTheme="majorEastAsia" w:eastAsiaTheme="majorEastAsia" w:hAnsiTheme="majorEastAsia" w:cstheme="majorHAnsi"/>
          <w:sz w:val="14"/>
        </w:rPr>
      </w:pPr>
      <w:ins w:id="384" w:author="作成者">
        <w:r w:rsidRPr="003F10F7">
          <w:rPr>
            <w:rFonts w:asciiTheme="majorEastAsia" w:eastAsiaTheme="majorEastAsia" w:hAnsiTheme="majorEastAsia" w:cs="Arial" w:hint="eastAsia"/>
            <w:sz w:val="14"/>
          </w:rPr>
          <w:t>注</w:t>
        </w:r>
        <w:r w:rsidRPr="003F10F7">
          <w:rPr>
            <w:rFonts w:asciiTheme="majorEastAsia" w:eastAsiaTheme="majorEastAsia" w:hAnsiTheme="majorEastAsia" w:cs="Arial"/>
            <w:sz w:val="14"/>
          </w:rPr>
          <w:t>2.</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本資料において使用されている「当社製品」とは、注</w:t>
        </w:r>
        <w:r w:rsidRPr="003F10F7">
          <w:rPr>
            <w:rFonts w:asciiTheme="majorEastAsia" w:eastAsiaTheme="majorEastAsia" w:hAnsiTheme="majorEastAsia" w:cs="Arial"/>
            <w:sz w:val="14"/>
          </w:rPr>
          <w:t>1</w:t>
        </w:r>
        <w:r w:rsidRPr="003F10F7">
          <w:rPr>
            <w:rFonts w:asciiTheme="majorEastAsia" w:eastAsiaTheme="majorEastAsia" w:hAnsiTheme="majorEastAsia" w:cs="Arial" w:hint="eastAsia"/>
            <w:sz w:val="14"/>
          </w:rPr>
          <w:t>において定義された当社の開発、製造製品をいいます。</w:t>
        </w:r>
      </w:ins>
    </w:p>
    <w:p w14:paraId="661BAB8E" w14:textId="77777777" w:rsidR="00162F05" w:rsidRPr="003F10F7" w:rsidRDefault="00162F05" w:rsidP="00162F05">
      <w:pPr>
        <w:pStyle w:val="listend"/>
        <w:rPr>
          <w:ins w:id="385" w:author="作成者"/>
          <w:rFonts w:asciiTheme="majorEastAsia" w:eastAsiaTheme="majorEastAsia" w:hAnsiTheme="majorEastAsia"/>
        </w:rPr>
      </w:pPr>
    </w:p>
    <w:p w14:paraId="4E915781" w14:textId="77777777" w:rsidR="00162F05" w:rsidRPr="003F10F7" w:rsidRDefault="00162F05" w:rsidP="00162F05">
      <w:pPr>
        <w:pStyle w:val="a6"/>
        <w:spacing w:after="0" w:line="200" w:lineRule="exact"/>
        <w:jc w:val="right"/>
        <w:rPr>
          <w:ins w:id="386" w:author="作成者"/>
          <w:rFonts w:asciiTheme="majorEastAsia" w:eastAsiaTheme="majorEastAsia" w:hAnsiTheme="majorEastAsia"/>
          <w:sz w:val="14"/>
        </w:rPr>
      </w:pPr>
      <w:ins w:id="387" w:author="作成者">
        <w:r w:rsidRPr="003F10F7">
          <w:rPr>
            <w:rFonts w:asciiTheme="majorEastAsia" w:eastAsiaTheme="majorEastAsia" w:hAnsiTheme="majorEastAsia"/>
            <w:sz w:val="14"/>
          </w:rPr>
          <w:t>(</w:t>
        </w:r>
        <w:proofErr w:type="spellStart"/>
        <w:r w:rsidRPr="003F10F7">
          <w:rPr>
            <w:rFonts w:asciiTheme="majorEastAsia" w:eastAsiaTheme="majorEastAsia" w:hAnsiTheme="majorEastAsia"/>
            <w:sz w:val="14"/>
          </w:rPr>
          <w:t>Rev.4.0</w:t>
        </w:r>
        <w:proofErr w:type="spellEnd"/>
        <w:r w:rsidRPr="003F10F7">
          <w:rPr>
            <w:rFonts w:asciiTheme="majorEastAsia" w:eastAsiaTheme="majorEastAsia" w:hAnsiTheme="majorEastAsia"/>
            <w:sz w:val="14"/>
          </w:rPr>
          <w:t>-1  2017.11)</w:t>
        </w:r>
      </w:ins>
    </w:p>
    <w:p w14:paraId="38D6BF70" w14:textId="77777777" w:rsidR="00162F05" w:rsidRPr="003F10F7" w:rsidRDefault="00162F05" w:rsidP="00162F05">
      <w:pPr>
        <w:pStyle w:val="space"/>
        <w:rPr>
          <w:ins w:id="388" w:author="作成者"/>
          <w:rFonts w:asciiTheme="majorEastAsia" w:eastAsiaTheme="majorEastAsia" w:hAnsiTheme="majorEastAsia"/>
        </w:rPr>
      </w:pPr>
    </w:p>
    <w:tbl>
      <w:tblPr>
        <w:tblStyle w:val="aff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510"/>
        <w:gridCol w:w="4649"/>
      </w:tblGrid>
      <w:tr w:rsidR="00162F05" w:rsidRPr="00BE76BF" w14:paraId="57432519" w14:textId="77777777" w:rsidTr="00FB5151">
        <w:trPr>
          <w:ins w:id="389" w:author="作成者"/>
        </w:trPr>
        <w:tc>
          <w:tcPr>
            <w:tcW w:w="4649" w:type="dxa"/>
          </w:tcPr>
          <w:p w14:paraId="217B01C8" w14:textId="77777777" w:rsidR="00162F05" w:rsidRPr="003F10F7" w:rsidRDefault="00162F05" w:rsidP="00FB5151">
            <w:pPr>
              <w:pStyle w:val="af"/>
              <w:spacing w:after="0" w:line="240" w:lineRule="atLeast"/>
              <w:rPr>
                <w:ins w:id="390" w:author="作成者"/>
                <w:rFonts w:asciiTheme="majorEastAsia" w:eastAsiaTheme="majorEastAsia" w:hAnsiTheme="majorEastAsia"/>
              </w:rPr>
            </w:pPr>
            <w:ins w:id="391" w:author="作成者">
              <w:r w:rsidRPr="003F10F7">
                <w:rPr>
                  <w:rFonts w:asciiTheme="majorEastAsia" w:eastAsiaTheme="majorEastAsia" w:hAnsiTheme="majorEastAsia" w:hint="eastAsia"/>
                </w:rPr>
                <w:t>本社所在地</w:t>
              </w:r>
            </w:ins>
          </w:p>
        </w:tc>
        <w:tc>
          <w:tcPr>
            <w:tcW w:w="510" w:type="dxa"/>
          </w:tcPr>
          <w:p w14:paraId="0700242F" w14:textId="77777777" w:rsidR="00162F05" w:rsidRPr="003F10F7" w:rsidRDefault="00162F05" w:rsidP="00FB5151">
            <w:pPr>
              <w:pStyle w:val="af"/>
              <w:spacing w:after="0" w:line="240" w:lineRule="atLeast"/>
              <w:rPr>
                <w:ins w:id="392" w:author="作成者"/>
                <w:rFonts w:asciiTheme="majorEastAsia" w:eastAsiaTheme="majorEastAsia" w:hAnsiTheme="majorEastAsia"/>
              </w:rPr>
            </w:pPr>
          </w:p>
        </w:tc>
        <w:tc>
          <w:tcPr>
            <w:tcW w:w="4649" w:type="dxa"/>
          </w:tcPr>
          <w:p w14:paraId="2B78E057" w14:textId="77777777" w:rsidR="00162F05" w:rsidRPr="003F10F7" w:rsidRDefault="00162F05" w:rsidP="00FB5151">
            <w:pPr>
              <w:pStyle w:val="af"/>
              <w:spacing w:after="0" w:line="240" w:lineRule="atLeast"/>
              <w:rPr>
                <w:ins w:id="393" w:author="作成者"/>
                <w:rFonts w:asciiTheme="majorEastAsia" w:eastAsiaTheme="majorEastAsia" w:hAnsiTheme="majorEastAsia"/>
              </w:rPr>
            </w:pPr>
          </w:p>
        </w:tc>
      </w:tr>
      <w:tr w:rsidR="00162F05" w:rsidRPr="00BE76BF" w14:paraId="02973FD4" w14:textId="77777777" w:rsidTr="00FB5151">
        <w:trPr>
          <w:ins w:id="394" w:author="作成者"/>
        </w:trPr>
        <w:tc>
          <w:tcPr>
            <w:tcW w:w="4649" w:type="dxa"/>
          </w:tcPr>
          <w:p w14:paraId="45F31276" w14:textId="77777777" w:rsidR="00162F05" w:rsidRPr="003F10F7" w:rsidRDefault="00162F05" w:rsidP="00FB5151">
            <w:pPr>
              <w:pStyle w:val="tablebody"/>
              <w:rPr>
                <w:ins w:id="395" w:author="作成者"/>
                <w:rFonts w:asciiTheme="majorEastAsia" w:eastAsiaTheme="majorEastAsia" w:hAnsiTheme="majorEastAsia"/>
                <w:sz w:val="14"/>
              </w:rPr>
            </w:pPr>
            <w:ins w:id="396" w:author="作成者">
              <w:r w:rsidRPr="003F10F7">
                <w:rPr>
                  <w:rFonts w:asciiTheme="majorEastAsia" w:eastAsiaTheme="majorEastAsia" w:hAnsiTheme="majorEastAsia" w:hint="eastAsia"/>
                  <w:sz w:val="14"/>
                </w:rPr>
                <w:t>〒</w:t>
              </w:r>
              <w:r w:rsidRPr="003F10F7">
                <w:rPr>
                  <w:rFonts w:asciiTheme="majorEastAsia" w:eastAsiaTheme="majorEastAsia" w:hAnsiTheme="majorEastAsia"/>
                  <w:sz w:val="14"/>
                </w:rPr>
                <w:t xml:space="preserve">135-0061 </w:t>
              </w:r>
              <w:r w:rsidRPr="003F10F7">
                <w:rPr>
                  <w:rFonts w:asciiTheme="majorEastAsia" w:eastAsiaTheme="majorEastAsia" w:hAnsiTheme="majorEastAsia" w:hint="eastAsia"/>
                  <w:sz w:val="14"/>
                </w:rPr>
                <w:t>東京都江東区豊洲</w:t>
              </w:r>
              <w:r w:rsidRPr="003F10F7">
                <w:rPr>
                  <w:rFonts w:asciiTheme="majorEastAsia" w:eastAsiaTheme="majorEastAsia" w:hAnsiTheme="majorEastAsia"/>
                  <w:sz w:val="14"/>
                </w:rPr>
                <w:t>3-2-24</w:t>
              </w:r>
              <w:r w:rsidRPr="003F10F7">
                <w:rPr>
                  <w:rFonts w:asciiTheme="majorEastAsia" w:eastAsiaTheme="majorEastAsia" w:hAnsiTheme="majorEastAsia" w:hint="eastAsia"/>
                  <w:sz w:val="14"/>
                </w:rPr>
                <w:t>（豊洲フォレシア）</w:t>
              </w:r>
            </w:ins>
          </w:p>
          <w:p w14:paraId="191825AA" w14:textId="77777777" w:rsidR="00162F05" w:rsidRPr="003F10F7" w:rsidRDefault="00162F05" w:rsidP="00FB5151">
            <w:pPr>
              <w:pStyle w:val="tablebody"/>
              <w:rPr>
                <w:ins w:id="397" w:author="作成者"/>
                <w:rStyle w:val="a9"/>
                <w:rFonts w:asciiTheme="majorEastAsia" w:eastAsiaTheme="majorEastAsia" w:hAnsiTheme="majorEastAsia"/>
                <w:sz w:val="14"/>
              </w:rPr>
            </w:pPr>
            <w:ins w:id="398" w:author="作成者">
              <w:r w:rsidRPr="003F10F7">
                <w:rPr>
                  <w:rStyle w:val="a9"/>
                  <w:rFonts w:asciiTheme="majorEastAsia" w:eastAsiaTheme="majorEastAsia" w:hAnsiTheme="majorEastAsia"/>
                  <w:sz w:val="14"/>
                </w:rPr>
                <w:fldChar w:fldCharType="begin"/>
              </w:r>
              <w:r w:rsidRPr="003F10F7">
                <w:rPr>
                  <w:rStyle w:val="a9"/>
                  <w:rFonts w:asciiTheme="majorEastAsia" w:eastAsiaTheme="majorEastAsia" w:hAnsiTheme="majorEastAsia"/>
                  <w:sz w:val="14"/>
                </w:rPr>
                <w:instrText xml:space="preserve"> HYPERLINK "https://www.renesas.com/" </w:instrText>
              </w:r>
              <w:r w:rsidRPr="003F10F7">
                <w:rPr>
                  <w:rStyle w:val="a9"/>
                  <w:rFonts w:asciiTheme="majorEastAsia" w:eastAsiaTheme="majorEastAsia" w:hAnsiTheme="majorEastAsia"/>
                  <w:sz w:val="14"/>
                </w:rPr>
                <w:fldChar w:fldCharType="separate"/>
              </w:r>
              <w:proofErr w:type="spellStart"/>
              <w:r w:rsidRPr="003F10F7">
                <w:rPr>
                  <w:rStyle w:val="a9"/>
                  <w:rFonts w:asciiTheme="majorEastAsia" w:eastAsiaTheme="majorEastAsia" w:hAnsiTheme="majorEastAsia"/>
                  <w:sz w:val="14"/>
                </w:rPr>
                <w:t>www.renesas.com</w:t>
              </w:r>
              <w:proofErr w:type="spellEnd"/>
              <w:r w:rsidRPr="003F10F7">
                <w:rPr>
                  <w:rStyle w:val="a9"/>
                  <w:rFonts w:asciiTheme="majorEastAsia" w:eastAsiaTheme="majorEastAsia" w:hAnsiTheme="majorEastAsia"/>
                  <w:sz w:val="14"/>
                </w:rPr>
                <w:fldChar w:fldCharType="end"/>
              </w:r>
            </w:ins>
          </w:p>
          <w:p w14:paraId="4E69BAB5" w14:textId="77777777" w:rsidR="00162F05" w:rsidRPr="003F10F7" w:rsidRDefault="00162F05" w:rsidP="00FB5151">
            <w:pPr>
              <w:pStyle w:val="tablebody"/>
              <w:rPr>
                <w:ins w:id="399" w:author="作成者"/>
                <w:rFonts w:asciiTheme="majorEastAsia" w:eastAsiaTheme="majorEastAsia" w:hAnsiTheme="majorEastAsia"/>
                <w:sz w:val="14"/>
              </w:rPr>
            </w:pPr>
          </w:p>
        </w:tc>
        <w:tc>
          <w:tcPr>
            <w:tcW w:w="510" w:type="dxa"/>
          </w:tcPr>
          <w:p w14:paraId="492C8453" w14:textId="77777777" w:rsidR="00162F05" w:rsidRPr="003F10F7" w:rsidRDefault="00162F05" w:rsidP="00FB5151">
            <w:pPr>
              <w:pStyle w:val="Level1cont"/>
              <w:ind w:left="0"/>
              <w:rPr>
                <w:ins w:id="400" w:author="作成者"/>
                <w:rFonts w:asciiTheme="majorEastAsia" w:eastAsiaTheme="majorEastAsia" w:hAnsiTheme="majorEastAsia"/>
                <w:sz w:val="14"/>
              </w:rPr>
            </w:pPr>
          </w:p>
        </w:tc>
        <w:tc>
          <w:tcPr>
            <w:tcW w:w="4649" w:type="dxa"/>
          </w:tcPr>
          <w:p w14:paraId="4BDD446F" w14:textId="77777777" w:rsidR="00162F05" w:rsidRPr="003F10F7" w:rsidRDefault="00162F05" w:rsidP="00FB5151">
            <w:pPr>
              <w:pStyle w:val="tablebody"/>
              <w:rPr>
                <w:ins w:id="401" w:author="作成者"/>
                <w:rFonts w:asciiTheme="majorEastAsia" w:eastAsiaTheme="majorEastAsia" w:hAnsiTheme="majorEastAsia"/>
                <w:sz w:val="14"/>
              </w:rPr>
            </w:pPr>
          </w:p>
        </w:tc>
      </w:tr>
      <w:tr w:rsidR="00162F05" w:rsidRPr="00BE76BF" w14:paraId="0928B347" w14:textId="77777777" w:rsidTr="00FB5151">
        <w:trPr>
          <w:ins w:id="402" w:author="作成者"/>
        </w:trPr>
        <w:tc>
          <w:tcPr>
            <w:tcW w:w="4649" w:type="dxa"/>
          </w:tcPr>
          <w:p w14:paraId="7F7851E6" w14:textId="77777777" w:rsidR="00162F05" w:rsidRPr="003F10F7" w:rsidRDefault="00162F05" w:rsidP="00FB5151">
            <w:pPr>
              <w:pStyle w:val="af"/>
              <w:spacing w:after="0" w:line="240" w:lineRule="atLeast"/>
              <w:rPr>
                <w:ins w:id="403" w:author="作成者"/>
                <w:rFonts w:asciiTheme="majorEastAsia" w:eastAsiaTheme="majorEastAsia" w:hAnsiTheme="majorEastAsia"/>
              </w:rPr>
            </w:pPr>
            <w:ins w:id="404" w:author="作成者">
              <w:r w:rsidRPr="003F10F7">
                <w:rPr>
                  <w:rFonts w:asciiTheme="majorEastAsia" w:eastAsiaTheme="majorEastAsia" w:hAnsiTheme="majorEastAsia" w:hint="eastAsia"/>
                </w:rPr>
                <w:t>商標について</w:t>
              </w:r>
            </w:ins>
          </w:p>
        </w:tc>
        <w:tc>
          <w:tcPr>
            <w:tcW w:w="510" w:type="dxa"/>
          </w:tcPr>
          <w:p w14:paraId="45EAD300" w14:textId="77777777" w:rsidR="00162F05" w:rsidRPr="003F10F7" w:rsidRDefault="00162F05" w:rsidP="00FB5151">
            <w:pPr>
              <w:spacing w:before="120" w:after="0" w:line="240" w:lineRule="atLeast"/>
              <w:rPr>
                <w:ins w:id="405" w:author="作成者"/>
                <w:rFonts w:asciiTheme="majorEastAsia" w:eastAsiaTheme="majorEastAsia" w:hAnsiTheme="majorEastAsia"/>
              </w:rPr>
            </w:pPr>
          </w:p>
        </w:tc>
        <w:tc>
          <w:tcPr>
            <w:tcW w:w="4649" w:type="dxa"/>
          </w:tcPr>
          <w:p w14:paraId="5CAD8DE0" w14:textId="77777777" w:rsidR="00162F05" w:rsidRPr="003F10F7" w:rsidRDefault="00162F05" w:rsidP="00FB5151">
            <w:pPr>
              <w:spacing w:before="120" w:after="0" w:line="240" w:lineRule="atLeast"/>
              <w:rPr>
                <w:ins w:id="406" w:author="作成者"/>
                <w:rFonts w:asciiTheme="majorEastAsia" w:eastAsiaTheme="majorEastAsia" w:hAnsiTheme="majorEastAsia"/>
              </w:rPr>
            </w:pPr>
          </w:p>
        </w:tc>
      </w:tr>
      <w:tr w:rsidR="00162F05" w:rsidRPr="00BE76BF" w14:paraId="73435982" w14:textId="77777777" w:rsidTr="00FB5151">
        <w:trPr>
          <w:ins w:id="407" w:author="作成者"/>
        </w:trPr>
        <w:tc>
          <w:tcPr>
            <w:tcW w:w="4649" w:type="dxa"/>
          </w:tcPr>
          <w:p w14:paraId="04CD3591" w14:textId="5A87B3A5" w:rsidR="00672C1D" w:rsidRDefault="00672C1D" w:rsidP="00FB5151">
            <w:pPr>
              <w:pStyle w:val="tablebody"/>
              <w:rPr>
                <w:ins w:id="408" w:author="作成者"/>
                <w:rFonts w:asciiTheme="majorEastAsia" w:eastAsiaTheme="majorEastAsia" w:hAnsiTheme="majorEastAsia"/>
                <w:sz w:val="14"/>
              </w:rPr>
            </w:pPr>
            <w:moveToRangeStart w:id="409" w:author="作成者" w:name="move2870157"/>
            <w:del w:id="410" w:author="作成者">
              <w:r w:rsidRPr="00672C1D" w:rsidDel="00672C1D">
                <w:rPr>
                  <w:rFonts w:asciiTheme="majorEastAsia" w:eastAsiaTheme="majorEastAsia" w:hAnsiTheme="majorEastAsia" w:hint="eastAsia"/>
                  <w:sz w:val="14"/>
                </w:rPr>
                <w:delText>・</w:delText>
              </w:r>
            </w:del>
            <w:r w:rsidRPr="00672C1D">
              <w:rPr>
                <w:rFonts w:asciiTheme="majorEastAsia" w:eastAsiaTheme="majorEastAsia" w:hAnsiTheme="majorEastAsia" w:hint="eastAsia"/>
                <w:sz w:val="14"/>
              </w:rPr>
              <w:t>Arm、CortexはArm Limitedの登録商標または商標です。</w:t>
            </w:r>
            <w:moveToRangeEnd w:id="409"/>
          </w:p>
          <w:p w14:paraId="797269A8" w14:textId="60F94946" w:rsidR="00162F05" w:rsidRPr="003F10F7" w:rsidRDefault="00162F05" w:rsidP="00FB5151">
            <w:pPr>
              <w:pStyle w:val="tablebody"/>
              <w:rPr>
                <w:ins w:id="411" w:author="作成者"/>
                <w:rFonts w:asciiTheme="majorEastAsia" w:eastAsiaTheme="majorEastAsia" w:hAnsiTheme="majorEastAsia"/>
                <w:sz w:val="14"/>
              </w:rPr>
            </w:pPr>
            <w:ins w:id="412" w:author="作成者">
              <w:r w:rsidRPr="003F10F7">
                <w:rPr>
                  <w:rFonts w:asciiTheme="majorEastAsia" w:eastAsiaTheme="majorEastAsia" w:hAnsiTheme="majorEastAsia" w:hint="eastAsia"/>
                  <w:sz w:val="14"/>
                </w:rPr>
                <w:t>ルネサスおよびルネサスロゴはルネサス</w:t>
              </w:r>
              <w:r w:rsidRPr="003F10F7">
                <w:rPr>
                  <w:rFonts w:asciiTheme="majorEastAsia" w:eastAsiaTheme="majorEastAsia" w:hAnsiTheme="majorEastAsia"/>
                  <w:sz w:val="14"/>
                </w:rPr>
                <w:t xml:space="preserve"> </w:t>
              </w:r>
              <w:r w:rsidRPr="003F10F7">
                <w:rPr>
                  <w:rFonts w:asciiTheme="majorEastAsia" w:eastAsiaTheme="majorEastAsia" w:hAnsiTheme="majorEastAsia" w:hint="eastAsia"/>
                  <w:sz w:val="14"/>
                </w:rPr>
                <w:t>エレクトロニクス株式会社の商標です。すべての商標および登録商標は、それぞれの所有者に帰属します。</w:t>
              </w:r>
            </w:ins>
          </w:p>
        </w:tc>
        <w:tc>
          <w:tcPr>
            <w:tcW w:w="510" w:type="dxa"/>
          </w:tcPr>
          <w:p w14:paraId="354C3B15" w14:textId="77777777" w:rsidR="00162F05" w:rsidRPr="003F10F7" w:rsidRDefault="00162F05" w:rsidP="00FB5151">
            <w:pPr>
              <w:spacing w:before="120" w:after="0" w:line="240" w:lineRule="atLeast"/>
              <w:rPr>
                <w:ins w:id="413" w:author="作成者"/>
                <w:rFonts w:asciiTheme="majorEastAsia" w:eastAsiaTheme="majorEastAsia" w:hAnsiTheme="majorEastAsia"/>
              </w:rPr>
            </w:pPr>
          </w:p>
        </w:tc>
        <w:tc>
          <w:tcPr>
            <w:tcW w:w="4649" w:type="dxa"/>
          </w:tcPr>
          <w:p w14:paraId="48836194" w14:textId="77777777" w:rsidR="00162F05" w:rsidRPr="003F10F7" w:rsidRDefault="00162F05" w:rsidP="00FB5151">
            <w:pPr>
              <w:spacing w:before="120" w:after="0" w:line="240" w:lineRule="atLeast"/>
              <w:rPr>
                <w:ins w:id="414" w:author="作成者"/>
                <w:rFonts w:asciiTheme="majorEastAsia" w:eastAsiaTheme="majorEastAsia" w:hAnsiTheme="majorEastAsia"/>
              </w:rPr>
            </w:pPr>
          </w:p>
        </w:tc>
      </w:tr>
    </w:tbl>
    <w:p w14:paraId="7AA350AE" w14:textId="20BA0226" w:rsidR="00880231" w:rsidRPr="00162F05" w:rsidDel="00162F05" w:rsidRDefault="00162F05" w:rsidP="00162F05">
      <w:pPr>
        <w:pStyle w:val="Nonumberheading1"/>
        <w:rPr>
          <w:del w:id="415" w:author="作成者"/>
        </w:rPr>
        <w:pPrChange w:id="416" w:author="HIDEKI HAMADA" w:date="2019-03-07T16:49:00Z">
          <w:pPr>
            <w:pStyle w:val="ab"/>
          </w:pPr>
        </w:pPrChange>
      </w:pPr>
      <w:ins w:id="417" w:author="作成者">
        <w:r w:rsidRPr="003F10F7">
          <w:rPr>
            <w:rFonts w:asciiTheme="majorEastAsia" w:eastAsiaTheme="majorEastAsia" w:hAnsiTheme="majorEastAsia"/>
          </w:rPr>
          <w:br w:type="page"/>
        </w:r>
      </w:ins>
    </w:p>
    <w:p w14:paraId="665B1314" w14:textId="1AF13264" w:rsidR="00880231" w:rsidDel="00162F05" w:rsidRDefault="00880231" w:rsidP="00162F05">
      <w:pPr>
        <w:pStyle w:val="Nonumberheading1"/>
        <w:rPr>
          <w:del w:id="418" w:author="作成者"/>
        </w:rPr>
        <w:pPrChange w:id="419" w:author="HIDEKI HAMADA" w:date="2019-03-07T16:49:00Z">
          <w:pPr>
            <w:pStyle w:val="ab"/>
          </w:pPr>
        </w:pPrChange>
      </w:pPr>
    </w:p>
    <w:p w14:paraId="4EF7C772" w14:textId="3226DDDA" w:rsidR="00880231" w:rsidRPr="00880231" w:rsidDel="00162F05" w:rsidRDefault="00880231" w:rsidP="004639B0">
      <w:pPr>
        <w:pStyle w:val="ab"/>
        <w:rPr>
          <w:del w:id="420" w:author="作成者"/>
        </w:rPr>
      </w:pPr>
    </w:p>
    <w:p w14:paraId="12AB50CF" w14:textId="3B1811E7" w:rsidR="00F56DB8" w:rsidDel="00162F05" w:rsidRDefault="00F56DB8">
      <w:pPr>
        <w:pStyle w:val="af"/>
        <w:rPr>
          <w:del w:id="421" w:author="作成者"/>
        </w:rPr>
      </w:pPr>
      <w:del w:id="422" w:author="作成者">
        <w:r w:rsidDel="00162F05">
          <w:rPr>
            <w:rFonts w:hint="eastAsia"/>
          </w:rPr>
          <w:delText>製品ご使用上の注意事項</w:delText>
        </w:r>
      </w:del>
    </w:p>
    <w:p w14:paraId="5147DA5B" w14:textId="4773AC88" w:rsidR="00F56DB8" w:rsidDel="00162F05" w:rsidRDefault="00F56DB8">
      <w:pPr>
        <w:pStyle w:val="ab"/>
        <w:rPr>
          <w:del w:id="423" w:author="作成者"/>
        </w:rPr>
      </w:pPr>
      <w:del w:id="424" w:author="作成者">
        <w:r w:rsidDel="00162F05">
          <w:rPr>
            <w:rFonts w:hint="eastAsia"/>
          </w:rPr>
          <w:delText>ここでは、マイコン製品全体に適用する「使用上の注意事項」について説明します。個別の使用上の注意事項については、本</w:delText>
        </w:r>
        <w:r w:rsidR="00446256" w:rsidDel="00162F05">
          <w:rPr>
            <w:rFonts w:hint="eastAsia"/>
          </w:rPr>
          <w:delText>ドキュメントおよびテクニカルアップデートを参照してください。</w:delText>
        </w:r>
      </w:del>
    </w:p>
    <w:p w14:paraId="4C90C800" w14:textId="3BAECAA7" w:rsidR="00F56DB8" w:rsidDel="00162F05" w:rsidRDefault="00F56DB8" w:rsidP="000B483E">
      <w:pPr>
        <w:pStyle w:val="space"/>
        <w:rPr>
          <w:del w:id="425" w:author="作成者"/>
        </w:rPr>
      </w:pPr>
    </w:p>
    <w:tbl>
      <w:tblPr>
        <w:tblW w:w="0" w:type="auto"/>
        <w:tblBorders>
          <w:top w:val="single" w:sz="8" w:space="0" w:color="auto"/>
          <w:left w:val="single" w:sz="8" w:space="0" w:color="auto"/>
          <w:bottom w:val="single" w:sz="8" w:space="0" w:color="auto"/>
          <w:right w:val="single" w:sz="8" w:space="0" w:color="auto"/>
          <w:insideH w:val="single" w:sz="4" w:space="0" w:color="auto"/>
        </w:tblBorders>
        <w:tblCellMar>
          <w:left w:w="0" w:type="dxa"/>
          <w:right w:w="0" w:type="dxa"/>
        </w:tblCellMar>
        <w:tblLook w:val="0000" w:firstRow="0" w:lastRow="0" w:firstColumn="0" w:lastColumn="0" w:noHBand="0" w:noVBand="0"/>
      </w:tblPr>
      <w:tblGrid>
        <w:gridCol w:w="9591"/>
      </w:tblGrid>
      <w:tr w:rsidR="000B483E" w:rsidDel="00162F05" w14:paraId="5577C1AF" w14:textId="0A0298FB" w:rsidTr="0060223A">
        <w:trPr>
          <w:cantSplit/>
          <w:trHeight w:val="260"/>
          <w:tblHeader/>
          <w:del w:id="426" w:author="作成者"/>
        </w:trPr>
        <w:tc>
          <w:tcPr>
            <w:tcW w:w="9951" w:type="dxa"/>
          </w:tcPr>
          <w:p w14:paraId="695573E6" w14:textId="52E22C59" w:rsidR="000B483E" w:rsidDel="00162F05" w:rsidRDefault="000B483E" w:rsidP="0060223A">
            <w:pPr>
              <w:pStyle w:val="af3"/>
              <w:rPr>
                <w:del w:id="427" w:author="作成者"/>
                <w:rFonts w:ascii="Arial" w:eastAsia="ＭＳ ゴシック" w:hAnsi="Arial" w:cs="Arial"/>
              </w:rPr>
            </w:pPr>
            <w:del w:id="428" w:author="作成者">
              <w:r w:rsidDel="00162F05">
                <w:rPr>
                  <w:rFonts w:ascii="Arial" w:eastAsia="ＭＳ ゴシック" w:hAnsi="Arial" w:cs="Arial" w:hint="eastAsia"/>
                </w:rPr>
                <w:delText>1.</w:delText>
              </w:r>
              <w:r w:rsidDel="00162F05">
                <w:rPr>
                  <w:rFonts w:ascii="Arial" w:eastAsia="ＭＳ ゴシック" w:hAnsi="Arial" w:cs="Arial" w:hint="eastAsia"/>
                </w:rPr>
                <w:delText xml:space="preserve">　未使用端子の処理</w:delText>
              </w:r>
            </w:del>
          </w:p>
          <w:p w14:paraId="0E4C3ED6" w14:textId="37F58F19" w:rsidR="000B483E" w:rsidDel="00162F05" w:rsidRDefault="000B483E" w:rsidP="008021B2">
            <w:pPr>
              <w:pStyle w:val="ad"/>
              <w:spacing w:after="0" w:line="300" w:lineRule="exact"/>
              <w:ind w:left="533" w:right="102"/>
              <w:rPr>
                <w:del w:id="429" w:author="作成者"/>
                <w:rFonts w:ascii="Arial" w:eastAsia="ＭＳ ゴシック" w:hAnsi="Arial" w:cs="Arial"/>
              </w:rPr>
            </w:pPr>
            <w:del w:id="430" w:author="作成者">
              <w:r w:rsidDel="00162F05">
                <w:rPr>
                  <w:rFonts w:ascii="Arial" w:eastAsia="ＭＳ ゴシック" w:hAnsi="Arial" w:cs="Arial" w:hint="eastAsia"/>
                </w:rPr>
                <w:delText>【注意】未使用端子は、本文の「未使用端子の処理」に従って処理してください。</w:delText>
              </w:r>
            </w:del>
          </w:p>
          <w:p w14:paraId="1E134A05" w14:textId="4A71732C" w:rsidR="000B483E" w:rsidDel="00162F05" w:rsidRDefault="000B483E" w:rsidP="008021B2">
            <w:pPr>
              <w:pStyle w:val="ad"/>
              <w:spacing w:after="0" w:line="300" w:lineRule="exact"/>
              <w:ind w:left="533" w:right="102"/>
              <w:rPr>
                <w:del w:id="431" w:author="作成者"/>
                <w:rFonts w:ascii="Arial" w:eastAsia="ＭＳ ゴシック" w:hAnsi="Arial" w:cs="Arial"/>
              </w:rPr>
            </w:pPr>
            <w:del w:id="432" w:author="作成者">
              <w:r w:rsidDel="00162F05">
                <w:rPr>
                  <w:rFonts w:ascii="Arial" w:eastAsia="ＭＳ ゴシック" w:hAnsi="Arial" w:cs="Arial" w:hint="eastAsia"/>
                </w:rPr>
                <w:delText>CMOS</w:delText>
              </w:r>
              <w:r w:rsidDel="00162F05">
                <w:rPr>
                  <w:rFonts w:ascii="Arial" w:eastAsia="ＭＳ ゴシック" w:hAnsi="Arial" w:cs="Arial" w:hint="eastAsia"/>
                </w:rPr>
                <w:delText>製品の入力端子のインピーダンスは、一般に、ハイインピーダンスとなっています。未使用</w:delText>
              </w:r>
              <w:r w:rsidR="00FD07D4" w:rsidDel="00162F05">
                <w:rPr>
                  <w:rFonts w:ascii="Arial" w:eastAsia="ＭＳ ゴシック" w:hAnsi="Arial" w:cs="Arial"/>
                </w:rPr>
                <w:br/>
              </w:r>
              <w:r w:rsidDel="00162F05">
                <w:rPr>
                  <w:rFonts w:ascii="Arial" w:eastAsia="ＭＳ ゴシック" w:hAnsi="Arial" w:cs="Arial" w:hint="eastAsia"/>
                </w:rPr>
                <w:delText>端子を開放状態で動作させると、誘導現象により、</w:delText>
              </w:r>
              <w:r w:rsidDel="00162F05">
                <w:rPr>
                  <w:rFonts w:ascii="Arial" w:eastAsia="ＭＳ ゴシック" w:hAnsi="Arial" w:cs="Arial" w:hint="eastAsia"/>
                </w:rPr>
                <w:delText>LSI</w:delText>
              </w:r>
              <w:r w:rsidDel="00162F05">
                <w:rPr>
                  <w:rFonts w:ascii="Arial" w:eastAsia="ＭＳ ゴシック" w:hAnsi="Arial" w:cs="Arial" w:hint="eastAsia"/>
                </w:rPr>
                <w:delText>周辺のノイズが印加され、</w:delText>
              </w:r>
              <w:r w:rsidDel="00162F05">
                <w:rPr>
                  <w:rFonts w:ascii="Arial" w:eastAsia="ＭＳ ゴシック" w:hAnsi="Arial" w:cs="Arial" w:hint="eastAsia"/>
                </w:rPr>
                <w:delText>LSI</w:delText>
              </w:r>
              <w:r w:rsidDel="00162F05">
                <w:rPr>
                  <w:rFonts w:ascii="Arial" w:eastAsia="ＭＳ ゴシック" w:hAnsi="Arial" w:cs="Arial" w:hint="eastAsia"/>
                </w:rPr>
                <w:delText>内部で貫通電</w:delText>
              </w:r>
              <w:r w:rsidR="00FD07D4" w:rsidDel="00162F05">
                <w:rPr>
                  <w:rFonts w:ascii="Arial" w:eastAsia="ＭＳ ゴシック" w:hAnsi="Arial" w:cs="Arial"/>
                </w:rPr>
                <w:br/>
              </w:r>
              <w:r w:rsidDel="00162F05">
                <w:rPr>
                  <w:rFonts w:ascii="Arial" w:eastAsia="ＭＳ ゴシック" w:hAnsi="Arial" w:cs="Arial" w:hint="eastAsia"/>
                </w:rPr>
                <w:delText>流が流れたり、入力信号と認識されて誤動作を起こす恐れがあります。未使用端子は、本文「未使用端子の処理」で説明する指示に従い処理してください。</w:delText>
              </w:r>
            </w:del>
          </w:p>
          <w:p w14:paraId="650B7715" w14:textId="0C5B591D" w:rsidR="000B483E" w:rsidDel="00162F05" w:rsidRDefault="000B483E" w:rsidP="0060223A">
            <w:pPr>
              <w:pStyle w:val="af3"/>
              <w:rPr>
                <w:del w:id="433" w:author="作成者"/>
                <w:rFonts w:ascii="Arial" w:eastAsia="ＭＳ ゴシック" w:hAnsi="Arial" w:cs="Arial"/>
              </w:rPr>
            </w:pPr>
            <w:del w:id="434" w:author="作成者">
              <w:r w:rsidDel="00162F05">
                <w:rPr>
                  <w:rFonts w:ascii="Arial" w:eastAsia="ＭＳ ゴシック" w:hAnsi="Arial" w:cs="Arial" w:hint="eastAsia"/>
                </w:rPr>
                <w:delText>2.</w:delText>
              </w:r>
              <w:r w:rsidDel="00162F05">
                <w:rPr>
                  <w:rFonts w:ascii="Arial" w:eastAsia="ＭＳ ゴシック" w:hAnsi="Arial" w:cs="Arial" w:hint="eastAsia"/>
                </w:rPr>
                <w:delText xml:space="preserve">　電源投入時の処置</w:delText>
              </w:r>
            </w:del>
          </w:p>
          <w:p w14:paraId="03E45599" w14:textId="06ECB9CE" w:rsidR="000B483E" w:rsidDel="00162F05" w:rsidRDefault="000B483E" w:rsidP="008021B2">
            <w:pPr>
              <w:pStyle w:val="ad"/>
              <w:spacing w:after="0" w:line="300" w:lineRule="exact"/>
              <w:ind w:left="533" w:right="102"/>
              <w:rPr>
                <w:del w:id="435" w:author="作成者"/>
                <w:rFonts w:ascii="Arial" w:eastAsia="ＭＳ ゴシック" w:hAnsi="Arial" w:cs="Arial"/>
              </w:rPr>
            </w:pPr>
            <w:del w:id="436" w:author="作成者">
              <w:r w:rsidDel="00162F05">
                <w:rPr>
                  <w:rFonts w:ascii="Arial" w:eastAsia="ＭＳ ゴシック" w:hAnsi="Arial" w:cs="Arial" w:hint="eastAsia"/>
                </w:rPr>
                <w:delText>【注意】電源投入時は，製品の状態は不定です。</w:delText>
              </w:r>
            </w:del>
          </w:p>
          <w:p w14:paraId="69B47073" w14:textId="3501C90B" w:rsidR="000B483E" w:rsidDel="00162F05" w:rsidRDefault="000B483E" w:rsidP="008021B2">
            <w:pPr>
              <w:pStyle w:val="ad"/>
              <w:spacing w:after="0" w:line="300" w:lineRule="exact"/>
              <w:ind w:left="533" w:right="102"/>
              <w:rPr>
                <w:del w:id="437" w:author="作成者"/>
                <w:rFonts w:ascii="Arial" w:eastAsia="ＭＳ ゴシック" w:hAnsi="Arial" w:cs="Arial"/>
              </w:rPr>
            </w:pPr>
            <w:del w:id="438" w:author="作成者">
              <w:r w:rsidDel="00162F05">
                <w:rPr>
                  <w:rFonts w:ascii="Arial" w:eastAsia="ＭＳ ゴシック" w:hAnsi="Arial" w:cs="Arial" w:hint="eastAsia"/>
                </w:rPr>
                <w:delText>電源投入時には、</w:delText>
              </w:r>
              <w:r w:rsidDel="00162F05">
                <w:rPr>
                  <w:rFonts w:ascii="Arial" w:eastAsia="ＭＳ ゴシック" w:hAnsi="Arial" w:cs="Arial" w:hint="eastAsia"/>
                </w:rPr>
                <w:delText>LSI</w:delText>
              </w:r>
              <w:r w:rsidDel="00162F05">
                <w:rPr>
                  <w:rFonts w:ascii="Arial" w:eastAsia="ＭＳ ゴシック" w:hAnsi="Arial" w:cs="Arial" w:hint="eastAsia"/>
                </w:rPr>
                <w:delText>の内部回路の状態は不確定であり、レジスタの設定や各端子の状態は不定で</w:delText>
              </w:r>
              <w:r w:rsidR="00FD07D4" w:rsidDel="00162F05">
                <w:rPr>
                  <w:rFonts w:ascii="Arial" w:eastAsia="ＭＳ ゴシック" w:hAnsi="Arial" w:cs="Arial"/>
                </w:rPr>
                <w:br/>
              </w:r>
              <w:r w:rsidDel="00162F05">
                <w:rPr>
                  <w:rFonts w:ascii="Arial" w:eastAsia="ＭＳ ゴシック" w:hAnsi="Arial" w:cs="Arial" w:hint="eastAsia"/>
                </w:rPr>
                <w:delText>す。</w:delText>
              </w:r>
            </w:del>
          </w:p>
          <w:p w14:paraId="4A4AC983" w14:textId="79C11DD2" w:rsidR="000B483E" w:rsidDel="00162F05" w:rsidRDefault="000B483E" w:rsidP="008021B2">
            <w:pPr>
              <w:pStyle w:val="ad"/>
              <w:spacing w:after="0" w:line="300" w:lineRule="exact"/>
              <w:ind w:left="533" w:right="102"/>
              <w:rPr>
                <w:del w:id="439" w:author="作成者"/>
                <w:rFonts w:ascii="Arial" w:eastAsia="ＭＳ ゴシック" w:hAnsi="Arial" w:cs="Arial"/>
              </w:rPr>
            </w:pPr>
            <w:del w:id="440" w:author="作成者">
              <w:r w:rsidDel="00162F05">
                <w:rPr>
                  <w:rFonts w:ascii="Arial" w:eastAsia="ＭＳ ゴシック" w:hAnsi="Arial" w:cs="Arial" w:hint="eastAsia"/>
                </w:rPr>
                <w:delText>外部リセット端子でリセットする製品の場合、電源投入からリセットが有効になるまでの期間、端子の状態は保証できません。</w:delText>
              </w:r>
            </w:del>
          </w:p>
          <w:p w14:paraId="32218959" w14:textId="5202FED1" w:rsidR="000B483E" w:rsidDel="00162F05" w:rsidRDefault="000B483E" w:rsidP="008021B2">
            <w:pPr>
              <w:pStyle w:val="ad"/>
              <w:spacing w:after="0" w:line="300" w:lineRule="exact"/>
              <w:ind w:left="533" w:right="102"/>
              <w:rPr>
                <w:del w:id="441" w:author="作成者"/>
                <w:rFonts w:ascii="Arial" w:eastAsia="ＭＳ ゴシック" w:hAnsi="Arial" w:cs="Arial"/>
              </w:rPr>
            </w:pPr>
            <w:del w:id="442" w:author="作成者">
              <w:r w:rsidDel="00162F05">
                <w:rPr>
                  <w:rFonts w:ascii="Arial" w:eastAsia="ＭＳ ゴシック" w:hAnsi="Arial" w:cs="Arial" w:hint="eastAsia"/>
                </w:rPr>
                <w:delText>同様に、内蔵パワーオンリセット機能を使用してリセットする製品の場合、電源投入からリセットのかかる一定電圧に達するまでの期間、端子の状態は保証できません。</w:delText>
              </w:r>
            </w:del>
          </w:p>
          <w:p w14:paraId="4B9EDE3E" w14:textId="4830C812" w:rsidR="000B483E" w:rsidDel="00162F05" w:rsidRDefault="000B483E" w:rsidP="0060223A">
            <w:pPr>
              <w:pStyle w:val="af3"/>
              <w:rPr>
                <w:del w:id="443" w:author="作成者"/>
                <w:rFonts w:ascii="Arial" w:eastAsia="ＭＳ ゴシック" w:hAnsi="Arial" w:cs="Arial"/>
              </w:rPr>
            </w:pPr>
            <w:del w:id="444" w:author="作成者">
              <w:r w:rsidDel="00162F05">
                <w:rPr>
                  <w:rFonts w:ascii="Arial" w:eastAsia="ＭＳ ゴシック" w:hAnsi="Arial" w:cs="Arial" w:hint="eastAsia"/>
                </w:rPr>
                <w:delText>3.</w:delText>
              </w:r>
              <w:r w:rsidDel="00162F05">
                <w:rPr>
                  <w:rFonts w:ascii="Arial" w:eastAsia="ＭＳ ゴシック" w:hAnsi="Arial" w:cs="Arial" w:hint="eastAsia"/>
                </w:rPr>
                <w:delText xml:space="preserve">　リザーブアドレス（予約領域）のアクセス禁止</w:delText>
              </w:r>
            </w:del>
          </w:p>
          <w:p w14:paraId="28C0D23B" w14:textId="2872BF6E" w:rsidR="000B483E" w:rsidDel="00162F05" w:rsidRDefault="000B483E" w:rsidP="008021B2">
            <w:pPr>
              <w:pStyle w:val="ad"/>
              <w:spacing w:after="0" w:line="300" w:lineRule="exact"/>
              <w:ind w:left="533" w:right="102"/>
              <w:rPr>
                <w:del w:id="445" w:author="作成者"/>
                <w:rFonts w:ascii="Arial" w:eastAsia="ＭＳ ゴシック" w:hAnsi="Arial" w:cs="Arial"/>
              </w:rPr>
            </w:pPr>
            <w:del w:id="446" w:author="作成者">
              <w:r w:rsidDel="00162F05">
                <w:rPr>
                  <w:rFonts w:ascii="Arial" w:eastAsia="ＭＳ ゴシック" w:hAnsi="Arial" w:cs="Arial" w:hint="eastAsia"/>
                </w:rPr>
                <w:delText>【注意】リザーブアドレス（予約領域）のアクセスを禁止します。</w:delText>
              </w:r>
            </w:del>
          </w:p>
          <w:p w14:paraId="084DF5E2" w14:textId="4633C8AF" w:rsidR="000B483E" w:rsidDel="00162F05" w:rsidRDefault="000B483E" w:rsidP="008021B2">
            <w:pPr>
              <w:pStyle w:val="ad"/>
              <w:spacing w:after="0" w:line="300" w:lineRule="exact"/>
              <w:ind w:left="533" w:right="102"/>
              <w:rPr>
                <w:del w:id="447" w:author="作成者"/>
                <w:rFonts w:ascii="Arial" w:eastAsia="ＭＳ ゴシック" w:hAnsi="Arial" w:cs="Arial"/>
              </w:rPr>
            </w:pPr>
            <w:del w:id="448" w:author="作成者">
              <w:r w:rsidDel="00162F05">
                <w:rPr>
                  <w:rFonts w:ascii="Arial" w:eastAsia="ＭＳ ゴシック" w:hAnsi="Arial" w:cs="Arial" w:hint="eastAsia"/>
                </w:rPr>
                <w:delText>アドレス領域には、将来の機能拡張用に割り付けられているリザーブアドレス（予約領域）があります。これらのアドレスをアクセスしたときの動作については、保証できませんので、アクセスしないようにしてください。</w:delText>
              </w:r>
            </w:del>
          </w:p>
          <w:p w14:paraId="31DE876A" w14:textId="3A30F51A" w:rsidR="000B483E" w:rsidDel="00162F05" w:rsidRDefault="000B483E" w:rsidP="0060223A">
            <w:pPr>
              <w:pStyle w:val="af3"/>
              <w:rPr>
                <w:del w:id="449" w:author="作成者"/>
                <w:rFonts w:ascii="Arial" w:eastAsia="ＭＳ ゴシック" w:hAnsi="Arial" w:cs="Arial"/>
              </w:rPr>
            </w:pPr>
            <w:del w:id="450" w:author="作成者">
              <w:r w:rsidDel="00162F05">
                <w:rPr>
                  <w:rFonts w:ascii="Arial" w:eastAsia="ＭＳ ゴシック" w:hAnsi="Arial" w:cs="Arial" w:hint="eastAsia"/>
                </w:rPr>
                <w:delText>4.</w:delText>
              </w:r>
              <w:r w:rsidDel="00162F05">
                <w:rPr>
                  <w:rFonts w:ascii="Arial" w:eastAsia="ＭＳ ゴシック" w:hAnsi="Arial" w:cs="Arial" w:hint="eastAsia"/>
                </w:rPr>
                <w:delText xml:space="preserve">　クロックについて</w:delText>
              </w:r>
            </w:del>
          </w:p>
          <w:p w14:paraId="40FDBCB5" w14:textId="5D738C97" w:rsidR="000B483E" w:rsidDel="00162F05" w:rsidRDefault="000B483E" w:rsidP="008021B2">
            <w:pPr>
              <w:pStyle w:val="ad"/>
              <w:spacing w:after="0" w:line="300" w:lineRule="exact"/>
              <w:ind w:left="533" w:right="102"/>
              <w:rPr>
                <w:del w:id="451" w:author="作成者"/>
                <w:rFonts w:ascii="Arial" w:eastAsia="ＭＳ ゴシック" w:hAnsi="Arial" w:cs="Arial"/>
              </w:rPr>
            </w:pPr>
            <w:del w:id="452" w:author="作成者">
              <w:r w:rsidDel="00162F05">
                <w:rPr>
                  <w:rFonts w:ascii="Arial" w:eastAsia="ＭＳ ゴシック" w:hAnsi="Arial" w:cs="Arial" w:hint="eastAsia"/>
                </w:rPr>
                <w:delText>【注意】リセット時は、クロックが安定した後、リセットを解除してください。</w:delText>
              </w:r>
              <w:r w:rsidDel="00162F05">
                <w:rPr>
                  <w:rFonts w:ascii="Arial" w:eastAsia="ＭＳ ゴシック" w:hAnsi="Arial" w:cs="Arial"/>
                </w:rPr>
                <w:br/>
              </w:r>
              <w:r w:rsidDel="00162F05">
                <w:rPr>
                  <w:rFonts w:ascii="Arial" w:eastAsia="ＭＳ ゴシック" w:hAnsi="Arial" w:cs="Arial" w:hint="eastAsia"/>
                </w:rPr>
                <w:delText>プログラム実行中のクロック切り替え時は、切り替え先クロックが安定した後に切り替えてください。</w:delText>
              </w:r>
            </w:del>
          </w:p>
          <w:p w14:paraId="613D455E" w14:textId="373D8E68" w:rsidR="000B483E" w:rsidDel="00162F05" w:rsidRDefault="000B483E" w:rsidP="008021B2">
            <w:pPr>
              <w:pStyle w:val="ad"/>
              <w:spacing w:after="0" w:line="300" w:lineRule="exact"/>
              <w:ind w:left="533" w:right="102"/>
              <w:rPr>
                <w:del w:id="453" w:author="作成者"/>
                <w:rFonts w:ascii="Arial" w:eastAsia="ＭＳ ゴシック" w:hAnsi="Arial" w:cs="Arial"/>
              </w:rPr>
            </w:pPr>
            <w:del w:id="454" w:author="作成者">
              <w:r w:rsidDel="00162F05">
                <w:rPr>
                  <w:rFonts w:ascii="Arial" w:eastAsia="ＭＳ ゴシック" w:hAnsi="Arial" w:cs="Arial" w:hint="eastAsia"/>
                </w:rPr>
                <w:delText>リセット時、外部発振子（または外部発振回路）を用いたクロックで動作を開始するシステムでは、クロックが十分安定した後、リセットを解除してください。また、プログラムの途中で外部発振子</w:delText>
              </w:r>
              <w:r w:rsidR="00FD07D4" w:rsidDel="00162F05">
                <w:rPr>
                  <w:rFonts w:ascii="Arial" w:eastAsia="ＭＳ ゴシック" w:hAnsi="Arial" w:cs="Arial"/>
                </w:rPr>
                <w:br/>
              </w:r>
              <w:r w:rsidDel="00162F05">
                <w:rPr>
                  <w:rFonts w:ascii="Arial" w:eastAsia="ＭＳ ゴシック" w:hAnsi="Arial" w:cs="Arial" w:hint="eastAsia"/>
                </w:rPr>
                <w:delText>（または外部発振回路）を用いたクロックに切り替える場合は、切り替え先のクロックが十分安定してから切り替えてください。</w:delText>
              </w:r>
            </w:del>
          </w:p>
          <w:p w14:paraId="069B0A48" w14:textId="7C990978" w:rsidR="000B483E" w:rsidDel="00162F05" w:rsidRDefault="000B483E" w:rsidP="0060223A">
            <w:pPr>
              <w:pStyle w:val="af3"/>
              <w:rPr>
                <w:del w:id="455" w:author="作成者"/>
                <w:rFonts w:ascii="Arial" w:eastAsia="ＭＳ ゴシック" w:hAnsi="Arial" w:cs="Arial"/>
              </w:rPr>
            </w:pPr>
            <w:del w:id="456" w:author="作成者">
              <w:r w:rsidDel="00162F05">
                <w:rPr>
                  <w:rFonts w:ascii="Arial" w:eastAsia="ＭＳ ゴシック" w:hAnsi="Arial" w:cs="Arial" w:hint="eastAsia"/>
                </w:rPr>
                <w:delText>5.</w:delText>
              </w:r>
              <w:r w:rsidDel="00162F05">
                <w:rPr>
                  <w:rFonts w:ascii="Arial" w:eastAsia="ＭＳ ゴシック" w:hAnsi="Arial" w:cs="Arial" w:hint="eastAsia"/>
                </w:rPr>
                <w:delText xml:space="preserve">　製品間の相違について</w:delText>
              </w:r>
            </w:del>
          </w:p>
          <w:p w14:paraId="04E62B8D" w14:textId="6C827054" w:rsidR="000B483E" w:rsidDel="00162F05" w:rsidRDefault="000B483E" w:rsidP="008021B2">
            <w:pPr>
              <w:pStyle w:val="ad"/>
              <w:spacing w:after="0" w:line="300" w:lineRule="exact"/>
              <w:ind w:left="533" w:right="102"/>
              <w:rPr>
                <w:del w:id="457" w:author="作成者"/>
                <w:rFonts w:ascii="Arial" w:eastAsia="ＭＳ ゴシック" w:hAnsi="Arial" w:cs="Arial"/>
              </w:rPr>
            </w:pPr>
            <w:del w:id="458" w:author="作成者">
              <w:r w:rsidDel="00162F05">
                <w:rPr>
                  <w:rFonts w:ascii="Arial" w:eastAsia="ＭＳ ゴシック" w:hAnsi="Arial" w:cs="Arial" w:hint="eastAsia"/>
                </w:rPr>
                <w:delText>【注意】型名の異なる製品に変更する場合は、製品型名ごとにシステム評価試験を実施してくださ</w:delText>
              </w:r>
              <w:r w:rsidR="00FD07D4" w:rsidDel="00162F05">
                <w:rPr>
                  <w:rFonts w:ascii="Arial" w:eastAsia="ＭＳ ゴシック" w:hAnsi="Arial" w:cs="Arial"/>
                </w:rPr>
                <w:br/>
              </w:r>
              <w:r w:rsidDel="00162F05">
                <w:rPr>
                  <w:rFonts w:ascii="Arial" w:eastAsia="ＭＳ ゴシック" w:hAnsi="Arial" w:cs="Arial" w:hint="eastAsia"/>
                </w:rPr>
                <w:delText>い。</w:delText>
              </w:r>
            </w:del>
          </w:p>
          <w:p w14:paraId="0D2166F7" w14:textId="431B5116" w:rsidR="000B483E" w:rsidDel="00162F05" w:rsidRDefault="000B483E" w:rsidP="008021B2">
            <w:pPr>
              <w:pStyle w:val="ad"/>
              <w:spacing w:after="0" w:line="300" w:lineRule="exact"/>
              <w:ind w:left="533" w:right="102"/>
              <w:rPr>
                <w:del w:id="459" w:author="作成者"/>
              </w:rPr>
            </w:pPr>
            <w:del w:id="460" w:author="作成者">
              <w:r w:rsidDel="00162F05">
                <w:rPr>
                  <w:rFonts w:ascii="Arial" w:eastAsia="ＭＳ ゴシック" w:hAnsi="Arial" w:cs="Arial" w:hint="eastAsia"/>
                </w:rPr>
                <w:delText>同じグループのマイコンでも型名が違うと、内部</w:delText>
              </w:r>
              <w:r w:rsidDel="00162F05">
                <w:rPr>
                  <w:rFonts w:ascii="Arial" w:eastAsia="ＭＳ ゴシック" w:hAnsi="Arial" w:cs="Arial" w:hint="eastAsia"/>
                </w:rPr>
                <w:delText>ROM</w:delText>
              </w:r>
              <w:r w:rsidDel="00162F05">
                <w:rPr>
                  <w:rFonts w:ascii="Arial" w:eastAsia="ＭＳ ゴシック" w:hAnsi="Arial" w:cs="Arial" w:hint="eastAsia"/>
                </w:rPr>
                <w:delText>、レイアウトパターンの相違などにより、電</w:delText>
              </w:r>
              <w:r w:rsidR="00FD07D4" w:rsidDel="00162F05">
                <w:rPr>
                  <w:rFonts w:ascii="Arial" w:eastAsia="ＭＳ ゴシック" w:hAnsi="Arial" w:cs="Arial"/>
                </w:rPr>
                <w:br/>
              </w:r>
              <w:r w:rsidDel="00162F05">
                <w:rPr>
                  <w:rFonts w:ascii="Arial" w:eastAsia="ＭＳ ゴシック" w:hAnsi="Arial" w:cs="Arial" w:hint="eastAsia"/>
                </w:rPr>
                <w:delText>気的特性の範囲で、特性値、動作マージン、ノイズ耐量、ノイズ輻射量などが異なる場合がありま</w:delText>
              </w:r>
              <w:r w:rsidR="00FD07D4" w:rsidDel="00162F05">
                <w:rPr>
                  <w:rFonts w:ascii="Arial" w:eastAsia="ＭＳ ゴシック" w:hAnsi="Arial" w:cs="Arial"/>
                </w:rPr>
                <w:br/>
              </w:r>
              <w:r w:rsidDel="00162F05">
                <w:rPr>
                  <w:rFonts w:ascii="Arial" w:eastAsia="ＭＳ ゴシック" w:hAnsi="Arial" w:cs="Arial" w:hint="eastAsia"/>
                </w:rPr>
                <w:delText>す。型名が違う製品に変更する場合は、個々の製品ごとにシステム評価試験を実施してください。</w:delText>
              </w:r>
            </w:del>
          </w:p>
        </w:tc>
      </w:tr>
    </w:tbl>
    <w:p w14:paraId="6E4E3A00" w14:textId="105B850E" w:rsidR="000B483E" w:rsidRPr="000B483E" w:rsidDel="00162F05" w:rsidRDefault="000B483E">
      <w:pPr>
        <w:rPr>
          <w:del w:id="461" w:author="作成者"/>
        </w:rPr>
      </w:pPr>
    </w:p>
    <w:p w14:paraId="4A1413A0" w14:textId="5EB71FF5" w:rsidR="00E455D7" w:rsidRDefault="00F56DB8">
      <w:pPr>
        <w:pStyle w:val="a8"/>
      </w:pPr>
      <w:del w:id="462" w:author="作成者">
        <w:r w:rsidDel="00162F05">
          <w:br w:type="page"/>
        </w:r>
        <w:r w:rsidR="00DC7D59" w:rsidDel="00162F05">
          <w:rPr>
            <w:noProof/>
          </w:rPr>
          <w:drawing>
            <wp:inline distT="0" distB="0" distL="0" distR="0" wp14:anchorId="54FB372F" wp14:editId="26420F3A">
              <wp:extent cx="6096000" cy="8972550"/>
              <wp:effectExtent l="0" t="0" r="0" b="0"/>
              <wp:docPr id="2319" name="図 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8972550"/>
                      </a:xfrm>
                      <a:prstGeom prst="rect">
                        <a:avLst/>
                      </a:prstGeom>
                      <a:noFill/>
                      <a:ln>
                        <a:noFill/>
                      </a:ln>
                    </pic:spPr>
                  </pic:pic>
                </a:graphicData>
              </a:graphic>
            </wp:inline>
          </w:drawing>
        </w:r>
      </w:del>
    </w:p>
    <w:p w14:paraId="7F41C440" w14:textId="77777777" w:rsidR="0052556F" w:rsidRDefault="0052556F" w:rsidP="0052556F">
      <w:pPr>
        <w:pStyle w:val="revisionhistory"/>
      </w:pPr>
      <w:r w:rsidRPr="00874E3F">
        <w:rPr>
          <w:rFonts w:hint="eastAsia"/>
        </w:rPr>
        <w:t>変更内容〔ルネサス内部向け〕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9"/>
        <w:gridCol w:w="1641"/>
        <w:gridCol w:w="1333"/>
        <w:gridCol w:w="5528"/>
      </w:tblGrid>
      <w:tr w:rsidR="0052556F" w14:paraId="0C0C78E5" w14:textId="77777777" w:rsidTr="00DE707B">
        <w:trPr>
          <w:cantSplit/>
        </w:trPr>
        <w:tc>
          <w:tcPr>
            <w:tcW w:w="1099" w:type="dxa"/>
            <w:vMerge w:val="restart"/>
            <w:vAlign w:val="bottom"/>
          </w:tcPr>
          <w:p w14:paraId="1912D75E" w14:textId="77777777" w:rsidR="0052556F" w:rsidRDefault="0052556F" w:rsidP="00020B76">
            <w:pPr>
              <w:pStyle w:val="tablehead"/>
            </w:pPr>
            <w:r>
              <w:rPr>
                <w:rFonts w:hint="eastAsia"/>
              </w:rPr>
              <w:t>Rev.</w:t>
            </w:r>
          </w:p>
        </w:tc>
        <w:tc>
          <w:tcPr>
            <w:tcW w:w="1641" w:type="dxa"/>
            <w:vMerge w:val="restart"/>
            <w:vAlign w:val="bottom"/>
          </w:tcPr>
          <w:p w14:paraId="02DCFE67" w14:textId="77777777" w:rsidR="0052556F" w:rsidRDefault="0052556F" w:rsidP="00020B76">
            <w:pPr>
              <w:pStyle w:val="tablehead"/>
            </w:pPr>
            <w:r>
              <w:rPr>
                <w:rFonts w:hint="eastAsia"/>
              </w:rPr>
              <w:t>発行日</w:t>
            </w:r>
          </w:p>
        </w:tc>
        <w:tc>
          <w:tcPr>
            <w:tcW w:w="6861" w:type="dxa"/>
            <w:gridSpan w:val="2"/>
            <w:vAlign w:val="bottom"/>
          </w:tcPr>
          <w:p w14:paraId="7318734E" w14:textId="77777777" w:rsidR="0052556F" w:rsidRDefault="0052556F" w:rsidP="00020B76">
            <w:pPr>
              <w:pStyle w:val="tablehead"/>
            </w:pPr>
            <w:r>
              <w:rPr>
                <w:rFonts w:hint="eastAsia"/>
              </w:rPr>
              <w:t>改訂内容</w:t>
            </w:r>
          </w:p>
        </w:tc>
      </w:tr>
      <w:tr w:rsidR="0052556F" w14:paraId="008EF25D" w14:textId="77777777" w:rsidTr="00DE707B">
        <w:trPr>
          <w:cantSplit/>
        </w:trPr>
        <w:tc>
          <w:tcPr>
            <w:tcW w:w="1099" w:type="dxa"/>
            <w:vMerge/>
            <w:vAlign w:val="bottom"/>
          </w:tcPr>
          <w:p w14:paraId="55868F7B" w14:textId="77777777" w:rsidR="0052556F" w:rsidRDefault="0052556F" w:rsidP="00020B76">
            <w:pPr>
              <w:pStyle w:val="tablehead"/>
            </w:pPr>
          </w:p>
        </w:tc>
        <w:tc>
          <w:tcPr>
            <w:tcW w:w="1641" w:type="dxa"/>
            <w:vMerge/>
            <w:vAlign w:val="bottom"/>
          </w:tcPr>
          <w:p w14:paraId="263B348E" w14:textId="77777777" w:rsidR="0052556F" w:rsidRDefault="0052556F" w:rsidP="00020B76">
            <w:pPr>
              <w:pStyle w:val="tablehead"/>
            </w:pPr>
          </w:p>
        </w:tc>
        <w:tc>
          <w:tcPr>
            <w:tcW w:w="1333" w:type="dxa"/>
            <w:vAlign w:val="bottom"/>
          </w:tcPr>
          <w:p w14:paraId="485C0161" w14:textId="77777777" w:rsidR="0052556F" w:rsidRDefault="0052556F" w:rsidP="00020B76">
            <w:pPr>
              <w:pStyle w:val="tablehead"/>
            </w:pPr>
            <w:r>
              <w:rPr>
                <w:rFonts w:hint="eastAsia"/>
              </w:rPr>
              <w:t>ページ</w:t>
            </w:r>
          </w:p>
        </w:tc>
        <w:tc>
          <w:tcPr>
            <w:tcW w:w="5528" w:type="dxa"/>
            <w:vAlign w:val="bottom"/>
          </w:tcPr>
          <w:p w14:paraId="0CADBF42" w14:textId="77777777" w:rsidR="0052556F" w:rsidRDefault="0052556F" w:rsidP="00020B76">
            <w:pPr>
              <w:pStyle w:val="tablehead"/>
            </w:pPr>
            <w:r>
              <w:rPr>
                <w:rFonts w:hint="eastAsia"/>
              </w:rPr>
              <w:t>ポイント</w:t>
            </w:r>
          </w:p>
        </w:tc>
      </w:tr>
      <w:tr w:rsidR="00060481" w14:paraId="2494B6A7" w14:textId="77777777" w:rsidTr="00DE707B">
        <w:tc>
          <w:tcPr>
            <w:tcW w:w="1099" w:type="dxa"/>
          </w:tcPr>
          <w:p w14:paraId="06F493C9" w14:textId="54632D9B" w:rsidR="00060481" w:rsidRDefault="00F22F97" w:rsidP="00060481">
            <w:pPr>
              <w:pStyle w:val="tablebody"/>
            </w:pPr>
            <w:r>
              <w:t>1.00</w:t>
            </w:r>
          </w:p>
        </w:tc>
        <w:tc>
          <w:tcPr>
            <w:tcW w:w="1641" w:type="dxa"/>
          </w:tcPr>
          <w:p w14:paraId="6FD629C2" w14:textId="4C321E5D" w:rsidR="00060481" w:rsidRDefault="00F22F97" w:rsidP="00060481">
            <w:pPr>
              <w:pStyle w:val="tablebody"/>
            </w:pPr>
            <w:r>
              <w:t>June</w:t>
            </w:r>
            <w:r w:rsidR="00060481" w:rsidRPr="00E37364">
              <w:t xml:space="preserve">, </w:t>
            </w:r>
            <w:r w:rsidR="000A2FD4">
              <w:rPr>
                <w:rFonts w:hint="eastAsia"/>
              </w:rPr>
              <w:t>2018</w:t>
            </w:r>
          </w:p>
        </w:tc>
        <w:tc>
          <w:tcPr>
            <w:tcW w:w="1333" w:type="dxa"/>
          </w:tcPr>
          <w:p w14:paraId="060CF579" w14:textId="77777777" w:rsidR="00060481" w:rsidRDefault="000A2FD4" w:rsidP="00060481">
            <w:pPr>
              <w:pStyle w:val="tablebody"/>
              <w:jc w:val="center"/>
            </w:pPr>
            <w:r>
              <w:rPr>
                <w:rFonts w:hint="eastAsia"/>
              </w:rPr>
              <w:t>All</w:t>
            </w:r>
          </w:p>
        </w:tc>
        <w:tc>
          <w:tcPr>
            <w:tcW w:w="5528" w:type="dxa"/>
          </w:tcPr>
          <w:p w14:paraId="3A31D3BC" w14:textId="77777777" w:rsidR="00856DEA" w:rsidRDefault="000A2FD4" w:rsidP="000A2FD4">
            <w:pPr>
              <w:pStyle w:val="tablebody"/>
            </w:pPr>
            <w:r>
              <w:rPr>
                <w:rFonts w:hint="eastAsia"/>
              </w:rPr>
              <w:t>新規作成</w:t>
            </w:r>
          </w:p>
        </w:tc>
      </w:tr>
    </w:tbl>
    <w:p w14:paraId="782FF8F6" w14:textId="77777777" w:rsidR="0052556F" w:rsidRPr="00AE7877" w:rsidRDefault="0052556F" w:rsidP="0052556F">
      <w:pPr>
        <w:pStyle w:val="space"/>
      </w:pPr>
    </w:p>
    <w:sectPr w:rsidR="0052556F" w:rsidRPr="00AE7877" w:rsidSect="00085923">
      <w:footerReference w:type="default" r:id="rId22"/>
      <w:pgSz w:w="11879" w:h="16817" w:code="9"/>
      <w:pgMar w:top="567" w:right="1134" w:bottom="567" w:left="1134" w:header="851" w:footer="567"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EC90D" w14:textId="77777777" w:rsidR="000B085B" w:rsidRDefault="000B085B">
      <w:r>
        <w:separator/>
      </w:r>
    </w:p>
  </w:endnote>
  <w:endnote w:type="continuationSeparator" w:id="0">
    <w:p w14:paraId="67A07FA4" w14:textId="77777777" w:rsidR="000B085B" w:rsidRDefault="000B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平成明朝">
    <w:altName w:val="ＭＳ ゴシック"/>
    <w:panose1 w:val="00000000000000000000"/>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メイリオ">
    <w:altName w:val="MS Gothic"/>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8FEC0" w14:textId="28F43731" w:rsidR="00CB38AA" w:rsidRDefault="00CB38AA" w:rsidP="002B088A">
    <w:pPr>
      <w:pStyle w:val="12"/>
    </w:pPr>
    <w:r>
      <w:rPr>
        <w:noProof/>
      </w:rPr>
      <w:drawing>
        <wp:anchor distT="0" distB="0" distL="114300" distR="114300" simplePos="0" relativeHeight="251671040" behindDoc="0" locked="0" layoutInCell="1" allowOverlap="1" wp14:anchorId="25C41C9F" wp14:editId="6F8AD58D">
          <wp:simplePos x="0" y="0"/>
          <wp:positionH relativeFrom="column">
            <wp:posOffset>2621280</wp:posOffset>
          </wp:positionH>
          <wp:positionV relativeFrom="paragraph">
            <wp:posOffset>313055</wp:posOffset>
          </wp:positionV>
          <wp:extent cx="874395" cy="151130"/>
          <wp:effectExtent l="0" t="0" r="1905" b="1270"/>
          <wp:wrapNone/>
          <wp:docPr id="85" name="図 85"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r w:rsidR="000B085B">
      <w:fldChar w:fldCharType="begin"/>
    </w:r>
    <w:r w:rsidR="000B085B">
      <w:instrText xml:space="preserve"> DOCPROPERTY  Subject  \* MERGEFORMAT </w:instrText>
    </w:r>
    <w:r w:rsidR="000B085B">
      <w:fldChar w:fldCharType="separate"/>
    </w:r>
    <w:proofErr w:type="spellStart"/>
    <w:ins w:id="241" w:author="作成者">
      <w:r w:rsidR="002B088A">
        <w:t>R01AN4421JJ0101</w:t>
      </w:r>
    </w:ins>
    <w:proofErr w:type="spellEnd"/>
    <w:del w:id="242" w:author="作成者">
      <w:r w:rsidDel="002B088A">
        <w:delText>R01AN4421JJ0100</w:delText>
      </w:r>
    </w:del>
    <w:r w:rsidR="000B085B">
      <w:fldChar w:fldCharType="end"/>
    </w:r>
    <w:r>
      <w:t xml:space="preserve">  </w:t>
    </w:r>
    <w:r w:rsidR="000B085B">
      <w:fldChar w:fldCharType="begin"/>
    </w:r>
    <w:r w:rsidR="000B085B">
      <w:instrText xml:space="preserve"> DOCPROPERTY  Category  \* MERGEFORMAT </w:instrText>
    </w:r>
    <w:r w:rsidR="000B085B">
      <w:fldChar w:fldCharType="separate"/>
    </w:r>
    <w:proofErr w:type="spellStart"/>
    <w:ins w:id="243" w:author="作成者">
      <w:r w:rsidR="002B088A">
        <w:t>Rev.1.01</w:t>
      </w:r>
    </w:ins>
    <w:del w:id="244" w:author="作成者">
      <w:r w:rsidDel="002B088A">
        <w:delText>Rev.1.00</w:delText>
      </w:r>
    </w:del>
    <w:r w:rsidR="000B085B">
      <w:fldChar w:fldCharType="end"/>
    </w:r>
    <w:ins w:id="245" w:author="作成者">
      <w:del w:id="246" w:author="作成者">
        <w:r w:rsidDel="002B088A">
          <w:delText>1</w:delText>
        </w:r>
      </w:del>
    </w:ins>
    <w:r>
      <w:rPr>
        <w:rFonts w:hint="eastAsia"/>
      </w:rPr>
      <w:tab/>
    </w:r>
    <w:proofErr w:type="spellEnd"/>
    <w:r>
      <w:rPr>
        <w:rFonts w:hint="eastAsia"/>
      </w:rPr>
      <w:tab/>
      <w:t>P</w:t>
    </w:r>
    <w:r>
      <w:t xml:space="preserve">age </w:t>
    </w:r>
    <w:r>
      <w:pgNum/>
    </w:r>
    <w:r>
      <w:t xml:space="preserve"> of </w:t>
    </w:r>
    <w:del w:id="247" w:author="作成者">
      <w:r w:rsidDel="00E409FE">
        <w:rPr>
          <w:rFonts w:hint="eastAsia"/>
        </w:rPr>
        <w:delText>18</w:delText>
      </w:r>
    </w:del>
    <w:ins w:id="248" w:author="作成者">
      <w:r w:rsidR="00E409FE">
        <w:rPr>
          <w:rFonts w:hint="eastAsia"/>
        </w:rPr>
        <w:t>19</w:t>
      </w:r>
    </w:ins>
    <w:r>
      <w:br/>
    </w:r>
    <w:r w:rsidR="002B088A">
      <w:fldChar w:fldCharType="begin"/>
    </w:r>
    <w:r w:rsidR="002B088A">
      <w:instrText xml:space="preserve"> DOCPROPERTY  Comments  \* MERGEFORMAT </w:instrText>
    </w:r>
    <w:r w:rsidR="002B088A">
      <w:fldChar w:fldCharType="separate"/>
    </w:r>
    <w:ins w:id="249" w:author="作成者">
      <w:r w:rsidR="002B088A">
        <w:t>2019.03</w:t>
      </w:r>
    </w:ins>
    <w:del w:id="250" w:author="作成者">
      <w:r w:rsidR="002B088A" w:rsidDel="002B088A">
        <w:delText>2019.01</w:delText>
      </w:r>
    </w:del>
    <w:r w:rsidR="002B088A">
      <w:fldChar w:fldCharType="end"/>
    </w:r>
    <w:del w:id="251" w:author="作成者">
      <w:r w:rsidDel="002B088A">
        <w:rPr>
          <w:rFonts w:hint="eastAsia"/>
        </w:rPr>
        <w:delText>2018</w:delText>
      </w:r>
    </w:del>
    <w:ins w:id="252" w:author="作成者">
      <w:del w:id="253" w:author="作成者">
        <w:r w:rsidDel="002B088A">
          <w:delText>9</w:delText>
        </w:r>
      </w:del>
    </w:ins>
    <w:del w:id="254" w:author="作成者">
      <w:r w:rsidDel="002B088A">
        <w:rPr>
          <w:rFonts w:hint="eastAsia"/>
        </w:rPr>
        <w:delText>.06</w:delText>
      </w:r>
    </w:del>
    <w:ins w:id="255" w:author="作成者">
      <w:del w:id="256" w:author="作成者">
        <w:r w:rsidDel="002B088A">
          <w:delText>2</w:delText>
        </w:r>
      </w:del>
    </w:ins>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99DA4" w14:textId="6356EA1D" w:rsidR="00CB38AA" w:rsidRDefault="00CB38AA" w:rsidP="002B088A">
    <w:pPr>
      <w:pStyle w:val="12"/>
    </w:pPr>
    <w:r>
      <w:rPr>
        <w:noProof/>
      </w:rPr>
      <w:drawing>
        <wp:anchor distT="0" distB="0" distL="114300" distR="114300" simplePos="0" relativeHeight="251681280" behindDoc="0" locked="0" layoutInCell="1" allowOverlap="1" wp14:anchorId="53CE63A0" wp14:editId="2FD0DFF2">
          <wp:simplePos x="0" y="0"/>
          <wp:positionH relativeFrom="column">
            <wp:posOffset>2621280</wp:posOffset>
          </wp:positionH>
          <wp:positionV relativeFrom="paragraph">
            <wp:posOffset>313055</wp:posOffset>
          </wp:positionV>
          <wp:extent cx="874395" cy="151130"/>
          <wp:effectExtent l="0" t="0" r="1905" b="1270"/>
          <wp:wrapNone/>
          <wp:docPr id="80" name="図 80"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r w:rsidR="000B085B">
      <w:fldChar w:fldCharType="begin"/>
    </w:r>
    <w:r w:rsidR="000B085B">
      <w:instrText xml:space="preserve"> DOCPROPERTY  Subject  \* MERGEFORMAT </w:instrText>
    </w:r>
    <w:r w:rsidR="000B085B">
      <w:fldChar w:fldCharType="separate"/>
    </w:r>
    <w:proofErr w:type="spellStart"/>
    <w:ins w:id="257" w:author="作成者">
      <w:r w:rsidR="002B088A">
        <w:t>R01AN4421JJ0101</w:t>
      </w:r>
    </w:ins>
    <w:proofErr w:type="spellEnd"/>
    <w:del w:id="258" w:author="作成者">
      <w:r w:rsidDel="002B088A">
        <w:delText>R01AN4421JJ0100</w:delText>
      </w:r>
    </w:del>
    <w:r w:rsidR="000B085B">
      <w:fldChar w:fldCharType="end"/>
    </w:r>
    <w:r>
      <w:t xml:space="preserve">  </w:t>
    </w:r>
    <w:r w:rsidR="000B085B">
      <w:fldChar w:fldCharType="begin"/>
    </w:r>
    <w:r w:rsidR="000B085B">
      <w:instrText xml:space="preserve"> DOCPROPERTY  Category  \* MERGEFORMAT </w:instrText>
    </w:r>
    <w:r w:rsidR="000B085B">
      <w:fldChar w:fldCharType="separate"/>
    </w:r>
    <w:proofErr w:type="spellStart"/>
    <w:ins w:id="259" w:author="作成者">
      <w:r w:rsidR="002B088A">
        <w:t>Rev.1.01</w:t>
      </w:r>
    </w:ins>
    <w:proofErr w:type="spellEnd"/>
    <w:del w:id="260" w:author="作成者">
      <w:r w:rsidDel="002B088A">
        <w:delText>Rev.1.00</w:delText>
      </w:r>
    </w:del>
    <w:r w:rsidR="000B085B">
      <w:fldChar w:fldCharType="end"/>
    </w:r>
    <w:ins w:id="261" w:author="作成者">
      <w:del w:id="262" w:author="作成者">
        <w:r w:rsidDel="002B088A">
          <w:delText>1</w:delText>
        </w:r>
      </w:del>
    </w:ins>
    <w:r>
      <w:rPr>
        <w:rFonts w:hint="eastAsia"/>
      </w:rPr>
      <w:tab/>
    </w:r>
    <w:r>
      <w:rPr>
        <w:rFonts w:hint="eastAsia"/>
      </w:rPr>
      <w:tab/>
      <w:t>P</w:t>
    </w:r>
    <w:r>
      <w:t xml:space="preserve">age </w:t>
    </w:r>
    <w:r>
      <w:pgNum/>
    </w:r>
    <w:r>
      <w:t xml:space="preserve"> of </w:t>
    </w:r>
    <w:del w:id="263" w:author="作成者">
      <w:r w:rsidDel="002B088A">
        <w:rPr>
          <w:rFonts w:hint="eastAsia"/>
          <w:bCs/>
          <w:noProof/>
        </w:rPr>
        <w:delText>18</w:delText>
      </w:r>
    </w:del>
    <w:ins w:id="264" w:author="作成者">
      <w:r w:rsidR="002B088A">
        <w:rPr>
          <w:rFonts w:hint="eastAsia"/>
          <w:bCs/>
          <w:noProof/>
        </w:rPr>
        <w:t>19</w:t>
      </w:r>
    </w:ins>
    <w:r>
      <w:br/>
    </w:r>
    <w:r w:rsidR="002B088A">
      <w:fldChar w:fldCharType="begin"/>
    </w:r>
    <w:r w:rsidR="002B088A">
      <w:instrText xml:space="preserve"> DOCPROPERTY  Comments  \* MERGEFORMAT </w:instrText>
    </w:r>
    <w:r w:rsidR="002B088A">
      <w:fldChar w:fldCharType="separate"/>
    </w:r>
    <w:ins w:id="265" w:author="作成者">
      <w:r w:rsidR="002B088A">
        <w:t>2019.03</w:t>
      </w:r>
    </w:ins>
    <w:del w:id="266" w:author="作成者">
      <w:r w:rsidR="002B088A" w:rsidDel="002B088A">
        <w:delText>2019.01</w:delText>
      </w:r>
    </w:del>
    <w:r w:rsidR="002B088A">
      <w:fldChar w:fldCharType="end"/>
    </w:r>
    <w:del w:id="267" w:author="作成者">
      <w:r w:rsidDel="002B088A">
        <w:rPr>
          <w:rFonts w:hint="eastAsia"/>
        </w:rPr>
        <w:delText>2</w:delText>
      </w:r>
      <w:r w:rsidDel="002B088A">
        <w:delText>018</w:delText>
      </w:r>
    </w:del>
    <w:ins w:id="268" w:author="作成者">
      <w:del w:id="269" w:author="作成者">
        <w:r w:rsidDel="002B088A">
          <w:delText>9</w:delText>
        </w:r>
      </w:del>
    </w:ins>
    <w:del w:id="270" w:author="作成者">
      <w:r w:rsidDel="002B088A">
        <w:delText>.06</w:delText>
      </w:r>
    </w:del>
    <w:ins w:id="271" w:author="作成者">
      <w:del w:id="272" w:author="作成者">
        <w:r w:rsidDel="002B088A">
          <w:delText>2</w:delText>
        </w:r>
      </w:del>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3E0C" w14:textId="77777777" w:rsidR="00162F05" w:rsidRPr="00811840" w:rsidRDefault="00162F05" w:rsidP="00E52E3C">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580C2" w14:textId="15FE9E5B" w:rsidR="00314598" w:rsidRPr="00314598" w:rsidRDefault="00314598" w:rsidP="00314598">
    <w:pPr>
      <w:tabs>
        <w:tab w:val="center" w:pos="4320"/>
        <w:tab w:val="right" w:pos="8640"/>
      </w:tabs>
      <w:spacing w:after="200"/>
      <w:jc w:val="right"/>
      <w:pPrChange w:id="463" w:author="作成者">
        <w:pPr>
          <w:pStyle w:val="a6"/>
        </w:pPr>
      </w:pPrChange>
    </w:pPr>
    <w:ins w:id="464" w:author="作成者">
      <w:r w:rsidRPr="00314598">
        <w:rPr>
          <w:rFonts w:ascii="Arial" w:eastAsia="ＭＳ ゴシック" w:hAnsi="Arial" w:hint="eastAsia"/>
          <w:sz w:val="14"/>
        </w:rPr>
        <w:t>©</w:t>
      </w:r>
      <w:r w:rsidRPr="00314598">
        <w:rPr>
          <w:rFonts w:ascii="Arial" w:eastAsia="ＭＳ ゴシック" w:hAnsi="Arial"/>
          <w:sz w:val="14"/>
        </w:rPr>
        <w:t xml:space="preserve"> 2019 Renesas Electronics Corporation. All rights reserved.</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CAA84" w14:textId="77777777" w:rsidR="000B085B" w:rsidRDefault="000B085B">
      <w:r>
        <w:separator/>
      </w:r>
    </w:p>
  </w:footnote>
  <w:footnote w:type="continuationSeparator" w:id="0">
    <w:p w14:paraId="599AF437" w14:textId="77777777" w:rsidR="000B085B" w:rsidRDefault="000B0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75050" w14:textId="50C66F0F" w:rsidR="00CB38AA" w:rsidRPr="004639B0" w:rsidRDefault="00CB38AA" w:rsidP="008154CB">
    <w:pPr>
      <w:pStyle w:val="13"/>
    </w:pPr>
    <w:r w:rsidRPr="008017D2">
      <w:rPr>
        <w:noProof/>
      </w:rPr>
      <mc:AlternateContent>
        <mc:Choice Requires="wps">
          <w:drawing>
            <wp:anchor distT="0" distB="0" distL="114300" distR="114300" simplePos="0" relativeHeight="251683328" behindDoc="0" locked="0" layoutInCell="1" allowOverlap="1" wp14:anchorId="61D9F2B7" wp14:editId="0141526A">
              <wp:simplePos x="0" y="0"/>
              <wp:positionH relativeFrom="margin">
                <wp:align>center</wp:align>
              </wp:positionH>
              <wp:positionV relativeFrom="paragraph">
                <wp:posOffset>-26035</wp:posOffset>
              </wp:positionV>
              <wp:extent cx="1171575" cy="190500"/>
              <wp:effectExtent l="0" t="0" r="9525"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C219D" w14:textId="77777777" w:rsidR="00CB38AA" w:rsidRPr="0089358F" w:rsidRDefault="00CB38AA" w:rsidP="00AE5FD9">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D9F2B7" id="_x0000_t202" coordsize="21600,21600" o:spt="202" path="m,l,21600r21600,l21600,xe">
              <v:stroke joinstyle="miter"/>
              <v:path gradientshapeok="t" o:connecttype="rect"/>
            </v:shapetype>
            <v:shape id="_x0000_s1353" type="#_x0000_t202" style="position:absolute;margin-left:0;margin-top:-2.05pt;width:92.25pt;height:15pt;z-index:251683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JxrgIAAKo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" filled="f" stroked="f">
              <v:textbox inset="0,0,0,0">
                <w:txbxContent>
                  <w:p w14:paraId="4A0C219D" w14:textId="77777777" w:rsidR="00CB38AA" w:rsidRPr="0089358F" w:rsidRDefault="00CB38AA" w:rsidP="00AE5FD9">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fldSimple w:instr=" DOCPROPERTY  Keywords \* MERGEFORMAT ">
      <w:r w:rsidRPr="004639B0">
        <w:rPr>
          <w:bCs/>
        </w:rPr>
        <w:t>Capacity</w:t>
      </w:r>
      <w:r>
        <w:t xml:space="preserve"> Aware Migration Strategy</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DFC90" w14:textId="77777777" w:rsidR="00CB38AA" w:rsidRDefault="00CB38AA" w:rsidP="004639B0">
    <w:pPr>
      <w:pStyle w:val="renesaslogo"/>
      <w:tabs>
        <w:tab w:val="left" w:pos="4755"/>
      </w:tabs>
    </w:pPr>
    <w:r>
      <w:rPr>
        <w:noProof/>
      </w:rPr>
      <w:drawing>
        <wp:anchor distT="0" distB="0" distL="114300" distR="114300" simplePos="0" relativeHeight="251675136" behindDoc="0" locked="0" layoutInCell="1" allowOverlap="1" wp14:anchorId="3C2F819A" wp14:editId="058BC2B2">
          <wp:simplePos x="0" y="0"/>
          <wp:positionH relativeFrom="margin">
            <wp:align>left</wp:align>
          </wp:positionH>
          <wp:positionV relativeFrom="margin">
            <wp:posOffset>-466725</wp:posOffset>
          </wp:positionV>
          <wp:extent cx="2060575" cy="359410"/>
          <wp:effectExtent l="0" t="0" r="0" b="2540"/>
          <wp:wrapNone/>
          <wp:docPr id="77" name="図 77"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359410"/>
                  </a:xfrm>
                  <a:prstGeom prst="rect">
                    <a:avLst/>
                  </a:prstGeom>
                  <a:noFill/>
                </pic:spPr>
              </pic:pic>
            </a:graphicData>
          </a:graphic>
          <wp14:sizeRelH relativeFrom="page">
            <wp14:pctWidth>0</wp14:pctWidth>
          </wp14:sizeRelH>
          <wp14:sizeRelV relativeFrom="page">
            <wp14:pctHeight>0</wp14:pctHeight>
          </wp14:sizeRelV>
        </wp:anchor>
      </w:drawing>
    </w:r>
    <w:r w:rsidRPr="008017D2">
      <w:rPr>
        <w:noProof/>
      </w:rPr>
      <mc:AlternateContent>
        <mc:Choice Requires="wps">
          <w:drawing>
            <wp:anchor distT="0" distB="0" distL="114300" distR="114300" simplePos="0" relativeHeight="251679232" behindDoc="0" locked="0" layoutInCell="1" allowOverlap="1" wp14:anchorId="5DB8E0A8" wp14:editId="188F7D80">
              <wp:simplePos x="0" y="0"/>
              <wp:positionH relativeFrom="margin">
                <wp:align>center</wp:align>
              </wp:positionH>
              <wp:positionV relativeFrom="paragraph">
                <wp:posOffset>193040</wp:posOffset>
              </wp:positionV>
              <wp:extent cx="1171575" cy="190500"/>
              <wp:effectExtent l="0" t="0" r="9525"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BDABA" w14:textId="77777777" w:rsidR="00CB38AA" w:rsidRPr="0089358F" w:rsidRDefault="00CB38AA" w:rsidP="0071056E">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8E0A8" id="_x0000_t202" coordsize="21600,21600" o:spt="202" path="m,l,21600r21600,l21600,xe">
              <v:stroke joinstyle="miter"/>
              <v:path gradientshapeok="t" o:connecttype="rect"/>
            </v:shapetype>
            <v:shape id="_x0000_s1354" type="#_x0000_t202" style="position:absolute;margin-left:0;margin-top:15.2pt;width:92.25pt;height:1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IhXsgIAALE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" filled="f" stroked="f">
              <v:textbox inset="0,0,0,0">
                <w:txbxContent>
                  <w:p w14:paraId="3A3BDABA" w14:textId="77777777" w:rsidR="00CB38AA" w:rsidRPr="0089358F" w:rsidRDefault="00CB38AA" w:rsidP="0071056E">
                    <w:pPr>
                      <w:pStyle w:val="lonrnrd"/>
                      <w:jc w:val="center"/>
                      <w:rPr>
                        <w:sz w:val="22"/>
                        <w:szCs w:val="22"/>
                      </w:rPr>
                    </w:pPr>
                    <w:r>
                      <w:rPr>
                        <w:sz w:val="22"/>
                        <w:szCs w:val="22"/>
                      </w:rPr>
                      <w:t>CONFIDENTIAL</w:t>
                    </w:r>
                  </w:p>
                </w:txbxContent>
              </v:textbox>
              <w10:wrap anchorx="margin"/>
            </v:shape>
          </w:pict>
        </mc:Fallback>
      </mc:AlternateContent>
    </w:r>
    <w:r>
      <w:rPr>
        <w:rFonts w:hint="eastAsia"/>
      </w:rPr>
      <w:tab/>
    </w:r>
    <w:r>
      <w:tab/>
    </w:r>
    <w:r>
      <w:rPr>
        <w:rFonts w:hint="eastAsia"/>
      </w:rPr>
      <w:t>アプリケーションノート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DAFF3" w14:textId="77777777" w:rsidR="00162F05" w:rsidRDefault="00162F05">
    <w:pPr>
      <w:pStyle w:val="a5"/>
    </w:pPr>
    <w:r w:rsidRPr="008017D2">
      <w:rPr>
        <w:noProof/>
      </w:rPr>
      <mc:AlternateContent>
        <mc:Choice Requires="wps">
          <w:drawing>
            <wp:anchor distT="0" distB="0" distL="114300" distR="114300" simplePos="0" relativeHeight="251687424" behindDoc="0" locked="0" layoutInCell="1" allowOverlap="1" wp14:anchorId="1CD826A3" wp14:editId="2B4F01F3">
              <wp:simplePos x="0" y="0"/>
              <wp:positionH relativeFrom="margin">
                <wp:posOffset>2469515</wp:posOffset>
              </wp:positionH>
              <wp:positionV relativeFrom="paragraph">
                <wp:posOffset>12065</wp:posOffset>
              </wp:positionV>
              <wp:extent cx="1171575" cy="190500"/>
              <wp:effectExtent l="0" t="0" r="9525" b="0"/>
              <wp:wrapNone/>
              <wp:docPr id="1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E4124" w14:textId="77777777" w:rsidR="00162F05" w:rsidRPr="0089358F" w:rsidRDefault="00162F05" w:rsidP="007F2DF0">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826A3" id="_x0000_t202" coordsize="21600,21600" o:spt="202" path="m,l,21600r21600,l21600,xe">
              <v:stroke joinstyle="miter"/>
              <v:path gradientshapeok="t" o:connecttype="rect"/>
            </v:shapetype>
            <v:shape id="_x0000_s1355" type="#_x0000_t202" style="position:absolute;left:0;text-align:left;margin-left:194.45pt;margin-top:.95pt;width:92.25pt;height:1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exswIAALM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" filled="f" stroked="f">
              <v:textbox inset="0,0,0,0">
                <w:txbxContent>
                  <w:p w14:paraId="64AE4124" w14:textId="77777777" w:rsidR="00162F05" w:rsidRPr="0089358F" w:rsidRDefault="00162F05" w:rsidP="007F2DF0">
                    <w:pPr>
                      <w:pStyle w:val="lonrnrd"/>
                      <w:jc w:val="center"/>
                      <w:rPr>
                        <w:sz w:val="22"/>
                        <w:szCs w:val="22"/>
                      </w:rPr>
                    </w:pPr>
                    <w:r>
                      <w:rPr>
                        <w:sz w:val="22"/>
                        <w:szCs w:val="22"/>
                      </w:rPr>
                      <w:t>CONFIDENTIAL</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0C7CC"/>
    <w:lvl w:ilvl="0">
      <w:start w:val="1"/>
      <w:numFmt w:val="decimal"/>
      <w:pStyle w:val="5"/>
      <w:lvlText w:val="%1."/>
      <w:lvlJc w:val="left"/>
      <w:pPr>
        <w:tabs>
          <w:tab w:val="num" w:pos="2061"/>
        </w:tabs>
        <w:ind w:left="2061" w:hanging="360"/>
      </w:pPr>
    </w:lvl>
  </w:abstractNum>
  <w:abstractNum w:abstractNumId="1" w15:restartNumberingAfterBreak="0">
    <w:nsid w:val="FFFFFF7D"/>
    <w:multiLevelType w:val="singleLevel"/>
    <w:tmpl w:val="11EE43F8"/>
    <w:lvl w:ilvl="0">
      <w:start w:val="1"/>
      <w:numFmt w:val="decimal"/>
      <w:pStyle w:val="4"/>
      <w:lvlText w:val="%1."/>
      <w:lvlJc w:val="left"/>
      <w:pPr>
        <w:tabs>
          <w:tab w:val="num" w:pos="1636"/>
        </w:tabs>
        <w:ind w:left="1636" w:hanging="360"/>
      </w:pPr>
    </w:lvl>
  </w:abstractNum>
  <w:abstractNum w:abstractNumId="2" w15:restartNumberingAfterBreak="0">
    <w:nsid w:val="FFFFFF7E"/>
    <w:multiLevelType w:val="singleLevel"/>
    <w:tmpl w:val="D1C40CB4"/>
    <w:lvl w:ilvl="0">
      <w:start w:val="1"/>
      <w:numFmt w:val="decimal"/>
      <w:pStyle w:val="3"/>
      <w:lvlText w:val="%1."/>
      <w:lvlJc w:val="left"/>
      <w:pPr>
        <w:tabs>
          <w:tab w:val="num" w:pos="1211"/>
        </w:tabs>
        <w:ind w:left="1211" w:hanging="360"/>
      </w:pPr>
    </w:lvl>
  </w:abstractNum>
  <w:abstractNum w:abstractNumId="3" w15:restartNumberingAfterBreak="0">
    <w:nsid w:val="FFFFFF7F"/>
    <w:multiLevelType w:val="singleLevel"/>
    <w:tmpl w:val="D2CEAD68"/>
    <w:lvl w:ilvl="0">
      <w:start w:val="1"/>
      <w:numFmt w:val="decimal"/>
      <w:pStyle w:val="2"/>
      <w:lvlText w:val="%1."/>
      <w:lvlJc w:val="left"/>
      <w:pPr>
        <w:tabs>
          <w:tab w:val="num" w:pos="785"/>
        </w:tabs>
        <w:ind w:left="785" w:hanging="360"/>
      </w:pPr>
    </w:lvl>
  </w:abstractNum>
  <w:abstractNum w:abstractNumId="4" w15:restartNumberingAfterBreak="0">
    <w:nsid w:val="FFFFFF80"/>
    <w:multiLevelType w:val="singleLevel"/>
    <w:tmpl w:val="7950685C"/>
    <w:lvl w:ilvl="0">
      <w:start w:val="1"/>
      <w:numFmt w:val="bullet"/>
      <w:pStyle w:val="50"/>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03F08F60"/>
    <w:lvl w:ilvl="0">
      <w:start w:val="1"/>
      <w:numFmt w:val="bullet"/>
      <w:pStyle w:val="40"/>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BEA2CC9A"/>
    <w:lvl w:ilvl="0">
      <w:start w:val="1"/>
      <w:numFmt w:val="bullet"/>
      <w:pStyle w:val="30"/>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B2CD7C8"/>
    <w:lvl w:ilvl="0">
      <w:start w:val="1"/>
      <w:numFmt w:val="bullet"/>
      <w:pStyle w:val="20"/>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FDC283D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5C6BD44"/>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704482A"/>
    <w:multiLevelType w:val="multilevel"/>
    <w:tmpl w:val="2EFABA08"/>
    <w:styleLink w:val="1"/>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0A6B513E"/>
    <w:multiLevelType w:val="hybridMultilevel"/>
    <w:tmpl w:val="E30CEF48"/>
    <w:lvl w:ilvl="0" w:tplc="5B8A3188">
      <w:start w:val="1"/>
      <w:numFmt w:val="bullet"/>
      <w:pStyle w:val="Level3unordered"/>
      <w:lvlText w:val=""/>
      <w:lvlJc w:val="left"/>
      <w:pPr>
        <w:tabs>
          <w:tab w:val="num" w:pos="660"/>
        </w:tabs>
        <w:ind w:left="660" w:hanging="420"/>
      </w:pPr>
      <w:rPr>
        <w:rFonts w:ascii="Symbol" w:hAnsi="Symbol" w:hint="default"/>
        <w:sz w:val="20"/>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2" w15:restartNumberingAfterBreak="0">
    <w:nsid w:val="0C48478C"/>
    <w:multiLevelType w:val="hybridMultilevel"/>
    <w:tmpl w:val="1DE42F54"/>
    <w:lvl w:ilvl="0" w:tplc="FCECAA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0ED237DC"/>
    <w:multiLevelType w:val="multilevel"/>
    <w:tmpl w:val="2EFABA08"/>
    <w:numStyleLink w:val="1"/>
  </w:abstractNum>
  <w:abstractNum w:abstractNumId="14" w15:restartNumberingAfterBreak="0">
    <w:nsid w:val="180535D9"/>
    <w:multiLevelType w:val="multilevel"/>
    <w:tmpl w:val="2EFABA08"/>
    <w:numStyleLink w:val="1"/>
  </w:abstractNum>
  <w:abstractNum w:abstractNumId="15" w15:restartNumberingAfterBreak="0">
    <w:nsid w:val="237C0D47"/>
    <w:multiLevelType w:val="multilevel"/>
    <w:tmpl w:val="2EFABA08"/>
    <w:numStyleLink w:val="1"/>
  </w:abstractNum>
  <w:abstractNum w:abstractNumId="16" w15:restartNumberingAfterBreak="0">
    <w:nsid w:val="2722049C"/>
    <w:multiLevelType w:val="multilevel"/>
    <w:tmpl w:val="2EFABA08"/>
    <w:numStyleLink w:val="1"/>
  </w:abstractNum>
  <w:abstractNum w:abstractNumId="17" w15:restartNumberingAfterBreak="0">
    <w:nsid w:val="282421E4"/>
    <w:multiLevelType w:val="hybridMultilevel"/>
    <w:tmpl w:val="00A2A0F8"/>
    <w:lvl w:ilvl="0" w:tplc="A964DCFA">
      <w:start w:val="1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82E14FF"/>
    <w:multiLevelType w:val="multilevel"/>
    <w:tmpl w:val="87F42E94"/>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9" w15:restartNumberingAfterBreak="0">
    <w:nsid w:val="2AB926B9"/>
    <w:multiLevelType w:val="hybridMultilevel"/>
    <w:tmpl w:val="D1621782"/>
    <w:lvl w:ilvl="0" w:tplc="3738E8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95669D7"/>
    <w:multiLevelType w:val="hybridMultilevel"/>
    <w:tmpl w:val="3AFC6754"/>
    <w:lvl w:ilvl="0" w:tplc="AD425200">
      <w:start w:val="1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FA14ECA"/>
    <w:multiLevelType w:val="hybridMultilevel"/>
    <w:tmpl w:val="AD16D1EC"/>
    <w:lvl w:ilvl="0" w:tplc="A71EAC68">
      <w:start w:val="1"/>
      <w:numFmt w:val="bullet"/>
      <w:pStyle w:val="Level2unordered"/>
      <w:lvlText w:val=""/>
      <w:lvlJc w:val="left"/>
      <w:pPr>
        <w:ind w:left="578" w:hanging="420"/>
      </w:pPr>
      <w:rPr>
        <w:rFonts w:ascii="Symbol" w:hAnsi="Symbol" w:hint="default"/>
        <w:b/>
        <w:i w:val="0"/>
        <w:sz w:val="20"/>
      </w:rPr>
    </w:lvl>
    <w:lvl w:ilvl="1" w:tplc="0409000B" w:tentative="1">
      <w:start w:val="1"/>
      <w:numFmt w:val="bullet"/>
      <w:lvlText w:val=""/>
      <w:lvlJc w:val="left"/>
      <w:pPr>
        <w:ind w:left="998" w:hanging="420"/>
      </w:pPr>
      <w:rPr>
        <w:rFonts w:ascii="Wingdings" w:hAnsi="Wingdings" w:hint="default"/>
      </w:rPr>
    </w:lvl>
    <w:lvl w:ilvl="2" w:tplc="0409000D" w:tentative="1">
      <w:start w:val="1"/>
      <w:numFmt w:val="bullet"/>
      <w:lvlText w:val=""/>
      <w:lvlJc w:val="left"/>
      <w:pPr>
        <w:ind w:left="1418" w:hanging="420"/>
      </w:pPr>
      <w:rPr>
        <w:rFonts w:ascii="Wingdings" w:hAnsi="Wingdings" w:hint="default"/>
      </w:rPr>
    </w:lvl>
    <w:lvl w:ilvl="3" w:tplc="04090001" w:tentative="1">
      <w:start w:val="1"/>
      <w:numFmt w:val="bullet"/>
      <w:lvlText w:val=""/>
      <w:lvlJc w:val="left"/>
      <w:pPr>
        <w:ind w:left="1838" w:hanging="420"/>
      </w:pPr>
      <w:rPr>
        <w:rFonts w:ascii="Wingdings" w:hAnsi="Wingdings" w:hint="default"/>
      </w:rPr>
    </w:lvl>
    <w:lvl w:ilvl="4" w:tplc="0409000B" w:tentative="1">
      <w:start w:val="1"/>
      <w:numFmt w:val="bullet"/>
      <w:lvlText w:val=""/>
      <w:lvlJc w:val="left"/>
      <w:pPr>
        <w:ind w:left="2258" w:hanging="420"/>
      </w:pPr>
      <w:rPr>
        <w:rFonts w:ascii="Wingdings" w:hAnsi="Wingdings" w:hint="default"/>
      </w:rPr>
    </w:lvl>
    <w:lvl w:ilvl="5" w:tplc="0409000D" w:tentative="1">
      <w:start w:val="1"/>
      <w:numFmt w:val="bullet"/>
      <w:lvlText w:val=""/>
      <w:lvlJc w:val="left"/>
      <w:pPr>
        <w:ind w:left="2678" w:hanging="420"/>
      </w:pPr>
      <w:rPr>
        <w:rFonts w:ascii="Wingdings" w:hAnsi="Wingdings" w:hint="default"/>
      </w:rPr>
    </w:lvl>
    <w:lvl w:ilvl="6" w:tplc="04090001" w:tentative="1">
      <w:start w:val="1"/>
      <w:numFmt w:val="bullet"/>
      <w:lvlText w:val=""/>
      <w:lvlJc w:val="left"/>
      <w:pPr>
        <w:ind w:left="3098" w:hanging="420"/>
      </w:pPr>
      <w:rPr>
        <w:rFonts w:ascii="Wingdings" w:hAnsi="Wingdings" w:hint="default"/>
      </w:rPr>
    </w:lvl>
    <w:lvl w:ilvl="7" w:tplc="0409000B" w:tentative="1">
      <w:start w:val="1"/>
      <w:numFmt w:val="bullet"/>
      <w:lvlText w:val=""/>
      <w:lvlJc w:val="left"/>
      <w:pPr>
        <w:ind w:left="3518" w:hanging="420"/>
      </w:pPr>
      <w:rPr>
        <w:rFonts w:ascii="Wingdings" w:hAnsi="Wingdings" w:hint="default"/>
      </w:rPr>
    </w:lvl>
    <w:lvl w:ilvl="8" w:tplc="0409000D" w:tentative="1">
      <w:start w:val="1"/>
      <w:numFmt w:val="bullet"/>
      <w:lvlText w:val=""/>
      <w:lvlJc w:val="left"/>
      <w:pPr>
        <w:ind w:left="3938" w:hanging="420"/>
      </w:pPr>
      <w:rPr>
        <w:rFonts w:ascii="Wingdings" w:hAnsi="Wingdings" w:hint="default"/>
      </w:rPr>
    </w:lvl>
  </w:abstractNum>
  <w:abstractNum w:abstractNumId="22" w15:restartNumberingAfterBreak="0">
    <w:nsid w:val="464B7A84"/>
    <w:multiLevelType w:val="multilevel"/>
    <w:tmpl w:val="2EFABA08"/>
    <w:numStyleLink w:val="1"/>
  </w:abstractNum>
  <w:abstractNum w:abstractNumId="23" w15:restartNumberingAfterBreak="0">
    <w:nsid w:val="48A53533"/>
    <w:multiLevelType w:val="hybridMultilevel"/>
    <w:tmpl w:val="AD8A0C54"/>
    <w:lvl w:ilvl="0" w:tplc="5A1C4A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8D85186"/>
    <w:multiLevelType w:val="multilevel"/>
    <w:tmpl w:val="2EFABA08"/>
    <w:numStyleLink w:val="1"/>
  </w:abstractNum>
  <w:abstractNum w:abstractNumId="25" w15:restartNumberingAfterBreak="0">
    <w:nsid w:val="49E815F0"/>
    <w:multiLevelType w:val="hybridMultilevel"/>
    <w:tmpl w:val="8ABE2524"/>
    <w:lvl w:ilvl="0" w:tplc="AA480F5C">
      <w:start w:val="1"/>
      <w:numFmt w:val="decimalEnclosedCircle"/>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26" w15:restartNumberingAfterBreak="0">
    <w:nsid w:val="50D25ADE"/>
    <w:multiLevelType w:val="hybridMultilevel"/>
    <w:tmpl w:val="397A80A2"/>
    <w:lvl w:ilvl="0" w:tplc="620E4562">
      <w:numFmt w:val="bullet"/>
      <w:lvlText w:val=""/>
      <w:lvlJc w:val="left"/>
      <w:pPr>
        <w:tabs>
          <w:tab w:val="num" w:pos="600"/>
        </w:tabs>
        <w:ind w:left="600" w:hanging="360"/>
      </w:pPr>
      <w:rPr>
        <w:rFonts w:ascii="Symbol" w:hAnsi="Symbol" w:hint="default"/>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27" w15:restartNumberingAfterBreak="0">
    <w:nsid w:val="51957EDA"/>
    <w:multiLevelType w:val="hybridMultilevel"/>
    <w:tmpl w:val="B4E0A312"/>
    <w:lvl w:ilvl="0" w:tplc="73366316">
      <w:start w:val="1"/>
      <w:numFmt w:val="decimal"/>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28" w15:restartNumberingAfterBreak="0">
    <w:nsid w:val="51B56079"/>
    <w:multiLevelType w:val="multilevel"/>
    <w:tmpl w:val="2EFABA08"/>
    <w:numStyleLink w:val="1"/>
  </w:abstractNum>
  <w:abstractNum w:abstractNumId="29" w15:restartNumberingAfterBreak="0">
    <w:nsid w:val="574B2B56"/>
    <w:multiLevelType w:val="hybridMultilevel"/>
    <w:tmpl w:val="E8B61820"/>
    <w:lvl w:ilvl="0" w:tplc="8670D66E">
      <w:numFmt w:val="bullet"/>
      <w:lvlText w:val="※"/>
      <w:lvlJc w:val="left"/>
      <w:pPr>
        <w:ind w:left="541" w:hanging="360"/>
      </w:pPr>
      <w:rPr>
        <w:rFonts w:ascii="ＭＳ 明朝" w:eastAsia="ＭＳ 明朝" w:hAnsi="ＭＳ 明朝" w:cs="Times New Roman" w:hint="eastAsia"/>
      </w:rPr>
    </w:lvl>
    <w:lvl w:ilvl="1" w:tplc="0409000B" w:tentative="1">
      <w:start w:val="1"/>
      <w:numFmt w:val="bullet"/>
      <w:lvlText w:val=""/>
      <w:lvlJc w:val="left"/>
      <w:pPr>
        <w:ind w:left="1021" w:hanging="420"/>
      </w:pPr>
      <w:rPr>
        <w:rFonts w:ascii="Wingdings" w:hAnsi="Wingdings" w:hint="default"/>
      </w:rPr>
    </w:lvl>
    <w:lvl w:ilvl="2" w:tplc="0409000D" w:tentative="1">
      <w:start w:val="1"/>
      <w:numFmt w:val="bullet"/>
      <w:lvlText w:val=""/>
      <w:lvlJc w:val="left"/>
      <w:pPr>
        <w:ind w:left="1441" w:hanging="420"/>
      </w:pPr>
      <w:rPr>
        <w:rFonts w:ascii="Wingdings" w:hAnsi="Wingdings" w:hint="default"/>
      </w:rPr>
    </w:lvl>
    <w:lvl w:ilvl="3" w:tplc="04090001" w:tentative="1">
      <w:start w:val="1"/>
      <w:numFmt w:val="bullet"/>
      <w:lvlText w:val=""/>
      <w:lvlJc w:val="left"/>
      <w:pPr>
        <w:ind w:left="1861" w:hanging="420"/>
      </w:pPr>
      <w:rPr>
        <w:rFonts w:ascii="Wingdings" w:hAnsi="Wingdings" w:hint="default"/>
      </w:rPr>
    </w:lvl>
    <w:lvl w:ilvl="4" w:tplc="0409000B" w:tentative="1">
      <w:start w:val="1"/>
      <w:numFmt w:val="bullet"/>
      <w:lvlText w:val=""/>
      <w:lvlJc w:val="left"/>
      <w:pPr>
        <w:ind w:left="2281" w:hanging="420"/>
      </w:pPr>
      <w:rPr>
        <w:rFonts w:ascii="Wingdings" w:hAnsi="Wingdings" w:hint="default"/>
      </w:rPr>
    </w:lvl>
    <w:lvl w:ilvl="5" w:tplc="0409000D" w:tentative="1">
      <w:start w:val="1"/>
      <w:numFmt w:val="bullet"/>
      <w:lvlText w:val=""/>
      <w:lvlJc w:val="left"/>
      <w:pPr>
        <w:ind w:left="2701" w:hanging="420"/>
      </w:pPr>
      <w:rPr>
        <w:rFonts w:ascii="Wingdings" w:hAnsi="Wingdings" w:hint="default"/>
      </w:rPr>
    </w:lvl>
    <w:lvl w:ilvl="6" w:tplc="04090001" w:tentative="1">
      <w:start w:val="1"/>
      <w:numFmt w:val="bullet"/>
      <w:lvlText w:val=""/>
      <w:lvlJc w:val="left"/>
      <w:pPr>
        <w:ind w:left="3121" w:hanging="420"/>
      </w:pPr>
      <w:rPr>
        <w:rFonts w:ascii="Wingdings" w:hAnsi="Wingdings" w:hint="default"/>
      </w:rPr>
    </w:lvl>
    <w:lvl w:ilvl="7" w:tplc="0409000B" w:tentative="1">
      <w:start w:val="1"/>
      <w:numFmt w:val="bullet"/>
      <w:lvlText w:val=""/>
      <w:lvlJc w:val="left"/>
      <w:pPr>
        <w:ind w:left="3541" w:hanging="420"/>
      </w:pPr>
      <w:rPr>
        <w:rFonts w:ascii="Wingdings" w:hAnsi="Wingdings" w:hint="default"/>
      </w:rPr>
    </w:lvl>
    <w:lvl w:ilvl="8" w:tplc="0409000D" w:tentative="1">
      <w:start w:val="1"/>
      <w:numFmt w:val="bullet"/>
      <w:lvlText w:val=""/>
      <w:lvlJc w:val="left"/>
      <w:pPr>
        <w:ind w:left="3961" w:hanging="420"/>
      </w:pPr>
      <w:rPr>
        <w:rFonts w:ascii="Wingdings" w:hAnsi="Wingdings" w:hint="default"/>
      </w:rPr>
    </w:lvl>
  </w:abstractNum>
  <w:abstractNum w:abstractNumId="30" w15:restartNumberingAfterBreak="0">
    <w:nsid w:val="5CA85CA4"/>
    <w:multiLevelType w:val="multilevel"/>
    <w:tmpl w:val="2EFABA08"/>
    <w:numStyleLink w:val="1"/>
  </w:abstractNum>
  <w:abstractNum w:abstractNumId="31" w15:restartNumberingAfterBreak="0">
    <w:nsid w:val="62011916"/>
    <w:multiLevelType w:val="multilevel"/>
    <w:tmpl w:val="2EFABA08"/>
    <w:numStyleLink w:val="1"/>
  </w:abstractNum>
  <w:abstractNum w:abstractNumId="32" w15:restartNumberingAfterBreak="0">
    <w:nsid w:val="676F49F0"/>
    <w:multiLevelType w:val="multilevel"/>
    <w:tmpl w:val="11B23EDC"/>
    <w:lvl w:ilvl="0">
      <w:start w:val="1"/>
      <w:numFmt w:val="decimal"/>
      <w:pStyle w:val="10"/>
      <w:isLgl/>
      <w:lvlText w:val="%1."/>
      <w:lvlJc w:val="left"/>
      <w:pPr>
        <w:tabs>
          <w:tab w:val="num" w:pos="454"/>
        </w:tabs>
        <w:ind w:left="454" w:hanging="454"/>
      </w:pPr>
      <w:rPr>
        <w:rFonts w:ascii="Arial" w:eastAsia="ＭＳ ゴシック" w:hAnsi="Arial" w:hint="default"/>
        <w:b w:val="0"/>
        <w:i w:val="0"/>
        <w:color w:val="auto"/>
        <w:sz w:val="24"/>
        <w:u w:val="none"/>
      </w:rPr>
    </w:lvl>
    <w:lvl w:ilvl="1">
      <w:start w:val="1"/>
      <w:numFmt w:val="decimal"/>
      <w:pStyle w:val="21"/>
      <w:lvlText w:val="%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pStyle w:val="31"/>
      <w:lvlText w:val="%1.%2.%3"/>
      <w:lvlJc w:val="left"/>
      <w:pPr>
        <w:tabs>
          <w:tab w:val="num" w:pos="1021"/>
        </w:tabs>
        <w:ind w:left="1021" w:hanging="1021"/>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tabs>
          <w:tab w:val="num" w:pos="1021"/>
        </w:tabs>
        <w:ind w:left="1021" w:hanging="102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1"/>
      <w:lvlText w:val="%1.%2.%3.%4.%5"/>
      <w:lvlJc w:val="left"/>
      <w:pPr>
        <w:tabs>
          <w:tab w:val="num" w:pos="454"/>
        </w:tabs>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3" w15:restartNumberingAfterBreak="0">
    <w:nsid w:val="71F5271A"/>
    <w:multiLevelType w:val="multilevel"/>
    <w:tmpl w:val="2EFABA08"/>
    <w:numStyleLink w:val="1"/>
  </w:abstractNum>
  <w:abstractNum w:abstractNumId="34" w15:restartNumberingAfterBreak="0">
    <w:nsid w:val="74CD1B10"/>
    <w:multiLevelType w:val="multilevel"/>
    <w:tmpl w:val="2EFABA08"/>
    <w:numStyleLink w:val="1"/>
  </w:abstractNum>
  <w:abstractNum w:abstractNumId="35" w15:restartNumberingAfterBreak="0">
    <w:nsid w:val="75092938"/>
    <w:multiLevelType w:val="multilevel"/>
    <w:tmpl w:val="2EFABA08"/>
    <w:numStyleLink w:val="1"/>
  </w:abstractNum>
  <w:abstractNum w:abstractNumId="36" w15:restartNumberingAfterBreak="0">
    <w:nsid w:val="7BC32BC9"/>
    <w:multiLevelType w:val="hybridMultilevel"/>
    <w:tmpl w:val="17F46FEC"/>
    <w:lvl w:ilvl="0" w:tplc="0888A29C">
      <w:start w:val="1"/>
      <w:numFmt w:val="bullet"/>
      <w:pStyle w:val="Level1unordered"/>
      <w:lvlText w:val=""/>
      <w:lvlJc w:val="left"/>
      <w:pPr>
        <w:tabs>
          <w:tab w:val="num" w:pos="420"/>
        </w:tabs>
        <w:ind w:left="420" w:hanging="420"/>
      </w:pPr>
      <w:rPr>
        <w:rFonts w:ascii="Symbol" w:hAnsi="Symbol" w:hint="default"/>
        <w:b/>
        <w:i w:val="0"/>
        <w:sz w:val="20"/>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3F06D2"/>
    <w:multiLevelType w:val="multilevel"/>
    <w:tmpl w:val="2EFABA08"/>
    <w:numStyleLink w:val="1"/>
  </w:abstractNum>
  <w:num w:numId="1">
    <w:abstractNumId w:val="36"/>
  </w:num>
  <w:num w:numId="2">
    <w:abstractNumId w:val="26"/>
  </w:num>
  <w:num w:numId="3">
    <w:abstractNumId w:val="11"/>
  </w:num>
  <w:num w:numId="4">
    <w:abstractNumId w:val="32"/>
  </w:num>
  <w:num w:numId="5">
    <w:abstractNumId w:val="36"/>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23"/>
  </w:num>
  <w:num w:numId="20">
    <w:abstractNumId w:val="12"/>
  </w:num>
  <w:num w:numId="21">
    <w:abstractNumId w:val="19"/>
  </w:num>
  <w:num w:numId="22">
    <w:abstractNumId w:val="10"/>
  </w:num>
  <w:num w:numId="23">
    <w:abstractNumId w:val="18"/>
  </w:num>
  <w:num w:numId="24">
    <w:abstractNumId w:val="33"/>
  </w:num>
  <w:num w:numId="25">
    <w:abstractNumId w:val="16"/>
  </w:num>
  <w:num w:numId="26">
    <w:abstractNumId w:val="13"/>
  </w:num>
  <w:num w:numId="27">
    <w:abstractNumId w:val="15"/>
  </w:num>
  <w:num w:numId="28">
    <w:abstractNumId w:val="14"/>
  </w:num>
  <w:num w:numId="29">
    <w:abstractNumId w:val="37"/>
  </w:num>
  <w:num w:numId="30">
    <w:abstractNumId w:val="28"/>
  </w:num>
  <w:num w:numId="31">
    <w:abstractNumId w:val="24"/>
  </w:num>
  <w:num w:numId="32">
    <w:abstractNumId w:val="22"/>
  </w:num>
  <w:num w:numId="33">
    <w:abstractNumId w:val="31"/>
  </w:num>
  <w:num w:numId="34">
    <w:abstractNumId w:val="35"/>
  </w:num>
  <w:num w:numId="35">
    <w:abstractNumId w:val="34"/>
  </w:num>
  <w:num w:numId="36">
    <w:abstractNumId w:val="30"/>
  </w:num>
  <w:num w:numId="37">
    <w:abstractNumId w:val="32"/>
  </w:num>
  <w:num w:numId="38">
    <w:abstractNumId w:val="32"/>
  </w:num>
  <w:num w:numId="39">
    <w:abstractNumId w:val="32"/>
  </w:num>
  <w:num w:numId="40">
    <w:abstractNumId w:val="29"/>
  </w:num>
  <w:num w:numId="41">
    <w:abstractNumId w:val="17"/>
  </w:num>
  <w:num w:numId="42">
    <w:abstractNumId w:val="20"/>
  </w:num>
  <w:num w:numId="43">
    <w:abstractNumId w:val="32"/>
  </w:num>
  <w:num w:numId="4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DEKI HAMADA">
    <w15:presenceInfo w15:providerId="AD" w15:userId="S::hideki.hamada.yw@renesas.com::5abeee69-3c16-4e81-8100-e88ecaa7ea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ShadeFormData/>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LYwM7QwMTAxMjZT0lEKTi0uzszPAykwqgUATST92SwAAAA="/>
  </w:docVars>
  <w:rsids>
    <w:rsidRoot w:val="0050287C"/>
    <w:rsid w:val="00004A5E"/>
    <w:rsid w:val="00011837"/>
    <w:rsid w:val="00012CAF"/>
    <w:rsid w:val="000142F4"/>
    <w:rsid w:val="000201BE"/>
    <w:rsid w:val="000204AC"/>
    <w:rsid w:val="00020B76"/>
    <w:rsid w:val="0002189D"/>
    <w:rsid w:val="00023FD5"/>
    <w:rsid w:val="00025D11"/>
    <w:rsid w:val="0002797E"/>
    <w:rsid w:val="00030267"/>
    <w:rsid w:val="00030DC5"/>
    <w:rsid w:val="00036DAC"/>
    <w:rsid w:val="00037BE8"/>
    <w:rsid w:val="00040D9F"/>
    <w:rsid w:val="00044766"/>
    <w:rsid w:val="00047700"/>
    <w:rsid w:val="000508CA"/>
    <w:rsid w:val="0005307F"/>
    <w:rsid w:val="00055DB6"/>
    <w:rsid w:val="000567C5"/>
    <w:rsid w:val="00060481"/>
    <w:rsid w:val="00063ABB"/>
    <w:rsid w:val="00063EEE"/>
    <w:rsid w:val="00064491"/>
    <w:rsid w:val="00064757"/>
    <w:rsid w:val="0006648B"/>
    <w:rsid w:val="0006758F"/>
    <w:rsid w:val="00070EE7"/>
    <w:rsid w:val="000750F5"/>
    <w:rsid w:val="00077E7A"/>
    <w:rsid w:val="000817AD"/>
    <w:rsid w:val="000845B9"/>
    <w:rsid w:val="000847D6"/>
    <w:rsid w:val="00085923"/>
    <w:rsid w:val="00085CF2"/>
    <w:rsid w:val="0008719F"/>
    <w:rsid w:val="00087537"/>
    <w:rsid w:val="00090B70"/>
    <w:rsid w:val="0009598A"/>
    <w:rsid w:val="00095B68"/>
    <w:rsid w:val="00096E89"/>
    <w:rsid w:val="00097C8A"/>
    <w:rsid w:val="000A0CDC"/>
    <w:rsid w:val="000A2FD4"/>
    <w:rsid w:val="000A3756"/>
    <w:rsid w:val="000A3CDE"/>
    <w:rsid w:val="000A684F"/>
    <w:rsid w:val="000A7A6F"/>
    <w:rsid w:val="000B085B"/>
    <w:rsid w:val="000B212F"/>
    <w:rsid w:val="000B483E"/>
    <w:rsid w:val="000B56B2"/>
    <w:rsid w:val="000B589C"/>
    <w:rsid w:val="000B5F6C"/>
    <w:rsid w:val="000C19A6"/>
    <w:rsid w:val="000C1A02"/>
    <w:rsid w:val="000C2CEC"/>
    <w:rsid w:val="000C4CA6"/>
    <w:rsid w:val="000C5912"/>
    <w:rsid w:val="000D18AC"/>
    <w:rsid w:val="000D40A2"/>
    <w:rsid w:val="000D7446"/>
    <w:rsid w:val="000E064F"/>
    <w:rsid w:val="000E35A4"/>
    <w:rsid w:val="000E67FC"/>
    <w:rsid w:val="000E7A2F"/>
    <w:rsid w:val="000F0D2D"/>
    <w:rsid w:val="000F0F0B"/>
    <w:rsid w:val="000F1744"/>
    <w:rsid w:val="000F1C90"/>
    <w:rsid w:val="000F2B0E"/>
    <w:rsid w:val="000F564E"/>
    <w:rsid w:val="00101D52"/>
    <w:rsid w:val="00102C7C"/>
    <w:rsid w:val="001077AA"/>
    <w:rsid w:val="001118D4"/>
    <w:rsid w:val="00114173"/>
    <w:rsid w:val="001148CF"/>
    <w:rsid w:val="00122F79"/>
    <w:rsid w:val="00126E9E"/>
    <w:rsid w:val="00127A65"/>
    <w:rsid w:val="00131948"/>
    <w:rsid w:val="00135D9B"/>
    <w:rsid w:val="001470B6"/>
    <w:rsid w:val="0014782D"/>
    <w:rsid w:val="00150767"/>
    <w:rsid w:val="00151441"/>
    <w:rsid w:val="00152462"/>
    <w:rsid w:val="00153DC0"/>
    <w:rsid w:val="00156EF6"/>
    <w:rsid w:val="00162F05"/>
    <w:rsid w:val="00166D44"/>
    <w:rsid w:val="0016702D"/>
    <w:rsid w:val="001745CB"/>
    <w:rsid w:val="001747DE"/>
    <w:rsid w:val="0017496B"/>
    <w:rsid w:val="00176AD3"/>
    <w:rsid w:val="00177622"/>
    <w:rsid w:val="001808C9"/>
    <w:rsid w:val="0018203E"/>
    <w:rsid w:val="00182A10"/>
    <w:rsid w:val="00182D9A"/>
    <w:rsid w:val="001840E8"/>
    <w:rsid w:val="00184D3F"/>
    <w:rsid w:val="00191493"/>
    <w:rsid w:val="00192308"/>
    <w:rsid w:val="0019355D"/>
    <w:rsid w:val="0019410B"/>
    <w:rsid w:val="0019573F"/>
    <w:rsid w:val="00195968"/>
    <w:rsid w:val="001964D2"/>
    <w:rsid w:val="00197774"/>
    <w:rsid w:val="001A24AB"/>
    <w:rsid w:val="001A49EB"/>
    <w:rsid w:val="001A5E5A"/>
    <w:rsid w:val="001A661C"/>
    <w:rsid w:val="001A6F68"/>
    <w:rsid w:val="001A7BE1"/>
    <w:rsid w:val="001B448B"/>
    <w:rsid w:val="001B4A02"/>
    <w:rsid w:val="001C00A3"/>
    <w:rsid w:val="001C20BF"/>
    <w:rsid w:val="001C32A6"/>
    <w:rsid w:val="001C3899"/>
    <w:rsid w:val="001C511B"/>
    <w:rsid w:val="001C56B1"/>
    <w:rsid w:val="001D5FE6"/>
    <w:rsid w:val="001D61BE"/>
    <w:rsid w:val="001D6CE5"/>
    <w:rsid w:val="001E37AE"/>
    <w:rsid w:val="001E5579"/>
    <w:rsid w:val="001E6A61"/>
    <w:rsid w:val="001F29F8"/>
    <w:rsid w:val="001F2E2C"/>
    <w:rsid w:val="001F7AC4"/>
    <w:rsid w:val="002001B2"/>
    <w:rsid w:val="00202350"/>
    <w:rsid w:val="00205B13"/>
    <w:rsid w:val="002116FF"/>
    <w:rsid w:val="00213A90"/>
    <w:rsid w:val="00214CB4"/>
    <w:rsid w:val="00220B8B"/>
    <w:rsid w:val="00222AB9"/>
    <w:rsid w:val="0022501E"/>
    <w:rsid w:val="0023184D"/>
    <w:rsid w:val="00231EF5"/>
    <w:rsid w:val="00234205"/>
    <w:rsid w:val="002363F2"/>
    <w:rsid w:val="0024182E"/>
    <w:rsid w:val="00242CDB"/>
    <w:rsid w:val="00243AB7"/>
    <w:rsid w:val="002458FA"/>
    <w:rsid w:val="00250322"/>
    <w:rsid w:val="0025336A"/>
    <w:rsid w:val="00255CF1"/>
    <w:rsid w:val="0025603F"/>
    <w:rsid w:val="00257CD0"/>
    <w:rsid w:val="0026274A"/>
    <w:rsid w:val="0027029D"/>
    <w:rsid w:val="00271C92"/>
    <w:rsid w:val="00277B58"/>
    <w:rsid w:val="002806F4"/>
    <w:rsid w:val="0028111F"/>
    <w:rsid w:val="002815EF"/>
    <w:rsid w:val="0028161F"/>
    <w:rsid w:val="002819DA"/>
    <w:rsid w:val="00281E39"/>
    <w:rsid w:val="00282594"/>
    <w:rsid w:val="00282E12"/>
    <w:rsid w:val="00287E52"/>
    <w:rsid w:val="002905CD"/>
    <w:rsid w:val="00290EFA"/>
    <w:rsid w:val="002936F5"/>
    <w:rsid w:val="00294DEF"/>
    <w:rsid w:val="00296AD4"/>
    <w:rsid w:val="0029763A"/>
    <w:rsid w:val="002A158F"/>
    <w:rsid w:val="002A20D1"/>
    <w:rsid w:val="002A24F7"/>
    <w:rsid w:val="002A2850"/>
    <w:rsid w:val="002A29B3"/>
    <w:rsid w:val="002A4EF8"/>
    <w:rsid w:val="002B032B"/>
    <w:rsid w:val="002B088A"/>
    <w:rsid w:val="002B2299"/>
    <w:rsid w:val="002B2E12"/>
    <w:rsid w:val="002C3766"/>
    <w:rsid w:val="002C4D3B"/>
    <w:rsid w:val="002C68A2"/>
    <w:rsid w:val="002E5052"/>
    <w:rsid w:val="002E593E"/>
    <w:rsid w:val="002E69B5"/>
    <w:rsid w:val="002E6CC8"/>
    <w:rsid w:val="002F4F70"/>
    <w:rsid w:val="002F609C"/>
    <w:rsid w:val="00300932"/>
    <w:rsid w:val="00302356"/>
    <w:rsid w:val="00307F31"/>
    <w:rsid w:val="00311322"/>
    <w:rsid w:val="00314598"/>
    <w:rsid w:val="00320839"/>
    <w:rsid w:val="00321E3A"/>
    <w:rsid w:val="00325925"/>
    <w:rsid w:val="00330FB5"/>
    <w:rsid w:val="00333DCF"/>
    <w:rsid w:val="003352BA"/>
    <w:rsid w:val="0033788A"/>
    <w:rsid w:val="00344FB4"/>
    <w:rsid w:val="00345116"/>
    <w:rsid w:val="00346E83"/>
    <w:rsid w:val="00351489"/>
    <w:rsid w:val="00363595"/>
    <w:rsid w:val="00363865"/>
    <w:rsid w:val="00370234"/>
    <w:rsid w:val="00372C63"/>
    <w:rsid w:val="00375154"/>
    <w:rsid w:val="00376575"/>
    <w:rsid w:val="0037658A"/>
    <w:rsid w:val="0037796F"/>
    <w:rsid w:val="0038782E"/>
    <w:rsid w:val="00392ABD"/>
    <w:rsid w:val="003967F9"/>
    <w:rsid w:val="003A2D60"/>
    <w:rsid w:val="003A498A"/>
    <w:rsid w:val="003B1A5F"/>
    <w:rsid w:val="003B21AC"/>
    <w:rsid w:val="003B346F"/>
    <w:rsid w:val="003C23B7"/>
    <w:rsid w:val="003C3A28"/>
    <w:rsid w:val="003C42C6"/>
    <w:rsid w:val="003C5BCA"/>
    <w:rsid w:val="003C75B3"/>
    <w:rsid w:val="003C7B38"/>
    <w:rsid w:val="003D4C58"/>
    <w:rsid w:val="003D7352"/>
    <w:rsid w:val="003E2359"/>
    <w:rsid w:val="003E2610"/>
    <w:rsid w:val="003E52D7"/>
    <w:rsid w:val="003E6552"/>
    <w:rsid w:val="003E78DF"/>
    <w:rsid w:val="003E7B8C"/>
    <w:rsid w:val="003F15E6"/>
    <w:rsid w:val="003F2817"/>
    <w:rsid w:val="003F3EAF"/>
    <w:rsid w:val="003F5E1D"/>
    <w:rsid w:val="003F6764"/>
    <w:rsid w:val="003F73DC"/>
    <w:rsid w:val="00401384"/>
    <w:rsid w:val="0040142D"/>
    <w:rsid w:val="00401796"/>
    <w:rsid w:val="0040397F"/>
    <w:rsid w:val="0041758E"/>
    <w:rsid w:val="00417D66"/>
    <w:rsid w:val="00422163"/>
    <w:rsid w:val="00422282"/>
    <w:rsid w:val="004261BA"/>
    <w:rsid w:val="00426CB0"/>
    <w:rsid w:val="0043079A"/>
    <w:rsid w:val="00430AA8"/>
    <w:rsid w:val="00431AE0"/>
    <w:rsid w:val="00434D24"/>
    <w:rsid w:val="0044050B"/>
    <w:rsid w:val="00440B0A"/>
    <w:rsid w:val="004421B7"/>
    <w:rsid w:val="00442D91"/>
    <w:rsid w:val="00444BCF"/>
    <w:rsid w:val="00446256"/>
    <w:rsid w:val="004503A7"/>
    <w:rsid w:val="004509DF"/>
    <w:rsid w:val="0045202A"/>
    <w:rsid w:val="004544C3"/>
    <w:rsid w:val="00454EA8"/>
    <w:rsid w:val="00461A9E"/>
    <w:rsid w:val="00463303"/>
    <w:rsid w:val="004639B0"/>
    <w:rsid w:val="00464968"/>
    <w:rsid w:val="00464BA7"/>
    <w:rsid w:val="004712AE"/>
    <w:rsid w:val="00472249"/>
    <w:rsid w:val="004724C1"/>
    <w:rsid w:val="00476197"/>
    <w:rsid w:val="00480273"/>
    <w:rsid w:val="0048068D"/>
    <w:rsid w:val="0048080A"/>
    <w:rsid w:val="00483528"/>
    <w:rsid w:val="00484893"/>
    <w:rsid w:val="00492389"/>
    <w:rsid w:val="00495DCC"/>
    <w:rsid w:val="00496145"/>
    <w:rsid w:val="004A5AEF"/>
    <w:rsid w:val="004A73C8"/>
    <w:rsid w:val="004B10EE"/>
    <w:rsid w:val="004B1BC0"/>
    <w:rsid w:val="004B38E9"/>
    <w:rsid w:val="004B3A0D"/>
    <w:rsid w:val="004B595A"/>
    <w:rsid w:val="004B7186"/>
    <w:rsid w:val="004B72A8"/>
    <w:rsid w:val="004B7652"/>
    <w:rsid w:val="004B7A53"/>
    <w:rsid w:val="004B7D52"/>
    <w:rsid w:val="004C6402"/>
    <w:rsid w:val="004C6E05"/>
    <w:rsid w:val="004C73EB"/>
    <w:rsid w:val="004D1944"/>
    <w:rsid w:val="004D1D67"/>
    <w:rsid w:val="004D4E4A"/>
    <w:rsid w:val="004D664E"/>
    <w:rsid w:val="004D6E72"/>
    <w:rsid w:val="004D768B"/>
    <w:rsid w:val="004E05C3"/>
    <w:rsid w:val="004E083E"/>
    <w:rsid w:val="004E6C3E"/>
    <w:rsid w:val="004F1C20"/>
    <w:rsid w:val="004F483B"/>
    <w:rsid w:val="005018F3"/>
    <w:rsid w:val="0050287C"/>
    <w:rsid w:val="005046A3"/>
    <w:rsid w:val="00505C11"/>
    <w:rsid w:val="005070A2"/>
    <w:rsid w:val="005101FD"/>
    <w:rsid w:val="00511F2C"/>
    <w:rsid w:val="00515FE7"/>
    <w:rsid w:val="00521D04"/>
    <w:rsid w:val="00523EC9"/>
    <w:rsid w:val="005249CE"/>
    <w:rsid w:val="0052518C"/>
    <w:rsid w:val="0052556F"/>
    <w:rsid w:val="00527943"/>
    <w:rsid w:val="00536BF7"/>
    <w:rsid w:val="005407EE"/>
    <w:rsid w:val="00540CE1"/>
    <w:rsid w:val="0054166C"/>
    <w:rsid w:val="0054254D"/>
    <w:rsid w:val="005454C8"/>
    <w:rsid w:val="0054722D"/>
    <w:rsid w:val="00547CCE"/>
    <w:rsid w:val="00554D5B"/>
    <w:rsid w:val="00555F13"/>
    <w:rsid w:val="00562E26"/>
    <w:rsid w:val="00563449"/>
    <w:rsid w:val="00574D28"/>
    <w:rsid w:val="005753A9"/>
    <w:rsid w:val="0057699B"/>
    <w:rsid w:val="00581EEE"/>
    <w:rsid w:val="005822CF"/>
    <w:rsid w:val="00582516"/>
    <w:rsid w:val="005834FE"/>
    <w:rsid w:val="005868C6"/>
    <w:rsid w:val="00587BE8"/>
    <w:rsid w:val="00591D46"/>
    <w:rsid w:val="00597E5F"/>
    <w:rsid w:val="005A05FE"/>
    <w:rsid w:val="005A39A3"/>
    <w:rsid w:val="005A6976"/>
    <w:rsid w:val="005A6BC4"/>
    <w:rsid w:val="005B286F"/>
    <w:rsid w:val="005B2A6F"/>
    <w:rsid w:val="005B556C"/>
    <w:rsid w:val="005B5ADF"/>
    <w:rsid w:val="005B5D48"/>
    <w:rsid w:val="005B7CAD"/>
    <w:rsid w:val="005C19DE"/>
    <w:rsid w:val="005C23B9"/>
    <w:rsid w:val="005C6699"/>
    <w:rsid w:val="005C7959"/>
    <w:rsid w:val="005D08F8"/>
    <w:rsid w:val="005D2BAB"/>
    <w:rsid w:val="005D30C4"/>
    <w:rsid w:val="005D4C35"/>
    <w:rsid w:val="005D7047"/>
    <w:rsid w:val="005D789B"/>
    <w:rsid w:val="005D7945"/>
    <w:rsid w:val="005E357E"/>
    <w:rsid w:val="005E41FD"/>
    <w:rsid w:val="005E4601"/>
    <w:rsid w:val="005E52D6"/>
    <w:rsid w:val="005E5AAA"/>
    <w:rsid w:val="005F12AE"/>
    <w:rsid w:val="005F7A51"/>
    <w:rsid w:val="00601378"/>
    <w:rsid w:val="0060223A"/>
    <w:rsid w:val="0060536F"/>
    <w:rsid w:val="00606BEA"/>
    <w:rsid w:val="00607584"/>
    <w:rsid w:val="00610714"/>
    <w:rsid w:val="00611564"/>
    <w:rsid w:val="00613BCD"/>
    <w:rsid w:val="00615D90"/>
    <w:rsid w:val="0061631B"/>
    <w:rsid w:val="00631599"/>
    <w:rsid w:val="00632046"/>
    <w:rsid w:val="006340DC"/>
    <w:rsid w:val="00634E27"/>
    <w:rsid w:val="00641811"/>
    <w:rsid w:val="0064285D"/>
    <w:rsid w:val="00643C17"/>
    <w:rsid w:val="00645E72"/>
    <w:rsid w:val="006463DB"/>
    <w:rsid w:val="006607EA"/>
    <w:rsid w:val="00661DFA"/>
    <w:rsid w:val="00665638"/>
    <w:rsid w:val="00666FCB"/>
    <w:rsid w:val="00672C1D"/>
    <w:rsid w:val="00672E1A"/>
    <w:rsid w:val="00673A06"/>
    <w:rsid w:val="00674D7B"/>
    <w:rsid w:val="0068164F"/>
    <w:rsid w:val="006848CA"/>
    <w:rsid w:val="006860F0"/>
    <w:rsid w:val="00692261"/>
    <w:rsid w:val="00692560"/>
    <w:rsid w:val="006926E8"/>
    <w:rsid w:val="00693736"/>
    <w:rsid w:val="006A397B"/>
    <w:rsid w:val="006A602D"/>
    <w:rsid w:val="006B1A01"/>
    <w:rsid w:val="006B4377"/>
    <w:rsid w:val="006B4AA7"/>
    <w:rsid w:val="006C0218"/>
    <w:rsid w:val="006C0EDE"/>
    <w:rsid w:val="006C1486"/>
    <w:rsid w:val="006C58DE"/>
    <w:rsid w:val="006C722B"/>
    <w:rsid w:val="006D3871"/>
    <w:rsid w:val="006D4213"/>
    <w:rsid w:val="006D6FEE"/>
    <w:rsid w:val="006D7504"/>
    <w:rsid w:val="006D78F8"/>
    <w:rsid w:val="006E3CA3"/>
    <w:rsid w:val="006E5D85"/>
    <w:rsid w:val="006F03BD"/>
    <w:rsid w:val="006F17BD"/>
    <w:rsid w:val="006F389F"/>
    <w:rsid w:val="006F5C9B"/>
    <w:rsid w:val="00700577"/>
    <w:rsid w:val="00701A6B"/>
    <w:rsid w:val="00702B4D"/>
    <w:rsid w:val="0070306B"/>
    <w:rsid w:val="00704130"/>
    <w:rsid w:val="00705841"/>
    <w:rsid w:val="00705EE3"/>
    <w:rsid w:val="0071056E"/>
    <w:rsid w:val="00712829"/>
    <w:rsid w:val="0071326A"/>
    <w:rsid w:val="00716909"/>
    <w:rsid w:val="007218C5"/>
    <w:rsid w:val="00723AED"/>
    <w:rsid w:val="007326C3"/>
    <w:rsid w:val="00732DAF"/>
    <w:rsid w:val="00740DDC"/>
    <w:rsid w:val="00757D6C"/>
    <w:rsid w:val="00764B92"/>
    <w:rsid w:val="00770C9D"/>
    <w:rsid w:val="00771D60"/>
    <w:rsid w:val="0077323B"/>
    <w:rsid w:val="007734EB"/>
    <w:rsid w:val="007737F6"/>
    <w:rsid w:val="00780331"/>
    <w:rsid w:val="00781CD6"/>
    <w:rsid w:val="00786891"/>
    <w:rsid w:val="007869D2"/>
    <w:rsid w:val="00787099"/>
    <w:rsid w:val="007909D9"/>
    <w:rsid w:val="00790D2D"/>
    <w:rsid w:val="00791E5A"/>
    <w:rsid w:val="00792729"/>
    <w:rsid w:val="007929F5"/>
    <w:rsid w:val="00793D65"/>
    <w:rsid w:val="00797A71"/>
    <w:rsid w:val="00797F7F"/>
    <w:rsid w:val="007A1FDB"/>
    <w:rsid w:val="007A358A"/>
    <w:rsid w:val="007A3F5C"/>
    <w:rsid w:val="007A54BA"/>
    <w:rsid w:val="007A5F55"/>
    <w:rsid w:val="007A75CC"/>
    <w:rsid w:val="007B07B2"/>
    <w:rsid w:val="007B0E23"/>
    <w:rsid w:val="007B1525"/>
    <w:rsid w:val="007B1E6F"/>
    <w:rsid w:val="007B5F6D"/>
    <w:rsid w:val="007B7000"/>
    <w:rsid w:val="007C1E53"/>
    <w:rsid w:val="007C27D0"/>
    <w:rsid w:val="007D102F"/>
    <w:rsid w:val="007D3D53"/>
    <w:rsid w:val="007D3DAA"/>
    <w:rsid w:val="007D437C"/>
    <w:rsid w:val="007D71B2"/>
    <w:rsid w:val="007D7428"/>
    <w:rsid w:val="007D7928"/>
    <w:rsid w:val="007D792F"/>
    <w:rsid w:val="007E150C"/>
    <w:rsid w:val="007E1679"/>
    <w:rsid w:val="007E2715"/>
    <w:rsid w:val="007E2BB8"/>
    <w:rsid w:val="007E48F8"/>
    <w:rsid w:val="007F0FA9"/>
    <w:rsid w:val="007F6368"/>
    <w:rsid w:val="00801D37"/>
    <w:rsid w:val="008021B2"/>
    <w:rsid w:val="008024F3"/>
    <w:rsid w:val="00806622"/>
    <w:rsid w:val="008073EF"/>
    <w:rsid w:val="0080753C"/>
    <w:rsid w:val="008107A5"/>
    <w:rsid w:val="00811840"/>
    <w:rsid w:val="008154CB"/>
    <w:rsid w:val="00817D5D"/>
    <w:rsid w:val="00822082"/>
    <w:rsid w:val="00822197"/>
    <w:rsid w:val="00825874"/>
    <w:rsid w:val="008274C0"/>
    <w:rsid w:val="00827A3A"/>
    <w:rsid w:val="00832358"/>
    <w:rsid w:val="00832F7B"/>
    <w:rsid w:val="0083468D"/>
    <w:rsid w:val="00836B5E"/>
    <w:rsid w:val="008375F4"/>
    <w:rsid w:val="008400AB"/>
    <w:rsid w:val="00840316"/>
    <w:rsid w:val="00840EA1"/>
    <w:rsid w:val="00841414"/>
    <w:rsid w:val="00841991"/>
    <w:rsid w:val="00843C48"/>
    <w:rsid w:val="008442C3"/>
    <w:rsid w:val="00844E35"/>
    <w:rsid w:val="00845457"/>
    <w:rsid w:val="00845D09"/>
    <w:rsid w:val="0085197B"/>
    <w:rsid w:val="00853394"/>
    <w:rsid w:val="00856DEA"/>
    <w:rsid w:val="0086092B"/>
    <w:rsid w:val="008646BD"/>
    <w:rsid w:val="00866DB1"/>
    <w:rsid w:val="00867477"/>
    <w:rsid w:val="00871411"/>
    <w:rsid w:val="00874E5D"/>
    <w:rsid w:val="00875CC2"/>
    <w:rsid w:val="00875F79"/>
    <w:rsid w:val="00876E9A"/>
    <w:rsid w:val="00880231"/>
    <w:rsid w:val="00890DD4"/>
    <w:rsid w:val="0089463B"/>
    <w:rsid w:val="008958F8"/>
    <w:rsid w:val="00897119"/>
    <w:rsid w:val="008A1064"/>
    <w:rsid w:val="008A1878"/>
    <w:rsid w:val="008A4C14"/>
    <w:rsid w:val="008A5521"/>
    <w:rsid w:val="008A6521"/>
    <w:rsid w:val="008B2CDF"/>
    <w:rsid w:val="008C1614"/>
    <w:rsid w:val="008C2A89"/>
    <w:rsid w:val="008C3D3C"/>
    <w:rsid w:val="008D0FF7"/>
    <w:rsid w:val="008D33C4"/>
    <w:rsid w:val="008D48A5"/>
    <w:rsid w:val="008D640B"/>
    <w:rsid w:val="008D6B2B"/>
    <w:rsid w:val="008D6F53"/>
    <w:rsid w:val="008D7BB3"/>
    <w:rsid w:val="008E3519"/>
    <w:rsid w:val="008E6292"/>
    <w:rsid w:val="008E6E0A"/>
    <w:rsid w:val="008F0054"/>
    <w:rsid w:val="008F0490"/>
    <w:rsid w:val="008F0DEC"/>
    <w:rsid w:val="008F129E"/>
    <w:rsid w:val="008F198F"/>
    <w:rsid w:val="008F3589"/>
    <w:rsid w:val="008F4273"/>
    <w:rsid w:val="008F4597"/>
    <w:rsid w:val="008F7CDF"/>
    <w:rsid w:val="00900E00"/>
    <w:rsid w:val="00903A6D"/>
    <w:rsid w:val="009145BF"/>
    <w:rsid w:val="00920D96"/>
    <w:rsid w:val="0092172F"/>
    <w:rsid w:val="009218F8"/>
    <w:rsid w:val="00926632"/>
    <w:rsid w:val="009327BC"/>
    <w:rsid w:val="00932CD4"/>
    <w:rsid w:val="00936ACE"/>
    <w:rsid w:val="00936E39"/>
    <w:rsid w:val="00942352"/>
    <w:rsid w:val="009428F3"/>
    <w:rsid w:val="00944EBA"/>
    <w:rsid w:val="00951CBC"/>
    <w:rsid w:val="0095480D"/>
    <w:rsid w:val="00954C6C"/>
    <w:rsid w:val="0096603B"/>
    <w:rsid w:val="00966728"/>
    <w:rsid w:val="00974A43"/>
    <w:rsid w:val="00975EBD"/>
    <w:rsid w:val="00981A3B"/>
    <w:rsid w:val="00981D28"/>
    <w:rsid w:val="00983209"/>
    <w:rsid w:val="0099162B"/>
    <w:rsid w:val="0099229E"/>
    <w:rsid w:val="00992CD8"/>
    <w:rsid w:val="00996709"/>
    <w:rsid w:val="00997813"/>
    <w:rsid w:val="009A25C8"/>
    <w:rsid w:val="009A2F7F"/>
    <w:rsid w:val="009A3502"/>
    <w:rsid w:val="009A7E0B"/>
    <w:rsid w:val="009B147F"/>
    <w:rsid w:val="009B199A"/>
    <w:rsid w:val="009B2A1F"/>
    <w:rsid w:val="009B51D9"/>
    <w:rsid w:val="009B6C67"/>
    <w:rsid w:val="009C33E7"/>
    <w:rsid w:val="009C4CBA"/>
    <w:rsid w:val="009D2FDC"/>
    <w:rsid w:val="009D5C68"/>
    <w:rsid w:val="009D6E71"/>
    <w:rsid w:val="009E1CFC"/>
    <w:rsid w:val="009E20F5"/>
    <w:rsid w:val="009E27C8"/>
    <w:rsid w:val="009F095C"/>
    <w:rsid w:val="009F0AD1"/>
    <w:rsid w:val="00A00C82"/>
    <w:rsid w:val="00A03B91"/>
    <w:rsid w:val="00A06C03"/>
    <w:rsid w:val="00A1479A"/>
    <w:rsid w:val="00A15316"/>
    <w:rsid w:val="00A22EF0"/>
    <w:rsid w:val="00A24D3D"/>
    <w:rsid w:val="00A25C73"/>
    <w:rsid w:val="00A30ABF"/>
    <w:rsid w:val="00A35D6E"/>
    <w:rsid w:val="00A35FEF"/>
    <w:rsid w:val="00A36270"/>
    <w:rsid w:val="00A40686"/>
    <w:rsid w:val="00A41FB4"/>
    <w:rsid w:val="00A42AEF"/>
    <w:rsid w:val="00A430D7"/>
    <w:rsid w:val="00A4339A"/>
    <w:rsid w:val="00A4559F"/>
    <w:rsid w:val="00A4589A"/>
    <w:rsid w:val="00A4697E"/>
    <w:rsid w:val="00A51123"/>
    <w:rsid w:val="00A53509"/>
    <w:rsid w:val="00A54530"/>
    <w:rsid w:val="00A65BC7"/>
    <w:rsid w:val="00A65FB3"/>
    <w:rsid w:val="00A67467"/>
    <w:rsid w:val="00A71FEA"/>
    <w:rsid w:val="00A734F8"/>
    <w:rsid w:val="00A8038F"/>
    <w:rsid w:val="00A81A1A"/>
    <w:rsid w:val="00A82252"/>
    <w:rsid w:val="00A8229C"/>
    <w:rsid w:val="00A824CE"/>
    <w:rsid w:val="00A84AAE"/>
    <w:rsid w:val="00A85C90"/>
    <w:rsid w:val="00A87526"/>
    <w:rsid w:val="00A91CC5"/>
    <w:rsid w:val="00A935B8"/>
    <w:rsid w:val="00A94D13"/>
    <w:rsid w:val="00A94DA1"/>
    <w:rsid w:val="00A9631B"/>
    <w:rsid w:val="00A96FA6"/>
    <w:rsid w:val="00AA035A"/>
    <w:rsid w:val="00AA2115"/>
    <w:rsid w:val="00AA521D"/>
    <w:rsid w:val="00AA66C1"/>
    <w:rsid w:val="00AB2DF9"/>
    <w:rsid w:val="00AB32B7"/>
    <w:rsid w:val="00AB6351"/>
    <w:rsid w:val="00AC15D7"/>
    <w:rsid w:val="00AC2B4A"/>
    <w:rsid w:val="00AC5471"/>
    <w:rsid w:val="00AC5CE5"/>
    <w:rsid w:val="00AE2D9A"/>
    <w:rsid w:val="00AE2FA0"/>
    <w:rsid w:val="00AE578A"/>
    <w:rsid w:val="00AE5FD9"/>
    <w:rsid w:val="00AE7877"/>
    <w:rsid w:val="00AF4023"/>
    <w:rsid w:val="00AF5D8D"/>
    <w:rsid w:val="00AF6B82"/>
    <w:rsid w:val="00B00CA6"/>
    <w:rsid w:val="00B050B7"/>
    <w:rsid w:val="00B0620E"/>
    <w:rsid w:val="00B06C21"/>
    <w:rsid w:val="00B07C35"/>
    <w:rsid w:val="00B116B8"/>
    <w:rsid w:val="00B1386E"/>
    <w:rsid w:val="00B14AA8"/>
    <w:rsid w:val="00B15907"/>
    <w:rsid w:val="00B15B50"/>
    <w:rsid w:val="00B15DEC"/>
    <w:rsid w:val="00B171EF"/>
    <w:rsid w:val="00B20D82"/>
    <w:rsid w:val="00B2196D"/>
    <w:rsid w:val="00B23B44"/>
    <w:rsid w:val="00B2564B"/>
    <w:rsid w:val="00B34C90"/>
    <w:rsid w:val="00B37AE5"/>
    <w:rsid w:val="00B37F3E"/>
    <w:rsid w:val="00B37F5E"/>
    <w:rsid w:val="00B4104F"/>
    <w:rsid w:val="00B41E68"/>
    <w:rsid w:val="00B42682"/>
    <w:rsid w:val="00B430C7"/>
    <w:rsid w:val="00B43DCA"/>
    <w:rsid w:val="00B47386"/>
    <w:rsid w:val="00B47F8C"/>
    <w:rsid w:val="00B547C7"/>
    <w:rsid w:val="00B601FA"/>
    <w:rsid w:val="00B632BB"/>
    <w:rsid w:val="00B67954"/>
    <w:rsid w:val="00B70236"/>
    <w:rsid w:val="00B80379"/>
    <w:rsid w:val="00B80524"/>
    <w:rsid w:val="00B8211F"/>
    <w:rsid w:val="00B8296A"/>
    <w:rsid w:val="00B901B7"/>
    <w:rsid w:val="00B9083E"/>
    <w:rsid w:val="00B91E7B"/>
    <w:rsid w:val="00B9736E"/>
    <w:rsid w:val="00BA1F11"/>
    <w:rsid w:val="00BA2CB6"/>
    <w:rsid w:val="00BB2423"/>
    <w:rsid w:val="00BB47A2"/>
    <w:rsid w:val="00BB5DEF"/>
    <w:rsid w:val="00BC2E69"/>
    <w:rsid w:val="00BC58FC"/>
    <w:rsid w:val="00BC5B19"/>
    <w:rsid w:val="00BD03F3"/>
    <w:rsid w:val="00BD6FF2"/>
    <w:rsid w:val="00BD7B13"/>
    <w:rsid w:val="00BE0857"/>
    <w:rsid w:val="00BE3566"/>
    <w:rsid w:val="00BE517B"/>
    <w:rsid w:val="00BF334B"/>
    <w:rsid w:val="00BF5EA0"/>
    <w:rsid w:val="00BF77D2"/>
    <w:rsid w:val="00C00166"/>
    <w:rsid w:val="00C0398A"/>
    <w:rsid w:val="00C043CA"/>
    <w:rsid w:val="00C04F36"/>
    <w:rsid w:val="00C076AB"/>
    <w:rsid w:val="00C123F2"/>
    <w:rsid w:val="00C15E2E"/>
    <w:rsid w:val="00C2493A"/>
    <w:rsid w:val="00C27559"/>
    <w:rsid w:val="00C3054E"/>
    <w:rsid w:val="00C32297"/>
    <w:rsid w:val="00C32779"/>
    <w:rsid w:val="00C340CB"/>
    <w:rsid w:val="00C35528"/>
    <w:rsid w:val="00C374AA"/>
    <w:rsid w:val="00C4145B"/>
    <w:rsid w:val="00C41720"/>
    <w:rsid w:val="00C454AD"/>
    <w:rsid w:val="00C46F04"/>
    <w:rsid w:val="00C47782"/>
    <w:rsid w:val="00C53046"/>
    <w:rsid w:val="00C57AC8"/>
    <w:rsid w:val="00C61AE3"/>
    <w:rsid w:val="00C629EF"/>
    <w:rsid w:val="00C63171"/>
    <w:rsid w:val="00C6481A"/>
    <w:rsid w:val="00C66D3F"/>
    <w:rsid w:val="00C70AEF"/>
    <w:rsid w:val="00C71C0D"/>
    <w:rsid w:val="00C76CF4"/>
    <w:rsid w:val="00C846AC"/>
    <w:rsid w:val="00C863FF"/>
    <w:rsid w:val="00C91FD8"/>
    <w:rsid w:val="00C9501F"/>
    <w:rsid w:val="00C96A86"/>
    <w:rsid w:val="00CA2DAB"/>
    <w:rsid w:val="00CB26E2"/>
    <w:rsid w:val="00CB363A"/>
    <w:rsid w:val="00CB38AA"/>
    <w:rsid w:val="00CB5DF0"/>
    <w:rsid w:val="00CB690D"/>
    <w:rsid w:val="00CB7B7B"/>
    <w:rsid w:val="00CC2646"/>
    <w:rsid w:val="00CC5BDC"/>
    <w:rsid w:val="00CC6087"/>
    <w:rsid w:val="00CC7406"/>
    <w:rsid w:val="00CC7857"/>
    <w:rsid w:val="00CD0114"/>
    <w:rsid w:val="00CD1DF9"/>
    <w:rsid w:val="00CE02F4"/>
    <w:rsid w:val="00CE080F"/>
    <w:rsid w:val="00CE1152"/>
    <w:rsid w:val="00CE343D"/>
    <w:rsid w:val="00CE5F18"/>
    <w:rsid w:val="00CE69A8"/>
    <w:rsid w:val="00CE7AD0"/>
    <w:rsid w:val="00CF15EE"/>
    <w:rsid w:val="00CF1AD6"/>
    <w:rsid w:val="00CF2281"/>
    <w:rsid w:val="00CF380D"/>
    <w:rsid w:val="00CF5697"/>
    <w:rsid w:val="00CF709C"/>
    <w:rsid w:val="00D008BB"/>
    <w:rsid w:val="00D00A1F"/>
    <w:rsid w:val="00D05A4A"/>
    <w:rsid w:val="00D06184"/>
    <w:rsid w:val="00D11112"/>
    <w:rsid w:val="00D11C1E"/>
    <w:rsid w:val="00D13E06"/>
    <w:rsid w:val="00D151A2"/>
    <w:rsid w:val="00D167D7"/>
    <w:rsid w:val="00D16EA4"/>
    <w:rsid w:val="00D2211D"/>
    <w:rsid w:val="00D22CC0"/>
    <w:rsid w:val="00D23228"/>
    <w:rsid w:val="00D25501"/>
    <w:rsid w:val="00D276FE"/>
    <w:rsid w:val="00D27A48"/>
    <w:rsid w:val="00D30E80"/>
    <w:rsid w:val="00D4056F"/>
    <w:rsid w:val="00D41317"/>
    <w:rsid w:val="00D420CC"/>
    <w:rsid w:val="00D42F3B"/>
    <w:rsid w:val="00D43CFB"/>
    <w:rsid w:val="00D50F43"/>
    <w:rsid w:val="00D51B98"/>
    <w:rsid w:val="00D5478C"/>
    <w:rsid w:val="00D61113"/>
    <w:rsid w:val="00D63301"/>
    <w:rsid w:val="00D63979"/>
    <w:rsid w:val="00D709E4"/>
    <w:rsid w:val="00D71BF8"/>
    <w:rsid w:val="00D729AB"/>
    <w:rsid w:val="00D80A32"/>
    <w:rsid w:val="00D81BD2"/>
    <w:rsid w:val="00D83E33"/>
    <w:rsid w:val="00D84384"/>
    <w:rsid w:val="00D85166"/>
    <w:rsid w:val="00D915F4"/>
    <w:rsid w:val="00D97A80"/>
    <w:rsid w:val="00DA0585"/>
    <w:rsid w:val="00DA08A9"/>
    <w:rsid w:val="00DA613F"/>
    <w:rsid w:val="00DA6B2D"/>
    <w:rsid w:val="00DA6D0F"/>
    <w:rsid w:val="00DB011E"/>
    <w:rsid w:val="00DB1A99"/>
    <w:rsid w:val="00DB1F36"/>
    <w:rsid w:val="00DC0CB1"/>
    <w:rsid w:val="00DC55C0"/>
    <w:rsid w:val="00DC609A"/>
    <w:rsid w:val="00DC7C23"/>
    <w:rsid w:val="00DC7D59"/>
    <w:rsid w:val="00DD0878"/>
    <w:rsid w:val="00DD26F5"/>
    <w:rsid w:val="00DD3409"/>
    <w:rsid w:val="00DD58DA"/>
    <w:rsid w:val="00DE01D7"/>
    <w:rsid w:val="00DE221E"/>
    <w:rsid w:val="00DE348E"/>
    <w:rsid w:val="00DE5113"/>
    <w:rsid w:val="00DE644D"/>
    <w:rsid w:val="00DE707B"/>
    <w:rsid w:val="00DF7AC5"/>
    <w:rsid w:val="00E00AEF"/>
    <w:rsid w:val="00E00D89"/>
    <w:rsid w:val="00E0725C"/>
    <w:rsid w:val="00E10D80"/>
    <w:rsid w:val="00E13018"/>
    <w:rsid w:val="00E13B25"/>
    <w:rsid w:val="00E149A6"/>
    <w:rsid w:val="00E15643"/>
    <w:rsid w:val="00E225CC"/>
    <w:rsid w:val="00E2271C"/>
    <w:rsid w:val="00E25911"/>
    <w:rsid w:val="00E305A6"/>
    <w:rsid w:val="00E31756"/>
    <w:rsid w:val="00E31B8C"/>
    <w:rsid w:val="00E332BA"/>
    <w:rsid w:val="00E36DE5"/>
    <w:rsid w:val="00E409FE"/>
    <w:rsid w:val="00E43267"/>
    <w:rsid w:val="00E455D7"/>
    <w:rsid w:val="00E46BA4"/>
    <w:rsid w:val="00E47096"/>
    <w:rsid w:val="00E604D3"/>
    <w:rsid w:val="00E634F8"/>
    <w:rsid w:val="00E655E5"/>
    <w:rsid w:val="00E730C7"/>
    <w:rsid w:val="00E81721"/>
    <w:rsid w:val="00E81FBD"/>
    <w:rsid w:val="00E8553C"/>
    <w:rsid w:val="00E92B33"/>
    <w:rsid w:val="00E93779"/>
    <w:rsid w:val="00E968A0"/>
    <w:rsid w:val="00E9773A"/>
    <w:rsid w:val="00EA06B5"/>
    <w:rsid w:val="00EA079B"/>
    <w:rsid w:val="00EA1795"/>
    <w:rsid w:val="00EA4116"/>
    <w:rsid w:val="00EB016F"/>
    <w:rsid w:val="00EB1E2D"/>
    <w:rsid w:val="00EB23BD"/>
    <w:rsid w:val="00EB428D"/>
    <w:rsid w:val="00EC0458"/>
    <w:rsid w:val="00EC494A"/>
    <w:rsid w:val="00EC6E47"/>
    <w:rsid w:val="00EC7C2B"/>
    <w:rsid w:val="00ED02AC"/>
    <w:rsid w:val="00ED0D0D"/>
    <w:rsid w:val="00ED1B93"/>
    <w:rsid w:val="00ED44D4"/>
    <w:rsid w:val="00EE18D7"/>
    <w:rsid w:val="00EE24E6"/>
    <w:rsid w:val="00EE5D8C"/>
    <w:rsid w:val="00EE76A7"/>
    <w:rsid w:val="00EF0EFF"/>
    <w:rsid w:val="00EF32E1"/>
    <w:rsid w:val="00EF346B"/>
    <w:rsid w:val="00EF3510"/>
    <w:rsid w:val="00F00E7E"/>
    <w:rsid w:val="00F01D40"/>
    <w:rsid w:val="00F01D51"/>
    <w:rsid w:val="00F0237B"/>
    <w:rsid w:val="00F02899"/>
    <w:rsid w:val="00F07A7D"/>
    <w:rsid w:val="00F10479"/>
    <w:rsid w:val="00F11C11"/>
    <w:rsid w:val="00F16680"/>
    <w:rsid w:val="00F21E0C"/>
    <w:rsid w:val="00F22276"/>
    <w:rsid w:val="00F22E0A"/>
    <w:rsid w:val="00F22F97"/>
    <w:rsid w:val="00F256AE"/>
    <w:rsid w:val="00F262A5"/>
    <w:rsid w:val="00F26797"/>
    <w:rsid w:val="00F337AA"/>
    <w:rsid w:val="00F33DF9"/>
    <w:rsid w:val="00F343DF"/>
    <w:rsid w:val="00F36E10"/>
    <w:rsid w:val="00F41267"/>
    <w:rsid w:val="00F43A00"/>
    <w:rsid w:val="00F44AF7"/>
    <w:rsid w:val="00F4536C"/>
    <w:rsid w:val="00F458CD"/>
    <w:rsid w:val="00F465EB"/>
    <w:rsid w:val="00F46CA9"/>
    <w:rsid w:val="00F51C10"/>
    <w:rsid w:val="00F54A85"/>
    <w:rsid w:val="00F56DB8"/>
    <w:rsid w:val="00F60499"/>
    <w:rsid w:val="00F65375"/>
    <w:rsid w:val="00F7221F"/>
    <w:rsid w:val="00F83E12"/>
    <w:rsid w:val="00F90163"/>
    <w:rsid w:val="00F90759"/>
    <w:rsid w:val="00F92FF6"/>
    <w:rsid w:val="00F95F3B"/>
    <w:rsid w:val="00FA0005"/>
    <w:rsid w:val="00FA3BB5"/>
    <w:rsid w:val="00FA43CA"/>
    <w:rsid w:val="00FA4BFB"/>
    <w:rsid w:val="00FA7276"/>
    <w:rsid w:val="00FA729C"/>
    <w:rsid w:val="00FA7A7B"/>
    <w:rsid w:val="00FB0172"/>
    <w:rsid w:val="00FB2692"/>
    <w:rsid w:val="00FC264C"/>
    <w:rsid w:val="00FC415F"/>
    <w:rsid w:val="00FC5961"/>
    <w:rsid w:val="00FD07D4"/>
    <w:rsid w:val="00FD1890"/>
    <w:rsid w:val="00FE02F1"/>
    <w:rsid w:val="00FE1D8D"/>
    <w:rsid w:val="00FE24FB"/>
    <w:rsid w:val="00FF3155"/>
    <w:rsid w:val="00FF6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6C3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aliases w:val="no"/>
    <w:qFormat/>
    <w:rsid w:val="008D640B"/>
    <w:pPr>
      <w:topLinePunct/>
      <w:adjustRightInd w:val="0"/>
      <w:spacing w:after="120"/>
      <w:ind w:firstLine="181"/>
      <w:jc w:val="both"/>
      <w:textAlignment w:val="baseline"/>
    </w:pPr>
    <w:rPr>
      <w:rFonts w:ascii="Times New Roman" w:eastAsia="ＭＳ 明朝" w:hAnsi="Times New Roman"/>
    </w:rPr>
  </w:style>
  <w:style w:type="paragraph" w:styleId="10">
    <w:name w:val="heading 1"/>
    <w:aliases w:val="1"/>
    <w:next w:val="21"/>
    <w:qFormat/>
    <w:pPr>
      <w:keepNext/>
      <w:keepLines/>
      <w:numPr>
        <w:numId w:val="43"/>
      </w:numPr>
      <w:adjustRightInd w:val="0"/>
      <w:spacing w:before="120" w:after="120" w:line="240" w:lineRule="atLeast"/>
      <w:textAlignment w:val="baseline"/>
      <w:outlineLvl w:val="0"/>
    </w:pPr>
    <w:rPr>
      <w:rFonts w:ascii="Arial" w:eastAsia="ＭＳ ゴシック" w:hAnsi="Arial"/>
      <w:sz w:val="24"/>
    </w:rPr>
  </w:style>
  <w:style w:type="paragraph" w:styleId="21">
    <w:name w:val="heading 2"/>
    <w:aliases w:val="2"/>
    <w:next w:val="a1"/>
    <w:qFormat/>
    <w:pPr>
      <w:keepNext/>
      <w:keepLines/>
      <w:numPr>
        <w:ilvl w:val="1"/>
        <w:numId w:val="43"/>
      </w:numPr>
      <w:spacing w:before="80" w:after="80" w:line="240" w:lineRule="atLeast"/>
      <w:jc w:val="both"/>
      <w:outlineLvl w:val="1"/>
    </w:pPr>
    <w:rPr>
      <w:rFonts w:ascii="Arial" w:eastAsia="ＭＳ ゴシック" w:hAnsi="Arial"/>
      <w:sz w:val="24"/>
    </w:rPr>
  </w:style>
  <w:style w:type="paragraph" w:styleId="31">
    <w:name w:val="heading 3"/>
    <w:aliases w:val="3"/>
    <w:next w:val="a1"/>
    <w:qFormat/>
    <w:rsid w:val="009B199A"/>
    <w:pPr>
      <w:numPr>
        <w:ilvl w:val="2"/>
        <w:numId w:val="43"/>
      </w:numPr>
      <w:spacing w:before="40" w:after="40" w:line="240" w:lineRule="atLeast"/>
      <w:jc w:val="both"/>
      <w:outlineLvl w:val="2"/>
    </w:pPr>
    <w:rPr>
      <w:rFonts w:ascii="Arial" w:eastAsia="ＭＳ ゴシック" w:hAnsi="Arial"/>
      <w:sz w:val="22"/>
    </w:rPr>
  </w:style>
  <w:style w:type="paragraph" w:styleId="41">
    <w:name w:val="heading 4"/>
    <w:aliases w:val="4"/>
    <w:next w:val="a1"/>
    <w:qFormat/>
    <w:rsid w:val="00EE24E6"/>
    <w:pPr>
      <w:keepLines/>
      <w:numPr>
        <w:ilvl w:val="3"/>
        <w:numId w:val="43"/>
      </w:numPr>
      <w:adjustRightInd w:val="0"/>
      <w:spacing w:after="240" w:line="240" w:lineRule="exact"/>
      <w:textAlignment w:val="baseline"/>
      <w:outlineLvl w:val="3"/>
    </w:pPr>
    <w:rPr>
      <w:rFonts w:ascii="Arial" w:eastAsia="ＭＳ ゴシック" w:hAnsi="Arial"/>
    </w:rPr>
  </w:style>
  <w:style w:type="paragraph" w:styleId="51">
    <w:name w:val="heading 5"/>
    <w:aliases w:val="5"/>
    <w:next w:val="a1"/>
    <w:qFormat/>
    <w:pPr>
      <w:keepNext/>
      <w:keepLines/>
      <w:numPr>
        <w:ilvl w:val="4"/>
        <w:numId w:val="43"/>
      </w:numPr>
      <w:adjustRightInd w:val="0"/>
      <w:spacing w:after="160" w:line="240" w:lineRule="exact"/>
      <w:textAlignment w:val="baseline"/>
      <w:outlineLvl w:val="4"/>
    </w:pPr>
    <w:rPr>
      <w:rFonts w:ascii="Arial" w:eastAsia="ＭＳ ゴシック" w:hAnsi="Arial"/>
    </w:rPr>
  </w:style>
  <w:style w:type="paragraph" w:styleId="6">
    <w:name w:val="heading 6"/>
    <w:basedOn w:val="a1"/>
    <w:next w:val="a1"/>
    <w:qFormat/>
    <w:pPr>
      <w:keepNext/>
      <w:ind w:firstLine="0"/>
      <w:outlineLvl w:val="5"/>
    </w:pPr>
    <w:rPr>
      <w:b/>
      <w:bCs/>
    </w:rPr>
  </w:style>
  <w:style w:type="paragraph" w:styleId="7">
    <w:name w:val="heading 7"/>
    <w:basedOn w:val="a1"/>
    <w:next w:val="a1"/>
    <w:qFormat/>
    <w:pPr>
      <w:keepNext/>
      <w:ind w:firstLine="0"/>
      <w:outlineLvl w:val="6"/>
    </w:pPr>
  </w:style>
  <w:style w:type="paragraph" w:styleId="8">
    <w:name w:val="heading 8"/>
    <w:basedOn w:val="a1"/>
    <w:next w:val="a1"/>
    <w:qFormat/>
    <w:pPr>
      <w:keepNext/>
      <w:ind w:firstLine="0"/>
      <w:outlineLvl w:val="7"/>
    </w:pPr>
  </w:style>
  <w:style w:type="paragraph" w:styleId="9">
    <w:name w:val="heading 9"/>
    <w:basedOn w:val="a1"/>
    <w:next w:val="a1"/>
    <w:qFormat/>
    <w:pPr>
      <w:keepNext/>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head">
    <w:name w:val="table head"/>
    <w:aliases w:val="th"/>
    <w:basedOn w:val="tablebody"/>
    <w:next w:val="tablebody"/>
    <w:pPr>
      <w:jc w:val="center"/>
    </w:pPr>
  </w:style>
  <w:style w:type="paragraph" w:customStyle="1" w:styleId="tablebody">
    <w:name w:val="table body"/>
    <w:aliases w:val="tb"/>
    <w:pPr>
      <w:spacing w:after="20" w:line="240" w:lineRule="atLeast"/>
    </w:pPr>
    <w:rPr>
      <w:rFonts w:ascii="Arial" w:eastAsia="ＭＳ ゴシック" w:hAnsi="Arial"/>
    </w:rPr>
  </w:style>
  <w:style w:type="paragraph" w:styleId="52">
    <w:name w:val="toc 5"/>
    <w:aliases w:val="t5"/>
    <w:basedOn w:val="42"/>
    <w:semiHidden/>
  </w:style>
  <w:style w:type="paragraph" w:styleId="42">
    <w:name w:val="toc 4"/>
    <w:aliases w:val="t4"/>
    <w:basedOn w:val="11"/>
    <w:semiHidden/>
    <w:pPr>
      <w:tabs>
        <w:tab w:val="left" w:pos="1080"/>
      </w:tabs>
      <w:spacing w:before="0" w:line="240" w:lineRule="exact"/>
    </w:pPr>
  </w:style>
  <w:style w:type="paragraph" w:styleId="11">
    <w:name w:val="toc 1"/>
    <w:aliases w:val="t1"/>
    <w:next w:val="22"/>
    <w:uiPriority w:val="39"/>
    <w:rsid w:val="00781CD6"/>
    <w:pPr>
      <w:widowControl w:val="0"/>
      <w:tabs>
        <w:tab w:val="left" w:pos="907"/>
        <w:tab w:val="right" w:leader="dot" w:pos="9611"/>
      </w:tabs>
      <w:adjustRightInd w:val="0"/>
      <w:spacing w:before="240" w:after="60" w:line="280" w:lineRule="exact"/>
      <w:ind w:left="908" w:hanging="454"/>
      <w:textAlignment w:val="baseline"/>
    </w:pPr>
    <w:rPr>
      <w:rFonts w:ascii="Arial" w:eastAsia="ＭＳ ゴシック" w:hAnsi="Arial"/>
      <w:sz w:val="22"/>
    </w:rPr>
  </w:style>
  <w:style w:type="paragraph" w:styleId="22">
    <w:name w:val="toc 2"/>
    <w:aliases w:val="t2"/>
    <w:basedOn w:val="11"/>
    <w:next w:val="32"/>
    <w:uiPriority w:val="39"/>
    <w:rsid w:val="00781CD6"/>
    <w:pPr>
      <w:tabs>
        <w:tab w:val="clear" w:pos="907"/>
        <w:tab w:val="left" w:pos="1134"/>
      </w:tabs>
      <w:spacing w:before="0" w:line="240" w:lineRule="exact"/>
      <w:ind w:left="1134" w:hanging="510"/>
    </w:pPr>
    <w:rPr>
      <w:sz w:val="20"/>
    </w:rPr>
  </w:style>
  <w:style w:type="paragraph" w:styleId="32">
    <w:name w:val="toc 3"/>
    <w:aliases w:val="t3"/>
    <w:basedOn w:val="11"/>
    <w:uiPriority w:val="39"/>
    <w:rsid w:val="00781CD6"/>
    <w:pPr>
      <w:tabs>
        <w:tab w:val="clear" w:pos="907"/>
        <w:tab w:val="left" w:pos="1474"/>
      </w:tabs>
      <w:spacing w:before="0" w:line="240" w:lineRule="exact"/>
      <w:ind w:left="1474" w:hanging="680"/>
    </w:pPr>
    <w:rPr>
      <w:sz w:val="20"/>
    </w:rPr>
  </w:style>
  <w:style w:type="paragraph" w:customStyle="1" w:styleId="box">
    <w:name w:val="box"/>
    <w:aliases w:val="b"/>
    <w:next w:val="figuretitle"/>
    <w:pPr>
      <w:pBdr>
        <w:top w:val="single" w:sz="4" w:space="5" w:color="auto"/>
        <w:left w:val="single" w:sz="4" w:space="5" w:color="auto"/>
        <w:bottom w:val="single" w:sz="4" w:space="5" w:color="auto"/>
        <w:right w:val="single" w:sz="4" w:space="5" w:color="auto"/>
      </w:pBdr>
      <w:spacing w:before="60" w:after="60" w:line="259" w:lineRule="auto"/>
      <w:jc w:val="center"/>
    </w:pPr>
    <w:rPr>
      <w:rFonts w:ascii="Arial" w:eastAsia="ＭＳ ゴシック" w:hAnsi="Arial"/>
    </w:rPr>
  </w:style>
  <w:style w:type="paragraph" w:customStyle="1" w:styleId="figuretitle">
    <w:name w:val="figure title"/>
    <w:aliases w:val="ft"/>
    <w:next w:val="a1"/>
    <w:pPr>
      <w:spacing w:after="120" w:line="240" w:lineRule="atLeast"/>
      <w:jc w:val="center"/>
    </w:pPr>
    <w:rPr>
      <w:rFonts w:ascii="Arial" w:eastAsia="ＭＳ ゴシック" w:hAnsi="Arial"/>
    </w:rPr>
  </w:style>
  <w:style w:type="paragraph" w:customStyle="1" w:styleId="equation">
    <w:name w:val="equation"/>
    <w:aliases w:val="e"/>
    <w:pPr>
      <w:keepLines/>
      <w:widowControl w:val="0"/>
      <w:adjustRightInd w:val="0"/>
      <w:spacing w:line="259" w:lineRule="auto"/>
      <w:ind w:left="720"/>
      <w:jc w:val="both"/>
      <w:textAlignment w:val="baseline"/>
    </w:pPr>
    <w:rPr>
      <w:rFonts w:ascii="Arial" w:eastAsia="ＭＳ ゴシック" w:hAnsi="Arial"/>
    </w:rPr>
  </w:style>
  <w:style w:type="paragraph" w:customStyle="1" w:styleId="figurenote">
    <w:name w:val="figure note"/>
    <w:aliases w:val="fn"/>
    <w:basedOn w:val="box"/>
    <w:pPr>
      <w:topLinePunct/>
      <w:spacing w:before="0" w:after="20" w:line="240" w:lineRule="atLeast"/>
      <w:ind w:left="624" w:hanging="624"/>
      <w:jc w:val="both"/>
    </w:pPr>
  </w:style>
  <w:style w:type="paragraph" w:customStyle="1" w:styleId="figurenumnote">
    <w:name w:val="figure num note"/>
    <w:aliases w:val="fnn"/>
    <w:basedOn w:val="figurenote"/>
    <w:pPr>
      <w:tabs>
        <w:tab w:val="left" w:pos="624"/>
      </w:tabs>
      <w:ind w:left="907" w:hanging="907"/>
    </w:pPr>
  </w:style>
  <w:style w:type="paragraph" w:customStyle="1" w:styleId="notenumber">
    <w:name w:val="note number"/>
    <w:aliases w:val="nn"/>
    <w:pPr>
      <w:tabs>
        <w:tab w:val="left" w:pos="624"/>
      </w:tabs>
      <w:topLinePunct/>
      <w:spacing w:after="20" w:line="240" w:lineRule="exact"/>
      <w:ind w:left="907" w:hanging="907"/>
    </w:pPr>
    <w:rPr>
      <w:rFonts w:ascii="Arial" w:eastAsia="ＭＳ ゴシック" w:hAnsi="Arial"/>
    </w:rPr>
  </w:style>
  <w:style w:type="paragraph" w:customStyle="1" w:styleId="note">
    <w:name w:val="note"/>
    <w:aliases w:val="nt"/>
    <w:pPr>
      <w:topLinePunct/>
      <w:spacing w:after="20" w:line="240" w:lineRule="exact"/>
      <w:ind w:left="624" w:hanging="624"/>
    </w:pPr>
    <w:rPr>
      <w:rFonts w:ascii="Arial" w:eastAsia="ＭＳ ゴシック" w:hAnsi="Arial"/>
      <w:lang w:eastAsia="zh-TW"/>
    </w:rPr>
  </w:style>
  <w:style w:type="paragraph" w:customStyle="1" w:styleId="renesaslogo">
    <w:name w:val="renesas logo"/>
    <w:aliases w:val="rl"/>
    <w:autoRedefine/>
    <w:rsid w:val="00C32297"/>
    <w:pPr>
      <w:keepLines/>
      <w:pBdr>
        <w:bottom w:val="single" w:sz="18" w:space="1" w:color="2A289D"/>
      </w:pBdr>
      <w:tabs>
        <w:tab w:val="right" w:pos="9611"/>
      </w:tabs>
      <w:wordWrap w:val="0"/>
      <w:spacing w:before="280" w:after="120" w:line="280" w:lineRule="atLeast"/>
    </w:pPr>
    <w:rPr>
      <w:rFonts w:ascii="Arial" w:eastAsia="ＭＳ ゴシック" w:hAnsi="Arial"/>
      <w:sz w:val="28"/>
    </w:rPr>
  </w:style>
  <w:style w:type="paragraph" w:customStyle="1" w:styleId="tableend">
    <w:name w:val="table end"/>
    <w:aliases w:val="te"/>
    <w:next w:val="a1"/>
    <w:pPr>
      <w:keepLines/>
      <w:widowControl w:val="0"/>
      <w:spacing w:line="240" w:lineRule="atLeast"/>
    </w:pPr>
    <w:rPr>
      <w:rFonts w:ascii="Arial" w:eastAsia="ＭＳ ゴシック" w:hAnsi="Arial"/>
    </w:rPr>
  </w:style>
  <w:style w:type="paragraph" w:customStyle="1" w:styleId="tablenote">
    <w:name w:val="table note"/>
    <w:aliases w:val="tn"/>
    <w:basedOn w:val="tablebody"/>
    <w:next w:val="tableend"/>
    <w:pPr>
      <w:topLinePunct/>
      <w:ind w:left="601" w:hanging="601"/>
      <w:jc w:val="both"/>
    </w:pPr>
  </w:style>
  <w:style w:type="paragraph" w:customStyle="1" w:styleId="tablenumbernote">
    <w:name w:val="table number note"/>
    <w:aliases w:val="tnn"/>
    <w:basedOn w:val="tablenote"/>
    <w:pPr>
      <w:tabs>
        <w:tab w:val="left" w:pos="601"/>
      </w:tabs>
      <w:ind w:left="885" w:hanging="885"/>
    </w:pPr>
  </w:style>
  <w:style w:type="paragraph" w:customStyle="1" w:styleId="tablecontinued">
    <w:name w:val="table continued"/>
    <w:aliases w:val="tc"/>
    <w:basedOn w:val="51"/>
    <w:next w:val="tablehead"/>
    <w:pPr>
      <w:spacing w:line="240" w:lineRule="atLeast"/>
      <w:outlineLvl w:val="9"/>
    </w:pPr>
  </w:style>
  <w:style w:type="paragraph" w:customStyle="1" w:styleId="space">
    <w:name w:val="space"/>
    <w:aliases w:val="sp,Space"/>
    <w:basedOn w:val="tableend"/>
    <w:next w:val="a1"/>
    <w:uiPriority w:val="99"/>
    <w:pPr>
      <w:spacing w:after="60"/>
      <w:jc w:val="both"/>
    </w:pPr>
  </w:style>
  <w:style w:type="paragraph" w:customStyle="1" w:styleId="table1unordered">
    <w:name w:val="table 1 unordered"/>
    <w:aliases w:val="t1u"/>
    <w:basedOn w:val="Level1unordered"/>
    <w:rsid w:val="00CC2646"/>
    <w:pPr>
      <w:ind w:left="289" w:hanging="289"/>
    </w:pPr>
    <w:rPr>
      <w:rFonts w:ascii="Arial" w:eastAsia="ＭＳ ゴシック" w:hAnsi="Arial"/>
    </w:rPr>
  </w:style>
  <w:style w:type="paragraph" w:customStyle="1" w:styleId="Level1unordered">
    <w:name w:val="Level 1 unordered"/>
    <w:aliases w:val="1u"/>
    <w:basedOn w:val="Level1ordered"/>
    <w:rsid w:val="00122F79"/>
    <w:pPr>
      <w:keepLines w:val="0"/>
      <w:numPr>
        <w:numId w:val="5"/>
      </w:numPr>
      <w:tabs>
        <w:tab w:val="left" w:pos="289"/>
      </w:tabs>
    </w:pPr>
    <w:rPr>
      <w:lang w:eastAsia="zh-TW"/>
    </w:rPr>
  </w:style>
  <w:style w:type="paragraph" w:customStyle="1" w:styleId="Level1ordered">
    <w:name w:val="Level 1 ordered"/>
    <w:aliases w:val="1o,level 1 ordered"/>
    <w:pPr>
      <w:keepNext/>
      <w:keepLines/>
      <w:spacing w:after="20" w:line="240" w:lineRule="atLeast"/>
      <w:ind w:left="289" w:hanging="289"/>
    </w:pPr>
    <w:rPr>
      <w:rFonts w:ascii="Times New Roman" w:eastAsia="ＭＳ 明朝" w:hAnsi="Times New Roman"/>
    </w:rPr>
  </w:style>
  <w:style w:type="paragraph" w:customStyle="1" w:styleId="12">
    <w:name w:val="フッター1"/>
    <w:aliases w:val="f"/>
    <w:autoRedefine/>
    <w:rsid w:val="002B088A"/>
    <w:pPr>
      <w:pBdr>
        <w:top w:val="single" w:sz="18" w:space="4" w:color="1E1284"/>
      </w:pBdr>
      <w:tabs>
        <w:tab w:val="center" w:pos="4805"/>
        <w:tab w:val="right" w:pos="9611"/>
      </w:tabs>
      <w:spacing w:before="120" w:line="240" w:lineRule="atLeast"/>
      <w:pPrChange w:id="0" w:author="作成者">
        <w:pPr>
          <w:pBdr>
            <w:top w:val="single" w:sz="18" w:space="4" w:color="1E1284"/>
          </w:pBdr>
          <w:tabs>
            <w:tab w:val="center" w:pos="4805"/>
            <w:tab w:val="right" w:pos="9611"/>
          </w:tabs>
          <w:spacing w:before="120" w:line="240" w:lineRule="atLeast"/>
        </w:pPr>
      </w:pPrChange>
    </w:pPr>
    <w:rPr>
      <w:rFonts w:ascii="Arial" w:eastAsia="ＭＳ ゴシック" w:hAnsi="Arial"/>
      <w:rPrChange w:id="0" w:author="作成者">
        <w:rPr>
          <w:rFonts w:ascii="Arial" w:eastAsia="ＭＳ ゴシック" w:hAnsi="Arial"/>
          <w:lang w:val="en-US" w:eastAsia="ja-JP" w:bidi="ar-SA"/>
        </w:rPr>
      </w:rPrChange>
    </w:rPr>
  </w:style>
  <w:style w:type="paragraph" w:customStyle="1" w:styleId="productname">
    <w:name w:val="product name"/>
    <w:aliases w:val="pn"/>
    <w:pPr>
      <w:spacing w:before="80" w:after="120" w:line="400" w:lineRule="exact"/>
    </w:pPr>
    <w:rPr>
      <w:rFonts w:ascii="Arial" w:eastAsia="ＭＳ ゴシック" w:hAnsi="Arial"/>
      <w:sz w:val="36"/>
    </w:rPr>
  </w:style>
  <w:style w:type="paragraph" w:customStyle="1" w:styleId="litordernum">
    <w:name w:val="lit order num"/>
    <w:aliases w:val="lon"/>
    <w:next w:val="a1"/>
    <w:pPr>
      <w:wordWrap w:val="0"/>
      <w:spacing w:line="240" w:lineRule="exact"/>
      <w:jc w:val="right"/>
    </w:pPr>
    <w:rPr>
      <w:rFonts w:ascii="Arial" w:eastAsia="ＭＳ ゴシック" w:hAnsi="Arial"/>
    </w:r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eastAsia="ＭＳ 明朝" w:hAnsi="Courier New"/>
    </w:rPr>
  </w:style>
  <w:style w:type="paragraph" w:customStyle="1" w:styleId="table1ordered">
    <w:name w:val="table 1 ordered"/>
    <w:aliases w:val="t1o"/>
    <w:basedOn w:val="table1unordered"/>
    <w:rsid w:val="00BB47A2"/>
    <w:pPr>
      <w:numPr>
        <w:numId w:val="0"/>
      </w:numPr>
      <w:tabs>
        <w:tab w:val="left" w:pos="420"/>
      </w:tabs>
      <w:ind w:left="289" w:hanging="289"/>
    </w:pPr>
  </w:style>
  <w:style w:type="paragraph" w:customStyle="1" w:styleId="codeend">
    <w:name w:val="code end"/>
    <w:aliases w:val="ce"/>
    <w:basedOn w:val="code"/>
    <w:next w:val="a1"/>
  </w:style>
  <w:style w:type="paragraph" w:styleId="a5">
    <w:name w:val="header"/>
    <w:basedOn w:val="a1"/>
    <w:pPr>
      <w:tabs>
        <w:tab w:val="center" w:pos="4320"/>
        <w:tab w:val="right" w:pos="8640"/>
      </w:tabs>
      <w:spacing w:after="200"/>
    </w:pPr>
  </w:style>
  <w:style w:type="paragraph" w:styleId="a6">
    <w:name w:val="footer"/>
    <w:basedOn w:val="a1"/>
    <w:rsid w:val="00085923"/>
    <w:pPr>
      <w:tabs>
        <w:tab w:val="center" w:pos="4320"/>
        <w:tab w:val="right" w:pos="8640"/>
      </w:tabs>
      <w:spacing w:after="200"/>
    </w:pPr>
    <w:rPr>
      <w:rFonts w:ascii="Arial" w:eastAsia="ＭＳ ゴシック" w:hAnsi="Arial"/>
    </w:rPr>
  </w:style>
  <w:style w:type="paragraph" w:customStyle="1" w:styleId="13">
    <w:name w:val="ヘッダー1"/>
    <w:aliases w:val="h"/>
    <w:autoRedefine/>
    <w:rsid w:val="008154CB"/>
    <w:pPr>
      <w:pBdr>
        <w:bottom w:val="single" w:sz="18" w:space="1" w:color="1E1284"/>
      </w:pBdr>
      <w:tabs>
        <w:tab w:val="right" w:pos="9611"/>
      </w:tabs>
      <w:spacing w:after="120" w:line="240" w:lineRule="atLeast"/>
      <w:pPrChange w:id="1" w:author="作成者">
        <w:pPr>
          <w:pBdr>
            <w:bottom w:val="single" w:sz="18" w:space="1" w:color="1E1284"/>
          </w:pBdr>
          <w:tabs>
            <w:tab w:val="right" w:pos="9611"/>
          </w:tabs>
          <w:spacing w:after="120" w:line="240" w:lineRule="atLeast"/>
        </w:pPr>
      </w:pPrChange>
    </w:pPr>
    <w:rPr>
      <w:rFonts w:ascii="Arial" w:eastAsia="ＭＳ ゴシック" w:hAnsi="Arial"/>
      <w:sz w:val="24"/>
      <w:rPrChange w:id="1" w:author="作成者">
        <w:rPr>
          <w:rFonts w:ascii="Arial" w:eastAsia="ＭＳ ゴシック" w:hAnsi="Arial"/>
          <w:sz w:val="24"/>
          <w:lang w:val="en-US" w:eastAsia="ja-JP" w:bidi="ar-SA"/>
        </w:rPr>
      </w:rPrChange>
    </w:rPr>
  </w:style>
  <w:style w:type="paragraph" w:customStyle="1" w:styleId="table2unordered">
    <w:name w:val="table 2 unordered"/>
    <w:aliases w:val="t2u"/>
    <w:basedOn w:val="Level2unordered"/>
    <w:rPr>
      <w:rFonts w:ascii="Arial" w:eastAsia="ＭＳ ゴシック" w:hAnsi="Arial"/>
    </w:rPr>
  </w:style>
  <w:style w:type="paragraph" w:customStyle="1" w:styleId="Level2unordered">
    <w:name w:val="Level 2 unordered"/>
    <w:aliases w:val="2u"/>
    <w:basedOn w:val="Level1unordered"/>
    <w:rsid w:val="00FA729C"/>
    <w:pPr>
      <w:numPr>
        <w:numId w:val="6"/>
      </w:numPr>
      <w:tabs>
        <w:tab w:val="clear" w:pos="289"/>
        <w:tab w:val="left" w:pos="578"/>
      </w:tabs>
      <w:ind w:hanging="289"/>
    </w:pPr>
  </w:style>
  <w:style w:type="paragraph" w:customStyle="1" w:styleId="table2cont">
    <w:name w:val="table 2 cont"/>
    <w:aliases w:val="t2c"/>
    <w:basedOn w:val="tablebody"/>
    <w:rsid w:val="00363595"/>
    <w:pPr>
      <w:ind w:left="578"/>
    </w:pPr>
  </w:style>
  <w:style w:type="paragraph" w:customStyle="1" w:styleId="Level2cont">
    <w:name w:val="Level 2 cont"/>
    <w:aliases w:val="2c"/>
    <w:basedOn w:val="Level1cont"/>
    <w:pPr>
      <w:ind w:left="578"/>
    </w:pPr>
  </w:style>
  <w:style w:type="paragraph" w:customStyle="1" w:styleId="Level1cont">
    <w:name w:val="Level 1 cont"/>
    <w:aliases w:val="1c,level 1 cont"/>
    <w:pPr>
      <w:keepNext/>
      <w:keepLines/>
      <w:spacing w:after="20" w:line="240" w:lineRule="atLeast"/>
      <w:ind w:left="289"/>
    </w:pPr>
    <w:rPr>
      <w:rFonts w:ascii="Times New Roman" w:eastAsia="ＭＳ 明朝" w:hAnsi="Times New Roman"/>
    </w:rPr>
  </w:style>
  <w:style w:type="paragraph" w:customStyle="1" w:styleId="table2ordered">
    <w:name w:val="table 2 ordered"/>
    <w:aliases w:val="t2o"/>
    <w:basedOn w:val="Level2ordered"/>
    <w:rPr>
      <w:rFonts w:ascii="Arial" w:eastAsia="ＭＳ ゴシック" w:hAnsi="Arial"/>
    </w:rPr>
  </w:style>
  <w:style w:type="paragraph" w:customStyle="1" w:styleId="Level2ordered">
    <w:name w:val="Level 2 ordered"/>
    <w:aliases w:val="2o"/>
    <w:basedOn w:val="Level1ordered"/>
    <w:pPr>
      <w:keepLines w:val="0"/>
      <w:ind w:left="578"/>
    </w:pPr>
  </w:style>
  <w:style w:type="paragraph" w:customStyle="1" w:styleId="Level3cont">
    <w:name w:val="Level 3 cont"/>
    <w:aliases w:val="3c"/>
    <w:basedOn w:val="Level2cont"/>
    <w:pPr>
      <w:ind w:left="868"/>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tablenumbernotecont">
    <w:name w:val="table number note cont"/>
    <w:aliases w:val="tnnc"/>
    <w:basedOn w:val="tablenumbernote"/>
    <w:pPr>
      <w:tabs>
        <w:tab w:val="clear" w:pos="601"/>
      </w:tabs>
      <w:ind w:firstLine="0"/>
    </w:pPr>
  </w:style>
  <w:style w:type="paragraph" w:customStyle="1" w:styleId="condition">
    <w:name w:val="condition"/>
    <w:aliases w:val="con"/>
    <w:pPr>
      <w:keepNext/>
      <w:spacing w:after="40" w:line="240" w:lineRule="atLeast"/>
      <w:jc w:val="right"/>
    </w:pPr>
    <w:rPr>
      <w:rFonts w:ascii="Times New Roman" w:eastAsia="ＭＳ 明朝" w:hAnsi="Times New Roman"/>
    </w:rPr>
  </w:style>
  <w:style w:type="paragraph" w:customStyle="1" w:styleId="conditiontitle">
    <w:name w:val="condition title"/>
    <w:aliases w:val="cont"/>
    <w:pPr>
      <w:keepNext/>
      <w:spacing w:after="120" w:line="240" w:lineRule="atLeast"/>
    </w:pPr>
    <w:rPr>
      <w:rFonts w:ascii="Arial" w:eastAsia="ＭＳ ゴシック" w:hAnsi="Arial"/>
    </w:rPr>
  </w:style>
  <w:style w:type="paragraph" w:customStyle="1" w:styleId="lastpage">
    <w:name w:val="last page"/>
    <w:aliases w:val="lp"/>
    <w:basedOn w:val="space"/>
    <w:pPr>
      <w:widowControl/>
      <w:spacing w:after="0" w:line="240" w:lineRule="auto"/>
      <w:jc w:val="center"/>
    </w:pPr>
  </w:style>
  <w:style w:type="paragraph" w:customStyle="1" w:styleId="Level3ordered">
    <w:name w:val="Level 3 ordered"/>
    <w:aliases w:val="3o"/>
    <w:basedOn w:val="Level2ordered"/>
    <w:pPr>
      <w:ind w:left="867"/>
    </w:pPr>
  </w:style>
  <w:style w:type="paragraph" w:customStyle="1" w:styleId="Level3unordered">
    <w:name w:val="Level 3 unordered"/>
    <w:aliases w:val="3u"/>
    <w:basedOn w:val="Level2unordered"/>
    <w:pPr>
      <w:numPr>
        <w:numId w:val="3"/>
      </w:numPr>
      <w:tabs>
        <w:tab w:val="clear" w:pos="660"/>
        <w:tab w:val="left" w:pos="868"/>
      </w:tabs>
      <w:ind w:left="867" w:hanging="289"/>
    </w:pPr>
  </w:style>
  <w:style w:type="paragraph" w:customStyle="1" w:styleId="listend">
    <w:name w:val="list end"/>
    <w:aliases w:val="le"/>
    <w:next w:val="a1"/>
    <w:pPr>
      <w:spacing w:line="160" w:lineRule="exact"/>
      <w:jc w:val="both"/>
    </w:pPr>
    <w:rPr>
      <w:rFonts w:ascii="Times New Roman" w:eastAsia="ＭＳ 明朝" w:hAnsi="Times New Roman"/>
      <w:lang w:eastAsia="zh-TW"/>
    </w:rPr>
  </w:style>
  <w:style w:type="paragraph" w:customStyle="1" w:styleId="notecont">
    <w:name w:val="note cont"/>
    <w:aliases w:val="nc"/>
    <w:basedOn w:val="note"/>
    <w:pPr>
      <w:ind w:firstLine="0"/>
    </w:pPr>
  </w:style>
  <w:style w:type="paragraph" w:customStyle="1" w:styleId="table1cont">
    <w:name w:val="table 1 cont"/>
    <w:aliases w:val="t1c"/>
    <w:basedOn w:val="tablebody"/>
    <w:pPr>
      <w:spacing w:after="40" w:line="220" w:lineRule="atLeast"/>
      <w:ind w:left="289"/>
    </w:pPr>
  </w:style>
  <w:style w:type="paragraph" w:customStyle="1" w:styleId="figuretitleabove">
    <w:name w:val="figure title above"/>
    <w:aliases w:val="fta"/>
    <w:basedOn w:val="31"/>
    <w:next w:val="a1"/>
    <w:pPr>
      <w:adjustRightInd w:val="0"/>
      <w:spacing w:before="120" w:after="120" w:line="300" w:lineRule="exact"/>
      <w:textAlignment w:val="baseline"/>
    </w:pPr>
  </w:style>
  <w:style w:type="paragraph" w:customStyle="1" w:styleId="tablefigure">
    <w:name w:val="table figure"/>
    <w:aliases w:val="tf"/>
    <w:basedOn w:val="tablebody"/>
    <w:next w:val="tablebody"/>
  </w:style>
  <w:style w:type="paragraph" w:customStyle="1" w:styleId="tablenotecont">
    <w:name w:val="table note cont"/>
    <w:aliases w:val="tnc"/>
    <w:basedOn w:val="tableend"/>
    <w:pPr>
      <w:spacing w:after="20"/>
      <w:ind w:left="601"/>
    </w:pPr>
  </w:style>
  <w:style w:type="paragraph" w:customStyle="1" w:styleId="tabletitie">
    <w:name w:val="table titie"/>
    <w:aliases w:val="tt"/>
    <w:pPr>
      <w:spacing w:after="120" w:line="240" w:lineRule="atLeast"/>
      <w:jc w:val="center"/>
    </w:pPr>
    <w:rPr>
      <w:rFonts w:ascii="Arial" w:eastAsia="ＭＳ ゴシック" w:hAnsi="Arial"/>
    </w:rPr>
  </w:style>
  <w:style w:type="paragraph" w:customStyle="1" w:styleId="conditionitem">
    <w:name w:val="condition item"/>
    <w:aliases w:val="coni"/>
    <w:basedOn w:val="Level1unordered"/>
    <w:pPr>
      <w:tabs>
        <w:tab w:val="clear" w:pos="289"/>
        <w:tab w:val="num" w:pos="272"/>
      </w:tabs>
    </w:pPr>
  </w:style>
  <w:style w:type="paragraph" w:customStyle="1" w:styleId="indexlist">
    <w:name w:val="index list"/>
    <w:aliases w:val="il"/>
    <w:basedOn w:val="Level1unordered"/>
    <w:pPr>
      <w:tabs>
        <w:tab w:val="left" w:leader="dot" w:pos="8335"/>
        <w:tab w:val="right" w:pos="8675"/>
      </w:tabs>
    </w:pPr>
  </w:style>
  <w:style w:type="paragraph" w:customStyle="1" w:styleId="documentname">
    <w:name w:val="document name"/>
    <w:aliases w:val="dn"/>
    <w:autoRedefine/>
    <w:rsid w:val="003352BA"/>
    <w:pPr>
      <w:pBdr>
        <w:bottom w:val="single" w:sz="18" w:space="1" w:color="2A289D"/>
      </w:pBdr>
      <w:spacing w:after="120" w:line="320" w:lineRule="exact"/>
      <w:jc w:val="both"/>
    </w:pPr>
    <w:rPr>
      <w:rFonts w:ascii="Arial" w:eastAsia="ＭＳ ゴシック" w:hAnsi="Arial"/>
      <w:sz w:val="28"/>
    </w:rPr>
  </w:style>
  <w:style w:type="paragraph" w:customStyle="1" w:styleId="33">
    <w:name w:val="番号なし見出し3"/>
    <w:basedOn w:val="31"/>
    <w:pPr>
      <w:numPr>
        <w:ilvl w:val="0"/>
        <w:numId w:val="0"/>
      </w:numPr>
    </w:pPr>
  </w:style>
  <w:style w:type="paragraph" w:customStyle="1" w:styleId="14">
    <w:name w:val="番号なし見出し1"/>
    <w:basedOn w:val="10"/>
    <w:pPr>
      <w:numPr>
        <w:numId w:val="0"/>
      </w:numPr>
    </w:pPr>
  </w:style>
  <w:style w:type="paragraph" w:styleId="a7">
    <w:name w:val="Document Map"/>
    <w:basedOn w:val="a1"/>
    <w:semiHidden/>
    <w:pPr>
      <w:shd w:val="clear" w:color="auto" w:fill="000080"/>
    </w:pPr>
    <w:rPr>
      <w:rFonts w:ascii="Arial" w:eastAsia="ＭＳ ゴシック" w:hAnsi="Arial"/>
    </w:rPr>
  </w:style>
  <w:style w:type="paragraph" w:customStyle="1" w:styleId="a8">
    <w:name w:val="図罫無"/>
    <w:basedOn w:val="box"/>
    <w:pPr>
      <w:pBdr>
        <w:top w:val="none" w:sz="0" w:space="0" w:color="auto"/>
        <w:left w:val="none" w:sz="0" w:space="0" w:color="auto"/>
        <w:bottom w:val="none" w:sz="0" w:space="0" w:color="auto"/>
        <w:right w:val="none" w:sz="0" w:space="0" w:color="auto"/>
      </w:pBdr>
    </w:pPr>
  </w:style>
  <w:style w:type="character" w:styleId="a9">
    <w:name w:val="Hyperlink"/>
    <w:uiPriority w:val="99"/>
    <w:rPr>
      <w:color w:val="0000FF"/>
      <w:u w:val="single"/>
    </w:rPr>
  </w:style>
  <w:style w:type="paragraph" w:customStyle="1" w:styleId="introductionheader">
    <w:name w:val="introduction header"/>
    <w:aliases w:val="ih"/>
    <w:pPr>
      <w:spacing w:before="120" w:after="120" w:line="240" w:lineRule="atLeast"/>
    </w:pPr>
    <w:rPr>
      <w:rFonts w:ascii="Arial" w:eastAsia="ＭＳ ゴシック" w:hAnsi="Arial"/>
      <w:sz w:val="24"/>
    </w:rPr>
  </w:style>
  <w:style w:type="paragraph" w:customStyle="1" w:styleId="targetdevice">
    <w:name w:val="target device"/>
    <w:aliases w:val="td"/>
    <w:pPr>
      <w:spacing w:before="120" w:after="120" w:line="240" w:lineRule="atLeast"/>
    </w:pPr>
    <w:rPr>
      <w:rFonts w:ascii="Arial" w:eastAsia="ＭＳ ゴシック" w:hAnsi="Arial"/>
      <w:sz w:val="24"/>
    </w:rPr>
  </w:style>
  <w:style w:type="paragraph" w:customStyle="1" w:styleId="contentsheader">
    <w:name w:val="contents header"/>
    <w:pPr>
      <w:spacing w:before="120" w:after="120" w:line="240" w:lineRule="atLeast"/>
    </w:pPr>
    <w:rPr>
      <w:rFonts w:ascii="Arial" w:eastAsia="ＭＳ ゴシック" w:hAnsi="Arial"/>
      <w:sz w:val="24"/>
    </w:rPr>
  </w:style>
  <w:style w:type="paragraph" w:customStyle="1" w:styleId="revisionhistory">
    <w:name w:val="revision history"/>
    <w:aliases w:val="rh"/>
    <w:pPr>
      <w:spacing w:before="120" w:after="120" w:line="240" w:lineRule="atLeast"/>
    </w:pPr>
    <w:rPr>
      <w:rFonts w:ascii="Arial" w:eastAsia="ＭＳ ゴシック" w:hAnsi="Arial"/>
      <w:sz w:val="24"/>
    </w:rPr>
  </w:style>
  <w:style w:type="paragraph" w:customStyle="1" w:styleId="figurenotecont">
    <w:name w:val="figure note cont"/>
    <w:aliases w:val="fnc"/>
    <w:basedOn w:val="figurenote"/>
  </w:style>
  <w:style w:type="paragraph" w:customStyle="1" w:styleId="23">
    <w:name w:val="番号なし見出し2"/>
    <w:basedOn w:val="21"/>
    <w:pPr>
      <w:numPr>
        <w:ilvl w:val="0"/>
        <w:numId w:val="0"/>
      </w:numPr>
    </w:pPr>
  </w:style>
  <w:style w:type="paragraph" w:customStyle="1" w:styleId="websiteandsupport">
    <w:name w:val="website and support"/>
    <w:aliases w:val="ws"/>
    <w:basedOn w:val="revisionhistory"/>
    <w:next w:val="a1"/>
  </w:style>
  <w:style w:type="character" w:styleId="aa">
    <w:name w:val="FollowedHyperlink"/>
    <w:rPr>
      <w:color w:val="800080"/>
      <w:u w:val="single"/>
    </w:rPr>
  </w:style>
  <w:style w:type="paragraph" w:styleId="ab">
    <w:name w:val="Body Text"/>
    <w:basedOn w:val="a1"/>
    <w:link w:val="ac"/>
    <w:pPr>
      <w:widowControl w:val="0"/>
      <w:topLinePunct w:val="0"/>
      <w:spacing w:after="0" w:line="340" w:lineRule="exact"/>
      <w:ind w:firstLine="200"/>
    </w:pPr>
  </w:style>
  <w:style w:type="paragraph" w:customStyle="1" w:styleId="lonrnrd">
    <w:name w:val="lon_rn_rd"/>
    <w:pPr>
      <w:spacing w:line="240" w:lineRule="atLeast"/>
      <w:jc w:val="right"/>
    </w:pPr>
    <w:rPr>
      <w:rFonts w:ascii="Arial" w:eastAsia="ＭＳ ゴシック" w:hAnsi="Arial"/>
    </w:rPr>
  </w:style>
  <w:style w:type="paragraph" w:styleId="ad">
    <w:name w:val="List Continue"/>
    <w:basedOn w:val="a1"/>
    <w:next w:val="a1"/>
    <w:pPr>
      <w:widowControl w:val="0"/>
      <w:overflowPunct w:val="0"/>
      <w:topLinePunct w:val="0"/>
      <w:autoSpaceDE w:val="0"/>
      <w:autoSpaceDN w:val="0"/>
      <w:spacing w:after="20" w:line="340" w:lineRule="exact"/>
      <w:ind w:left="403" w:firstLine="0"/>
    </w:pPr>
  </w:style>
  <w:style w:type="character" w:styleId="ae">
    <w:name w:val="Subtle Reference"/>
    <w:qFormat/>
    <w:rPr>
      <w:rFonts w:ascii="Arial" w:eastAsia="ＭＳ ゴシック" w:hAnsi="Arial"/>
      <w:color w:val="000000"/>
      <w:spacing w:val="0"/>
      <w:sz w:val="20"/>
      <w:u w:val="none"/>
    </w:rPr>
  </w:style>
  <w:style w:type="paragraph" w:customStyle="1" w:styleId="af">
    <w:name w:val="番号無見出し"/>
    <w:basedOn w:val="31"/>
    <w:next w:val="ab"/>
    <w:pPr>
      <w:keepNext/>
      <w:numPr>
        <w:ilvl w:val="0"/>
        <w:numId w:val="0"/>
      </w:numPr>
      <w:spacing w:before="120" w:after="60" w:line="300" w:lineRule="exact"/>
      <w:jc w:val="left"/>
      <w:outlineLvl w:val="9"/>
    </w:pPr>
    <w:rPr>
      <w:sz w:val="24"/>
    </w:rPr>
  </w:style>
  <w:style w:type="character" w:styleId="af0">
    <w:name w:val="page number"/>
    <w:basedOn w:val="a2"/>
    <w:rsid w:val="004D768B"/>
  </w:style>
  <w:style w:type="paragraph" w:styleId="af1">
    <w:name w:val="Balloon Text"/>
    <w:basedOn w:val="a1"/>
    <w:link w:val="af2"/>
    <w:rsid w:val="00926632"/>
    <w:pPr>
      <w:spacing w:after="0"/>
    </w:pPr>
    <w:rPr>
      <w:rFonts w:ascii="Arial" w:eastAsia="ＭＳ ゴシック" w:hAnsi="Arial"/>
      <w:sz w:val="18"/>
      <w:szCs w:val="18"/>
    </w:rPr>
  </w:style>
  <w:style w:type="character" w:customStyle="1" w:styleId="af2">
    <w:name w:val="吹き出し (文字)"/>
    <w:link w:val="af1"/>
    <w:rsid w:val="00926632"/>
    <w:rPr>
      <w:rFonts w:ascii="Arial" w:eastAsia="ＭＳ ゴシック" w:hAnsi="Arial" w:cs="Times New Roman"/>
      <w:sz w:val="18"/>
      <w:szCs w:val="18"/>
    </w:rPr>
  </w:style>
  <w:style w:type="paragraph" w:customStyle="1" w:styleId="af3">
    <w:name w:val="本文インデントなし"/>
    <w:basedOn w:val="ab"/>
    <w:rsid w:val="000B483E"/>
    <w:pPr>
      <w:spacing w:line="300" w:lineRule="exact"/>
      <w:ind w:firstLine="199"/>
    </w:pPr>
  </w:style>
  <w:style w:type="paragraph" w:styleId="HTML">
    <w:name w:val="HTML Address"/>
    <w:basedOn w:val="a1"/>
    <w:link w:val="HTML0"/>
    <w:semiHidden/>
    <w:unhideWhenUsed/>
    <w:rsid w:val="00996709"/>
    <w:rPr>
      <w:i/>
      <w:iCs/>
    </w:rPr>
  </w:style>
  <w:style w:type="character" w:customStyle="1" w:styleId="HTML0">
    <w:name w:val="HTML アドレス (文字)"/>
    <w:link w:val="HTML"/>
    <w:semiHidden/>
    <w:rsid w:val="00996709"/>
    <w:rPr>
      <w:rFonts w:ascii="Times New Roman" w:eastAsia="ＭＳ 明朝" w:hAnsi="Times New Roman"/>
      <w:i/>
      <w:iCs/>
    </w:rPr>
  </w:style>
  <w:style w:type="paragraph" w:styleId="HTML1">
    <w:name w:val="HTML Preformatted"/>
    <w:basedOn w:val="a1"/>
    <w:link w:val="HTML2"/>
    <w:semiHidden/>
    <w:unhideWhenUsed/>
    <w:rsid w:val="00996709"/>
    <w:rPr>
      <w:rFonts w:ascii="Courier New" w:hAnsi="Courier New" w:cs="Courier New"/>
    </w:rPr>
  </w:style>
  <w:style w:type="character" w:customStyle="1" w:styleId="HTML2">
    <w:name w:val="HTML 書式付き (文字)"/>
    <w:link w:val="HTML1"/>
    <w:semiHidden/>
    <w:rsid w:val="00996709"/>
    <w:rPr>
      <w:rFonts w:ascii="Courier New" w:eastAsia="ＭＳ 明朝" w:hAnsi="Courier New" w:cs="Courier New"/>
    </w:rPr>
  </w:style>
  <w:style w:type="paragraph" w:styleId="af4">
    <w:name w:val="annotation text"/>
    <w:basedOn w:val="a1"/>
    <w:link w:val="af5"/>
    <w:semiHidden/>
    <w:unhideWhenUsed/>
    <w:rsid w:val="00996709"/>
  </w:style>
  <w:style w:type="character" w:customStyle="1" w:styleId="af5">
    <w:name w:val="コメント文字列 (文字)"/>
    <w:link w:val="af4"/>
    <w:semiHidden/>
    <w:rsid w:val="00996709"/>
    <w:rPr>
      <w:rFonts w:ascii="Times New Roman" w:eastAsia="ＭＳ 明朝" w:hAnsi="Times New Roman"/>
    </w:rPr>
  </w:style>
  <w:style w:type="paragraph" w:styleId="af6">
    <w:name w:val="annotation subject"/>
    <w:basedOn w:val="af4"/>
    <w:next w:val="af4"/>
    <w:link w:val="af7"/>
    <w:semiHidden/>
    <w:unhideWhenUsed/>
    <w:rsid w:val="00996709"/>
    <w:rPr>
      <w:b/>
      <w:bCs/>
    </w:rPr>
  </w:style>
  <w:style w:type="character" w:customStyle="1" w:styleId="af7">
    <w:name w:val="コメント内容 (文字)"/>
    <w:link w:val="af6"/>
    <w:semiHidden/>
    <w:rsid w:val="00996709"/>
    <w:rPr>
      <w:rFonts w:ascii="Times New Roman" w:eastAsia="ＭＳ 明朝" w:hAnsi="Times New Roman"/>
      <w:b/>
      <w:bCs/>
    </w:rPr>
  </w:style>
  <w:style w:type="paragraph" w:styleId="af8">
    <w:name w:val="Block Text"/>
    <w:basedOn w:val="a1"/>
    <w:semiHidden/>
    <w:unhideWhenUsed/>
    <w:rsid w:val="00996709"/>
    <w:pPr>
      <w:ind w:left="1440" w:right="1440"/>
    </w:pPr>
  </w:style>
  <w:style w:type="paragraph" w:styleId="af9">
    <w:name w:val="macro"/>
    <w:link w:val="afa"/>
    <w:semiHidden/>
    <w:unhideWhenUsed/>
    <w:rsid w:val="00996709"/>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120"/>
      <w:ind w:firstLine="181"/>
      <w:textAlignment w:val="baseline"/>
    </w:pPr>
    <w:rPr>
      <w:rFonts w:ascii="Courier New" w:eastAsia="ＭＳ 明朝" w:hAnsi="Courier New" w:cs="Courier New"/>
      <w:sz w:val="18"/>
      <w:szCs w:val="18"/>
    </w:rPr>
  </w:style>
  <w:style w:type="character" w:customStyle="1" w:styleId="afa">
    <w:name w:val="マクロ文字列 (文字)"/>
    <w:link w:val="af9"/>
    <w:semiHidden/>
    <w:rsid w:val="00996709"/>
    <w:rPr>
      <w:rFonts w:ascii="Courier New" w:eastAsia="ＭＳ 明朝" w:hAnsi="Courier New" w:cs="Courier New"/>
      <w:sz w:val="18"/>
      <w:szCs w:val="18"/>
    </w:rPr>
  </w:style>
  <w:style w:type="paragraph" w:styleId="afb">
    <w:name w:val="Message Header"/>
    <w:basedOn w:val="a1"/>
    <w:link w:val="afc"/>
    <w:semiHidden/>
    <w:unhideWhenUsed/>
    <w:rsid w:val="00996709"/>
    <w:pPr>
      <w:pBdr>
        <w:top w:val="single" w:sz="6" w:space="1" w:color="auto"/>
        <w:left w:val="single" w:sz="6" w:space="1" w:color="auto"/>
        <w:bottom w:val="single" w:sz="6" w:space="1" w:color="auto"/>
        <w:right w:val="single" w:sz="6" w:space="1" w:color="auto"/>
      </w:pBdr>
      <w:shd w:val="pct20" w:color="auto" w:fill="auto"/>
      <w:ind w:left="851" w:hanging="851"/>
    </w:pPr>
    <w:rPr>
      <w:rFonts w:ascii="Arial" w:eastAsia="ＭＳ ゴシック" w:hAnsi="Arial"/>
      <w:sz w:val="24"/>
      <w:szCs w:val="24"/>
    </w:rPr>
  </w:style>
  <w:style w:type="character" w:customStyle="1" w:styleId="afc">
    <w:name w:val="メッセージ見出し (文字)"/>
    <w:link w:val="afb"/>
    <w:semiHidden/>
    <w:rsid w:val="00996709"/>
    <w:rPr>
      <w:rFonts w:ascii="Arial" w:eastAsia="ＭＳ ゴシック" w:hAnsi="Arial" w:cs="Times New Roman"/>
      <w:sz w:val="24"/>
      <w:szCs w:val="24"/>
      <w:shd w:val="pct20" w:color="auto" w:fill="auto"/>
    </w:rPr>
  </w:style>
  <w:style w:type="paragraph" w:styleId="afd">
    <w:name w:val="List Paragraph"/>
    <w:basedOn w:val="a1"/>
    <w:uiPriority w:val="34"/>
    <w:qFormat/>
    <w:rsid w:val="00996709"/>
    <w:pPr>
      <w:ind w:left="840"/>
    </w:pPr>
  </w:style>
  <w:style w:type="paragraph" w:styleId="afe">
    <w:name w:val="Salutation"/>
    <w:basedOn w:val="a1"/>
    <w:next w:val="a1"/>
    <w:link w:val="aff"/>
    <w:rsid w:val="00996709"/>
  </w:style>
  <w:style w:type="character" w:customStyle="1" w:styleId="aff">
    <w:name w:val="挨拶文 (文字)"/>
    <w:link w:val="afe"/>
    <w:rsid w:val="00996709"/>
    <w:rPr>
      <w:rFonts w:ascii="Times New Roman" w:eastAsia="ＭＳ 明朝" w:hAnsi="Times New Roman"/>
    </w:rPr>
  </w:style>
  <w:style w:type="paragraph" w:styleId="aff0">
    <w:name w:val="envelope address"/>
    <w:basedOn w:val="a1"/>
    <w:semiHidden/>
    <w:unhideWhenUsed/>
    <w:rsid w:val="00996709"/>
    <w:pPr>
      <w:framePr w:w="6804" w:h="2268" w:hRule="exact" w:hSpace="142" w:wrap="auto" w:hAnchor="page" w:xAlign="center" w:yAlign="bottom"/>
      <w:snapToGrid w:val="0"/>
      <w:ind w:left="2835"/>
    </w:pPr>
    <w:rPr>
      <w:rFonts w:ascii="Arial" w:eastAsia="ＭＳ ゴシック" w:hAnsi="Arial"/>
      <w:sz w:val="24"/>
      <w:szCs w:val="24"/>
    </w:rPr>
  </w:style>
  <w:style w:type="paragraph" w:styleId="aff1">
    <w:name w:val="List"/>
    <w:basedOn w:val="a1"/>
    <w:semiHidden/>
    <w:unhideWhenUsed/>
    <w:rsid w:val="00996709"/>
    <w:pPr>
      <w:ind w:left="425" w:hanging="425"/>
      <w:contextualSpacing/>
    </w:pPr>
  </w:style>
  <w:style w:type="paragraph" w:styleId="24">
    <w:name w:val="List 2"/>
    <w:basedOn w:val="a1"/>
    <w:semiHidden/>
    <w:unhideWhenUsed/>
    <w:rsid w:val="00996709"/>
    <w:pPr>
      <w:ind w:left="851" w:hanging="425"/>
      <w:contextualSpacing/>
    </w:pPr>
  </w:style>
  <w:style w:type="paragraph" w:styleId="34">
    <w:name w:val="List 3"/>
    <w:basedOn w:val="a1"/>
    <w:semiHidden/>
    <w:unhideWhenUsed/>
    <w:rsid w:val="00996709"/>
    <w:pPr>
      <w:ind w:left="1276" w:hanging="425"/>
      <w:contextualSpacing/>
    </w:pPr>
  </w:style>
  <w:style w:type="paragraph" w:styleId="43">
    <w:name w:val="List 4"/>
    <w:basedOn w:val="a1"/>
    <w:rsid w:val="00996709"/>
    <w:pPr>
      <w:ind w:left="1701" w:hanging="425"/>
      <w:contextualSpacing/>
    </w:pPr>
  </w:style>
  <w:style w:type="paragraph" w:styleId="53">
    <w:name w:val="List 5"/>
    <w:basedOn w:val="a1"/>
    <w:rsid w:val="00996709"/>
    <w:pPr>
      <w:ind w:left="2126" w:hanging="425"/>
      <w:contextualSpacing/>
    </w:pPr>
  </w:style>
  <w:style w:type="paragraph" w:styleId="aff2">
    <w:name w:val="Quote"/>
    <w:basedOn w:val="a1"/>
    <w:next w:val="a1"/>
    <w:link w:val="aff3"/>
    <w:uiPriority w:val="29"/>
    <w:qFormat/>
    <w:rsid w:val="00996709"/>
    <w:pPr>
      <w:spacing w:before="200" w:after="160"/>
      <w:ind w:left="864" w:right="864"/>
      <w:jc w:val="center"/>
    </w:pPr>
    <w:rPr>
      <w:i/>
      <w:iCs/>
      <w:color w:val="404040"/>
    </w:rPr>
  </w:style>
  <w:style w:type="character" w:customStyle="1" w:styleId="aff3">
    <w:name w:val="引用文 (文字)"/>
    <w:link w:val="aff2"/>
    <w:uiPriority w:val="29"/>
    <w:rsid w:val="00996709"/>
    <w:rPr>
      <w:rFonts w:ascii="Times New Roman" w:eastAsia="ＭＳ 明朝" w:hAnsi="Times New Roman"/>
      <w:i/>
      <w:iCs/>
      <w:color w:val="404040"/>
    </w:rPr>
  </w:style>
  <w:style w:type="paragraph" w:styleId="25">
    <w:name w:val="Intense Quote"/>
    <w:basedOn w:val="a1"/>
    <w:next w:val="a1"/>
    <w:link w:val="26"/>
    <w:uiPriority w:val="30"/>
    <w:qFormat/>
    <w:rsid w:val="00996709"/>
    <w:pPr>
      <w:pBdr>
        <w:top w:val="single" w:sz="4" w:space="10" w:color="4F81BD"/>
        <w:bottom w:val="single" w:sz="4" w:space="10" w:color="4F81BD"/>
      </w:pBdr>
      <w:spacing w:before="360" w:after="360"/>
      <w:ind w:left="864" w:right="864"/>
      <w:jc w:val="center"/>
    </w:pPr>
    <w:rPr>
      <w:i/>
      <w:iCs/>
      <w:color w:val="4F81BD"/>
    </w:rPr>
  </w:style>
  <w:style w:type="character" w:customStyle="1" w:styleId="26">
    <w:name w:val="引用文 2 (文字)"/>
    <w:link w:val="25"/>
    <w:uiPriority w:val="30"/>
    <w:rsid w:val="00996709"/>
    <w:rPr>
      <w:rFonts w:ascii="Times New Roman" w:eastAsia="ＭＳ 明朝" w:hAnsi="Times New Roman"/>
      <w:i/>
      <w:iCs/>
      <w:color w:val="4F81BD"/>
    </w:rPr>
  </w:style>
  <w:style w:type="paragraph" w:styleId="aff4">
    <w:name w:val="table of authorities"/>
    <w:basedOn w:val="a1"/>
    <w:next w:val="a1"/>
    <w:semiHidden/>
    <w:unhideWhenUsed/>
    <w:rsid w:val="00996709"/>
    <w:pPr>
      <w:ind w:left="200" w:hanging="200"/>
    </w:pPr>
  </w:style>
  <w:style w:type="paragraph" w:styleId="aff5">
    <w:name w:val="toa heading"/>
    <w:basedOn w:val="a1"/>
    <w:next w:val="a1"/>
    <w:semiHidden/>
    <w:unhideWhenUsed/>
    <w:rsid w:val="00996709"/>
    <w:pPr>
      <w:spacing w:before="180"/>
    </w:pPr>
    <w:rPr>
      <w:rFonts w:ascii="Arial" w:eastAsia="ＭＳ ゴシック" w:hAnsi="Arial"/>
      <w:sz w:val="24"/>
      <w:szCs w:val="24"/>
    </w:rPr>
  </w:style>
  <w:style w:type="paragraph" w:styleId="a0">
    <w:name w:val="List Bullet"/>
    <w:basedOn w:val="a1"/>
    <w:semiHidden/>
    <w:unhideWhenUsed/>
    <w:rsid w:val="00996709"/>
    <w:pPr>
      <w:numPr>
        <w:numId w:val="7"/>
      </w:numPr>
      <w:contextualSpacing/>
    </w:pPr>
  </w:style>
  <w:style w:type="paragraph" w:styleId="20">
    <w:name w:val="List Bullet 2"/>
    <w:basedOn w:val="a1"/>
    <w:semiHidden/>
    <w:unhideWhenUsed/>
    <w:rsid w:val="00996709"/>
    <w:pPr>
      <w:numPr>
        <w:numId w:val="8"/>
      </w:numPr>
      <w:contextualSpacing/>
    </w:pPr>
  </w:style>
  <w:style w:type="paragraph" w:styleId="30">
    <w:name w:val="List Bullet 3"/>
    <w:basedOn w:val="a1"/>
    <w:semiHidden/>
    <w:unhideWhenUsed/>
    <w:rsid w:val="00996709"/>
    <w:pPr>
      <w:numPr>
        <w:numId w:val="9"/>
      </w:numPr>
      <w:contextualSpacing/>
    </w:pPr>
  </w:style>
  <w:style w:type="paragraph" w:styleId="40">
    <w:name w:val="List Bullet 4"/>
    <w:basedOn w:val="a1"/>
    <w:semiHidden/>
    <w:unhideWhenUsed/>
    <w:rsid w:val="00996709"/>
    <w:pPr>
      <w:numPr>
        <w:numId w:val="10"/>
      </w:numPr>
      <w:contextualSpacing/>
    </w:pPr>
  </w:style>
  <w:style w:type="paragraph" w:styleId="50">
    <w:name w:val="List Bullet 5"/>
    <w:basedOn w:val="a1"/>
    <w:semiHidden/>
    <w:unhideWhenUsed/>
    <w:rsid w:val="00996709"/>
    <w:pPr>
      <w:numPr>
        <w:numId w:val="11"/>
      </w:numPr>
      <w:contextualSpacing/>
    </w:pPr>
  </w:style>
  <w:style w:type="paragraph" w:styleId="27">
    <w:name w:val="List Continue 2"/>
    <w:basedOn w:val="a1"/>
    <w:semiHidden/>
    <w:unhideWhenUsed/>
    <w:rsid w:val="00996709"/>
    <w:pPr>
      <w:spacing w:after="180"/>
      <w:ind w:left="850"/>
      <w:contextualSpacing/>
    </w:pPr>
  </w:style>
  <w:style w:type="paragraph" w:styleId="35">
    <w:name w:val="List Continue 3"/>
    <w:basedOn w:val="a1"/>
    <w:semiHidden/>
    <w:unhideWhenUsed/>
    <w:rsid w:val="00996709"/>
    <w:pPr>
      <w:spacing w:after="180"/>
      <w:ind w:left="1275"/>
      <w:contextualSpacing/>
    </w:pPr>
  </w:style>
  <w:style w:type="paragraph" w:styleId="44">
    <w:name w:val="List Continue 4"/>
    <w:basedOn w:val="a1"/>
    <w:semiHidden/>
    <w:unhideWhenUsed/>
    <w:rsid w:val="00996709"/>
    <w:pPr>
      <w:spacing w:after="180"/>
      <w:ind w:left="1700"/>
      <w:contextualSpacing/>
    </w:pPr>
  </w:style>
  <w:style w:type="paragraph" w:styleId="54">
    <w:name w:val="List Continue 5"/>
    <w:basedOn w:val="a1"/>
    <w:semiHidden/>
    <w:unhideWhenUsed/>
    <w:rsid w:val="00996709"/>
    <w:pPr>
      <w:spacing w:after="180"/>
      <w:ind w:left="2125"/>
      <w:contextualSpacing/>
    </w:pPr>
  </w:style>
  <w:style w:type="paragraph" w:styleId="aff6">
    <w:name w:val="Note Heading"/>
    <w:basedOn w:val="a1"/>
    <w:next w:val="a1"/>
    <w:link w:val="aff7"/>
    <w:semiHidden/>
    <w:unhideWhenUsed/>
    <w:rsid w:val="00996709"/>
    <w:pPr>
      <w:jc w:val="center"/>
    </w:pPr>
  </w:style>
  <w:style w:type="character" w:customStyle="1" w:styleId="aff7">
    <w:name w:val="記 (文字)"/>
    <w:link w:val="aff6"/>
    <w:semiHidden/>
    <w:rsid w:val="00996709"/>
    <w:rPr>
      <w:rFonts w:ascii="Times New Roman" w:eastAsia="ＭＳ 明朝" w:hAnsi="Times New Roman"/>
    </w:rPr>
  </w:style>
  <w:style w:type="paragraph" w:styleId="aff8">
    <w:name w:val="footnote text"/>
    <w:basedOn w:val="a1"/>
    <w:link w:val="aff9"/>
    <w:semiHidden/>
    <w:unhideWhenUsed/>
    <w:rsid w:val="00996709"/>
    <w:pPr>
      <w:snapToGrid w:val="0"/>
    </w:pPr>
  </w:style>
  <w:style w:type="character" w:customStyle="1" w:styleId="aff9">
    <w:name w:val="脚注文字列 (文字)"/>
    <w:link w:val="aff8"/>
    <w:semiHidden/>
    <w:rsid w:val="00996709"/>
    <w:rPr>
      <w:rFonts w:ascii="Times New Roman" w:eastAsia="ＭＳ 明朝" w:hAnsi="Times New Roman"/>
    </w:rPr>
  </w:style>
  <w:style w:type="paragraph" w:styleId="affa">
    <w:name w:val="Closing"/>
    <w:basedOn w:val="a1"/>
    <w:link w:val="affb"/>
    <w:semiHidden/>
    <w:unhideWhenUsed/>
    <w:rsid w:val="00996709"/>
    <w:pPr>
      <w:jc w:val="right"/>
    </w:pPr>
  </w:style>
  <w:style w:type="character" w:customStyle="1" w:styleId="affb">
    <w:name w:val="結語 (文字)"/>
    <w:link w:val="affa"/>
    <w:semiHidden/>
    <w:rsid w:val="00996709"/>
    <w:rPr>
      <w:rFonts w:ascii="Times New Roman" w:eastAsia="ＭＳ 明朝" w:hAnsi="Times New Roman"/>
    </w:rPr>
  </w:style>
  <w:style w:type="paragraph" w:styleId="affc">
    <w:name w:val="No Spacing"/>
    <w:uiPriority w:val="1"/>
    <w:qFormat/>
    <w:rsid w:val="00996709"/>
    <w:pPr>
      <w:topLinePunct/>
      <w:adjustRightInd w:val="0"/>
      <w:ind w:firstLine="181"/>
      <w:textAlignment w:val="baseline"/>
    </w:pPr>
    <w:rPr>
      <w:rFonts w:ascii="Times New Roman" w:eastAsia="ＭＳ 明朝" w:hAnsi="Times New Roman"/>
    </w:rPr>
  </w:style>
  <w:style w:type="paragraph" w:styleId="affd">
    <w:name w:val="envelope return"/>
    <w:basedOn w:val="a1"/>
    <w:semiHidden/>
    <w:unhideWhenUsed/>
    <w:rsid w:val="00996709"/>
    <w:pPr>
      <w:snapToGrid w:val="0"/>
    </w:pPr>
    <w:rPr>
      <w:rFonts w:ascii="Arial" w:eastAsia="ＭＳ ゴシック" w:hAnsi="Arial"/>
    </w:rPr>
  </w:style>
  <w:style w:type="paragraph" w:styleId="15">
    <w:name w:val="index 1"/>
    <w:basedOn w:val="a1"/>
    <w:next w:val="a1"/>
    <w:autoRedefine/>
    <w:semiHidden/>
    <w:unhideWhenUsed/>
    <w:rsid w:val="00996709"/>
    <w:pPr>
      <w:ind w:left="200" w:hanging="200"/>
    </w:pPr>
  </w:style>
  <w:style w:type="paragraph" w:styleId="28">
    <w:name w:val="index 2"/>
    <w:basedOn w:val="a1"/>
    <w:next w:val="a1"/>
    <w:autoRedefine/>
    <w:semiHidden/>
    <w:unhideWhenUsed/>
    <w:rsid w:val="00996709"/>
    <w:pPr>
      <w:ind w:left="400" w:hanging="200"/>
    </w:pPr>
  </w:style>
  <w:style w:type="paragraph" w:styleId="36">
    <w:name w:val="index 3"/>
    <w:basedOn w:val="a1"/>
    <w:next w:val="a1"/>
    <w:autoRedefine/>
    <w:semiHidden/>
    <w:unhideWhenUsed/>
    <w:rsid w:val="00996709"/>
    <w:pPr>
      <w:ind w:left="600" w:hanging="200"/>
    </w:pPr>
  </w:style>
  <w:style w:type="paragraph" w:styleId="45">
    <w:name w:val="index 4"/>
    <w:basedOn w:val="a1"/>
    <w:next w:val="a1"/>
    <w:autoRedefine/>
    <w:semiHidden/>
    <w:unhideWhenUsed/>
    <w:rsid w:val="00996709"/>
    <w:pPr>
      <w:ind w:left="800" w:hanging="200"/>
    </w:pPr>
  </w:style>
  <w:style w:type="paragraph" w:styleId="55">
    <w:name w:val="index 5"/>
    <w:basedOn w:val="a1"/>
    <w:next w:val="a1"/>
    <w:autoRedefine/>
    <w:semiHidden/>
    <w:unhideWhenUsed/>
    <w:rsid w:val="00996709"/>
    <w:pPr>
      <w:ind w:left="1000" w:hanging="200"/>
    </w:pPr>
  </w:style>
  <w:style w:type="paragraph" w:styleId="60">
    <w:name w:val="index 6"/>
    <w:basedOn w:val="a1"/>
    <w:next w:val="a1"/>
    <w:autoRedefine/>
    <w:semiHidden/>
    <w:unhideWhenUsed/>
    <w:rsid w:val="00996709"/>
    <w:pPr>
      <w:ind w:left="1200" w:hanging="200"/>
    </w:pPr>
  </w:style>
  <w:style w:type="paragraph" w:styleId="70">
    <w:name w:val="index 7"/>
    <w:basedOn w:val="a1"/>
    <w:next w:val="a1"/>
    <w:autoRedefine/>
    <w:semiHidden/>
    <w:unhideWhenUsed/>
    <w:rsid w:val="00996709"/>
    <w:pPr>
      <w:ind w:left="1400" w:hanging="200"/>
    </w:pPr>
  </w:style>
  <w:style w:type="paragraph" w:styleId="80">
    <w:name w:val="index 8"/>
    <w:basedOn w:val="a1"/>
    <w:next w:val="a1"/>
    <w:autoRedefine/>
    <w:semiHidden/>
    <w:unhideWhenUsed/>
    <w:rsid w:val="00996709"/>
    <w:pPr>
      <w:ind w:left="1600" w:hanging="200"/>
    </w:pPr>
  </w:style>
  <w:style w:type="paragraph" w:styleId="90">
    <w:name w:val="index 9"/>
    <w:basedOn w:val="a1"/>
    <w:next w:val="a1"/>
    <w:autoRedefine/>
    <w:semiHidden/>
    <w:unhideWhenUsed/>
    <w:rsid w:val="00996709"/>
    <w:pPr>
      <w:ind w:left="1800" w:hanging="200"/>
    </w:pPr>
  </w:style>
  <w:style w:type="paragraph" w:styleId="affe">
    <w:name w:val="index heading"/>
    <w:basedOn w:val="a1"/>
    <w:next w:val="15"/>
    <w:semiHidden/>
    <w:unhideWhenUsed/>
    <w:rsid w:val="00996709"/>
    <w:rPr>
      <w:rFonts w:ascii="Arial" w:eastAsia="ＭＳ ゴシック" w:hAnsi="Arial"/>
      <w:b/>
      <w:bCs/>
    </w:rPr>
  </w:style>
  <w:style w:type="paragraph" w:styleId="afff">
    <w:name w:val="Signature"/>
    <w:basedOn w:val="a1"/>
    <w:link w:val="afff0"/>
    <w:semiHidden/>
    <w:unhideWhenUsed/>
    <w:rsid w:val="00996709"/>
    <w:pPr>
      <w:jc w:val="right"/>
    </w:pPr>
  </w:style>
  <w:style w:type="character" w:customStyle="1" w:styleId="afff0">
    <w:name w:val="署名 (文字)"/>
    <w:link w:val="afff"/>
    <w:semiHidden/>
    <w:rsid w:val="00996709"/>
    <w:rPr>
      <w:rFonts w:ascii="Times New Roman" w:eastAsia="ＭＳ 明朝" w:hAnsi="Times New Roman"/>
    </w:rPr>
  </w:style>
  <w:style w:type="paragraph" w:styleId="afff1">
    <w:name w:val="Plain Text"/>
    <w:basedOn w:val="a1"/>
    <w:link w:val="afff2"/>
    <w:uiPriority w:val="99"/>
    <w:unhideWhenUsed/>
    <w:rsid w:val="00996709"/>
    <w:rPr>
      <w:rFonts w:ascii="ＭＳ 明朝" w:hAnsi="Courier New" w:cs="Courier New"/>
      <w:sz w:val="21"/>
      <w:szCs w:val="21"/>
    </w:rPr>
  </w:style>
  <w:style w:type="character" w:customStyle="1" w:styleId="afff2">
    <w:name w:val="書式なし (文字)"/>
    <w:link w:val="afff1"/>
    <w:uiPriority w:val="99"/>
    <w:rsid w:val="00996709"/>
    <w:rPr>
      <w:rFonts w:ascii="ＭＳ 明朝" w:eastAsia="ＭＳ 明朝" w:hAnsi="Courier New" w:cs="Courier New"/>
      <w:sz w:val="21"/>
      <w:szCs w:val="21"/>
    </w:rPr>
  </w:style>
  <w:style w:type="paragraph" w:styleId="afff3">
    <w:name w:val="caption"/>
    <w:basedOn w:val="a1"/>
    <w:next w:val="a1"/>
    <w:unhideWhenUsed/>
    <w:qFormat/>
    <w:rsid w:val="00996709"/>
    <w:rPr>
      <w:b/>
      <w:bCs/>
      <w:sz w:val="21"/>
      <w:szCs w:val="21"/>
    </w:rPr>
  </w:style>
  <w:style w:type="paragraph" w:styleId="afff4">
    <w:name w:val="table of figures"/>
    <w:basedOn w:val="a1"/>
    <w:next w:val="a1"/>
    <w:semiHidden/>
    <w:unhideWhenUsed/>
    <w:rsid w:val="00996709"/>
  </w:style>
  <w:style w:type="paragraph" w:styleId="a">
    <w:name w:val="List Number"/>
    <w:basedOn w:val="a1"/>
    <w:rsid w:val="00996709"/>
    <w:pPr>
      <w:numPr>
        <w:numId w:val="12"/>
      </w:numPr>
      <w:contextualSpacing/>
    </w:pPr>
  </w:style>
  <w:style w:type="paragraph" w:styleId="2">
    <w:name w:val="List Number 2"/>
    <w:basedOn w:val="a1"/>
    <w:semiHidden/>
    <w:unhideWhenUsed/>
    <w:rsid w:val="00996709"/>
    <w:pPr>
      <w:numPr>
        <w:numId w:val="13"/>
      </w:numPr>
      <w:contextualSpacing/>
    </w:pPr>
  </w:style>
  <w:style w:type="paragraph" w:styleId="3">
    <w:name w:val="List Number 3"/>
    <w:basedOn w:val="a1"/>
    <w:semiHidden/>
    <w:unhideWhenUsed/>
    <w:rsid w:val="00996709"/>
    <w:pPr>
      <w:numPr>
        <w:numId w:val="14"/>
      </w:numPr>
      <w:contextualSpacing/>
    </w:pPr>
  </w:style>
  <w:style w:type="paragraph" w:styleId="4">
    <w:name w:val="List Number 4"/>
    <w:basedOn w:val="a1"/>
    <w:semiHidden/>
    <w:unhideWhenUsed/>
    <w:rsid w:val="00996709"/>
    <w:pPr>
      <w:numPr>
        <w:numId w:val="15"/>
      </w:numPr>
      <w:contextualSpacing/>
    </w:pPr>
  </w:style>
  <w:style w:type="paragraph" w:styleId="5">
    <w:name w:val="List Number 5"/>
    <w:basedOn w:val="a1"/>
    <w:semiHidden/>
    <w:unhideWhenUsed/>
    <w:rsid w:val="00996709"/>
    <w:pPr>
      <w:numPr>
        <w:numId w:val="16"/>
      </w:numPr>
      <w:contextualSpacing/>
    </w:pPr>
  </w:style>
  <w:style w:type="paragraph" w:styleId="afff5">
    <w:name w:val="E-mail Signature"/>
    <w:basedOn w:val="a1"/>
    <w:link w:val="afff6"/>
    <w:semiHidden/>
    <w:unhideWhenUsed/>
    <w:rsid w:val="00996709"/>
  </w:style>
  <w:style w:type="character" w:customStyle="1" w:styleId="afff6">
    <w:name w:val="電子メール署名 (文字)"/>
    <w:link w:val="afff5"/>
    <w:semiHidden/>
    <w:rsid w:val="00996709"/>
    <w:rPr>
      <w:rFonts w:ascii="Times New Roman" w:eastAsia="ＭＳ 明朝" w:hAnsi="Times New Roman"/>
    </w:rPr>
  </w:style>
  <w:style w:type="paragraph" w:styleId="afff7">
    <w:name w:val="Date"/>
    <w:basedOn w:val="a1"/>
    <w:next w:val="a1"/>
    <w:link w:val="afff8"/>
    <w:rsid w:val="00996709"/>
  </w:style>
  <w:style w:type="character" w:customStyle="1" w:styleId="afff8">
    <w:name w:val="日付 (文字)"/>
    <w:link w:val="afff7"/>
    <w:rsid w:val="00996709"/>
    <w:rPr>
      <w:rFonts w:ascii="Times New Roman" w:eastAsia="ＭＳ 明朝" w:hAnsi="Times New Roman"/>
    </w:rPr>
  </w:style>
  <w:style w:type="paragraph" w:styleId="Web">
    <w:name w:val="Normal (Web)"/>
    <w:basedOn w:val="a1"/>
    <w:uiPriority w:val="99"/>
    <w:unhideWhenUsed/>
    <w:rsid w:val="00996709"/>
    <w:rPr>
      <w:sz w:val="24"/>
      <w:szCs w:val="24"/>
    </w:rPr>
  </w:style>
  <w:style w:type="paragraph" w:styleId="afff9">
    <w:name w:val="Normal Indent"/>
    <w:basedOn w:val="a1"/>
    <w:semiHidden/>
    <w:unhideWhenUsed/>
    <w:rsid w:val="00996709"/>
    <w:pPr>
      <w:ind w:left="840"/>
    </w:pPr>
  </w:style>
  <w:style w:type="paragraph" w:styleId="afffa">
    <w:name w:val="Title"/>
    <w:basedOn w:val="a1"/>
    <w:next w:val="a1"/>
    <w:link w:val="afffb"/>
    <w:qFormat/>
    <w:rsid w:val="00996709"/>
    <w:pPr>
      <w:spacing w:before="240"/>
      <w:jc w:val="center"/>
      <w:outlineLvl w:val="0"/>
    </w:pPr>
    <w:rPr>
      <w:rFonts w:ascii="Arial" w:eastAsia="ＭＳ ゴシック" w:hAnsi="Arial"/>
      <w:sz w:val="32"/>
      <w:szCs w:val="32"/>
    </w:rPr>
  </w:style>
  <w:style w:type="character" w:customStyle="1" w:styleId="afffb">
    <w:name w:val="表題 (文字)"/>
    <w:link w:val="afffa"/>
    <w:rsid w:val="00996709"/>
    <w:rPr>
      <w:rFonts w:ascii="Arial" w:eastAsia="ＭＳ ゴシック" w:hAnsi="Arial" w:cs="Times New Roman"/>
      <w:sz w:val="32"/>
      <w:szCs w:val="32"/>
    </w:rPr>
  </w:style>
  <w:style w:type="paragraph" w:styleId="afffc">
    <w:name w:val="Subtitle"/>
    <w:basedOn w:val="a1"/>
    <w:next w:val="a1"/>
    <w:link w:val="afffd"/>
    <w:qFormat/>
    <w:rsid w:val="00996709"/>
    <w:pPr>
      <w:jc w:val="center"/>
      <w:outlineLvl w:val="1"/>
    </w:pPr>
    <w:rPr>
      <w:rFonts w:ascii="Arial" w:eastAsia="ＭＳ ゴシック" w:hAnsi="Arial"/>
      <w:sz w:val="24"/>
      <w:szCs w:val="24"/>
    </w:rPr>
  </w:style>
  <w:style w:type="character" w:customStyle="1" w:styleId="afffd">
    <w:name w:val="副題 (文字)"/>
    <w:link w:val="afffc"/>
    <w:rsid w:val="00996709"/>
    <w:rPr>
      <w:rFonts w:ascii="Arial" w:eastAsia="ＭＳ ゴシック" w:hAnsi="Arial" w:cs="Times New Roman"/>
      <w:sz w:val="24"/>
      <w:szCs w:val="24"/>
    </w:rPr>
  </w:style>
  <w:style w:type="paragraph" w:styleId="afffe">
    <w:name w:val="Bibliography"/>
    <w:basedOn w:val="a1"/>
    <w:next w:val="a1"/>
    <w:uiPriority w:val="37"/>
    <w:semiHidden/>
    <w:unhideWhenUsed/>
    <w:rsid w:val="00996709"/>
  </w:style>
  <w:style w:type="paragraph" w:styleId="affff">
    <w:name w:val="endnote text"/>
    <w:basedOn w:val="a1"/>
    <w:link w:val="affff0"/>
    <w:semiHidden/>
    <w:unhideWhenUsed/>
    <w:rsid w:val="00996709"/>
    <w:pPr>
      <w:snapToGrid w:val="0"/>
    </w:pPr>
  </w:style>
  <w:style w:type="character" w:customStyle="1" w:styleId="affff0">
    <w:name w:val="文末脚注文字列 (文字)"/>
    <w:link w:val="affff"/>
    <w:semiHidden/>
    <w:rsid w:val="00996709"/>
    <w:rPr>
      <w:rFonts w:ascii="Times New Roman" w:eastAsia="ＭＳ 明朝" w:hAnsi="Times New Roman"/>
    </w:rPr>
  </w:style>
  <w:style w:type="paragraph" w:styleId="29">
    <w:name w:val="Body Text 2"/>
    <w:basedOn w:val="a1"/>
    <w:link w:val="2a"/>
    <w:semiHidden/>
    <w:unhideWhenUsed/>
    <w:rsid w:val="00996709"/>
    <w:pPr>
      <w:spacing w:line="480" w:lineRule="auto"/>
    </w:pPr>
  </w:style>
  <w:style w:type="character" w:customStyle="1" w:styleId="2a">
    <w:name w:val="本文 2 (文字)"/>
    <w:link w:val="29"/>
    <w:semiHidden/>
    <w:rsid w:val="00996709"/>
    <w:rPr>
      <w:rFonts w:ascii="Times New Roman" w:eastAsia="ＭＳ 明朝" w:hAnsi="Times New Roman"/>
    </w:rPr>
  </w:style>
  <w:style w:type="paragraph" w:styleId="37">
    <w:name w:val="Body Text 3"/>
    <w:basedOn w:val="a1"/>
    <w:link w:val="38"/>
    <w:semiHidden/>
    <w:unhideWhenUsed/>
    <w:rsid w:val="00996709"/>
    <w:rPr>
      <w:sz w:val="16"/>
      <w:szCs w:val="16"/>
    </w:rPr>
  </w:style>
  <w:style w:type="character" w:customStyle="1" w:styleId="38">
    <w:name w:val="本文 3 (文字)"/>
    <w:link w:val="37"/>
    <w:semiHidden/>
    <w:rsid w:val="00996709"/>
    <w:rPr>
      <w:rFonts w:ascii="Times New Roman" w:eastAsia="ＭＳ 明朝" w:hAnsi="Times New Roman"/>
      <w:sz w:val="16"/>
      <w:szCs w:val="16"/>
    </w:rPr>
  </w:style>
  <w:style w:type="paragraph" w:styleId="affff1">
    <w:name w:val="Body Text Indent"/>
    <w:basedOn w:val="a1"/>
    <w:link w:val="affff2"/>
    <w:semiHidden/>
    <w:unhideWhenUsed/>
    <w:rsid w:val="00996709"/>
    <w:pPr>
      <w:ind w:left="851"/>
    </w:pPr>
  </w:style>
  <w:style w:type="character" w:customStyle="1" w:styleId="affff2">
    <w:name w:val="本文インデント (文字)"/>
    <w:link w:val="affff1"/>
    <w:semiHidden/>
    <w:rsid w:val="00996709"/>
    <w:rPr>
      <w:rFonts w:ascii="Times New Roman" w:eastAsia="ＭＳ 明朝" w:hAnsi="Times New Roman"/>
    </w:rPr>
  </w:style>
  <w:style w:type="paragraph" w:styleId="2b">
    <w:name w:val="Body Text Indent 2"/>
    <w:basedOn w:val="a1"/>
    <w:link w:val="2c"/>
    <w:semiHidden/>
    <w:unhideWhenUsed/>
    <w:rsid w:val="00996709"/>
    <w:pPr>
      <w:spacing w:line="480" w:lineRule="auto"/>
      <w:ind w:left="851"/>
    </w:pPr>
  </w:style>
  <w:style w:type="character" w:customStyle="1" w:styleId="2c">
    <w:name w:val="本文インデント 2 (文字)"/>
    <w:link w:val="2b"/>
    <w:semiHidden/>
    <w:rsid w:val="00996709"/>
    <w:rPr>
      <w:rFonts w:ascii="Times New Roman" w:eastAsia="ＭＳ 明朝" w:hAnsi="Times New Roman"/>
    </w:rPr>
  </w:style>
  <w:style w:type="paragraph" w:styleId="39">
    <w:name w:val="Body Text Indent 3"/>
    <w:basedOn w:val="a1"/>
    <w:link w:val="3a"/>
    <w:semiHidden/>
    <w:unhideWhenUsed/>
    <w:rsid w:val="00996709"/>
    <w:pPr>
      <w:ind w:left="851"/>
    </w:pPr>
    <w:rPr>
      <w:sz w:val="16"/>
      <w:szCs w:val="16"/>
    </w:rPr>
  </w:style>
  <w:style w:type="character" w:customStyle="1" w:styleId="3a">
    <w:name w:val="本文インデント 3 (文字)"/>
    <w:link w:val="39"/>
    <w:semiHidden/>
    <w:rsid w:val="00996709"/>
    <w:rPr>
      <w:rFonts w:ascii="Times New Roman" w:eastAsia="ＭＳ 明朝" w:hAnsi="Times New Roman"/>
      <w:sz w:val="16"/>
      <w:szCs w:val="16"/>
    </w:rPr>
  </w:style>
  <w:style w:type="paragraph" w:styleId="affff3">
    <w:name w:val="Body Text First Indent"/>
    <w:basedOn w:val="ab"/>
    <w:link w:val="affff4"/>
    <w:rsid w:val="00996709"/>
    <w:pPr>
      <w:widowControl/>
      <w:topLinePunct/>
      <w:spacing w:after="120" w:line="240" w:lineRule="auto"/>
      <w:ind w:firstLine="210"/>
    </w:pPr>
  </w:style>
  <w:style w:type="character" w:customStyle="1" w:styleId="ac">
    <w:name w:val="本文 (文字)"/>
    <w:link w:val="ab"/>
    <w:rsid w:val="00996709"/>
    <w:rPr>
      <w:rFonts w:ascii="Times New Roman" w:eastAsia="ＭＳ 明朝" w:hAnsi="Times New Roman"/>
    </w:rPr>
  </w:style>
  <w:style w:type="character" w:customStyle="1" w:styleId="affff4">
    <w:name w:val="本文字下げ (文字)"/>
    <w:link w:val="affff3"/>
    <w:rsid w:val="00996709"/>
    <w:rPr>
      <w:rFonts w:ascii="Times New Roman" w:eastAsia="ＭＳ 明朝" w:hAnsi="Times New Roman"/>
    </w:rPr>
  </w:style>
  <w:style w:type="paragraph" w:styleId="2d">
    <w:name w:val="Body Text First Indent 2"/>
    <w:basedOn w:val="affff1"/>
    <w:link w:val="2e"/>
    <w:semiHidden/>
    <w:unhideWhenUsed/>
    <w:rsid w:val="00996709"/>
    <w:pPr>
      <w:ind w:firstLine="210"/>
    </w:pPr>
  </w:style>
  <w:style w:type="character" w:customStyle="1" w:styleId="2e">
    <w:name w:val="本文字下げ 2 (文字)"/>
    <w:link w:val="2d"/>
    <w:semiHidden/>
    <w:rsid w:val="00996709"/>
    <w:rPr>
      <w:rFonts w:ascii="Times New Roman" w:eastAsia="ＭＳ 明朝" w:hAnsi="Times New Roman"/>
    </w:rPr>
  </w:style>
  <w:style w:type="paragraph" w:styleId="61">
    <w:name w:val="toc 6"/>
    <w:basedOn w:val="a1"/>
    <w:next w:val="a1"/>
    <w:autoRedefine/>
    <w:semiHidden/>
    <w:unhideWhenUsed/>
    <w:rsid w:val="00996709"/>
    <w:pPr>
      <w:ind w:left="1000"/>
    </w:pPr>
  </w:style>
  <w:style w:type="paragraph" w:styleId="71">
    <w:name w:val="toc 7"/>
    <w:basedOn w:val="a1"/>
    <w:next w:val="a1"/>
    <w:autoRedefine/>
    <w:semiHidden/>
    <w:unhideWhenUsed/>
    <w:rsid w:val="00996709"/>
    <w:pPr>
      <w:ind w:left="1200"/>
    </w:pPr>
  </w:style>
  <w:style w:type="paragraph" w:styleId="81">
    <w:name w:val="toc 8"/>
    <w:basedOn w:val="a1"/>
    <w:next w:val="a1"/>
    <w:autoRedefine/>
    <w:semiHidden/>
    <w:unhideWhenUsed/>
    <w:rsid w:val="00996709"/>
    <w:pPr>
      <w:ind w:left="1400"/>
    </w:pPr>
  </w:style>
  <w:style w:type="paragraph" w:styleId="91">
    <w:name w:val="toc 9"/>
    <w:basedOn w:val="a1"/>
    <w:next w:val="a1"/>
    <w:autoRedefine/>
    <w:semiHidden/>
    <w:unhideWhenUsed/>
    <w:rsid w:val="00996709"/>
    <w:pPr>
      <w:ind w:left="1600"/>
    </w:pPr>
  </w:style>
  <w:style w:type="paragraph" w:styleId="affff5">
    <w:name w:val="TOC Heading"/>
    <w:basedOn w:val="10"/>
    <w:next w:val="a1"/>
    <w:uiPriority w:val="39"/>
    <w:semiHidden/>
    <w:unhideWhenUsed/>
    <w:qFormat/>
    <w:rsid w:val="00996709"/>
    <w:pPr>
      <w:keepLines w:val="0"/>
      <w:numPr>
        <w:numId w:val="0"/>
      </w:numPr>
      <w:topLinePunct/>
      <w:spacing w:before="0" w:line="240" w:lineRule="auto"/>
      <w:ind w:firstLine="181"/>
      <w:outlineLvl w:val="9"/>
    </w:pPr>
    <w:rPr>
      <w:szCs w:val="24"/>
    </w:rPr>
  </w:style>
  <w:style w:type="table" w:styleId="affff6">
    <w:name w:val="Table Grid"/>
    <w:basedOn w:val="a3"/>
    <w:rsid w:val="007B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7E48F8"/>
    <w:pPr>
      <w:numPr>
        <w:numId w:val="22"/>
      </w:numPr>
    </w:pPr>
  </w:style>
  <w:style w:type="paragraph" w:styleId="affff7">
    <w:name w:val="Revision"/>
    <w:hidden/>
    <w:uiPriority w:val="99"/>
    <w:semiHidden/>
    <w:rsid w:val="00C32297"/>
    <w:rPr>
      <w:rFonts w:ascii="Times New Roman" w:eastAsia="ＭＳ 明朝" w:hAnsi="Times New Roman"/>
    </w:rPr>
  </w:style>
  <w:style w:type="character" w:customStyle="1" w:styleId="st1">
    <w:name w:val="st1"/>
    <w:basedOn w:val="a2"/>
    <w:rsid w:val="000F564E"/>
  </w:style>
  <w:style w:type="character" w:customStyle="1" w:styleId="16">
    <w:name w:val="未解決のメンション1"/>
    <w:basedOn w:val="a2"/>
    <w:uiPriority w:val="99"/>
    <w:semiHidden/>
    <w:unhideWhenUsed/>
    <w:rsid w:val="00C57AC8"/>
    <w:rPr>
      <w:color w:val="808080"/>
      <w:shd w:val="clear" w:color="auto" w:fill="E6E6E6"/>
    </w:rPr>
  </w:style>
  <w:style w:type="character" w:styleId="affff8">
    <w:name w:val="Emphasis"/>
    <w:basedOn w:val="a2"/>
    <w:qFormat/>
    <w:rsid w:val="0040142D"/>
    <w:rPr>
      <w:i/>
      <w:iCs/>
    </w:rPr>
  </w:style>
  <w:style w:type="paragraph" w:customStyle="1" w:styleId="Nonumberheading1">
    <w:name w:val="No number heading 1"/>
    <w:aliases w:val="nnh1"/>
    <w:basedOn w:val="10"/>
    <w:rsid w:val="00162F05"/>
    <w:pPr>
      <w:numPr>
        <w:numId w:val="0"/>
      </w:numPr>
      <w:adjustRightInd/>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769">
      <w:bodyDiv w:val="1"/>
      <w:marLeft w:val="0"/>
      <w:marRight w:val="0"/>
      <w:marTop w:val="0"/>
      <w:marBottom w:val="0"/>
      <w:divBdr>
        <w:top w:val="none" w:sz="0" w:space="0" w:color="auto"/>
        <w:left w:val="none" w:sz="0" w:space="0" w:color="auto"/>
        <w:bottom w:val="none" w:sz="0" w:space="0" w:color="auto"/>
        <w:right w:val="none" w:sz="0" w:space="0" w:color="auto"/>
      </w:divBdr>
    </w:div>
    <w:div w:id="159542817">
      <w:bodyDiv w:val="1"/>
      <w:marLeft w:val="0"/>
      <w:marRight w:val="0"/>
      <w:marTop w:val="0"/>
      <w:marBottom w:val="0"/>
      <w:divBdr>
        <w:top w:val="none" w:sz="0" w:space="0" w:color="auto"/>
        <w:left w:val="none" w:sz="0" w:space="0" w:color="auto"/>
        <w:bottom w:val="none" w:sz="0" w:space="0" w:color="auto"/>
        <w:right w:val="none" w:sz="0" w:space="0" w:color="auto"/>
      </w:divBdr>
    </w:div>
    <w:div w:id="572935569">
      <w:bodyDiv w:val="1"/>
      <w:marLeft w:val="0"/>
      <w:marRight w:val="0"/>
      <w:marTop w:val="0"/>
      <w:marBottom w:val="0"/>
      <w:divBdr>
        <w:top w:val="none" w:sz="0" w:space="0" w:color="auto"/>
        <w:left w:val="none" w:sz="0" w:space="0" w:color="auto"/>
        <w:bottom w:val="none" w:sz="0" w:space="0" w:color="auto"/>
        <w:right w:val="none" w:sz="0" w:space="0" w:color="auto"/>
      </w:divBdr>
    </w:div>
    <w:div w:id="586547769">
      <w:bodyDiv w:val="1"/>
      <w:marLeft w:val="0"/>
      <w:marRight w:val="0"/>
      <w:marTop w:val="0"/>
      <w:marBottom w:val="0"/>
      <w:divBdr>
        <w:top w:val="none" w:sz="0" w:space="0" w:color="auto"/>
        <w:left w:val="none" w:sz="0" w:space="0" w:color="auto"/>
        <w:bottom w:val="none" w:sz="0" w:space="0" w:color="auto"/>
        <w:right w:val="none" w:sz="0" w:space="0" w:color="auto"/>
      </w:divBdr>
    </w:div>
    <w:div w:id="619799839">
      <w:bodyDiv w:val="1"/>
      <w:marLeft w:val="0"/>
      <w:marRight w:val="0"/>
      <w:marTop w:val="0"/>
      <w:marBottom w:val="0"/>
      <w:divBdr>
        <w:top w:val="none" w:sz="0" w:space="0" w:color="auto"/>
        <w:left w:val="none" w:sz="0" w:space="0" w:color="auto"/>
        <w:bottom w:val="none" w:sz="0" w:space="0" w:color="auto"/>
        <w:right w:val="none" w:sz="0" w:space="0" w:color="auto"/>
      </w:divBdr>
    </w:div>
    <w:div w:id="692463187">
      <w:bodyDiv w:val="1"/>
      <w:marLeft w:val="0"/>
      <w:marRight w:val="0"/>
      <w:marTop w:val="0"/>
      <w:marBottom w:val="0"/>
      <w:divBdr>
        <w:top w:val="none" w:sz="0" w:space="0" w:color="auto"/>
        <w:left w:val="none" w:sz="0" w:space="0" w:color="auto"/>
        <w:bottom w:val="none" w:sz="0" w:space="0" w:color="auto"/>
        <w:right w:val="none" w:sz="0" w:space="0" w:color="auto"/>
      </w:divBdr>
    </w:div>
    <w:div w:id="882643383">
      <w:bodyDiv w:val="1"/>
      <w:marLeft w:val="0"/>
      <w:marRight w:val="0"/>
      <w:marTop w:val="0"/>
      <w:marBottom w:val="0"/>
      <w:divBdr>
        <w:top w:val="none" w:sz="0" w:space="0" w:color="auto"/>
        <w:left w:val="none" w:sz="0" w:space="0" w:color="auto"/>
        <w:bottom w:val="none" w:sz="0" w:space="0" w:color="auto"/>
        <w:right w:val="none" w:sz="0" w:space="0" w:color="auto"/>
      </w:divBdr>
    </w:div>
    <w:div w:id="1038817825">
      <w:bodyDiv w:val="1"/>
      <w:marLeft w:val="0"/>
      <w:marRight w:val="0"/>
      <w:marTop w:val="0"/>
      <w:marBottom w:val="0"/>
      <w:divBdr>
        <w:top w:val="none" w:sz="0" w:space="0" w:color="auto"/>
        <w:left w:val="none" w:sz="0" w:space="0" w:color="auto"/>
        <w:bottom w:val="none" w:sz="0" w:space="0" w:color="auto"/>
        <w:right w:val="none" w:sz="0" w:space="0" w:color="auto"/>
      </w:divBdr>
    </w:div>
    <w:div w:id="1113206329">
      <w:bodyDiv w:val="1"/>
      <w:marLeft w:val="0"/>
      <w:marRight w:val="0"/>
      <w:marTop w:val="0"/>
      <w:marBottom w:val="0"/>
      <w:divBdr>
        <w:top w:val="none" w:sz="0" w:space="0" w:color="auto"/>
        <w:left w:val="none" w:sz="0" w:space="0" w:color="auto"/>
        <w:bottom w:val="none" w:sz="0" w:space="0" w:color="auto"/>
        <w:right w:val="none" w:sz="0" w:space="0" w:color="auto"/>
      </w:divBdr>
    </w:div>
    <w:div w:id="1425953910">
      <w:bodyDiv w:val="1"/>
      <w:marLeft w:val="0"/>
      <w:marRight w:val="0"/>
      <w:marTop w:val="0"/>
      <w:marBottom w:val="0"/>
      <w:divBdr>
        <w:top w:val="none" w:sz="0" w:space="0" w:color="auto"/>
        <w:left w:val="none" w:sz="0" w:space="0" w:color="auto"/>
        <w:bottom w:val="none" w:sz="0" w:space="0" w:color="auto"/>
        <w:right w:val="none" w:sz="0" w:space="0" w:color="auto"/>
      </w:divBdr>
    </w:div>
    <w:div w:id="1662076685">
      <w:bodyDiv w:val="1"/>
      <w:marLeft w:val="0"/>
      <w:marRight w:val="0"/>
      <w:marTop w:val="0"/>
      <w:marBottom w:val="0"/>
      <w:divBdr>
        <w:top w:val="none" w:sz="0" w:space="0" w:color="auto"/>
        <w:left w:val="none" w:sz="0" w:space="0" w:color="auto"/>
        <w:bottom w:val="none" w:sz="0" w:space="0" w:color="auto"/>
        <w:right w:val="none" w:sz="0" w:space="0" w:color="auto"/>
      </w:divBdr>
    </w:div>
    <w:div w:id="1696955446">
      <w:bodyDiv w:val="1"/>
      <w:marLeft w:val="0"/>
      <w:marRight w:val="0"/>
      <w:marTop w:val="0"/>
      <w:marBottom w:val="0"/>
      <w:divBdr>
        <w:top w:val="none" w:sz="0" w:space="0" w:color="auto"/>
        <w:left w:val="none" w:sz="0" w:space="0" w:color="auto"/>
        <w:bottom w:val="none" w:sz="0" w:space="0" w:color="auto"/>
        <w:right w:val="none" w:sz="0" w:space="0" w:color="auto"/>
      </w:divBdr>
    </w:div>
    <w:div w:id="17949800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323">
          <w:marLeft w:val="0"/>
          <w:marRight w:val="0"/>
          <w:marTop w:val="0"/>
          <w:marBottom w:val="0"/>
          <w:divBdr>
            <w:top w:val="none" w:sz="0" w:space="0" w:color="auto"/>
            <w:left w:val="none" w:sz="0" w:space="0" w:color="auto"/>
            <w:bottom w:val="none" w:sz="0" w:space="0" w:color="auto"/>
            <w:right w:val="none" w:sz="0" w:space="0" w:color="auto"/>
          </w:divBdr>
          <w:divsChild>
            <w:div w:id="1365211580">
              <w:marLeft w:val="0"/>
              <w:marRight w:val="0"/>
              <w:marTop w:val="0"/>
              <w:marBottom w:val="0"/>
              <w:divBdr>
                <w:top w:val="none" w:sz="0" w:space="0" w:color="auto"/>
                <w:left w:val="none" w:sz="0" w:space="0" w:color="auto"/>
                <w:bottom w:val="none" w:sz="0" w:space="0" w:color="auto"/>
                <w:right w:val="none" w:sz="0" w:space="0" w:color="auto"/>
              </w:divBdr>
              <w:divsChild>
                <w:div w:id="992149679">
                  <w:marLeft w:val="0"/>
                  <w:marRight w:val="0"/>
                  <w:marTop w:val="0"/>
                  <w:marBottom w:val="0"/>
                  <w:divBdr>
                    <w:top w:val="none" w:sz="0" w:space="0" w:color="auto"/>
                    <w:left w:val="none" w:sz="0" w:space="0" w:color="auto"/>
                    <w:bottom w:val="none" w:sz="0" w:space="0" w:color="auto"/>
                    <w:right w:val="none" w:sz="0" w:space="0" w:color="auto"/>
                  </w:divBdr>
                  <w:divsChild>
                    <w:div w:id="808207596">
                      <w:marLeft w:val="0"/>
                      <w:marRight w:val="0"/>
                      <w:marTop w:val="45"/>
                      <w:marBottom w:val="0"/>
                      <w:divBdr>
                        <w:top w:val="none" w:sz="0" w:space="0" w:color="auto"/>
                        <w:left w:val="none" w:sz="0" w:space="0" w:color="auto"/>
                        <w:bottom w:val="none" w:sz="0" w:space="0" w:color="auto"/>
                        <w:right w:val="none" w:sz="0" w:space="0" w:color="auto"/>
                      </w:divBdr>
                      <w:divsChild>
                        <w:div w:id="793787758">
                          <w:marLeft w:val="0"/>
                          <w:marRight w:val="0"/>
                          <w:marTop w:val="0"/>
                          <w:marBottom w:val="0"/>
                          <w:divBdr>
                            <w:top w:val="none" w:sz="0" w:space="0" w:color="auto"/>
                            <w:left w:val="none" w:sz="0" w:space="0" w:color="auto"/>
                            <w:bottom w:val="none" w:sz="0" w:space="0" w:color="auto"/>
                            <w:right w:val="none" w:sz="0" w:space="0" w:color="auto"/>
                          </w:divBdr>
                          <w:divsChild>
                            <w:div w:id="561670840">
                              <w:marLeft w:val="2070"/>
                              <w:marRight w:val="3960"/>
                              <w:marTop w:val="0"/>
                              <w:marBottom w:val="0"/>
                              <w:divBdr>
                                <w:top w:val="none" w:sz="0" w:space="0" w:color="auto"/>
                                <w:left w:val="none" w:sz="0" w:space="0" w:color="auto"/>
                                <w:bottom w:val="none" w:sz="0" w:space="0" w:color="auto"/>
                                <w:right w:val="none" w:sz="0" w:space="0" w:color="auto"/>
                              </w:divBdr>
                              <w:divsChild>
                                <w:div w:id="1503550575">
                                  <w:marLeft w:val="0"/>
                                  <w:marRight w:val="0"/>
                                  <w:marTop w:val="0"/>
                                  <w:marBottom w:val="0"/>
                                  <w:divBdr>
                                    <w:top w:val="none" w:sz="0" w:space="0" w:color="auto"/>
                                    <w:left w:val="none" w:sz="0" w:space="0" w:color="auto"/>
                                    <w:bottom w:val="none" w:sz="0" w:space="0" w:color="auto"/>
                                    <w:right w:val="none" w:sz="0" w:space="0" w:color="auto"/>
                                  </w:divBdr>
                                  <w:divsChild>
                                    <w:div w:id="1307586692">
                                      <w:marLeft w:val="0"/>
                                      <w:marRight w:val="0"/>
                                      <w:marTop w:val="0"/>
                                      <w:marBottom w:val="0"/>
                                      <w:divBdr>
                                        <w:top w:val="none" w:sz="0" w:space="0" w:color="auto"/>
                                        <w:left w:val="none" w:sz="0" w:space="0" w:color="auto"/>
                                        <w:bottom w:val="none" w:sz="0" w:space="0" w:color="auto"/>
                                        <w:right w:val="none" w:sz="0" w:space="0" w:color="auto"/>
                                      </w:divBdr>
                                      <w:divsChild>
                                        <w:div w:id="251595922">
                                          <w:marLeft w:val="0"/>
                                          <w:marRight w:val="0"/>
                                          <w:marTop w:val="0"/>
                                          <w:marBottom w:val="0"/>
                                          <w:divBdr>
                                            <w:top w:val="none" w:sz="0" w:space="0" w:color="auto"/>
                                            <w:left w:val="none" w:sz="0" w:space="0" w:color="auto"/>
                                            <w:bottom w:val="none" w:sz="0" w:space="0" w:color="auto"/>
                                            <w:right w:val="none" w:sz="0" w:space="0" w:color="auto"/>
                                          </w:divBdr>
                                          <w:divsChild>
                                            <w:div w:id="1038244213">
                                              <w:marLeft w:val="0"/>
                                              <w:marRight w:val="0"/>
                                              <w:marTop w:val="90"/>
                                              <w:marBottom w:val="0"/>
                                              <w:divBdr>
                                                <w:top w:val="none" w:sz="0" w:space="0" w:color="auto"/>
                                                <w:left w:val="none" w:sz="0" w:space="0" w:color="auto"/>
                                                <w:bottom w:val="none" w:sz="0" w:space="0" w:color="auto"/>
                                                <w:right w:val="none" w:sz="0" w:space="0" w:color="auto"/>
                                              </w:divBdr>
                                              <w:divsChild>
                                                <w:div w:id="639042759">
                                                  <w:marLeft w:val="0"/>
                                                  <w:marRight w:val="0"/>
                                                  <w:marTop w:val="0"/>
                                                  <w:marBottom w:val="0"/>
                                                  <w:divBdr>
                                                    <w:top w:val="none" w:sz="0" w:space="0" w:color="auto"/>
                                                    <w:left w:val="none" w:sz="0" w:space="0" w:color="auto"/>
                                                    <w:bottom w:val="none" w:sz="0" w:space="0" w:color="auto"/>
                                                    <w:right w:val="none" w:sz="0" w:space="0" w:color="auto"/>
                                                  </w:divBdr>
                                                  <w:divsChild>
                                                    <w:div w:id="1227300747">
                                                      <w:marLeft w:val="0"/>
                                                      <w:marRight w:val="0"/>
                                                      <w:marTop w:val="0"/>
                                                      <w:marBottom w:val="0"/>
                                                      <w:divBdr>
                                                        <w:top w:val="none" w:sz="0" w:space="0" w:color="auto"/>
                                                        <w:left w:val="none" w:sz="0" w:space="0" w:color="auto"/>
                                                        <w:bottom w:val="none" w:sz="0" w:space="0" w:color="auto"/>
                                                        <w:right w:val="none" w:sz="0" w:space="0" w:color="auto"/>
                                                      </w:divBdr>
                                                      <w:divsChild>
                                                        <w:div w:id="153254879">
                                                          <w:marLeft w:val="0"/>
                                                          <w:marRight w:val="0"/>
                                                          <w:marTop w:val="0"/>
                                                          <w:marBottom w:val="390"/>
                                                          <w:divBdr>
                                                            <w:top w:val="none" w:sz="0" w:space="0" w:color="auto"/>
                                                            <w:left w:val="none" w:sz="0" w:space="0" w:color="auto"/>
                                                            <w:bottom w:val="none" w:sz="0" w:space="0" w:color="auto"/>
                                                            <w:right w:val="none" w:sz="0" w:space="0" w:color="auto"/>
                                                          </w:divBdr>
                                                          <w:divsChild>
                                                            <w:div w:id="805926190">
                                                              <w:marLeft w:val="0"/>
                                                              <w:marRight w:val="0"/>
                                                              <w:marTop w:val="0"/>
                                                              <w:marBottom w:val="0"/>
                                                              <w:divBdr>
                                                                <w:top w:val="none" w:sz="0" w:space="0" w:color="auto"/>
                                                                <w:left w:val="none" w:sz="0" w:space="0" w:color="auto"/>
                                                                <w:bottom w:val="none" w:sz="0" w:space="0" w:color="auto"/>
                                                                <w:right w:val="none" w:sz="0" w:space="0" w:color="auto"/>
                                                              </w:divBdr>
                                                              <w:divsChild>
                                                                <w:div w:id="1295719177">
                                                                  <w:marLeft w:val="0"/>
                                                                  <w:marRight w:val="0"/>
                                                                  <w:marTop w:val="0"/>
                                                                  <w:marBottom w:val="0"/>
                                                                  <w:divBdr>
                                                                    <w:top w:val="none" w:sz="0" w:space="0" w:color="auto"/>
                                                                    <w:left w:val="none" w:sz="0" w:space="0" w:color="auto"/>
                                                                    <w:bottom w:val="none" w:sz="0" w:space="0" w:color="auto"/>
                                                                    <w:right w:val="none" w:sz="0" w:space="0" w:color="auto"/>
                                                                  </w:divBdr>
                                                                  <w:divsChild>
                                                                    <w:div w:id="5602518">
                                                                      <w:marLeft w:val="0"/>
                                                                      <w:marRight w:val="0"/>
                                                                      <w:marTop w:val="0"/>
                                                                      <w:marBottom w:val="0"/>
                                                                      <w:divBdr>
                                                                        <w:top w:val="none" w:sz="0" w:space="0" w:color="auto"/>
                                                                        <w:left w:val="none" w:sz="0" w:space="0" w:color="auto"/>
                                                                        <w:bottom w:val="none" w:sz="0" w:space="0" w:color="auto"/>
                                                                        <w:right w:val="none" w:sz="0" w:space="0" w:color="auto"/>
                                                                      </w:divBdr>
                                                                      <w:divsChild>
                                                                        <w:div w:id="107966578">
                                                                          <w:marLeft w:val="0"/>
                                                                          <w:marRight w:val="0"/>
                                                                          <w:marTop w:val="0"/>
                                                                          <w:marBottom w:val="0"/>
                                                                          <w:divBdr>
                                                                            <w:top w:val="none" w:sz="0" w:space="0" w:color="auto"/>
                                                                            <w:left w:val="none" w:sz="0" w:space="0" w:color="auto"/>
                                                                            <w:bottom w:val="none" w:sz="0" w:space="0" w:color="auto"/>
                                                                            <w:right w:val="none" w:sz="0" w:space="0" w:color="auto"/>
                                                                          </w:divBdr>
                                                                          <w:divsChild>
                                                                            <w:div w:id="1258249069">
                                                                              <w:marLeft w:val="0"/>
                                                                              <w:marRight w:val="0"/>
                                                                              <w:marTop w:val="0"/>
                                                                              <w:marBottom w:val="0"/>
                                                                              <w:divBdr>
                                                                                <w:top w:val="none" w:sz="0" w:space="0" w:color="auto"/>
                                                                                <w:left w:val="none" w:sz="0" w:space="0" w:color="auto"/>
                                                                                <w:bottom w:val="none" w:sz="0" w:space="0" w:color="auto"/>
                                                                                <w:right w:val="none" w:sz="0" w:space="0" w:color="auto"/>
                                                                              </w:divBdr>
                                                                              <w:divsChild>
                                                                                <w:div w:id="250748718">
                                                                                  <w:marLeft w:val="0"/>
                                                                                  <w:marRight w:val="0"/>
                                                                                  <w:marTop w:val="0"/>
                                                                                  <w:marBottom w:val="0"/>
                                                                                  <w:divBdr>
                                                                                    <w:top w:val="none" w:sz="0" w:space="0" w:color="auto"/>
                                                                                    <w:left w:val="none" w:sz="0" w:space="0" w:color="auto"/>
                                                                                    <w:bottom w:val="none" w:sz="0" w:space="0" w:color="auto"/>
                                                                                    <w:right w:val="none" w:sz="0" w:space="0" w:color="auto"/>
                                                                                  </w:divBdr>
                                                                                  <w:divsChild>
                                                                                    <w:div w:id="667438790">
                                                                                      <w:marLeft w:val="0"/>
                                                                                      <w:marRight w:val="0"/>
                                                                                      <w:marTop w:val="0"/>
                                                                                      <w:marBottom w:val="0"/>
                                                                                      <w:divBdr>
                                                                                        <w:top w:val="none" w:sz="0" w:space="0" w:color="auto"/>
                                                                                        <w:left w:val="none" w:sz="0" w:space="0" w:color="auto"/>
                                                                                        <w:bottom w:val="none" w:sz="0" w:space="0" w:color="auto"/>
                                                                                        <w:right w:val="none" w:sz="0" w:space="0" w:color="auto"/>
                                                                                      </w:divBdr>
                                                                                      <w:divsChild>
                                                                                        <w:div w:id="6891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03640">
      <w:bodyDiv w:val="1"/>
      <w:marLeft w:val="0"/>
      <w:marRight w:val="0"/>
      <w:marTop w:val="0"/>
      <w:marBottom w:val="0"/>
      <w:divBdr>
        <w:top w:val="none" w:sz="0" w:space="0" w:color="auto"/>
        <w:left w:val="none" w:sz="0" w:space="0" w:color="auto"/>
        <w:bottom w:val="none" w:sz="0" w:space="0" w:color="auto"/>
        <w:right w:val="none" w:sz="0" w:space="0" w:color="auto"/>
      </w:divBdr>
    </w:div>
    <w:div w:id="2003001641">
      <w:bodyDiv w:val="1"/>
      <w:marLeft w:val="0"/>
      <w:marRight w:val="0"/>
      <w:marTop w:val="0"/>
      <w:marBottom w:val="0"/>
      <w:divBdr>
        <w:top w:val="none" w:sz="0" w:space="0" w:color="auto"/>
        <w:left w:val="none" w:sz="0" w:space="0" w:color="auto"/>
        <w:bottom w:val="none" w:sz="0" w:space="0" w:color="auto"/>
        <w:right w:val="none" w:sz="0" w:space="0" w:color="auto"/>
      </w:divBdr>
    </w:div>
    <w:div w:id="205962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footer" Target="footer2.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gif"/><Relationship Id="rId22" Type="http://schemas.openxmlformats.org/officeDocument/2006/relationships/footer" Target="footer4.xml"/><Relationship Id="rId27"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6.emf"/></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1E6FBE-54E4-4F3C-AB24-961BF783399A}">
  <ds:schemaRefs>
    <ds:schemaRef ds:uri="http://schemas.openxmlformats.org/officeDocument/2006/bibliography"/>
  </ds:schemaRefs>
</ds:datastoreItem>
</file>

<file path=customXml/itemProps2.xml><?xml version="1.0" encoding="utf-8"?>
<ds:datastoreItem xmlns:ds="http://schemas.openxmlformats.org/officeDocument/2006/customXml" ds:itemID="{454DEE6E-99C8-41F6-BBAD-04874306A732}"/>
</file>

<file path=customXml/itemProps3.xml><?xml version="1.0" encoding="utf-8"?>
<ds:datastoreItem xmlns:ds="http://schemas.openxmlformats.org/officeDocument/2006/customXml" ds:itemID="{61EAC664-FC36-4279-9DA0-3F2E61DD0F52}"/>
</file>

<file path=customXml/itemProps4.xml><?xml version="1.0" encoding="utf-8"?>
<ds:datastoreItem xmlns:ds="http://schemas.openxmlformats.org/officeDocument/2006/customXml" ds:itemID="{AF028617-22C7-4DC6-BA28-DCFFCB72F642}"/>
</file>

<file path=docProps/app.xml><?xml version="1.0" encoding="utf-8"?>
<Properties xmlns="http://schemas.openxmlformats.org/officeDocument/2006/extended-properties" xmlns:vt="http://schemas.openxmlformats.org/officeDocument/2006/docPropsVTypes">
  <Template>Normal.dotm</Template>
  <TotalTime>0</TotalTime>
  <Pages>22</Pages>
  <Words>2362</Words>
  <Characters>13470</Characters>
  <Application>Microsoft Office Word</Application>
  <DocSecurity>0</DocSecurity>
  <Lines>112</Lines>
  <Paragraphs>31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R-Car Series, 3rd Generation</vt:lpstr>
      <vt:lpstr>R-Car Series, 3rd Generation</vt:lpstr>
    </vt:vector>
  </TitlesOfParts>
  <Company/>
  <LinksUpToDate>false</LinksUpToDate>
  <CharactersWithSpaces>15801</CharactersWithSpaces>
  <SharedDoc>false</SharedDoc>
  <HLinks>
    <vt:vector size="60" baseType="variant">
      <vt:variant>
        <vt:i4>5570640</vt:i4>
      </vt:variant>
      <vt:variant>
        <vt:i4>42</vt:i4>
      </vt:variant>
      <vt:variant>
        <vt:i4>0</vt:i4>
      </vt:variant>
      <vt:variant>
        <vt:i4>5</vt:i4>
      </vt:variant>
      <vt:variant>
        <vt:lpwstr>http://japan.renesas.com/contact/</vt:lpwstr>
      </vt:variant>
      <vt:variant>
        <vt:lpwstr/>
      </vt:variant>
      <vt:variant>
        <vt:i4>5046279</vt:i4>
      </vt:variant>
      <vt:variant>
        <vt:i4>39</vt:i4>
      </vt:variant>
      <vt:variant>
        <vt:i4>0</vt:i4>
      </vt:variant>
      <vt:variant>
        <vt:i4>5</vt:i4>
      </vt:variant>
      <vt:variant>
        <vt:lpwstr>http://japan.renesas.com/</vt:lpwstr>
      </vt:variant>
      <vt:variant>
        <vt:lpwstr/>
      </vt:variant>
      <vt:variant>
        <vt:i4>1900603</vt:i4>
      </vt:variant>
      <vt:variant>
        <vt:i4>32</vt:i4>
      </vt:variant>
      <vt:variant>
        <vt:i4>0</vt:i4>
      </vt:variant>
      <vt:variant>
        <vt:i4>5</vt:i4>
      </vt:variant>
      <vt:variant>
        <vt:lpwstr/>
      </vt:variant>
      <vt:variant>
        <vt:lpwstr>_Toc43196989</vt:lpwstr>
      </vt:variant>
      <vt:variant>
        <vt:i4>1835067</vt:i4>
      </vt:variant>
      <vt:variant>
        <vt:i4>26</vt:i4>
      </vt:variant>
      <vt:variant>
        <vt:i4>0</vt:i4>
      </vt:variant>
      <vt:variant>
        <vt:i4>5</vt:i4>
      </vt:variant>
      <vt:variant>
        <vt:lpwstr/>
      </vt:variant>
      <vt:variant>
        <vt:lpwstr>_Toc43196988</vt:lpwstr>
      </vt:variant>
      <vt:variant>
        <vt:i4>1245243</vt:i4>
      </vt:variant>
      <vt:variant>
        <vt:i4>20</vt:i4>
      </vt:variant>
      <vt:variant>
        <vt:i4>0</vt:i4>
      </vt:variant>
      <vt:variant>
        <vt:i4>5</vt:i4>
      </vt:variant>
      <vt:variant>
        <vt:lpwstr/>
      </vt:variant>
      <vt:variant>
        <vt:lpwstr>_Toc43196987</vt:lpwstr>
      </vt:variant>
      <vt:variant>
        <vt:i4>1179707</vt:i4>
      </vt:variant>
      <vt:variant>
        <vt:i4>14</vt:i4>
      </vt:variant>
      <vt:variant>
        <vt:i4>0</vt:i4>
      </vt:variant>
      <vt:variant>
        <vt:i4>5</vt:i4>
      </vt:variant>
      <vt:variant>
        <vt:lpwstr/>
      </vt:variant>
      <vt:variant>
        <vt:lpwstr>_Toc43196986</vt:lpwstr>
      </vt:variant>
      <vt:variant>
        <vt:i4>1114171</vt:i4>
      </vt:variant>
      <vt:variant>
        <vt:i4>8</vt:i4>
      </vt:variant>
      <vt:variant>
        <vt:i4>0</vt:i4>
      </vt:variant>
      <vt:variant>
        <vt:i4>5</vt:i4>
      </vt:variant>
      <vt:variant>
        <vt:lpwstr/>
      </vt:variant>
      <vt:variant>
        <vt:lpwstr>_Toc43196985</vt:lpwstr>
      </vt:variant>
      <vt:variant>
        <vt:i4>5177368</vt:i4>
      </vt:variant>
      <vt:variant>
        <vt:i4>18204</vt:i4>
      </vt:variant>
      <vt:variant>
        <vt:i4>1026</vt:i4>
      </vt:variant>
      <vt:variant>
        <vt:i4>1</vt:i4>
      </vt:variant>
      <vt:variant>
        <vt:lpwstr>C:\Users\b1900215\Desktop\AN_e0800\renesas_f_blue.emf</vt:lpwstr>
      </vt:variant>
      <vt:variant>
        <vt:lpwstr/>
      </vt:variant>
      <vt:variant>
        <vt:i4>5177368</vt:i4>
      </vt:variant>
      <vt:variant>
        <vt:i4>18844</vt:i4>
      </vt:variant>
      <vt:variant>
        <vt:i4>1025</vt:i4>
      </vt:variant>
      <vt:variant>
        <vt:i4>1</vt:i4>
      </vt:variant>
      <vt:variant>
        <vt:lpwstr>C:\Users\b1900215\Desktop\AN_e0800\renesas_f_blue.emf</vt:lpwstr>
      </vt:variant>
      <vt:variant>
        <vt:lpwstr/>
      </vt:variant>
      <vt:variant>
        <vt:i4>814887149</vt:i4>
      </vt:variant>
      <vt:variant>
        <vt:i4>-1</vt:i4>
      </vt:variant>
      <vt:variant>
        <vt:i4>2057</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R01AN4421JJ0101</dc:subject>
  <dc:creator/>
  <cp:keywords>Capacity Aware Migration Strategy</cp:keywords>
  <dc:description>2019.03</dc:description>
  <cp:lastModifiedBy/>
  <cp:revision>1</cp:revision>
  <dcterms:created xsi:type="dcterms:W3CDTF">2018-06-29T07:43:00Z</dcterms:created>
  <dcterms:modified xsi:type="dcterms:W3CDTF">2019-03-07T07:59:00Z</dcterms:modified>
  <cp:category>Rev.1.01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